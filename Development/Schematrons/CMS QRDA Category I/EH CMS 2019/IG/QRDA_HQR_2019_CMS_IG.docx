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comments.xml" ContentType="application/vnd.openxmlformats-officedocument.wordprocessingml.comments+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E6CF1" w14:textId="1113E757" w:rsidR="00F86718" w:rsidRPr="003D5DD8" w:rsidRDefault="08CBD2FB" w:rsidP="00987F96">
      <w:pPr>
        <w:pStyle w:val="Subtitle"/>
        <w:spacing w:before="720" w:after="3000"/>
      </w:pPr>
      <w:bookmarkStart w:id="0" w:name="_top"/>
      <w:bookmarkEnd w:id="0"/>
      <w:r w:rsidRPr="11B61B0A">
        <w:t xml:space="preserve"> </w:t>
      </w:r>
      <w:r w:rsidR="00165FD1" w:rsidRPr="00CB758A">
        <w:rPr>
          <w:noProof/>
          <w:lang w:eastAsia="zh-CN"/>
        </w:rPr>
        <w:drawing>
          <wp:inline distT="0" distB="0" distL="0" distR="0" wp14:anchorId="3033550B" wp14:editId="4183F948">
            <wp:extent cx="1695450" cy="581025"/>
            <wp:effectExtent l="0" t="0" r="0" b="0"/>
            <wp:docPr id="1" name="picture" descr="Centers for Medicare and Medicaid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0" cy="581025"/>
                    </a:xfrm>
                    <a:prstGeom prst="rect">
                      <a:avLst/>
                    </a:prstGeom>
                    <a:noFill/>
                    <a:ln>
                      <a:noFill/>
                    </a:ln>
                  </pic:spPr>
                </pic:pic>
              </a:graphicData>
            </a:graphic>
          </wp:inline>
        </w:drawing>
      </w:r>
      <w:r w:rsidR="18202D45">
        <w:t>Centers for Medicare &amp; Medicaid Services</w:t>
      </w:r>
    </w:p>
    <w:p w14:paraId="2BA62F32" w14:textId="77777777" w:rsidR="00BE40E0" w:rsidRPr="003D5DD8" w:rsidRDefault="00772A85">
      <w:pPr>
        <w:pStyle w:val="CoverTitle1"/>
      </w:pPr>
      <w:bookmarkStart w:id="1" w:name="_Toc262205678"/>
      <w:bookmarkStart w:id="2" w:name="_Toc450408624"/>
      <w:bookmarkStart w:id="3" w:name="_Toc453704606"/>
      <w:bookmarkStart w:id="4" w:name="_Toc453705649"/>
      <w:bookmarkStart w:id="5" w:name="_Toc453719599"/>
      <w:bookmarkStart w:id="6" w:name="_Toc453720626"/>
      <w:bookmarkStart w:id="7" w:name="_Toc453721605"/>
      <w:bookmarkStart w:id="8" w:name="_Toc453820501"/>
      <w:bookmarkStart w:id="9" w:name="_Toc454190997"/>
      <w:bookmarkStart w:id="10" w:name="_Toc455251829"/>
      <w:bookmarkStart w:id="11" w:name="_Toc455253648"/>
      <w:bookmarkStart w:id="12" w:name="_Toc473708588"/>
      <w:bookmarkStart w:id="13" w:name="_Toc481237836"/>
      <w:bookmarkStart w:id="14" w:name="_Toc481246017"/>
      <w:bookmarkStart w:id="15" w:name="_Toc486370119"/>
      <w:r w:rsidRPr="003D5DD8">
        <w:t xml:space="preserve">CMS </w:t>
      </w:r>
      <w:r w:rsidR="00BE40E0" w:rsidRPr="003D5DD8">
        <w:t>Implementation Guide for</w:t>
      </w:r>
      <w:r w:rsidR="00A3138F" w:rsidRPr="003D5DD8">
        <w:br/>
      </w:r>
      <w:r w:rsidR="00D03119" w:rsidRPr="003D5DD8">
        <w:t>Quality Reporting Document Architecture Category I</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216D5C3F" w14:textId="77777777" w:rsidR="00E861A4" w:rsidRPr="003D5DD8" w:rsidRDefault="002A1C32">
      <w:pPr>
        <w:pStyle w:val="CoverTitle1"/>
      </w:pPr>
      <w:bookmarkStart w:id="16" w:name="_Toc473708589"/>
      <w:bookmarkStart w:id="17" w:name="_Toc481237837"/>
      <w:bookmarkStart w:id="18" w:name="_Toc481246018"/>
      <w:bookmarkStart w:id="19" w:name="_Toc486370120"/>
      <w:bookmarkStart w:id="20" w:name="_Toc453704607"/>
      <w:bookmarkStart w:id="21" w:name="_Toc453705650"/>
      <w:bookmarkStart w:id="22" w:name="_Toc453719600"/>
      <w:bookmarkStart w:id="23" w:name="_Toc453720627"/>
      <w:bookmarkStart w:id="24" w:name="_Toc453721606"/>
      <w:bookmarkStart w:id="25" w:name="_Toc453820502"/>
      <w:bookmarkStart w:id="26" w:name="_Toc454190998"/>
      <w:bookmarkStart w:id="27" w:name="_Toc455251830"/>
      <w:bookmarkStart w:id="28" w:name="_Toc455253649"/>
      <w:r>
        <w:t>Hospital Quality Reporting</w:t>
      </w:r>
      <w:bookmarkEnd w:id="16"/>
      <w:bookmarkEnd w:id="17"/>
      <w:bookmarkEnd w:id="18"/>
      <w:bookmarkEnd w:id="19"/>
      <w:r w:rsidR="003E4904">
        <w:t xml:space="preserve"> </w:t>
      </w:r>
      <w:bookmarkEnd w:id="20"/>
      <w:bookmarkEnd w:id="21"/>
      <w:bookmarkEnd w:id="22"/>
      <w:bookmarkEnd w:id="23"/>
      <w:bookmarkEnd w:id="24"/>
      <w:bookmarkEnd w:id="25"/>
      <w:bookmarkEnd w:id="26"/>
      <w:bookmarkEnd w:id="27"/>
      <w:bookmarkEnd w:id="28"/>
    </w:p>
    <w:p w14:paraId="7B789082" w14:textId="786C21B9" w:rsidR="00746A9D" w:rsidRPr="003D5DD8" w:rsidRDefault="22C708A4">
      <w:pPr>
        <w:pStyle w:val="CoverTitle2"/>
      </w:pPr>
      <w:bookmarkStart w:id="29" w:name="_Toc450408626"/>
      <w:bookmarkStart w:id="30" w:name="_Toc453704608"/>
      <w:bookmarkStart w:id="31" w:name="_Toc453705651"/>
      <w:bookmarkStart w:id="32" w:name="_Toc453719601"/>
      <w:bookmarkStart w:id="33" w:name="_Toc453720628"/>
      <w:bookmarkStart w:id="34" w:name="_Toc453721607"/>
      <w:bookmarkStart w:id="35" w:name="_Toc453820503"/>
      <w:bookmarkStart w:id="36" w:name="_Toc454190999"/>
      <w:bookmarkStart w:id="37" w:name="_Toc455251831"/>
      <w:bookmarkStart w:id="38" w:name="_Toc455253650"/>
      <w:bookmarkStart w:id="39" w:name="_Toc473708590"/>
      <w:bookmarkStart w:id="40" w:name="_Toc481237838"/>
      <w:bookmarkStart w:id="41" w:name="_Toc481246019"/>
      <w:bookmarkStart w:id="42" w:name="_Toc486370121"/>
      <w:r>
        <w:t>Implementation Guide for 201</w:t>
      </w:r>
      <w:bookmarkEnd w:id="29"/>
      <w:bookmarkEnd w:id="30"/>
      <w:bookmarkEnd w:id="31"/>
      <w:bookmarkEnd w:id="32"/>
      <w:bookmarkEnd w:id="33"/>
      <w:bookmarkEnd w:id="34"/>
      <w:bookmarkEnd w:id="35"/>
      <w:bookmarkEnd w:id="36"/>
      <w:bookmarkEnd w:id="37"/>
      <w:bookmarkEnd w:id="38"/>
      <w:del w:id="43" w:author="Yan Heras" w:date="2018-01-18T06:13:00Z">
        <w:r w:rsidR="00CD2305" w:rsidDel="00E763BF">
          <w:delText>8</w:delText>
        </w:r>
      </w:del>
      <w:bookmarkEnd w:id="39"/>
      <w:bookmarkEnd w:id="40"/>
      <w:bookmarkEnd w:id="41"/>
      <w:bookmarkEnd w:id="42"/>
      <w:ins w:id="44" w:author="Yan Heras" w:date="2018-01-18T06:13:00Z">
        <w:r w:rsidR="00E763BF">
          <w:t>9</w:t>
        </w:r>
      </w:ins>
      <w:r>
        <w:t xml:space="preserve"> </w:t>
      </w:r>
    </w:p>
    <w:p w14:paraId="5B4CD132" w14:textId="7BCB67B3" w:rsidR="002E44F5" w:rsidRPr="003D5DD8" w:rsidRDefault="00A6531E" w:rsidP="00511A4D">
      <w:pPr>
        <w:pStyle w:val="EnvelopeAddress"/>
      </w:pPr>
      <w:r>
        <w:t>Version 1.0</w:t>
      </w:r>
      <w:r w:rsidR="5430556B">
        <w:br/>
      </w:r>
      <w:r w:rsidR="7F880045">
        <w:t xml:space="preserve">Published Date: </w:t>
      </w:r>
      <w:ins w:id="45" w:author="Yan Heras" w:date="2018-01-18T06:13:00Z">
        <w:r w:rsidR="00E763BF">
          <w:t>xx/xx/2018</w:t>
        </w:r>
      </w:ins>
    </w:p>
    <w:p w14:paraId="2D0262AD" w14:textId="77777777" w:rsidR="0022302E" w:rsidRPr="003D5DD8" w:rsidRDefault="0022302E" w:rsidP="0022302E"/>
    <w:p w14:paraId="4F9055D2" w14:textId="77777777" w:rsidR="00351620" w:rsidRPr="003D5DD8" w:rsidRDefault="00351620" w:rsidP="0022302E">
      <w:pPr>
        <w:sectPr w:rsidR="00351620" w:rsidRPr="003D5DD8" w:rsidSect="00844DC1">
          <w:headerReference w:type="default" r:id="rId13"/>
          <w:footerReference w:type="default" r:id="rId14"/>
          <w:footerReference w:type="first" r:id="rId15"/>
          <w:pgSz w:w="12240" w:h="15840" w:code="1"/>
          <w:pgMar w:top="1440" w:right="1440" w:bottom="1440" w:left="1440" w:header="1008" w:footer="576" w:gutter="0"/>
          <w:pgNumType w:start="1"/>
          <w:cols w:space="720"/>
          <w:titlePg/>
          <w:docGrid w:linePitch="299"/>
        </w:sectPr>
      </w:pPr>
    </w:p>
    <w:p w14:paraId="6F39445C" w14:textId="77777777" w:rsidR="00BE40E0" w:rsidRDefault="7F880045" w:rsidP="00BE40E0">
      <w:pPr>
        <w:pStyle w:val="GridTable5Dark-Accent11"/>
        <w:pageBreakBefore/>
        <w:spacing w:before="360"/>
      </w:pPr>
      <w:r>
        <w:lastRenderedPageBreak/>
        <w:t>Disclaimer</w:t>
      </w:r>
    </w:p>
    <w:p w14:paraId="03006CEB" w14:textId="77777777" w:rsidR="00677D7D" w:rsidRDefault="00677D7D" w:rsidP="00677D7D"/>
    <w:p w14:paraId="590011E2" w14:textId="77777777" w:rsidR="00BE40E0" w:rsidRPr="003D5DD8" w:rsidRDefault="7F880045" w:rsidP="00BE40E0">
      <w:pPr>
        <w:pStyle w:val="BodyText0"/>
      </w:pPr>
      <w:r>
        <w:t>This information was current at the time it was published or uploaded onto the web. Medicare policy changes frequently, so links to any source documents have been provided within the publication for your reference.</w:t>
      </w:r>
    </w:p>
    <w:p w14:paraId="72BAE982" w14:textId="77777777" w:rsidR="00BE40E0" w:rsidRPr="004727D3" w:rsidRDefault="7F880045" w:rsidP="004727D3">
      <w:pPr>
        <w:pStyle w:val="BodyText0"/>
      </w:pPr>
      <w:r>
        <w:t>This guide was prepared as a tool for eligible hospitals and is not intended to grant rights or impose obligations. Although every reasonable effort has been made to assure the accuracy of the information within these pages, the ultimate responsibility for the correct submission of claims and response to any remittance advice lies with the provider of services. The Centers for Medicare &amp; Medicaid Services (CMS) employees, agents, and staff make no representation, warranty, or guarantee that this compilation of Medicare information is error-free and will bear no responsibility or liability for the results or consequences of the use of this guide. This publication is a general summary that explains certain aspects of the Medicare program, but is not a legal document. The official Medicare program provisions are contained in the relevant laws, regulations, and rulings.</w:t>
      </w:r>
    </w:p>
    <w:p w14:paraId="079D1B56" w14:textId="7AE8A9AF" w:rsidR="00BE40E0" w:rsidRPr="00FD0063" w:rsidRDefault="7F880045">
      <w:pPr>
        <w:pStyle w:val="BodyText0"/>
        <w:rPr>
          <w:rFonts w:ascii="Times" w:hAnsi="Times" w:cs="Times"/>
        </w:rPr>
      </w:pPr>
      <w:r>
        <w:t xml:space="preserve">This </w:t>
      </w:r>
      <w:r w:rsidR="00FD0063">
        <w:t xml:space="preserve">guide </w:t>
      </w:r>
      <w:r>
        <w:t xml:space="preserve">contains content from the </w:t>
      </w:r>
      <w:r w:rsidRPr="11B61B0A">
        <w:rPr>
          <w:i/>
          <w:iCs/>
        </w:rPr>
        <w:t>HL7 Implementation Guide for Clinical Document Architecture (CDA) Release 2: Quality Reporting Document Architecture (QRD</w:t>
      </w:r>
      <w:r w:rsidR="00A61AD3" w:rsidRPr="11B61B0A">
        <w:rPr>
          <w:i/>
          <w:iCs/>
        </w:rPr>
        <w:t xml:space="preserve">A) Category I, Release 1, </w:t>
      </w:r>
      <w:r w:rsidRPr="11B61B0A">
        <w:rPr>
          <w:i/>
          <w:iCs/>
        </w:rPr>
        <w:t xml:space="preserve">Standard for Trial Use Release </w:t>
      </w:r>
      <w:ins w:id="46" w:author="Yan Heras" w:date="2018-01-18T06:14:00Z">
        <w:r w:rsidR="00E763BF">
          <w:rPr>
            <w:i/>
            <w:iCs/>
          </w:rPr>
          <w:t>5</w:t>
        </w:r>
      </w:ins>
      <w:del w:id="47" w:author="Yan Heras" w:date="2018-01-18T06:14:00Z">
        <w:r w:rsidR="00CD2305" w:rsidRPr="11B61B0A" w:rsidDel="00E763BF">
          <w:rPr>
            <w:i/>
            <w:iCs/>
          </w:rPr>
          <w:delText>4</w:delText>
        </w:r>
      </w:del>
      <w:r w:rsidR="004D220E">
        <w:t xml:space="preserve"> (published </w:t>
      </w:r>
      <w:del w:id="48" w:author="Yan Heras" w:date="2018-01-18T06:14:00Z">
        <w:r w:rsidR="004D220E" w:rsidDel="00E763BF">
          <w:delText>Jan</w:delText>
        </w:r>
        <w:r w:rsidR="00271E31" w:rsidDel="00E763BF">
          <w:delText>uary</w:delText>
        </w:r>
        <w:r w:rsidR="004D220E" w:rsidDel="00E763BF">
          <w:delText xml:space="preserve"> </w:delText>
        </w:r>
      </w:del>
      <w:ins w:id="49" w:author="Yan Heras" w:date="2018-01-18T06:14:00Z">
        <w:r w:rsidR="00E763BF">
          <w:t xml:space="preserve">December </w:t>
        </w:r>
      </w:ins>
      <w:r w:rsidR="004D220E">
        <w:t>2017</w:t>
      </w:r>
      <w:r>
        <w:t>), copyright ©Health Level Seven (HL7) International® (</w:t>
      </w:r>
      <w:hyperlink r:id="rId16">
        <w:r w:rsidRPr="00BD3481">
          <w:rPr>
            <w:rStyle w:val="Hyperlink"/>
            <w:color w:val="0033CC"/>
          </w:rPr>
          <w:t>http://www.hl7.org</w:t>
        </w:r>
      </w:hyperlink>
      <w:r>
        <w:t xml:space="preserve">). HL7 and Health Level Seven are registered trademarks of Health Level Seven International. </w:t>
      </w:r>
      <w:proofErr w:type="gramStart"/>
      <w:r>
        <w:t>Reg. U.S. Pat &amp; TM Off.</w:t>
      </w:r>
      <w:proofErr w:type="gramEnd"/>
      <w:r>
        <w:t xml:space="preserve"> Additional information regarding the use of HL7 materials is available at </w:t>
      </w:r>
      <w:hyperlink r:id="rId17">
        <w:r w:rsidRPr="00BD3481">
          <w:rPr>
            <w:rStyle w:val="Hyperlink"/>
            <w:color w:val="0033CC"/>
          </w:rPr>
          <w:t>http://www.hl7.org/legal/ippolicy.cfm</w:t>
        </w:r>
      </w:hyperlink>
      <w:r>
        <w:t>.</w:t>
      </w:r>
    </w:p>
    <w:p w14:paraId="312E7681" w14:textId="4ECE5FEE" w:rsidR="00BE40E0" w:rsidRPr="003D5DD8" w:rsidRDefault="7F880045" w:rsidP="00BE40E0">
      <w:pPr>
        <w:pStyle w:val="BodyText0"/>
      </w:pPr>
      <w:r>
        <w:t>This publication contains content from SNOMED CT® (</w:t>
      </w:r>
      <w:r w:rsidR="00271E31" w:rsidRPr="00271E31">
        <w:t>http://www.snomed.org/snomed-ct</w:t>
      </w:r>
      <w:r>
        <w:t xml:space="preserve">). SNOMED CT is a registered trademark of </w:t>
      </w:r>
      <w:r w:rsidR="00271E31">
        <w:t>SNOMED International.</w:t>
      </w:r>
    </w:p>
    <w:p w14:paraId="5E84F88C" w14:textId="386BF6EC" w:rsidR="00D63D57" w:rsidRDefault="2588F33B" w:rsidP="00BE0BC0">
      <w:pPr>
        <w:pStyle w:val="BodyText0"/>
        <w:sectPr w:rsidR="00D63D57" w:rsidSect="00844DC1">
          <w:headerReference w:type="even" r:id="rId18"/>
          <w:headerReference w:type="default" r:id="rId19"/>
          <w:footerReference w:type="default" r:id="rId20"/>
          <w:headerReference w:type="first" r:id="rId21"/>
          <w:type w:val="continuous"/>
          <w:pgSz w:w="12240" w:h="15840" w:code="1"/>
          <w:pgMar w:top="720" w:right="1440" w:bottom="720" w:left="1440" w:header="720" w:footer="576" w:gutter="0"/>
          <w:pgNumType w:fmt="lowerRoman" w:start="1"/>
          <w:cols w:space="720"/>
          <w:docGrid w:linePitch="299"/>
        </w:sectPr>
      </w:pPr>
      <w:r>
        <w:t>This publication contains content from LOINC® (</w:t>
      </w:r>
      <w:hyperlink r:id="rId22">
        <w:r w:rsidRPr="00BD3481">
          <w:rPr>
            <w:rStyle w:val="Hyperlink"/>
            <w:color w:val="0033CC"/>
          </w:rPr>
          <w:t>http://loinc.org</w:t>
        </w:r>
      </w:hyperlink>
      <w:r>
        <w:t>). The LOINC table, LOINC codes, and LOINC panels and forms file are copyright © 1995-201</w:t>
      </w:r>
      <w:del w:id="54" w:author="Yan Heras" w:date="2018-02-12T08:31:00Z">
        <w:r w:rsidDel="00210961">
          <w:delText>6</w:delText>
        </w:r>
      </w:del>
      <w:ins w:id="55" w:author="Yan Heras" w:date="2018-02-12T08:31:00Z">
        <w:r w:rsidR="00210961">
          <w:t>7</w:t>
        </w:r>
      </w:ins>
      <w:r>
        <w:t xml:space="preserve">, </w:t>
      </w:r>
      <w:proofErr w:type="spellStart"/>
      <w:r>
        <w:t>Regenstrief</w:t>
      </w:r>
      <w:proofErr w:type="spellEnd"/>
      <w:r>
        <w:t xml:space="preserve"> Institute, Inc. and the Logical Observation Identifiers Names and Codes (LOINC) Committee. All are available at no cost under the license at </w:t>
      </w:r>
      <w:hyperlink r:id="rId23">
        <w:r w:rsidRPr="00BD3481">
          <w:rPr>
            <w:rStyle w:val="Hyperlink"/>
            <w:color w:val="0033CC"/>
          </w:rPr>
          <w:t>http://loinc.org/terms-of-use</w:t>
        </w:r>
      </w:hyperlink>
      <w:r w:rsidRPr="00BD3481">
        <w:t>.</w:t>
      </w:r>
    </w:p>
    <w:p w14:paraId="2E3FE9DA" w14:textId="77777777" w:rsidR="00491722" w:rsidRDefault="00491722">
      <w:pPr>
        <w:pStyle w:val="GridTable5Dark-Accent11"/>
      </w:pPr>
      <w:r>
        <w:lastRenderedPageBreak/>
        <w:t>Table of Contents</w:t>
      </w:r>
    </w:p>
    <w:p w14:paraId="71DCEACF" w14:textId="04D1B1E9" w:rsidR="00F84C6A" w:rsidRDefault="00491722">
      <w:pPr>
        <w:pStyle w:val="TOC1"/>
        <w:tabs>
          <w:tab w:val="right" w:leader="dot" w:pos="9350"/>
        </w:tabs>
        <w:rPr>
          <w:rFonts w:asciiTheme="minorHAnsi" w:eastAsiaTheme="minorEastAsia" w:hAnsiTheme="minorHAnsi" w:cstheme="minorBidi"/>
          <w:b w:val="0"/>
          <w:bCs w:val="0"/>
          <w:noProof/>
          <w:sz w:val="22"/>
          <w:szCs w:val="22"/>
          <w:lang w:eastAsia="zh-CN"/>
        </w:rPr>
      </w:pPr>
      <w:r w:rsidRPr="00D6290E">
        <w:rPr>
          <w:b w:val="0"/>
          <w:bCs w:val="0"/>
        </w:rPr>
        <w:fldChar w:fldCharType="begin"/>
      </w:r>
      <w:r>
        <w:rPr>
          <w:b w:val="0"/>
          <w:bCs w:val="0"/>
        </w:rPr>
        <w:instrText xml:space="preserve"> TOC \o "1-4" \h \z \u </w:instrText>
      </w:r>
      <w:r w:rsidRPr="00D6290E">
        <w:rPr>
          <w:b w:val="0"/>
          <w:bCs w:val="0"/>
        </w:rPr>
        <w:fldChar w:fldCharType="separate"/>
      </w:r>
    </w:p>
    <w:p w14:paraId="432908FA" w14:textId="68189519" w:rsidR="00F84C6A" w:rsidRDefault="008C6A6D">
      <w:pPr>
        <w:pStyle w:val="TOC1"/>
        <w:tabs>
          <w:tab w:val="left" w:pos="440"/>
          <w:tab w:val="right" w:leader="dot" w:pos="9350"/>
        </w:tabs>
        <w:rPr>
          <w:rFonts w:asciiTheme="minorHAnsi" w:eastAsiaTheme="minorEastAsia" w:hAnsiTheme="minorHAnsi" w:cstheme="minorBidi"/>
          <w:b w:val="0"/>
          <w:bCs w:val="0"/>
          <w:noProof/>
          <w:sz w:val="22"/>
          <w:szCs w:val="22"/>
          <w:lang w:eastAsia="zh-CN"/>
        </w:rPr>
      </w:pPr>
      <w:hyperlink w:anchor="_Toc486370123" w:history="1">
        <w:r w:rsidR="00F84C6A" w:rsidRPr="00431672">
          <w:rPr>
            <w:rStyle w:val="Hyperlink"/>
            <w:noProof/>
          </w:rPr>
          <w:t>1</w:t>
        </w:r>
        <w:r w:rsidR="00F84C6A">
          <w:rPr>
            <w:rFonts w:asciiTheme="minorHAnsi" w:eastAsiaTheme="minorEastAsia" w:hAnsiTheme="minorHAnsi" w:cstheme="minorBidi"/>
            <w:b w:val="0"/>
            <w:bCs w:val="0"/>
            <w:noProof/>
            <w:sz w:val="22"/>
            <w:szCs w:val="22"/>
            <w:lang w:eastAsia="zh-CN"/>
          </w:rPr>
          <w:tab/>
        </w:r>
        <w:r w:rsidR="00F84C6A" w:rsidRPr="00431672">
          <w:rPr>
            <w:rStyle w:val="Hyperlink"/>
            <w:noProof/>
          </w:rPr>
          <w:t>Introduction</w:t>
        </w:r>
        <w:r w:rsidR="00F84C6A">
          <w:rPr>
            <w:noProof/>
            <w:webHidden/>
          </w:rPr>
          <w:tab/>
        </w:r>
        <w:r w:rsidR="00F84C6A">
          <w:rPr>
            <w:noProof/>
            <w:webHidden/>
          </w:rPr>
          <w:fldChar w:fldCharType="begin"/>
        </w:r>
        <w:r w:rsidR="00F84C6A">
          <w:rPr>
            <w:noProof/>
            <w:webHidden/>
          </w:rPr>
          <w:instrText xml:space="preserve"> PAGEREF _Toc486370123 \h </w:instrText>
        </w:r>
        <w:r w:rsidR="00F84C6A">
          <w:rPr>
            <w:noProof/>
            <w:webHidden/>
          </w:rPr>
        </w:r>
        <w:r w:rsidR="00F84C6A">
          <w:rPr>
            <w:noProof/>
            <w:webHidden/>
          </w:rPr>
          <w:fldChar w:fldCharType="separate"/>
        </w:r>
        <w:r w:rsidR="0096209A">
          <w:rPr>
            <w:noProof/>
            <w:webHidden/>
          </w:rPr>
          <w:t>1</w:t>
        </w:r>
        <w:r w:rsidR="00F84C6A">
          <w:rPr>
            <w:noProof/>
            <w:webHidden/>
          </w:rPr>
          <w:fldChar w:fldCharType="end"/>
        </w:r>
      </w:hyperlink>
    </w:p>
    <w:p w14:paraId="184A2960" w14:textId="2C6E7E82" w:rsidR="00F84C6A" w:rsidRDefault="008C6A6D">
      <w:pPr>
        <w:pStyle w:val="TOC3"/>
        <w:rPr>
          <w:rFonts w:asciiTheme="minorHAnsi" w:eastAsiaTheme="minorEastAsia" w:hAnsiTheme="minorHAnsi" w:cstheme="minorBidi"/>
          <w:noProof/>
          <w:lang w:eastAsia="zh-CN"/>
        </w:rPr>
      </w:pPr>
      <w:hyperlink w:anchor="_Toc486370124" w:history="1">
        <w:r w:rsidR="00F84C6A" w:rsidRPr="00431672">
          <w:rPr>
            <w:rStyle w:val="Hyperlink"/>
            <w:noProof/>
          </w:rPr>
          <w:t>1.1</w:t>
        </w:r>
        <w:r w:rsidR="00F84C6A">
          <w:rPr>
            <w:rFonts w:asciiTheme="minorHAnsi" w:eastAsiaTheme="minorEastAsia" w:hAnsiTheme="minorHAnsi" w:cstheme="minorBidi"/>
            <w:noProof/>
            <w:lang w:eastAsia="zh-CN"/>
          </w:rPr>
          <w:tab/>
        </w:r>
        <w:r w:rsidR="00F84C6A" w:rsidRPr="00431672">
          <w:rPr>
            <w:rStyle w:val="Hyperlink"/>
            <w:noProof/>
          </w:rPr>
          <w:t>Overview</w:t>
        </w:r>
        <w:r w:rsidR="00F84C6A">
          <w:rPr>
            <w:noProof/>
            <w:webHidden/>
          </w:rPr>
          <w:tab/>
        </w:r>
        <w:r w:rsidR="00F84C6A">
          <w:rPr>
            <w:noProof/>
            <w:webHidden/>
          </w:rPr>
          <w:fldChar w:fldCharType="begin"/>
        </w:r>
        <w:r w:rsidR="00F84C6A">
          <w:rPr>
            <w:noProof/>
            <w:webHidden/>
          </w:rPr>
          <w:instrText xml:space="preserve"> PAGEREF _Toc486370124 \h </w:instrText>
        </w:r>
        <w:r w:rsidR="00F84C6A">
          <w:rPr>
            <w:noProof/>
            <w:webHidden/>
          </w:rPr>
        </w:r>
        <w:r w:rsidR="00F84C6A">
          <w:rPr>
            <w:noProof/>
            <w:webHidden/>
          </w:rPr>
          <w:fldChar w:fldCharType="separate"/>
        </w:r>
        <w:r w:rsidR="0096209A">
          <w:rPr>
            <w:noProof/>
            <w:webHidden/>
          </w:rPr>
          <w:t>1</w:t>
        </w:r>
        <w:r w:rsidR="00F84C6A">
          <w:rPr>
            <w:noProof/>
            <w:webHidden/>
          </w:rPr>
          <w:fldChar w:fldCharType="end"/>
        </w:r>
      </w:hyperlink>
    </w:p>
    <w:p w14:paraId="70221772" w14:textId="36817766" w:rsidR="00F84C6A" w:rsidRDefault="008C6A6D">
      <w:pPr>
        <w:pStyle w:val="TOC3"/>
        <w:rPr>
          <w:rFonts w:asciiTheme="minorHAnsi" w:eastAsiaTheme="minorEastAsia" w:hAnsiTheme="minorHAnsi" w:cstheme="minorBidi"/>
          <w:noProof/>
          <w:lang w:eastAsia="zh-CN"/>
        </w:rPr>
      </w:pPr>
      <w:hyperlink w:anchor="_Toc486370125" w:history="1">
        <w:r w:rsidR="00F84C6A" w:rsidRPr="00431672">
          <w:rPr>
            <w:rStyle w:val="Hyperlink"/>
            <w:noProof/>
          </w:rPr>
          <w:t>1.2</w:t>
        </w:r>
        <w:r w:rsidR="00F84C6A">
          <w:rPr>
            <w:rFonts w:asciiTheme="minorHAnsi" w:eastAsiaTheme="minorEastAsia" w:hAnsiTheme="minorHAnsi" w:cstheme="minorBidi"/>
            <w:noProof/>
            <w:lang w:eastAsia="zh-CN"/>
          </w:rPr>
          <w:tab/>
        </w:r>
        <w:r w:rsidR="00F84C6A" w:rsidRPr="00431672">
          <w:rPr>
            <w:rStyle w:val="Hyperlink"/>
            <w:noProof/>
          </w:rPr>
          <w:t>Organization of the Guide</w:t>
        </w:r>
        <w:r w:rsidR="00F84C6A">
          <w:rPr>
            <w:noProof/>
            <w:webHidden/>
          </w:rPr>
          <w:tab/>
        </w:r>
        <w:r w:rsidR="00F84C6A">
          <w:rPr>
            <w:noProof/>
            <w:webHidden/>
          </w:rPr>
          <w:fldChar w:fldCharType="begin"/>
        </w:r>
        <w:r w:rsidR="00F84C6A">
          <w:rPr>
            <w:noProof/>
            <w:webHidden/>
          </w:rPr>
          <w:instrText xml:space="preserve"> PAGEREF _Toc486370125 \h </w:instrText>
        </w:r>
        <w:r w:rsidR="00F84C6A">
          <w:rPr>
            <w:noProof/>
            <w:webHidden/>
          </w:rPr>
        </w:r>
        <w:r w:rsidR="00F84C6A">
          <w:rPr>
            <w:noProof/>
            <w:webHidden/>
          </w:rPr>
          <w:fldChar w:fldCharType="separate"/>
        </w:r>
        <w:r w:rsidR="0096209A">
          <w:rPr>
            <w:noProof/>
            <w:webHidden/>
          </w:rPr>
          <w:t>1</w:t>
        </w:r>
        <w:r w:rsidR="00F84C6A">
          <w:rPr>
            <w:noProof/>
            <w:webHidden/>
          </w:rPr>
          <w:fldChar w:fldCharType="end"/>
        </w:r>
      </w:hyperlink>
    </w:p>
    <w:p w14:paraId="66EA6CDE" w14:textId="471AF839" w:rsidR="00F84C6A" w:rsidRDefault="008C6A6D">
      <w:pPr>
        <w:pStyle w:val="TOC1"/>
        <w:tabs>
          <w:tab w:val="left" w:pos="440"/>
          <w:tab w:val="right" w:leader="dot" w:pos="9350"/>
        </w:tabs>
        <w:rPr>
          <w:rFonts w:asciiTheme="minorHAnsi" w:eastAsiaTheme="minorEastAsia" w:hAnsiTheme="minorHAnsi" w:cstheme="minorBidi"/>
          <w:b w:val="0"/>
          <w:bCs w:val="0"/>
          <w:noProof/>
          <w:sz w:val="22"/>
          <w:szCs w:val="22"/>
          <w:lang w:eastAsia="zh-CN"/>
        </w:rPr>
      </w:pPr>
      <w:hyperlink w:anchor="_Toc486370126" w:history="1">
        <w:r w:rsidR="00F84C6A" w:rsidRPr="00431672">
          <w:rPr>
            <w:rStyle w:val="Hyperlink"/>
            <w:noProof/>
          </w:rPr>
          <w:t>2</w:t>
        </w:r>
        <w:r w:rsidR="00F84C6A">
          <w:rPr>
            <w:rFonts w:asciiTheme="minorHAnsi" w:eastAsiaTheme="minorEastAsia" w:hAnsiTheme="minorHAnsi" w:cstheme="minorBidi"/>
            <w:b w:val="0"/>
            <w:bCs w:val="0"/>
            <w:noProof/>
            <w:sz w:val="22"/>
            <w:szCs w:val="22"/>
            <w:lang w:eastAsia="zh-CN"/>
          </w:rPr>
          <w:tab/>
        </w:r>
        <w:r w:rsidR="00F84C6A" w:rsidRPr="00431672">
          <w:rPr>
            <w:rStyle w:val="Hyperlink"/>
            <w:noProof/>
          </w:rPr>
          <w:t>Conformance Conventions Used in This Guide</w:t>
        </w:r>
        <w:r w:rsidR="00F84C6A">
          <w:rPr>
            <w:noProof/>
            <w:webHidden/>
          </w:rPr>
          <w:tab/>
        </w:r>
        <w:r w:rsidR="00F84C6A">
          <w:rPr>
            <w:noProof/>
            <w:webHidden/>
          </w:rPr>
          <w:fldChar w:fldCharType="begin"/>
        </w:r>
        <w:r w:rsidR="00F84C6A">
          <w:rPr>
            <w:noProof/>
            <w:webHidden/>
          </w:rPr>
          <w:instrText xml:space="preserve"> PAGEREF _Toc486370126 \h </w:instrText>
        </w:r>
        <w:r w:rsidR="00F84C6A">
          <w:rPr>
            <w:noProof/>
            <w:webHidden/>
          </w:rPr>
        </w:r>
        <w:r w:rsidR="00F84C6A">
          <w:rPr>
            <w:noProof/>
            <w:webHidden/>
          </w:rPr>
          <w:fldChar w:fldCharType="separate"/>
        </w:r>
        <w:r w:rsidR="0096209A">
          <w:rPr>
            <w:noProof/>
            <w:webHidden/>
          </w:rPr>
          <w:t>2</w:t>
        </w:r>
        <w:r w:rsidR="00F84C6A">
          <w:rPr>
            <w:noProof/>
            <w:webHidden/>
          </w:rPr>
          <w:fldChar w:fldCharType="end"/>
        </w:r>
      </w:hyperlink>
    </w:p>
    <w:p w14:paraId="4A5F759C" w14:textId="630F8386" w:rsidR="00F84C6A" w:rsidRDefault="008C6A6D">
      <w:pPr>
        <w:pStyle w:val="TOC3"/>
        <w:rPr>
          <w:rFonts w:asciiTheme="minorHAnsi" w:eastAsiaTheme="minorEastAsia" w:hAnsiTheme="minorHAnsi" w:cstheme="minorBidi"/>
          <w:noProof/>
          <w:lang w:eastAsia="zh-CN"/>
        </w:rPr>
      </w:pPr>
      <w:hyperlink w:anchor="_Toc486370127" w:history="1">
        <w:r w:rsidR="00F84C6A" w:rsidRPr="00431672">
          <w:rPr>
            <w:rStyle w:val="Hyperlink"/>
            <w:noProof/>
          </w:rPr>
          <w:t>2.1</w:t>
        </w:r>
        <w:r w:rsidR="00F84C6A">
          <w:rPr>
            <w:rFonts w:asciiTheme="minorHAnsi" w:eastAsiaTheme="minorEastAsia" w:hAnsiTheme="minorHAnsi" w:cstheme="minorBidi"/>
            <w:noProof/>
            <w:lang w:eastAsia="zh-CN"/>
          </w:rPr>
          <w:tab/>
        </w:r>
        <w:r w:rsidR="00F84C6A" w:rsidRPr="00431672">
          <w:rPr>
            <w:rStyle w:val="Hyperlink"/>
            <w:noProof/>
          </w:rPr>
          <w:t>Conformance Verbs (Keywords)</w:t>
        </w:r>
        <w:r w:rsidR="00F84C6A">
          <w:rPr>
            <w:noProof/>
            <w:webHidden/>
          </w:rPr>
          <w:tab/>
        </w:r>
        <w:r w:rsidR="00F84C6A">
          <w:rPr>
            <w:noProof/>
            <w:webHidden/>
          </w:rPr>
          <w:fldChar w:fldCharType="begin"/>
        </w:r>
        <w:r w:rsidR="00F84C6A">
          <w:rPr>
            <w:noProof/>
            <w:webHidden/>
          </w:rPr>
          <w:instrText xml:space="preserve"> PAGEREF _Toc486370127 \h </w:instrText>
        </w:r>
        <w:r w:rsidR="00F84C6A">
          <w:rPr>
            <w:noProof/>
            <w:webHidden/>
          </w:rPr>
        </w:r>
        <w:r w:rsidR="00F84C6A">
          <w:rPr>
            <w:noProof/>
            <w:webHidden/>
          </w:rPr>
          <w:fldChar w:fldCharType="separate"/>
        </w:r>
        <w:r w:rsidR="0096209A">
          <w:rPr>
            <w:noProof/>
            <w:webHidden/>
          </w:rPr>
          <w:t>2</w:t>
        </w:r>
        <w:r w:rsidR="00F84C6A">
          <w:rPr>
            <w:noProof/>
            <w:webHidden/>
          </w:rPr>
          <w:fldChar w:fldCharType="end"/>
        </w:r>
      </w:hyperlink>
    </w:p>
    <w:p w14:paraId="4B2FD044" w14:textId="520248F8" w:rsidR="00F84C6A" w:rsidRDefault="008C6A6D">
      <w:pPr>
        <w:pStyle w:val="TOC3"/>
        <w:rPr>
          <w:rFonts w:asciiTheme="minorHAnsi" w:eastAsiaTheme="minorEastAsia" w:hAnsiTheme="minorHAnsi" w:cstheme="minorBidi"/>
          <w:noProof/>
          <w:lang w:eastAsia="zh-CN"/>
        </w:rPr>
      </w:pPr>
      <w:hyperlink w:anchor="_Toc486370128" w:history="1">
        <w:r w:rsidR="00F84C6A" w:rsidRPr="00431672">
          <w:rPr>
            <w:rStyle w:val="Hyperlink"/>
            <w:noProof/>
          </w:rPr>
          <w:t>2.2</w:t>
        </w:r>
        <w:r w:rsidR="00F84C6A">
          <w:rPr>
            <w:rFonts w:asciiTheme="minorHAnsi" w:eastAsiaTheme="minorEastAsia" w:hAnsiTheme="minorHAnsi" w:cstheme="minorBidi"/>
            <w:noProof/>
            <w:lang w:eastAsia="zh-CN"/>
          </w:rPr>
          <w:tab/>
        </w:r>
        <w:r w:rsidR="00F84C6A" w:rsidRPr="00431672">
          <w:rPr>
            <w:rStyle w:val="Hyperlink"/>
            <w:noProof/>
          </w:rPr>
          <w:t>Cardinality</w:t>
        </w:r>
        <w:r w:rsidR="00F84C6A">
          <w:rPr>
            <w:noProof/>
            <w:webHidden/>
          </w:rPr>
          <w:tab/>
        </w:r>
        <w:r w:rsidR="00F84C6A">
          <w:rPr>
            <w:noProof/>
            <w:webHidden/>
          </w:rPr>
          <w:fldChar w:fldCharType="begin"/>
        </w:r>
        <w:r w:rsidR="00F84C6A">
          <w:rPr>
            <w:noProof/>
            <w:webHidden/>
          </w:rPr>
          <w:instrText xml:space="preserve"> PAGEREF _Toc486370128 \h </w:instrText>
        </w:r>
        <w:r w:rsidR="00F84C6A">
          <w:rPr>
            <w:noProof/>
            <w:webHidden/>
          </w:rPr>
        </w:r>
        <w:r w:rsidR="00F84C6A">
          <w:rPr>
            <w:noProof/>
            <w:webHidden/>
          </w:rPr>
          <w:fldChar w:fldCharType="separate"/>
        </w:r>
        <w:r w:rsidR="0096209A">
          <w:rPr>
            <w:noProof/>
            <w:webHidden/>
          </w:rPr>
          <w:t>2</w:t>
        </w:r>
        <w:r w:rsidR="00F84C6A">
          <w:rPr>
            <w:noProof/>
            <w:webHidden/>
          </w:rPr>
          <w:fldChar w:fldCharType="end"/>
        </w:r>
      </w:hyperlink>
    </w:p>
    <w:p w14:paraId="04559E71" w14:textId="35A32BC5" w:rsidR="00F84C6A" w:rsidRDefault="008C6A6D">
      <w:pPr>
        <w:pStyle w:val="TOC3"/>
        <w:rPr>
          <w:rFonts w:asciiTheme="minorHAnsi" w:eastAsiaTheme="minorEastAsia" w:hAnsiTheme="minorHAnsi" w:cstheme="minorBidi"/>
          <w:noProof/>
          <w:lang w:eastAsia="zh-CN"/>
        </w:rPr>
      </w:pPr>
      <w:hyperlink w:anchor="_Toc486370129" w:history="1">
        <w:r w:rsidR="00F84C6A" w:rsidRPr="00431672">
          <w:rPr>
            <w:rStyle w:val="Hyperlink"/>
            <w:noProof/>
          </w:rPr>
          <w:t>2.3</w:t>
        </w:r>
        <w:r w:rsidR="00F84C6A">
          <w:rPr>
            <w:rFonts w:asciiTheme="minorHAnsi" w:eastAsiaTheme="minorEastAsia" w:hAnsiTheme="minorHAnsi" w:cstheme="minorBidi"/>
            <w:noProof/>
            <w:lang w:eastAsia="zh-CN"/>
          </w:rPr>
          <w:tab/>
        </w:r>
        <w:r w:rsidR="00F84C6A" w:rsidRPr="00431672">
          <w:rPr>
            <w:rStyle w:val="Hyperlink"/>
            <w:noProof/>
          </w:rPr>
          <w:t>Null Flavor</w:t>
        </w:r>
        <w:r w:rsidR="00F84C6A">
          <w:rPr>
            <w:noProof/>
            <w:webHidden/>
          </w:rPr>
          <w:tab/>
        </w:r>
        <w:r w:rsidR="00F84C6A">
          <w:rPr>
            <w:noProof/>
            <w:webHidden/>
          </w:rPr>
          <w:fldChar w:fldCharType="begin"/>
        </w:r>
        <w:r w:rsidR="00F84C6A">
          <w:rPr>
            <w:noProof/>
            <w:webHidden/>
          </w:rPr>
          <w:instrText xml:space="preserve"> PAGEREF _Toc486370129 \h </w:instrText>
        </w:r>
        <w:r w:rsidR="00F84C6A">
          <w:rPr>
            <w:noProof/>
            <w:webHidden/>
          </w:rPr>
        </w:r>
        <w:r w:rsidR="00F84C6A">
          <w:rPr>
            <w:noProof/>
            <w:webHidden/>
          </w:rPr>
          <w:fldChar w:fldCharType="separate"/>
        </w:r>
        <w:r w:rsidR="0096209A">
          <w:rPr>
            <w:noProof/>
            <w:webHidden/>
          </w:rPr>
          <w:t>3</w:t>
        </w:r>
        <w:r w:rsidR="00F84C6A">
          <w:rPr>
            <w:noProof/>
            <w:webHidden/>
          </w:rPr>
          <w:fldChar w:fldCharType="end"/>
        </w:r>
      </w:hyperlink>
    </w:p>
    <w:p w14:paraId="63AC1171" w14:textId="6C207155" w:rsidR="00F84C6A" w:rsidRDefault="008C6A6D">
      <w:pPr>
        <w:pStyle w:val="TOC1"/>
        <w:tabs>
          <w:tab w:val="right" w:leader="dot" w:pos="9350"/>
        </w:tabs>
        <w:rPr>
          <w:rFonts w:asciiTheme="minorHAnsi" w:eastAsiaTheme="minorEastAsia" w:hAnsiTheme="minorHAnsi" w:cstheme="minorBidi"/>
          <w:b w:val="0"/>
          <w:bCs w:val="0"/>
          <w:noProof/>
          <w:sz w:val="22"/>
          <w:szCs w:val="22"/>
          <w:lang w:eastAsia="zh-CN"/>
        </w:rPr>
      </w:pPr>
      <w:hyperlink w:anchor="_Toc486370130" w:history="1">
        <w:r w:rsidR="00E4023D">
          <w:rPr>
            <w:rStyle w:val="Hyperlink"/>
            <w:noProof/>
          </w:rPr>
          <w:t>QRDA I</w:t>
        </w:r>
        <w:r w:rsidR="00F84C6A" w:rsidRPr="00431672">
          <w:rPr>
            <w:rStyle w:val="Hyperlink"/>
            <w:noProof/>
          </w:rPr>
          <w:t xml:space="preserve"> STU R4 CMS Implementation Guide for Hospital Quality Reporting</w:t>
        </w:r>
        <w:r w:rsidR="00F84C6A">
          <w:rPr>
            <w:noProof/>
            <w:webHidden/>
          </w:rPr>
          <w:tab/>
        </w:r>
        <w:r w:rsidR="00F84C6A">
          <w:rPr>
            <w:noProof/>
            <w:webHidden/>
          </w:rPr>
          <w:fldChar w:fldCharType="begin"/>
        </w:r>
        <w:r w:rsidR="00F84C6A">
          <w:rPr>
            <w:noProof/>
            <w:webHidden/>
          </w:rPr>
          <w:instrText xml:space="preserve"> PAGEREF _Toc486370130 \h </w:instrText>
        </w:r>
        <w:r w:rsidR="00F84C6A">
          <w:rPr>
            <w:noProof/>
            <w:webHidden/>
          </w:rPr>
        </w:r>
        <w:r w:rsidR="00F84C6A">
          <w:rPr>
            <w:noProof/>
            <w:webHidden/>
          </w:rPr>
          <w:fldChar w:fldCharType="separate"/>
        </w:r>
        <w:r w:rsidR="0096209A">
          <w:rPr>
            <w:noProof/>
            <w:webHidden/>
          </w:rPr>
          <w:t>4</w:t>
        </w:r>
        <w:r w:rsidR="00F84C6A">
          <w:rPr>
            <w:noProof/>
            <w:webHidden/>
          </w:rPr>
          <w:fldChar w:fldCharType="end"/>
        </w:r>
      </w:hyperlink>
    </w:p>
    <w:p w14:paraId="5B260553" w14:textId="68D40D9F" w:rsidR="00F84C6A" w:rsidRDefault="008C6A6D">
      <w:pPr>
        <w:pStyle w:val="TOC1"/>
        <w:tabs>
          <w:tab w:val="left" w:pos="440"/>
          <w:tab w:val="right" w:leader="dot" w:pos="9350"/>
        </w:tabs>
        <w:rPr>
          <w:rFonts w:asciiTheme="minorHAnsi" w:eastAsiaTheme="minorEastAsia" w:hAnsiTheme="minorHAnsi" w:cstheme="minorBidi"/>
          <w:b w:val="0"/>
          <w:bCs w:val="0"/>
          <w:noProof/>
          <w:sz w:val="22"/>
          <w:szCs w:val="22"/>
          <w:lang w:eastAsia="zh-CN"/>
        </w:rPr>
      </w:pPr>
      <w:hyperlink w:anchor="_Toc486370131" w:history="1">
        <w:r w:rsidR="00F84C6A" w:rsidRPr="00431672">
          <w:rPr>
            <w:rStyle w:val="Hyperlink"/>
            <w:noProof/>
          </w:rPr>
          <w:t>3</w:t>
        </w:r>
        <w:r w:rsidR="00F84C6A">
          <w:rPr>
            <w:rFonts w:asciiTheme="minorHAnsi" w:eastAsiaTheme="minorEastAsia" w:hAnsiTheme="minorHAnsi" w:cstheme="minorBidi"/>
            <w:b w:val="0"/>
            <w:bCs w:val="0"/>
            <w:noProof/>
            <w:sz w:val="22"/>
            <w:szCs w:val="22"/>
            <w:lang w:eastAsia="zh-CN"/>
          </w:rPr>
          <w:tab/>
        </w:r>
        <w:r w:rsidR="00F84C6A" w:rsidRPr="00431672">
          <w:rPr>
            <w:rStyle w:val="Hyperlink"/>
            <w:noProof/>
          </w:rPr>
          <w:t>Overview</w:t>
        </w:r>
        <w:r w:rsidR="00F84C6A">
          <w:rPr>
            <w:noProof/>
            <w:webHidden/>
          </w:rPr>
          <w:tab/>
        </w:r>
        <w:r w:rsidR="00F84C6A">
          <w:rPr>
            <w:noProof/>
            <w:webHidden/>
          </w:rPr>
          <w:fldChar w:fldCharType="begin"/>
        </w:r>
        <w:r w:rsidR="00F84C6A">
          <w:rPr>
            <w:noProof/>
            <w:webHidden/>
          </w:rPr>
          <w:instrText xml:space="preserve"> PAGEREF _Toc486370131 \h </w:instrText>
        </w:r>
        <w:r w:rsidR="00F84C6A">
          <w:rPr>
            <w:noProof/>
            <w:webHidden/>
          </w:rPr>
        </w:r>
        <w:r w:rsidR="00F84C6A">
          <w:rPr>
            <w:noProof/>
            <w:webHidden/>
          </w:rPr>
          <w:fldChar w:fldCharType="separate"/>
        </w:r>
        <w:r w:rsidR="0096209A">
          <w:rPr>
            <w:noProof/>
            <w:webHidden/>
          </w:rPr>
          <w:t>4</w:t>
        </w:r>
        <w:r w:rsidR="00F84C6A">
          <w:rPr>
            <w:noProof/>
            <w:webHidden/>
          </w:rPr>
          <w:fldChar w:fldCharType="end"/>
        </w:r>
      </w:hyperlink>
    </w:p>
    <w:p w14:paraId="5CA722DB" w14:textId="7B806DFB" w:rsidR="00F84C6A" w:rsidRDefault="008C6A6D">
      <w:pPr>
        <w:pStyle w:val="TOC3"/>
        <w:rPr>
          <w:rFonts w:asciiTheme="minorHAnsi" w:eastAsiaTheme="minorEastAsia" w:hAnsiTheme="minorHAnsi" w:cstheme="minorBidi"/>
          <w:noProof/>
          <w:lang w:eastAsia="zh-CN"/>
        </w:rPr>
      </w:pPr>
      <w:hyperlink w:anchor="_Toc486370132" w:history="1">
        <w:r w:rsidR="00F84C6A" w:rsidRPr="00431672">
          <w:rPr>
            <w:rStyle w:val="Hyperlink"/>
            <w:noProof/>
          </w:rPr>
          <w:t>3.1</w:t>
        </w:r>
        <w:r w:rsidR="00F84C6A">
          <w:rPr>
            <w:rFonts w:asciiTheme="minorHAnsi" w:eastAsiaTheme="minorEastAsia" w:hAnsiTheme="minorHAnsi" w:cstheme="minorBidi"/>
            <w:noProof/>
            <w:lang w:eastAsia="zh-CN"/>
          </w:rPr>
          <w:tab/>
        </w:r>
        <w:r w:rsidR="00F84C6A" w:rsidRPr="00431672">
          <w:rPr>
            <w:rStyle w:val="Hyperlink"/>
            <w:noProof/>
          </w:rPr>
          <w:t>Background</w:t>
        </w:r>
        <w:r w:rsidR="00F84C6A">
          <w:rPr>
            <w:noProof/>
            <w:webHidden/>
          </w:rPr>
          <w:tab/>
        </w:r>
        <w:r w:rsidR="00F84C6A">
          <w:rPr>
            <w:noProof/>
            <w:webHidden/>
          </w:rPr>
          <w:fldChar w:fldCharType="begin"/>
        </w:r>
        <w:r w:rsidR="00F84C6A">
          <w:rPr>
            <w:noProof/>
            <w:webHidden/>
          </w:rPr>
          <w:instrText xml:space="preserve"> PAGEREF _Toc486370132 \h </w:instrText>
        </w:r>
        <w:r w:rsidR="00F84C6A">
          <w:rPr>
            <w:noProof/>
            <w:webHidden/>
          </w:rPr>
        </w:r>
        <w:r w:rsidR="00F84C6A">
          <w:rPr>
            <w:noProof/>
            <w:webHidden/>
          </w:rPr>
          <w:fldChar w:fldCharType="separate"/>
        </w:r>
        <w:r w:rsidR="0096209A">
          <w:rPr>
            <w:noProof/>
            <w:webHidden/>
          </w:rPr>
          <w:t>4</w:t>
        </w:r>
        <w:r w:rsidR="00F84C6A">
          <w:rPr>
            <w:noProof/>
            <w:webHidden/>
          </w:rPr>
          <w:fldChar w:fldCharType="end"/>
        </w:r>
      </w:hyperlink>
    </w:p>
    <w:p w14:paraId="12F1265E" w14:textId="198BB79E" w:rsidR="00F84C6A" w:rsidRDefault="008C6A6D">
      <w:pPr>
        <w:pStyle w:val="TOC3"/>
        <w:rPr>
          <w:rFonts w:asciiTheme="minorHAnsi" w:eastAsiaTheme="minorEastAsia" w:hAnsiTheme="minorHAnsi" w:cstheme="minorBidi"/>
          <w:noProof/>
          <w:lang w:eastAsia="zh-CN"/>
        </w:rPr>
      </w:pPr>
      <w:hyperlink w:anchor="_Toc486370133" w:history="1">
        <w:r w:rsidR="00F84C6A" w:rsidRPr="00431672">
          <w:rPr>
            <w:rStyle w:val="Hyperlink"/>
            <w:noProof/>
          </w:rPr>
          <w:t>3.2</w:t>
        </w:r>
        <w:r w:rsidR="00F84C6A">
          <w:rPr>
            <w:rFonts w:asciiTheme="minorHAnsi" w:eastAsiaTheme="minorEastAsia" w:hAnsiTheme="minorHAnsi" w:cstheme="minorBidi"/>
            <w:noProof/>
            <w:lang w:eastAsia="zh-CN"/>
          </w:rPr>
          <w:tab/>
        </w:r>
        <w:r w:rsidR="00F84C6A" w:rsidRPr="00431672">
          <w:rPr>
            <w:rStyle w:val="Hyperlink"/>
            <w:noProof/>
          </w:rPr>
          <w:t xml:space="preserve">How to Read This </w:t>
        </w:r>
        <w:r w:rsidR="00E4023D">
          <w:rPr>
            <w:rStyle w:val="Hyperlink"/>
            <w:noProof/>
          </w:rPr>
          <w:t>QRDA I</w:t>
        </w:r>
        <w:r w:rsidR="00F84C6A" w:rsidRPr="00431672">
          <w:rPr>
            <w:rStyle w:val="Hyperlink"/>
            <w:noProof/>
          </w:rPr>
          <w:t xml:space="preserve"> Guide</w:t>
        </w:r>
        <w:r w:rsidR="00F84C6A">
          <w:rPr>
            <w:noProof/>
            <w:webHidden/>
          </w:rPr>
          <w:tab/>
        </w:r>
        <w:r w:rsidR="00F84C6A">
          <w:rPr>
            <w:noProof/>
            <w:webHidden/>
          </w:rPr>
          <w:fldChar w:fldCharType="begin"/>
        </w:r>
        <w:r w:rsidR="00F84C6A">
          <w:rPr>
            <w:noProof/>
            <w:webHidden/>
          </w:rPr>
          <w:instrText xml:space="preserve"> PAGEREF _Toc486370133 \h </w:instrText>
        </w:r>
        <w:r w:rsidR="00F84C6A">
          <w:rPr>
            <w:noProof/>
            <w:webHidden/>
          </w:rPr>
        </w:r>
        <w:r w:rsidR="00F84C6A">
          <w:rPr>
            <w:noProof/>
            <w:webHidden/>
          </w:rPr>
          <w:fldChar w:fldCharType="separate"/>
        </w:r>
        <w:r w:rsidR="0096209A">
          <w:rPr>
            <w:noProof/>
            <w:webHidden/>
          </w:rPr>
          <w:t>4</w:t>
        </w:r>
        <w:r w:rsidR="00F84C6A">
          <w:rPr>
            <w:noProof/>
            <w:webHidden/>
          </w:rPr>
          <w:fldChar w:fldCharType="end"/>
        </w:r>
      </w:hyperlink>
    </w:p>
    <w:p w14:paraId="4859B2D3" w14:textId="1AFD175A" w:rsidR="00F84C6A" w:rsidRDefault="008C6A6D">
      <w:pPr>
        <w:pStyle w:val="TOC1"/>
        <w:tabs>
          <w:tab w:val="left" w:pos="440"/>
          <w:tab w:val="right" w:leader="dot" w:pos="9350"/>
        </w:tabs>
        <w:rPr>
          <w:rFonts w:asciiTheme="minorHAnsi" w:eastAsiaTheme="minorEastAsia" w:hAnsiTheme="minorHAnsi" w:cstheme="minorBidi"/>
          <w:b w:val="0"/>
          <w:bCs w:val="0"/>
          <w:noProof/>
          <w:sz w:val="22"/>
          <w:szCs w:val="22"/>
          <w:lang w:eastAsia="zh-CN"/>
        </w:rPr>
      </w:pPr>
      <w:hyperlink w:anchor="_Toc486370134" w:history="1">
        <w:r w:rsidR="00F84C6A" w:rsidRPr="00431672">
          <w:rPr>
            <w:rStyle w:val="Hyperlink"/>
            <w:noProof/>
          </w:rPr>
          <w:t>4</w:t>
        </w:r>
        <w:r w:rsidR="00F84C6A">
          <w:rPr>
            <w:rFonts w:asciiTheme="minorHAnsi" w:eastAsiaTheme="minorEastAsia" w:hAnsiTheme="minorHAnsi" w:cstheme="minorBidi"/>
            <w:b w:val="0"/>
            <w:bCs w:val="0"/>
            <w:noProof/>
            <w:sz w:val="22"/>
            <w:szCs w:val="22"/>
            <w:lang w:eastAsia="zh-CN"/>
          </w:rPr>
          <w:tab/>
        </w:r>
        <w:r w:rsidR="00F84C6A" w:rsidRPr="00431672">
          <w:rPr>
            <w:rStyle w:val="Hyperlink"/>
            <w:noProof/>
          </w:rPr>
          <w:t>QRDA Category I Requirements</w:t>
        </w:r>
        <w:r w:rsidR="00F84C6A">
          <w:rPr>
            <w:noProof/>
            <w:webHidden/>
          </w:rPr>
          <w:tab/>
        </w:r>
        <w:r w:rsidR="00F84C6A">
          <w:rPr>
            <w:noProof/>
            <w:webHidden/>
          </w:rPr>
          <w:fldChar w:fldCharType="begin"/>
        </w:r>
        <w:r w:rsidR="00F84C6A">
          <w:rPr>
            <w:noProof/>
            <w:webHidden/>
          </w:rPr>
          <w:instrText xml:space="preserve"> PAGEREF _Toc486370134 \h </w:instrText>
        </w:r>
        <w:r w:rsidR="00F84C6A">
          <w:rPr>
            <w:noProof/>
            <w:webHidden/>
          </w:rPr>
        </w:r>
        <w:r w:rsidR="00F84C6A">
          <w:rPr>
            <w:noProof/>
            <w:webHidden/>
          </w:rPr>
          <w:fldChar w:fldCharType="separate"/>
        </w:r>
        <w:r w:rsidR="0096209A">
          <w:rPr>
            <w:noProof/>
            <w:webHidden/>
          </w:rPr>
          <w:t>5</w:t>
        </w:r>
        <w:r w:rsidR="00F84C6A">
          <w:rPr>
            <w:noProof/>
            <w:webHidden/>
          </w:rPr>
          <w:fldChar w:fldCharType="end"/>
        </w:r>
      </w:hyperlink>
    </w:p>
    <w:p w14:paraId="342E17DA" w14:textId="0CAAAEAA" w:rsidR="00F84C6A" w:rsidRDefault="008C6A6D">
      <w:pPr>
        <w:pStyle w:val="TOC3"/>
        <w:rPr>
          <w:rFonts w:asciiTheme="minorHAnsi" w:eastAsiaTheme="minorEastAsia" w:hAnsiTheme="minorHAnsi" w:cstheme="minorBidi"/>
          <w:noProof/>
          <w:lang w:eastAsia="zh-CN"/>
        </w:rPr>
      </w:pPr>
      <w:hyperlink w:anchor="_Toc486370135" w:history="1">
        <w:r w:rsidR="00F84C6A" w:rsidRPr="00431672">
          <w:rPr>
            <w:rStyle w:val="Hyperlink"/>
            <w:noProof/>
          </w:rPr>
          <w:t>4.1</w:t>
        </w:r>
        <w:r w:rsidR="00F84C6A">
          <w:rPr>
            <w:rFonts w:asciiTheme="minorHAnsi" w:eastAsiaTheme="minorEastAsia" w:hAnsiTheme="minorHAnsi" w:cstheme="minorBidi"/>
            <w:noProof/>
            <w:lang w:eastAsia="zh-CN"/>
          </w:rPr>
          <w:tab/>
        </w:r>
        <w:r w:rsidR="00F84C6A" w:rsidRPr="00431672">
          <w:rPr>
            <w:rStyle w:val="Hyperlink"/>
            <w:noProof/>
          </w:rPr>
          <w:t>QRDA Category I Reporting</w:t>
        </w:r>
        <w:r w:rsidR="00F84C6A">
          <w:rPr>
            <w:noProof/>
            <w:webHidden/>
          </w:rPr>
          <w:tab/>
        </w:r>
        <w:r w:rsidR="00F84C6A">
          <w:rPr>
            <w:noProof/>
            <w:webHidden/>
          </w:rPr>
          <w:fldChar w:fldCharType="begin"/>
        </w:r>
        <w:r w:rsidR="00F84C6A">
          <w:rPr>
            <w:noProof/>
            <w:webHidden/>
          </w:rPr>
          <w:instrText xml:space="preserve"> PAGEREF _Toc486370135 \h </w:instrText>
        </w:r>
        <w:r w:rsidR="00F84C6A">
          <w:rPr>
            <w:noProof/>
            <w:webHidden/>
          </w:rPr>
        </w:r>
        <w:r w:rsidR="00F84C6A">
          <w:rPr>
            <w:noProof/>
            <w:webHidden/>
          </w:rPr>
          <w:fldChar w:fldCharType="separate"/>
        </w:r>
        <w:r w:rsidR="0096209A">
          <w:rPr>
            <w:noProof/>
            <w:webHidden/>
          </w:rPr>
          <w:t>5</w:t>
        </w:r>
        <w:r w:rsidR="00F84C6A">
          <w:rPr>
            <w:noProof/>
            <w:webHidden/>
          </w:rPr>
          <w:fldChar w:fldCharType="end"/>
        </w:r>
      </w:hyperlink>
    </w:p>
    <w:p w14:paraId="6755DFCF" w14:textId="6B652C15" w:rsidR="00F84C6A" w:rsidRDefault="008C6A6D">
      <w:pPr>
        <w:pStyle w:val="TOC3"/>
        <w:rPr>
          <w:rFonts w:asciiTheme="minorHAnsi" w:eastAsiaTheme="minorEastAsia" w:hAnsiTheme="minorHAnsi" w:cstheme="minorBidi"/>
          <w:noProof/>
          <w:lang w:eastAsia="zh-CN"/>
        </w:rPr>
      </w:pPr>
      <w:hyperlink w:anchor="_Toc486370136" w:history="1">
        <w:r w:rsidR="00F84C6A" w:rsidRPr="00431672">
          <w:rPr>
            <w:rStyle w:val="Hyperlink"/>
            <w:noProof/>
          </w:rPr>
          <w:t>4.2</w:t>
        </w:r>
        <w:r w:rsidR="00F84C6A">
          <w:rPr>
            <w:rFonts w:asciiTheme="minorHAnsi" w:eastAsiaTheme="minorEastAsia" w:hAnsiTheme="minorHAnsi" w:cstheme="minorBidi"/>
            <w:noProof/>
            <w:lang w:eastAsia="zh-CN"/>
          </w:rPr>
          <w:tab/>
        </w:r>
        <w:r w:rsidR="00F84C6A" w:rsidRPr="00431672">
          <w:rPr>
            <w:rStyle w:val="Hyperlink"/>
            <w:noProof/>
          </w:rPr>
          <w:t>eCQM and Value Set Specifications</w:t>
        </w:r>
        <w:r w:rsidR="00F84C6A">
          <w:rPr>
            <w:noProof/>
            <w:webHidden/>
          </w:rPr>
          <w:tab/>
        </w:r>
        <w:r w:rsidR="00F84C6A">
          <w:rPr>
            <w:noProof/>
            <w:webHidden/>
          </w:rPr>
          <w:fldChar w:fldCharType="begin"/>
        </w:r>
        <w:r w:rsidR="00F84C6A">
          <w:rPr>
            <w:noProof/>
            <w:webHidden/>
          </w:rPr>
          <w:instrText xml:space="preserve"> PAGEREF _Toc486370136 \h </w:instrText>
        </w:r>
        <w:r w:rsidR="00F84C6A">
          <w:rPr>
            <w:noProof/>
            <w:webHidden/>
          </w:rPr>
        </w:r>
        <w:r w:rsidR="00F84C6A">
          <w:rPr>
            <w:noProof/>
            <w:webHidden/>
          </w:rPr>
          <w:fldChar w:fldCharType="separate"/>
        </w:r>
        <w:r w:rsidR="0096209A">
          <w:rPr>
            <w:noProof/>
            <w:webHidden/>
          </w:rPr>
          <w:t>5</w:t>
        </w:r>
        <w:r w:rsidR="00F84C6A">
          <w:rPr>
            <w:noProof/>
            <w:webHidden/>
          </w:rPr>
          <w:fldChar w:fldCharType="end"/>
        </w:r>
      </w:hyperlink>
    </w:p>
    <w:p w14:paraId="6477EB54" w14:textId="2DE0F536" w:rsidR="00F84C6A" w:rsidRDefault="008C6A6D">
      <w:pPr>
        <w:pStyle w:val="TOC3"/>
        <w:rPr>
          <w:rFonts w:asciiTheme="minorHAnsi" w:eastAsiaTheme="minorEastAsia" w:hAnsiTheme="minorHAnsi" w:cstheme="minorBidi"/>
          <w:noProof/>
          <w:lang w:eastAsia="zh-CN"/>
        </w:rPr>
      </w:pPr>
      <w:hyperlink w:anchor="_Toc486370137" w:history="1">
        <w:r w:rsidR="00F84C6A" w:rsidRPr="00431672">
          <w:rPr>
            <w:rStyle w:val="Hyperlink"/>
            <w:noProof/>
          </w:rPr>
          <w:t>4.3</w:t>
        </w:r>
        <w:r w:rsidR="00F84C6A">
          <w:rPr>
            <w:rFonts w:asciiTheme="minorHAnsi" w:eastAsiaTheme="minorEastAsia" w:hAnsiTheme="minorHAnsi" w:cstheme="minorBidi"/>
            <w:noProof/>
            <w:lang w:eastAsia="zh-CN"/>
          </w:rPr>
          <w:tab/>
        </w:r>
        <w:r w:rsidR="00F84C6A" w:rsidRPr="00431672">
          <w:rPr>
            <w:rStyle w:val="Hyperlink"/>
            <w:noProof/>
          </w:rPr>
          <w:t>Succession Management</w:t>
        </w:r>
        <w:r w:rsidR="00F84C6A">
          <w:rPr>
            <w:noProof/>
            <w:webHidden/>
          </w:rPr>
          <w:tab/>
        </w:r>
        <w:r w:rsidR="00F84C6A">
          <w:rPr>
            <w:noProof/>
            <w:webHidden/>
          </w:rPr>
          <w:fldChar w:fldCharType="begin"/>
        </w:r>
        <w:r w:rsidR="00F84C6A">
          <w:rPr>
            <w:noProof/>
            <w:webHidden/>
          </w:rPr>
          <w:instrText xml:space="preserve"> PAGEREF _Toc486370137 \h </w:instrText>
        </w:r>
        <w:r w:rsidR="00F84C6A">
          <w:rPr>
            <w:noProof/>
            <w:webHidden/>
          </w:rPr>
        </w:r>
        <w:r w:rsidR="00F84C6A">
          <w:rPr>
            <w:noProof/>
            <w:webHidden/>
          </w:rPr>
          <w:fldChar w:fldCharType="separate"/>
        </w:r>
        <w:r w:rsidR="0096209A">
          <w:rPr>
            <w:noProof/>
            <w:webHidden/>
          </w:rPr>
          <w:t>5</w:t>
        </w:r>
        <w:r w:rsidR="00F84C6A">
          <w:rPr>
            <w:noProof/>
            <w:webHidden/>
          </w:rPr>
          <w:fldChar w:fldCharType="end"/>
        </w:r>
      </w:hyperlink>
    </w:p>
    <w:p w14:paraId="678BDB44" w14:textId="73829E5A"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38" w:history="1">
        <w:r w:rsidR="00F84C6A" w:rsidRPr="00431672">
          <w:rPr>
            <w:rStyle w:val="Hyperlink"/>
            <w:noProof/>
          </w:rPr>
          <w:t>4.3.1</w:t>
        </w:r>
        <w:r w:rsidR="00F84C6A">
          <w:rPr>
            <w:rFonts w:asciiTheme="minorHAnsi" w:eastAsiaTheme="minorEastAsia" w:hAnsiTheme="minorHAnsi" w:cstheme="minorBidi"/>
            <w:noProof/>
            <w:sz w:val="22"/>
            <w:szCs w:val="22"/>
            <w:lang w:eastAsia="zh-CN"/>
          </w:rPr>
          <w:tab/>
        </w:r>
        <w:r w:rsidR="00E4023D">
          <w:rPr>
            <w:rStyle w:val="Hyperlink"/>
            <w:noProof/>
          </w:rPr>
          <w:t>QRDA I</w:t>
        </w:r>
        <w:r w:rsidR="00F84C6A" w:rsidRPr="00431672">
          <w:rPr>
            <w:rStyle w:val="Hyperlink"/>
            <w:noProof/>
          </w:rPr>
          <w:t xml:space="preserve"> Report Document Succession Management for HQR</w:t>
        </w:r>
        <w:r w:rsidR="00F84C6A">
          <w:rPr>
            <w:noProof/>
            <w:webHidden/>
          </w:rPr>
          <w:tab/>
        </w:r>
        <w:r w:rsidR="00F84C6A">
          <w:rPr>
            <w:noProof/>
            <w:webHidden/>
          </w:rPr>
          <w:fldChar w:fldCharType="begin"/>
        </w:r>
        <w:r w:rsidR="00F84C6A">
          <w:rPr>
            <w:noProof/>
            <w:webHidden/>
          </w:rPr>
          <w:instrText xml:space="preserve"> PAGEREF _Toc486370138 \h </w:instrText>
        </w:r>
        <w:r w:rsidR="00F84C6A">
          <w:rPr>
            <w:noProof/>
            <w:webHidden/>
          </w:rPr>
        </w:r>
        <w:r w:rsidR="00F84C6A">
          <w:rPr>
            <w:noProof/>
            <w:webHidden/>
          </w:rPr>
          <w:fldChar w:fldCharType="separate"/>
        </w:r>
        <w:r w:rsidR="0096209A">
          <w:rPr>
            <w:noProof/>
            <w:webHidden/>
          </w:rPr>
          <w:t>5</w:t>
        </w:r>
        <w:r w:rsidR="00F84C6A">
          <w:rPr>
            <w:noProof/>
            <w:webHidden/>
          </w:rPr>
          <w:fldChar w:fldCharType="end"/>
        </w:r>
      </w:hyperlink>
    </w:p>
    <w:p w14:paraId="7B67B32A" w14:textId="654D7928"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39" w:history="1">
        <w:r w:rsidR="00F84C6A" w:rsidRPr="00431672">
          <w:rPr>
            <w:rStyle w:val="Hyperlink"/>
            <w:noProof/>
          </w:rPr>
          <w:t>4.3.2</w:t>
        </w:r>
        <w:r w:rsidR="00F84C6A">
          <w:rPr>
            <w:rFonts w:asciiTheme="minorHAnsi" w:eastAsiaTheme="minorEastAsia" w:hAnsiTheme="minorHAnsi" w:cstheme="minorBidi"/>
            <w:noProof/>
            <w:sz w:val="22"/>
            <w:szCs w:val="22"/>
            <w:lang w:eastAsia="zh-CN"/>
          </w:rPr>
          <w:tab/>
        </w:r>
        <w:r w:rsidR="00F84C6A" w:rsidRPr="00431672">
          <w:rPr>
            <w:rStyle w:val="Hyperlink"/>
            <w:noProof/>
          </w:rPr>
          <w:t>Program Identifiers used in Succession Management</w:t>
        </w:r>
        <w:r w:rsidR="00F84C6A">
          <w:rPr>
            <w:noProof/>
            <w:webHidden/>
          </w:rPr>
          <w:tab/>
        </w:r>
        <w:r w:rsidR="00F84C6A">
          <w:rPr>
            <w:noProof/>
            <w:webHidden/>
          </w:rPr>
          <w:fldChar w:fldCharType="begin"/>
        </w:r>
        <w:r w:rsidR="00F84C6A">
          <w:rPr>
            <w:noProof/>
            <w:webHidden/>
          </w:rPr>
          <w:instrText xml:space="preserve"> PAGEREF _Toc486370139 \h </w:instrText>
        </w:r>
        <w:r w:rsidR="00F84C6A">
          <w:rPr>
            <w:noProof/>
            <w:webHidden/>
          </w:rPr>
        </w:r>
        <w:r w:rsidR="00F84C6A">
          <w:rPr>
            <w:noProof/>
            <w:webHidden/>
          </w:rPr>
          <w:fldChar w:fldCharType="separate"/>
        </w:r>
        <w:r w:rsidR="0096209A">
          <w:rPr>
            <w:noProof/>
            <w:webHidden/>
          </w:rPr>
          <w:t>5</w:t>
        </w:r>
        <w:r w:rsidR="00F84C6A">
          <w:rPr>
            <w:noProof/>
            <w:webHidden/>
          </w:rPr>
          <w:fldChar w:fldCharType="end"/>
        </w:r>
      </w:hyperlink>
    </w:p>
    <w:p w14:paraId="54514EF0" w14:textId="4528CDC3" w:rsidR="00F84C6A" w:rsidRDefault="008C6A6D">
      <w:pPr>
        <w:pStyle w:val="TOC3"/>
        <w:rPr>
          <w:rFonts w:asciiTheme="minorHAnsi" w:eastAsiaTheme="minorEastAsia" w:hAnsiTheme="minorHAnsi" w:cstheme="minorBidi"/>
          <w:noProof/>
          <w:lang w:eastAsia="zh-CN"/>
        </w:rPr>
      </w:pPr>
      <w:hyperlink w:anchor="_Toc486370140" w:history="1">
        <w:r w:rsidR="00F84C6A" w:rsidRPr="00431672">
          <w:rPr>
            <w:rStyle w:val="Hyperlink"/>
            <w:noProof/>
          </w:rPr>
          <w:t>4.4</w:t>
        </w:r>
        <w:r w:rsidR="00F84C6A">
          <w:rPr>
            <w:rFonts w:asciiTheme="minorHAnsi" w:eastAsiaTheme="minorEastAsia" w:hAnsiTheme="minorHAnsi" w:cstheme="minorBidi"/>
            <w:noProof/>
            <w:lang w:eastAsia="zh-CN"/>
          </w:rPr>
          <w:tab/>
        </w:r>
        <w:r w:rsidR="00F84C6A" w:rsidRPr="00431672">
          <w:rPr>
            <w:rStyle w:val="Hyperlink"/>
            <w:noProof/>
          </w:rPr>
          <w:t>Value Sets</w:t>
        </w:r>
        <w:r w:rsidR="00F84C6A">
          <w:rPr>
            <w:noProof/>
            <w:webHidden/>
          </w:rPr>
          <w:tab/>
        </w:r>
        <w:r w:rsidR="00F84C6A">
          <w:rPr>
            <w:noProof/>
            <w:webHidden/>
          </w:rPr>
          <w:fldChar w:fldCharType="begin"/>
        </w:r>
        <w:r w:rsidR="00F84C6A">
          <w:rPr>
            <w:noProof/>
            <w:webHidden/>
          </w:rPr>
          <w:instrText xml:space="preserve"> PAGEREF _Toc486370140 \h </w:instrText>
        </w:r>
        <w:r w:rsidR="00F84C6A">
          <w:rPr>
            <w:noProof/>
            <w:webHidden/>
          </w:rPr>
        </w:r>
        <w:r w:rsidR="00F84C6A">
          <w:rPr>
            <w:noProof/>
            <w:webHidden/>
          </w:rPr>
          <w:fldChar w:fldCharType="separate"/>
        </w:r>
        <w:r w:rsidR="0096209A">
          <w:rPr>
            <w:noProof/>
            <w:webHidden/>
          </w:rPr>
          <w:t>5</w:t>
        </w:r>
        <w:r w:rsidR="00F84C6A">
          <w:rPr>
            <w:noProof/>
            <w:webHidden/>
          </w:rPr>
          <w:fldChar w:fldCharType="end"/>
        </w:r>
      </w:hyperlink>
    </w:p>
    <w:p w14:paraId="4E4E309E" w14:textId="192C907D"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41" w:history="1">
        <w:r w:rsidR="00F84C6A" w:rsidRPr="00431672">
          <w:rPr>
            <w:rStyle w:val="Hyperlink"/>
            <w:noProof/>
          </w:rPr>
          <w:t>4.4.1</w:t>
        </w:r>
        <w:r w:rsidR="00F84C6A">
          <w:rPr>
            <w:rFonts w:asciiTheme="minorHAnsi" w:eastAsiaTheme="minorEastAsia" w:hAnsiTheme="minorHAnsi" w:cstheme="minorBidi"/>
            <w:noProof/>
            <w:sz w:val="22"/>
            <w:szCs w:val="22"/>
            <w:lang w:eastAsia="zh-CN"/>
          </w:rPr>
          <w:tab/>
        </w:r>
        <w:r w:rsidR="00F84C6A" w:rsidRPr="00431672">
          <w:rPr>
            <w:rStyle w:val="Hyperlink"/>
            <w:noProof/>
          </w:rPr>
          <w:t>eCQM Specified Value Sets Take Precedence</w:t>
        </w:r>
        <w:r w:rsidR="00F84C6A">
          <w:rPr>
            <w:noProof/>
            <w:webHidden/>
          </w:rPr>
          <w:tab/>
        </w:r>
        <w:r w:rsidR="00F84C6A">
          <w:rPr>
            <w:noProof/>
            <w:webHidden/>
          </w:rPr>
          <w:fldChar w:fldCharType="begin"/>
        </w:r>
        <w:r w:rsidR="00F84C6A">
          <w:rPr>
            <w:noProof/>
            <w:webHidden/>
          </w:rPr>
          <w:instrText xml:space="preserve"> PAGEREF _Toc486370141 \h </w:instrText>
        </w:r>
        <w:r w:rsidR="00F84C6A">
          <w:rPr>
            <w:noProof/>
            <w:webHidden/>
          </w:rPr>
        </w:r>
        <w:r w:rsidR="00F84C6A">
          <w:rPr>
            <w:noProof/>
            <w:webHidden/>
          </w:rPr>
          <w:fldChar w:fldCharType="separate"/>
        </w:r>
        <w:r w:rsidR="0096209A">
          <w:rPr>
            <w:noProof/>
            <w:webHidden/>
          </w:rPr>
          <w:t>5</w:t>
        </w:r>
        <w:r w:rsidR="00F84C6A">
          <w:rPr>
            <w:noProof/>
            <w:webHidden/>
          </w:rPr>
          <w:fldChar w:fldCharType="end"/>
        </w:r>
      </w:hyperlink>
    </w:p>
    <w:p w14:paraId="28ABF8AA" w14:textId="3982E46A"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42" w:history="1">
        <w:r w:rsidR="00F84C6A" w:rsidRPr="00431672">
          <w:rPr>
            <w:rStyle w:val="Hyperlink"/>
            <w:noProof/>
          </w:rPr>
          <w:t>4.4.2</w:t>
        </w:r>
        <w:r w:rsidR="00F84C6A">
          <w:rPr>
            <w:rFonts w:asciiTheme="minorHAnsi" w:eastAsiaTheme="minorEastAsia" w:hAnsiTheme="minorHAnsi" w:cstheme="minorBidi"/>
            <w:noProof/>
            <w:sz w:val="22"/>
            <w:szCs w:val="22"/>
            <w:lang w:eastAsia="zh-CN"/>
          </w:rPr>
          <w:tab/>
        </w:r>
        <w:r w:rsidR="00F84C6A" w:rsidRPr="00431672">
          <w:rPr>
            <w:rStyle w:val="Hyperlink"/>
            <w:noProof/>
          </w:rPr>
          <w:t>Value Sets Codes Case Sensitive</w:t>
        </w:r>
        <w:r w:rsidR="00F84C6A">
          <w:rPr>
            <w:noProof/>
            <w:webHidden/>
          </w:rPr>
          <w:tab/>
        </w:r>
        <w:r w:rsidR="00F84C6A">
          <w:rPr>
            <w:noProof/>
            <w:webHidden/>
          </w:rPr>
          <w:fldChar w:fldCharType="begin"/>
        </w:r>
        <w:r w:rsidR="00F84C6A">
          <w:rPr>
            <w:noProof/>
            <w:webHidden/>
          </w:rPr>
          <w:instrText xml:space="preserve"> PAGEREF _Toc486370142 \h </w:instrText>
        </w:r>
        <w:r w:rsidR="00F84C6A">
          <w:rPr>
            <w:noProof/>
            <w:webHidden/>
          </w:rPr>
        </w:r>
        <w:r w:rsidR="00F84C6A">
          <w:rPr>
            <w:noProof/>
            <w:webHidden/>
          </w:rPr>
          <w:fldChar w:fldCharType="separate"/>
        </w:r>
        <w:r w:rsidR="0096209A">
          <w:rPr>
            <w:noProof/>
            <w:webHidden/>
          </w:rPr>
          <w:t>6</w:t>
        </w:r>
        <w:r w:rsidR="00F84C6A">
          <w:rPr>
            <w:noProof/>
            <w:webHidden/>
          </w:rPr>
          <w:fldChar w:fldCharType="end"/>
        </w:r>
      </w:hyperlink>
    </w:p>
    <w:p w14:paraId="686F4E5F" w14:textId="1DC2410F" w:rsidR="00F84C6A" w:rsidRDefault="008C6A6D">
      <w:pPr>
        <w:pStyle w:val="TOC3"/>
        <w:rPr>
          <w:rFonts w:asciiTheme="minorHAnsi" w:eastAsiaTheme="minorEastAsia" w:hAnsiTheme="minorHAnsi" w:cstheme="minorBidi"/>
          <w:noProof/>
          <w:lang w:eastAsia="zh-CN"/>
        </w:rPr>
      </w:pPr>
      <w:hyperlink w:anchor="_Toc486370143" w:history="1">
        <w:r w:rsidR="00F84C6A" w:rsidRPr="00431672">
          <w:rPr>
            <w:rStyle w:val="Hyperlink"/>
            <w:noProof/>
          </w:rPr>
          <w:t>4.5</w:t>
        </w:r>
        <w:r w:rsidR="00F84C6A">
          <w:rPr>
            <w:rFonts w:asciiTheme="minorHAnsi" w:eastAsiaTheme="minorEastAsia" w:hAnsiTheme="minorHAnsi" w:cstheme="minorBidi"/>
            <w:noProof/>
            <w:lang w:eastAsia="zh-CN"/>
          </w:rPr>
          <w:tab/>
        </w:r>
        <w:r w:rsidR="00F84C6A" w:rsidRPr="00431672">
          <w:rPr>
            <w:rStyle w:val="Hyperlink"/>
            <w:noProof/>
          </w:rPr>
          <w:t>Time Zone</w:t>
        </w:r>
        <w:r w:rsidR="00F84C6A">
          <w:rPr>
            <w:noProof/>
            <w:webHidden/>
          </w:rPr>
          <w:tab/>
        </w:r>
        <w:r w:rsidR="00F84C6A">
          <w:rPr>
            <w:noProof/>
            <w:webHidden/>
          </w:rPr>
          <w:fldChar w:fldCharType="begin"/>
        </w:r>
        <w:r w:rsidR="00F84C6A">
          <w:rPr>
            <w:noProof/>
            <w:webHidden/>
          </w:rPr>
          <w:instrText xml:space="preserve"> PAGEREF _Toc486370143 \h </w:instrText>
        </w:r>
        <w:r w:rsidR="00F84C6A">
          <w:rPr>
            <w:noProof/>
            <w:webHidden/>
          </w:rPr>
        </w:r>
        <w:r w:rsidR="00F84C6A">
          <w:rPr>
            <w:noProof/>
            <w:webHidden/>
          </w:rPr>
          <w:fldChar w:fldCharType="separate"/>
        </w:r>
        <w:r w:rsidR="0096209A">
          <w:rPr>
            <w:noProof/>
            <w:webHidden/>
          </w:rPr>
          <w:t>6</w:t>
        </w:r>
        <w:r w:rsidR="00F84C6A">
          <w:rPr>
            <w:noProof/>
            <w:webHidden/>
          </w:rPr>
          <w:fldChar w:fldCharType="end"/>
        </w:r>
      </w:hyperlink>
    </w:p>
    <w:p w14:paraId="111E90B2" w14:textId="70F7A724" w:rsidR="00F84C6A" w:rsidRDefault="008C6A6D">
      <w:pPr>
        <w:pStyle w:val="TOC3"/>
        <w:rPr>
          <w:rFonts w:asciiTheme="minorHAnsi" w:eastAsiaTheme="minorEastAsia" w:hAnsiTheme="minorHAnsi" w:cstheme="minorBidi"/>
          <w:noProof/>
          <w:lang w:eastAsia="zh-CN"/>
        </w:rPr>
      </w:pPr>
      <w:hyperlink w:anchor="_Toc486370144" w:history="1">
        <w:r w:rsidR="00F84C6A" w:rsidRPr="00431672">
          <w:rPr>
            <w:rStyle w:val="Hyperlink"/>
            <w:noProof/>
          </w:rPr>
          <w:t>4.6</w:t>
        </w:r>
        <w:r w:rsidR="00F84C6A">
          <w:rPr>
            <w:rFonts w:asciiTheme="minorHAnsi" w:eastAsiaTheme="minorEastAsia" w:hAnsiTheme="minorHAnsi" w:cstheme="minorBidi"/>
            <w:noProof/>
            <w:lang w:eastAsia="zh-CN"/>
          </w:rPr>
          <w:tab/>
        </w:r>
        <w:r w:rsidR="00F84C6A" w:rsidRPr="00431672">
          <w:rPr>
            <w:rStyle w:val="Hyperlink"/>
            <w:noProof/>
          </w:rPr>
          <w:t>Submit eCQM Version Specific Measure Identifier ONLY</w:t>
        </w:r>
        <w:r w:rsidR="00F84C6A">
          <w:rPr>
            <w:noProof/>
            <w:webHidden/>
          </w:rPr>
          <w:tab/>
        </w:r>
        <w:r w:rsidR="00F84C6A">
          <w:rPr>
            <w:noProof/>
            <w:webHidden/>
          </w:rPr>
          <w:fldChar w:fldCharType="begin"/>
        </w:r>
        <w:r w:rsidR="00F84C6A">
          <w:rPr>
            <w:noProof/>
            <w:webHidden/>
          </w:rPr>
          <w:instrText xml:space="preserve"> PAGEREF _Toc486370144 \h </w:instrText>
        </w:r>
        <w:r w:rsidR="00F84C6A">
          <w:rPr>
            <w:noProof/>
            <w:webHidden/>
          </w:rPr>
        </w:r>
        <w:r w:rsidR="00F84C6A">
          <w:rPr>
            <w:noProof/>
            <w:webHidden/>
          </w:rPr>
          <w:fldChar w:fldCharType="separate"/>
        </w:r>
        <w:r w:rsidR="0096209A">
          <w:rPr>
            <w:noProof/>
            <w:webHidden/>
          </w:rPr>
          <w:t>7</w:t>
        </w:r>
        <w:r w:rsidR="00F84C6A">
          <w:rPr>
            <w:noProof/>
            <w:webHidden/>
          </w:rPr>
          <w:fldChar w:fldCharType="end"/>
        </w:r>
      </w:hyperlink>
    </w:p>
    <w:p w14:paraId="5CA1ABA5" w14:textId="4DD7A806" w:rsidR="00F84C6A" w:rsidRDefault="008C6A6D">
      <w:pPr>
        <w:pStyle w:val="TOC3"/>
        <w:rPr>
          <w:rFonts w:asciiTheme="minorHAnsi" w:eastAsiaTheme="minorEastAsia" w:hAnsiTheme="minorHAnsi" w:cstheme="minorBidi"/>
          <w:noProof/>
          <w:lang w:eastAsia="zh-CN"/>
        </w:rPr>
      </w:pPr>
      <w:hyperlink w:anchor="_Toc486370145" w:history="1">
        <w:r w:rsidR="00F84C6A" w:rsidRPr="00431672">
          <w:rPr>
            <w:rStyle w:val="Hyperlink"/>
            <w:noProof/>
          </w:rPr>
          <w:t>4.7</w:t>
        </w:r>
        <w:r w:rsidR="00F84C6A">
          <w:rPr>
            <w:rFonts w:asciiTheme="minorHAnsi" w:eastAsiaTheme="minorEastAsia" w:hAnsiTheme="minorHAnsi" w:cstheme="minorBidi"/>
            <w:noProof/>
            <w:lang w:eastAsia="zh-CN"/>
          </w:rPr>
          <w:tab/>
        </w:r>
        <w:r w:rsidR="00F84C6A" w:rsidRPr="00431672">
          <w:rPr>
            <w:rStyle w:val="Hyperlink"/>
            <w:noProof/>
          </w:rPr>
          <w:t>Templates Versioning and Validations</w:t>
        </w:r>
        <w:r w:rsidR="00F84C6A">
          <w:rPr>
            <w:noProof/>
            <w:webHidden/>
          </w:rPr>
          <w:tab/>
        </w:r>
        <w:r w:rsidR="00F84C6A">
          <w:rPr>
            <w:noProof/>
            <w:webHidden/>
          </w:rPr>
          <w:fldChar w:fldCharType="begin"/>
        </w:r>
        <w:r w:rsidR="00F84C6A">
          <w:rPr>
            <w:noProof/>
            <w:webHidden/>
          </w:rPr>
          <w:instrText xml:space="preserve"> PAGEREF _Toc486370145 \h </w:instrText>
        </w:r>
        <w:r w:rsidR="00F84C6A">
          <w:rPr>
            <w:noProof/>
            <w:webHidden/>
          </w:rPr>
        </w:r>
        <w:r w:rsidR="00F84C6A">
          <w:rPr>
            <w:noProof/>
            <w:webHidden/>
          </w:rPr>
          <w:fldChar w:fldCharType="separate"/>
        </w:r>
        <w:r w:rsidR="0096209A">
          <w:rPr>
            <w:noProof/>
            <w:webHidden/>
          </w:rPr>
          <w:t>7</w:t>
        </w:r>
        <w:r w:rsidR="00F84C6A">
          <w:rPr>
            <w:noProof/>
            <w:webHidden/>
          </w:rPr>
          <w:fldChar w:fldCharType="end"/>
        </w:r>
      </w:hyperlink>
    </w:p>
    <w:p w14:paraId="4142AE82" w14:textId="26999CFB" w:rsidR="00F84C6A" w:rsidRDefault="008C6A6D">
      <w:pPr>
        <w:pStyle w:val="TOC1"/>
        <w:tabs>
          <w:tab w:val="left" w:pos="440"/>
          <w:tab w:val="right" w:leader="dot" w:pos="9350"/>
        </w:tabs>
        <w:rPr>
          <w:rFonts w:asciiTheme="minorHAnsi" w:eastAsiaTheme="minorEastAsia" w:hAnsiTheme="minorHAnsi" w:cstheme="minorBidi"/>
          <w:b w:val="0"/>
          <w:bCs w:val="0"/>
          <w:noProof/>
          <w:sz w:val="22"/>
          <w:szCs w:val="22"/>
          <w:lang w:eastAsia="zh-CN"/>
        </w:rPr>
      </w:pPr>
      <w:hyperlink w:anchor="_Toc486370146" w:history="1">
        <w:r w:rsidR="00F84C6A" w:rsidRPr="00431672">
          <w:rPr>
            <w:rStyle w:val="Hyperlink"/>
            <w:noProof/>
          </w:rPr>
          <w:t>5</w:t>
        </w:r>
        <w:r w:rsidR="00F84C6A">
          <w:rPr>
            <w:rFonts w:asciiTheme="minorHAnsi" w:eastAsiaTheme="minorEastAsia" w:hAnsiTheme="minorHAnsi" w:cstheme="minorBidi"/>
            <w:b w:val="0"/>
            <w:bCs w:val="0"/>
            <w:noProof/>
            <w:sz w:val="22"/>
            <w:szCs w:val="22"/>
            <w:lang w:eastAsia="zh-CN"/>
          </w:rPr>
          <w:tab/>
        </w:r>
        <w:r w:rsidR="00F84C6A" w:rsidRPr="00431672">
          <w:rPr>
            <w:rStyle w:val="Hyperlink"/>
            <w:noProof/>
          </w:rPr>
          <w:t>QRDA Category I Validation</w:t>
        </w:r>
        <w:r w:rsidR="00F84C6A">
          <w:rPr>
            <w:noProof/>
            <w:webHidden/>
          </w:rPr>
          <w:tab/>
        </w:r>
        <w:r w:rsidR="00F84C6A">
          <w:rPr>
            <w:noProof/>
            <w:webHidden/>
          </w:rPr>
          <w:fldChar w:fldCharType="begin"/>
        </w:r>
        <w:r w:rsidR="00F84C6A">
          <w:rPr>
            <w:noProof/>
            <w:webHidden/>
          </w:rPr>
          <w:instrText xml:space="preserve"> PAGEREF _Toc486370146 \h </w:instrText>
        </w:r>
        <w:r w:rsidR="00F84C6A">
          <w:rPr>
            <w:noProof/>
            <w:webHidden/>
          </w:rPr>
        </w:r>
        <w:r w:rsidR="00F84C6A">
          <w:rPr>
            <w:noProof/>
            <w:webHidden/>
          </w:rPr>
          <w:fldChar w:fldCharType="separate"/>
        </w:r>
        <w:r w:rsidR="0096209A">
          <w:rPr>
            <w:noProof/>
            <w:webHidden/>
          </w:rPr>
          <w:t>9</w:t>
        </w:r>
        <w:r w:rsidR="00F84C6A">
          <w:rPr>
            <w:noProof/>
            <w:webHidden/>
          </w:rPr>
          <w:fldChar w:fldCharType="end"/>
        </w:r>
      </w:hyperlink>
    </w:p>
    <w:p w14:paraId="362D9BB3" w14:textId="1430963A" w:rsidR="00F84C6A" w:rsidRDefault="008C6A6D">
      <w:pPr>
        <w:pStyle w:val="TOC3"/>
        <w:rPr>
          <w:rFonts w:asciiTheme="minorHAnsi" w:eastAsiaTheme="minorEastAsia" w:hAnsiTheme="minorHAnsi" w:cstheme="minorBidi"/>
          <w:noProof/>
          <w:lang w:eastAsia="zh-CN"/>
        </w:rPr>
      </w:pPr>
      <w:hyperlink w:anchor="_Toc486370147" w:history="1">
        <w:r w:rsidR="00F84C6A" w:rsidRPr="00431672">
          <w:rPr>
            <w:rStyle w:val="Hyperlink"/>
            <w:noProof/>
          </w:rPr>
          <w:t>5.1</w:t>
        </w:r>
        <w:r w:rsidR="00F84C6A">
          <w:rPr>
            <w:rFonts w:asciiTheme="minorHAnsi" w:eastAsiaTheme="minorEastAsia" w:hAnsiTheme="minorHAnsi" w:cstheme="minorBidi"/>
            <w:noProof/>
            <w:lang w:eastAsia="zh-CN"/>
          </w:rPr>
          <w:tab/>
        </w:r>
        <w:r w:rsidR="00F84C6A" w:rsidRPr="00431672">
          <w:rPr>
            <w:rStyle w:val="Hyperlink"/>
            <w:noProof/>
          </w:rPr>
          <w:t>Document-Level Template: QRDA Category I Report - CMS</w:t>
        </w:r>
        <w:r w:rsidR="00F84C6A">
          <w:rPr>
            <w:noProof/>
            <w:webHidden/>
          </w:rPr>
          <w:tab/>
        </w:r>
        <w:r w:rsidR="00F84C6A">
          <w:rPr>
            <w:noProof/>
            <w:webHidden/>
          </w:rPr>
          <w:fldChar w:fldCharType="begin"/>
        </w:r>
        <w:r w:rsidR="00F84C6A">
          <w:rPr>
            <w:noProof/>
            <w:webHidden/>
          </w:rPr>
          <w:instrText xml:space="preserve"> PAGEREF _Toc486370147 \h </w:instrText>
        </w:r>
        <w:r w:rsidR="00F84C6A">
          <w:rPr>
            <w:noProof/>
            <w:webHidden/>
          </w:rPr>
        </w:r>
        <w:r w:rsidR="00F84C6A">
          <w:rPr>
            <w:noProof/>
            <w:webHidden/>
          </w:rPr>
          <w:fldChar w:fldCharType="separate"/>
        </w:r>
        <w:r w:rsidR="0096209A">
          <w:rPr>
            <w:noProof/>
            <w:webHidden/>
          </w:rPr>
          <w:t>9</w:t>
        </w:r>
        <w:r w:rsidR="00F84C6A">
          <w:rPr>
            <w:noProof/>
            <w:webHidden/>
          </w:rPr>
          <w:fldChar w:fldCharType="end"/>
        </w:r>
      </w:hyperlink>
    </w:p>
    <w:p w14:paraId="0EBB0024" w14:textId="42499F08"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48" w:history="1">
        <w:r w:rsidR="00F84C6A" w:rsidRPr="00431672">
          <w:rPr>
            <w:rStyle w:val="Hyperlink"/>
            <w:noProof/>
          </w:rPr>
          <w:t>5.1.1</w:t>
        </w:r>
        <w:r w:rsidR="00F84C6A">
          <w:rPr>
            <w:rFonts w:asciiTheme="minorHAnsi" w:eastAsiaTheme="minorEastAsia" w:hAnsiTheme="minorHAnsi" w:cstheme="minorBidi"/>
            <w:noProof/>
            <w:sz w:val="22"/>
            <w:szCs w:val="22"/>
            <w:lang w:eastAsia="zh-CN"/>
          </w:rPr>
          <w:tab/>
        </w:r>
        <w:r w:rsidR="00F84C6A" w:rsidRPr="00431672">
          <w:rPr>
            <w:rStyle w:val="Hyperlink"/>
            <w:noProof/>
          </w:rPr>
          <w:t>General Header</w:t>
        </w:r>
        <w:r w:rsidR="00F84C6A">
          <w:rPr>
            <w:noProof/>
            <w:webHidden/>
          </w:rPr>
          <w:tab/>
        </w:r>
        <w:r w:rsidR="00F84C6A">
          <w:rPr>
            <w:noProof/>
            <w:webHidden/>
          </w:rPr>
          <w:fldChar w:fldCharType="begin"/>
        </w:r>
        <w:r w:rsidR="00F84C6A">
          <w:rPr>
            <w:noProof/>
            <w:webHidden/>
          </w:rPr>
          <w:instrText xml:space="preserve"> PAGEREF _Toc486370148 \h </w:instrText>
        </w:r>
        <w:r w:rsidR="00F84C6A">
          <w:rPr>
            <w:noProof/>
            <w:webHidden/>
          </w:rPr>
        </w:r>
        <w:r w:rsidR="00F84C6A">
          <w:rPr>
            <w:noProof/>
            <w:webHidden/>
          </w:rPr>
          <w:fldChar w:fldCharType="separate"/>
        </w:r>
        <w:r w:rsidR="0096209A">
          <w:rPr>
            <w:noProof/>
            <w:webHidden/>
          </w:rPr>
          <w:t>9</w:t>
        </w:r>
        <w:r w:rsidR="00F84C6A">
          <w:rPr>
            <w:noProof/>
            <w:webHidden/>
          </w:rPr>
          <w:fldChar w:fldCharType="end"/>
        </w:r>
      </w:hyperlink>
    </w:p>
    <w:p w14:paraId="37011DF3" w14:textId="0AD83419"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49" w:history="1">
        <w:r w:rsidR="00F84C6A" w:rsidRPr="00431672">
          <w:rPr>
            <w:rStyle w:val="Hyperlink"/>
            <w:noProof/>
          </w:rPr>
          <w:t>5.1.2</w:t>
        </w:r>
        <w:r w:rsidR="00F84C6A">
          <w:rPr>
            <w:rFonts w:asciiTheme="minorHAnsi" w:eastAsiaTheme="minorEastAsia" w:hAnsiTheme="minorHAnsi" w:cstheme="minorBidi"/>
            <w:noProof/>
            <w:sz w:val="22"/>
            <w:szCs w:val="22"/>
            <w:lang w:eastAsia="zh-CN"/>
          </w:rPr>
          <w:tab/>
        </w:r>
        <w:r w:rsidR="00F84C6A" w:rsidRPr="00431672">
          <w:rPr>
            <w:rStyle w:val="Hyperlink"/>
            <w:noProof/>
          </w:rPr>
          <w:t>recordTarget</w:t>
        </w:r>
        <w:r w:rsidR="00F84C6A">
          <w:rPr>
            <w:noProof/>
            <w:webHidden/>
          </w:rPr>
          <w:tab/>
        </w:r>
        <w:r w:rsidR="00F84C6A">
          <w:rPr>
            <w:noProof/>
            <w:webHidden/>
          </w:rPr>
          <w:fldChar w:fldCharType="begin"/>
        </w:r>
        <w:r w:rsidR="00F84C6A">
          <w:rPr>
            <w:noProof/>
            <w:webHidden/>
          </w:rPr>
          <w:instrText xml:space="preserve"> PAGEREF _Toc486370149 \h </w:instrText>
        </w:r>
        <w:r w:rsidR="00F84C6A">
          <w:rPr>
            <w:noProof/>
            <w:webHidden/>
          </w:rPr>
        </w:r>
        <w:r w:rsidR="00F84C6A">
          <w:rPr>
            <w:noProof/>
            <w:webHidden/>
          </w:rPr>
          <w:fldChar w:fldCharType="separate"/>
        </w:r>
        <w:r w:rsidR="0096209A">
          <w:rPr>
            <w:noProof/>
            <w:webHidden/>
          </w:rPr>
          <w:t>11</w:t>
        </w:r>
        <w:r w:rsidR="00F84C6A">
          <w:rPr>
            <w:noProof/>
            <w:webHidden/>
          </w:rPr>
          <w:fldChar w:fldCharType="end"/>
        </w:r>
      </w:hyperlink>
    </w:p>
    <w:p w14:paraId="40E6C7F2" w14:textId="50F2A930"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50" w:history="1">
        <w:r w:rsidR="00F84C6A" w:rsidRPr="00431672">
          <w:rPr>
            <w:rStyle w:val="Hyperlink"/>
            <w:noProof/>
          </w:rPr>
          <w:t>5.1.3</w:t>
        </w:r>
        <w:r w:rsidR="00F84C6A">
          <w:rPr>
            <w:rFonts w:asciiTheme="minorHAnsi" w:eastAsiaTheme="minorEastAsia" w:hAnsiTheme="minorHAnsi" w:cstheme="minorBidi"/>
            <w:noProof/>
            <w:sz w:val="22"/>
            <w:szCs w:val="22"/>
            <w:lang w:eastAsia="zh-CN"/>
          </w:rPr>
          <w:tab/>
        </w:r>
        <w:r w:rsidR="00F84C6A" w:rsidRPr="00431672">
          <w:rPr>
            <w:rStyle w:val="Hyperlink"/>
            <w:noProof/>
          </w:rPr>
          <w:t>Custodian</w:t>
        </w:r>
        <w:r w:rsidR="00F84C6A">
          <w:rPr>
            <w:noProof/>
            <w:webHidden/>
          </w:rPr>
          <w:tab/>
        </w:r>
        <w:r w:rsidR="00F84C6A">
          <w:rPr>
            <w:noProof/>
            <w:webHidden/>
          </w:rPr>
          <w:fldChar w:fldCharType="begin"/>
        </w:r>
        <w:r w:rsidR="00F84C6A">
          <w:rPr>
            <w:noProof/>
            <w:webHidden/>
          </w:rPr>
          <w:instrText xml:space="preserve"> PAGEREF _Toc486370150 \h </w:instrText>
        </w:r>
        <w:r w:rsidR="00F84C6A">
          <w:rPr>
            <w:noProof/>
            <w:webHidden/>
          </w:rPr>
        </w:r>
        <w:r w:rsidR="00F84C6A">
          <w:rPr>
            <w:noProof/>
            <w:webHidden/>
          </w:rPr>
          <w:fldChar w:fldCharType="separate"/>
        </w:r>
        <w:r w:rsidR="0096209A">
          <w:rPr>
            <w:noProof/>
            <w:webHidden/>
          </w:rPr>
          <w:t>14</w:t>
        </w:r>
        <w:r w:rsidR="00F84C6A">
          <w:rPr>
            <w:noProof/>
            <w:webHidden/>
          </w:rPr>
          <w:fldChar w:fldCharType="end"/>
        </w:r>
      </w:hyperlink>
    </w:p>
    <w:p w14:paraId="7091727E" w14:textId="3764246E"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51" w:history="1">
        <w:r w:rsidR="00F84C6A" w:rsidRPr="00431672">
          <w:rPr>
            <w:rStyle w:val="Hyperlink"/>
            <w:noProof/>
          </w:rPr>
          <w:t>5.1.4</w:t>
        </w:r>
        <w:r w:rsidR="00F84C6A">
          <w:rPr>
            <w:rFonts w:asciiTheme="minorHAnsi" w:eastAsiaTheme="minorEastAsia" w:hAnsiTheme="minorHAnsi" w:cstheme="minorBidi"/>
            <w:noProof/>
            <w:sz w:val="22"/>
            <w:szCs w:val="22"/>
            <w:lang w:eastAsia="zh-CN"/>
          </w:rPr>
          <w:tab/>
        </w:r>
        <w:r w:rsidR="00F84C6A" w:rsidRPr="00431672">
          <w:rPr>
            <w:rStyle w:val="Hyperlink"/>
            <w:noProof/>
          </w:rPr>
          <w:t>informationRecipient</w:t>
        </w:r>
        <w:r w:rsidR="00F84C6A">
          <w:rPr>
            <w:noProof/>
            <w:webHidden/>
          </w:rPr>
          <w:tab/>
        </w:r>
        <w:r w:rsidR="00F84C6A">
          <w:rPr>
            <w:noProof/>
            <w:webHidden/>
          </w:rPr>
          <w:fldChar w:fldCharType="begin"/>
        </w:r>
        <w:r w:rsidR="00F84C6A">
          <w:rPr>
            <w:noProof/>
            <w:webHidden/>
          </w:rPr>
          <w:instrText xml:space="preserve"> PAGEREF _Toc486370151 \h </w:instrText>
        </w:r>
        <w:r w:rsidR="00F84C6A">
          <w:rPr>
            <w:noProof/>
            <w:webHidden/>
          </w:rPr>
        </w:r>
        <w:r w:rsidR="00F84C6A">
          <w:rPr>
            <w:noProof/>
            <w:webHidden/>
          </w:rPr>
          <w:fldChar w:fldCharType="separate"/>
        </w:r>
        <w:r w:rsidR="0096209A">
          <w:rPr>
            <w:noProof/>
            <w:webHidden/>
          </w:rPr>
          <w:t>16</w:t>
        </w:r>
        <w:r w:rsidR="00F84C6A">
          <w:rPr>
            <w:noProof/>
            <w:webHidden/>
          </w:rPr>
          <w:fldChar w:fldCharType="end"/>
        </w:r>
      </w:hyperlink>
    </w:p>
    <w:p w14:paraId="16E234FA" w14:textId="1863669D"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52" w:history="1">
        <w:r w:rsidR="00F84C6A" w:rsidRPr="00431672">
          <w:rPr>
            <w:rStyle w:val="Hyperlink"/>
            <w:noProof/>
          </w:rPr>
          <w:t>5.1.5</w:t>
        </w:r>
        <w:r w:rsidR="00F84C6A">
          <w:rPr>
            <w:rFonts w:asciiTheme="minorHAnsi" w:eastAsiaTheme="minorEastAsia" w:hAnsiTheme="minorHAnsi" w:cstheme="minorBidi"/>
            <w:noProof/>
            <w:sz w:val="22"/>
            <w:szCs w:val="22"/>
            <w:lang w:eastAsia="zh-CN"/>
          </w:rPr>
          <w:tab/>
        </w:r>
        <w:r w:rsidR="00F84C6A" w:rsidRPr="00431672">
          <w:rPr>
            <w:rStyle w:val="Hyperlink"/>
            <w:noProof/>
          </w:rPr>
          <w:t>Participant (CMS Certification Identification Number)</w:t>
        </w:r>
        <w:r w:rsidR="00F84C6A">
          <w:rPr>
            <w:noProof/>
            <w:webHidden/>
          </w:rPr>
          <w:tab/>
        </w:r>
        <w:r w:rsidR="00F84C6A">
          <w:rPr>
            <w:noProof/>
            <w:webHidden/>
          </w:rPr>
          <w:fldChar w:fldCharType="begin"/>
        </w:r>
        <w:r w:rsidR="00F84C6A">
          <w:rPr>
            <w:noProof/>
            <w:webHidden/>
          </w:rPr>
          <w:instrText xml:space="preserve"> PAGEREF _Toc486370152 \h </w:instrText>
        </w:r>
        <w:r w:rsidR="00F84C6A">
          <w:rPr>
            <w:noProof/>
            <w:webHidden/>
          </w:rPr>
        </w:r>
        <w:r w:rsidR="00F84C6A">
          <w:rPr>
            <w:noProof/>
            <w:webHidden/>
          </w:rPr>
          <w:fldChar w:fldCharType="separate"/>
        </w:r>
        <w:r w:rsidR="0096209A">
          <w:rPr>
            <w:noProof/>
            <w:webHidden/>
          </w:rPr>
          <w:t>17</w:t>
        </w:r>
        <w:r w:rsidR="00F84C6A">
          <w:rPr>
            <w:noProof/>
            <w:webHidden/>
          </w:rPr>
          <w:fldChar w:fldCharType="end"/>
        </w:r>
      </w:hyperlink>
    </w:p>
    <w:p w14:paraId="7F170F31" w14:textId="79A921FC"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53" w:history="1">
        <w:r w:rsidR="00F84C6A" w:rsidRPr="00431672">
          <w:rPr>
            <w:rStyle w:val="Hyperlink"/>
            <w:noProof/>
          </w:rPr>
          <w:t>5.1.6</w:t>
        </w:r>
        <w:r w:rsidR="00F84C6A">
          <w:rPr>
            <w:rFonts w:asciiTheme="minorHAnsi" w:eastAsiaTheme="minorEastAsia" w:hAnsiTheme="minorHAnsi" w:cstheme="minorBidi"/>
            <w:noProof/>
            <w:sz w:val="22"/>
            <w:szCs w:val="22"/>
            <w:lang w:eastAsia="zh-CN"/>
          </w:rPr>
          <w:tab/>
        </w:r>
        <w:r w:rsidR="00F84C6A" w:rsidRPr="00431672">
          <w:rPr>
            <w:rStyle w:val="Hyperlink"/>
            <w:noProof/>
          </w:rPr>
          <w:t>documentationOf/serviceEvent</w:t>
        </w:r>
        <w:r w:rsidR="00F84C6A">
          <w:rPr>
            <w:noProof/>
            <w:webHidden/>
          </w:rPr>
          <w:tab/>
        </w:r>
        <w:r w:rsidR="00F84C6A">
          <w:rPr>
            <w:noProof/>
            <w:webHidden/>
          </w:rPr>
          <w:fldChar w:fldCharType="begin"/>
        </w:r>
        <w:r w:rsidR="00F84C6A">
          <w:rPr>
            <w:noProof/>
            <w:webHidden/>
          </w:rPr>
          <w:instrText xml:space="preserve"> PAGEREF _Toc486370153 \h </w:instrText>
        </w:r>
        <w:r w:rsidR="00F84C6A">
          <w:rPr>
            <w:noProof/>
            <w:webHidden/>
          </w:rPr>
        </w:r>
        <w:r w:rsidR="00F84C6A">
          <w:rPr>
            <w:noProof/>
            <w:webHidden/>
          </w:rPr>
          <w:fldChar w:fldCharType="separate"/>
        </w:r>
        <w:r w:rsidR="0096209A">
          <w:rPr>
            <w:noProof/>
            <w:webHidden/>
          </w:rPr>
          <w:t>19</w:t>
        </w:r>
        <w:r w:rsidR="00F84C6A">
          <w:rPr>
            <w:noProof/>
            <w:webHidden/>
          </w:rPr>
          <w:fldChar w:fldCharType="end"/>
        </w:r>
      </w:hyperlink>
    </w:p>
    <w:p w14:paraId="32AEC9BB" w14:textId="0541B3B2" w:rsidR="00F84C6A" w:rsidRDefault="008C6A6D">
      <w:pPr>
        <w:pStyle w:val="TOC3"/>
        <w:rPr>
          <w:rFonts w:asciiTheme="minorHAnsi" w:eastAsiaTheme="minorEastAsia" w:hAnsiTheme="minorHAnsi" w:cstheme="minorBidi"/>
          <w:noProof/>
          <w:lang w:eastAsia="zh-CN"/>
        </w:rPr>
      </w:pPr>
      <w:hyperlink w:anchor="_Toc486370154" w:history="1">
        <w:r w:rsidR="00F84C6A" w:rsidRPr="00431672">
          <w:rPr>
            <w:rStyle w:val="Hyperlink"/>
            <w:noProof/>
          </w:rPr>
          <w:t>5.2</w:t>
        </w:r>
        <w:r w:rsidR="00F84C6A">
          <w:rPr>
            <w:rFonts w:asciiTheme="minorHAnsi" w:eastAsiaTheme="minorEastAsia" w:hAnsiTheme="minorHAnsi" w:cstheme="minorBidi"/>
            <w:noProof/>
            <w:lang w:eastAsia="zh-CN"/>
          </w:rPr>
          <w:tab/>
        </w:r>
        <w:r w:rsidR="00F84C6A" w:rsidRPr="00431672">
          <w:rPr>
            <w:rStyle w:val="Hyperlink"/>
            <w:noProof/>
          </w:rPr>
          <w:t>Section-Level Templates</w:t>
        </w:r>
        <w:r w:rsidR="00F84C6A">
          <w:rPr>
            <w:noProof/>
            <w:webHidden/>
          </w:rPr>
          <w:tab/>
        </w:r>
        <w:r w:rsidR="00F84C6A">
          <w:rPr>
            <w:noProof/>
            <w:webHidden/>
          </w:rPr>
          <w:fldChar w:fldCharType="begin"/>
        </w:r>
        <w:r w:rsidR="00F84C6A">
          <w:rPr>
            <w:noProof/>
            <w:webHidden/>
          </w:rPr>
          <w:instrText xml:space="preserve"> PAGEREF _Toc486370154 \h </w:instrText>
        </w:r>
        <w:r w:rsidR="00F84C6A">
          <w:rPr>
            <w:noProof/>
            <w:webHidden/>
          </w:rPr>
        </w:r>
        <w:r w:rsidR="00F84C6A">
          <w:rPr>
            <w:noProof/>
            <w:webHidden/>
          </w:rPr>
          <w:fldChar w:fldCharType="separate"/>
        </w:r>
        <w:r w:rsidR="0096209A">
          <w:rPr>
            <w:noProof/>
            <w:webHidden/>
          </w:rPr>
          <w:t>20</w:t>
        </w:r>
        <w:r w:rsidR="00F84C6A">
          <w:rPr>
            <w:noProof/>
            <w:webHidden/>
          </w:rPr>
          <w:fldChar w:fldCharType="end"/>
        </w:r>
      </w:hyperlink>
    </w:p>
    <w:p w14:paraId="767DD961" w14:textId="7CFE1D09"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55" w:history="1">
        <w:r w:rsidR="00F84C6A" w:rsidRPr="00431672">
          <w:rPr>
            <w:rStyle w:val="Hyperlink"/>
            <w:noProof/>
          </w:rPr>
          <w:t>5.2.1</w:t>
        </w:r>
        <w:r w:rsidR="00F84C6A">
          <w:rPr>
            <w:rFonts w:asciiTheme="minorHAnsi" w:eastAsiaTheme="minorEastAsia" w:hAnsiTheme="minorHAnsi" w:cstheme="minorBidi"/>
            <w:noProof/>
            <w:sz w:val="22"/>
            <w:szCs w:val="22"/>
            <w:lang w:eastAsia="zh-CN"/>
          </w:rPr>
          <w:tab/>
        </w:r>
        <w:r w:rsidR="00F84C6A" w:rsidRPr="00431672">
          <w:rPr>
            <w:rStyle w:val="Hyperlink"/>
            <w:noProof/>
          </w:rPr>
          <w:t>Measure Section</w:t>
        </w:r>
        <w:r w:rsidR="00F84C6A">
          <w:rPr>
            <w:noProof/>
            <w:webHidden/>
          </w:rPr>
          <w:tab/>
        </w:r>
        <w:r w:rsidR="00F84C6A">
          <w:rPr>
            <w:noProof/>
            <w:webHidden/>
          </w:rPr>
          <w:fldChar w:fldCharType="begin"/>
        </w:r>
        <w:r w:rsidR="00F84C6A">
          <w:rPr>
            <w:noProof/>
            <w:webHidden/>
          </w:rPr>
          <w:instrText xml:space="preserve"> PAGEREF _Toc486370155 \h </w:instrText>
        </w:r>
        <w:r w:rsidR="00F84C6A">
          <w:rPr>
            <w:noProof/>
            <w:webHidden/>
          </w:rPr>
        </w:r>
        <w:r w:rsidR="00F84C6A">
          <w:rPr>
            <w:noProof/>
            <w:webHidden/>
          </w:rPr>
          <w:fldChar w:fldCharType="separate"/>
        </w:r>
        <w:r w:rsidR="0096209A">
          <w:rPr>
            <w:noProof/>
            <w:webHidden/>
          </w:rPr>
          <w:t>20</w:t>
        </w:r>
        <w:r w:rsidR="00F84C6A">
          <w:rPr>
            <w:noProof/>
            <w:webHidden/>
          </w:rPr>
          <w:fldChar w:fldCharType="end"/>
        </w:r>
      </w:hyperlink>
    </w:p>
    <w:p w14:paraId="55096542" w14:textId="707C44AB"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56" w:history="1">
        <w:r w:rsidR="00F84C6A" w:rsidRPr="00431672">
          <w:rPr>
            <w:rStyle w:val="Hyperlink"/>
            <w:noProof/>
          </w:rPr>
          <w:t>5.2.2</w:t>
        </w:r>
        <w:r w:rsidR="00F84C6A">
          <w:rPr>
            <w:rFonts w:asciiTheme="minorHAnsi" w:eastAsiaTheme="minorEastAsia" w:hAnsiTheme="minorHAnsi" w:cstheme="minorBidi"/>
            <w:noProof/>
            <w:sz w:val="22"/>
            <w:szCs w:val="22"/>
            <w:lang w:eastAsia="zh-CN"/>
          </w:rPr>
          <w:tab/>
        </w:r>
        <w:r w:rsidR="00F84C6A" w:rsidRPr="00431672">
          <w:rPr>
            <w:rStyle w:val="Hyperlink"/>
            <w:noProof/>
          </w:rPr>
          <w:t>Reporting Parameters Section – CMS</w:t>
        </w:r>
        <w:r w:rsidR="00F84C6A">
          <w:rPr>
            <w:noProof/>
            <w:webHidden/>
          </w:rPr>
          <w:tab/>
        </w:r>
        <w:r w:rsidR="00F84C6A">
          <w:rPr>
            <w:noProof/>
            <w:webHidden/>
          </w:rPr>
          <w:fldChar w:fldCharType="begin"/>
        </w:r>
        <w:r w:rsidR="00F84C6A">
          <w:rPr>
            <w:noProof/>
            <w:webHidden/>
          </w:rPr>
          <w:instrText xml:space="preserve"> PAGEREF _Toc486370156 \h </w:instrText>
        </w:r>
        <w:r w:rsidR="00F84C6A">
          <w:rPr>
            <w:noProof/>
            <w:webHidden/>
          </w:rPr>
        </w:r>
        <w:r w:rsidR="00F84C6A">
          <w:rPr>
            <w:noProof/>
            <w:webHidden/>
          </w:rPr>
          <w:fldChar w:fldCharType="separate"/>
        </w:r>
        <w:r w:rsidR="0096209A">
          <w:rPr>
            <w:noProof/>
            <w:webHidden/>
          </w:rPr>
          <w:t>22</w:t>
        </w:r>
        <w:r w:rsidR="00F84C6A">
          <w:rPr>
            <w:noProof/>
            <w:webHidden/>
          </w:rPr>
          <w:fldChar w:fldCharType="end"/>
        </w:r>
      </w:hyperlink>
    </w:p>
    <w:p w14:paraId="647E7B1A" w14:textId="7C009000"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57" w:history="1">
        <w:r w:rsidR="00F84C6A" w:rsidRPr="00431672">
          <w:rPr>
            <w:rStyle w:val="Hyperlink"/>
            <w:noProof/>
          </w:rPr>
          <w:t>5.2.3</w:t>
        </w:r>
        <w:r w:rsidR="00F84C6A">
          <w:rPr>
            <w:rFonts w:asciiTheme="minorHAnsi" w:eastAsiaTheme="minorEastAsia" w:hAnsiTheme="minorHAnsi" w:cstheme="minorBidi"/>
            <w:noProof/>
            <w:sz w:val="22"/>
            <w:szCs w:val="22"/>
            <w:lang w:eastAsia="zh-CN"/>
          </w:rPr>
          <w:tab/>
        </w:r>
        <w:r w:rsidR="00F84C6A" w:rsidRPr="00431672">
          <w:rPr>
            <w:rStyle w:val="Hyperlink"/>
            <w:noProof/>
          </w:rPr>
          <w:t>Patient Data Section QDM (V4) - CMS</w:t>
        </w:r>
        <w:r w:rsidR="00F84C6A">
          <w:rPr>
            <w:noProof/>
            <w:webHidden/>
          </w:rPr>
          <w:tab/>
        </w:r>
        <w:r w:rsidR="00F84C6A">
          <w:rPr>
            <w:noProof/>
            <w:webHidden/>
          </w:rPr>
          <w:fldChar w:fldCharType="begin"/>
        </w:r>
        <w:r w:rsidR="00F84C6A">
          <w:rPr>
            <w:noProof/>
            <w:webHidden/>
          </w:rPr>
          <w:instrText xml:space="preserve"> PAGEREF _Toc486370157 \h </w:instrText>
        </w:r>
        <w:r w:rsidR="00F84C6A">
          <w:rPr>
            <w:noProof/>
            <w:webHidden/>
          </w:rPr>
        </w:r>
        <w:r w:rsidR="00F84C6A">
          <w:rPr>
            <w:noProof/>
            <w:webHidden/>
          </w:rPr>
          <w:fldChar w:fldCharType="separate"/>
        </w:r>
        <w:r w:rsidR="0096209A">
          <w:rPr>
            <w:noProof/>
            <w:webHidden/>
          </w:rPr>
          <w:t>24</w:t>
        </w:r>
        <w:r w:rsidR="00F84C6A">
          <w:rPr>
            <w:noProof/>
            <w:webHidden/>
          </w:rPr>
          <w:fldChar w:fldCharType="end"/>
        </w:r>
      </w:hyperlink>
    </w:p>
    <w:p w14:paraId="63458463" w14:textId="1512BB42" w:rsidR="00F84C6A" w:rsidRDefault="008C6A6D">
      <w:pPr>
        <w:pStyle w:val="TOC3"/>
        <w:rPr>
          <w:rFonts w:asciiTheme="minorHAnsi" w:eastAsiaTheme="minorEastAsia" w:hAnsiTheme="minorHAnsi" w:cstheme="minorBidi"/>
          <w:noProof/>
          <w:lang w:eastAsia="zh-CN"/>
        </w:rPr>
      </w:pPr>
      <w:hyperlink w:anchor="_Toc486370158" w:history="1">
        <w:r w:rsidR="00F84C6A" w:rsidRPr="00431672">
          <w:rPr>
            <w:rStyle w:val="Hyperlink"/>
            <w:noProof/>
          </w:rPr>
          <w:t>5.3</w:t>
        </w:r>
        <w:r w:rsidR="00F84C6A">
          <w:rPr>
            <w:rFonts w:asciiTheme="minorHAnsi" w:eastAsiaTheme="minorEastAsia" w:hAnsiTheme="minorHAnsi" w:cstheme="minorBidi"/>
            <w:noProof/>
            <w:lang w:eastAsia="zh-CN"/>
          </w:rPr>
          <w:tab/>
        </w:r>
        <w:r w:rsidR="00F84C6A" w:rsidRPr="00431672">
          <w:rPr>
            <w:rStyle w:val="Hyperlink"/>
            <w:noProof/>
          </w:rPr>
          <w:t>HQR Validations</w:t>
        </w:r>
        <w:r w:rsidR="00F84C6A">
          <w:rPr>
            <w:noProof/>
            <w:webHidden/>
          </w:rPr>
          <w:tab/>
        </w:r>
        <w:r w:rsidR="00F84C6A">
          <w:rPr>
            <w:noProof/>
            <w:webHidden/>
          </w:rPr>
          <w:fldChar w:fldCharType="begin"/>
        </w:r>
        <w:r w:rsidR="00F84C6A">
          <w:rPr>
            <w:noProof/>
            <w:webHidden/>
          </w:rPr>
          <w:instrText xml:space="preserve"> PAGEREF _Toc486370158 \h </w:instrText>
        </w:r>
        <w:r w:rsidR="00F84C6A">
          <w:rPr>
            <w:noProof/>
            <w:webHidden/>
          </w:rPr>
        </w:r>
        <w:r w:rsidR="00F84C6A">
          <w:rPr>
            <w:noProof/>
            <w:webHidden/>
          </w:rPr>
          <w:fldChar w:fldCharType="separate"/>
        </w:r>
        <w:r w:rsidR="0096209A">
          <w:rPr>
            <w:noProof/>
            <w:webHidden/>
          </w:rPr>
          <w:t>27</w:t>
        </w:r>
        <w:r w:rsidR="00F84C6A">
          <w:rPr>
            <w:noProof/>
            <w:webHidden/>
          </w:rPr>
          <w:fldChar w:fldCharType="end"/>
        </w:r>
      </w:hyperlink>
    </w:p>
    <w:p w14:paraId="7CF4B209" w14:textId="30A38BC6"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59" w:history="1">
        <w:r w:rsidR="00F84C6A" w:rsidRPr="00431672">
          <w:rPr>
            <w:rStyle w:val="Hyperlink"/>
            <w:noProof/>
          </w:rPr>
          <w:t>5.3.1</w:t>
        </w:r>
        <w:r w:rsidR="00F84C6A">
          <w:rPr>
            <w:rFonts w:asciiTheme="minorHAnsi" w:eastAsiaTheme="minorEastAsia" w:hAnsiTheme="minorHAnsi" w:cstheme="minorBidi"/>
            <w:noProof/>
            <w:sz w:val="22"/>
            <w:szCs w:val="22"/>
            <w:lang w:eastAsia="zh-CN"/>
          </w:rPr>
          <w:tab/>
        </w:r>
        <w:r w:rsidR="00F84C6A" w:rsidRPr="00431672">
          <w:rPr>
            <w:rStyle w:val="Hyperlink"/>
            <w:noProof/>
          </w:rPr>
          <w:t>Validation Rules for Encounter Performed (V3)</w:t>
        </w:r>
        <w:r w:rsidR="00F84C6A">
          <w:rPr>
            <w:noProof/>
            <w:webHidden/>
          </w:rPr>
          <w:tab/>
        </w:r>
        <w:r w:rsidR="00F84C6A">
          <w:rPr>
            <w:noProof/>
            <w:webHidden/>
          </w:rPr>
          <w:fldChar w:fldCharType="begin"/>
        </w:r>
        <w:r w:rsidR="00F84C6A">
          <w:rPr>
            <w:noProof/>
            <w:webHidden/>
          </w:rPr>
          <w:instrText xml:space="preserve"> PAGEREF _Toc486370159 \h </w:instrText>
        </w:r>
        <w:r w:rsidR="00F84C6A">
          <w:rPr>
            <w:noProof/>
            <w:webHidden/>
          </w:rPr>
        </w:r>
        <w:r w:rsidR="00F84C6A">
          <w:rPr>
            <w:noProof/>
            <w:webHidden/>
          </w:rPr>
          <w:fldChar w:fldCharType="separate"/>
        </w:r>
        <w:r w:rsidR="0096209A">
          <w:rPr>
            <w:noProof/>
            <w:webHidden/>
          </w:rPr>
          <w:t>28</w:t>
        </w:r>
        <w:r w:rsidR="00F84C6A">
          <w:rPr>
            <w:noProof/>
            <w:webHidden/>
          </w:rPr>
          <w:fldChar w:fldCharType="end"/>
        </w:r>
      </w:hyperlink>
    </w:p>
    <w:p w14:paraId="525F0EEF" w14:textId="68205C40"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60" w:history="1">
        <w:r w:rsidR="00F84C6A" w:rsidRPr="00431672">
          <w:rPr>
            <w:rStyle w:val="Hyperlink"/>
            <w:noProof/>
          </w:rPr>
          <w:t>5.3.2</w:t>
        </w:r>
        <w:r w:rsidR="00F84C6A">
          <w:rPr>
            <w:rFonts w:asciiTheme="minorHAnsi" w:eastAsiaTheme="minorEastAsia" w:hAnsiTheme="minorHAnsi" w:cstheme="minorBidi"/>
            <w:noProof/>
            <w:sz w:val="22"/>
            <w:szCs w:val="22"/>
            <w:lang w:eastAsia="zh-CN"/>
          </w:rPr>
          <w:tab/>
        </w:r>
        <w:r w:rsidR="00F84C6A" w:rsidRPr="00431672">
          <w:rPr>
            <w:rStyle w:val="Hyperlink"/>
            <w:noProof/>
          </w:rPr>
          <w:t>Other HQR Validations</w:t>
        </w:r>
        <w:r w:rsidR="00F84C6A">
          <w:rPr>
            <w:noProof/>
            <w:webHidden/>
          </w:rPr>
          <w:tab/>
        </w:r>
        <w:r w:rsidR="00F84C6A">
          <w:rPr>
            <w:noProof/>
            <w:webHidden/>
          </w:rPr>
          <w:fldChar w:fldCharType="begin"/>
        </w:r>
        <w:r w:rsidR="00F84C6A">
          <w:rPr>
            <w:noProof/>
            <w:webHidden/>
          </w:rPr>
          <w:instrText xml:space="preserve"> PAGEREF _Toc486370160 \h </w:instrText>
        </w:r>
        <w:r w:rsidR="00F84C6A">
          <w:rPr>
            <w:noProof/>
            <w:webHidden/>
          </w:rPr>
        </w:r>
        <w:r w:rsidR="00F84C6A">
          <w:rPr>
            <w:noProof/>
            <w:webHidden/>
          </w:rPr>
          <w:fldChar w:fldCharType="separate"/>
        </w:r>
        <w:r w:rsidR="0096209A">
          <w:rPr>
            <w:noProof/>
            <w:webHidden/>
          </w:rPr>
          <w:t>28</w:t>
        </w:r>
        <w:r w:rsidR="00F84C6A">
          <w:rPr>
            <w:noProof/>
            <w:webHidden/>
          </w:rPr>
          <w:fldChar w:fldCharType="end"/>
        </w:r>
      </w:hyperlink>
    </w:p>
    <w:p w14:paraId="23CCD6D8" w14:textId="14597E9A"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61" w:history="1">
        <w:r w:rsidR="00F84C6A" w:rsidRPr="00431672">
          <w:rPr>
            <w:rStyle w:val="Hyperlink"/>
            <w:noProof/>
          </w:rPr>
          <w:t>5.3.3</w:t>
        </w:r>
        <w:r w:rsidR="00F84C6A">
          <w:rPr>
            <w:rFonts w:asciiTheme="minorHAnsi" w:eastAsiaTheme="minorEastAsia" w:hAnsiTheme="minorHAnsi" w:cstheme="minorBidi"/>
            <w:noProof/>
            <w:sz w:val="22"/>
            <w:szCs w:val="22"/>
            <w:lang w:eastAsia="zh-CN"/>
          </w:rPr>
          <w:tab/>
        </w:r>
        <w:r w:rsidR="00F84C6A" w:rsidRPr="00431672">
          <w:rPr>
            <w:rStyle w:val="Hyperlink"/>
            <w:noProof/>
          </w:rPr>
          <w:t>Date and Time Validation</w:t>
        </w:r>
        <w:r w:rsidR="00F84C6A">
          <w:rPr>
            <w:noProof/>
            <w:webHidden/>
          </w:rPr>
          <w:tab/>
        </w:r>
        <w:r w:rsidR="00F84C6A">
          <w:rPr>
            <w:noProof/>
            <w:webHidden/>
          </w:rPr>
          <w:fldChar w:fldCharType="begin"/>
        </w:r>
        <w:r w:rsidR="00F84C6A">
          <w:rPr>
            <w:noProof/>
            <w:webHidden/>
          </w:rPr>
          <w:instrText xml:space="preserve"> PAGEREF _Toc486370161 \h </w:instrText>
        </w:r>
        <w:r w:rsidR="00F84C6A">
          <w:rPr>
            <w:noProof/>
            <w:webHidden/>
          </w:rPr>
        </w:r>
        <w:r w:rsidR="00F84C6A">
          <w:rPr>
            <w:noProof/>
            <w:webHidden/>
          </w:rPr>
          <w:fldChar w:fldCharType="separate"/>
        </w:r>
        <w:r w:rsidR="0096209A">
          <w:rPr>
            <w:noProof/>
            <w:webHidden/>
          </w:rPr>
          <w:t>30</w:t>
        </w:r>
        <w:r w:rsidR="00F84C6A">
          <w:rPr>
            <w:noProof/>
            <w:webHidden/>
          </w:rPr>
          <w:fldChar w:fldCharType="end"/>
        </w:r>
      </w:hyperlink>
    </w:p>
    <w:p w14:paraId="045AE527" w14:textId="575FFDD7" w:rsidR="00F84C6A" w:rsidRDefault="008C6A6D">
      <w:pPr>
        <w:pStyle w:val="TOC4"/>
        <w:tabs>
          <w:tab w:val="left" w:pos="1320"/>
          <w:tab w:val="right" w:leader="dot" w:pos="9350"/>
        </w:tabs>
        <w:rPr>
          <w:rFonts w:asciiTheme="minorHAnsi" w:eastAsiaTheme="minorEastAsia" w:hAnsiTheme="minorHAnsi" w:cstheme="minorBidi"/>
          <w:noProof/>
          <w:sz w:val="22"/>
          <w:szCs w:val="22"/>
          <w:lang w:eastAsia="zh-CN"/>
        </w:rPr>
      </w:pPr>
      <w:hyperlink w:anchor="_Toc486370162" w:history="1">
        <w:r w:rsidR="00F84C6A" w:rsidRPr="00431672">
          <w:rPr>
            <w:rStyle w:val="Hyperlink"/>
            <w:noProof/>
          </w:rPr>
          <w:t>5.3.4</w:t>
        </w:r>
        <w:r w:rsidR="00F84C6A">
          <w:rPr>
            <w:rFonts w:asciiTheme="minorHAnsi" w:eastAsiaTheme="minorEastAsia" w:hAnsiTheme="minorHAnsi" w:cstheme="minorBidi"/>
            <w:noProof/>
            <w:sz w:val="22"/>
            <w:szCs w:val="22"/>
            <w:lang w:eastAsia="zh-CN"/>
          </w:rPr>
          <w:tab/>
        </w:r>
        <w:r w:rsidR="00F84C6A" w:rsidRPr="00431672">
          <w:rPr>
            <w:rStyle w:val="Hyperlink"/>
            <w:noProof/>
          </w:rPr>
          <w:t>Validation XPath</w:t>
        </w:r>
        <w:r w:rsidR="00F84C6A">
          <w:rPr>
            <w:noProof/>
            <w:webHidden/>
          </w:rPr>
          <w:tab/>
        </w:r>
        <w:r w:rsidR="00F84C6A">
          <w:rPr>
            <w:noProof/>
            <w:webHidden/>
          </w:rPr>
          <w:fldChar w:fldCharType="begin"/>
        </w:r>
        <w:r w:rsidR="00F84C6A">
          <w:rPr>
            <w:noProof/>
            <w:webHidden/>
          </w:rPr>
          <w:instrText xml:space="preserve"> PAGEREF _Toc486370162 \h </w:instrText>
        </w:r>
        <w:r w:rsidR="00F84C6A">
          <w:rPr>
            <w:noProof/>
            <w:webHidden/>
          </w:rPr>
        </w:r>
        <w:r w:rsidR="00F84C6A">
          <w:rPr>
            <w:noProof/>
            <w:webHidden/>
          </w:rPr>
          <w:fldChar w:fldCharType="separate"/>
        </w:r>
        <w:r w:rsidR="0096209A">
          <w:rPr>
            <w:noProof/>
            <w:webHidden/>
          </w:rPr>
          <w:t>31</w:t>
        </w:r>
        <w:r w:rsidR="00F84C6A">
          <w:rPr>
            <w:noProof/>
            <w:webHidden/>
          </w:rPr>
          <w:fldChar w:fldCharType="end"/>
        </w:r>
      </w:hyperlink>
    </w:p>
    <w:p w14:paraId="2E15C3FD" w14:textId="6A225AB5" w:rsidR="00F84C6A" w:rsidRDefault="008C6A6D">
      <w:pPr>
        <w:pStyle w:val="TOC1"/>
        <w:tabs>
          <w:tab w:val="right" w:leader="dot" w:pos="9350"/>
        </w:tabs>
        <w:rPr>
          <w:rFonts w:asciiTheme="minorHAnsi" w:eastAsiaTheme="minorEastAsia" w:hAnsiTheme="minorHAnsi" w:cstheme="minorBidi"/>
          <w:b w:val="0"/>
          <w:bCs w:val="0"/>
          <w:noProof/>
          <w:sz w:val="22"/>
          <w:szCs w:val="22"/>
          <w:lang w:eastAsia="zh-CN"/>
        </w:rPr>
      </w:pPr>
      <w:hyperlink w:anchor="_Toc486370163" w:history="1">
        <w:r w:rsidR="00F84C6A" w:rsidRPr="00431672">
          <w:rPr>
            <w:rStyle w:val="Hyperlink"/>
            <w:noProof/>
          </w:rPr>
          <w:t>APPENDIX</w:t>
        </w:r>
        <w:r w:rsidR="00F84C6A">
          <w:rPr>
            <w:noProof/>
            <w:webHidden/>
          </w:rPr>
          <w:tab/>
        </w:r>
        <w:r w:rsidR="00F84C6A">
          <w:rPr>
            <w:noProof/>
            <w:webHidden/>
          </w:rPr>
          <w:fldChar w:fldCharType="begin"/>
        </w:r>
        <w:r w:rsidR="00F84C6A">
          <w:rPr>
            <w:noProof/>
            <w:webHidden/>
          </w:rPr>
          <w:instrText xml:space="preserve"> PAGEREF _Toc486370163 \h </w:instrText>
        </w:r>
        <w:r w:rsidR="00F84C6A">
          <w:rPr>
            <w:noProof/>
            <w:webHidden/>
          </w:rPr>
        </w:r>
        <w:r w:rsidR="00F84C6A">
          <w:rPr>
            <w:noProof/>
            <w:webHidden/>
          </w:rPr>
          <w:fldChar w:fldCharType="separate"/>
        </w:r>
        <w:r w:rsidR="0096209A">
          <w:rPr>
            <w:noProof/>
            <w:webHidden/>
          </w:rPr>
          <w:t>32</w:t>
        </w:r>
        <w:r w:rsidR="00F84C6A">
          <w:rPr>
            <w:noProof/>
            <w:webHidden/>
          </w:rPr>
          <w:fldChar w:fldCharType="end"/>
        </w:r>
      </w:hyperlink>
    </w:p>
    <w:p w14:paraId="140C8AF1" w14:textId="4322E8B0" w:rsidR="00F84C6A" w:rsidRDefault="008C6A6D">
      <w:pPr>
        <w:pStyle w:val="TOC1"/>
        <w:tabs>
          <w:tab w:val="left" w:pos="440"/>
          <w:tab w:val="right" w:leader="dot" w:pos="9350"/>
        </w:tabs>
        <w:rPr>
          <w:rFonts w:asciiTheme="minorHAnsi" w:eastAsiaTheme="minorEastAsia" w:hAnsiTheme="minorHAnsi" w:cstheme="minorBidi"/>
          <w:b w:val="0"/>
          <w:bCs w:val="0"/>
          <w:noProof/>
          <w:sz w:val="22"/>
          <w:szCs w:val="22"/>
          <w:lang w:eastAsia="zh-CN"/>
        </w:rPr>
      </w:pPr>
      <w:hyperlink w:anchor="_Toc486370164" w:history="1">
        <w:r w:rsidR="00F84C6A" w:rsidRPr="00431672">
          <w:rPr>
            <w:rStyle w:val="Hyperlink"/>
            <w:noProof/>
          </w:rPr>
          <w:t>6</w:t>
        </w:r>
        <w:r w:rsidR="00F84C6A">
          <w:rPr>
            <w:rFonts w:asciiTheme="minorHAnsi" w:eastAsiaTheme="minorEastAsia" w:hAnsiTheme="minorHAnsi" w:cstheme="minorBidi"/>
            <w:b w:val="0"/>
            <w:bCs w:val="0"/>
            <w:noProof/>
            <w:sz w:val="22"/>
            <w:szCs w:val="22"/>
            <w:lang w:eastAsia="zh-CN"/>
          </w:rPr>
          <w:tab/>
        </w:r>
        <w:r w:rsidR="00F84C6A" w:rsidRPr="00431672">
          <w:rPr>
            <w:rStyle w:val="Hyperlink"/>
            <w:noProof/>
          </w:rPr>
          <w:t>Troubleshooting and Support</w:t>
        </w:r>
        <w:r w:rsidR="00F84C6A">
          <w:rPr>
            <w:noProof/>
            <w:webHidden/>
          </w:rPr>
          <w:tab/>
        </w:r>
        <w:r w:rsidR="00F84C6A">
          <w:rPr>
            <w:noProof/>
            <w:webHidden/>
          </w:rPr>
          <w:fldChar w:fldCharType="begin"/>
        </w:r>
        <w:r w:rsidR="00F84C6A">
          <w:rPr>
            <w:noProof/>
            <w:webHidden/>
          </w:rPr>
          <w:instrText xml:space="preserve"> PAGEREF _Toc486370164 \h </w:instrText>
        </w:r>
        <w:r w:rsidR="00F84C6A">
          <w:rPr>
            <w:noProof/>
            <w:webHidden/>
          </w:rPr>
        </w:r>
        <w:r w:rsidR="00F84C6A">
          <w:rPr>
            <w:noProof/>
            <w:webHidden/>
          </w:rPr>
          <w:fldChar w:fldCharType="separate"/>
        </w:r>
        <w:r w:rsidR="0096209A">
          <w:rPr>
            <w:noProof/>
            <w:webHidden/>
          </w:rPr>
          <w:t>32</w:t>
        </w:r>
        <w:r w:rsidR="00F84C6A">
          <w:rPr>
            <w:noProof/>
            <w:webHidden/>
          </w:rPr>
          <w:fldChar w:fldCharType="end"/>
        </w:r>
      </w:hyperlink>
    </w:p>
    <w:p w14:paraId="403B04B6" w14:textId="5D4BAF94" w:rsidR="00F84C6A" w:rsidRDefault="008C6A6D">
      <w:pPr>
        <w:pStyle w:val="TOC3"/>
        <w:rPr>
          <w:rFonts w:asciiTheme="minorHAnsi" w:eastAsiaTheme="minorEastAsia" w:hAnsiTheme="minorHAnsi" w:cstheme="minorBidi"/>
          <w:noProof/>
          <w:lang w:eastAsia="zh-CN"/>
        </w:rPr>
      </w:pPr>
      <w:hyperlink w:anchor="_Toc486370165" w:history="1">
        <w:r w:rsidR="00F84C6A" w:rsidRPr="00431672">
          <w:rPr>
            <w:rStyle w:val="Hyperlink"/>
            <w:noProof/>
          </w:rPr>
          <w:t>6.1</w:t>
        </w:r>
        <w:r w:rsidR="00F84C6A">
          <w:rPr>
            <w:rFonts w:asciiTheme="minorHAnsi" w:eastAsiaTheme="minorEastAsia" w:hAnsiTheme="minorHAnsi" w:cstheme="minorBidi"/>
            <w:noProof/>
            <w:lang w:eastAsia="zh-CN"/>
          </w:rPr>
          <w:tab/>
        </w:r>
        <w:r w:rsidR="00F84C6A" w:rsidRPr="00431672">
          <w:rPr>
            <w:rStyle w:val="Hyperlink"/>
            <w:noProof/>
          </w:rPr>
          <w:t>Resources</w:t>
        </w:r>
        <w:r w:rsidR="00F84C6A">
          <w:rPr>
            <w:noProof/>
            <w:webHidden/>
          </w:rPr>
          <w:tab/>
        </w:r>
        <w:r w:rsidR="00F84C6A">
          <w:rPr>
            <w:noProof/>
            <w:webHidden/>
          </w:rPr>
          <w:fldChar w:fldCharType="begin"/>
        </w:r>
        <w:r w:rsidR="00F84C6A">
          <w:rPr>
            <w:noProof/>
            <w:webHidden/>
          </w:rPr>
          <w:instrText xml:space="preserve"> PAGEREF _Toc486370165 \h </w:instrText>
        </w:r>
        <w:r w:rsidR="00F84C6A">
          <w:rPr>
            <w:noProof/>
            <w:webHidden/>
          </w:rPr>
        </w:r>
        <w:r w:rsidR="00F84C6A">
          <w:rPr>
            <w:noProof/>
            <w:webHidden/>
          </w:rPr>
          <w:fldChar w:fldCharType="separate"/>
        </w:r>
        <w:r w:rsidR="0096209A">
          <w:rPr>
            <w:noProof/>
            <w:webHidden/>
          </w:rPr>
          <w:t>32</w:t>
        </w:r>
        <w:r w:rsidR="00F84C6A">
          <w:rPr>
            <w:noProof/>
            <w:webHidden/>
          </w:rPr>
          <w:fldChar w:fldCharType="end"/>
        </w:r>
      </w:hyperlink>
    </w:p>
    <w:p w14:paraId="333086B2" w14:textId="5C41D593" w:rsidR="00F84C6A" w:rsidRDefault="008C6A6D">
      <w:pPr>
        <w:pStyle w:val="TOC3"/>
        <w:rPr>
          <w:rFonts w:asciiTheme="minorHAnsi" w:eastAsiaTheme="minorEastAsia" w:hAnsiTheme="minorHAnsi" w:cstheme="minorBidi"/>
          <w:noProof/>
          <w:lang w:eastAsia="zh-CN"/>
        </w:rPr>
      </w:pPr>
      <w:hyperlink w:anchor="_Toc486370166" w:history="1">
        <w:r w:rsidR="00F84C6A" w:rsidRPr="00431672">
          <w:rPr>
            <w:rStyle w:val="Hyperlink"/>
            <w:noProof/>
          </w:rPr>
          <w:t>6.2</w:t>
        </w:r>
        <w:r w:rsidR="00F84C6A">
          <w:rPr>
            <w:rFonts w:asciiTheme="minorHAnsi" w:eastAsiaTheme="minorEastAsia" w:hAnsiTheme="minorHAnsi" w:cstheme="minorBidi"/>
            <w:noProof/>
            <w:lang w:eastAsia="zh-CN"/>
          </w:rPr>
          <w:tab/>
        </w:r>
        <w:r w:rsidR="00F84C6A" w:rsidRPr="00431672">
          <w:rPr>
            <w:rStyle w:val="Hyperlink"/>
            <w:noProof/>
          </w:rPr>
          <w:t>Support</w:t>
        </w:r>
        <w:r w:rsidR="00F84C6A">
          <w:rPr>
            <w:noProof/>
            <w:webHidden/>
          </w:rPr>
          <w:tab/>
        </w:r>
        <w:r w:rsidR="00F84C6A">
          <w:rPr>
            <w:noProof/>
            <w:webHidden/>
          </w:rPr>
          <w:fldChar w:fldCharType="begin"/>
        </w:r>
        <w:r w:rsidR="00F84C6A">
          <w:rPr>
            <w:noProof/>
            <w:webHidden/>
          </w:rPr>
          <w:instrText xml:space="preserve"> PAGEREF _Toc486370166 \h </w:instrText>
        </w:r>
        <w:r w:rsidR="00F84C6A">
          <w:rPr>
            <w:noProof/>
            <w:webHidden/>
          </w:rPr>
        </w:r>
        <w:r w:rsidR="00F84C6A">
          <w:rPr>
            <w:noProof/>
            <w:webHidden/>
          </w:rPr>
          <w:fldChar w:fldCharType="separate"/>
        </w:r>
        <w:r w:rsidR="0096209A">
          <w:rPr>
            <w:noProof/>
            <w:webHidden/>
          </w:rPr>
          <w:t>32</w:t>
        </w:r>
        <w:r w:rsidR="00F84C6A">
          <w:rPr>
            <w:noProof/>
            <w:webHidden/>
          </w:rPr>
          <w:fldChar w:fldCharType="end"/>
        </w:r>
      </w:hyperlink>
    </w:p>
    <w:p w14:paraId="67AC2690" w14:textId="1921B5CF" w:rsidR="00F84C6A" w:rsidRDefault="008C6A6D">
      <w:pPr>
        <w:pStyle w:val="TOC3"/>
        <w:rPr>
          <w:rFonts w:asciiTheme="minorHAnsi" w:eastAsiaTheme="minorEastAsia" w:hAnsiTheme="minorHAnsi" w:cstheme="minorBidi"/>
          <w:noProof/>
          <w:lang w:eastAsia="zh-CN"/>
        </w:rPr>
      </w:pPr>
      <w:hyperlink w:anchor="_Toc486370167" w:history="1">
        <w:r w:rsidR="00F84C6A" w:rsidRPr="00431672">
          <w:rPr>
            <w:rStyle w:val="Hyperlink"/>
            <w:noProof/>
          </w:rPr>
          <w:t>6.3</w:t>
        </w:r>
        <w:r w:rsidR="00F84C6A">
          <w:rPr>
            <w:rFonts w:asciiTheme="minorHAnsi" w:eastAsiaTheme="minorEastAsia" w:hAnsiTheme="minorHAnsi" w:cstheme="minorBidi"/>
            <w:noProof/>
            <w:lang w:eastAsia="zh-CN"/>
          </w:rPr>
          <w:tab/>
        </w:r>
        <w:r w:rsidR="00F84C6A" w:rsidRPr="00431672">
          <w:rPr>
            <w:rStyle w:val="Hyperlink"/>
            <w:noProof/>
          </w:rPr>
          <w:t>Errata or Enhancement Requests</w:t>
        </w:r>
        <w:r w:rsidR="00F84C6A">
          <w:rPr>
            <w:noProof/>
            <w:webHidden/>
          </w:rPr>
          <w:tab/>
        </w:r>
        <w:r w:rsidR="00F84C6A">
          <w:rPr>
            <w:noProof/>
            <w:webHidden/>
          </w:rPr>
          <w:fldChar w:fldCharType="begin"/>
        </w:r>
        <w:r w:rsidR="00F84C6A">
          <w:rPr>
            <w:noProof/>
            <w:webHidden/>
          </w:rPr>
          <w:instrText xml:space="preserve"> PAGEREF _Toc486370167 \h </w:instrText>
        </w:r>
        <w:r w:rsidR="00F84C6A">
          <w:rPr>
            <w:noProof/>
            <w:webHidden/>
          </w:rPr>
        </w:r>
        <w:r w:rsidR="00F84C6A">
          <w:rPr>
            <w:noProof/>
            <w:webHidden/>
          </w:rPr>
          <w:fldChar w:fldCharType="separate"/>
        </w:r>
        <w:r w:rsidR="0096209A">
          <w:rPr>
            <w:noProof/>
            <w:webHidden/>
          </w:rPr>
          <w:t>32</w:t>
        </w:r>
        <w:r w:rsidR="00F84C6A">
          <w:rPr>
            <w:noProof/>
            <w:webHidden/>
          </w:rPr>
          <w:fldChar w:fldCharType="end"/>
        </w:r>
      </w:hyperlink>
    </w:p>
    <w:p w14:paraId="52506297" w14:textId="2444E76C" w:rsidR="00F84C6A" w:rsidRDefault="008C6A6D">
      <w:pPr>
        <w:pStyle w:val="TOC1"/>
        <w:tabs>
          <w:tab w:val="left" w:pos="440"/>
          <w:tab w:val="right" w:leader="dot" w:pos="9350"/>
        </w:tabs>
        <w:rPr>
          <w:rFonts w:asciiTheme="minorHAnsi" w:eastAsiaTheme="minorEastAsia" w:hAnsiTheme="minorHAnsi" w:cstheme="minorBidi"/>
          <w:b w:val="0"/>
          <w:bCs w:val="0"/>
          <w:noProof/>
          <w:sz w:val="22"/>
          <w:szCs w:val="22"/>
          <w:lang w:eastAsia="zh-CN"/>
        </w:rPr>
      </w:pPr>
      <w:hyperlink w:anchor="_Toc486370168" w:history="1">
        <w:r w:rsidR="00F84C6A" w:rsidRPr="00431672">
          <w:rPr>
            <w:rStyle w:val="Hyperlink"/>
            <w:noProof/>
          </w:rPr>
          <w:t>7</w:t>
        </w:r>
        <w:r w:rsidR="00F84C6A">
          <w:rPr>
            <w:rFonts w:asciiTheme="minorHAnsi" w:eastAsiaTheme="minorEastAsia" w:hAnsiTheme="minorHAnsi" w:cstheme="minorBidi"/>
            <w:b w:val="0"/>
            <w:bCs w:val="0"/>
            <w:noProof/>
            <w:sz w:val="22"/>
            <w:szCs w:val="22"/>
            <w:lang w:eastAsia="zh-CN"/>
          </w:rPr>
          <w:tab/>
        </w:r>
        <w:r w:rsidR="00F84C6A" w:rsidRPr="00431672">
          <w:rPr>
            <w:rStyle w:val="Hyperlink"/>
            <w:noProof/>
          </w:rPr>
          <w:t>Null Flavor Validation Rules for Data Types</w:t>
        </w:r>
        <w:r w:rsidR="00F84C6A">
          <w:rPr>
            <w:noProof/>
            <w:webHidden/>
          </w:rPr>
          <w:tab/>
        </w:r>
        <w:r w:rsidR="00F84C6A">
          <w:rPr>
            <w:noProof/>
            <w:webHidden/>
          </w:rPr>
          <w:fldChar w:fldCharType="begin"/>
        </w:r>
        <w:r w:rsidR="00F84C6A">
          <w:rPr>
            <w:noProof/>
            <w:webHidden/>
          </w:rPr>
          <w:instrText xml:space="preserve"> PAGEREF _Toc486370168 \h </w:instrText>
        </w:r>
        <w:r w:rsidR="00F84C6A">
          <w:rPr>
            <w:noProof/>
            <w:webHidden/>
          </w:rPr>
        </w:r>
        <w:r w:rsidR="00F84C6A">
          <w:rPr>
            <w:noProof/>
            <w:webHidden/>
          </w:rPr>
          <w:fldChar w:fldCharType="separate"/>
        </w:r>
        <w:r w:rsidR="0096209A">
          <w:rPr>
            <w:noProof/>
            <w:webHidden/>
          </w:rPr>
          <w:t>33</w:t>
        </w:r>
        <w:r w:rsidR="00F84C6A">
          <w:rPr>
            <w:noProof/>
            <w:webHidden/>
          </w:rPr>
          <w:fldChar w:fldCharType="end"/>
        </w:r>
      </w:hyperlink>
    </w:p>
    <w:p w14:paraId="70E3137E" w14:textId="71E4991F" w:rsidR="00F84C6A" w:rsidRDefault="008C6A6D">
      <w:pPr>
        <w:pStyle w:val="TOC1"/>
        <w:tabs>
          <w:tab w:val="left" w:pos="440"/>
          <w:tab w:val="right" w:leader="dot" w:pos="9350"/>
        </w:tabs>
        <w:rPr>
          <w:rFonts w:asciiTheme="minorHAnsi" w:eastAsiaTheme="minorEastAsia" w:hAnsiTheme="minorHAnsi" w:cstheme="minorBidi"/>
          <w:b w:val="0"/>
          <w:bCs w:val="0"/>
          <w:noProof/>
          <w:sz w:val="22"/>
          <w:szCs w:val="22"/>
          <w:lang w:eastAsia="zh-CN"/>
        </w:rPr>
      </w:pPr>
      <w:hyperlink w:anchor="_Toc486370169" w:history="1">
        <w:r w:rsidR="00F84C6A" w:rsidRPr="00431672">
          <w:rPr>
            <w:rStyle w:val="Hyperlink"/>
            <w:noProof/>
          </w:rPr>
          <w:t>8</w:t>
        </w:r>
        <w:r w:rsidR="00F84C6A">
          <w:rPr>
            <w:rFonts w:asciiTheme="minorHAnsi" w:eastAsiaTheme="minorEastAsia" w:hAnsiTheme="minorHAnsi" w:cstheme="minorBidi"/>
            <w:b w:val="0"/>
            <w:bCs w:val="0"/>
            <w:noProof/>
            <w:sz w:val="22"/>
            <w:szCs w:val="22"/>
            <w:lang w:eastAsia="zh-CN"/>
          </w:rPr>
          <w:tab/>
        </w:r>
        <w:r w:rsidR="00F84C6A" w:rsidRPr="00431672">
          <w:rPr>
            <w:rStyle w:val="Hyperlink"/>
            <w:noProof/>
          </w:rPr>
          <w:t>NPI and TIN Validation Rules</w:t>
        </w:r>
        <w:r w:rsidR="00F84C6A">
          <w:rPr>
            <w:noProof/>
            <w:webHidden/>
          </w:rPr>
          <w:tab/>
        </w:r>
        <w:r w:rsidR="00F84C6A">
          <w:rPr>
            <w:noProof/>
            <w:webHidden/>
          </w:rPr>
          <w:fldChar w:fldCharType="begin"/>
        </w:r>
        <w:r w:rsidR="00F84C6A">
          <w:rPr>
            <w:noProof/>
            <w:webHidden/>
          </w:rPr>
          <w:instrText xml:space="preserve"> PAGEREF _Toc486370169 \h </w:instrText>
        </w:r>
        <w:r w:rsidR="00F84C6A">
          <w:rPr>
            <w:noProof/>
            <w:webHidden/>
          </w:rPr>
        </w:r>
        <w:r w:rsidR="00F84C6A">
          <w:rPr>
            <w:noProof/>
            <w:webHidden/>
          </w:rPr>
          <w:fldChar w:fldCharType="separate"/>
        </w:r>
        <w:r w:rsidR="0096209A">
          <w:rPr>
            <w:noProof/>
            <w:webHidden/>
          </w:rPr>
          <w:t>34</w:t>
        </w:r>
        <w:r w:rsidR="00F84C6A">
          <w:rPr>
            <w:noProof/>
            <w:webHidden/>
          </w:rPr>
          <w:fldChar w:fldCharType="end"/>
        </w:r>
      </w:hyperlink>
    </w:p>
    <w:p w14:paraId="526FC468" w14:textId="639CDC56" w:rsidR="00F84C6A" w:rsidRDefault="008C6A6D">
      <w:pPr>
        <w:pStyle w:val="TOC1"/>
        <w:tabs>
          <w:tab w:val="left" w:pos="440"/>
          <w:tab w:val="right" w:leader="dot" w:pos="9350"/>
        </w:tabs>
        <w:rPr>
          <w:rFonts w:asciiTheme="minorHAnsi" w:eastAsiaTheme="minorEastAsia" w:hAnsiTheme="minorHAnsi" w:cstheme="minorBidi"/>
          <w:b w:val="0"/>
          <w:bCs w:val="0"/>
          <w:noProof/>
          <w:sz w:val="22"/>
          <w:szCs w:val="22"/>
          <w:lang w:eastAsia="zh-CN"/>
        </w:rPr>
      </w:pPr>
      <w:hyperlink w:anchor="_Toc486370170" w:history="1">
        <w:r w:rsidR="00F84C6A" w:rsidRPr="00431672">
          <w:rPr>
            <w:rStyle w:val="Hyperlink"/>
            <w:noProof/>
          </w:rPr>
          <w:t>9</w:t>
        </w:r>
        <w:r w:rsidR="00F84C6A">
          <w:rPr>
            <w:rFonts w:asciiTheme="minorHAnsi" w:eastAsiaTheme="minorEastAsia" w:hAnsiTheme="minorHAnsi" w:cstheme="minorBidi"/>
            <w:b w:val="0"/>
            <w:bCs w:val="0"/>
            <w:noProof/>
            <w:sz w:val="22"/>
            <w:szCs w:val="22"/>
            <w:lang w:eastAsia="zh-CN"/>
          </w:rPr>
          <w:tab/>
        </w:r>
        <w:r w:rsidR="00F84C6A" w:rsidRPr="00431672">
          <w:rPr>
            <w:rStyle w:val="Hyperlink"/>
            <w:noProof/>
          </w:rPr>
          <w:t xml:space="preserve">CMS </w:t>
        </w:r>
        <w:r w:rsidR="00E4023D">
          <w:rPr>
            <w:rStyle w:val="Hyperlink"/>
            <w:noProof/>
          </w:rPr>
          <w:t>QRDA I</w:t>
        </w:r>
        <w:r w:rsidR="00F84C6A" w:rsidRPr="00431672">
          <w:rPr>
            <w:rStyle w:val="Hyperlink"/>
            <w:noProof/>
          </w:rPr>
          <w:t xml:space="preserve"> Implementation Guide Changes to </w:t>
        </w:r>
        <w:r w:rsidR="00E4023D">
          <w:rPr>
            <w:rStyle w:val="Hyperlink"/>
            <w:noProof/>
          </w:rPr>
          <w:t>QRDA I</w:t>
        </w:r>
        <w:r w:rsidR="00F84C6A" w:rsidRPr="00431672">
          <w:rPr>
            <w:rStyle w:val="Hyperlink"/>
            <w:noProof/>
          </w:rPr>
          <w:t xml:space="preserve"> STU R4 Base Standard</w:t>
        </w:r>
        <w:r w:rsidR="00F84C6A">
          <w:rPr>
            <w:noProof/>
            <w:webHidden/>
          </w:rPr>
          <w:tab/>
        </w:r>
        <w:r w:rsidR="00F84C6A">
          <w:rPr>
            <w:noProof/>
            <w:webHidden/>
          </w:rPr>
          <w:fldChar w:fldCharType="begin"/>
        </w:r>
        <w:r w:rsidR="00F84C6A">
          <w:rPr>
            <w:noProof/>
            <w:webHidden/>
          </w:rPr>
          <w:instrText xml:space="preserve"> PAGEREF _Toc486370170 \h </w:instrText>
        </w:r>
        <w:r w:rsidR="00F84C6A">
          <w:rPr>
            <w:noProof/>
            <w:webHidden/>
          </w:rPr>
        </w:r>
        <w:r w:rsidR="00F84C6A">
          <w:rPr>
            <w:noProof/>
            <w:webHidden/>
          </w:rPr>
          <w:fldChar w:fldCharType="separate"/>
        </w:r>
        <w:r w:rsidR="0096209A">
          <w:rPr>
            <w:noProof/>
            <w:webHidden/>
          </w:rPr>
          <w:t>35</w:t>
        </w:r>
        <w:r w:rsidR="00F84C6A">
          <w:rPr>
            <w:noProof/>
            <w:webHidden/>
          </w:rPr>
          <w:fldChar w:fldCharType="end"/>
        </w:r>
      </w:hyperlink>
    </w:p>
    <w:p w14:paraId="24CE9888" w14:textId="728748B2" w:rsidR="00F84C6A" w:rsidRDefault="008C6A6D">
      <w:pPr>
        <w:pStyle w:val="TOC1"/>
        <w:tabs>
          <w:tab w:val="left" w:pos="660"/>
          <w:tab w:val="right" w:leader="dot" w:pos="9350"/>
        </w:tabs>
        <w:rPr>
          <w:rFonts w:asciiTheme="minorHAnsi" w:eastAsiaTheme="minorEastAsia" w:hAnsiTheme="minorHAnsi" w:cstheme="minorBidi"/>
          <w:b w:val="0"/>
          <w:bCs w:val="0"/>
          <w:noProof/>
          <w:sz w:val="22"/>
          <w:szCs w:val="22"/>
          <w:lang w:eastAsia="zh-CN"/>
        </w:rPr>
      </w:pPr>
      <w:hyperlink w:anchor="_Toc486370171" w:history="1">
        <w:r w:rsidR="00F84C6A" w:rsidRPr="00431672">
          <w:rPr>
            <w:rStyle w:val="Hyperlink"/>
            <w:noProof/>
          </w:rPr>
          <w:t>10</w:t>
        </w:r>
        <w:r w:rsidR="00F84C6A">
          <w:rPr>
            <w:rFonts w:asciiTheme="minorHAnsi" w:eastAsiaTheme="minorEastAsia" w:hAnsiTheme="minorHAnsi" w:cstheme="minorBidi"/>
            <w:b w:val="0"/>
            <w:bCs w:val="0"/>
            <w:noProof/>
            <w:sz w:val="22"/>
            <w:szCs w:val="22"/>
            <w:lang w:eastAsia="zh-CN"/>
          </w:rPr>
          <w:tab/>
        </w:r>
        <w:r w:rsidR="00F84C6A" w:rsidRPr="00431672">
          <w:rPr>
            <w:rStyle w:val="Hyperlink"/>
            <w:noProof/>
          </w:rPr>
          <w:t>Change Log for 2018 CMS QRDA Implementation Guide from the 2017 CMS QRDA Implementation Guide</w:t>
        </w:r>
        <w:r w:rsidR="00F84C6A">
          <w:rPr>
            <w:noProof/>
            <w:webHidden/>
          </w:rPr>
          <w:tab/>
        </w:r>
        <w:r w:rsidR="00F84C6A">
          <w:rPr>
            <w:noProof/>
            <w:webHidden/>
          </w:rPr>
          <w:fldChar w:fldCharType="begin"/>
        </w:r>
        <w:r w:rsidR="00F84C6A">
          <w:rPr>
            <w:noProof/>
            <w:webHidden/>
          </w:rPr>
          <w:instrText xml:space="preserve"> PAGEREF _Toc486370171 \h </w:instrText>
        </w:r>
        <w:r w:rsidR="00F84C6A">
          <w:rPr>
            <w:noProof/>
            <w:webHidden/>
          </w:rPr>
        </w:r>
        <w:r w:rsidR="00F84C6A">
          <w:rPr>
            <w:noProof/>
            <w:webHidden/>
          </w:rPr>
          <w:fldChar w:fldCharType="separate"/>
        </w:r>
        <w:r w:rsidR="0096209A">
          <w:rPr>
            <w:noProof/>
            <w:webHidden/>
          </w:rPr>
          <w:t>41</w:t>
        </w:r>
        <w:r w:rsidR="00F84C6A">
          <w:rPr>
            <w:noProof/>
            <w:webHidden/>
          </w:rPr>
          <w:fldChar w:fldCharType="end"/>
        </w:r>
      </w:hyperlink>
    </w:p>
    <w:p w14:paraId="24BE6F93" w14:textId="6139F1EA" w:rsidR="00F84C6A" w:rsidRDefault="008C6A6D">
      <w:pPr>
        <w:pStyle w:val="TOC1"/>
        <w:tabs>
          <w:tab w:val="left" w:pos="660"/>
          <w:tab w:val="right" w:leader="dot" w:pos="9350"/>
        </w:tabs>
        <w:rPr>
          <w:rFonts w:asciiTheme="minorHAnsi" w:eastAsiaTheme="minorEastAsia" w:hAnsiTheme="minorHAnsi" w:cstheme="minorBidi"/>
          <w:b w:val="0"/>
          <w:bCs w:val="0"/>
          <w:noProof/>
          <w:sz w:val="22"/>
          <w:szCs w:val="22"/>
          <w:lang w:eastAsia="zh-CN"/>
        </w:rPr>
      </w:pPr>
      <w:hyperlink w:anchor="_Toc486370172" w:history="1">
        <w:r w:rsidR="00F84C6A" w:rsidRPr="00431672">
          <w:rPr>
            <w:rStyle w:val="Hyperlink"/>
            <w:noProof/>
          </w:rPr>
          <w:t>11</w:t>
        </w:r>
        <w:r w:rsidR="00F84C6A">
          <w:rPr>
            <w:rFonts w:asciiTheme="minorHAnsi" w:eastAsiaTheme="minorEastAsia" w:hAnsiTheme="minorHAnsi" w:cstheme="minorBidi"/>
            <w:b w:val="0"/>
            <w:bCs w:val="0"/>
            <w:noProof/>
            <w:sz w:val="22"/>
            <w:szCs w:val="22"/>
            <w:lang w:eastAsia="zh-CN"/>
          </w:rPr>
          <w:tab/>
        </w:r>
        <w:r w:rsidR="00F84C6A" w:rsidRPr="00431672">
          <w:rPr>
            <w:rStyle w:val="Hyperlink"/>
            <w:noProof/>
          </w:rPr>
          <w:t>Acronyms</w:t>
        </w:r>
        <w:r w:rsidR="00F84C6A">
          <w:rPr>
            <w:noProof/>
            <w:webHidden/>
          </w:rPr>
          <w:tab/>
        </w:r>
        <w:r w:rsidR="00F84C6A">
          <w:rPr>
            <w:noProof/>
            <w:webHidden/>
          </w:rPr>
          <w:fldChar w:fldCharType="begin"/>
        </w:r>
        <w:r w:rsidR="00F84C6A">
          <w:rPr>
            <w:noProof/>
            <w:webHidden/>
          </w:rPr>
          <w:instrText xml:space="preserve"> PAGEREF _Toc486370172 \h </w:instrText>
        </w:r>
        <w:r w:rsidR="00F84C6A">
          <w:rPr>
            <w:noProof/>
            <w:webHidden/>
          </w:rPr>
        </w:r>
        <w:r w:rsidR="00F84C6A">
          <w:rPr>
            <w:noProof/>
            <w:webHidden/>
          </w:rPr>
          <w:fldChar w:fldCharType="separate"/>
        </w:r>
        <w:r w:rsidR="0096209A">
          <w:rPr>
            <w:noProof/>
            <w:webHidden/>
          </w:rPr>
          <w:t>45</w:t>
        </w:r>
        <w:r w:rsidR="00F84C6A">
          <w:rPr>
            <w:noProof/>
            <w:webHidden/>
          </w:rPr>
          <w:fldChar w:fldCharType="end"/>
        </w:r>
      </w:hyperlink>
    </w:p>
    <w:p w14:paraId="38CB2FE5" w14:textId="04C5311F" w:rsidR="00F84C6A" w:rsidRDefault="008C6A6D">
      <w:pPr>
        <w:pStyle w:val="TOC1"/>
        <w:tabs>
          <w:tab w:val="left" w:pos="660"/>
          <w:tab w:val="right" w:leader="dot" w:pos="9350"/>
        </w:tabs>
        <w:rPr>
          <w:rFonts w:asciiTheme="minorHAnsi" w:eastAsiaTheme="minorEastAsia" w:hAnsiTheme="minorHAnsi" w:cstheme="minorBidi"/>
          <w:b w:val="0"/>
          <w:bCs w:val="0"/>
          <w:noProof/>
          <w:sz w:val="22"/>
          <w:szCs w:val="22"/>
          <w:lang w:eastAsia="zh-CN"/>
        </w:rPr>
      </w:pPr>
      <w:hyperlink w:anchor="_Toc486370173" w:history="1">
        <w:r w:rsidR="00F84C6A" w:rsidRPr="00431672">
          <w:rPr>
            <w:rStyle w:val="Hyperlink"/>
            <w:noProof/>
          </w:rPr>
          <w:t>12</w:t>
        </w:r>
        <w:r w:rsidR="00F84C6A">
          <w:rPr>
            <w:rFonts w:asciiTheme="minorHAnsi" w:eastAsiaTheme="minorEastAsia" w:hAnsiTheme="minorHAnsi" w:cstheme="minorBidi"/>
            <w:b w:val="0"/>
            <w:bCs w:val="0"/>
            <w:noProof/>
            <w:sz w:val="22"/>
            <w:szCs w:val="22"/>
            <w:lang w:eastAsia="zh-CN"/>
          </w:rPr>
          <w:tab/>
        </w:r>
        <w:r w:rsidR="00F84C6A" w:rsidRPr="00431672">
          <w:rPr>
            <w:rStyle w:val="Hyperlink"/>
            <w:noProof/>
          </w:rPr>
          <w:t>Glossary</w:t>
        </w:r>
        <w:r w:rsidR="00F84C6A">
          <w:rPr>
            <w:noProof/>
            <w:webHidden/>
          </w:rPr>
          <w:tab/>
        </w:r>
        <w:r w:rsidR="00F84C6A">
          <w:rPr>
            <w:noProof/>
            <w:webHidden/>
          </w:rPr>
          <w:fldChar w:fldCharType="begin"/>
        </w:r>
        <w:r w:rsidR="00F84C6A">
          <w:rPr>
            <w:noProof/>
            <w:webHidden/>
          </w:rPr>
          <w:instrText xml:space="preserve"> PAGEREF _Toc486370173 \h </w:instrText>
        </w:r>
        <w:r w:rsidR="00F84C6A">
          <w:rPr>
            <w:noProof/>
            <w:webHidden/>
          </w:rPr>
        </w:r>
        <w:r w:rsidR="00F84C6A">
          <w:rPr>
            <w:noProof/>
            <w:webHidden/>
          </w:rPr>
          <w:fldChar w:fldCharType="separate"/>
        </w:r>
        <w:r w:rsidR="0096209A">
          <w:rPr>
            <w:noProof/>
            <w:webHidden/>
          </w:rPr>
          <w:t>47</w:t>
        </w:r>
        <w:r w:rsidR="00F84C6A">
          <w:rPr>
            <w:noProof/>
            <w:webHidden/>
          </w:rPr>
          <w:fldChar w:fldCharType="end"/>
        </w:r>
      </w:hyperlink>
    </w:p>
    <w:p w14:paraId="65F947B2" w14:textId="649B0B72" w:rsidR="00F84C6A" w:rsidRDefault="008C6A6D">
      <w:pPr>
        <w:pStyle w:val="TOC1"/>
        <w:tabs>
          <w:tab w:val="left" w:pos="660"/>
          <w:tab w:val="right" w:leader="dot" w:pos="9350"/>
        </w:tabs>
        <w:rPr>
          <w:rFonts w:asciiTheme="minorHAnsi" w:eastAsiaTheme="minorEastAsia" w:hAnsiTheme="minorHAnsi" w:cstheme="minorBidi"/>
          <w:b w:val="0"/>
          <w:bCs w:val="0"/>
          <w:noProof/>
          <w:sz w:val="22"/>
          <w:szCs w:val="22"/>
          <w:lang w:eastAsia="zh-CN"/>
        </w:rPr>
      </w:pPr>
      <w:hyperlink w:anchor="_Toc486370174" w:history="1">
        <w:r w:rsidR="00F84C6A" w:rsidRPr="00431672">
          <w:rPr>
            <w:rStyle w:val="Hyperlink"/>
            <w:noProof/>
          </w:rPr>
          <w:t>13</w:t>
        </w:r>
        <w:r w:rsidR="00F84C6A">
          <w:rPr>
            <w:rFonts w:asciiTheme="minorHAnsi" w:eastAsiaTheme="minorEastAsia" w:hAnsiTheme="minorHAnsi" w:cstheme="minorBidi"/>
            <w:b w:val="0"/>
            <w:bCs w:val="0"/>
            <w:noProof/>
            <w:sz w:val="22"/>
            <w:szCs w:val="22"/>
            <w:lang w:eastAsia="zh-CN"/>
          </w:rPr>
          <w:tab/>
        </w:r>
        <w:r w:rsidR="00F84C6A" w:rsidRPr="00431672">
          <w:rPr>
            <w:rStyle w:val="Hyperlink"/>
            <w:noProof/>
          </w:rPr>
          <w:t>References</w:t>
        </w:r>
        <w:r w:rsidR="00F84C6A">
          <w:rPr>
            <w:noProof/>
            <w:webHidden/>
          </w:rPr>
          <w:tab/>
        </w:r>
        <w:r w:rsidR="00F84C6A">
          <w:rPr>
            <w:noProof/>
            <w:webHidden/>
          </w:rPr>
          <w:fldChar w:fldCharType="begin"/>
        </w:r>
        <w:r w:rsidR="00F84C6A">
          <w:rPr>
            <w:noProof/>
            <w:webHidden/>
          </w:rPr>
          <w:instrText xml:space="preserve"> PAGEREF _Toc486370174 \h </w:instrText>
        </w:r>
        <w:r w:rsidR="00F84C6A">
          <w:rPr>
            <w:noProof/>
            <w:webHidden/>
          </w:rPr>
        </w:r>
        <w:r w:rsidR="00F84C6A">
          <w:rPr>
            <w:noProof/>
            <w:webHidden/>
          </w:rPr>
          <w:fldChar w:fldCharType="separate"/>
        </w:r>
        <w:r w:rsidR="0096209A">
          <w:rPr>
            <w:noProof/>
            <w:webHidden/>
          </w:rPr>
          <w:t>48</w:t>
        </w:r>
        <w:r w:rsidR="00F84C6A">
          <w:rPr>
            <w:noProof/>
            <w:webHidden/>
          </w:rPr>
          <w:fldChar w:fldCharType="end"/>
        </w:r>
      </w:hyperlink>
    </w:p>
    <w:p w14:paraId="7DEAE238" w14:textId="77777777" w:rsidR="00D63D57" w:rsidRDefault="00491722" w:rsidP="00D63D57">
      <w:pPr>
        <w:rPr>
          <w:b/>
          <w:bCs/>
          <w:noProof/>
        </w:rPr>
      </w:pPr>
      <w:r w:rsidRPr="00D6290E">
        <w:rPr>
          <w:rFonts w:ascii="Calibri" w:hAnsi="Calibri"/>
          <w:b/>
          <w:bCs/>
          <w:sz w:val="24"/>
        </w:rPr>
        <w:fldChar w:fldCharType="end"/>
      </w:r>
    </w:p>
    <w:p w14:paraId="36F586DD" w14:textId="77777777" w:rsidR="006D4384" w:rsidRDefault="006D4384">
      <w:pPr>
        <w:rPr>
          <w:rFonts w:ascii="Arial Narrow" w:hAnsi="Arial Narrow"/>
          <w:b/>
          <w:sz w:val="36"/>
          <w:szCs w:val="36"/>
        </w:rPr>
        <w:sectPr w:rsidR="006D4384" w:rsidSect="000D4DB8">
          <w:headerReference w:type="default" r:id="rId24"/>
          <w:pgSz w:w="12240" w:h="15840" w:code="1"/>
          <w:pgMar w:top="720" w:right="1440" w:bottom="720" w:left="1440" w:header="720" w:footer="576" w:gutter="0"/>
          <w:pgNumType w:fmt="lowerRoman"/>
          <w:cols w:space="720"/>
          <w:docGrid w:linePitch="299"/>
        </w:sectPr>
      </w:pPr>
    </w:p>
    <w:p w14:paraId="0443A454" w14:textId="77777777" w:rsidR="001440D3" w:rsidRDefault="001440D3" w:rsidP="00D63D57">
      <w:pPr>
        <w:tabs>
          <w:tab w:val="left" w:pos="870"/>
        </w:tabs>
        <w:jc w:val="center"/>
        <w:rPr>
          <w:rFonts w:ascii="Arial Narrow" w:eastAsia="Arial Narrow" w:hAnsi="Arial Narrow" w:cs="Arial Narrow"/>
          <w:b/>
          <w:bCs/>
          <w:sz w:val="36"/>
          <w:szCs w:val="36"/>
        </w:rPr>
      </w:pPr>
    </w:p>
    <w:p w14:paraId="3203EE67" w14:textId="77777777" w:rsidR="00A261AF" w:rsidRPr="00FD0063" w:rsidRDefault="7F880045">
      <w:pPr>
        <w:tabs>
          <w:tab w:val="left" w:pos="870"/>
        </w:tabs>
        <w:jc w:val="center"/>
        <w:rPr>
          <w:rFonts w:ascii="Arial Narrow" w:hAnsi="Arial Narrow"/>
          <w:b/>
          <w:sz w:val="36"/>
          <w:szCs w:val="36"/>
        </w:rPr>
      </w:pPr>
      <w:r w:rsidRPr="7F880045">
        <w:rPr>
          <w:rFonts w:ascii="Arial Narrow" w:eastAsia="Arial Narrow" w:hAnsi="Arial Narrow" w:cs="Arial Narrow"/>
          <w:b/>
          <w:bCs/>
          <w:sz w:val="36"/>
          <w:szCs w:val="36"/>
        </w:rPr>
        <w:t>Table of Figures</w:t>
      </w:r>
    </w:p>
    <w:p w14:paraId="5BDDAE9F" w14:textId="77777777" w:rsidR="00E17546" w:rsidRDefault="00E17546" w:rsidP="00E17546">
      <w:pPr>
        <w:pStyle w:val="TableofFigures"/>
        <w:tabs>
          <w:tab w:val="right" w:leader="dot" w:pos="9350"/>
        </w:tabs>
      </w:pPr>
    </w:p>
    <w:p w14:paraId="48CDBF90" w14:textId="6F04B4DE" w:rsidR="00BD3481" w:rsidRDefault="006E4296">
      <w:pPr>
        <w:pStyle w:val="TableofFigures"/>
        <w:tabs>
          <w:tab w:val="right" w:leader="dot" w:pos="9350"/>
        </w:tabs>
        <w:rPr>
          <w:rFonts w:asciiTheme="minorHAnsi" w:eastAsiaTheme="minorEastAsia" w:hAnsiTheme="minorHAnsi" w:cstheme="minorBidi"/>
          <w:noProof/>
          <w:szCs w:val="22"/>
          <w:lang w:eastAsia="zh-CN"/>
        </w:rPr>
      </w:pPr>
      <w:r>
        <w:fldChar w:fldCharType="begin"/>
      </w:r>
      <w:r w:rsidR="00C7387F">
        <w:instrText xml:space="preserve"> TOC \h \z \t "Caption-Fig" \c </w:instrText>
      </w:r>
      <w:r>
        <w:fldChar w:fldCharType="separate"/>
      </w:r>
      <w:hyperlink w:anchor="_Toc487412634" w:history="1">
        <w:r w:rsidR="00BD3481" w:rsidRPr="00121FF4">
          <w:rPr>
            <w:rStyle w:val="Hyperlink"/>
            <w:noProof/>
          </w:rPr>
          <w:t>Figure 1: Constraints Format – only one allowed</w:t>
        </w:r>
        <w:r w:rsidR="00BD3481">
          <w:rPr>
            <w:noProof/>
            <w:webHidden/>
          </w:rPr>
          <w:tab/>
        </w:r>
        <w:r w:rsidR="00BD3481">
          <w:rPr>
            <w:noProof/>
            <w:webHidden/>
          </w:rPr>
          <w:fldChar w:fldCharType="begin"/>
        </w:r>
        <w:r w:rsidR="00BD3481">
          <w:rPr>
            <w:noProof/>
            <w:webHidden/>
          </w:rPr>
          <w:instrText xml:space="preserve"> PAGEREF _Toc487412634 \h </w:instrText>
        </w:r>
        <w:r w:rsidR="00BD3481">
          <w:rPr>
            <w:noProof/>
            <w:webHidden/>
          </w:rPr>
        </w:r>
        <w:r w:rsidR="00BD3481">
          <w:rPr>
            <w:noProof/>
            <w:webHidden/>
          </w:rPr>
          <w:fldChar w:fldCharType="separate"/>
        </w:r>
        <w:r w:rsidR="0096209A">
          <w:rPr>
            <w:noProof/>
            <w:webHidden/>
          </w:rPr>
          <w:t>2</w:t>
        </w:r>
        <w:r w:rsidR="00BD3481">
          <w:rPr>
            <w:noProof/>
            <w:webHidden/>
          </w:rPr>
          <w:fldChar w:fldCharType="end"/>
        </w:r>
      </w:hyperlink>
    </w:p>
    <w:p w14:paraId="183AD473" w14:textId="44E3B065"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35" w:history="1">
        <w:r w:rsidR="00BD3481" w:rsidRPr="00121FF4">
          <w:rPr>
            <w:rStyle w:val="Hyperlink"/>
            <w:noProof/>
          </w:rPr>
          <w:t>Figure 2: Constraints Format – only one like this allowed</w:t>
        </w:r>
        <w:r w:rsidR="00BD3481">
          <w:rPr>
            <w:noProof/>
            <w:webHidden/>
          </w:rPr>
          <w:tab/>
        </w:r>
        <w:r w:rsidR="00BD3481">
          <w:rPr>
            <w:noProof/>
            <w:webHidden/>
          </w:rPr>
          <w:fldChar w:fldCharType="begin"/>
        </w:r>
        <w:r w:rsidR="00BD3481">
          <w:rPr>
            <w:noProof/>
            <w:webHidden/>
          </w:rPr>
          <w:instrText xml:space="preserve"> PAGEREF _Toc487412635 \h </w:instrText>
        </w:r>
        <w:r w:rsidR="00BD3481">
          <w:rPr>
            <w:noProof/>
            <w:webHidden/>
          </w:rPr>
        </w:r>
        <w:r w:rsidR="00BD3481">
          <w:rPr>
            <w:noProof/>
            <w:webHidden/>
          </w:rPr>
          <w:fldChar w:fldCharType="separate"/>
        </w:r>
        <w:r w:rsidR="0096209A">
          <w:rPr>
            <w:noProof/>
            <w:webHidden/>
          </w:rPr>
          <w:t>2</w:t>
        </w:r>
        <w:r w:rsidR="00BD3481">
          <w:rPr>
            <w:noProof/>
            <w:webHidden/>
          </w:rPr>
          <w:fldChar w:fldCharType="end"/>
        </w:r>
      </w:hyperlink>
    </w:p>
    <w:p w14:paraId="23F51127" w14:textId="1CECFD9F"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36" w:history="1">
        <w:r w:rsidR="00BD3481" w:rsidRPr="00121FF4">
          <w:rPr>
            <w:rStyle w:val="Hyperlink"/>
            <w:noProof/>
          </w:rPr>
          <w:t>Figure 3: nullFlavor Example</w:t>
        </w:r>
        <w:r w:rsidR="00BD3481">
          <w:rPr>
            <w:noProof/>
            <w:webHidden/>
          </w:rPr>
          <w:tab/>
        </w:r>
        <w:r w:rsidR="00BD3481">
          <w:rPr>
            <w:noProof/>
            <w:webHidden/>
          </w:rPr>
          <w:fldChar w:fldCharType="begin"/>
        </w:r>
        <w:r w:rsidR="00BD3481">
          <w:rPr>
            <w:noProof/>
            <w:webHidden/>
          </w:rPr>
          <w:instrText xml:space="preserve"> PAGEREF _Toc487412636 \h </w:instrText>
        </w:r>
        <w:r w:rsidR="00BD3481">
          <w:rPr>
            <w:noProof/>
            <w:webHidden/>
          </w:rPr>
        </w:r>
        <w:r w:rsidR="00BD3481">
          <w:rPr>
            <w:noProof/>
            <w:webHidden/>
          </w:rPr>
          <w:fldChar w:fldCharType="separate"/>
        </w:r>
        <w:r w:rsidR="0096209A">
          <w:rPr>
            <w:noProof/>
            <w:webHidden/>
          </w:rPr>
          <w:t>3</w:t>
        </w:r>
        <w:r w:rsidR="00BD3481">
          <w:rPr>
            <w:noProof/>
            <w:webHidden/>
          </w:rPr>
          <w:fldChar w:fldCharType="end"/>
        </w:r>
      </w:hyperlink>
    </w:p>
    <w:p w14:paraId="0B9FC2B0" w14:textId="560F4580"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37" w:history="1">
        <w:r w:rsidR="00BD3481" w:rsidRPr="00121FF4">
          <w:rPr>
            <w:rStyle w:val="Hyperlink"/>
            <w:noProof/>
          </w:rPr>
          <w:t>Figure 4: Time Zone Example</w:t>
        </w:r>
        <w:r w:rsidR="00BD3481">
          <w:rPr>
            <w:noProof/>
            <w:webHidden/>
          </w:rPr>
          <w:tab/>
        </w:r>
        <w:r w:rsidR="00BD3481">
          <w:rPr>
            <w:noProof/>
            <w:webHidden/>
          </w:rPr>
          <w:fldChar w:fldCharType="begin"/>
        </w:r>
        <w:r w:rsidR="00BD3481">
          <w:rPr>
            <w:noProof/>
            <w:webHidden/>
          </w:rPr>
          <w:instrText xml:space="preserve"> PAGEREF _Toc487412637 \h </w:instrText>
        </w:r>
        <w:r w:rsidR="00BD3481">
          <w:rPr>
            <w:noProof/>
            <w:webHidden/>
          </w:rPr>
        </w:r>
        <w:r w:rsidR="00BD3481">
          <w:rPr>
            <w:noProof/>
            <w:webHidden/>
          </w:rPr>
          <w:fldChar w:fldCharType="separate"/>
        </w:r>
        <w:r w:rsidR="0096209A">
          <w:rPr>
            <w:noProof/>
            <w:webHidden/>
          </w:rPr>
          <w:t>7</w:t>
        </w:r>
        <w:r w:rsidR="00BD3481">
          <w:rPr>
            <w:noProof/>
            <w:webHidden/>
          </w:rPr>
          <w:fldChar w:fldCharType="end"/>
        </w:r>
      </w:hyperlink>
    </w:p>
    <w:p w14:paraId="0AFC924A" w14:textId="0A9E677D"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38" w:history="1">
        <w:r w:rsidR="00BD3481" w:rsidRPr="00121FF4">
          <w:rPr>
            <w:rStyle w:val="Hyperlink"/>
            <w:noProof/>
          </w:rPr>
          <w:t>Figure 5: General Header Example</w:t>
        </w:r>
        <w:r w:rsidR="00BD3481">
          <w:rPr>
            <w:noProof/>
            <w:webHidden/>
          </w:rPr>
          <w:tab/>
        </w:r>
        <w:r w:rsidR="00BD3481">
          <w:rPr>
            <w:noProof/>
            <w:webHidden/>
          </w:rPr>
          <w:fldChar w:fldCharType="begin"/>
        </w:r>
        <w:r w:rsidR="00BD3481">
          <w:rPr>
            <w:noProof/>
            <w:webHidden/>
          </w:rPr>
          <w:instrText xml:space="preserve"> PAGEREF _Toc487412638 \h </w:instrText>
        </w:r>
        <w:r w:rsidR="00BD3481">
          <w:rPr>
            <w:noProof/>
            <w:webHidden/>
          </w:rPr>
        </w:r>
        <w:r w:rsidR="00BD3481">
          <w:rPr>
            <w:noProof/>
            <w:webHidden/>
          </w:rPr>
          <w:fldChar w:fldCharType="separate"/>
        </w:r>
        <w:r w:rsidR="0096209A">
          <w:rPr>
            <w:noProof/>
            <w:webHidden/>
          </w:rPr>
          <w:t>11</w:t>
        </w:r>
        <w:r w:rsidR="00BD3481">
          <w:rPr>
            <w:noProof/>
            <w:webHidden/>
          </w:rPr>
          <w:fldChar w:fldCharType="end"/>
        </w:r>
      </w:hyperlink>
    </w:p>
    <w:p w14:paraId="1684C4C7" w14:textId="3F860016"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39" w:history="1">
        <w:r w:rsidR="00BD3481" w:rsidRPr="00121FF4">
          <w:rPr>
            <w:rStyle w:val="Hyperlink"/>
            <w:noProof/>
          </w:rPr>
          <w:t>Figure 6: recordTarget Example, QRDA Category I Report - CMS (V4)</w:t>
        </w:r>
        <w:r w:rsidR="00BD3481">
          <w:rPr>
            <w:noProof/>
            <w:webHidden/>
          </w:rPr>
          <w:tab/>
        </w:r>
        <w:r w:rsidR="00BD3481">
          <w:rPr>
            <w:noProof/>
            <w:webHidden/>
          </w:rPr>
          <w:fldChar w:fldCharType="begin"/>
        </w:r>
        <w:r w:rsidR="00BD3481">
          <w:rPr>
            <w:noProof/>
            <w:webHidden/>
          </w:rPr>
          <w:instrText xml:space="preserve"> PAGEREF _Toc487412639 \h </w:instrText>
        </w:r>
        <w:r w:rsidR="00BD3481">
          <w:rPr>
            <w:noProof/>
            <w:webHidden/>
          </w:rPr>
        </w:r>
        <w:r w:rsidR="00BD3481">
          <w:rPr>
            <w:noProof/>
            <w:webHidden/>
          </w:rPr>
          <w:fldChar w:fldCharType="separate"/>
        </w:r>
        <w:r w:rsidR="0096209A">
          <w:rPr>
            <w:noProof/>
            <w:webHidden/>
          </w:rPr>
          <w:t>14</w:t>
        </w:r>
        <w:r w:rsidR="00BD3481">
          <w:rPr>
            <w:noProof/>
            <w:webHidden/>
          </w:rPr>
          <w:fldChar w:fldCharType="end"/>
        </w:r>
      </w:hyperlink>
    </w:p>
    <w:p w14:paraId="7E7DB9FD" w14:textId="25FD1430"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40" w:history="1">
        <w:r w:rsidR="00BD3481" w:rsidRPr="00121FF4">
          <w:rPr>
            <w:rStyle w:val="Hyperlink"/>
            <w:noProof/>
          </w:rPr>
          <w:t>Figure 7: CCN as Custodian Example, QRDA Category I Report - CMS (V4)</w:t>
        </w:r>
        <w:r w:rsidR="00BD3481">
          <w:rPr>
            <w:noProof/>
            <w:webHidden/>
          </w:rPr>
          <w:tab/>
        </w:r>
        <w:r w:rsidR="00BD3481">
          <w:rPr>
            <w:noProof/>
            <w:webHidden/>
          </w:rPr>
          <w:fldChar w:fldCharType="begin"/>
        </w:r>
        <w:r w:rsidR="00BD3481">
          <w:rPr>
            <w:noProof/>
            <w:webHidden/>
          </w:rPr>
          <w:instrText xml:space="preserve"> PAGEREF _Toc487412640 \h </w:instrText>
        </w:r>
        <w:r w:rsidR="00BD3481">
          <w:rPr>
            <w:noProof/>
            <w:webHidden/>
          </w:rPr>
        </w:r>
        <w:r w:rsidR="00BD3481">
          <w:rPr>
            <w:noProof/>
            <w:webHidden/>
          </w:rPr>
          <w:fldChar w:fldCharType="separate"/>
        </w:r>
        <w:r w:rsidR="0096209A">
          <w:rPr>
            <w:noProof/>
            <w:webHidden/>
          </w:rPr>
          <w:t>16</w:t>
        </w:r>
        <w:r w:rsidR="00BD3481">
          <w:rPr>
            <w:noProof/>
            <w:webHidden/>
          </w:rPr>
          <w:fldChar w:fldCharType="end"/>
        </w:r>
      </w:hyperlink>
    </w:p>
    <w:p w14:paraId="38552BDA" w14:textId="36D7AC8F"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41" w:history="1">
        <w:r w:rsidR="00BD3481" w:rsidRPr="00121FF4">
          <w:rPr>
            <w:rStyle w:val="Hyperlink"/>
            <w:noProof/>
          </w:rPr>
          <w:t>Figure 8: informationRecipient Example, QRDA Category I Report - CMS (V4)</w:t>
        </w:r>
        <w:r w:rsidR="00BD3481">
          <w:rPr>
            <w:noProof/>
            <w:webHidden/>
          </w:rPr>
          <w:tab/>
        </w:r>
        <w:r w:rsidR="00BD3481">
          <w:rPr>
            <w:noProof/>
            <w:webHidden/>
          </w:rPr>
          <w:fldChar w:fldCharType="begin"/>
        </w:r>
        <w:r w:rsidR="00BD3481">
          <w:rPr>
            <w:noProof/>
            <w:webHidden/>
          </w:rPr>
          <w:instrText xml:space="preserve"> PAGEREF _Toc487412641 \h </w:instrText>
        </w:r>
        <w:r w:rsidR="00BD3481">
          <w:rPr>
            <w:noProof/>
            <w:webHidden/>
          </w:rPr>
        </w:r>
        <w:r w:rsidR="00BD3481">
          <w:rPr>
            <w:noProof/>
            <w:webHidden/>
          </w:rPr>
          <w:fldChar w:fldCharType="separate"/>
        </w:r>
        <w:r w:rsidR="0096209A">
          <w:rPr>
            <w:b/>
            <w:bCs/>
            <w:noProof/>
            <w:webHidden/>
          </w:rPr>
          <w:t>Error! Bookmark not defined.</w:t>
        </w:r>
        <w:r w:rsidR="00BD3481">
          <w:rPr>
            <w:noProof/>
            <w:webHidden/>
          </w:rPr>
          <w:fldChar w:fldCharType="end"/>
        </w:r>
      </w:hyperlink>
    </w:p>
    <w:p w14:paraId="3680174C" w14:textId="2B3B8564"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42" w:history="1">
        <w:r w:rsidR="00BD3481" w:rsidRPr="00121FF4">
          <w:rPr>
            <w:rStyle w:val="Hyperlink"/>
            <w:noProof/>
          </w:rPr>
          <w:t>Figure 9: documentationOf / serviceEvent Example</w:t>
        </w:r>
        <w:r w:rsidR="00BD3481">
          <w:rPr>
            <w:noProof/>
            <w:webHidden/>
          </w:rPr>
          <w:tab/>
        </w:r>
        <w:r w:rsidR="00BD3481">
          <w:rPr>
            <w:noProof/>
            <w:webHidden/>
          </w:rPr>
          <w:fldChar w:fldCharType="begin"/>
        </w:r>
        <w:r w:rsidR="00BD3481">
          <w:rPr>
            <w:noProof/>
            <w:webHidden/>
          </w:rPr>
          <w:instrText xml:space="preserve"> PAGEREF _Toc487412642 \h </w:instrText>
        </w:r>
        <w:r w:rsidR="00BD3481">
          <w:rPr>
            <w:noProof/>
            <w:webHidden/>
          </w:rPr>
        </w:r>
        <w:r w:rsidR="00BD3481">
          <w:rPr>
            <w:noProof/>
            <w:webHidden/>
          </w:rPr>
          <w:fldChar w:fldCharType="separate"/>
        </w:r>
        <w:r w:rsidR="0096209A">
          <w:rPr>
            <w:noProof/>
            <w:webHidden/>
          </w:rPr>
          <w:t>20</w:t>
        </w:r>
        <w:r w:rsidR="00BD3481">
          <w:rPr>
            <w:noProof/>
            <w:webHidden/>
          </w:rPr>
          <w:fldChar w:fldCharType="end"/>
        </w:r>
      </w:hyperlink>
    </w:p>
    <w:p w14:paraId="6B0A94ED" w14:textId="32ACDC22"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43" w:history="1">
        <w:r w:rsidR="00BD3481" w:rsidRPr="00121FF4">
          <w:rPr>
            <w:rStyle w:val="Hyperlink"/>
            <w:noProof/>
          </w:rPr>
          <w:t>Figure 10: Measure Section Example</w:t>
        </w:r>
        <w:r w:rsidR="00BD3481">
          <w:rPr>
            <w:noProof/>
            <w:webHidden/>
          </w:rPr>
          <w:tab/>
        </w:r>
        <w:r w:rsidR="00BD3481">
          <w:rPr>
            <w:noProof/>
            <w:webHidden/>
          </w:rPr>
          <w:fldChar w:fldCharType="begin"/>
        </w:r>
        <w:r w:rsidR="00BD3481">
          <w:rPr>
            <w:noProof/>
            <w:webHidden/>
          </w:rPr>
          <w:instrText xml:space="preserve"> PAGEREF _Toc487412643 \h </w:instrText>
        </w:r>
        <w:r w:rsidR="00BD3481">
          <w:rPr>
            <w:noProof/>
            <w:webHidden/>
          </w:rPr>
        </w:r>
        <w:r w:rsidR="00BD3481">
          <w:rPr>
            <w:noProof/>
            <w:webHidden/>
          </w:rPr>
          <w:fldChar w:fldCharType="separate"/>
        </w:r>
        <w:r w:rsidR="0096209A">
          <w:rPr>
            <w:noProof/>
            <w:webHidden/>
          </w:rPr>
          <w:t>22</w:t>
        </w:r>
        <w:r w:rsidR="00BD3481">
          <w:rPr>
            <w:noProof/>
            <w:webHidden/>
          </w:rPr>
          <w:fldChar w:fldCharType="end"/>
        </w:r>
      </w:hyperlink>
    </w:p>
    <w:p w14:paraId="10002B88" w14:textId="23B011BF"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44" w:history="1">
        <w:r w:rsidR="00BD3481" w:rsidRPr="00121FF4">
          <w:rPr>
            <w:rStyle w:val="Hyperlink"/>
            <w:noProof/>
          </w:rPr>
          <w:t>Figure 11: Reporting Parameters Section - CMS and Reporting Parameters Act – CMS Example</w:t>
        </w:r>
        <w:r w:rsidR="00BD3481">
          <w:rPr>
            <w:noProof/>
            <w:webHidden/>
          </w:rPr>
          <w:tab/>
        </w:r>
        <w:r w:rsidR="00BD3481">
          <w:rPr>
            <w:noProof/>
            <w:webHidden/>
          </w:rPr>
          <w:fldChar w:fldCharType="begin"/>
        </w:r>
        <w:r w:rsidR="00BD3481">
          <w:rPr>
            <w:noProof/>
            <w:webHidden/>
          </w:rPr>
          <w:instrText xml:space="preserve"> PAGEREF _Toc487412644 \h </w:instrText>
        </w:r>
        <w:r w:rsidR="00BD3481">
          <w:rPr>
            <w:noProof/>
            <w:webHidden/>
          </w:rPr>
        </w:r>
        <w:r w:rsidR="00BD3481">
          <w:rPr>
            <w:noProof/>
            <w:webHidden/>
          </w:rPr>
          <w:fldChar w:fldCharType="separate"/>
        </w:r>
        <w:r w:rsidR="0096209A">
          <w:rPr>
            <w:noProof/>
            <w:webHidden/>
          </w:rPr>
          <w:t>24</w:t>
        </w:r>
        <w:r w:rsidR="00BD3481">
          <w:rPr>
            <w:noProof/>
            <w:webHidden/>
          </w:rPr>
          <w:fldChar w:fldCharType="end"/>
        </w:r>
      </w:hyperlink>
    </w:p>
    <w:p w14:paraId="7192B561" w14:textId="4EC4D4D3"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45" w:history="1">
        <w:r w:rsidR="00BD3481" w:rsidRPr="00121FF4">
          <w:rPr>
            <w:rStyle w:val="Hyperlink"/>
            <w:noProof/>
          </w:rPr>
          <w:t>Figure 12: Patient Data Section QDM (V4) – CMS Example</w:t>
        </w:r>
        <w:r w:rsidR="00BD3481">
          <w:rPr>
            <w:noProof/>
            <w:webHidden/>
          </w:rPr>
          <w:tab/>
        </w:r>
        <w:r w:rsidR="00BD3481">
          <w:rPr>
            <w:noProof/>
            <w:webHidden/>
          </w:rPr>
          <w:fldChar w:fldCharType="begin"/>
        </w:r>
        <w:r w:rsidR="00BD3481">
          <w:rPr>
            <w:noProof/>
            <w:webHidden/>
          </w:rPr>
          <w:instrText xml:space="preserve"> PAGEREF _Toc487412645 \h </w:instrText>
        </w:r>
        <w:r w:rsidR="00BD3481">
          <w:rPr>
            <w:noProof/>
            <w:webHidden/>
          </w:rPr>
        </w:r>
        <w:r w:rsidR="00BD3481">
          <w:rPr>
            <w:noProof/>
            <w:webHidden/>
          </w:rPr>
          <w:fldChar w:fldCharType="separate"/>
        </w:r>
        <w:r w:rsidR="0096209A">
          <w:rPr>
            <w:noProof/>
            <w:webHidden/>
          </w:rPr>
          <w:t>26</w:t>
        </w:r>
        <w:r w:rsidR="00BD3481">
          <w:rPr>
            <w:noProof/>
            <w:webHidden/>
          </w:rPr>
          <w:fldChar w:fldCharType="end"/>
        </w:r>
      </w:hyperlink>
    </w:p>
    <w:p w14:paraId="24453430" w14:textId="68E96229"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46" w:history="1">
        <w:r w:rsidR="00BD3481" w:rsidRPr="00121FF4">
          <w:rPr>
            <w:rStyle w:val="Hyperlink"/>
            <w:noProof/>
          </w:rPr>
          <w:t>Figure 13: Not Done Example</w:t>
        </w:r>
        <w:r w:rsidR="00BD3481">
          <w:rPr>
            <w:noProof/>
            <w:webHidden/>
          </w:rPr>
          <w:tab/>
        </w:r>
        <w:r w:rsidR="00BD3481">
          <w:rPr>
            <w:noProof/>
            <w:webHidden/>
          </w:rPr>
          <w:fldChar w:fldCharType="begin"/>
        </w:r>
        <w:r w:rsidR="00BD3481">
          <w:rPr>
            <w:noProof/>
            <w:webHidden/>
          </w:rPr>
          <w:instrText xml:space="preserve"> PAGEREF _Toc487412646 \h </w:instrText>
        </w:r>
        <w:r w:rsidR="00BD3481">
          <w:rPr>
            <w:noProof/>
            <w:webHidden/>
          </w:rPr>
        </w:r>
        <w:r w:rsidR="00BD3481">
          <w:rPr>
            <w:noProof/>
            <w:webHidden/>
          </w:rPr>
          <w:fldChar w:fldCharType="separate"/>
        </w:r>
        <w:r w:rsidR="0096209A">
          <w:rPr>
            <w:noProof/>
            <w:webHidden/>
          </w:rPr>
          <w:t>27</w:t>
        </w:r>
        <w:r w:rsidR="00BD3481">
          <w:rPr>
            <w:noProof/>
            <w:webHidden/>
          </w:rPr>
          <w:fldChar w:fldCharType="end"/>
        </w:r>
      </w:hyperlink>
    </w:p>
    <w:p w14:paraId="011FF458" w14:textId="77777777" w:rsidR="0043703B" w:rsidRDefault="006E4296" w:rsidP="008D250F">
      <w:pPr>
        <w:pStyle w:val="TableofFigures"/>
        <w:tabs>
          <w:tab w:val="right" w:leader="dot" w:pos="9350"/>
        </w:tabs>
      </w:pPr>
      <w:r>
        <w:fldChar w:fldCharType="end"/>
      </w:r>
    </w:p>
    <w:p w14:paraId="41ED795C" w14:textId="77777777" w:rsidR="00C6237E" w:rsidRDefault="00C6237E" w:rsidP="00C6237E"/>
    <w:p w14:paraId="4E558A66" w14:textId="77777777" w:rsidR="00C6237E" w:rsidRDefault="00C6237E" w:rsidP="00C6237E"/>
    <w:p w14:paraId="42AB5767" w14:textId="77777777" w:rsidR="00C6237E" w:rsidRDefault="00C6237E" w:rsidP="00C6237E"/>
    <w:p w14:paraId="4244D6EC" w14:textId="77777777" w:rsidR="00C6237E" w:rsidRDefault="00C6237E" w:rsidP="00C6237E">
      <w:pPr>
        <w:sectPr w:rsidR="00C6237E" w:rsidSect="000D4DB8">
          <w:headerReference w:type="default" r:id="rId25"/>
          <w:pgSz w:w="12240" w:h="15840" w:code="1"/>
          <w:pgMar w:top="720" w:right="1440" w:bottom="720" w:left="1440" w:header="720" w:footer="576" w:gutter="0"/>
          <w:pgNumType w:fmt="lowerRoman"/>
          <w:cols w:space="720"/>
          <w:docGrid w:linePitch="299"/>
        </w:sectPr>
      </w:pPr>
    </w:p>
    <w:p w14:paraId="65F5E0AB" w14:textId="77777777" w:rsidR="001440D3" w:rsidRDefault="001440D3" w:rsidP="001440D3">
      <w:pPr>
        <w:tabs>
          <w:tab w:val="left" w:pos="870"/>
        </w:tabs>
        <w:jc w:val="center"/>
        <w:rPr>
          <w:rFonts w:ascii="Arial Narrow" w:eastAsia="Arial Narrow" w:hAnsi="Arial Narrow" w:cs="Arial Narrow"/>
          <w:b/>
          <w:bCs/>
          <w:sz w:val="36"/>
          <w:szCs w:val="36"/>
        </w:rPr>
      </w:pPr>
    </w:p>
    <w:p w14:paraId="24B8DE28" w14:textId="77777777" w:rsidR="001440D3" w:rsidRPr="001440D3" w:rsidRDefault="001440D3" w:rsidP="001440D3">
      <w:pPr>
        <w:tabs>
          <w:tab w:val="left" w:pos="870"/>
        </w:tabs>
        <w:jc w:val="center"/>
        <w:rPr>
          <w:rFonts w:ascii="Arial Narrow" w:eastAsia="Arial Narrow" w:hAnsi="Arial Narrow" w:cs="Arial Narrow"/>
          <w:b/>
          <w:bCs/>
          <w:sz w:val="36"/>
          <w:szCs w:val="36"/>
        </w:rPr>
      </w:pPr>
      <w:r w:rsidRPr="001440D3">
        <w:rPr>
          <w:rFonts w:ascii="Arial Narrow" w:eastAsia="Arial Narrow" w:hAnsi="Arial Narrow" w:cs="Arial Narrow"/>
          <w:b/>
          <w:bCs/>
          <w:sz w:val="36"/>
          <w:szCs w:val="36"/>
        </w:rPr>
        <w:t xml:space="preserve">Table of Tables </w:t>
      </w:r>
    </w:p>
    <w:p w14:paraId="632F7CCC" w14:textId="77777777" w:rsidR="007F2A74" w:rsidRPr="001440D3" w:rsidRDefault="007F2A74" w:rsidP="001440D3"/>
    <w:p w14:paraId="16D33C24" w14:textId="0EC565AD" w:rsidR="00BD3481" w:rsidRDefault="00222AC0">
      <w:pPr>
        <w:pStyle w:val="TableofFigures"/>
        <w:tabs>
          <w:tab w:val="right" w:leader="dot" w:pos="9350"/>
        </w:tabs>
        <w:rPr>
          <w:rFonts w:asciiTheme="minorHAnsi" w:eastAsiaTheme="minorEastAsia" w:hAnsiTheme="minorHAnsi" w:cstheme="minorBidi"/>
          <w:noProof/>
          <w:szCs w:val="22"/>
          <w:lang w:eastAsia="zh-CN"/>
        </w:rPr>
      </w:pPr>
      <w:r>
        <w:fldChar w:fldCharType="begin"/>
      </w:r>
      <w:r>
        <w:instrText xml:space="preserve"> TOC \h \z \c "Table" </w:instrText>
      </w:r>
      <w:r>
        <w:fldChar w:fldCharType="separate"/>
      </w:r>
      <w:hyperlink w:anchor="_Toc487412647" w:history="1">
        <w:r w:rsidR="00BD3481" w:rsidRPr="00D61278">
          <w:rPr>
            <w:rStyle w:val="Hyperlink"/>
            <w:noProof/>
          </w:rPr>
          <w:t>Table 1: Time Zone Validation Rule</w:t>
        </w:r>
        <w:r w:rsidR="00BD3481">
          <w:rPr>
            <w:noProof/>
            <w:webHidden/>
          </w:rPr>
          <w:tab/>
        </w:r>
        <w:r w:rsidR="00BD3481">
          <w:rPr>
            <w:noProof/>
            <w:webHidden/>
          </w:rPr>
          <w:fldChar w:fldCharType="begin"/>
        </w:r>
        <w:r w:rsidR="00BD3481">
          <w:rPr>
            <w:noProof/>
            <w:webHidden/>
          </w:rPr>
          <w:instrText xml:space="preserve"> PAGEREF _Toc487412647 \h </w:instrText>
        </w:r>
        <w:r w:rsidR="00BD3481">
          <w:rPr>
            <w:noProof/>
            <w:webHidden/>
          </w:rPr>
        </w:r>
        <w:r w:rsidR="00BD3481">
          <w:rPr>
            <w:noProof/>
            <w:webHidden/>
          </w:rPr>
          <w:fldChar w:fldCharType="separate"/>
        </w:r>
        <w:r w:rsidR="0096209A">
          <w:rPr>
            <w:noProof/>
            <w:webHidden/>
          </w:rPr>
          <w:t>6</w:t>
        </w:r>
        <w:r w:rsidR="00BD3481">
          <w:rPr>
            <w:noProof/>
            <w:webHidden/>
          </w:rPr>
          <w:fldChar w:fldCharType="end"/>
        </w:r>
      </w:hyperlink>
    </w:p>
    <w:p w14:paraId="40B6F304" w14:textId="660990D2"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48" w:history="1">
        <w:r w:rsidR="00BD3481" w:rsidRPr="00D61278">
          <w:rPr>
            <w:rStyle w:val="Hyperlink"/>
            <w:noProof/>
          </w:rPr>
          <w:t>Table 2: QRDA Category I Report - CMS (V4) Constraints Overview</w:t>
        </w:r>
        <w:r w:rsidR="00BD3481">
          <w:rPr>
            <w:noProof/>
            <w:webHidden/>
          </w:rPr>
          <w:tab/>
        </w:r>
        <w:r w:rsidR="00BD3481">
          <w:rPr>
            <w:noProof/>
            <w:webHidden/>
          </w:rPr>
          <w:fldChar w:fldCharType="begin"/>
        </w:r>
        <w:r w:rsidR="00BD3481">
          <w:rPr>
            <w:noProof/>
            <w:webHidden/>
          </w:rPr>
          <w:instrText xml:space="preserve"> PAGEREF _Toc487412648 \h </w:instrText>
        </w:r>
        <w:r w:rsidR="00BD3481">
          <w:rPr>
            <w:noProof/>
            <w:webHidden/>
          </w:rPr>
        </w:r>
        <w:r w:rsidR="00BD3481">
          <w:rPr>
            <w:noProof/>
            <w:webHidden/>
          </w:rPr>
          <w:fldChar w:fldCharType="separate"/>
        </w:r>
        <w:r w:rsidR="0096209A">
          <w:rPr>
            <w:noProof/>
            <w:webHidden/>
          </w:rPr>
          <w:t>9</w:t>
        </w:r>
        <w:r w:rsidR="00BD3481">
          <w:rPr>
            <w:noProof/>
            <w:webHidden/>
          </w:rPr>
          <w:fldChar w:fldCharType="end"/>
        </w:r>
      </w:hyperlink>
    </w:p>
    <w:p w14:paraId="4595B44C" w14:textId="2B8B5944"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49" w:history="1">
        <w:r w:rsidR="00BD3481" w:rsidRPr="00D61278">
          <w:rPr>
            <w:rStyle w:val="Hyperlink"/>
            <w:noProof/>
          </w:rPr>
          <w:t>Table 3: recordTarget Constraints Overview</w:t>
        </w:r>
        <w:r w:rsidR="00BD3481">
          <w:rPr>
            <w:noProof/>
            <w:webHidden/>
          </w:rPr>
          <w:tab/>
        </w:r>
        <w:r w:rsidR="00BD3481">
          <w:rPr>
            <w:noProof/>
            <w:webHidden/>
          </w:rPr>
          <w:fldChar w:fldCharType="begin"/>
        </w:r>
        <w:r w:rsidR="00BD3481">
          <w:rPr>
            <w:noProof/>
            <w:webHidden/>
          </w:rPr>
          <w:instrText xml:space="preserve"> PAGEREF _Toc487412649 \h </w:instrText>
        </w:r>
        <w:r w:rsidR="00BD3481">
          <w:rPr>
            <w:noProof/>
            <w:webHidden/>
          </w:rPr>
        </w:r>
        <w:r w:rsidR="00BD3481">
          <w:rPr>
            <w:noProof/>
            <w:webHidden/>
          </w:rPr>
          <w:fldChar w:fldCharType="separate"/>
        </w:r>
        <w:r w:rsidR="0096209A">
          <w:rPr>
            <w:noProof/>
            <w:webHidden/>
          </w:rPr>
          <w:t>11</w:t>
        </w:r>
        <w:r w:rsidR="00BD3481">
          <w:rPr>
            <w:noProof/>
            <w:webHidden/>
          </w:rPr>
          <w:fldChar w:fldCharType="end"/>
        </w:r>
      </w:hyperlink>
    </w:p>
    <w:p w14:paraId="1B32AB44" w14:textId="5248D523"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50" w:history="1">
        <w:r w:rsidR="00BD3481" w:rsidRPr="00D61278">
          <w:rPr>
            <w:rStyle w:val="Hyperlink"/>
            <w:noProof/>
          </w:rPr>
          <w:t>Table 4: Custodian Constraints Overview</w:t>
        </w:r>
        <w:r w:rsidR="00BD3481">
          <w:rPr>
            <w:noProof/>
            <w:webHidden/>
          </w:rPr>
          <w:tab/>
        </w:r>
        <w:r w:rsidR="00BD3481">
          <w:rPr>
            <w:noProof/>
            <w:webHidden/>
          </w:rPr>
          <w:fldChar w:fldCharType="begin"/>
        </w:r>
        <w:r w:rsidR="00BD3481">
          <w:rPr>
            <w:noProof/>
            <w:webHidden/>
          </w:rPr>
          <w:instrText xml:space="preserve"> PAGEREF _Toc487412650 \h </w:instrText>
        </w:r>
        <w:r w:rsidR="00BD3481">
          <w:rPr>
            <w:noProof/>
            <w:webHidden/>
          </w:rPr>
        </w:r>
        <w:r w:rsidR="00BD3481">
          <w:rPr>
            <w:noProof/>
            <w:webHidden/>
          </w:rPr>
          <w:fldChar w:fldCharType="separate"/>
        </w:r>
        <w:r w:rsidR="0096209A">
          <w:rPr>
            <w:noProof/>
            <w:webHidden/>
          </w:rPr>
          <w:t>15</w:t>
        </w:r>
        <w:r w:rsidR="00BD3481">
          <w:rPr>
            <w:noProof/>
            <w:webHidden/>
          </w:rPr>
          <w:fldChar w:fldCharType="end"/>
        </w:r>
      </w:hyperlink>
    </w:p>
    <w:p w14:paraId="01E11983" w14:textId="6EA62C5F"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51" w:history="1">
        <w:r w:rsidR="00BD3481" w:rsidRPr="00D61278">
          <w:rPr>
            <w:rStyle w:val="Hyperlink"/>
            <w:noProof/>
          </w:rPr>
          <w:t>Table 5: informationRecipient Constraints Overview</w:t>
        </w:r>
        <w:r w:rsidR="00BD3481">
          <w:rPr>
            <w:noProof/>
            <w:webHidden/>
          </w:rPr>
          <w:tab/>
        </w:r>
        <w:r w:rsidR="00BD3481">
          <w:rPr>
            <w:noProof/>
            <w:webHidden/>
          </w:rPr>
          <w:fldChar w:fldCharType="begin"/>
        </w:r>
        <w:r w:rsidR="00BD3481">
          <w:rPr>
            <w:noProof/>
            <w:webHidden/>
          </w:rPr>
          <w:instrText xml:space="preserve"> PAGEREF _Toc487412651 \h </w:instrText>
        </w:r>
        <w:r w:rsidR="00BD3481">
          <w:rPr>
            <w:noProof/>
            <w:webHidden/>
          </w:rPr>
        </w:r>
        <w:r w:rsidR="00BD3481">
          <w:rPr>
            <w:noProof/>
            <w:webHidden/>
          </w:rPr>
          <w:fldChar w:fldCharType="separate"/>
        </w:r>
        <w:r w:rsidR="0096209A">
          <w:rPr>
            <w:noProof/>
            <w:webHidden/>
          </w:rPr>
          <w:t>16</w:t>
        </w:r>
        <w:r w:rsidR="00BD3481">
          <w:rPr>
            <w:noProof/>
            <w:webHidden/>
          </w:rPr>
          <w:fldChar w:fldCharType="end"/>
        </w:r>
      </w:hyperlink>
    </w:p>
    <w:p w14:paraId="339C66D8" w14:textId="6103A092"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52" w:history="1">
        <w:r w:rsidR="00BD3481" w:rsidRPr="00D61278">
          <w:rPr>
            <w:rStyle w:val="Hyperlink"/>
            <w:noProof/>
          </w:rPr>
          <w:t xml:space="preserve">Table 6: </w:t>
        </w:r>
        <w:r w:rsidR="00E4023D">
          <w:rPr>
            <w:rStyle w:val="Hyperlink"/>
            <w:noProof/>
          </w:rPr>
          <w:t>QRDA I</w:t>
        </w:r>
        <w:r w:rsidR="00BD3481" w:rsidRPr="00D61278">
          <w:rPr>
            <w:rStyle w:val="Hyperlink"/>
            <w:noProof/>
          </w:rPr>
          <w:t xml:space="preserve"> CMS Program Name</w:t>
        </w:r>
        <w:r w:rsidR="00BD3481">
          <w:rPr>
            <w:noProof/>
            <w:webHidden/>
          </w:rPr>
          <w:tab/>
        </w:r>
        <w:r w:rsidR="00BD3481">
          <w:rPr>
            <w:noProof/>
            <w:webHidden/>
          </w:rPr>
          <w:fldChar w:fldCharType="begin"/>
        </w:r>
        <w:r w:rsidR="00BD3481">
          <w:rPr>
            <w:noProof/>
            <w:webHidden/>
          </w:rPr>
          <w:instrText xml:space="preserve"> PAGEREF _Toc487412652 \h </w:instrText>
        </w:r>
        <w:r w:rsidR="00BD3481">
          <w:rPr>
            <w:noProof/>
            <w:webHidden/>
          </w:rPr>
        </w:r>
        <w:r w:rsidR="00BD3481">
          <w:rPr>
            <w:noProof/>
            <w:webHidden/>
          </w:rPr>
          <w:fldChar w:fldCharType="separate"/>
        </w:r>
        <w:r w:rsidR="0096209A">
          <w:rPr>
            <w:noProof/>
            <w:webHidden/>
          </w:rPr>
          <w:t>17</w:t>
        </w:r>
        <w:r w:rsidR="00BD3481">
          <w:rPr>
            <w:noProof/>
            <w:webHidden/>
          </w:rPr>
          <w:fldChar w:fldCharType="end"/>
        </w:r>
      </w:hyperlink>
    </w:p>
    <w:p w14:paraId="1222456A" w14:textId="5BC788B7"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53" w:history="1">
        <w:r w:rsidR="00BD3481" w:rsidRPr="00D61278">
          <w:rPr>
            <w:rStyle w:val="Hyperlink"/>
            <w:noProof/>
          </w:rPr>
          <w:t>Table 7: Participant Constraints Overview</w:t>
        </w:r>
        <w:r w:rsidR="00BD3481">
          <w:rPr>
            <w:noProof/>
            <w:webHidden/>
          </w:rPr>
          <w:tab/>
        </w:r>
        <w:r w:rsidR="00BD3481">
          <w:rPr>
            <w:noProof/>
            <w:webHidden/>
          </w:rPr>
          <w:fldChar w:fldCharType="begin"/>
        </w:r>
        <w:r w:rsidR="00BD3481">
          <w:rPr>
            <w:noProof/>
            <w:webHidden/>
          </w:rPr>
          <w:instrText xml:space="preserve"> PAGEREF _Toc487412653 \h </w:instrText>
        </w:r>
        <w:r w:rsidR="00BD3481">
          <w:rPr>
            <w:noProof/>
            <w:webHidden/>
          </w:rPr>
        </w:r>
        <w:r w:rsidR="00BD3481">
          <w:rPr>
            <w:noProof/>
            <w:webHidden/>
          </w:rPr>
          <w:fldChar w:fldCharType="separate"/>
        </w:r>
        <w:r w:rsidR="0096209A">
          <w:rPr>
            <w:noProof/>
            <w:webHidden/>
          </w:rPr>
          <w:t>18</w:t>
        </w:r>
        <w:r w:rsidR="00BD3481">
          <w:rPr>
            <w:noProof/>
            <w:webHidden/>
          </w:rPr>
          <w:fldChar w:fldCharType="end"/>
        </w:r>
      </w:hyperlink>
    </w:p>
    <w:p w14:paraId="47CDAEED" w14:textId="497E197B"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54" w:history="1">
        <w:r w:rsidR="00BD3481" w:rsidRPr="00D61278">
          <w:rPr>
            <w:rStyle w:val="Hyperlink"/>
            <w:noProof/>
          </w:rPr>
          <w:t>Table 8: documentationOf/serviceEvent Constraints Overview</w:t>
        </w:r>
        <w:r w:rsidR="00BD3481">
          <w:rPr>
            <w:noProof/>
            <w:webHidden/>
          </w:rPr>
          <w:tab/>
        </w:r>
        <w:r w:rsidR="00BD3481">
          <w:rPr>
            <w:noProof/>
            <w:webHidden/>
          </w:rPr>
          <w:fldChar w:fldCharType="begin"/>
        </w:r>
        <w:r w:rsidR="00BD3481">
          <w:rPr>
            <w:noProof/>
            <w:webHidden/>
          </w:rPr>
          <w:instrText xml:space="preserve"> PAGEREF _Toc487412654 \h </w:instrText>
        </w:r>
        <w:r w:rsidR="00BD3481">
          <w:rPr>
            <w:noProof/>
            <w:webHidden/>
          </w:rPr>
        </w:r>
        <w:r w:rsidR="00BD3481">
          <w:rPr>
            <w:noProof/>
            <w:webHidden/>
          </w:rPr>
          <w:fldChar w:fldCharType="separate"/>
        </w:r>
        <w:r w:rsidR="0096209A">
          <w:rPr>
            <w:noProof/>
            <w:webHidden/>
          </w:rPr>
          <w:t>19</w:t>
        </w:r>
        <w:r w:rsidR="00BD3481">
          <w:rPr>
            <w:noProof/>
            <w:webHidden/>
          </w:rPr>
          <w:fldChar w:fldCharType="end"/>
        </w:r>
      </w:hyperlink>
    </w:p>
    <w:p w14:paraId="38BC9583" w14:textId="0B9F46A2"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55" w:history="1">
        <w:r w:rsidR="00BD3481" w:rsidRPr="00D61278">
          <w:rPr>
            <w:rStyle w:val="Hyperlink"/>
            <w:noProof/>
          </w:rPr>
          <w:t>Table 9: Measure Section (eMeasure Reference QDM) Constraints Overview</w:t>
        </w:r>
        <w:r w:rsidR="00BD3481">
          <w:rPr>
            <w:noProof/>
            <w:webHidden/>
          </w:rPr>
          <w:tab/>
        </w:r>
        <w:r w:rsidR="00BD3481">
          <w:rPr>
            <w:noProof/>
            <w:webHidden/>
          </w:rPr>
          <w:fldChar w:fldCharType="begin"/>
        </w:r>
        <w:r w:rsidR="00BD3481">
          <w:rPr>
            <w:noProof/>
            <w:webHidden/>
          </w:rPr>
          <w:instrText xml:space="preserve"> PAGEREF _Toc487412655 \h </w:instrText>
        </w:r>
        <w:r w:rsidR="00BD3481">
          <w:rPr>
            <w:noProof/>
            <w:webHidden/>
          </w:rPr>
        </w:r>
        <w:r w:rsidR="00BD3481">
          <w:rPr>
            <w:noProof/>
            <w:webHidden/>
          </w:rPr>
          <w:fldChar w:fldCharType="separate"/>
        </w:r>
        <w:r w:rsidR="0096209A">
          <w:rPr>
            <w:noProof/>
            <w:webHidden/>
          </w:rPr>
          <w:t>21</w:t>
        </w:r>
        <w:r w:rsidR="00BD3481">
          <w:rPr>
            <w:noProof/>
            <w:webHidden/>
          </w:rPr>
          <w:fldChar w:fldCharType="end"/>
        </w:r>
      </w:hyperlink>
    </w:p>
    <w:p w14:paraId="35C08D25" w14:textId="673D5AB8"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56" w:history="1">
        <w:r w:rsidR="00BD3481" w:rsidRPr="00D61278">
          <w:rPr>
            <w:rStyle w:val="Hyperlink"/>
            <w:noProof/>
          </w:rPr>
          <w:t>Table 10: Reporting Parameters Section – CMS Constraints Overview</w:t>
        </w:r>
        <w:r w:rsidR="00BD3481">
          <w:rPr>
            <w:noProof/>
            <w:webHidden/>
          </w:rPr>
          <w:tab/>
        </w:r>
        <w:r w:rsidR="00BD3481">
          <w:rPr>
            <w:noProof/>
            <w:webHidden/>
          </w:rPr>
          <w:fldChar w:fldCharType="begin"/>
        </w:r>
        <w:r w:rsidR="00BD3481">
          <w:rPr>
            <w:noProof/>
            <w:webHidden/>
          </w:rPr>
          <w:instrText xml:space="preserve"> PAGEREF _Toc487412656 \h </w:instrText>
        </w:r>
        <w:r w:rsidR="00BD3481">
          <w:rPr>
            <w:noProof/>
            <w:webHidden/>
          </w:rPr>
        </w:r>
        <w:r w:rsidR="00BD3481">
          <w:rPr>
            <w:noProof/>
            <w:webHidden/>
          </w:rPr>
          <w:fldChar w:fldCharType="separate"/>
        </w:r>
        <w:r w:rsidR="0096209A">
          <w:rPr>
            <w:noProof/>
            <w:webHidden/>
          </w:rPr>
          <w:t>22</w:t>
        </w:r>
        <w:r w:rsidR="00BD3481">
          <w:rPr>
            <w:noProof/>
            <w:webHidden/>
          </w:rPr>
          <w:fldChar w:fldCharType="end"/>
        </w:r>
      </w:hyperlink>
    </w:p>
    <w:p w14:paraId="36F39404" w14:textId="7A61E6E6"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57" w:history="1">
        <w:r w:rsidR="00BD3481" w:rsidRPr="00D61278">
          <w:rPr>
            <w:rStyle w:val="Hyperlink"/>
            <w:noProof/>
          </w:rPr>
          <w:t>Table 11: Reporting Parameters Act - CMS Constraints Overview</w:t>
        </w:r>
        <w:r w:rsidR="00BD3481">
          <w:rPr>
            <w:noProof/>
            <w:webHidden/>
          </w:rPr>
          <w:tab/>
        </w:r>
        <w:r w:rsidR="00BD3481">
          <w:rPr>
            <w:noProof/>
            <w:webHidden/>
          </w:rPr>
          <w:fldChar w:fldCharType="begin"/>
        </w:r>
        <w:r w:rsidR="00BD3481">
          <w:rPr>
            <w:noProof/>
            <w:webHidden/>
          </w:rPr>
          <w:instrText xml:space="preserve"> PAGEREF _Toc487412657 \h </w:instrText>
        </w:r>
        <w:r w:rsidR="00BD3481">
          <w:rPr>
            <w:noProof/>
            <w:webHidden/>
          </w:rPr>
        </w:r>
        <w:r w:rsidR="00BD3481">
          <w:rPr>
            <w:noProof/>
            <w:webHidden/>
          </w:rPr>
          <w:fldChar w:fldCharType="separate"/>
        </w:r>
        <w:r w:rsidR="0096209A">
          <w:rPr>
            <w:noProof/>
            <w:webHidden/>
          </w:rPr>
          <w:t>23</w:t>
        </w:r>
        <w:r w:rsidR="00BD3481">
          <w:rPr>
            <w:noProof/>
            <w:webHidden/>
          </w:rPr>
          <w:fldChar w:fldCharType="end"/>
        </w:r>
      </w:hyperlink>
    </w:p>
    <w:p w14:paraId="3982338C" w14:textId="7B429D50"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58" w:history="1">
        <w:r w:rsidR="00BD3481" w:rsidRPr="00D61278">
          <w:rPr>
            <w:rStyle w:val="Hyperlink"/>
            <w:noProof/>
          </w:rPr>
          <w:t>Table 12: Patient Data Section QDM (V4) – CMS Constraints Overview</w:t>
        </w:r>
        <w:r w:rsidR="00BD3481">
          <w:rPr>
            <w:noProof/>
            <w:webHidden/>
          </w:rPr>
          <w:tab/>
        </w:r>
        <w:r w:rsidR="00BD3481">
          <w:rPr>
            <w:noProof/>
            <w:webHidden/>
          </w:rPr>
          <w:fldChar w:fldCharType="begin"/>
        </w:r>
        <w:r w:rsidR="00BD3481">
          <w:rPr>
            <w:noProof/>
            <w:webHidden/>
          </w:rPr>
          <w:instrText xml:space="preserve"> PAGEREF _Toc487412658 \h </w:instrText>
        </w:r>
        <w:r w:rsidR="00BD3481">
          <w:rPr>
            <w:noProof/>
            <w:webHidden/>
          </w:rPr>
        </w:r>
        <w:r w:rsidR="00BD3481">
          <w:rPr>
            <w:noProof/>
            <w:webHidden/>
          </w:rPr>
          <w:fldChar w:fldCharType="separate"/>
        </w:r>
        <w:r w:rsidR="0096209A">
          <w:rPr>
            <w:noProof/>
            <w:webHidden/>
          </w:rPr>
          <w:t>24</w:t>
        </w:r>
        <w:r w:rsidR="00BD3481">
          <w:rPr>
            <w:noProof/>
            <w:webHidden/>
          </w:rPr>
          <w:fldChar w:fldCharType="end"/>
        </w:r>
      </w:hyperlink>
    </w:p>
    <w:p w14:paraId="53005062" w14:textId="3DE4336C"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59" w:history="1">
        <w:r w:rsidR="00BD3481" w:rsidRPr="00D61278">
          <w:rPr>
            <w:rStyle w:val="Hyperlink"/>
            <w:rFonts w:eastAsia="Arial" w:cs="Arial"/>
            <w:noProof/>
          </w:rPr>
          <w:t xml:space="preserve">Table </w:t>
        </w:r>
        <w:r w:rsidR="00BD3481" w:rsidRPr="00D61278">
          <w:rPr>
            <w:rStyle w:val="Hyperlink"/>
            <w:rFonts w:cs="Arial"/>
            <w:noProof/>
          </w:rPr>
          <w:t>13</w:t>
        </w:r>
        <w:r w:rsidR="00BD3481" w:rsidRPr="00D61278">
          <w:rPr>
            <w:rStyle w:val="Hyperlink"/>
            <w:rFonts w:eastAsia="Arial" w:cs="Arial"/>
            <w:noProof/>
          </w:rPr>
          <w:t>: Other Validation Rules for HQR Programs</w:t>
        </w:r>
        <w:r w:rsidR="00BD3481">
          <w:rPr>
            <w:noProof/>
            <w:webHidden/>
          </w:rPr>
          <w:tab/>
        </w:r>
        <w:r w:rsidR="00BD3481">
          <w:rPr>
            <w:noProof/>
            <w:webHidden/>
          </w:rPr>
          <w:fldChar w:fldCharType="begin"/>
        </w:r>
        <w:r w:rsidR="00BD3481">
          <w:rPr>
            <w:noProof/>
            <w:webHidden/>
          </w:rPr>
          <w:instrText xml:space="preserve"> PAGEREF _Toc487412659 \h </w:instrText>
        </w:r>
        <w:r w:rsidR="00BD3481">
          <w:rPr>
            <w:noProof/>
            <w:webHidden/>
          </w:rPr>
        </w:r>
        <w:r w:rsidR="00BD3481">
          <w:rPr>
            <w:noProof/>
            <w:webHidden/>
          </w:rPr>
          <w:fldChar w:fldCharType="separate"/>
        </w:r>
        <w:r w:rsidR="0096209A">
          <w:rPr>
            <w:noProof/>
            <w:webHidden/>
          </w:rPr>
          <w:t>28</w:t>
        </w:r>
        <w:r w:rsidR="00BD3481">
          <w:rPr>
            <w:noProof/>
            <w:webHidden/>
          </w:rPr>
          <w:fldChar w:fldCharType="end"/>
        </w:r>
      </w:hyperlink>
    </w:p>
    <w:p w14:paraId="4E18A73A" w14:textId="635793FA"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60" w:history="1">
        <w:r w:rsidR="00BD3481" w:rsidRPr="00D61278">
          <w:rPr>
            <w:rStyle w:val="Hyperlink"/>
            <w:noProof/>
          </w:rPr>
          <w:t>Table 14: Valid Date/Time Format for HQR</w:t>
        </w:r>
        <w:r w:rsidR="00BD3481">
          <w:rPr>
            <w:noProof/>
            <w:webHidden/>
          </w:rPr>
          <w:tab/>
        </w:r>
        <w:r w:rsidR="00BD3481">
          <w:rPr>
            <w:noProof/>
            <w:webHidden/>
          </w:rPr>
          <w:fldChar w:fldCharType="begin"/>
        </w:r>
        <w:r w:rsidR="00BD3481">
          <w:rPr>
            <w:noProof/>
            <w:webHidden/>
          </w:rPr>
          <w:instrText xml:space="preserve"> PAGEREF _Toc487412660 \h </w:instrText>
        </w:r>
        <w:r w:rsidR="00BD3481">
          <w:rPr>
            <w:noProof/>
            <w:webHidden/>
          </w:rPr>
        </w:r>
        <w:r w:rsidR="00BD3481">
          <w:rPr>
            <w:noProof/>
            <w:webHidden/>
          </w:rPr>
          <w:fldChar w:fldCharType="separate"/>
        </w:r>
        <w:r w:rsidR="0096209A">
          <w:rPr>
            <w:noProof/>
            <w:webHidden/>
          </w:rPr>
          <w:t>30</w:t>
        </w:r>
        <w:r w:rsidR="00BD3481">
          <w:rPr>
            <w:noProof/>
            <w:webHidden/>
          </w:rPr>
          <w:fldChar w:fldCharType="end"/>
        </w:r>
      </w:hyperlink>
    </w:p>
    <w:p w14:paraId="22D43DEE" w14:textId="4B87BE2F"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61" w:history="1">
        <w:r w:rsidR="00BD3481" w:rsidRPr="00D61278">
          <w:rPr>
            <w:rStyle w:val="Hyperlink"/>
            <w:noProof/>
          </w:rPr>
          <w:t>Table 15: Validation XPath</w:t>
        </w:r>
        <w:r w:rsidR="00BD3481">
          <w:rPr>
            <w:noProof/>
            <w:webHidden/>
          </w:rPr>
          <w:tab/>
        </w:r>
        <w:r w:rsidR="00BD3481">
          <w:rPr>
            <w:noProof/>
            <w:webHidden/>
          </w:rPr>
          <w:fldChar w:fldCharType="begin"/>
        </w:r>
        <w:r w:rsidR="00BD3481">
          <w:rPr>
            <w:noProof/>
            <w:webHidden/>
          </w:rPr>
          <w:instrText xml:space="preserve"> PAGEREF _Toc487412661 \h </w:instrText>
        </w:r>
        <w:r w:rsidR="00BD3481">
          <w:rPr>
            <w:noProof/>
            <w:webHidden/>
          </w:rPr>
        </w:r>
        <w:r w:rsidR="00BD3481">
          <w:rPr>
            <w:noProof/>
            <w:webHidden/>
          </w:rPr>
          <w:fldChar w:fldCharType="separate"/>
        </w:r>
        <w:r w:rsidR="0096209A">
          <w:rPr>
            <w:noProof/>
            <w:webHidden/>
          </w:rPr>
          <w:t>31</w:t>
        </w:r>
        <w:r w:rsidR="00BD3481">
          <w:rPr>
            <w:noProof/>
            <w:webHidden/>
          </w:rPr>
          <w:fldChar w:fldCharType="end"/>
        </w:r>
      </w:hyperlink>
    </w:p>
    <w:p w14:paraId="43588F7B" w14:textId="2B35EF07"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62" w:history="1">
        <w:r w:rsidR="00BD3481" w:rsidRPr="00D61278">
          <w:rPr>
            <w:rStyle w:val="Hyperlink"/>
            <w:noProof/>
          </w:rPr>
          <w:t>Table 16: Support Contact Information</w:t>
        </w:r>
        <w:r w:rsidR="00BD3481">
          <w:rPr>
            <w:noProof/>
            <w:webHidden/>
          </w:rPr>
          <w:tab/>
        </w:r>
        <w:r w:rsidR="00BD3481">
          <w:rPr>
            <w:noProof/>
            <w:webHidden/>
          </w:rPr>
          <w:fldChar w:fldCharType="begin"/>
        </w:r>
        <w:r w:rsidR="00BD3481">
          <w:rPr>
            <w:noProof/>
            <w:webHidden/>
          </w:rPr>
          <w:instrText xml:space="preserve"> PAGEREF _Toc487412662 \h </w:instrText>
        </w:r>
        <w:r w:rsidR="00BD3481">
          <w:rPr>
            <w:noProof/>
            <w:webHidden/>
          </w:rPr>
        </w:r>
        <w:r w:rsidR="00BD3481">
          <w:rPr>
            <w:noProof/>
            <w:webHidden/>
          </w:rPr>
          <w:fldChar w:fldCharType="separate"/>
        </w:r>
        <w:r w:rsidR="0096209A">
          <w:rPr>
            <w:noProof/>
            <w:webHidden/>
          </w:rPr>
          <w:t>32</w:t>
        </w:r>
        <w:r w:rsidR="00BD3481">
          <w:rPr>
            <w:noProof/>
            <w:webHidden/>
          </w:rPr>
          <w:fldChar w:fldCharType="end"/>
        </w:r>
      </w:hyperlink>
    </w:p>
    <w:p w14:paraId="3785281E" w14:textId="0CB091F4"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63" w:history="1">
        <w:r w:rsidR="00BD3481" w:rsidRPr="00D61278">
          <w:rPr>
            <w:rStyle w:val="Hyperlink"/>
            <w:noProof/>
          </w:rPr>
          <w:t>Table 17: Errata or Enhancement Request Location</w:t>
        </w:r>
        <w:r w:rsidR="00BD3481">
          <w:rPr>
            <w:noProof/>
            <w:webHidden/>
          </w:rPr>
          <w:tab/>
        </w:r>
        <w:r w:rsidR="00BD3481">
          <w:rPr>
            <w:noProof/>
            <w:webHidden/>
          </w:rPr>
          <w:fldChar w:fldCharType="begin"/>
        </w:r>
        <w:r w:rsidR="00BD3481">
          <w:rPr>
            <w:noProof/>
            <w:webHidden/>
          </w:rPr>
          <w:instrText xml:space="preserve"> PAGEREF _Toc487412663 \h </w:instrText>
        </w:r>
        <w:r w:rsidR="00BD3481">
          <w:rPr>
            <w:noProof/>
            <w:webHidden/>
          </w:rPr>
        </w:r>
        <w:r w:rsidR="00BD3481">
          <w:rPr>
            <w:noProof/>
            <w:webHidden/>
          </w:rPr>
          <w:fldChar w:fldCharType="separate"/>
        </w:r>
        <w:r w:rsidR="0096209A">
          <w:rPr>
            <w:noProof/>
            <w:webHidden/>
          </w:rPr>
          <w:t>32</w:t>
        </w:r>
        <w:r w:rsidR="00BD3481">
          <w:rPr>
            <w:noProof/>
            <w:webHidden/>
          </w:rPr>
          <w:fldChar w:fldCharType="end"/>
        </w:r>
      </w:hyperlink>
    </w:p>
    <w:p w14:paraId="0A60D6DA" w14:textId="4C9B5F1F"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64" w:history="1">
        <w:r w:rsidR="00BD3481" w:rsidRPr="00D61278">
          <w:rPr>
            <w:rStyle w:val="Hyperlink"/>
            <w:noProof/>
          </w:rPr>
          <w:t>Table 18: Null Flavor Validation Rules for Data Types</w:t>
        </w:r>
        <w:r w:rsidR="00BD3481">
          <w:rPr>
            <w:noProof/>
            <w:webHidden/>
          </w:rPr>
          <w:tab/>
        </w:r>
        <w:r w:rsidR="00BD3481">
          <w:rPr>
            <w:noProof/>
            <w:webHidden/>
          </w:rPr>
          <w:fldChar w:fldCharType="begin"/>
        </w:r>
        <w:r w:rsidR="00BD3481">
          <w:rPr>
            <w:noProof/>
            <w:webHidden/>
          </w:rPr>
          <w:instrText xml:space="preserve"> PAGEREF _Toc487412664 \h </w:instrText>
        </w:r>
        <w:r w:rsidR="00BD3481">
          <w:rPr>
            <w:noProof/>
            <w:webHidden/>
          </w:rPr>
        </w:r>
        <w:r w:rsidR="00BD3481">
          <w:rPr>
            <w:noProof/>
            <w:webHidden/>
          </w:rPr>
          <w:fldChar w:fldCharType="separate"/>
        </w:r>
        <w:r w:rsidR="0096209A">
          <w:rPr>
            <w:noProof/>
            <w:webHidden/>
          </w:rPr>
          <w:t>33</w:t>
        </w:r>
        <w:r w:rsidR="00BD3481">
          <w:rPr>
            <w:noProof/>
            <w:webHidden/>
          </w:rPr>
          <w:fldChar w:fldCharType="end"/>
        </w:r>
      </w:hyperlink>
    </w:p>
    <w:p w14:paraId="401F1567" w14:textId="47045E7E"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65" w:history="1">
        <w:r w:rsidR="00BD3481" w:rsidRPr="00D61278">
          <w:rPr>
            <w:rStyle w:val="Hyperlink"/>
            <w:noProof/>
          </w:rPr>
          <w:t>Table 19: NPI Validation Rules</w:t>
        </w:r>
        <w:r w:rsidR="00BD3481">
          <w:rPr>
            <w:noProof/>
            <w:webHidden/>
          </w:rPr>
          <w:tab/>
        </w:r>
        <w:r w:rsidR="00BD3481">
          <w:rPr>
            <w:noProof/>
            <w:webHidden/>
          </w:rPr>
          <w:fldChar w:fldCharType="begin"/>
        </w:r>
        <w:r w:rsidR="00BD3481">
          <w:rPr>
            <w:noProof/>
            <w:webHidden/>
          </w:rPr>
          <w:instrText xml:space="preserve"> PAGEREF _Toc487412665 \h </w:instrText>
        </w:r>
        <w:r w:rsidR="00BD3481">
          <w:rPr>
            <w:noProof/>
            <w:webHidden/>
          </w:rPr>
        </w:r>
        <w:r w:rsidR="00BD3481">
          <w:rPr>
            <w:noProof/>
            <w:webHidden/>
          </w:rPr>
          <w:fldChar w:fldCharType="separate"/>
        </w:r>
        <w:r w:rsidR="0096209A">
          <w:rPr>
            <w:noProof/>
            <w:webHidden/>
          </w:rPr>
          <w:t>34</w:t>
        </w:r>
        <w:r w:rsidR="00BD3481">
          <w:rPr>
            <w:noProof/>
            <w:webHidden/>
          </w:rPr>
          <w:fldChar w:fldCharType="end"/>
        </w:r>
      </w:hyperlink>
    </w:p>
    <w:p w14:paraId="0384F0B4" w14:textId="4C43730C"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66" w:history="1">
        <w:r w:rsidR="00BD3481" w:rsidRPr="00D61278">
          <w:rPr>
            <w:rStyle w:val="Hyperlink"/>
            <w:noProof/>
          </w:rPr>
          <w:t>Table 20: TIN Validation Rules</w:t>
        </w:r>
        <w:r w:rsidR="00BD3481">
          <w:rPr>
            <w:noProof/>
            <w:webHidden/>
          </w:rPr>
          <w:tab/>
        </w:r>
        <w:r w:rsidR="00BD3481">
          <w:rPr>
            <w:noProof/>
            <w:webHidden/>
          </w:rPr>
          <w:fldChar w:fldCharType="begin"/>
        </w:r>
        <w:r w:rsidR="00BD3481">
          <w:rPr>
            <w:noProof/>
            <w:webHidden/>
          </w:rPr>
          <w:instrText xml:space="preserve"> PAGEREF _Toc487412666 \h </w:instrText>
        </w:r>
        <w:r w:rsidR="00BD3481">
          <w:rPr>
            <w:noProof/>
            <w:webHidden/>
          </w:rPr>
        </w:r>
        <w:r w:rsidR="00BD3481">
          <w:rPr>
            <w:noProof/>
            <w:webHidden/>
          </w:rPr>
          <w:fldChar w:fldCharType="separate"/>
        </w:r>
        <w:r w:rsidR="0096209A">
          <w:rPr>
            <w:noProof/>
            <w:webHidden/>
          </w:rPr>
          <w:t>34</w:t>
        </w:r>
        <w:r w:rsidR="00BD3481">
          <w:rPr>
            <w:noProof/>
            <w:webHidden/>
          </w:rPr>
          <w:fldChar w:fldCharType="end"/>
        </w:r>
      </w:hyperlink>
    </w:p>
    <w:p w14:paraId="1E12EC87" w14:textId="170C4203"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67" w:history="1">
        <w:r w:rsidR="00BD3481" w:rsidRPr="00D61278">
          <w:rPr>
            <w:rStyle w:val="Hyperlink"/>
            <w:noProof/>
          </w:rPr>
          <w:t xml:space="preserve">Table 21: Changes Made to the </w:t>
        </w:r>
        <w:r w:rsidR="00E4023D">
          <w:rPr>
            <w:rStyle w:val="Hyperlink"/>
            <w:noProof/>
          </w:rPr>
          <w:t>QRDA I</w:t>
        </w:r>
        <w:r w:rsidR="00BD3481" w:rsidRPr="00D61278">
          <w:rPr>
            <w:rStyle w:val="Hyperlink"/>
            <w:noProof/>
          </w:rPr>
          <w:t xml:space="preserve"> STU R4 Base Standard</w:t>
        </w:r>
        <w:r w:rsidR="00BD3481">
          <w:rPr>
            <w:noProof/>
            <w:webHidden/>
          </w:rPr>
          <w:tab/>
        </w:r>
        <w:r w:rsidR="00BD3481">
          <w:rPr>
            <w:noProof/>
            <w:webHidden/>
          </w:rPr>
          <w:fldChar w:fldCharType="begin"/>
        </w:r>
        <w:r w:rsidR="00BD3481">
          <w:rPr>
            <w:noProof/>
            <w:webHidden/>
          </w:rPr>
          <w:instrText xml:space="preserve"> PAGEREF _Toc487412667 \h </w:instrText>
        </w:r>
        <w:r w:rsidR="00BD3481">
          <w:rPr>
            <w:noProof/>
            <w:webHidden/>
          </w:rPr>
        </w:r>
        <w:r w:rsidR="00BD3481">
          <w:rPr>
            <w:noProof/>
            <w:webHidden/>
          </w:rPr>
          <w:fldChar w:fldCharType="separate"/>
        </w:r>
        <w:r w:rsidR="0096209A">
          <w:rPr>
            <w:noProof/>
            <w:webHidden/>
          </w:rPr>
          <w:t>35</w:t>
        </w:r>
        <w:r w:rsidR="00BD3481">
          <w:rPr>
            <w:noProof/>
            <w:webHidden/>
          </w:rPr>
          <w:fldChar w:fldCharType="end"/>
        </w:r>
      </w:hyperlink>
    </w:p>
    <w:p w14:paraId="5708C74A" w14:textId="46152A47" w:rsidR="00BD3481" w:rsidRDefault="008C6A6D">
      <w:pPr>
        <w:pStyle w:val="TableofFigures"/>
        <w:tabs>
          <w:tab w:val="right" w:leader="dot" w:pos="9350"/>
        </w:tabs>
        <w:rPr>
          <w:rFonts w:asciiTheme="minorHAnsi" w:eastAsiaTheme="minorEastAsia" w:hAnsiTheme="minorHAnsi" w:cstheme="minorBidi"/>
          <w:noProof/>
          <w:szCs w:val="22"/>
          <w:lang w:eastAsia="zh-CN"/>
        </w:rPr>
      </w:pPr>
      <w:hyperlink w:anchor="_Toc487412668" w:history="1">
        <w:r w:rsidR="00BD3481" w:rsidRPr="00D61278">
          <w:rPr>
            <w:rStyle w:val="Hyperlink"/>
            <w:noProof/>
          </w:rPr>
          <w:t>Table 22: Changes Made for 2018 CMS QRDA IG from 2017 CMS QRDA IG</w:t>
        </w:r>
        <w:r w:rsidR="00BD3481">
          <w:rPr>
            <w:noProof/>
            <w:webHidden/>
          </w:rPr>
          <w:tab/>
        </w:r>
        <w:r w:rsidR="00BD3481">
          <w:rPr>
            <w:noProof/>
            <w:webHidden/>
          </w:rPr>
          <w:fldChar w:fldCharType="begin"/>
        </w:r>
        <w:r w:rsidR="00BD3481">
          <w:rPr>
            <w:noProof/>
            <w:webHidden/>
          </w:rPr>
          <w:instrText xml:space="preserve"> PAGEREF _Toc487412668 \h </w:instrText>
        </w:r>
        <w:r w:rsidR="00BD3481">
          <w:rPr>
            <w:noProof/>
            <w:webHidden/>
          </w:rPr>
        </w:r>
        <w:r w:rsidR="00BD3481">
          <w:rPr>
            <w:noProof/>
            <w:webHidden/>
          </w:rPr>
          <w:fldChar w:fldCharType="separate"/>
        </w:r>
        <w:r w:rsidR="0096209A">
          <w:rPr>
            <w:noProof/>
            <w:webHidden/>
          </w:rPr>
          <w:t>41</w:t>
        </w:r>
        <w:r w:rsidR="00BD3481">
          <w:rPr>
            <w:noProof/>
            <w:webHidden/>
          </w:rPr>
          <w:fldChar w:fldCharType="end"/>
        </w:r>
      </w:hyperlink>
    </w:p>
    <w:p w14:paraId="19D98159" w14:textId="77777777" w:rsidR="00222AC0" w:rsidRDefault="00222AC0" w:rsidP="00222AC0">
      <w:r>
        <w:fldChar w:fldCharType="end"/>
      </w:r>
    </w:p>
    <w:p w14:paraId="4843E4EF" w14:textId="77777777" w:rsidR="00C6237E" w:rsidRDefault="00C6237E" w:rsidP="00222AC0"/>
    <w:p w14:paraId="6FB2881A" w14:textId="77777777" w:rsidR="00C6237E" w:rsidRDefault="00C6237E" w:rsidP="00222AC0"/>
    <w:p w14:paraId="2F1C4123" w14:textId="77777777" w:rsidR="00C6237E" w:rsidRDefault="00C6237E" w:rsidP="00222AC0">
      <w:pPr>
        <w:sectPr w:rsidR="00C6237E" w:rsidSect="000D4DB8">
          <w:headerReference w:type="default" r:id="rId26"/>
          <w:pgSz w:w="12240" w:h="15840" w:code="1"/>
          <w:pgMar w:top="720" w:right="1440" w:bottom="720" w:left="1440" w:header="720" w:footer="576" w:gutter="0"/>
          <w:pgNumType w:fmt="lowerRoman"/>
          <w:cols w:space="720"/>
          <w:docGrid w:linePitch="299"/>
        </w:sectPr>
      </w:pPr>
    </w:p>
    <w:p w14:paraId="69FBA092" w14:textId="77777777" w:rsidR="003F6B3C" w:rsidRPr="003D5DD8" w:rsidRDefault="002D4794">
      <w:pPr>
        <w:pStyle w:val="Heading1blue"/>
      </w:pPr>
      <w:bookmarkStart w:id="56" w:name="_Toc134265112"/>
      <w:bookmarkStart w:id="57" w:name="_Toc529923459"/>
      <w:bookmarkStart w:id="58" w:name="_Toc263963350"/>
      <w:bookmarkStart w:id="59" w:name="_Toc266957800"/>
      <w:bookmarkStart w:id="60" w:name="_Toc266970654"/>
      <w:bookmarkStart w:id="61" w:name="_Toc267071918"/>
      <w:bookmarkStart w:id="62" w:name="_Toc267559021"/>
      <w:bookmarkStart w:id="63" w:name="_Toc267682188"/>
      <w:bookmarkStart w:id="64" w:name="_Toc267835255"/>
      <w:bookmarkStart w:id="65" w:name="_Toc393981177"/>
      <w:bookmarkStart w:id="66" w:name="_Toc453704609"/>
      <w:bookmarkStart w:id="67" w:name="_Toc453705652"/>
      <w:bookmarkStart w:id="68" w:name="_Toc453719602"/>
      <w:bookmarkStart w:id="69" w:name="_Toc453720629"/>
      <w:bookmarkStart w:id="70" w:name="_Toc453721608"/>
      <w:bookmarkStart w:id="71" w:name="_Toc453820504"/>
      <w:bookmarkStart w:id="72" w:name="_Toc454191000"/>
      <w:bookmarkStart w:id="73" w:name="_Toc455251832"/>
      <w:bookmarkStart w:id="74" w:name="_Toc455253651"/>
      <w:bookmarkStart w:id="75" w:name="_Toc481237839"/>
      <w:bookmarkStart w:id="76" w:name="_Toc481246020"/>
      <w:bookmarkStart w:id="77" w:name="_Toc486370122"/>
      <w:bookmarkStart w:id="78" w:name="_Toc182036405"/>
      <w:bookmarkEnd w:id="56"/>
      <w:bookmarkEnd w:id="57"/>
      <w:r w:rsidRPr="003D5DD8">
        <w:lastRenderedPageBreak/>
        <w:t xml:space="preserve">QRDA </w:t>
      </w:r>
      <w:r w:rsidR="003F6B3C" w:rsidRPr="003D5DD8">
        <w:t>Guide Overview</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754BFE77" w14:textId="77777777" w:rsidR="00B1231B" w:rsidRPr="00BD46CE" w:rsidRDefault="00B1231B" w:rsidP="00BD46CE">
      <w:pPr>
        <w:pStyle w:val="Heading1"/>
      </w:pPr>
      <w:bookmarkStart w:id="79" w:name="_Ref419797182"/>
      <w:bookmarkStart w:id="80" w:name="_Toc486370123"/>
      <w:bookmarkStart w:id="81" w:name="_Toc193789210"/>
      <w:bookmarkStart w:id="82" w:name="_Toc194127111"/>
      <w:bookmarkStart w:id="83" w:name="_Toc192644557"/>
      <w:bookmarkStart w:id="84" w:name="_Toc193707175"/>
      <w:bookmarkStart w:id="85" w:name="_Toc184009764"/>
      <w:r w:rsidRPr="00BD46CE">
        <w:t>Introduction</w:t>
      </w:r>
      <w:bookmarkEnd w:id="79"/>
      <w:bookmarkEnd w:id="80"/>
    </w:p>
    <w:p w14:paraId="7F6E1DFA" w14:textId="77777777" w:rsidR="00B1231B" w:rsidRPr="003B4AF6" w:rsidRDefault="00B1231B" w:rsidP="003B4AF6">
      <w:pPr>
        <w:pStyle w:val="Heading3"/>
      </w:pPr>
      <w:bookmarkStart w:id="86" w:name="_Toc486370124"/>
      <w:r w:rsidRPr="003B4AF6">
        <w:t>Overview</w:t>
      </w:r>
      <w:bookmarkEnd w:id="86"/>
    </w:p>
    <w:p w14:paraId="3E80FEAD" w14:textId="1BA62964" w:rsidR="00B1231B" w:rsidRPr="00AA2D29" w:rsidRDefault="2588F33B" w:rsidP="00B1231B">
      <w:pPr>
        <w:pStyle w:val="BodyText0"/>
      </w:pPr>
      <w:r>
        <w:t>The Health Level Seven International (HL7) Quality Reporting Document Architecture (QRDA) defines constraints on the HL7 Clinical Document Architecture Release 2 (CDA R2). QRDA is a standard document format for the exchange of electronic clinical quality measure (</w:t>
      </w:r>
      <w:proofErr w:type="spellStart"/>
      <w:r>
        <w:t>eCQM</w:t>
      </w:r>
      <w:proofErr w:type="spellEnd"/>
      <w:r>
        <w:t xml:space="preserve">) data. QRDA reports contain data extracted from electronic health records (EHRs) and other information technology systems. The reports are used for the exchange of </w:t>
      </w:r>
      <w:proofErr w:type="spellStart"/>
      <w:r>
        <w:t>eCQM</w:t>
      </w:r>
      <w:proofErr w:type="spellEnd"/>
      <w:r>
        <w:t xml:space="preserve"> data between systems for quality measurement and reporting programs. </w:t>
      </w:r>
    </w:p>
    <w:p w14:paraId="75B6FA40" w14:textId="4845F4A0" w:rsidR="00B1231B" w:rsidRPr="00901D38" w:rsidRDefault="0064671F" w:rsidP="11B61B0A">
      <w:pPr>
        <w:pStyle w:val="BodyText0"/>
        <w:rPr>
          <w:i/>
          <w:iCs/>
        </w:rPr>
      </w:pPr>
      <w:r>
        <w:t>This</w:t>
      </w:r>
      <w:r w:rsidR="00B1231B" w:rsidRPr="00AA2D29">
        <w:t xml:space="preserve"> QRDA guide contains the Centers for Medicare &amp; Medicaid Services (CMS) implementation guide to the </w:t>
      </w:r>
      <w:r w:rsidR="00B1231B" w:rsidRPr="11B61B0A">
        <w:rPr>
          <w:i/>
          <w:iCs/>
        </w:rPr>
        <w:t>HL7 Implementation Guide for CDA Release 2: Quality Reporting Document Architecture Category I</w:t>
      </w:r>
      <w:r w:rsidR="00A61AD3" w:rsidRPr="11B61B0A">
        <w:rPr>
          <w:i/>
          <w:iCs/>
        </w:rPr>
        <w:t xml:space="preserve">, Release 1, </w:t>
      </w:r>
      <w:proofErr w:type="gramStart"/>
      <w:r w:rsidR="00B1231B" w:rsidRPr="11B61B0A">
        <w:rPr>
          <w:i/>
          <w:iCs/>
        </w:rPr>
        <w:t>Standard</w:t>
      </w:r>
      <w:proofErr w:type="gramEnd"/>
      <w:r w:rsidR="00B1231B" w:rsidRPr="11B61B0A">
        <w:rPr>
          <w:i/>
          <w:iCs/>
        </w:rPr>
        <w:t xml:space="preserve"> </w:t>
      </w:r>
      <w:r w:rsidR="00A61AD3" w:rsidRPr="11B61B0A">
        <w:rPr>
          <w:i/>
          <w:iCs/>
        </w:rPr>
        <w:t>for Trial Use (</w:t>
      </w:r>
      <w:r w:rsidR="004D220E" w:rsidRPr="11B61B0A">
        <w:rPr>
          <w:i/>
          <w:iCs/>
        </w:rPr>
        <w:t xml:space="preserve">STU) Release </w:t>
      </w:r>
      <w:del w:id="87" w:author="Yan Heras" w:date="2018-01-18T06:15:00Z">
        <w:r w:rsidR="004D220E" w:rsidRPr="11B61B0A" w:rsidDel="00E763BF">
          <w:rPr>
            <w:i/>
            <w:iCs/>
          </w:rPr>
          <w:delText>4</w:delText>
        </w:r>
      </w:del>
      <w:ins w:id="88" w:author="Yan Heras" w:date="2018-01-18T06:15:00Z">
        <w:r w:rsidR="00E763BF">
          <w:rPr>
            <w:i/>
            <w:iCs/>
          </w:rPr>
          <w:t>5</w:t>
        </w:r>
      </w:ins>
      <w:r w:rsidR="00B1231B" w:rsidRPr="11B61B0A">
        <w:rPr>
          <w:i/>
          <w:iCs/>
        </w:rPr>
        <w:t>, US Realm</w:t>
      </w:r>
      <w:r w:rsidR="00B1231B" w:rsidRPr="00AA2D29">
        <w:t xml:space="preserve">, </w:t>
      </w:r>
      <w:del w:id="89" w:author="Yan Heras" w:date="2018-01-18T06:15:00Z">
        <w:r w:rsidR="004D220E" w:rsidDel="00E763BF">
          <w:delText>Jan</w:delText>
        </w:r>
        <w:r w:rsidR="00A15719" w:rsidDel="00E763BF">
          <w:delText xml:space="preserve"> </w:delText>
        </w:r>
      </w:del>
      <w:ins w:id="90" w:author="Yan Heras" w:date="2018-01-18T06:15:00Z">
        <w:r w:rsidR="00E763BF">
          <w:t xml:space="preserve">December </w:t>
        </w:r>
      </w:ins>
      <w:r w:rsidR="00B1231B" w:rsidRPr="00AA2D29">
        <w:t>201</w:t>
      </w:r>
      <w:r w:rsidR="004D220E">
        <w:t>7</w:t>
      </w:r>
      <w:r w:rsidR="00B1231B" w:rsidRPr="00AA2D29">
        <w:rPr>
          <w:rStyle w:val="FootnoteReference"/>
        </w:rPr>
        <w:footnoteReference w:id="2"/>
      </w:r>
      <w:r w:rsidR="00CD2305">
        <w:t xml:space="preserve"> for the 201</w:t>
      </w:r>
      <w:ins w:id="95" w:author="Yan Heras" w:date="2018-01-18T06:15:00Z">
        <w:r w:rsidR="00E763BF">
          <w:t>9</w:t>
        </w:r>
      </w:ins>
      <w:del w:id="96" w:author="Yan Heras" w:date="2018-01-18T06:15:00Z">
        <w:r w:rsidR="00CD2305" w:rsidDel="00E763BF">
          <w:delText>8</w:delText>
        </w:r>
      </w:del>
      <w:r w:rsidR="00B1231B" w:rsidRPr="00AA2D29">
        <w:t xml:space="preserve"> reporting year. </w:t>
      </w:r>
    </w:p>
    <w:p w14:paraId="07AB6D6D" w14:textId="77777777" w:rsidR="00B1231B" w:rsidRPr="003B4AF6" w:rsidRDefault="00B1231B" w:rsidP="003B4AF6">
      <w:pPr>
        <w:pStyle w:val="Heading3"/>
      </w:pPr>
      <w:bookmarkStart w:id="97" w:name="_Toc486370125"/>
      <w:r w:rsidRPr="003B4AF6">
        <w:t>Organization of the Guide</w:t>
      </w:r>
      <w:bookmarkEnd w:id="97"/>
    </w:p>
    <w:p w14:paraId="5691B1F5" w14:textId="77777777" w:rsidR="00B1231B" w:rsidRPr="003D5DD8" w:rsidRDefault="00443145" w:rsidP="00B1231B">
      <w:pPr>
        <w:pStyle w:val="BodyText0"/>
      </w:pPr>
      <w:r>
        <w:t>Chapter 1 and Chapter 2</w:t>
      </w:r>
      <w:r w:rsidR="7F880045">
        <w:t xml:space="preserve"> contain introductory material that pertains to </w:t>
      </w:r>
      <w:r w:rsidR="00E43A99">
        <w:t>this guide</w:t>
      </w:r>
      <w:r w:rsidR="7F880045">
        <w:t>.</w:t>
      </w:r>
    </w:p>
    <w:p w14:paraId="2E64E929" w14:textId="77777777" w:rsidR="00B1231B" w:rsidRPr="003D5DD8" w:rsidRDefault="7F880045" w:rsidP="00B1231B">
      <w:pPr>
        <w:pStyle w:val="ListBullet"/>
      </w:pPr>
      <w:r>
        <w:t>Chapter 1: Introduction</w:t>
      </w:r>
    </w:p>
    <w:p w14:paraId="7051859C" w14:textId="77777777" w:rsidR="00B1231B" w:rsidRPr="003D5DD8" w:rsidRDefault="7F880045" w:rsidP="00B1231B">
      <w:pPr>
        <w:pStyle w:val="ListBullet"/>
      </w:pPr>
      <w:r>
        <w:t>Chapter 2: Conformance Conventions Used in This Guide — describes the formal representation of templates and additional information necessary to understand and correctly implement the content found in this guide</w:t>
      </w:r>
    </w:p>
    <w:p w14:paraId="027FA8F6" w14:textId="3EC67B09" w:rsidR="00B1231B" w:rsidRPr="003D5DD8" w:rsidRDefault="00443145" w:rsidP="00B1231B">
      <w:pPr>
        <w:pStyle w:val="BodyText0"/>
      </w:pPr>
      <w:r>
        <w:t>Chapter 3 to Chapter</w:t>
      </w:r>
      <w:r w:rsidR="004030F8">
        <w:t xml:space="preserve"> 5</w:t>
      </w:r>
      <w:r>
        <w:t xml:space="preserve"> contain technical specifications of </w:t>
      </w:r>
      <w:r w:rsidR="00E4023D">
        <w:t>QRDA I</w:t>
      </w:r>
      <w:r w:rsidR="00A61AD3">
        <w:t xml:space="preserve"> </w:t>
      </w:r>
      <w:r w:rsidR="004D220E">
        <w:t>STU R</w:t>
      </w:r>
      <w:ins w:id="98" w:author="Yan Heras" w:date="2018-01-18T06:15:00Z">
        <w:r w:rsidR="00E763BF">
          <w:t>5</w:t>
        </w:r>
      </w:ins>
      <w:del w:id="99" w:author="Yan Heras" w:date="2018-01-18T06:15:00Z">
        <w:r w:rsidR="004D220E" w:rsidDel="00E763BF">
          <w:delText>4</w:delText>
        </w:r>
      </w:del>
      <w:r w:rsidR="7F880045">
        <w:t xml:space="preserve"> CMS Implementation Guide for Hospital Quality Reporting</w:t>
      </w:r>
    </w:p>
    <w:p w14:paraId="76819F6F" w14:textId="77777777" w:rsidR="00B1231B" w:rsidRPr="003D5DD8" w:rsidRDefault="7F880045" w:rsidP="00B1231B">
      <w:pPr>
        <w:pStyle w:val="ListBullet"/>
      </w:pPr>
      <w:r>
        <w:t>Chapter 3: Overview</w:t>
      </w:r>
    </w:p>
    <w:p w14:paraId="65CE5CC3" w14:textId="77777777" w:rsidR="00B1231B" w:rsidRPr="003D5DD8" w:rsidRDefault="2588F33B" w:rsidP="00B1231B">
      <w:pPr>
        <w:pStyle w:val="ListBullet"/>
      </w:pPr>
      <w:r>
        <w:t>Chapter 4: QRDA Category I Requirements —</w:t>
      </w:r>
      <w:r w:rsidR="006E5ED9">
        <w:t xml:space="preserve"> </w:t>
      </w:r>
      <w:r>
        <w:t>information on succession management, value sets, and time zones</w:t>
      </w:r>
    </w:p>
    <w:p w14:paraId="38C983ED" w14:textId="77777777" w:rsidR="00B1231B" w:rsidRPr="003D5DD8" w:rsidRDefault="7F880045" w:rsidP="00B1231B">
      <w:pPr>
        <w:pStyle w:val="ListBullet"/>
      </w:pPr>
      <w:r>
        <w:t>Chapter 5: QRDA Category I Validation — contains the formal definitions for the QRDA Category I Report:</w:t>
      </w:r>
    </w:p>
    <w:p w14:paraId="25D6E1D5" w14:textId="77777777" w:rsidR="00B1231B" w:rsidRPr="0097495D" w:rsidRDefault="7F880045">
      <w:pPr>
        <w:pStyle w:val="ListBullet2"/>
        <w:rPr>
          <w:rFonts w:eastAsia="Arial" w:cs="Arial"/>
        </w:rPr>
      </w:pPr>
      <w:r>
        <w:t>Document-level template that defines the document type and header constraints specific to CMS reporting</w:t>
      </w:r>
    </w:p>
    <w:p w14:paraId="3FA26DD6" w14:textId="77777777" w:rsidR="00B1231B" w:rsidRDefault="7F880045" w:rsidP="00B1231B">
      <w:pPr>
        <w:pStyle w:val="ListBullet2"/>
      </w:pPr>
      <w:r>
        <w:t>Section-level templates that define measure reporting, reporting parameters, and patient data</w:t>
      </w:r>
    </w:p>
    <w:p w14:paraId="555C9331" w14:textId="77777777" w:rsidR="004030F8" w:rsidRPr="000F165F" w:rsidRDefault="004030F8" w:rsidP="00B1231B">
      <w:pPr>
        <w:pStyle w:val="ListBullet2"/>
      </w:pPr>
      <w:r>
        <w:t>Additional validations rules performed by the HQR system</w:t>
      </w:r>
    </w:p>
    <w:p w14:paraId="5B87A095" w14:textId="77777777" w:rsidR="00A97350" w:rsidRPr="003D5DD8" w:rsidRDefault="00A97350" w:rsidP="000F165F">
      <w:pPr>
        <w:pStyle w:val="ListBullet2"/>
        <w:numPr>
          <w:ilvl w:val="0"/>
          <w:numId w:val="0"/>
        </w:numPr>
        <w:ind w:left="648"/>
        <w:rPr>
          <w:rFonts w:eastAsia="Arial" w:cs="Arial"/>
        </w:rPr>
      </w:pPr>
    </w:p>
    <w:p w14:paraId="7D284F8A" w14:textId="77777777" w:rsidR="00B1231B" w:rsidRDefault="7F880045" w:rsidP="003716A0">
      <w:pPr>
        <w:pStyle w:val="ListBullet2"/>
        <w:numPr>
          <w:ilvl w:val="0"/>
          <w:numId w:val="0"/>
        </w:numPr>
        <w:ind w:left="144"/>
      </w:pPr>
      <w:r>
        <w:t>APPENDIX</w:t>
      </w:r>
    </w:p>
    <w:p w14:paraId="0E80520E" w14:textId="6C5335C6" w:rsidR="00B1231B" w:rsidRPr="00FD0063" w:rsidRDefault="7F880045">
      <w:pPr>
        <w:pStyle w:val="ListBullet"/>
        <w:rPr>
          <w:rFonts w:cs="Arial"/>
          <w:b/>
          <w:bCs/>
          <w:iCs/>
          <w:szCs w:val="22"/>
        </w:rPr>
      </w:pPr>
      <w:r w:rsidRPr="00FD0063">
        <w:rPr>
          <w:rFonts w:cs="Arial"/>
          <w:szCs w:val="22"/>
        </w:rPr>
        <w:t xml:space="preserve">Chapters </w:t>
      </w:r>
      <w:r w:rsidR="009B0A58" w:rsidRPr="00FD0063">
        <w:rPr>
          <w:rFonts w:cs="Arial"/>
          <w:szCs w:val="22"/>
        </w:rPr>
        <w:t>6</w:t>
      </w:r>
      <w:r w:rsidRPr="00FD0063">
        <w:rPr>
          <w:rFonts w:cs="Arial"/>
          <w:szCs w:val="22"/>
        </w:rPr>
        <w:t>-1</w:t>
      </w:r>
      <w:r w:rsidR="009B0A58" w:rsidRPr="00FD0063">
        <w:rPr>
          <w:rFonts w:cs="Arial"/>
          <w:szCs w:val="22"/>
        </w:rPr>
        <w:t>3</w:t>
      </w:r>
      <w:r w:rsidRPr="00FD0063">
        <w:rPr>
          <w:rFonts w:cs="Arial"/>
          <w:szCs w:val="22"/>
        </w:rPr>
        <w:t xml:space="preserve"> provide references and resources, including </w:t>
      </w:r>
      <w:r w:rsidR="009C0BFE" w:rsidRPr="00FD0063">
        <w:rPr>
          <w:rFonts w:cs="Arial"/>
          <w:szCs w:val="22"/>
        </w:rPr>
        <w:t>a change log of</w:t>
      </w:r>
      <w:r w:rsidRPr="00FD0063">
        <w:rPr>
          <w:rFonts w:cs="Arial"/>
          <w:szCs w:val="22"/>
        </w:rPr>
        <w:t xml:space="preserve"> changes made to the QRDA Category I base standard to produce the CMS Implementation Guide</w:t>
      </w:r>
      <w:r w:rsidR="00486272" w:rsidRPr="00FD0063">
        <w:rPr>
          <w:rFonts w:cs="Arial"/>
          <w:szCs w:val="22"/>
        </w:rPr>
        <w:t xml:space="preserve">, </w:t>
      </w:r>
      <w:r w:rsidR="009C0BFE" w:rsidRPr="00FD0063">
        <w:rPr>
          <w:rFonts w:cs="Arial"/>
          <w:szCs w:val="22"/>
        </w:rPr>
        <w:t xml:space="preserve">a change log for the </w:t>
      </w:r>
      <w:r w:rsidR="00CD2305" w:rsidRPr="00FD0063">
        <w:rPr>
          <w:rFonts w:cs="Arial"/>
          <w:szCs w:val="22"/>
        </w:rPr>
        <w:t>201</w:t>
      </w:r>
      <w:del w:id="100" w:author="Yan Heras" w:date="2018-01-18T06:16:00Z">
        <w:r w:rsidR="00CD2305" w:rsidRPr="00FD0063" w:rsidDel="00E763BF">
          <w:rPr>
            <w:rFonts w:cs="Arial"/>
            <w:szCs w:val="22"/>
          </w:rPr>
          <w:delText>8</w:delText>
        </w:r>
      </w:del>
      <w:ins w:id="101" w:author="Yan Heras" w:date="2018-01-18T06:16:00Z">
        <w:r w:rsidR="00E763BF">
          <w:rPr>
            <w:rFonts w:cs="Arial"/>
            <w:szCs w:val="22"/>
          </w:rPr>
          <w:t>9</w:t>
        </w:r>
      </w:ins>
      <w:r w:rsidR="00486272" w:rsidRPr="00FD0063">
        <w:rPr>
          <w:rFonts w:cs="Arial"/>
          <w:szCs w:val="22"/>
        </w:rPr>
        <w:t xml:space="preserve"> CMS QRDA IG </w:t>
      </w:r>
      <w:r w:rsidR="009C0BFE" w:rsidRPr="00FD0063">
        <w:rPr>
          <w:rFonts w:cs="Arial"/>
          <w:szCs w:val="22"/>
        </w:rPr>
        <w:t>for HQR programs from</w:t>
      </w:r>
      <w:r w:rsidR="00B44299" w:rsidRPr="00FD0063">
        <w:rPr>
          <w:rFonts w:cs="Arial"/>
          <w:szCs w:val="22"/>
        </w:rPr>
        <w:t xml:space="preserve"> the 201</w:t>
      </w:r>
      <w:del w:id="102" w:author="Yan Heras" w:date="2018-01-18T06:16:00Z">
        <w:r w:rsidR="00B44299" w:rsidRPr="00FD0063" w:rsidDel="00E763BF">
          <w:rPr>
            <w:rFonts w:cs="Arial"/>
            <w:szCs w:val="22"/>
          </w:rPr>
          <w:delText>7</w:delText>
        </w:r>
      </w:del>
      <w:ins w:id="103" w:author="Yan Heras" w:date="2018-01-18T06:16:00Z">
        <w:r w:rsidR="00E763BF">
          <w:rPr>
            <w:rFonts w:cs="Arial"/>
            <w:szCs w:val="22"/>
          </w:rPr>
          <w:t>8</w:t>
        </w:r>
      </w:ins>
      <w:r w:rsidR="00486272" w:rsidRPr="00FD0063">
        <w:rPr>
          <w:rFonts w:cs="Arial"/>
          <w:szCs w:val="22"/>
        </w:rPr>
        <w:t xml:space="preserve"> </w:t>
      </w:r>
      <w:r w:rsidR="00486272" w:rsidRPr="00FD0063">
        <w:rPr>
          <w:rFonts w:cs="Arial"/>
          <w:szCs w:val="22"/>
        </w:rPr>
        <w:lastRenderedPageBreak/>
        <w:t>CMS QRDA IG</w:t>
      </w:r>
      <w:r w:rsidR="009C0BFE" w:rsidRPr="00FD0063">
        <w:rPr>
          <w:rFonts w:cs="Arial"/>
          <w:szCs w:val="22"/>
        </w:rPr>
        <w:t xml:space="preserve">, and validation rules for data types, </w:t>
      </w:r>
      <w:r w:rsidR="00271E31">
        <w:rPr>
          <w:rFonts w:cs="Arial"/>
          <w:szCs w:val="22"/>
        </w:rPr>
        <w:t>National Provider Identifier (</w:t>
      </w:r>
      <w:r w:rsidR="009C0BFE" w:rsidRPr="00FD0063">
        <w:rPr>
          <w:rFonts w:cs="Arial"/>
          <w:szCs w:val="22"/>
        </w:rPr>
        <w:t>NPI</w:t>
      </w:r>
      <w:r w:rsidR="00271E31">
        <w:rPr>
          <w:rFonts w:cs="Arial"/>
          <w:szCs w:val="22"/>
        </w:rPr>
        <w:t>)</w:t>
      </w:r>
      <w:r w:rsidR="009C0BFE" w:rsidRPr="00FD0063">
        <w:rPr>
          <w:rFonts w:cs="Arial"/>
          <w:szCs w:val="22"/>
        </w:rPr>
        <w:t xml:space="preserve">, and </w:t>
      </w:r>
      <w:r w:rsidR="00271E31">
        <w:rPr>
          <w:rFonts w:cs="Arial"/>
          <w:szCs w:val="22"/>
        </w:rPr>
        <w:t>Tax Identification Number (</w:t>
      </w:r>
      <w:r w:rsidR="009C0BFE" w:rsidRPr="00FD0063">
        <w:rPr>
          <w:rFonts w:cs="Arial"/>
          <w:szCs w:val="22"/>
        </w:rPr>
        <w:t>TIN</w:t>
      </w:r>
      <w:r w:rsidR="00271E31">
        <w:rPr>
          <w:rFonts w:cs="Arial"/>
          <w:szCs w:val="22"/>
        </w:rPr>
        <w:t>)</w:t>
      </w:r>
      <w:r w:rsidR="00486272" w:rsidRPr="00FD0063">
        <w:rPr>
          <w:rFonts w:cs="Arial"/>
          <w:szCs w:val="22"/>
        </w:rPr>
        <w:t>.</w:t>
      </w:r>
    </w:p>
    <w:p w14:paraId="6BD88C5E" w14:textId="77777777" w:rsidR="00410188" w:rsidRPr="003D5DD8" w:rsidRDefault="0029057D" w:rsidP="00BD46CE">
      <w:pPr>
        <w:pStyle w:val="Heading1"/>
      </w:pPr>
      <w:bookmarkStart w:id="104" w:name="_Toc486370126"/>
      <w:r w:rsidRPr="003D5DD8">
        <w:t>Conformance Conventions Used in This Guide</w:t>
      </w:r>
      <w:bookmarkEnd w:id="104"/>
    </w:p>
    <w:p w14:paraId="6D8DF592" w14:textId="77777777" w:rsidR="00060379" w:rsidRPr="003B4AF6" w:rsidRDefault="00B64773" w:rsidP="00BD46CE">
      <w:pPr>
        <w:pStyle w:val="Heading3"/>
        <w:ind w:left="576" w:hanging="576"/>
      </w:pPr>
      <w:bookmarkStart w:id="105" w:name="_Toc250448688"/>
      <w:bookmarkStart w:id="106" w:name="_Toc486370127"/>
      <w:bookmarkStart w:id="107" w:name="_Toc194898987"/>
      <w:bookmarkStart w:id="108" w:name="_Toc193789208"/>
      <w:bookmarkStart w:id="109" w:name="_Toc194127109"/>
      <w:r w:rsidRPr="003B4AF6">
        <w:t>Conformance Verbs (Keywords)</w:t>
      </w:r>
      <w:bookmarkEnd w:id="105"/>
      <w:bookmarkEnd w:id="106"/>
    </w:p>
    <w:p w14:paraId="7A12D2F4" w14:textId="77777777" w:rsidR="00295F5E" w:rsidRPr="003D5DD8" w:rsidRDefault="7F880045" w:rsidP="00B64773">
      <w:pPr>
        <w:pStyle w:val="BodyText0"/>
      </w:pPr>
      <w:r>
        <w:t xml:space="preserve">The keywords </w:t>
      </w:r>
      <w:r w:rsidRPr="7F880045">
        <w:rPr>
          <w:rStyle w:val="keyword"/>
        </w:rPr>
        <w:t>shall</w:t>
      </w:r>
      <w:r>
        <w:t xml:space="preserve">, </w:t>
      </w:r>
      <w:r w:rsidRPr="7F880045">
        <w:rPr>
          <w:rStyle w:val="keyword"/>
        </w:rPr>
        <w:t>should</w:t>
      </w:r>
      <w:r>
        <w:t xml:space="preserve">, </w:t>
      </w:r>
      <w:r w:rsidRPr="7F880045">
        <w:rPr>
          <w:rStyle w:val="keyword"/>
        </w:rPr>
        <w:t>may</w:t>
      </w:r>
      <w:r>
        <w:t xml:space="preserve">, </w:t>
      </w:r>
      <w:r w:rsidRPr="7F880045">
        <w:rPr>
          <w:rStyle w:val="keyword"/>
        </w:rPr>
        <w:t>need</w:t>
      </w:r>
      <w:r>
        <w:t xml:space="preserve"> </w:t>
      </w:r>
      <w:r w:rsidRPr="7F880045">
        <w:rPr>
          <w:rStyle w:val="keyword"/>
        </w:rPr>
        <w:t>not</w:t>
      </w:r>
      <w:r>
        <w:t xml:space="preserve">, </w:t>
      </w:r>
      <w:r w:rsidRPr="7F880045">
        <w:rPr>
          <w:rStyle w:val="keyword"/>
        </w:rPr>
        <w:t>should</w:t>
      </w:r>
      <w:r>
        <w:t xml:space="preserve"> </w:t>
      </w:r>
      <w:r w:rsidRPr="7F880045">
        <w:rPr>
          <w:rStyle w:val="keyword"/>
        </w:rPr>
        <w:t>not</w:t>
      </w:r>
      <w:r>
        <w:t xml:space="preserve">, and </w:t>
      </w:r>
      <w:r w:rsidRPr="7F880045">
        <w:rPr>
          <w:rStyle w:val="keyword"/>
        </w:rPr>
        <w:t>shall</w:t>
      </w:r>
      <w:r>
        <w:t xml:space="preserve"> </w:t>
      </w:r>
      <w:r w:rsidRPr="7F880045">
        <w:rPr>
          <w:rStyle w:val="keyword"/>
        </w:rPr>
        <w:t>not</w:t>
      </w:r>
      <w:r>
        <w:t xml:space="preserve"> in this guide are to be interpreted as follows:</w:t>
      </w:r>
    </w:p>
    <w:p w14:paraId="3F33D0A7" w14:textId="77777777" w:rsidR="00295F5E" w:rsidRPr="003D5DD8" w:rsidRDefault="2588F33B" w:rsidP="00295F5E">
      <w:pPr>
        <w:pStyle w:val="ListBullet"/>
      </w:pPr>
      <w:r w:rsidRPr="2588F33B">
        <w:rPr>
          <w:rStyle w:val="keyword"/>
        </w:rPr>
        <w:t>shall</w:t>
      </w:r>
      <w:r>
        <w:t xml:space="preserve">: an absolute requirement for the particular element. Where a </w:t>
      </w:r>
      <w:r w:rsidRPr="2588F33B">
        <w:rPr>
          <w:rStyle w:val="keyword"/>
        </w:rPr>
        <w:t>SHALL</w:t>
      </w:r>
      <w:r>
        <w:t xml:space="preserve"> constraint is applied to an Extensible Markup Language (XML) element, that element must be present in an instance, but may have an exceptional value (i.e., may have a </w:t>
      </w:r>
      <w:proofErr w:type="spellStart"/>
      <w:r w:rsidRPr="2588F33B">
        <w:rPr>
          <w:rStyle w:val="XMLname"/>
          <w:noProof w:val="0"/>
        </w:rPr>
        <w:t>nullFlavor</w:t>
      </w:r>
      <w:proofErr w:type="spellEnd"/>
      <w:r>
        <w:t xml:space="preserve">), unless explicitly precluded. Where a </w:t>
      </w:r>
      <w:r w:rsidRPr="2588F33B">
        <w:rPr>
          <w:rStyle w:val="keyword"/>
        </w:rPr>
        <w:t>SHALL</w:t>
      </w:r>
      <w:r>
        <w:t xml:space="preserve"> constraint is applied to an XML attribute, that attribute must be present, and must contain a conformant value.</w:t>
      </w:r>
    </w:p>
    <w:p w14:paraId="41D873CE" w14:textId="77777777" w:rsidR="00295F5E" w:rsidRPr="003D5DD8" w:rsidRDefault="7F880045" w:rsidP="00295F5E">
      <w:pPr>
        <w:pStyle w:val="ListBullet"/>
      </w:pPr>
      <w:r w:rsidRPr="7F880045">
        <w:rPr>
          <w:rStyle w:val="keyword"/>
        </w:rPr>
        <w:t>shall not</w:t>
      </w:r>
      <w:r>
        <w:t>: an absolute prohibition against inclusion.</w:t>
      </w:r>
    </w:p>
    <w:p w14:paraId="27DF7736" w14:textId="77777777" w:rsidR="00295F5E" w:rsidRPr="003D5DD8" w:rsidRDefault="7F880045" w:rsidP="00295F5E">
      <w:pPr>
        <w:pStyle w:val="ListBullet"/>
      </w:pPr>
      <w:r w:rsidRPr="7F880045">
        <w:rPr>
          <w:rStyle w:val="keyword"/>
        </w:rPr>
        <w:t>should/should not</w:t>
      </w:r>
      <w:r>
        <w:t>: best practice or recommendation. There may be valid reasons to ignore an item, but the full implications must be understood and carefully weighed before choosing a different course.</w:t>
      </w:r>
    </w:p>
    <w:p w14:paraId="42ED1022" w14:textId="77777777" w:rsidR="00295F5E" w:rsidRPr="003D5DD8" w:rsidRDefault="7F880045" w:rsidP="00295F5E">
      <w:pPr>
        <w:pStyle w:val="ListBullet"/>
      </w:pPr>
      <w:r w:rsidRPr="7F880045">
        <w:rPr>
          <w:rStyle w:val="keyword"/>
        </w:rPr>
        <w:t>may/need not</w:t>
      </w:r>
      <w:r>
        <w:t>: truly optional; can be included or omitted as the author decides with no implications.</w:t>
      </w:r>
    </w:p>
    <w:p w14:paraId="1B90C710" w14:textId="77777777" w:rsidR="00060379" w:rsidRPr="00EE74B7" w:rsidRDefault="00295F5E" w:rsidP="00BD46CE">
      <w:pPr>
        <w:pStyle w:val="Heading3"/>
      </w:pPr>
      <w:bookmarkStart w:id="110" w:name="_Toc184813704"/>
      <w:bookmarkStart w:id="111" w:name="_Toc332701510"/>
      <w:bookmarkStart w:id="112" w:name="_Toc341779235"/>
      <w:bookmarkStart w:id="113" w:name="_Toc486370128"/>
      <w:r w:rsidRPr="00EE74B7">
        <w:t>Cardinality</w:t>
      </w:r>
      <w:bookmarkEnd w:id="110"/>
      <w:bookmarkEnd w:id="111"/>
      <w:bookmarkEnd w:id="112"/>
      <w:bookmarkEnd w:id="113"/>
    </w:p>
    <w:p w14:paraId="1C317B12" w14:textId="77777777" w:rsidR="00295F5E" w:rsidRPr="003D5DD8" w:rsidRDefault="7F880045" w:rsidP="00B64773">
      <w:pPr>
        <w:pStyle w:val="BodyText0"/>
      </w:pPr>
      <w:r>
        <w:t>The cardinality indicator (0</w:t>
      </w:r>
      <w:proofErr w:type="gramStart"/>
      <w:r>
        <w:t>..1</w:t>
      </w:r>
      <w:proofErr w:type="gramEnd"/>
      <w:r>
        <w:t>, 1..1, 1..*, etc.) specifies the allowable occurrences within a document instance. The cardinality indicators are interpreted with the following format "m…n" where m represents the least and n the most:</w:t>
      </w:r>
    </w:p>
    <w:p w14:paraId="314B153E" w14:textId="77777777" w:rsidR="00295F5E" w:rsidRPr="003D5DD8" w:rsidRDefault="7F880045" w:rsidP="00034168">
      <w:pPr>
        <w:pStyle w:val="ListBullet"/>
      </w:pPr>
      <w:r>
        <w:t>0..1 zero or one</w:t>
      </w:r>
    </w:p>
    <w:p w14:paraId="287AABBD" w14:textId="77777777" w:rsidR="00295F5E" w:rsidRPr="003D5DD8" w:rsidRDefault="7F880045" w:rsidP="00295F5E">
      <w:pPr>
        <w:pStyle w:val="ListBullet"/>
      </w:pPr>
      <w:r>
        <w:t>1..1 exactly one</w:t>
      </w:r>
    </w:p>
    <w:p w14:paraId="051B3EB1" w14:textId="77777777" w:rsidR="00295F5E" w:rsidRPr="003D5DD8" w:rsidRDefault="7F880045" w:rsidP="00295F5E">
      <w:pPr>
        <w:pStyle w:val="ListBullet"/>
      </w:pPr>
      <w:r>
        <w:t>1..* at least one</w:t>
      </w:r>
    </w:p>
    <w:p w14:paraId="0140B54A" w14:textId="77777777" w:rsidR="00295F5E" w:rsidRPr="003D5DD8" w:rsidRDefault="7F880045" w:rsidP="00295F5E">
      <w:pPr>
        <w:pStyle w:val="ListBullet"/>
      </w:pPr>
      <w:r>
        <w:t>0..* zero or more</w:t>
      </w:r>
    </w:p>
    <w:p w14:paraId="2A779912" w14:textId="77777777" w:rsidR="00295F5E" w:rsidRPr="003D5DD8" w:rsidRDefault="7F880045" w:rsidP="00295F5E">
      <w:pPr>
        <w:pStyle w:val="ListBullet"/>
      </w:pPr>
      <w:r>
        <w:t>1..n at least one and not more than n</w:t>
      </w:r>
    </w:p>
    <w:p w14:paraId="4938226E" w14:textId="4BA92BE4" w:rsidR="00FE07B6" w:rsidRPr="003D5DD8" w:rsidRDefault="7F880045" w:rsidP="00FE07B6">
      <w:pPr>
        <w:pStyle w:val="BodyText0"/>
      </w:pPr>
      <w:r>
        <w:t>When a constraint has subordinate clauses, the scope of the cardinality of the parent constraint must be clear. In</w:t>
      </w:r>
      <w:r w:rsidR="003F1660">
        <w:t xml:space="preserve"> </w:t>
      </w:r>
      <w:r w:rsidR="003F1660">
        <w:fldChar w:fldCharType="begin"/>
      </w:r>
      <w:r w:rsidR="003F1660">
        <w:instrText xml:space="preserve"> REF _Ref486351149 \h </w:instrText>
      </w:r>
      <w:r w:rsidR="003F1660">
        <w:fldChar w:fldCharType="separate"/>
      </w:r>
      <w:r w:rsidR="0096209A" w:rsidRPr="003D5DD8">
        <w:t xml:space="preserve">Figure </w:t>
      </w:r>
      <w:r w:rsidR="0096209A">
        <w:rPr>
          <w:noProof/>
        </w:rPr>
        <w:t>1</w:t>
      </w:r>
      <w:r w:rsidR="003F1660">
        <w:fldChar w:fldCharType="end"/>
      </w:r>
      <w:r>
        <w:t>, the constraint says exactly one participant is to be present. The subordinate constraint specifies some additional characteristics of that participant.</w:t>
      </w:r>
    </w:p>
    <w:p w14:paraId="098DA19B" w14:textId="0469F98C" w:rsidR="00FE07B6" w:rsidRPr="003D5DD8" w:rsidRDefault="00FE07B6" w:rsidP="00A35FF0">
      <w:pPr>
        <w:pStyle w:val="Caption-Fig"/>
      </w:pPr>
      <w:bookmarkStart w:id="114" w:name="_Ref486351149"/>
      <w:bookmarkStart w:id="115" w:name="_Toc159065723"/>
      <w:bookmarkStart w:id="116" w:name="_Toc184813921"/>
      <w:bookmarkStart w:id="117" w:name="_Toc329881180"/>
      <w:bookmarkStart w:id="118" w:name="_Toc290640027"/>
      <w:bookmarkStart w:id="119" w:name="_Toc290640629"/>
      <w:bookmarkStart w:id="120" w:name="_Toc290641733"/>
      <w:bookmarkStart w:id="121" w:name="_Toc487412634"/>
      <w:r w:rsidRPr="003D5DD8">
        <w:t xml:space="preserve">Figure </w:t>
      </w:r>
      <w:r w:rsidR="006E4296">
        <w:fldChar w:fldCharType="begin"/>
      </w:r>
      <w:r w:rsidR="00005CF1">
        <w:instrText xml:space="preserve"> SEQ Figure \* ARABIC </w:instrText>
      </w:r>
      <w:r w:rsidR="006E4296">
        <w:fldChar w:fldCharType="separate"/>
      </w:r>
      <w:r w:rsidR="0096209A">
        <w:rPr>
          <w:noProof/>
        </w:rPr>
        <w:t>1</w:t>
      </w:r>
      <w:r w:rsidR="006E4296">
        <w:fldChar w:fldCharType="end"/>
      </w:r>
      <w:bookmarkEnd w:id="114"/>
      <w:r w:rsidRPr="003D5DD8">
        <w:t xml:space="preserve">: Constraints </w:t>
      </w:r>
      <w:r w:rsidR="007921CA" w:rsidRPr="003D5DD8">
        <w:t>F</w:t>
      </w:r>
      <w:r w:rsidRPr="003D5DD8">
        <w:t>ormat – only one allowed</w:t>
      </w:r>
      <w:bookmarkEnd w:id="115"/>
      <w:bookmarkEnd w:id="116"/>
      <w:bookmarkEnd w:id="117"/>
      <w:bookmarkEnd w:id="118"/>
      <w:bookmarkEnd w:id="119"/>
      <w:bookmarkEnd w:id="120"/>
      <w:bookmarkEnd w:id="121"/>
    </w:p>
    <w:p w14:paraId="197D659E" w14:textId="77777777" w:rsidR="00FE07B6" w:rsidRPr="00FD0063" w:rsidRDefault="7F880045" w:rsidP="00FD0063">
      <w:pPr>
        <w:pStyle w:val="Example"/>
      </w:pPr>
      <w:r w:rsidRPr="007B0097">
        <w:rPr>
          <w:rFonts w:ascii="Arial" w:eastAsia="Courier New" w:hAnsi="Arial" w:cs="Arial"/>
        </w:rPr>
        <w:t>1.</w:t>
      </w:r>
      <w:r w:rsidRPr="11B61B0A">
        <w:rPr>
          <w:rFonts w:eastAsia="Courier New" w:cs="Courier New"/>
        </w:rPr>
        <w:t xml:space="preserve"> </w:t>
      </w:r>
      <w:r w:rsidRPr="00676263">
        <w:rPr>
          <w:rStyle w:val="keyword"/>
          <w:rFonts w:ascii="Arial" w:eastAsia="Courier New" w:hAnsi="Arial"/>
          <w:szCs w:val="22"/>
        </w:rPr>
        <w:t>SHALL</w:t>
      </w:r>
      <w:r w:rsidRPr="00676263">
        <w:rPr>
          <w:rFonts w:eastAsia="Courier New" w:cs="Courier New"/>
          <w:sz w:val="20"/>
        </w:rPr>
        <w:t xml:space="preserve"> </w:t>
      </w:r>
      <w:r w:rsidRPr="0051593F">
        <w:rPr>
          <w:rFonts w:ascii="Arial" w:eastAsia="Courier New" w:hAnsi="Arial" w:cs="Arial"/>
        </w:rPr>
        <w:t>contain exactly one [1</w:t>
      </w:r>
      <w:proofErr w:type="gramStart"/>
      <w:r w:rsidRPr="0051593F">
        <w:rPr>
          <w:rFonts w:ascii="Arial" w:eastAsia="Courier New" w:hAnsi="Arial" w:cs="Arial"/>
        </w:rPr>
        <w:t>..1</w:t>
      </w:r>
      <w:proofErr w:type="gramEnd"/>
      <w:r w:rsidRPr="0051593F">
        <w:rPr>
          <w:rFonts w:ascii="Arial" w:eastAsia="Courier New" w:hAnsi="Arial" w:cs="Arial"/>
        </w:rPr>
        <w:t>]</w:t>
      </w:r>
      <w:r w:rsidRPr="11B61B0A">
        <w:rPr>
          <w:rFonts w:eastAsia="Courier New" w:cs="Courier New"/>
        </w:rPr>
        <w:t xml:space="preserve"> </w:t>
      </w:r>
      <w:r w:rsidRPr="11B61B0A">
        <w:rPr>
          <w:rFonts w:eastAsia="Courier New" w:cs="Courier New"/>
          <w:b/>
          <w:bCs/>
        </w:rPr>
        <w:t>participant</w:t>
      </w:r>
      <w:r w:rsidRPr="11B61B0A">
        <w:rPr>
          <w:rFonts w:eastAsia="Courier New" w:cs="Courier New"/>
        </w:rPr>
        <w:t xml:space="preserve"> </w:t>
      </w:r>
      <w:r w:rsidRPr="0051593F">
        <w:rPr>
          <w:rFonts w:ascii="Arial" w:eastAsia="Courier New" w:hAnsi="Arial" w:cs="Arial"/>
        </w:rPr>
        <w:t>(CONF:2777).</w:t>
      </w:r>
    </w:p>
    <w:p w14:paraId="7AB01B9D" w14:textId="77777777" w:rsidR="00591BE6" w:rsidRPr="00FD0063" w:rsidRDefault="7F880045" w:rsidP="00FD0063">
      <w:pPr>
        <w:pStyle w:val="Example"/>
        <w:keepNext w:val="0"/>
      </w:pPr>
      <w:r w:rsidRPr="0051593F">
        <w:rPr>
          <w:rFonts w:ascii="Arial" w:eastAsia="Courier New" w:hAnsi="Arial" w:cs="Arial"/>
        </w:rPr>
        <w:t xml:space="preserve">     a. This participant</w:t>
      </w:r>
      <w:r w:rsidRPr="11B61B0A">
        <w:rPr>
          <w:rFonts w:eastAsia="Courier New" w:cs="Courier New"/>
          <w:b/>
          <w:bCs/>
        </w:rPr>
        <w:t xml:space="preserve"> </w:t>
      </w:r>
      <w:r w:rsidRPr="00676263">
        <w:rPr>
          <w:rStyle w:val="keyword"/>
          <w:rFonts w:ascii="Arial" w:eastAsia="Courier New" w:hAnsi="Arial"/>
          <w:szCs w:val="22"/>
        </w:rPr>
        <w:t>SHALL</w:t>
      </w:r>
      <w:r w:rsidRPr="00676263">
        <w:rPr>
          <w:rFonts w:eastAsia="Courier New" w:cs="Courier New"/>
          <w:sz w:val="20"/>
        </w:rPr>
        <w:t xml:space="preserve"> </w:t>
      </w:r>
      <w:r w:rsidRPr="0051593F">
        <w:rPr>
          <w:rFonts w:ascii="Arial" w:eastAsia="Courier New" w:hAnsi="Arial" w:cs="Arial"/>
        </w:rPr>
        <w:t>contain exactly one [1</w:t>
      </w:r>
      <w:proofErr w:type="gramStart"/>
      <w:r w:rsidRPr="0051593F">
        <w:rPr>
          <w:rFonts w:ascii="Arial" w:eastAsia="Courier New" w:hAnsi="Arial" w:cs="Arial"/>
        </w:rPr>
        <w:t>..1</w:t>
      </w:r>
      <w:proofErr w:type="gramEnd"/>
      <w:r w:rsidRPr="0051593F">
        <w:rPr>
          <w:rFonts w:ascii="Arial" w:eastAsia="Courier New" w:hAnsi="Arial" w:cs="Arial"/>
        </w:rPr>
        <w:t>]</w:t>
      </w:r>
    </w:p>
    <w:p w14:paraId="51203F3C" w14:textId="77777777" w:rsidR="00591BE6" w:rsidRPr="00FD0063" w:rsidRDefault="2588F33B" w:rsidP="00FD0063">
      <w:pPr>
        <w:pStyle w:val="Example"/>
        <w:keepNext w:val="0"/>
      </w:pPr>
      <w:r w:rsidRPr="00FD0063">
        <w:rPr>
          <w:rFonts w:eastAsia="Courier New" w:cs="Courier New"/>
          <w:noProof/>
        </w:rPr>
        <w:t xml:space="preserve">        </w:t>
      </w:r>
      <w:r w:rsidRPr="11B61B0A">
        <w:rPr>
          <w:rFonts w:eastAsia="Courier New" w:cs="Courier New"/>
          <w:b/>
          <w:bCs/>
        </w:rPr>
        <w:t>@</w:t>
      </w:r>
      <w:proofErr w:type="spellStart"/>
      <w:r w:rsidRPr="11B61B0A">
        <w:rPr>
          <w:rFonts w:eastAsia="Courier New" w:cs="Courier New"/>
          <w:b/>
          <w:bCs/>
        </w:rPr>
        <w:t>typeCode</w:t>
      </w:r>
      <w:proofErr w:type="spellEnd"/>
      <w:r w:rsidRPr="11B61B0A">
        <w:rPr>
          <w:rFonts w:eastAsia="Courier New" w:cs="Courier New"/>
        </w:rPr>
        <w:t>="LOC" (</w:t>
      </w:r>
      <w:proofErr w:type="spellStart"/>
      <w:r w:rsidRPr="11B61B0A">
        <w:rPr>
          <w:rFonts w:eastAsia="Courier New" w:cs="Courier New"/>
        </w:rPr>
        <w:t>CodeSystem</w:t>
      </w:r>
      <w:proofErr w:type="spellEnd"/>
      <w:r w:rsidRPr="11B61B0A">
        <w:rPr>
          <w:rFonts w:eastAsia="Courier New" w:cs="Courier New"/>
        </w:rPr>
        <w:t>:</w:t>
      </w:r>
      <w:r w:rsidRPr="11B61B0A">
        <w:rPr>
          <w:rStyle w:val="XMLname"/>
          <w:rFonts w:eastAsia="Courier New" w:cs="Courier New"/>
          <w:noProof w:val="0"/>
        </w:rPr>
        <w:t xml:space="preserve"> 2.16.840.1.113883.5.90</w:t>
      </w:r>
    </w:p>
    <w:p w14:paraId="5D26BB89" w14:textId="77777777" w:rsidR="00FE07B6" w:rsidRPr="0051593F" w:rsidRDefault="7F880045" w:rsidP="00FD0063">
      <w:pPr>
        <w:pStyle w:val="Example"/>
        <w:keepNext w:val="0"/>
        <w:rPr>
          <w:rFonts w:ascii="Arial" w:hAnsi="Arial" w:cs="Arial"/>
        </w:rPr>
      </w:pPr>
      <w:r w:rsidRPr="11B61B0A">
        <w:rPr>
          <w:rFonts w:eastAsia="Courier New" w:cs="Courier New"/>
          <w:b/>
          <w:bCs/>
        </w:rPr>
        <w:t xml:space="preserve">        </w:t>
      </w:r>
      <w:r w:rsidRPr="11B61B0A">
        <w:rPr>
          <w:rStyle w:val="XMLname"/>
          <w:rFonts w:eastAsia="Courier New" w:cs="Courier New"/>
          <w:noProof w:val="0"/>
        </w:rPr>
        <w:t>HL7ParticipationType</w:t>
      </w:r>
      <w:r w:rsidRPr="11B61B0A">
        <w:rPr>
          <w:rFonts w:eastAsia="Courier New" w:cs="Courier New"/>
        </w:rPr>
        <w:t xml:space="preserve">) </w:t>
      </w:r>
      <w:r w:rsidRPr="0051593F">
        <w:rPr>
          <w:rFonts w:ascii="Arial" w:eastAsia="Courier New" w:hAnsi="Arial" w:cs="Arial"/>
        </w:rPr>
        <w:t>(CONF</w:t>
      </w:r>
      <w:proofErr w:type="gramStart"/>
      <w:r w:rsidRPr="0051593F">
        <w:rPr>
          <w:rFonts w:ascii="Arial" w:eastAsia="Courier New" w:hAnsi="Arial" w:cs="Arial"/>
        </w:rPr>
        <w:t>:2230</w:t>
      </w:r>
      <w:proofErr w:type="gramEnd"/>
      <w:r w:rsidRPr="0051593F">
        <w:rPr>
          <w:rFonts w:ascii="Arial" w:eastAsia="Courier New" w:hAnsi="Arial" w:cs="Arial"/>
        </w:rPr>
        <w:t>).</w:t>
      </w:r>
    </w:p>
    <w:p w14:paraId="31F54F56" w14:textId="729E3A62" w:rsidR="00FE07B6" w:rsidRPr="003D5DD8" w:rsidRDefault="7F880045" w:rsidP="00FE07B6">
      <w:pPr>
        <w:pStyle w:val="BodyText0"/>
        <w:keepNext/>
      </w:pPr>
      <w:r>
        <w:t>In</w:t>
      </w:r>
      <w:r w:rsidR="003F1660">
        <w:t xml:space="preserve"> </w:t>
      </w:r>
      <w:r w:rsidR="003F1660">
        <w:fldChar w:fldCharType="begin"/>
      </w:r>
      <w:r w:rsidR="003F1660">
        <w:instrText xml:space="preserve"> REF _Ref486351178 \h </w:instrText>
      </w:r>
      <w:r w:rsidR="003F1660">
        <w:fldChar w:fldCharType="separate"/>
      </w:r>
      <w:r w:rsidR="0096209A" w:rsidRPr="003D5DD8">
        <w:t xml:space="preserve">Figure </w:t>
      </w:r>
      <w:r w:rsidR="0096209A">
        <w:rPr>
          <w:noProof/>
        </w:rPr>
        <w:t>2</w:t>
      </w:r>
      <w:r w:rsidR="003F1660">
        <w:fldChar w:fldCharType="end"/>
      </w:r>
      <w:r>
        <w:t>, the constraint says only one participant “like this” is to be present. Other participant elements are not precluded by this constraint.</w:t>
      </w:r>
    </w:p>
    <w:p w14:paraId="2AF1648B" w14:textId="3A5E7DE7" w:rsidR="00FE07B6" w:rsidRPr="003D5DD8" w:rsidRDefault="00FE07B6" w:rsidP="008D5CD4">
      <w:pPr>
        <w:pStyle w:val="Caption-Fig"/>
      </w:pPr>
      <w:bookmarkStart w:id="122" w:name="_Ref486351178"/>
      <w:bookmarkStart w:id="123" w:name="_Toc159065724"/>
      <w:bookmarkStart w:id="124" w:name="_Toc184813922"/>
      <w:bookmarkStart w:id="125" w:name="_Toc329881181"/>
      <w:bookmarkStart w:id="126" w:name="_Toc290640028"/>
      <w:bookmarkStart w:id="127" w:name="_Toc290640630"/>
      <w:bookmarkStart w:id="128" w:name="_Toc290641734"/>
      <w:bookmarkStart w:id="129" w:name="_Toc487412635"/>
      <w:r w:rsidRPr="003D5DD8">
        <w:t xml:space="preserve">Figure </w:t>
      </w:r>
      <w:r w:rsidR="006E4296">
        <w:fldChar w:fldCharType="begin"/>
      </w:r>
      <w:r w:rsidR="00005CF1">
        <w:instrText xml:space="preserve"> SEQ Figure \* ARABIC </w:instrText>
      </w:r>
      <w:r w:rsidR="006E4296">
        <w:fldChar w:fldCharType="separate"/>
      </w:r>
      <w:r w:rsidR="0096209A">
        <w:rPr>
          <w:noProof/>
        </w:rPr>
        <w:t>2</w:t>
      </w:r>
      <w:r w:rsidR="006E4296">
        <w:fldChar w:fldCharType="end"/>
      </w:r>
      <w:bookmarkEnd w:id="122"/>
      <w:r w:rsidRPr="003D5DD8">
        <w:t xml:space="preserve">: Constraints </w:t>
      </w:r>
      <w:r w:rsidR="007921CA" w:rsidRPr="003D5DD8">
        <w:t>F</w:t>
      </w:r>
      <w:r w:rsidRPr="003D5DD8">
        <w:t>ormat – only one like this allowed</w:t>
      </w:r>
      <w:bookmarkEnd w:id="123"/>
      <w:bookmarkEnd w:id="124"/>
      <w:bookmarkEnd w:id="125"/>
      <w:bookmarkEnd w:id="126"/>
      <w:bookmarkEnd w:id="127"/>
      <w:bookmarkEnd w:id="128"/>
      <w:bookmarkEnd w:id="129"/>
    </w:p>
    <w:p w14:paraId="09AAFB38" w14:textId="77777777" w:rsidR="00FE07B6" w:rsidRPr="00FD0063" w:rsidRDefault="7F880045" w:rsidP="00FD0063">
      <w:pPr>
        <w:pStyle w:val="Example"/>
      </w:pPr>
      <w:r w:rsidRPr="007B0097">
        <w:rPr>
          <w:rFonts w:ascii="Arial" w:hAnsi="Arial" w:cs="Arial"/>
        </w:rPr>
        <w:t>1.</w:t>
      </w:r>
      <w:r>
        <w:t xml:space="preserve"> </w:t>
      </w:r>
      <w:r w:rsidRPr="00676263">
        <w:rPr>
          <w:rStyle w:val="keyword"/>
          <w:rFonts w:ascii="Arial" w:hAnsi="Arial"/>
        </w:rPr>
        <w:t>SHALL</w:t>
      </w:r>
      <w:r>
        <w:t xml:space="preserve"> </w:t>
      </w:r>
      <w:r w:rsidRPr="0051593F">
        <w:rPr>
          <w:rFonts w:ascii="Arial" w:eastAsia="Bookman Old Style" w:hAnsi="Arial" w:cs="Arial"/>
        </w:rPr>
        <w:t xml:space="preserve">contain exactly one </w:t>
      </w:r>
      <w:r w:rsidRPr="0051593F">
        <w:rPr>
          <w:rFonts w:ascii="Arial" w:hAnsi="Arial" w:cs="Arial"/>
        </w:rPr>
        <w:t>[1</w:t>
      </w:r>
      <w:proofErr w:type="gramStart"/>
      <w:r w:rsidRPr="0051593F">
        <w:rPr>
          <w:rFonts w:ascii="Arial" w:hAnsi="Arial" w:cs="Arial"/>
        </w:rPr>
        <w:t>..1</w:t>
      </w:r>
      <w:proofErr w:type="gramEnd"/>
      <w:r w:rsidRPr="0051593F">
        <w:rPr>
          <w:rFonts w:ascii="Arial" w:hAnsi="Arial" w:cs="Arial"/>
        </w:rPr>
        <w:t>]</w:t>
      </w:r>
      <w:r>
        <w:t xml:space="preserve"> </w:t>
      </w:r>
      <w:r w:rsidRPr="7F880045">
        <w:rPr>
          <w:b/>
          <w:bCs/>
        </w:rPr>
        <w:t>participant</w:t>
      </w:r>
      <w:r>
        <w:t xml:space="preserve"> </w:t>
      </w:r>
      <w:r w:rsidRPr="0051593F">
        <w:rPr>
          <w:rFonts w:ascii="Arial" w:hAnsi="Arial" w:cs="Arial"/>
        </w:rPr>
        <w:t xml:space="preserve">(CONF:2777) </w:t>
      </w:r>
      <w:r w:rsidRPr="0051593F">
        <w:rPr>
          <w:rFonts w:ascii="Arial" w:eastAsia="Bookman Old Style" w:hAnsi="Arial" w:cs="Arial"/>
        </w:rPr>
        <w:t>such that it</w:t>
      </w:r>
    </w:p>
    <w:p w14:paraId="7F745B32" w14:textId="77777777" w:rsidR="00FE07B6" w:rsidRPr="00FD0063" w:rsidRDefault="2588F33B" w:rsidP="00FD0063">
      <w:pPr>
        <w:pStyle w:val="Example"/>
      </w:pPr>
      <w:r w:rsidRPr="0051593F">
        <w:rPr>
          <w:rFonts w:ascii="Arial" w:hAnsi="Arial" w:cs="Arial"/>
        </w:rPr>
        <w:t xml:space="preserve">     </w:t>
      </w:r>
      <w:proofErr w:type="gramStart"/>
      <w:r w:rsidRPr="0051593F">
        <w:rPr>
          <w:rFonts w:ascii="Arial" w:hAnsi="Arial" w:cs="Arial"/>
        </w:rPr>
        <w:t>a.</w:t>
      </w:r>
      <w:r>
        <w:t xml:space="preserve">  </w:t>
      </w:r>
      <w:r w:rsidRPr="00676263">
        <w:rPr>
          <w:rStyle w:val="keyword"/>
          <w:rFonts w:ascii="Arial" w:hAnsi="Arial"/>
        </w:rPr>
        <w:t>SHALL</w:t>
      </w:r>
      <w:proofErr w:type="gramEnd"/>
      <w:r w:rsidRPr="1725540E">
        <w:t xml:space="preserve"> </w:t>
      </w:r>
      <w:r w:rsidRPr="0051593F">
        <w:rPr>
          <w:rFonts w:ascii="Arial" w:eastAsia="Bookman Old Style" w:hAnsi="Arial" w:cs="Arial"/>
        </w:rPr>
        <w:t xml:space="preserve">contain exactly one </w:t>
      </w:r>
      <w:r w:rsidRPr="0051593F">
        <w:rPr>
          <w:rFonts w:ascii="Arial" w:hAnsi="Arial" w:cs="Arial"/>
        </w:rPr>
        <w:t>[1..1]</w:t>
      </w:r>
      <w:r>
        <w:t xml:space="preserve"> </w:t>
      </w:r>
      <w:r w:rsidRPr="2588F33B">
        <w:rPr>
          <w:b/>
          <w:bCs/>
        </w:rPr>
        <w:t>@</w:t>
      </w:r>
      <w:proofErr w:type="spellStart"/>
      <w:r w:rsidRPr="2588F33B">
        <w:rPr>
          <w:b/>
          <w:bCs/>
        </w:rPr>
        <w:t>typeCode</w:t>
      </w:r>
      <w:proofErr w:type="spellEnd"/>
      <w:r>
        <w:t>="LOC" (</w:t>
      </w:r>
      <w:proofErr w:type="spellStart"/>
      <w:r w:rsidRPr="2588F33B">
        <w:rPr>
          <w:rFonts w:ascii="Bookman Old Style" w:eastAsia="Bookman Old Style" w:hAnsi="Bookman Old Style" w:cs="Bookman Old Style"/>
        </w:rPr>
        <w:t>CodeSystem</w:t>
      </w:r>
      <w:proofErr w:type="spellEnd"/>
      <w:r w:rsidRPr="2588F33B">
        <w:rPr>
          <w:rFonts w:ascii="Bookman Old Style" w:eastAsia="Bookman Old Style" w:hAnsi="Bookman Old Style" w:cs="Bookman Old Style"/>
        </w:rPr>
        <w:t>:</w:t>
      </w:r>
    </w:p>
    <w:p w14:paraId="2DDB94C9" w14:textId="77777777" w:rsidR="00FE07B6" w:rsidRPr="0051593F" w:rsidRDefault="7F880045" w:rsidP="00FD0063">
      <w:pPr>
        <w:pStyle w:val="Example"/>
        <w:rPr>
          <w:rFonts w:ascii="Arial" w:hAnsi="Arial" w:cs="Arial"/>
        </w:rPr>
      </w:pPr>
      <w:r w:rsidRPr="7F880045">
        <w:rPr>
          <w:rStyle w:val="XMLname"/>
          <w:noProof w:val="0"/>
        </w:rPr>
        <w:t xml:space="preserve">        </w:t>
      </w:r>
      <w:r>
        <w:t>2.16.840.1.113883.5.90 HL7ParticipationType</w:t>
      </w:r>
      <w:r w:rsidRPr="7F880045">
        <w:rPr>
          <w:rFonts w:ascii="Bookman Old Style" w:eastAsia="Bookman Old Style" w:hAnsi="Bookman Old Style" w:cs="Bookman Old Style"/>
        </w:rPr>
        <w:t xml:space="preserve">) </w:t>
      </w:r>
      <w:r w:rsidRPr="0051593F">
        <w:rPr>
          <w:rFonts w:ascii="Arial" w:eastAsia="Bookman Old Style" w:hAnsi="Arial" w:cs="Arial"/>
        </w:rPr>
        <w:t>(</w:t>
      </w:r>
      <w:r w:rsidRPr="0051593F">
        <w:rPr>
          <w:rFonts w:ascii="Arial" w:eastAsia="Courier New,Bookman Old Style" w:hAnsi="Arial" w:cs="Arial"/>
        </w:rPr>
        <w:t>CONF</w:t>
      </w:r>
      <w:proofErr w:type="gramStart"/>
      <w:r w:rsidRPr="0051593F">
        <w:rPr>
          <w:rFonts w:ascii="Arial" w:eastAsia="Courier New,Bookman Old Style" w:hAnsi="Arial" w:cs="Arial"/>
        </w:rPr>
        <w:t>:2230</w:t>
      </w:r>
      <w:proofErr w:type="gramEnd"/>
      <w:r w:rsidRPr="0051593F">
        <w:rPr>
          <w:rFonts w:ascii="Arial" w:eastAsia="Bookman Old Style" w:hAnsi="Arial" w:cs="Arial"/>
        </w:rPr>
        <w:t>).</w:t>
      </w:r>
    </w:p>
    <w:p w14:paraId="5BE7B42A" w14:textId="656B8C0C" w:rsidR="00CA60EC" w:rsidRDefault="00CA60EC" w:rsidP="004727D3">
      <w:pPr>
        <w:pStyle w:val="BodyText0"/>
      </w:pPr>
      <w:bookmarkStart w:id="130" w:name="_Toc250448690"/>
      <w:bookmarkStart w:id="131" w:name="_Toc341779237"/>
      <w:bookmarkStart w:id="132" w:name="_Toc332701512"/>
      <w:bookmarkStart w:id="133" w:name="_Toc184813708"/>
      <w:bookmarkStart w:id="134" w:name="_Ref172093071"/>
    </w:p>
    <w:p w14:paraId="5172464A" w14:textId="77777777" w:rsidR="00BD2CE5" w:rsidRPr="003D5DD8" w:rsidRDefault="00BD2CE5" w:rsidP="00BD46CE">
      <w:pPr>
        <w:pStyle w:val="Heading3"/>
      </w:pPr>
      <w:bookmarkStart w:id="135" w:name="_Ref419792784"/>
      <w:bookmarkStart w:id="136" w:name="_Ref419792792"/>
      <w:bookmarkStart w:id="137" w:name="_Ref419792821"/>
      <w:bookmarkStart w:id="138" w:name="_Ref419792826"/>
      <w:bookmarkStart w:id="139" w:name="_Toc486370129"/>
      <w:r w:rsidRPr="003D5DD8">
        <w:lastRenderedPageBreak/>
        <w:t>Null Flavor</w:t>
      </w:r>
      <w:bookmarkEnd w:id="130"/>
      <w:bookmarkEnd w:id="131"/>
      <w:bookmarkEnd w:id="132"/>
      <w:bookmarkEnd w:id="133"/>
      <w:bookmarkEnd w:id="134"/>
      <w:bookmarkEnd w:id="135"/>
      <w:bookmarkEnd w:id="136"/>
      <w:bookmarkEnd w:id="137"/>
      <w:bookmarkEnd w:id="138"/>
      <w:bookmarkEnd w:id="139"/>
    </w:p>
    <w:p w14:paraId="27FF7461" w14:textId="3704C682" w:rsidR="00F90E62" w:rsidRPr="003D5DD8" w:rsidRDefault="00BD2CE5" w:rsidP="00F90E62">
      <w:pPr>
        <w:pStyle w:val="BodyText0"/>
      </w:pPr>
      <w:r w:rsidRPr="003D5DD8">
        <w:t xml:space="preserve">Information technology solutions store and manage data, but sometimes data are not available; an item may be unknown, not relevant, or not computable or measureable. In HL7, a flavor of null, or </w:t>
      </w:r>
      <w:proofErr w:type="spellStart"/>
      <w:r w:rsidRPr="003D5DD8">
        <w:rPr>
          <w:rStyle w:val="XMLname"/>
          <w:noProof w:val="0"/>
        </w:rPr>
        <w:t>nullFlavor</w:t>
      </w:r>
      <w:proofErr w:type="spellEnd"/>
      <w:r w:rsidRPr="003D5DD8">
        <w:t>, describes the reason for missing data.</w:t>
      </w:r>
      <w:bookmarkStart w:id="140" w:name="_Toc341779295"/>
      <w:bookmarkStart w:id="141" w:name="_Toc184813926"/>
      <w:bookmarkStart w:id="142" w:name="_Toc250448699"/>
      <w:r w:rsidR="00490235">
        <w:t xml:space="preserve"> Please note that although </w:t>
      </w:r>
      <w:proofErr w:type="spellStart"/>
      <w:r w:rsidR="00490235">
        <w:t>nullFlavor</w:t>
      </w:r>
      <w:proofErr w:type="spellEnd"/>
      <w:r w:rsidR="00490235">
        <w:t xml:space="preserve"> may be allowed to be entered in a field, the absence of the actual data </w:t>
      </w:r>
      <w:r w:rsidR="00FA19E0">
        <w:t xml:space="preserve">for data elements necessary for </w:t>
      </w:r>
      <w:proofErr w:type="spellStart"/>
      <w:r w:rsidR="00FA19E0">
        <w:t>eCQM</w:t>
      </w:r>
      <w:proofErr w:type="spellEnd"/>
      <w:r w:rsidR="00FA19E0">
        <w:t xml:space="preserve"> calculations </w:t>
      </w:r>
      <w:r w:rsidR="00490235">
        <w:t>may compromise calculation</w:t>
      </w:r>
      <w:r w:rsidR="00FA19E0">
        <w:t xml:space="preserve"> result</w:t>
      </w:r>
      <w:r w:rsidR="00490235">
        <w:t>s.</w:t>
      </w:r>
    </w:p>
    <w:p w14:paraId="0E206B82" w14:textId="454F6E78" w:rsidR="007D01F4" w:rsidRPr="003D5DD8" w:rsidRDefault="007D01F4" w:rsidP="008D5CD4">
      <w:pPr>
        <w:pStyle w:val="Caption-Fig"/>
      </w:pPr>
      <w:bookmarkStart w:id="143" w:name="_Ref486351255"/>
      <w:bookmarkStart w:id="144" w:name="_Toc290640029"/>
      <w:bookmarkStart w:id="145" w:name="_Toc290640631"/>
      <w:bookmarkStart w:id="146" w:name="_Toc290641735"/>
      <w:bookmarkStart w:id="147" w:name="_Toc487412636"/>
      <w:bookmarkEnd w:id="140"/>
      <w:bookmarkEnd w:id="141"/>
      <w:bookmarkEnd w:id="142"/>
      <w:r w:rsidRPr="003D5DD8">
        <w:t xml:space="preserve">Figure </w:t>
      </w:r>
      <w:r w:rsidR="006E4296">
        <w:fldChar w:fldCharType="begin"/>
      </w:r>
      <w:r w:rsidR="00005CF1">
        <w:instrText xml:space="preserve"> SEQ Figure \* ARABIC </w:instrText>
      </w:r>
      <w:r w:rsidR="006E4296">
        <w:fldChar w:fldCharType="separate"/>
      </w:r>
      <w:r w:rsidR="0096209A">
        <w:rPr>
          <w:noProof/>
        </w:rPr>
        <w:t>3</w:t>
      </w:r>
      <w:r w:rsidR="006E4296">
        <w:fldChar w:fldCharType="end"/>
      </w:r>
      <w:bookmarkEnd w:id="143"/>
      <w:r w:rsidRPr="1725540E">
        <w:t xml:space="preserve">: </w:t>
      </w:r>
      <w:proofErr w:type="spellStart"/>
      <w:r w:rsidRPr="003D5DD8">
        <w:t>nullFlavor</w:t>
      </w:r>
      <w:proofErr w:type="spellEnd"/>
      <w:r w:rsidRPr="003D5DD8">
        <w:t xml:space="preserve"> Example</w:t>
      </w:r>
      <w:bookmarkEnd w:id="144"/>
      <w:bookmarkEnd w:id="145"/>
      <w:bookmarkEnd w:id="146"/>
      <w:bookmarkEnd w:id="147"/>
    </w:p>
    <w:p w14:paraId="0CC90B88" w14:textId="77777777" w:rsidR="006717B4" w:rsidRPr="003D5DD8" w:rsidRDefault="2588F33B" w:rsidP="00BD2CE5">
      <w:pPr>
        <w:pStyle w:val="Example"/>
      </w:pPr>
      <w:r>
        <w:t>&lt;</w:t>
      </w:r>
      <w:proofErr w:type="spellStart"/>
      <w:r>
        <w:t>raceCode</w:t>
      </w:r>
      <w:proofErr w:type="spellEnd"/>
      <w:r w:rsidRPr="1725540E">
        <w:t xml:space="preserve"> </w:t>
      </w:r>
      <w:proofErr w:type="spellStart"/>
      <w:r>
        <w:t>nullFlavor</w:t>
      </w:r>
      <w:proofErr w:type="spellEnd"/>
      <w:r>
        <w:t>="ASKU"/&gt;</w:t>
      </w:r>
    </w:p>
    <w:p w14:paraId="17CC27D1" w14:textId="77777777" w:rsidR="006717B4" w:rsidRPr="003D5DD8" w:rsidRDefault="2588F33B" w:rsidP="00BD2CE5">
      <w:pPr>
        <w:pStyle w:val="Example"/>
      </w:pPr>
      <w:r>
        <w:t xml:space="preserve">&lt;!—coding a </w:t>
      </w:r>
      <w:proofErr w:type="spellStart"/>
      <w:r>
        <w:t>raceCode</w:t>
      </w:r>
      <w:proofErr w:type="spellEnd"/>
      <w:r>
        <w:t xml:space="preserve"> when the patient declined to specify his/her race--&gt;</w:t>
      </w:r>
    </w:p>
    <w:p w14:paraId="0E203460" w14:textId="77777777" w:rsidR="006717B4" w:rsidRPr="003D5DD8" w:rsidRDefault="006717B4" w:rsidP="00BD2CE5">
      <w:pPr>
        <w:pStyle w:val="Example"/>
      </w:pPr>
    </w:p>
    <w:p w14:paraId="04860A3D" w14:textId="77777777" w:rsidR="003466E1" w:rsidRPr="003D5DD8" w:rsidRDefault="2588F33B" w:rsidP="00BD2CE5">
      <w:pPr>
        <w:pStyle w:val="Example"/>
      </w:pPr>
      <w:r>
        <w:t>&lt;</w:t>
      </w:r>
      <w:proofErr w:type="spellStart"/>
      <w:r>
        <w:t>raceCode</w:t>
      </w:r>
      <w:proofErr w:type="spellEnd"/>
      <w:r w:rsidRPr="1725540E">
        <w:t xml:space="preserve"> </w:t>
      </w:r>
      <w:proofErr w:type="spellStart"/>
      <w:r>
        <w:t>nullFlavor</w:t>
      </w:r>
      <w:proofErr w:type="spellEnd"/>
      <w:r>
        <w:t>="UNK"/&gt;</w:t>
      </w:r>
    </w:p>
    <w:p w14:paraId="254384F4" w14:textId="77777777" w:rsidR="009F0AEE" w:rsidRPr="003D5DD8" w:rsidRDefault="2588F33B" w:rsidP="00BD2CE5">
      <w:pPr>
        <w:pStyle w:val="Example"/>
      </w:pPr>
      <w:r>
        <w:t xml:space="preserve">&lt;!--coding a </w:t>
      </w:r>
      <w:proofErr w:type="spellStart"/>
      <w:r>
        <w:t>raceCode</w:t>
      </w:r>
      <w:proofErr w:type="spellEnd"/>
      <w:r>
        <w:t xml:space="preserve"> when the patient's race is unknown--&gt;</w:t>
      </w:r>
    </w:p>
    <w:p w14:paraId="2A50405C" w14:textId="77777777" w:rsidR="00BD2CE5" w:rsidRPr="003D5DD8" w:rsidRDefault="7F880045" w:rsidP="00BD2CE5">
      <w:pPr>
        <w:pStyle w:val="BodyText0"/>
      </w:pPr>
      <w:r>
        <w:t xml:space="preserve">Use null flavors for unknown, required, or optional attributes: </w:t>
      </w:r>
    </w:p>
    <w:p w14:paraId="63C1DA58" w14:textId="77777777" w:rsidR="00BD2CE5" w:rsidRPr="003D5DD8" w:rsidRDefault="00BD2CE5" w:rsidP="002425C9">
      <w:pPr>
        <w:pStyle w:val="ListBullet"/>
        <w:spacing w:line="260" w:lineRule="exact"/>
        <w:ind w:left="540" w:hanging="180"/>
      </w:pPr>
      <w:r w:rsidRPr="003D5DD8">
        <w:rPr>
          <w:rStyle w:val="keyword"/>
        </w:rPr>
        <w:t>NI</w:t>
      </w:r>
      <w:r w:rsidRPr="003D5DD8">
        <w:t xml:space="preserve"> </w:t>
      </w:r>
      <w:r w:rsidRPr="003D5DD8">
        <w:tab/>
        <w:t>No information. This is the most general and default null flavor.</w:t>
      </w:r>
    </w:p>
    <w:p w14:paraId="1EE24267" w14:textId="77777777" w:rsidR="00BD2CE5" w:rsidRPr="003D5DD8" w:rsidRDefault="00BD2CE5" w:rsidP="002425C9">
      <w:pPr>
        <w:pStyle w:val="ListBullet"/>
        <w:spacing w:line="260" w:lineRule="exact"/>
        <w:ind w:left="540" w:hanging="180"/>
      </w:pPr>
      <w:r w:rsidRPr="003D5DD8">
        <w:rPr>
          <w:rStyle w:val="keyword"/>
        </w:rPr>
        <w:t xml:space="preserve">NA </w:t>
      </w:r>
      <w:r w:rsidRPr="003D5DD8">
        <w:tab/>
        <w:t>Not applicable. Known to have no proper value (e.g., last menstrual period for a male).</w:t>
      </w:r>
    </w:p>
    <w:p w14:paraId="691A3A7D" w14:textId="77777777" w:rsidR="00BD2CE5" w:rsidRPr="003D5DD8" w:rsidRDefault="00BD2CE5" w:rsidP="002425C9">
      <w:pPr>
        <w:pStyle w:val="ListBullet"/>
        <w:spacing w:line="260" w:lineRule="exact"/>
        <w:ind w:left="540" w:hanging="180"/>
      </w:pPr>
      <w:r w:rsidRPr="003D5DD8">
        <w:rPr>
          <w:rStyle w:val="keyword"/>
        </w:rPr>
        <w:t>UNK</w:t>
      </w:r>
      <w:r w:rsidRPr="003D5DD8">
        <w:t xml:space="preserve"> </w:t>
      </w:r>
      <w:r w:rsidRPr="003D5DD8">
        <w:tab/>
        <w:t>Unknown. A proper value is applicable, but is not known.</w:t>
      </w:r>
    </w:p>
    <w:p w14:paraId="2E42BBC8" w14:textId="77777777" w:rsidR="00BD2CE5" w:rsidRPr="003D5DD8" w:rsidRDefault="00BD2CE5" w:rsidP="002425C9">
      <w:pPr>
        <w:pStyle w:val="ListBullet"/>
        <w:spacing w:line="260" w:lineRule="exact"/>
        <w:ind w:left="540" w:hanging="180"/>
      </w:pPr>
      <w:r w:rsidRPr="003D5DD8">
        <w:rPr>
          <w:rStyle w:val="keyword"/>
        </w:rPr>
        <w:t xml:space="preserve">ASKU </w:t>
      </w:r>
      <w:r w:rsidRPr="003D5DD8">
        <w:tab/>
        <w:t>Asked, but not known. Information was sought, but not found (e.g., the patient was asked but did not know).</w:t>
      </w:r>
    </w:p>
    <w:p w14:paraId="512AB07C" w14:textId="77777777" w:rsidR="00BD2CE5" w:rsidRPr="003D5DD8" w:rsidRDefault="00BD2CE5" w:rsidP="002425C9">
      <w:pPr>
        <w:pStyle w:val="ListBullet"/>
        <w:spacing w:line="260" w:lineRule="exact"/>
        <w:ind w:left="540" w:hanging="180"/>
      </w:pPr>
      <w:r w:rsidRPr="003D5DD8">
        <w:rPr>
          <w:rStyle w:val="keyword"/>
        </w:rPr>
        <w:t>NAV</w:t>
      </w:r>
      <w:r w:rsidRPr="003D5DD8">
        <w:t xml:space="preserve"> </w:t>
      </w:r>
      <w:r w:rsidRPr="003D5DD8">
        <w:tab/>
        <w:t>Temporarily unavailable. The information is not available, but is expected to be available later.</w:t>
      </w:r>
    </w:p>
    <w:p w14:paraId="6DC1742A" w14:textId="77777777" w:rsidR="00BD2CE5" w:rsidRPr="003D5DD8" w:rsidRDefault="00BD2CE5" w:rsidP="002425C9">
      <w:pPr>
        <w:pStyle w:val="ListBullet"/>
        <w:spacing w:line="260" w:lineRule="exact"/>
        <w:ind w:left="540" w:hanging="180"/>
      </w:pPr>
      <w:r w:rsidRPr="003D5DD8">
        <w:rPr>
          <w:rStyle w:val="keyword"/>
        </w:rPr>
        <w:t>NASK</w:t>
      </w:r>
      <w:r w:rsidRPr="003D5DD8">
        <w:t xml:space="preserve"> </w:t>
      </w:r>
      <w:r w:rsidRPr="003D5DD8">
        <w:tab/>
        <w:t>Not asked. The patient was not asked.</w:t>
      </w:r>
    </w:p>
    <w:p w14:paraId="31925769" w14:textId="6A5F98D1" w:rsidR="00BD2CE5" w:rsidRPr="003D5DD8" w:rsidRDefault="00BD2CE5" w:rsidP="002425C9">
      <w:pPr>
        <w:pStyle w:val="ListBullet"/>
        <w:spacing w:line="260" w:lineRule="exact"/>
        <w:ind w:left="540" w:hanging="180"/>
      </w:pPr>
      <w:r w:rsidRPr="003D5DD8">
        <w:rPr>
          <w:rStyle w:val="keyword"/>
        </w:rPr>
        <w:t>MSK</w:t>
      </w:r>
      <w:r w:rsidR="00271E31">
        <w:rPr>
          <w:rStyle w:val="keyword"/>
        </w:rPr>
        <w:t xml:space="preserve"> </w:t>
      </w:r>
      <w:r w:rsidRPr="003D5DD8">
        <w:tab/>
        <w:t>There is information on this item available but it has not been provided by the sender due to security, privacy, or other reasons. There may be an alternate mechanism for gaining access to this information.</w:t>
      </w:r>
    </w:p>
    <w:p w14:paraId="56301D34" w14:textId="0126EFFE" w:rsidR="00BD2CE5" w:rsidRPr="003D5DD8" w:rsidRDefault="00BD2CE5" w:rsidP="002425C9">
      <w:pPr>
        <w:pStyle w:val="ListBullet"/>
        <w:spacing w:line="260" w:lineRule="exact"/>
        <w:ind w:left="540" w:hanging="180"/>
      </w:pPr>
      <w:r w:rsidRPr="003D5DD8">
        <w:rPr>
          <w:rStyle w:val="keyword"/>
        </w:rPr>
        <w:t>OTH</w:t>
      </w:r>
      <w:r w:rsidRPr="003D5DD8">
        <w:tab/>
      </w:r>
      <w:r w:rsidR="00271E31">
        <w:t xml:space="preserve"> </w:t>
      </w:r>
      <w:r w:rsidRPr="003D5DD8">
        <w:t>The actual value is not and will not be assigned a standard coded value. An example is the name or identifier of a clinical trial.</w:t>
      </w:r>
    </w:p>
    <w:p w14:paraId="0EDD275D" w14:textId="508EA00B" w:rsidR="00BD2CE5" w:rsidRPr="003D5DD8" w:rsidRDefault="2588F33B" w:rsidP="00BD2CE5">
      <w:pPr>
        <w:pStyle w:val="BodyText0"/>
      </w:pPr>
      <w:r>
        <w:t xml:space="preserve">This list contains those null flavors that are commonly used in clinical documents. For the full list and descriptions, see the </w:t>
      </w:r>
      <w:proofErr w:type="spellStart"/>
      <w:r w:rsidRPr="2588F33B">
        <w:rPr>
          <w:rStyle w:val="XMLname"/>
          <w:noProof w:val="0"/>
        </w:rPr>
        <w:t>nullFlavor</w:t>
      </w:r>
      <w:proofErr w:type="spellEnd"/>
      <w:r>
        <w:t xml:space="preserve"> vocabulary domain in the in the HL7 standard, </w:t>
      </w:r>
      <w:r w:rsidRPr="11B61B0A">
        <w:rPr>
          <w:i/>
          <w:iCs/>
        </w:rPr>
        <w:t>Clinical Document Architecture, Release 2.0</w:t>
      </w:r>
      <w:r w:rsidRPr="1725540E">
        <w:t xml:space="preserve">. </w:t>
      </w:r>
    </w:p>
    <w:p w14:paraId="553BDB99" w14:textId="77777777" w:rsidR="00D408B6" w:rsidRDefault="2588F33B" w:rsidP="00BD2CE5">
      <w:pPr>
        <w:pStyle w:val="BodyText0"/>
      </w:pPr>
      <w:r>
        <w:t xml:space="preserve">Any </w:t>
      </w:r>
      <w:r w:rsidRPr="2588F33B">
        <w:rPr>
          <w:rStyle w:val="keyword"/>
        </w:rPr>
        <w:t>SHALL</w:t>
      </w:r>
      <w:r>
        <w:t xml:space="preserve"> conformance statement may use </w:t>
      </w:r>
      <w:proofErr w:type="spellStart"/>
      <w:r w:rsidRPr="2588F33B">
        <w:rPr>
          <w:rStyle w:val="XMLname"/>
          <w:noProof w:val="0"/>
        </w:rPr>
        <w:t>nullFlavor</w:t>
      </w:r>
      <w:proofErr w:type="spellEnd"/>
      <w:r>
        <w:t xml:space="preserve">, unless the attribute is required or the </w:t>
      </w:r>
      <w:proofErr w:type="spellStart"/>
      <w:r w:rsidRPr="2588F33B">
        <w:rPr>
          <w:rStyle w:val="XMLname"/>
          <w:noProof w:val="0"/>
        </w:rPr>
        <w:t>nullFlavor</w:t>
      </w:r>
      <w:proofErr w:type="spellEnd"/>
      <w:r>
        <w:t xml:space="preserve"> is explicitly disallowed. </w:t>
      </w:r>
      <w:r w:rsidRPr="2588F33B">
        <w:rPr>
          <w:rStyle w:val="keyword"/>
        </w:rPr>
        <w:t>SHOULD</w:t>
      </w:r>
      <w:r>
        <w:t xml:space="preserve"> and </w:t>
      </w:r>
      <w:r w:rsidRPr="2588F33B">
        <w:rPr>
          <w:rStyle w:val="keyword"/>
        </w:rPr>
        <w:t>MAY</w:t>
      </w:r>
      <w:r>
        <w:t xml:space="preserve"> conformance statements may also use </w:t>
      </w:r>
      <w:proofErr w:type="spellStart"/>
      <w:r w:rsidRPr="2588F33B">
        <w:rPr>
          <w:rStyle w:val="XMLname"/>
          <w:noProof w:val="0"/>
        </w:rPr>
        <w:t>nullFlavor</w:t>
      </w:r>
      <w:proofErr w:type="spellEnd"/>
      <w:r w:rsidRPr="1725540E">
        <w:t>.</w:t>
      </w:r>
      <w:r w:rsidR="00490235">
        <w:t xml:space="preserve"> </w:t>
      </w:r>
    </w:p>
    <w:p w14:paraId="74645AFD" w14:textId="77777777" w:rsidR="00C6237E" w:rsidRDefault="00C6237E" w:rsidP="00BD2CE5">
      <w:pPr>
        <w:pStyle w:val="BodyText0"/>
      </w:pPr>
    </w:p>
    <w:p w14:paraId="49039704" w14:textId="77777777" w:rsidR="00C269E2" w:rsidRDefault="00C269E2" w:rsidP="007E25E3">
      <w:pPr>
        <w:pStyle w:val="BodyText0"/>
      </w:pPr>
    </w:p>
    <w:p w14:paraId="29C55F14" w14:textId="77777777" w:rsidR="00C269E2" w:rsidRDefault="00C269E2" w:rsidP="007E25E3">
      <w:pPr>
        <w:pStyle w:val="BodyText0"/>
        <w:sectPr w:rsidR="00C269E2" w:rsidSect="00D63D57">
          <w:headerReference w:type="default" r:id="rId27"/>
          <w:pgSz w:w="12240" w:h="15840" w:code="1"/>
          <w:pgMar w:top="720" w:right="1440" w:bottom="720" w:left="1440" w:header="720" w:footer="576" w:gutter="0"/>
          <w:pgNumType w:start="1"/>
          <w:cols w:space="720"/>
          <w:docGrid w:linePitch="299"/>
        </w:sectPr>
      </w:pPr>
    </w:p>
    <w:p w14:paraId="13DD47F4" w14:textId="3762C159" w:rsidR="00D408B6" w:rsidRDefault="00E4023D">
      <w:pPr>
        <w:pStyle w:val="Heading1blue"/>
      </w:pPr>
      <w:bookmarkStart w:id="148" w:name="_Toc263963358"/>
      <w:bookmarkStart w:id="149" w:name="_Toc266957808"/>
      <w:bookmarkStart w:id="150" w:name="_Toc266970662"/>
      <w:bookmarkStart w:id="151" w:name="_Toc267071926"/>
      <w:bookmarkStart w:id="152" w:name="_Toc267559029"/>
      <w:bookmarkStart w:id="153" w:name="_Toc267682196"/>
      <w:bookmarkStart w:id="154" w:name="_Toc267835263"/>
      <w:bookmarkStart w:id="155" w:name="_Toc393981185"/>
      <w:bookmarkStart w:id="156" w:name="_Toc486370130"/>
      <w:r>
        <w:lastRenderedPageBreak/>
        <w:t>QRDA I</w:t>
      </w:r>
      <w:r w:rsidR="00AC459C" w:rsidRPr="003D5DD8">
        <w:t xml:space="preserve"> STU R</w:t>
      </w:r>
      <w:ins w:id="157" w:author="Yan Heras" w:date="2018-01-18T09:12:00Z">
        <w:r w:rsidR="005C5A48">
          <w:t>5</w:t>
        </w:r>
      </w:ins>
      <w:del w:id="158" w:author="Yan Heras" w:date="2018-01-18T09:12:00Z">
        <w:r w:rsidR="00B44299" w:rsidDel="005C5A48">
          <w:delText>4</w:delText>
        </w:r>
      </w:del>
      <w:r w:rsidR="00D408B6" w:rsidRPr="003D5DD8">
        <w:t xml:space="preserve"> </w:t>
      </w:r>
      <w:r w:rsidR="003E4904">
        <w:t>CMS</w:t>
      </w:r>
      <w:r w:rsidR="00D408B6" w:rsidRPr="003D5DD8">
        <w:t xml:space="preserve"> Implementation Guide</w:t>
      </w:r>
      <w:r w:rsidR="003B777B" w:rsidRPr="003D5DD8">
        <w:t xml:space="preserve"> </w:t>
      </w:r>
      <w:r w:rsidR="00DD6922" w:rsidRPr="003D5DD8">
        <w:t xml:space="preserve">for </w:t>
      </w:r>
      <w:bookmarkEnd w:id="148"/>
      <w:bookmarkEnd w:id="149"/>
      <w:bookmarkEnd w:id="150"/>
      <w:bookmarkEnd w:id="151"/>
      <w:bookmarkEnd w:id="152"/>
      <w:bookmarkEnd w:id="153"/>
      <w:bookmarkEnd w:id="154"/>
      <w:bookmarkEnd w:id="155"/>
      <w:r w:rsidR="003E4904">
        <w:t>Hospital Quality Reporting</w:t>
      </w:r>
      <w:bookmarkEnd w:id="156"/>
      <w:r w:rsidR="003E4904">
        <w:t xml:space="preserve"> </w:t>
      </w:r>
    </w:p>
    <w:p w14:paraId="2B1E0C45" w14:textId="77777777" w:rsidR="00B1231B" w:rsidRPr="003D5DD8" w:rsidRDefault="00B1231B" w:rsidP="004A2563">
      <w:pPr>
        <w:pStyle w:val="Heading1"/>
      </w:pPr>
      <w:bookmarkStart w:id="159" w:name="_Toc486370131"/>
      <w:r w:rsidRPr="003D5DD8">
        <w:t>Overview</w:t>
      </w:r>
      <w:bookmarkEnd w:id="159"/>
    </w:p>
    <w:p w14:paraId="3AC9887C" w14:textId="77777777" w:rsidR="00B1231B" w:rsidRPr="00BD46CE" w:rsidRDefault="00B1231B" w:rsidP="00BD46CE">
      <w:pPr>
        <w:pStyle w:val="Heading3"/>
      </w:pPr>
      <w:bookmarkStart w:id="160" w:name="_Toc486370132"/>
      <w:r w:rsidRPr="00BD46CE">
        <w:t>Background</w:t>
      </w:r>
      <w:bookmarkEnd w:id="160"/>
    </w:p>
    <w:p w14:paraId="6085D995" w14:textId="2708F5D2" w:rsidR="00B1231B" w:rsidRPr="003D5DD8" w:rsidRDefault="006E5ED9" w:rsidP="00B1231B">
      <w:pPr>
        <w:pStyle w:val="BodyText0"/>
      </w:pPr>
      <w:r>
        <w:t>T</w:t>
      </w:r>
      <w:r w:rsidR="7F880045">
        <w:t>his guide is a CMS Quality Reporting Document Architecture Category I (</w:t>
      </w:r>
      <w:r w:rsidR="00E4023D">
        <w:t>QRDA I</w:t>
      </w:r>
      <w:r w:rsidR="7F880045">
        <w:t xml:space="preserve">) implementation guide to the </w:t>
      </w:r>
      <w:r w:rsidR="7F880045" w:rsidRPr="11B61B0A">
        <w:rPr>
          <w:i/>
          <w:iCs/>
        </w:rPr>
        <w:t>HL7 Implementation Guide for CDA Release 2: Quality Reporting Document Architecture Catego</w:t>
      </w:r>
      <w:r w:rsidR="00A61AD3" w:rsidRPr="11B61B0A">
        <w:rPr>
          <w:i/>
          <w:iCs/>
        </w:rPr>
        <w:t xml:space="preserve">ry I, Release 1, </w:t>
      </w:r>
      <w:r w:rsidR="00B44299" w:rsidRPr="11B61B0A">
        <w:rPr>
          <w:i/>
          <w:iCs/>
        </w:rPr>
        <w:t xml:space="preserve">STU Release </w:t>
      </w:r>
      <w:ins w:id="161" w:author="Yan Heras" w:date="2018-01-18T09:13:00Z">
        <w:r w:rsidR="005C5A48">
          <w:rPr>
            <w:i/>
            <w:iCs/>
          </w:rPr>
          <w:t>5</w:t>
        </w:r>
      </w:ins>
      <w:del w:id="162" w:author="Yan Heras" w:date="2018-01-18T09:13:00Z">
        <w:r w:rsidR="00B44299" w:rsidRPr="11B61B0A" w:rsidDel="005C5A48">
          <w:rPr>
            <w:i/>
            <w:iCs/>
          </w:rPr>
          <w:delText>4</w:delText>
        </w:r>
      </w:del>
      <w:r w:rsidR="7F880045" w:rsidRPr="11B61B0A">
        <w:rPr>
          <w:i/>
          <w:iCs/>
        </w:rPr>
        <w:t xml:space="preserve"> </w:t>
      </w:r>
      <w:r w:rsidR="00B44299" w:rsidRPr="11B61B0A">
        <w:rPr>
          <w:i/>
          <w:iCs/>
        </w:rPr>
        <w:t xml:space="preserve">(published </w:t>
      </w:r>
      <w:del w:id="163" w:author="Yan Heras" w:date="2018-01-18T09:13:00Z">
        <w:r w:rsidR="002C5F1C" w:rsidRPr="11B61B0A" w:rsidDel="005C5A48">
          <w:rPr>
            <w:i/>
            <w:iCs/>
          </w:rPr>
          <w:delText>Jan</w:delText>
        </w:r>
        <w:r w:rsidR="00B44299" w:rsidRPr="11B61B0A" w:rsidDel="005C5A48">
          <w:rPr>
            <w:i/>
            <w:iCs/>
          </w:rPr>
          <w:delText xml:space="preserve"> </w:delText>
        </w:r>
      </w:del>
      <w:ins w:id="164" w:author="Yan Heras" w:date="2018-01-18T09:13:00Z">
        <w:r w:rsidR="005C5A48">
          <w:rPr>
            <w:i/>
            <w:iCs/>
          </w:rPr>
          <w:t>December</w:t>
        </w:r>
        <w:r w:rsidR="005C5A48" w:rsidRPr="11B61B0A">
          <w:rPr>
            <w:i/>
            <w:iCs/>
          </w:rPr>
          <w:t xml:space="preserve"> </w:t>
        </w:r>
      </w:ins>
      <w:r w:rsidR="00B44299" w:rsidRPr="11B61B0A">
        <w:rPr>
          <w:i/>
          <w:iCs/>
        </w:rPr>
        <w:t>2017</w:t>
      </w:r>
      <w:r w:rsidR="7F880045" w:rsidRPr="11B61B0A">
        <w:rPr>
          <w:i/>
          <w:iCs/>
        </w:rPr>
        <w:t>)</w:t>
      </w:r>
      <w:r w:rsidR="7F880045">
        <w:t xml:space="preserve">, referred to as the </w:t>
      </w:r>
      <w:r w:rsidR="00675E2B">
        <w:rPr>
          <w:iCs/>
        </w:rPr>
        <w:t xml:space="preserve">HL7 </w:t>
      </w:r>
      <w:r w:rsidR="00E4023D">
        <w:rPr>
          <w:iCs/>
        </w:rPr>
        <w:t>QRDA I</w:t>
      </w:r>
      <w:r w:rsidR="000231C1" w:rsidRPr="000231C1">
        <w:rPr>
          <w:iCs/>
        </w:rPr>
        <w:t xml:space="preserve"> STU </w:t>
      </w:r>
      <w:r w:rsidR="000231C1">
        <w:rPr>
          <w:iCs/>
        </w:rPr>
        <w:t>R</w:t>
      </w:r>
      <w:del w:id="165" w:author="Yan Heras" w:date="2018-01-18T09:13:00Z">
        <w:r w:rsidR="000231C1" w:rsidRPr="000231C1" w:rsidDel="005C5A48">
          <w:rPr>
            <w:iCs/>
          </w:rPr>
          <w:delText>4</w:delText>
        </w:r>
      </w:del>
      <w:ins w:id="166" w:author="Yan Heras" w:date="2018-01-18T09:13:00Z">
        <w:r w:rsidR="005C5A48">
          <w:rPr>
            <w:iCs/>
          </w:rPr>
          <w:t>5</w:t>
        </w:r>
      </w:ins>
      <w:r w:rsidR="7F880045" w:rsidRPr="000231C1">
        <w:t xml:space="preserve"> </w:t>
      </w:r>
      <w:r w:rsidR="7F880045">
        <w:t xml:space="preserve">in this guide. This guide describes additional conformance statements and constraints for EHR data submissions that are required for reporting information to the </w:t>
      </w:r>
      <w:r w:rsidR="002C5F1C">
        <w:t>CMS for</w:t>
      </w:r>
      <w:r w:rsidR="7F880045">
        <w:t xml:space="preserve"> the Hospital Inpatient</w:t>
      </w:r>
      <w:r w:rsidR="00CD2305">
        <w:t xml:space="preserve"> Quality Reporting Program 201</w:t>
      </w:r>
      <w:del w:id="167" w:author="Yan Heras" w:date="2018-01-18T09:14:00Z">
        <w:r w:rsidR="00CD2305" w:rsidDel="005C5A48">
          <w:delText>8</w:delText>
        </w:r>
      </w:del>
      <w:ins w:id="168" w:author="Yan Heras" w:date="2018-01-18T09:14:00Z">
        <w:r w:rsidR="005C5A48">
          <w:t>9</w:t>
        </w:r>
      </w:ins>
      <w:r w:rsidR="00CD2305">
        <w:t xml:space="preserve"> </w:t>
      </w:r>
      <w:r w:rsidR="7F880045">
        <w:t>Reporting Period.</w:t>
      </w:r>
    </w:p>
    <w:p w14:paraId="09F90F7C" w14:textId="1B43F60B" w:rsidR="00B1231B" w:rsidRPr="003D5DD8" w:rsidRDefault="7F880045" w:rsidP="00B1231B">
      <w:pPr>
        <w:pStyle w:val="BodyText0"/>
      </w:pPr>
      <w:r>
        <w:t xml:space="preserve">The purpose of this guide is to serve as a companion to the </w:t>
      </w:r>
      <w:r w:rsidR="0010582D">
        <w:t xml:space="preserve">base HL7 </w:t>
      </w:r>
      <w:r w:rsidR="00E4023D">
        <w:t>QRDA I</w:t>
      </w:r>
      <w:r w:rsidR="000231C1">
        <w:t xml:space="preserve"> STU R</w:t>
      </w:r>
      <w:del w:id="169" w:author="Yan Heras" w:date="2018-01-18T09:14:00Z">
        <w:r w:rsidR="000231C1" w:rsidDel="005C5A48">
          <w:delText>4</w:delText>
        </w:r>
      </w:del>
      <w:ins w:id="170" w:author="Yan Heras" w:date="2018-01-18T09:14:00Z">
        <w:r w:rsidR="005C5A48">
          <w:t>5</w:t>
        </w:r>
      </w:ins>
      <w:r w:rsidR="00473616">
        <w:t xml:space="preserve"> </w:t>
      </w:r>
      <w:r>
        <w:t xml:space="preserve">for entities such as Eligible Hospitals (EH), Critical Access Hospitals (CAH), and vendors to submit </w:t>
      </w:r>
      <w:r w:rsidR="00E4023D">
        <w:t>QRDA I</w:t>
      </w:r>
      <w:r>
        <w:t xml:space="preserve"> data for consumpt</w:t>
      </w:r>
      <w:r w:rsidR="002A1C32">
        <w:t>ion by CMS systems including for</w:t>
      </w:r>
      <w:r>
        <w:t xml:space="preserve"> Hospital Quality Reporting (HQR).</w:t>
      </w:r>
    </w:p>
    <w:p w14:paraId="32D3C02B" w14:textId="77777777" w:rsidR="00B1231B" w:rsidRPr="003D5DD8" w:rsidRDefault="7F880045" w:rsidP="00B1231B">
      <w:pPr>
        <w:pStyle w:val="BodyText0"/>
      </w:pPr>
      <w:r>
        <w:t>Each QRDA Category I report contains quality data for one patient for one or more quality measures, where the data elements in the report are defined by the particular measure(s) being reported on. A QRDA Category I report contains raw applicable patient data. When pooled and analyzed, each report contributes the quality data necessary to calculate population measure metrics.</w:t>
      </w:r>
    </w:p>
    <w:p w14:paraId="00800D56" w14:textId="686F43BC" w:rsidR="00B1231B" w:rsidRPr="003D5DD8" w:rsidRDefault="00B1231B" w:rsidP="00BD46CE">
      <w:pPr>
        <w:pStyle w:val="Heading3"/>
      </w:pPr>
      <w:bookmarkStart w:id="171" w:name="_Toc486370133"/>
      <w:r w:rsidRPr="003D5DD8">
        <w:t xml:space="preserve">How to Read This </w:t>
      </w:r>
      <w:r w:rsidR="00E4023D">
        <w:t>QRDA I</w:t>
      </w:r>
      <w:r w:rsidRPr="003D5DD8">
        <w:t xml:space="preserve"> Guide</w:t>
      </w:r>
      <w:bookmarkEnd w:id="171"/>
    </w:p>
    <w:p w14:paraId="4B8C5C4E" w14:textId="753BE8E0" w:rsidR="00B1231B" w:rsidRPr="003D5DD8" w:rsidRDefault="2588F33B" w:rsidP="00B1231B">
      <w:pPr>
        <w:pStyle w:val="BodyText0"/>
      </w:pPr>
      <w:r>
        <w:t xml:space="preserve">CMS will process Clinical Quality Measure (CQM) </w:t>
      </w:r>
      <w:r w:rsidR="00E4023D">
        <w:t>QRDA I</w:t>
      </w:r>
      <w:r>
        <w:t xml:space="preserve"> documents originating from EHR systems. Submitted </w:t>
      </w:r>
      <w:r w:rsidR="00E4023D">
        <w:t>QRDA I</w:t>
      </w:r>
      <w:r>
        <w:t xml:space="preserve"> documents for </w:t>
      </w:r>
      <w:r w:rsidR="00F90651">
        <w:t>HQR</w:t>
      </w:r>
      <w:r w:rsidR="002A1C32">
        <w:t xml:space="preserve"> in the</w:t>
      </w:r>
      <w:r w:rsidR="0010582D">
        <w:t xml:space="preserve"> </w:t>
      </w:r>
      <w:r w:rsidR="00CD2305">
        <w:t>201</w:t>
      </w:r>
      <w:del w:id="172" w:author="Yan Heras" w:date="2018-01-18T09:25:00Z">
        <w:r w:rsidR="00CD2305" w:rsidDel="0042320E">
          <w:delText>8</w:delText>
        </w:r>
      </w:del>
      <w:ins w:id="173" w:author="Yan Heras" w:date="2018-01-18T09:25:00Z">
        <w:r w:rsidR="0042320E">
          <w:t>9</w:t>
        </w:r>
      </w:ins>
      <w:r>
        <w:t xml:space="preserve"> </w:t>
      </w:r>
      <w:r w:rsidR="00205650">
        <w:t xml:space="preserve">reporting period </w:t>
      </w:r>
      <w:r>
        <w:t xml:space="preserve">must meet the conformance statements specified in this guide in addition to the conformance statements specified in the </w:t>
      </w:r>
      <w:r w:rsidR="000231C1" w:rsidRPr="000231C1">
        <w:rPr>
          <w:iCs/>
        </w:rPr>
        <w:t xml:space="preserve">HL7 </w:t>
      </w:r>
      <w:r w:rsidR="00E4023D">
        <w:rPr>
          <w:iCs/>
        </w:rPr>
        <w:t>QRDA I</w:t>
      </w:r>
      <w:r w:rsidR="000231C1" w:rsidRPr="000231C1">
        <w:rPr>
          <w:iCs/>
        </w:rPr>
        <w:t xml:space="preserve"> STU R</w:t>
      </w:r>
      <w:ins w:id="174" w:author="Yan Heras" w:date="2018-01-18T09:25:00Z">
        <w:r w:rsidR="0042320E">
          <w:rPr>
            <w:iCs/>
          </w:rPr>
          <w:t>5</w:t>
        </w:r>
      </w:ins>
      <w:del w:id="175" w:author="Yan Heras" w:date="2018-01-18T09:25:00Z">
        <w:r w:rsidR="000231C1" w:rsidRPr="000231C1" w:rsidDel="0042320E">
          <w:rPr>
            <w:iCs/>
          </w:rPr>
          <w:delText>4</w:delText>
        </w:r>
      </w:del>
      <w:r>
        <w:t xml:space="preserve">. Only documents that are valid against the CDA Release 2 schema enhanced to support the </w:t>
      </w:r>
      <w:r w:rsidR="009A49E1" w:rsidRPr="009A49E1">
        <w:rPr>
          <w:i/>
        </w:rPr>
        <w:t>urn</w:t>
      </w:r>
      <w:proofErr w:type="gramStart"/>
      <w:r w:rsidR="009A49E1" w:rsidRPr="009A49E1">
        <w:rPr>
          <w:i/>
        </w:rPr>
        <w:t>:hl7</w:t>
      </w:r>
      <w:proofErr w:type="gramEnd"/>
      <w:r w:rsidR="009A49E1" w:rsidRPr="009A49E1">
        <w:rPr>
          <w:i/>
        </w:rPr>
        <w:t>-org:</w:t>
      </w:r>
      <w:r w:rsidRPr="009A49E1">
        <w:rPr>
          <w:i/>
        </w:rPr>
        <w:t>sdtc</w:t>
      </w:r>
      <w:r>
        <w:t xml:space="preserve"> namespace (CDA_SDTC.xsd)</w:t>
      </w:r>
      <w:r w:rsidR="00F90651">
        <w:rPr>
          <w:rStyle w:val="FootnoteReference"/>
        </w:rPr>
        <w:footnoteReference w:id="3"/>
      </w:r>
      <w:r>
        <w:t xml:space="preserve"> will be accepted for processing. Documents that are invalid against this rule will be rejected.</w:t>
      </w:r>
    </w:p>
    <w:p w14:paraId="62BE01CA" w14:textId="77777777" w:rsidR="00B1231B" w:rsidRPr="003D5DD8" w:rsidRDefault="7F880045" w:rsidP="00B1231B">
      <w:pPr>
        <w:pStyle w:val="BodyText0"/>
      </w:pPr>
      <w:r>
        <w:t>This guide is based on following rules:</w:t>
      </w:r>
    </w:p>
    <w:p w14:paraId="2E578570" w14:textId="0DE21DD6" w:rsidR="00B1231B" w:rsidRPr="003D5DD8" w:rsidRDefault="7F880045" w:rsidP="00B1231B">
      <w:pPr>
        <w:pStyle w:val="ListNumber"/>
      </w:pPr>
      <w:r>
        <w:t xml:space="preserve">The </w:t>
      </w:r>
      <w:r w:rsidR="00675E2B">
        <w:rPr>
          <w:iCs/>
        </w:rPr>
        <w:t xml:space="preserve">HL7 </w:t>
      </w:r>
      <w:r w:rsidR="00E4023D">
        <w:rPr>
          <w:iCs/>
        </w:rPr>
        <w:t>QRDA I</w:t>
      </w:r>
      <w:r w:rsidR="000231C1" w:rsidRPr="000231C1">
        <w:rPr>
          <w:iCs/>
        </w:rPr>
        <w:t xml:space="preserve"> STU R4</w:t>
      </w:r>
      <w:ins w:id="176" w:author="Yan Heras" w:date="2018-01-18T09:26:00Z">
        <w:r w:rsidR="0042320E">
          <w:rPr>
            <w:iCs/>
          </w:rPr>
          <w:t>5</w:t>
        </w:r>
      </w:ins>
      <w:del w:id="177" w:author="Yan Heras" w:date="2018-01-18T09:26:00Z">
        <w:r w:rsidR="000231C1" w:rsidDel="0042320E">
          <w:rPr>
            <w:iCs/>
          </w:rPr>
          <w:delText xml:space="preserve"> </w:delText>
        </w:r>
      </w:del>
      <w:r>
        <w:t>provides information about QRDA data elements with conformance numbers and constraints. Some of these existing conformance restrictions have been modified in accordance with CMS system requirements. The "CMS_" prefix (e.g., CMS_0001) indicates the new conformance statements. The “_C01” postfix indicates that the conformance statemen</w:t>
      </w:r>
      <w:r w:rsidR="00B44299">
        <w:t xml:space="preserve">t from the base HL7 </w:t>
      </w:r>
      <w:r w:rsidR="00E4023D">
        <w:t>QRDA I</w:t>
      </w:r>
      <w:r w:rsidR="00B44299">
        <w:t xml:space="preserve"> </w:t>
      </w:r>
      <w:r w:rsidR="00B9386F">
        <w:t xml:space="preserve">STU </w:t>
      </w:r>
      <w:r w:rsidR="00B44299">
        <w:t>R</w:t>
      </w:r>
      <w:del w:id="178" w:author="Yan Heras" w:date="2018-01-18T09:26:00Z">
        <w:r w:rsidR="00B44299" w:rsidDel="0042320E">
          <w:delText>4</w:delText>
        </w:r>
      </w:del>
      <w:ins w:id="179" w:author="Yan Heras" w:date="2018-01-18T09:26:00Z">
        <w:r w:rsidR="0042320E">
          <w:t>5</w:t>
        </w:r>
      </w:ins>
      <w:r>
        <w:t xml:space="preserve"> standard is further constrained in this guide.</w:t>
      </w:r>
    </w:p>
    <w:p w14:paraId="6EA6F878" w14:textId="369F4634" w:rsidR="006E1A6A" w:rsidRDefault="7F880045" w:rsidP="00B1231B">
      <w:pPr>
        <w:pStyle w:val="ListNumber"/>
      </w:pPr>
      <w:r>
        <w:t xml:space="preserve">The original </w:t>
      </w:r>
      <w:r w:rsidRPr="7F880045">
        <w:rPr>
          <w:rStyle w:val="keyword"/>
        </w:rPr>
        <w:t>SHALL</w:t>
      </w:r>
      <w:r>
        <w:t>/</w:t>
      </w:r>
      <w:r w:rsidRPr="7F880045">
        <w:rPr>
          <w:rStyle w:val="keyword"/>
        </w:rPr>
        <w:t>SHOULD</w:t>
      </w:r>
      <w:r>
        <w:t>/</w:t>
      </w:r>
      <w:r w:rsidRPr="7F880045">
        <w:rPr>
          <w:rStyle w:val="keyword"/>
        </w:rPr>
        <w:t>MAY</w:t>
      </w:r>
      <w:r>
        <w:t xml:space="preserve"> keywords along with conformance numbers from the </w:t>
      </w:r>
      <w:r w:rsidR="000231C1" w:rsidRPr="000231C1">
        <w:rPr>
          <w:iCs/>
        </w:rPr>
        <w:t xml:space="preserve">HL7 </w:t>
      </w:r>
      <w:r w:rsidR="00E4023D">
        <w:rPr>
          <w:iCs/>
        </w:rPr>
        <w:t>QRDA I</w:t>
      </w:r>
      <w:r w:rsidR="000231C1" w:rsidRPr="000231C1">
        <w:rPr>
          <w:iCs/>
        </w:rPr>
        <w:t xml:space="preserve"> STU R</w:t>
      </w:r>
      <w:ins w:id="180" w:author="Yan Heras" w:date="2018-01-18T09:26:00Z">
        <w:r w:rsidR="0042320E">
          <w:rPr>
            <w:iCs/>
          </w:rPr>
          <w:t>5</w:t>
        </w:r>
      </w:ins>
      <w:del w:id="181" w:author="Yan Heras" w:date="2018-01-18T09:26:00Z">
        <w:r w:rsidR="000231C1" w:rsidRPr="000231C1" w:rsidDel="0042320E">
          <w:rPr>
            <w:iCs/>
          </w:rPr>
          <w:delText>4</w:delText>
        </w:r>
      </w:del>
      <w:r w:rsidR="000231C1">
        <w:rPr>
          <w:iCs/>
        </w:rPr>
        <w:t xml:space="preserve"> </w:t>
      </w:r>
      <w:r>
        <w:t xml:space="preserve">for relevant data elements and attributes have been included in </w:t>
      </w:r>
      <w:r>
        <w:lastRenderedPageBreak/>
        <w:t xml:space="preserve">this guide for ease of reference. For brevity, the hierarchy of enclosing elements has not been shown. </w:t>
      </w:r>
      <w:bookmarkEnd w:id="107"/>
      <w:bookmarkEnd w:id="108"/>
      <w:bookmarkEnd w:id="109"/>
    </w:p>
    <w:p w14:paraId="16970B2F" w14:textId="77777777" w:rsidR="007F2FEA" w:rsidRPr="003D5DD8" w:rsidRDefault="007F2FEA" w:rsidP="00BD46CE">
      <w:pPr>
        <w:pStyle w:val="Heading1"/>
      </w:pPr>
      <w:bookmarkStart w:id="182" w:name="_Toc486370134"/>
      <w:r w:rsidRPr="003D5DD8">
        <w:t>QRDA Category I Requirements</w:t>
      </w:r>
      <w:bookmarkEnd w:id="182"/>
    </w:p>
    <w:p w14:paraId="3B94B9A7" w14:textId="77777777" w:rsidR="00B1231B" w:rsidRPr="003D5DD8" w:rsidRDefault="00B1231B" w:rsidP="00BD46CE">
      <w:pPr>
        <w:pStyle w:val="Heading3"/>
      </w:pPr>
      <w:bookmarkStart w:id="183" w:name="_Toc486370135"/>
      <w:r w:rsidRPr="003D5DD8">
        <w:t>QRDA Category I Reporting</w:t>
      </w:r>
      <w:bookmarkEnd w:id="183"/>
    </w:p>
    <w:p w14:paraId="53A3229E" w14:textId="1754F9DB" w:rsidR="00B1231B" w:rsidRPr="003D5DD8" w:rsidRDefault="00205650" w:rsidP="00B1231B">
      <w:pPr>
        <w:pStyle w:val="BodyText0"/>
      </w:pPr>
      <w:r>
        <w:t xml:space="preserve">The </w:t>
      </w:r>
      <w:r w:rsidR="00675E2B">
        <w:rPr>
          <w:iCs/>
        </w:rPr>
        <w:t xml:space="preserve">HL7 </w:t>
      </w:r>
      <w:r w:rsidR="00E4023D">
        <w:rPr>
          <w:iCs/>
        </w:rPr>
        <w:t>QRDA I</w:t>
      </w:r>
      <w:r w:rsidR="000231C1" w:rsidRPr="000231C1">
        <w:rPr>
          <w:iCs/>
        </w:rPr>
        <w:t xml:space="preserve"> STU R</w:t>
      </w:r>
      <w:ins w:id="184" w:author="Yan Heras" w:date="2018-01-18T09:26:00Z">
        <w:r w:rsidR="0042320E">
          <w:rPr>
            <w:iCs/>
          </w:rPr>
          <w:t>5</w:t>
        </w:r>
      </w:ins>
      <w:del w:id="185" w:author="Yan Heras" w:date="2018-01-18T09:26:00Z">
        <w:r w:rsidR="000231C1" w:rsidRPr="000231C1" w:rsidDel="0042320E">
          <w:rPr>
            <w:iCs/>
          </w:rPr>
          <w:delText>4</w:delText>
        </w:r>
      </w:del>
      <w:r w:rsidR="000231C1">
        <w:rPr>
          <w:iCs/>
        </w:rPr>
        <w:t xml:space="preserve"> base standard </w:t>
      </w:r>
      <w:r>
        <w:t xml:space="preserve">allows either one or multiple measures to be reported in a </w:t>
      </w:r>
      <w:r w:rsidR="00E4023D">
        <w:t>QRDA I</w:t>
      </w:r>
      <w:r>
        <w:t xml:space="preserve"> document. </w:t>
      </w:r>
      <w:r w:rsidR="2588F33B">
        <w:t xml:space="preserve">For </w:t>
      </w:r>
      <w:r w:rsidR="00AD11D9">
        <w:t>HQR</w:t>
      </w:r>
      <w:r w:rsidR="2588F33B">
        <w:t xml:space="preserve">, there should be one </w:t>
      </w:r>
      <w:r w:rsidR="00E4023D">
        <w:t>QRDA I</w:t>
      </w:r>
      <w:r w:rsidR="2588F33B">
        <w:t xml:space="preserve"> report per patient for the facility CMS Certification Number (CCN).</w:t>
      </w:r>
    </w:p>
    <w:p w14:paraId="3473F744" w14:textId="77777777" w:rsidR="003A115B" w:rsidRDefault="003A115B" w:rsidP="00BD46CE">
      <w:pPr>
        <w:pStyle w:val="Heading3"/>
      </w:pPr>
      <w:bookmarkStart w:id="186" w:name="_Toc486370136"/>
      <w:proofErr w:type="spellStart"/>
      <w:proofErr w:type="gramStart"/>
      <w:r w:rsidRPr="000644D6">
        <w:t>eCQM</w:t>
      </w:r>
      <w:proofErr w:type="spellEnd"/>
      <w:proofErr w:type="gramEnd"/>
      <w:r w:rsidRPr="1725540E">
        <w:t xml:space="preserve"> </w:t>
      </w:r>
      <w:r>
        <w:t xml:space="preserve">and Value Set </w:t>
      </w:r>
      <w:r w:rsidRPr="000644D6">
        <w:t>Specifications</w:t>
      </w:r>
      <w:bookmarkEnd w:id="186"/>
    </w:p>
    <w:p w14:paraId="5FE1CCCF" w14:textId="3706955F" w:rsidR="003A115B" w:rsidRPr="00FD0063" w:rsidRDefault="0094122C" w:rsidP="00FD0063">
      <w:pPr>
        <w:pStyle w:val="BodyText0"/>
      </w:pPr>
      <w:r w:rsidRPr="18202D45">
        <w:rPr>
          <w:rStyle w:val="Hyperlink"/>
          <w:color w:val="auto"/>
          <w:u w:val="none"/>
        </w:rPr>
        <w:t xml:space="preserve">The </w:t>
      </w:r>
      <w:r w:rsidR="005C5A48">
        <w:fldChar w:fldCharType="begin"/>
      </w:r>
      <w:r w:rsidR="005C5A48">
        <w:instrText xml:space="preserve"> HYPERLINK "https://ecqi.healthit.gov/system/files/ecqm/2017/EH/eCQM_EH_CAH_May2017.zip" </w:instrText>
      </w:r>
      <w:r w:rsidR="005C5A48">
        <w:fldChar w:fldCharType="separate"/>
      </w:r>
      <w:proofErr w:type="spellStart"/>
      <w:r w:rsidRPr="00F52442">
        <w:rPr>
          <w:rStyle w:val="Hyperlink"/>
          <w:color w:val="0033CC"/>
        </w:rPr>
        <w:t>eCQM</w:t>
      </w:r>
      <w:proofErr w:type="spellEnd"/>
      <w:r w:rsidRPr="00F52442">
        <w:rPr>
          <w:rStyle w:val="Hyperlink"/>
          <w:color w:val="0033CC"/>
        </w:rPr>
        <w:t xml:space="preserve"> Specifications for Eligible Hospitals </w:t>
      </w:r>
      <w:r w:rsidR="00FD0063" w:rsidRPr="00F52442">
        <w:rPr>
          <w:rStyle w:val="Hyperlink"/>
          <w:color w:val="0033CC"/>
        </w:rPr>
        <w:t>May</w:t>
      </w:r>
      <w:r w:rsidRPr="00F52442">
        <w:rPr>
          <w:rStyle w:val="Hyperlink"/>
          <w:color w:val="0033CC"/>
        </w:rPr>
        <w:t xml:space="preserve"> 201</w:t>
      </w:r>
      <w:ins w:id="187" w:author="Yan Heras" w:date="2018-01-18T09:27:00Z">
        <w:r w:rsidR="0042320E">
          <w:rPr>
            <w:rStyle w:val="Hyperlink"/>
            <w:color w:val="0033CC"/>
          </w:rPr>
          <w:t>8</w:t>
        </w:r>
      </w:ins>
      <w:del w:id="188" w:author="Yan Heras" w:date="2018-01-18T09:27:00Z">
        <w:r w:rsidR="00A02D0F" w:rsidRPr="00F52442" w:rsidDel="0042320E">
          <w:rPr>
            <w:rStyle w:val="Hyperlink"/>
            <w:color w:val="0033CC"/>
          </w:rPr>
          <w:delText>7</w:delText>
        </w:r>
      </w:del>
      <w:r w:rsidR="005C5A48">
        <w:rPr>
          <w:rStyle w:val="Hyperlink"/>
          <w:color w:val="0033CC"/>
        </w:rPr>
        <w:fldChar w:fldCharType="end"/>
      </w:r>
      <w:r w:rsidR="00DF1007">
        <w:rPr>
          <w:rStyle w:val="Hyperlink"/>
          <w:color w:val="auto"/>
          <w:u w:val="none"/>
        </w:rPr>
        <w:t xml:space="preserve">, and any applicable addenda, </w:t>
      </w:r>
      <w:r w:rsidRPr="18202D45">
        <w:rPr>
          <w:rStyle w:val="Hyperlink"/>
          <w:color w:val="auto"/>
          <w:u w:val="none"/>
        </w:rPr>
        <w:t>must be used for the</w:t>
      </w:r>
      <w:r w:rsidR="00262BCD" w:rsidRPr="18202D45">
        <w:rPr>
          <w:rStyle w:val="Hyperlink"/>
          <w:color w:val="auto"/>
          <w:u w:val="none"/>
        </w:rPr>
        <w:t xml:space="preserve"> HQR</w:t>
      </w:r>
      <w:r w:rsidR="003A115B" w:rsidRPr="18202D45">
        <w:rPr>
          <w:rStyle w:val="Hyperlink"/>
          <w:color w:val="auto"/>
          <w:u w:val="none"/>
        </w:rPr>
        <w:t xml:space="preserve"> programs</w:t>
      </w:r>
      <w:r w:rsidR="00AD11D9">
        <w:rPr>
          <w:rStyle w:val="Hyperlink"/>
          <w:color w:val="auto"/>
          <w:u w:val="none"/>
        </w:rPr>
        <w:t xml:space="preserve"> for the 201</w:t>
      </w:r>
      <w:del w:id="189" w:author="Yan Heras" w:date="2018-01-18T09:27:00Z">
        <w:r w:rsidR="00AD11D9" w:rsidDel="0042320E">
          <w:rPr>
            <w:rStyle w:val="Hyperlink"/>
            <w:color w:val="auto"/>
            <w:u w:val="none"/>
          </w:rPr>
          <w:delText>8</w:delText>
        </w:r>
      </w:del>
      <w:ins w:id="190" w:author="Yan Heras" w:date="2018-01-18T09:27:00Z">
        <w:r w:rsidR="0042320E">
          <w:rPr>
            <w:rStyle w:val="Hyperlink"/>
            <w:color w:val="auto"/>
            <w:u w:val="none"/>
          </w:rPr>
          <w:t>9</w:t>
        </w:r>
      </w:ins>
      <w:r w:rsidR="00AD11D9">
        <w:rPr>
          <w:rStyle w:val="Hyperlink"/>
          <w:color w:val="auto"/>
          <w:u w:val="none"/>
        </w:rPr>
        <w:t xml:space="preserve"> Reporting Period</w:t>
      </w:r>
      <w:r w:rsidR="003A115B" w:rsidRPr="18202D45">
        <w:rPr>
          <w:rStyle w:val="Hyperlink"/>
          <w:color w:val="auto"/>
          <w:u w:val="none"/>
        </w:rPr>
        <w:t>.</w:t>
      </w:r>
    </w:p>
    <w:p w14:paraId="2F536568" w14:textId="4D5805C9" w:rsidR="007C7004" w:rsidRPr="00FD0063" w:rsidRDefault="007C7004" w:rsidP="00FD0063">
      <w:pPr>
        <w:pStyle w:val="BodyText0"/>
      </w:pPr>
      <w:r w:rsidRPr="18202D45">
        <w:rPr>
          <w:rStyle w:val="Hyperlink"/>
          <w:color w:val="auto"/>
          <w:u w:val="none"/>
        </w:rPr>
        <w:t xml:space="preserve">The </w:t>
      </w:r>
      <w:r w:rsidR="005C5A48">
        <w:fldChar w:fldCharType="begin"/>
      </w:r>
      <w:r w:rsidR="005C5A48">
        <w:instrText xml:space="preserve"> HYPERLINK "https://vsac.nlm.nih.gov/download/ecqm?rel=20170505" </w:instrText>
      </w:r>
      <w:r w:rsidR="005C5A48">
        <w:fldChar w:fldCharType="separate"/>
      </w:r>
      <w:proofErr w:type="spellStart"/>
      <w:r w:rsidRPr="00F52442">
        <w:rPr>
          <w:rStyle w:val="Hyperlink"/>
          <w:color w:val="0033CC"/>
        </w:rPr>
        <w:t>eCQM</w:t>
      </w:r>
      <w:proofErr w:type="spellEnd"/>
      <w:r w:rsidRPr="00F52442">
        <w:rPr>
          <w:rStyle w:val="Hyperlink"/>
          <w:color w:val="0033CC"/>
        </w:rPr>
        <w:t xml:space="preserve"> Value</w:t>
      </w:r>
      <w:r w:rsidR="00A02D0F" w:rsidRPr="00F52442">
        <w:rPr>
          <w:rStyle w:val="Hyperlink"/>
          <w:color w:val="0033CC"/>
        </w:rPr>
        <w:t xml:space="preserve"> Sets </w:t>
      </w:r>
      <w:r w:rsidR="00AD11D9" w:rsidRPr="00F52442">
        <w:rPr>
          <w:rStyle w:val="Hyperlink"/>
          <w:color w:val="0033CC"/>
        </w:rPr>
        <w:t xml:space="preserve">for Eligible Hospitals Update May </w:t>
      </w:r>
      <w:del w:id="191" w:author="Yan Heras" w:date="2018-01-18T09:27:00Z">
        <w:r w:rsidR="00AD11D9" w:rsidRPr="00F52442" w:rsidDel="0042320E">
          <w:rPr>
            <w:rStyle w:val="Hyperlink"/>
            <w:color w:val="0033CC"/>
          </w:rPr>
          <w:delText xml:space="preserve">05, </w:delText>
        </w:r>
      </w:del>
      <w:r w:rsidR="00AD11D9" w:rsidRPr="00F52442">
        <w:rPr>
          <w:rStyle w:val="Hyperlink"/>
          <w:color w:val="0033CC"/>
        </w:rPr>
        <w:t>201</w:t>
      </w:r>
      <w:ins w:id="192" w:author="Yan Heras" w:date="2018-01-18T09:27:00Z">
        <w:r w:rsidR="0042320E">
          <w:rPr>
            <w:rStyle w:val="Hyperlink"/>
            <w:color w:val="0033CC"/>
          </w:rPr>
          <w:t>8</w:t>
        </w:r>
      </w:ins>
      <w:del w:id="193" w:author="Yan Heras" w:date="2018-01-18T09:27:00Z">
        <w:r w:rsidR="00AD11D9" w:rsidRPr="00F52442" w:rsidDel="0042320E">
          <w:rPr>
            <w:rStyle w:val="Hyperlink"/>
            <w:color w:val="0033CC"/>
          </w:rPr>
          <w:delText>7</w:delText>
        </w:r>
      </w:del>
      <w:r w:rsidR="005C5A48">
        <w:rPr>
          <w:rStyle w:val="Hyperlink"/>
          <w:color w:val="0033CC"/>
        </w:rPr>
        <w:fldChar w:fldCharType="end"/>
      </w:r>
      <w:r w:rsidR="00DF1007">
        <w:rPr>
          <w:rStyle w:val="Hyperlink"/>
          <w:color w:val="auto"/>
          <w:u w:val="none"/>
        </w:rPr>
        <w:t xml:space="preserve">, and any applicable addenda, </w:t>
      </w:r>
      <w:r w:rsidR="0030445D">
        <w:rPr>
          <w:rStyle w:val="Hyperlink"/>
          <w:color w:val="auto"/>
          <w:u w:val="none"/>
        </w:rPr>
        <w:t xml:space="preserve">published </w:t>
      </w:r>
      <w:r w:rsidRPr="18202D45">
        <w:rPr>
          <w:rStyle w:val="Hyperlink"/>
          <w:color w:val="auto"/>
          <w:u w:val="none"/>
        </w:rPr>
        <w:t>at the Value Set Authority Center (VSAC)</w:t>
      </w:r>
      <w:r w:rsidR="007D072E" w:rsidRPr="18202D45">
        <w:rPr>
          <w:rStyle w:val="FootnoteReference"/>
        </w:rPr>
        <w:footnoteReference w:id="4"/>
      </w:r>
      <w:r w:rsidR="00CD2305">
        <w:rPr>
          <w:rStyle w:val="Hyperlink"/>
          <w:color w:val="auto"/>
          <w:u w:val="none"/>
        </w:rPr>
        <w:t xml:space="preserve"> must be used for the </w:t>
      </w:r>
      <w:r w:rsidR="00AD11D9">
        <w:rPr>
          <w:rStyle w:val="Hyperlink"/>
          <w:color w:val="auto"/>
          <w:u w:val="none"/>
        </w:rPr>
        <w:t xml:space="preserve">HQR programs for the </w:t>
      </w:r>
      <w:r w:rsidR="00CD2305">
        <w:rPr>
          <w:rStyle w:val="Hyperlink"/>
          <w:color w:val="auto"/>
          <w:u w:val="none"/>
        </w:rPr>
        <w:t>201</w:t>
      </w:r>
      <w:del w:id="194" w:author="Yan Heras" w:date="2018-01-18T09:27:00Z">
        <w:r w:rsidR="00CD2305" w:rsidDel="0042320E">
          <w:rPr>
            <w:rStyle w:val="Hyperlink"/>
            <w:color w:val="auto"/>
            <w:u w:val="none"/>
          </w:rPr>
          <w:delText>8</w:delText>
        </w:r>
      </w:del>
      <w:ins w:id="195" w:author="Yan Heras" w:date="2018-01-18T09:27:00Z">
        <w:r w:rsidR="0042320E">
          <w:rPr>
            <w:rStyle w:val="Hyperlink"/>
            <w:color w:val="auto"/>
            <w:u w:val="none"/>
          </w:rPr>
          <w:t>9</w:t>
        </w:r>
      </w:ins>
      <w:r w:rsidRPr="18202D45">
        <w:rPr>
          <w:rStyle w:val="Hyperlink"/>
          <w:color w:val="auto"/>
          <w:u w:val="none"/>
        </w:rPr>
        <w:t xml:space="preserve"> Reporting Period</w:t>
      </w:r>
      <w:r w:rsidR="00AD11D9">
        <w:rPr>
          <w:rStyle w:val="Hyperlink"/>
          <w:color w:val="auto"/>
          <w:u w:val="none"/>
        </w:rPr>
        <w:t>.</w:t>
      </w:r>
    </w:p>
    <w:p w14:paraId="3FF8DCB6" w14:textId="77777777" w:rsidR="00B1231B" w:rsidRPr="003D5DD8" w:rsidRDefault="00B1231B" w:rsidP="00BD46CE">
      <w:pPr>
        <w:pStyle w:val="Heading3"/>
      </w:pPr>
      <w:bookmarkStart w:id="196" w:name="_Toc486370137"/>
      <w:r w:rsidRPr="003D5DD8">
        <w:t>Succession Management</w:t>
      </w:r>
      <w:bookmarkEnd w:id="196"/>
    </w:p>
    <w:p w14:paraId="49381865" w14:textId="34292C1F" w:rsidR="00B1231B" w:rsidRPr="003D5DD8" w:rsidRDefault="7F880045" w:rsidP="00B1231B">
      <w:pPr>
        <w:pStyle w:val="BodyText0"/>
      </w:pPr>
      <w:r>
        <w:t xml:space="preserve">This section describes the management of successive replacement documents for </w:t>
      </w:r>
      <w:r w:rsidR="00E4023D">
        <w:t>QRDA I</w:t>
      </w:r>
      <w:r>
        <w:t xml:space="preserve"> reports. For example, a submitter notices an error in an earlier submission and wants to replace it with a corrected version. </w:t>
      </w:r>
    </w:p>
    <w:p w14:paraId="080CB236" w14:textId="32CE3764" w:rsidR="001D1CFD" w:rsidRPr="00BD46CE" w:rsidRDefault="00E4023D" w:rsidP="00DF1533">
      <w:pPr>
        <w:pStyle w:val="Heading4"/>
      </w:pPr>
      <w:bookmarkStart w:id="197" w:name="_Toc453552171"/>
      <w:bookmarkStart w:id="198" w:name="_Toc453681332"/>
      <w:bookmarkStart w:id="199" w:name="_Toc454894021"/>
      <w:bookmarkStart w:id="200" w:name="_Toc454894022"/>
      <w:bookmarkStart w:id="201" w:name="_Toc486370138"/>
      <w:bookmarkEnd w:id="197"/>
      <w:bookmarkEnd w:id="198"/>
      <w:bookmarkEnd w:id="199"/>
      <w:bookmarkEnd w:id="200"/>
      <w:r>
        <w:t>QRDA I</w:t>
      </w:r>
      <w:r w:rsidR="001D1CFD" w:rsidRPr="00BD46CE">
        <w:t xml:space="preserve"> Report Document Succession Management for HQR</w:t>
      </w:r>
      <w:bookmarkEnd w:id="201"/>
    </w:p>
    <w:p w14:paraId="6A1D7B16" w14:textId="4CFEFC3B" w:rsidR="001D1CFD" w:rsidRPr="00FD0063" w:rsidRDefault="7F880045">
      <w:pPr>
        <w:autoSpaceDE w:val="0"/>
        <w:autoSpaceDN w:val="0"/>
        <w:adjustRightInd w:val="0"/>
        <w:rPr>
          <w:rFonts w:eastAsia="Tahoma" w:cs="Arial"/>
          <w:color w:val="000000"/>
        </w:rPr>
      </w:pPr>
      <w:r w:rsidRPr="00FD0063">
        <w:rPr>
          <w:rFonts w:eastAsia="Arial,Tahoma" w:cs="Arial"/>
          <w:color w:val="000000"/>
        </w:rPr>
        <w:t xml:space="preserve">For HQR, the </w:t>
      </w:r>
      <w:r w:rsidR="00E4023D">
        <w:rPr>
          <w:rFonts w:eastAsia="Arial,Tahoma" w:cs="Arial"/>
          <w:color w:val="000000"/>
        </w:rPr>
        <w:t>QRDA I</w:t>
      </w:r>
      <w:r w:rsidRPr="00FD0063">
        <w:rPr>
          <w:rFonts w:eastAsia="Arial,Tahoma" w:cs="Arial"/>
          <w:color w:val="000000"/>
        </w:rPr>
        <w:t xml:space="preserve"> document/id convention is not used for Document Succession Management. Rather, HQR allows file resubmission to update a previously submitted file. The most recently submitted and accepted </w:t>
      </w:r>
      <w:del w:id="202" w:author="Yan Heras" w:date="2018-01-18T09:28:00Z">
        <w:r w:rsidRPr="00FD0063" w:rsidDel="0042320E">
          <w:rPr>
            <w:rFonts w:eastAsia="Arial,Tahoma" w:cs="Arial"/>
            <w:color w:val="000000"/>
          </w:rPr>
          <w:delText>P</w:delText>
        </w:r>
      </w:del>
      <w:ins w:id="203" w:author="Yan Heras" w:date="2018-01-18T09:28:00Z">
        <w:r w:rsidR="0042320E">
          <w:rPr>
            <w:rFonts w:eastAsia="Arial,Tahoma" w:cs="Arial"/>
            <w:color w:val="000000"/>
          </w:rPr>
          <w:t>p</w:t>
        </w:r>
      </w:ins>
      <w:r w:rsidRPr="00FD0063">
        <w:rPr>
          <w:rFonts w:eastAsia="Arial,Tahoma" w:cs="Arial"/>
          <w:color w:val="000000"/>
        </w:rPr>
        <w:t xml:space="preserve">roduction </w:t>
      </w:r>
      <w:r w:rsidR="00E4023D">
        <w:rPr>
          <w:rFonts w:eastAsia="Arial,Tahoma" w:cs="Arial"/>
          <w:color w:val="000000"/>
        </w:rPr>
        <w:t>QRDA I</w:t>
      </w:r>
      <w:r w:rsidRPr="00FD0063">
        <w:rPr>
          <w:rFonts w:eastAsia="Arial,Tahoma" w:cs="Arial"/>
          <w:color w:val="000000"/>
        </w:rPr>
        <w:t xml:space="preserve"> file will overwrite the original file based on the exact match of four key elements identifying the file: CCN, CMS Program Name, EHR Patient ID, and the reporting period specified in the Reporting Parameters Section. The new file must be cumulative and contain all the patient data for the same reporting period not </w:t>
      </w:r>
      <w:r w:rsidR="0030445D">
        <w:rPr>
          <w:rFonts w:eastAsia="Arial,Tahoma" w:cs="Arial"/>
          <w:color w:val="000000"/>
        </w:rPr>
        <w:t>only</w:t>
      </w:r>
      <w:r w:rsidR="0030445D" w:rsidRPr="00FD0063">
        <w:rPr>
          <w:rFonts w:eastAsia="Arial,Tahoma" w:cs="Arial"/>
          <w:color w:val="000000"/>
        </w:rPr>
        <w:t xml:space="preserve"> </w:t>
      </w:r>
      <w:r w:rsidRPr="00FD0063">
        <w:rPr>
          <w:rFonts w:eastAsia="Arial,Tahoma" w:cs="Arial"/>
          <w:color w:val="000000"/>
        </w:rPr>
        <w:t xml:space="preserve">the corrected or new data. In the event that any of the four key identifiers are incorrect, the HQR system provides the user with the capability to delete a previously submitted file. </w:t>
      </w:r>
    </w:p>
    <w:p w14:paraId="0807E10C" w14:textId="77777777" w:rsidR="0083556D" w:rsidRPr="000E6295" w:rsidRDefault="0083556D" w:rsidP="00BD46CE">
      <w:pPr>
        <w:pStyle w:val="Heading4"/>
      </w:pPr>
      <w:bookmarkStart w:id="204" w:name="_Toc486370139"/>
      <w:r w:rsidRPr="000E6295">
        <w:t>Program Identifiers used in Succession Management</w:t>
      </w:r>
      <w:bookmarkEnd w:id="204"/>
    </w:p>
    <w:p w14:paraId="31514BF9" w14:textId="328A7837" w:rsidR="0083556D" w:rsidRDefault="2588F33B" w:rsidP="002128D7">
      <w:pPr>
        <w:pStyle w:val="BodyText0"/>
        <w:rPr>
          <w:rStyle w:val="Hyperlink"/>
          <w:color w:val="000090"/>
          <w:u w:val="none"/>
        </w:rPr>
      </w:pPr>
      <w:r>
        <w:t xml:space="preserve">The CMS program name requirement for </w:t>
      </w:r>
      <w:r w:rsidR="00E4023D">
        <w:t>QRDA I</w:t>
      </w:r>
      <w:r>
        <w:t xml:space="preserve"> submission is specified </w:t>
      </w:r>
      <w:r w:rsidRPr="00D6290E">
        <w:rPr>
          <w:color w:val="17365D"/>
        </w:rPr>
        <w:t xml:space="preserve">in </w:t>
      </w:r>
      <w:hyperlink w:anchor="informationRecipient_" w:history="1">
        <w:r w:rsidRPr="00F52442">
          <w:rPr>
            <w:rStyle w:val="Hyperlink"/>
            <w:color w:val="0033CC"/>
          </w:rPr>
          <w:t>5.1.</w:t>
        </w:r>
        <w:r w:rsidR="00AA55F4" w:rsidRPr="00F52442">
          <w:rPr>
            <w:rStyle w:val="Hyperlink"/>
            <w:color w:val="0033CC"/>
            <w:lang w:eastAsia="zh-CN"/>
          </w:rPr>
          <w:t>4</w:t>
        </w:r>
        <w:r w:rsidRPr="00F52442">
          <w:rPr>
            <w:rStyle w:val="Hyperlink"/>
            <w:color w:val="0033CC"/>
          </w:rPr>
          <w:t xml:space="preserve"> </w:t>
        </w:r>
        <w:proofErr w:type="spellStart"/>
        <w:r w:rsidRPr="00F52442">
          <w:rPr>
            <w:rStyle w:val="Hyperlink"/>
            <w:color w:val="0033CC"/>
          </w:rPr>
          <w:t>informationRecipient</w:t>
        </w:r>
        <w:proofErr w:type="spellEnd"/>
      </w:hyperlink>
      <w:r w:rsidRPr="00A1750A">
        <w:rPr>
          <w:color w:val="000099"/>
        </w:rPr>
        <w:t xml:space="preserve"> </w:t>
      </w:r>
      <w:r>
        <w:t xml:space="preserve">Each </w:t>
      </w:r>
      <w:r w:rsidR="00E4023D">
        <w:t>QRDA I</w:t>
      </w:r>
      <w:r>
        <w:t xml:space="preserve"> report </w:t>
      </w:r>
      <w:r w:rsidRPr="2588F33B">
        <w:rPr>
          <w:b/>
          <w:bCs/>
        </w:rPr>
        <w:t>must</w:t>
      </w:r>
      <w:r>
        <w:t xml:space="preserve"> contain only one CMS program name, which shall be selected from the</w:t>
      </w:r>
      <w:r w:rsidRPr="00D6290E">
        <w:rPr>
          <w:color w:val="17365D"/>
        </w:rPr>
        <w:t xml:space="preserve"> </w:t>
      </w:r>
      <w:hyperlink w:anchor="QRDAI_CMS_Program_Name_" w:history="1">
        <w:r w:rsidR="00E4023D">
          <w:rPr>
            <w:rStyle w:val="Hyperlink"/>
            <w:color w:val="0033CC"/>
          </w:rPr>
          <w:t>QRDA I</w:t>
        </w:r>
        <w:r w:rsidR="00F84C6A" w:rsidRPr="00F52442">
          <w:rPr>
            <w:rStyle w:val="Hyperlink"/>
            <w:color w:val="0033CC"/>
          </w:rPr>
          <w:t xml:space="preserve"> CMS Program Name value set (2.16.840.1.113883.3.249.14.103)</w:t>
        </w:r>
      </w:hyperlink>
      <w:r w:rsidR="00F84C6A">
        <w:rPr>
          <w:rStyle w:val="Hyperlink"/>
          <w:color w:val="000090"/>
          <w:u w:val="none"/>
        </w:rPr>
        <w:t>.</w:t>
      </w:r>
    </w:p>
    <w:p w14:paraId="16DC554B" w14:textId="77777777" w:rsidR="001E15D4" w:rsidRPr="003D5DD8" w:rsidRDefault="001E15D4" w:rsidP="00BD46CE">
      <w:pPr>
        <w:pStyle w:val="Heading3"/>
      </w:pPr>
      <w:bookmarkStart w:id="205" w:name="_Ref420344908"/>
      <w:bookmarkStart w:id="206" w:name="_Ref420344912"/>
      <w:bookmarkStart w:id="207" w:name="_Toc486370140"/>
      <w:r w:rsidRPr="003D5DD8">
        <w:t>Value</w:t>
      </w:r>
      <w:r w:rsidR="00E30529" w:rsidRPr="003D5DD8">
        <w:t xml:space="preserve"> </w:t>
      </w:r>
      <w:r w:rsidRPr="003D5DD8">
        <w:t>Set</w:t>
      </w:r>
      <w:r w:rsidR="00E30529" w:rsidRPr="003D5DD8">
        <w:t>s</w:t>
      </w:r>
      <w:bookmarkEnd w:id="205"/>
      <w:bookmarkEnd w:id="206"/>
      <w:bookmarkEnd w:id="207"/>
      <w:r w:rsidRPr="003D5DD8">
        <w:t xml:space="preserve"> </w:t>
      </w:r>
    </w:p>
    <w:p w14:paraId="1DC0DCD0" w14:textId="77777777" w:rsidR="003A115B" w:rsidRDefault="003A115B" w:rsidP="00BD46CE">
      <w:pPr>
        <w:pStyle w:val="Heading4"/>
        <w:rPr>
          <w:color w:val="000000"/>
        </w:rPr>
      </w:pPr>
      <w:bookmarkStart w:id="208" w:name="_Toc486370141"/>
      <w:proofErr w:type="spellStart"/>
      <w:proofErr w:type="gramStart"/>
      <w:r>
        <w:lastRenderedPageBreak/>
        <w:t>eCQM</w:t>
      </w:r>
      <w:proofErr w:type="spellEnd"/>
      <w:proofErr w:type="gramEnd"/>
      <w:r>
        <w:t xml:space="preserve"> Specified Value Sets Take Precedence</w:t>
      </w:r>
      <w:bookmarkEnd w:id="208"/>
    </w:p>
    <w:p w14:paraId="0AE3E4BE" w14:textId="15E5C3AF" w:rsidR="00932238" w:rsidRDefault="2588F33B" w:rsidP="00E26C6E">
      <w:pPr>
        <w:pStyle w:val="BodyText0"/>
      </w:pPr>
      <w:r>
        <w:t xml:space="preserve">There are some cases where the value sets specified in </w:t>
      </w:r>
      <w:proofErr w:type="spellStart"/>
      <w:r>
        <w:t>eCQMs</w:t>
      </w:r>
      <w:proofErr w:type="spellEnd"/>
      <w:r>
        <w:t xml:space="preserve"> for clinical quality data criteria do not align with the value sets of the corresponding data elements specified in the </w:t>
      </w:r>
      <w:r w:rsidR="00E4023D">
        <w:t>QRDA I</w:t>
      </w:r>
      <w:r>
        <w:t xml:space="preserve"> standard, or they are subsets of the value sets that are specified in the </w:t>
      </w:r>
      <w:r w:rsidR="00E4023D">
        <w:t>QRDA I</w:t>
      </w:r>
      <w:r>
        <w:t xml:space="preserve"> standard. In these cases, the value sets that are specified in </w:t>
      </w:r>
      <w:proofErr w:type="spellStart"/>
      <w:r>
        <w:t>eCQMs</w:t>
      </w:r>
      <w:proofErr w:type="spellEnd"/>
      <w:r>
        <w:t xml:space="preserve"> always take precedence. For example, the </w:t>
      </w:r>
      <w:proofErr w:type="spellStart"/>
      <w:r>
        <w:t>routeCode</w:t>
      </w:r>
      <w:proofErr w:type="spellEnd"/>
      <w:r>
        <w:t xml:space="preserve"> attribute is defined to be selected from Medication Route FDA (</w:t>
      </w:r>
      <w:r w:rsidRPr="11B61B0A">
        <w:rPr>
          <w:rStyle w:val="XMLname"/>
          <w:rFonts w:ascii="Arial" w:eastAsia="Arial" w:hAnsi="Arial"/>
        </w:rPr>
        <w:t>2.16.840.1.113883.3.88.12.3221.8.7</w:t>
      </w:r>
      <w:r>
        <w:t xml:space="preserve">) in QRDA templates, but an </w:t>
      </w:r>
      <w:proofErr w:type="spellStart"/>
      <w:r>
        <w:t>eCQM</w:t>
      </w:r>
      <w:proofErr w:type="spellEnd"/>
      <w:r>
        <w:t xml:space="preserve"> criterion </w:t>
      </w:r>
      <w:r w:rsidR="002C5F1C" w:rsidRPr="000231C1">
        <w:t>uses “</w:t>
      </w:r>
      <w:r w:rsidRPr="000231C1">
        <w:t xml:space="preserve">Intravenous route SNOMEDCT Value Set (2.16.840.1.113883.3.117.1.7.1.222)". In this case, the "Intravenous route SNOMEDCT Value Set (2.16.840.1.113883.3.117.1.7.1.222)" </w:t>
      </w:r>
      <w:r w:rsidRPr="2588F33B">
        <w:rPr>
          <w:color w:val="1A1A1A"/>
        </w:rPr>
        <w:t xml:space="preserve">shall take precedence over </w:t>
      </w:r>
      <w:r w:rsidR="002C5F1C" w:rsidRPr="2588F33B">
        <w:rPr>
          <w:color w:val="1A1A1A"/>
        </w:rPr>
        <w:t>the “</w:t>
      </w:r>
      <w:r>
        <w:t>Medication Route FDA (</w:t>
      </w:r>
      <w:r w:rsidRPr="11B61B0A">
        <w:rPr>
          <w:rStyle w:val="XMLname"/>
          <w:rFonts w:ascii="Arial" w:eastAsia="Arial" w:hAnsi="Arial"/>
        </w:rPr>
        <w:t>2.16.840.1.113883.3.88.12.3221.8.7</w:t>
      </w:r>
      <w:r w:rsidRPr="1725540E">
        <w:t>)</w:t>
      </w:r>
      <w:r w:rsidRPr="2588F33B">
        <w:rPr>
          <w:color w:val="1A1A1A"/>
        </w:rPr>
        <w:t>"</w:t>
      </w:r>
      <w:r>
        <w:t xml:space="preserve"> value set in constructing a </w:t>
      </w:r>
      <w:r w:rsidR="00E4023D">
        <w:t>QRDA I</w:t>
      </w:r>
      <w:r>
        <w:t xml:space="preserve"> document. </w:t>
      </w:r>
    </w:p>
    <w:p w14:paraId="63CB03F2" w14:textId="77777777" w:rsidR="003A115B" w:rsidRDefault="003A115B" w:rsidP="00BD46CE">
      <w:pPr>
        <w:pStyle w:val="Heading4"/>
        <w:rPr>
          <w:color w:val="000000"/>
        </w:rPr>
      </w:pPr>
      <w:bookmarkStart w:id="209" w:name="_Toc486370142"/>
      <w:r>
        <w:t>Value Sets Codes</w:t>
      </w:r>
      <w:r w:rsidR="00D408FE">
        <w:t xml:space="preserve"> Case</w:t>
      </w:r>
      <w:r>
        <w:t xml:space="preserve"> Sensitive</w:t>
      </w:r>
      <w:bookmarkEnd w:id="209"/>
    </w:p>
    <w:p w14:paraId="7E633A38" w14:textId="150293B7" w:rsidR="003A115B" w:rsidRPr="00FD0063" w:rsidRDefault="2588F33B">
      <w:pPr>
        <w:autoSpaceDE w:val="0"/>
        <w:autoSpaceDN w:val="0"/>
        <w:adjustRightInd w:val="0"/>
        <w:rPr>
          <w:rFonts w:cs="Arial"/>
          <w:color w:val="000000"/>
          <w:szCs w:val="22"/>
        </w:rPr>
      </w:pPr>
      <w:r w:rsidRPr="11B61B0A">
        <w:rPr>
          <w:rFonts w:eastAsia="Arial" w:cs="Arial"/>
          <w:color w:val="000000"/>
        </w:rPr>
        <w:t>Codes from some code systems contain alpha characters</w:t>
      </w:r>
      <w:r w:rsidR="000231C1">
        <w:rPr>
          <w:rFonts w:eastAsia="Arial" w:cs="Arial"/>
          <w:color w:val="000000"/>
        </w:rPr>
        <w:t xml:space="preserve"> (e.g., the ONC Administrative Sex value set contains codes “F” for Female and “M” for Male)</w:t>
      </w:r>
      <w:r w:rsidRPr="11B61B0A">
        <w:rPr>
          <w:rFonts w:eastAsia="Arial" w:cs="Arial"/>
          <w:color w:val="000000"/>
        </w:rPr>
        <w:t>. Case of these alpha characters will be validated by the HQR systems. How codes are displayed in the Vocabulary file (voc.xml)</w:t>
      </w:r>
      <w:r w:rsidRPr="11B61B0A">
        <w:rPr>
          <w:rFonts w:eastAsia="Arial" w:cs="Arial"/>
          <w:color w:val="000000"/>
          <w:sz w:val="14"/>
          <w:szCs w:val="14"/>
        </w:rPr>
        <w:t xml:space="preserve"> </w:t>
      </w:r>
      <w:r w:rsidRPr="11B61B0A">
        <w:rPr>
          <w:rFonts w:eastAsia="Arial" w:cs="Arial"/>
          <w:color w:val="000000"/>
        </w:rPr>
        <w:t xml:space="preserve">and VSAC and in the VSAC exports will serve as the source of truth for conducting the case validations for value sets specified in </w:t>
      </w:r>
      <w:proofErr w:type="spellStart"/>
      <w:r w:rsidRPr="11B61B0A">
        <w:rPr>
          <w:rFonts w:eastAsia="Arial" w:cs="Arial"/>
          <w:color w:val="000000"/>
        </w:rPr>
        <w:t>eCQM</w:t>
      </w:r>
      <w:proofErr w:type="spellEnd"/>
      <w:r w:rsidRPr="11B61B0A">
        <w:rPr>
          <w:rFonts w:eastAsia="Arial" w:cs="Arial"/>
          <w:color w:val="000000"/>
        </w:rPr>
        <w:t xml:space="preserve"> specifications. For example, for a particular code, if alpha characters in this code were shown as upper case in VSAC or the Vocabulary file (voc.xml), then the validation will require them to be upper case. </w:t>
      </w:r>
    </w:p>
    <w:p w14:paraId="3FBD7858" w14:textId="77777777" w:rsidR="004840CE" w:rsidRPr="003D5DD8" w:rsidRDefault="004840CE" w:rsidP="00BD46CE">
      <w:pPr>
        <w:pStyle w:val="Heading3"/>
      </w:pPr>
      <w:bookmarkStart w:id="210" w:name="_Toc454894028"/>
      <w:bookmarkStart w:id="211" w:name="_Toc486370143"/>
      <w:bookmarkEnd w:id="210"/>
      <w:r w:rsidRPr="003D5DD8">
        <w:t>Time Zone</w:t>
      </w:r>
      <w:bookmarkEnd w:id="211"/>
    </w:p>
    <w:p w14:paraId="62BEA780" w14:textId="77777777" w:rsidR="00CC1EDF" w:rsidRPr="00FD0063" w:rsidRDefault="7F880045" w:rsidP="00FD0063">
      <w:pPr>
        <w:shd w:val="clear" w:color="auto" w:fill="FFFFFF"/>
      </w:pPr>
      <w:r>
        <w:t>Time comparisons or elapsed time calculations are frequently involved as part of determining measure population outcomes. </w:t>
      </w:r>
      <w:r w:rsidR="009D7148" w:rsidRPr="11B61B0A">
        <w:rPr>
          <w:rFonts w:eastAsia="Arial" w:cs="Arial"/>
          <w:color w:val="000000"/>
        </w:rPr>
        <w:t xml:space="preserve"> </w:t>
      </w:r>
    </w:p>
    <w:p w14:paraId="472CCA0B" w14:textId="5C120C61" w:rsidR="00FF6C91" w:rsidRPr="008D5CD4" w:rsidRDefault="00FF6C91" w:rsidP="00FF6C91">
      <w:pPr>
        <w:pStyle w:val="Caption-nospace"/>
      </w:pPr>
      <w:bookmarkStart w:id="212" w:name="_Ref486355223"/>
      <w:bookmarkStart w:id="213" w:name="_Ref486355208"/>
      <w:bookmarkStart w:id="214" w:name="_Toc487412647"/>
      <w:r w:rsidRPr="003716A0">
        <w:t xml:space="preserve">Table </w:t>
      </w:r>
      <w:r w:rsidRPr="00EC038B">
        <w:fldChar w:fldCharType="begin"/>
      </w:r>
      <w:r w:rsidRPr="003716A0">
        <w:instrText xml:space="preserve"> SEQ Table \* ARABIC </w:instrText>
      </w:r>
      <w:r w:rsidRPr="00EC038B">
        <w:fldChar w:fldCharType="separate"/>
      </w:r>
      <w:r w:rsidR="0096209A">
        <w:rPr>
          <w:noProof/>
        </w:rPr>
        <w:t>1</w:t>
      </w:r>
      <w:r w:rsidRPr="00EC038B">
        <w:fldChar w:fldCharType="end"/>
      </w:r>
      <w:bookmarkEnd w:id="212"/>
      <w:r w:rsidRPr="003716A0">
        <w:t xml:space="preserve">: </w:t>
      </w:r>
      <w:r>
        <w:t xml:space="preserve">Time Zone </w:t>
      </w:r>
      <w:r w:rsidRPr="003716A0">
        <w:t>V</w:t>
      </w:r>
      <w:r>
        <w:t>alidation Rule</w:t>
      </w:r>
      <w:bookmarkEnd w:id="213"/>
      <w:bookmarkEnd w:id="214"/>
    </w:p>
    <w:tbl>
      <w:tblPr>
        <w:tblW w:w="4991" w:type="pct"/>
        <w:tblLook w:val="04A0" w:firstRow="1" w:lastRow="0" w:firstColumn="1" w:lastColumn="0" w:noHBand="0" w:noVBand="1"/>
      </w:tblPr>
      <w:tblGrid>
        <w:gridCol w:w="1217"/>
        <w:gridCol w:w="8342"/>
      </w:tblGrid>
      <w:tr w:rsidR="00FF6C91" w:rsidRPr="00D6290E" w14:paraId="7230A1BC" w14:textId="77777777" w:rsidTr="00FD0063">
        <w:tc>
          <w:tcPr>
            <w:tcW w:w="1217" w:type="dxa"/>
            <w:tcBorders>
              <w:top w:val="single" w:sz="4" w:space="0" w:color="auto"/>
              <w:left w:val="single" w:sz="4" w:space="0" w:color="auto"/>
              <w:bottom w:val="single" w:sz="4" w:space="0" w:color="auto"/>
              <w:right w:val="single" w:sz="4" w:space="0" w:color="auto"/>
            </w:tcBorders>
            <w:shd w:val="clear" w:color="auto" w:fill="1F497D"/>
          </w:tcPr>
          <w:p w14:paraId="1C4FDB18" w14:textId="369B0602" w:rsidR="00FF6C91" w:rsidRPr="00D6290E" w:rsidRDefault="007438E4" w:rsidP="0020766A">
            <w:pPr>
              <w:pStyle w:val="TableHead"/>
              <w:jc w:val="center"/>
            </w:pPr>
            <w:r>
              <w:t>CONF. #</w:t>
            </w:r>
          </w:p>
        </w:tc>
        <w:tc>
          <w:tcPr>
            <w:tcW w:w="8342" w:type="dxa"/>
            <w:tcBorders>
              <w:top w:val="single" w:sz="4" w:space="0" w:color="auto"/>
              <w:left w:val="single" w:sz="4" w:space="0" w:color="auto"/>
              <w:bottom w:val="single" w:sz="4" w:space="0" w:color="auto"/>
              <w:right w:val="single" w:sz="4" w:space="0" w:color="auto"/>
            </w:tcBorders>
            <w:shd w:val="clear" w:color="auto" w:fill="1F497D"/>
            <w:hideMark/>
          </w:tcPr>
          <w:p w14:paraId="3E94EC0E" w14:textId="77777777" w:rsidR="00FF6C91" w:rsidRPr="00D6290E" w:rsidRDefault="00FF6C91" w:rsidP="0020766A">
            <w:pPr>
              <w:pStyle w:val="TableHead"/>
              <w:jc w:val="center"/>
            </w:pPr>
            <w:r w:rsidRPr="00D6290E">
              <w:t>Rules</w:t>
            </w:r>
          </w:p>
        </w:tc>
      </w:tr>
      <w:tr w:rsidR="00FF6C91" w:rsidRPr="00D6290E" w14:paraId="1EAF6A49" w14:textId="77777777" w:rsidTr="00FD0063">
        <w:tc>
          <w:tcPr>
            <w:tcW w:w="1217" w:type="dxa"/>
            <w:tcBorders>
              <w:top w:val="single" w:sz="4" w:space="0" w:color="auto"/>
              <w:left w:val="single" w:sz="4" w:space="0" w:color="auto"/>
              <w:bottom w:val="single" w:sz="4" w:space="0" w:color="auto"/>
              <w:right w:val="single" w:sz="4" w:space="0" w:color="auto"/>
            </w:tcBorders>
          </w:tcPr>
          <w:p w14:paraId="4EB9A288" w14:textId="77777777" w:rsidR="00FF6C91" w:rsidRPr="00D6290E" w:rsidRDefault="00FF6C91" w:rsidP="0020766A">
            <w:pPr>
              <w:pStyle w:val="TableText"/>
              <w:rPr>
                <w:szCs w:val="22"/>
              </w:rPr>
            </w:pPr>
            <w:r w:rsidRPr="00D6290E">
              <w:rPr>
                <w:szCs w:val="22"/>
              </w:rPr>
              <w:t>CMS_0121</w:t>
            </w:r>
          </w:p>
        </w:tc>
        <w:tc>
          <w:tcPr>
            <w:tcW w:w="8342" w:type="dxa"/>
            <w:tcBorders>
              <w:top w:val="single" w:sz="4" w:space="0" w:color="auto"/>
              <w:left w:val="single" w:sz="4" w:space="0" w:color="auto"/>
              <w:bottom w:val="single" w:sz="4" w:space="0" w:color="auto"/>
              <w:right w:val="single" w:sz="4" w:space="0" w:color="auto"/>
            </w:tcBorders>
            <w:shd w:val="clear" w:color="auto" w:fill="auto"/>
            <w:hideMark/>
          </w:tcPr>
          <w:p w14:paraId="429D1159" w14:textId="77777777" w:rsidR="00FF6C91" w:rsidRPr="00D6290E" w:rsidRDefault="00FF6C91" w:rsidP="0020766A">
            <w:pPr>
              <w:pStyle w:val="TableText"/>
              <w:rPr>
                <w:szCs w:val="22"/>
              </w:rPr>
            </w:pPr>
            <w:r w:rsidRPr="00D6290E">
              <w:rPr>
                <w:rFonts w:eastAsia="Arial"/>
                <w:color w:val="000000"/>
              </w:rPr>
              <w:t>A Coordinated Universal Time  (UTC time) offset should not be used anywhere in a QRDA Category I file or, if a UTC time offset is needed anywhere, then it *</w:t>
            </w:r>
            <w:r w:rsidRPr="00D6290E">
              <w:rPr>
                <w:rFonts w:eastAsia="Arial"/>
                <w:b/>
                <w:bCs/>
                <w:color w:val="000000"/>
              </w:rPr>
              <w:t>must</w:t>
            </w:r>
            <w:r w:rsidRPr="00D6290E">
              <w:rPr>
                <w:rFonts w:eastAsia="Arial"/>
                <w:color w:val="000000"/>
              </w:rPr>
              <w:t>* be specified *</w:t>
            </w:r>
            <w:r w:rsidRPr="00D6290E">
              <w:rPr>
                <w:rFonts w:eastAsia="Arial"/>
                <w:b/>
                <w:bCs/>
                <w:color w:val="000000"/>
              </w:rPr>
              <w:t>everywhere</w:t>
            </w:r>
            <w:r w:rsidRPr="00D6290E">
              <w:rPr>
                <w:rFonts w:eastAsia="Arial"/>
                <w:color w:val="000000"/>
              </w:rPr>
              <w:t>* a time field is provided.</w:t>
            </w:r>
          </w:p>
        </w:tc>
      </w:tr>
    </w:tbl>
    <w:p w14:paraId="4A8D3C06" w14:textId="77777777" w:rsidR="00FF6C91" w:rsidRPr="00FD0063" w:rsidRDefault="00FF6C91" w:rsidP="00FD0063">
      <w:pPr>
        <w:shd w:val="clear" w:color="auto" w:fill="FFFFFF"/>
      </w:pPr>
      <w:r w:rsidRPr="11B61B0A">
        <w:rPr>
          <w:rFonts w:eastAsia="Arial" w:cs="Arial"/>
          <w:color w:val="000000"/>
        </w:rPr>
        <w:t> </w:t>
      </w:r>
    </w:p>
    <w:p w14:paraId="2744934A" w14:textId="1D08F25B" w:rsidR="00976931" w:rsidRPr="003D5DD8" w:rsidRDefault="00976931" w:rsidP="00C7661B">
      <w:bookmarkStart w:id="215" w:name="_Toc290640030"/>
      <w:bookmarkStart w:id="216" w:name="_Toc290640632"/>
      <w:bookmarkStart w:id="217" w:name="_Toc290641736"/>
      <w:r w:rsidRPr="7760BC20">
        <w:rPr>
          <w:rFonts w:eastAsia="Arial" w:cs="Arial"/>
          <w:color w:val="000000"/>
        </w:rPr>
        <w:t xml:space="preserve">This time zone validation rule </w:t>
      </w:r>
      <w:r w:rsidR="00002B1F">
        <w:rPr>
          <w:rFonts w:eastAsia="Arial" w:cs="Arial"/>
          <w:color w:val="000000"/>
        </w:rPr>
        <w:t>(</w:t>
      </w:r>
      <w:r w:rsidR="00002B1F">
        <w:rPr>
          <w:rFonts w:eastAsia="Arial" w:cs="Arial"/>
          <w:color w:val="000000"/>
        </w:rPr>
        <w:fldChar w:fldCharType="begin"/>
      </w:r>
      <w:r w:rsidR="00002B1F">
        <w:rPr>
          <w:rFonts w:eastAsia="Arial" w:cs="Arial"/>
          <w:color w:val="000000"/>
        </w:rPr>
        <w:instrText xml:space="preserve"> REF _Ref486355223 \h </w:instrText>
      </w:r>
      <w:r w:rsidR="00002B1F">
        <w:rPr>
          <w:rFonts w:eastAsia="Arial" w:cs="Arial"/>
          <w:color w:val="000000"/>
        </w:rPr>
      </w:r>
      <w:r w:rsidR="00002B1F">
        <w:rPr>
          <w:rFonts w:eastAsia="Arial" w:cs="Arial"/>
          <w:color w:val="000000"/>
        </w:rPr>
        <w:fldChar w:fldCharType="separate"/>
      </w:r>
      <w:r w:rsidR="0096209A" w:rsidRPr="003716A0">
        <w:t xml:space="preserve">Table </w:t>
      </w:r>
      <w:r w:rsidR="0096209A">
        <w:rPr>
          <w:noProof/>
        </w:rPr>
        <w:t>1</w:t>
      </w:r>
      <w:r w:rsidR="00002B1F">
        <w:rPr>
          <w:rFonts w:eastAsia="Arial" w:cs="Arial"/>
          <w:color w:val="000000"/>
        </w:rPr>
        <w:fldChar w:fldCharType="end"/>
      </w:r>
      <w:r w:rsidR="00002B1F">
        <w:rPr>
          <w:rFonts w:eastAsia="Arial" w:cs="Arial"/>
          <w:color w:val="000000"/>
        </w:rPr>
        <w:t xml:space="preserve">) </w:t>
      </w:r>
      <w:r w:rsidRPr="7760BC20">
        <w:rPr>
          <w:rFonts w:eastAsia="Arial" w:cs="Arial"/>
          <w:color w:val="000000"/>
        </w:rPr>
        <w:t>is performed on the following elements:</w:t>
      </w:r>
    </w:p>
    <w:p w14:paraId="0CD340F2" w14:textId="77777777" w:rsidR="00976931" w:rsidRPr="00F52442" w:rsidRDefault="00976931" w:rsidP="00616BCA">
      <w:pPr>
        <w:pStyle w:val="LightGrid-Accent31"/>
        <w:numPr>
          <w:ilvl w:val="0"/>
          <w:numId w:val="22"/>
        </w:numPr>
        <w:ind w:left="432"/>
        <w:jc w:val="left"/>
        <w:rPr>
          <w:rFonts w:ascii="Courier New" w:hAnsi="Courier New" w:cs="Courier New"/>
        </w:rPr>
      </w:pPr>
      <w:proofErr w:type="spellStart"/>
      <w:r w:rsidRPr="00F52442">
        <w:rPr>
          <w:rFonts w:ascii="Courier New" w:hAnsi="Courier New" w:cs="Courier New"/>
        </w:rPr>
        <w:t>effectiveTime</w:t>
      </w:r>
      <w:proofErr w:type="spellEnd"/>
      <w:r w:rsidRPr="00F52442">
        <w:rPr>
          <w:rFonts w:ascii="Courier New" w:hAnsi="Courier New" w:cs="Courier New"/>
        </w:rPr>
        <w:t>/@value</w:t>
      </w:r>
    </w:p>
    <w:p w14:paraId="1F6F4D32" w14:textId="77777777" w:rsidR="00976931" w:rsidRPr="00F52442" w:rsidRDefault="00976931" w:rsidP="00616BCA">
      <w:pPr>
        <w:pStyle w:val="LightGrid-Accent31"/>
        <w:numPr>
          <w:ilvl w:val="0"/>
          <w:numId w:val="22"/>
        </w:numPr>
        <w:ind w:left="432"/>
        <w:jc w:val="left"/>
        <w:rPr>
          <w:rFonts w:ascii="Courier New" w:hAnsi="Courier New" w:cs="Courier New"/>
        </w:rPr>
      </w:pPr>
      <w:proofErr w:type="spellStart"/>
      <w:r w:rsidRPr="00F52442">
        <w:rPr>
          <w:rFonts w:ascii="Courier New" w:hAnsi="Courier New" w:cs="Courier New"/>
        </w:rPr>
        <w:t>effectiveTime</w:t>
      </w:r>
      <w:proofErr w:type="spellEnd"/>
      <w:r w:rsidRPr="00F52442">
        <w:rPr>
          <w:rFonts w:ascii="Courier New" w:hAnsi="Courier New" w:cs="Courier New"/>
        </w:rPr>
        <w:t>/low/@value</w:t>
      </w:r>
    </w:p>
    <w:p w14:paraId="0BF1435F" w14:textId="77777777" w:rsidR="00976931" w:rsidRPr="00F52442" w:rsidRDefault="00976931" w:rsidP="00616BCA">
      <w:pPr>
        <w:pStyle w:val="LightGrid-Accent31"/>
        <w:numPr>
          <w:ilvl w:val="0"/>
          <w:numId w:val="22"/>
        </w:numPr>
        <w:ind w:left="432"/>
        <w:jc w:val="left"/>
        <w:rPr>
          <w:rFonts w:ascii="Courier New" w:hAnsi="Courier New" w:cs="Courier New"/>
        </w:rPr>
      </w:pPr>
      <w:proofErr w:type="spellStart"/>
      <w:r w:rsidRPr="00F52442">
        <w:rPr>
          <w:rFonts w:ascii="Courier New" w:hAnsi="Courier New" w:cs="Courier New"/>
        </w:rPr>
        <w:t>effectiveTime</w:t>
      </w:r>
      <w:proofErr w:type="spellEnd"/>
      <w:r w:rsidRPr="00F52442">
        <w:rPr>
          <w:rFonts w:ascii="Courier New" w:hAnsi="Courier New" w:cs="Courier New"/>
        </w:rPr>
        <w:t>/high/@value</w:t>
      </w:r>
    </w:p>
    <w:p w14:paraId="41B23C93" w14:textId="77777777" w:rsidR="00976931" w:rsidRPr="00F52442" w:rsidRDefault="00976931" w:rsidP="00616BCA">
      <w:pPr>
        <w:pStyle w:val="LightGrid-Accent31"/>
        <w:numPr>
          <w:ilvl w:val="0"/>
          <w:numId w:val="22"/>
        </w:numPr>
        <w:ind w:left="432"/>
        <w:jc w:val="left"/>
        <w:rPr>
          <w:rFonts w:ascii="Courier New" w:hAnsi="Courier New" w:cs="Courier New"/>
        </w:rPr>
      </w:pPr>
      <w:r w:rsidRPr="00F52442">
        <w:rPr>
          <w:rFonts w:ascii="Courier New" w:hAnsi="Courier New" w:cs="Courier New"/>
        </w:rPr>
        <w:t>time/@value</w:t>
      </w:r>
    </w:p>
    <w:p w14:paraId="10BE93B8" w14:textId="77777777" w:rsidR="00976931" w:rsidRPr="00F52442" w:rsidRDefault="00976931" w:rsidP="00616BCA">
      <w:pPr>
        <w:pStyle w:val="LightGrid-Accent31"/>
        <w:numPr>
          <w:ilvl w:val="0"/>
          <w:numId w:val="22"/>
        </w:numPr>
        <w:ind w:left="432"/>
        <w:jc w:val="left"/>
        <w:rPr>
          <w:rFonts w:ascii="Courier New" w:hAnsi="Courier New" w:cs="Courier New"/>
        </w:rPr>
      </w:pPr>
      <w:r w:rsidRPr="00F52442">
        <w:rPr>
          <w:rFonts w:ascii="Courier New" w:hAnsi="Courier New" w:cs="Courier New"/>
        </w:rPr>
        <w:t>time/low/@value</w:t>
      </w:r>
    </w:p>
    <w:p w14:paraId="7A35BA81" w14:textId="77777777" w:rsidR="00976931" w:rsidRPr="003D5DD8" w:rsidRDefault="00976931" w:rsidP="00616BCA">
      <w:pPr>
        <w:pStyle w:val="LightGrid-Accent31"/>
        <w:numPr>
          <w:ilvl w:val="0"/>
          <w:numId w:val="22"/>
        </w:numPr>
        <w:ind w:left="432"/>
        <w:jc w:val="left"/>
      </w:pPr>
      <w:r w:rsidRPr="00F52442">
        <w:rPr>
          <w:rFonts w:ascii="Courier New" w:hAnsi="Courier New" w:cs="Courier New"/>
        </w:rPr>
        <w:t>time/high/@value</w:t>
      </w:r>
      <w:r>
        <w:br/>
      </w:r>
    </w:p>
    <w:p w14:paraId="7A40DDB2" w14:textId="4ED0A28F" w:rsidR="00490235" w:rsidRPr="00FD0063" w:rsidRDefault="00976931" w:rsidP="00FD0063">
      <w:pPr>
        <w:shd w:val="clear" w:color="auto" w:fill="FFFFFF"/>
      </w:pPr>
      <w:r w:rsidRPr="7760BC20">
        <w:rPr>
          <w:rFonts w:eastAsia="Arial" w:cs="Arial"/>
          <w:color w:val="000000"/>
        </w:rPr>
        <w:t xml:space="preserve">There </w:t>
      </w:r>
      <w:r w:rsidR="00490235" w:rsidRPr="7760BC20">
        <w:rPr>
          <w:rFonts w:eastAsia="Arial" w:cs="Arial"/>
          <w:color w:val="000000"/>
        </w:rPr>
        <w:t xml:space="preserve">are two </w:t>
      </w:r>
      <w:r w:rsidRPr="7760BC20">
        <w:rPr>
          <w:rFonts w:eastAsia="Arial" w:cs="Arial"/>
          <w:color w:val="000000"/>
        </w:rPr>
        <w:t>exception</w:t>
      </w:r>
      <w:r w:rsidR="00490235" w:rsidRPr="7760BC20">
        <w:rPr>
          <w:rFonts w:eastAsia="Arial" w:cs="Arial"/>
          <w:color w:val="000000"/>
        </w:rPr>
        <w:t>s</w:t>
      </w:r>
      <w:r w:rsidRPr="7760BC20">
        <w:rPr>
          <w:rFonts w:eastAsia="Arial" w:cs="Arial"/>
          <w:color w:val="000000"/>
        </w:rPr>
        <w:t xml:space="preserve"> to this validation rule</w:t>
      </w:r>
      <w:r w:rsidR="00490235" w:rsidRPr="7760BC20">
        <w:rPr>
          <w:rFonts w:eastAsia="Arial" w:cs="Arial"/>
          <w:color w:val="000000"/>
        </w:rPr>
        <w:t>:</w:t>
      </w:r>
    </w:p>
    <w:p w14:paraId="1FB491B5" w14:textId="77777777" w:rsidR="00976931" w:rsidRPr="00FD0063" w:rsidRDefault="00976931" w:rsidP="00616BCA">
      <w:pPr>
        <w:numPr>
          <w:ilvl w:val="0"/>
          <w:numId w:val="23"/>
        </w:numPr>
        <w:shd w:val="clear" w:color="auto" w:fill="FFFFFF"/>
        <w:ind w:left="252" w:hanging="180"/>
      </w:pPr>
      <w:r w:rsidRPr="11B61B0A">
        <w:rPr>
          <w:rFonts w:eastAsia="Arial" w:cs="Arial"/>
          <w:color w:val="000000"/>
        </w:rPr>
        <w:t xml:space="preserve">The </w:t>
      </w:r>
      <w:proofErr w:type="spellStart"/>
      <w:r w:rsidRPr="11B61B0A">
        <w:rPr>
          <w:rFonts w:eastAsia="Arial" w:cs="Arial"/>
          <w:color w:val="000000"/>
        </w:rPr>
        <w:t>effectiveTime</w:t>
      </w:r>
      <w:proofErr w:type="spellEnd"/>
      <w:r w:rsidRPr="11B61B0A">
        <w:rPr>
          <w:rFonts w:eastAsia="Arial" w:cs="Arial"/>
          <w:color w:val="000000"/>
        </w:rPr>
        <w:t xml:space="preserve"> element of the </w:t>
      </w:r>
      <w:r w:rsidRPr="00F52442">
        <w:rPr>
          <w:rFonts w:ascii="Courier New" w:hAnsi="Courier New" w:cs="Courier New"/>
        </w:rPr>
        <w:t>Reporting Parameters Act - CMS</w:t>
      </w:r>
      <w:r>
        <w:t xml:space="preserve">  template </w:t>
      </w:r>
      <w:r w:rsidRPr="11B61B0A">
        <w:rPr>
          <w:rFonts w:eastAsia="Arial" w:cs="Arial"/>
          <w:color w:val="000000"/>
        </w:rPr>
        <w:t xml:space="preserve">(CONF:CMS_0027 and </w:t>
      </w:r>
      <w:r w:rsidRPr="11B61B0A">
        <w:rPr>
          <w:rFonts w:eastAsia="Arial" w:cs="Arial"/>
        </w:rPr>
        <w:t>CONF:CMS_0028</w:t>
      </w:r>
      <w:r w:rsidRPr="11B61B0A">
        <w:rPr>
          <w:rFonts w:eastAsia="Arial" w:cs="Arial"/>
          <w:color w:val="000000"/>
        </w:rPr>
        <w:t>) will not be validated using this time zone validation rule:</w:t>
      </w:r>
    </w:p>
    <w:p w14:paraId="6D46913C" w14:textId="77777777" w:rsidR="00976931" w:rsidRPr="0084125B" w:rsidRDefault="00976931" w:rsidP="11B61B0A">
      <w:pPr>
        <w:pStyle w:val="LightGrid-Accent31"/>
        <w:ind w:left="720"/>
        <w:jc w:val="left"/>
        <w:rPr>
          <w:szCs w:val="22"/>
        </w:rPr>
      </w:pPr>
      <w:r w:rsidRPr="00901D38">
        <w:t>act[@templateId=</w:t>
      </w:r>
      <w:r w:rsidRPr="00FD0063">
        <w:rPr>
          <w:rFonts w:cs="Arial"/>
          <w:szCs w:val="22"/>
        </w:rPr>
        <w:t>”</w:t>
      </w:r>
      <w:r w:rsidRPr="00F52442">
        <w:rPr>
          <w:rFonts w:ascii="Courier New" w:hAnsi="Courier New" w:cs="Courier New"/>
          <w:sz w:val="20"/>
          <w:szCs w:val="22"/>
        </w:rPr>
        <w:t>2.16.840.1.113883.10.20.17.3.8.1</w:t>
      </w:r>
      <w:r w:rsidRPr="00FD0063">
        <w:rPr>
          <w:rFonts w:cs="Arial"/>
          <w:szCs w:val="22"/>
        </w:rPr>
        <w:t>”][@extension=”</w:t>
      </w:r>
      <w:r w:rsidRPr="00F52442">
        <w:rPr>
          <w:rFonts w:ascii="Courier New" w:hAnsi="Courier New" w:cs="Courier New"/>
          <w:sz w:val="20"/>
          <w:szCs w:val="22"/>
        </w:rPr>
        <w:t>2016-03-01</w:t>
      </w:r>
      <w:r w:rsidRPr="00FD0063">
        <w:rPr>
          <w:rFonts w:cs="Arial"/>
          <w:szCs w:val="22"/>
        </w:rPr>
        <w:t>”]</w:t>
      </w:r>
      <w:r w:rsidRPr="00FD0063">
        <w:rPr>
          <w:szCs w:val="22"/>
        </w:rPr>
        <w:t>/effectiveTime/low</w:t>
      </w:r>
    </w:p>
    <w:p w14:paraId="473EABC0" w14:textId="77777777" w:rsidR="00976931" w:rsidRDefault="00976931" w:rsidP="11B61B0A">
      <w:pPr>
        <w:pStyle w:val="LightGrid-Accent31"/>
        <w:ind w:left="720"/>
        <w:jc w:val="left"/>
        <w:rPr>
          <w:szCs w:val="22"/>
        </w:rPr>
      </w:pPr>
      <w:r w:rsidRPr="00901D38">
        <w:t>act[@templateId=</w:t>
      </w:r>
      <w:r w:rsidRPr="00FD0063">
        <w:rPr>
          <w:rFonts w:cs="Arial"/>
          <w:szCs w:val="22"/>
        </w:rPr>
        <w:t>”</w:t>
      </w:r>
      <w:r w:rsidRPr="00F52442">
        <w:rPr>
          <w:rFonts w:ascii="Courier New" w:hAnsi="Courier New" w:cs="Courier New"/>
          <w:sz w:val="20"/>
          <w:szCs w:val="22"/>
        </w:rPr>
        <w:t>2.16.840.1.113883.10.20.17.3.8.1</w:t>
      </w:r>
      <w:r w:rsidRPr="00FD0063">
        <w:rPr>
          <w:rFonts w:cs="Arial"/>
          <w:szCs w:val="22"/>
        </w:rPr>
        <w:t>”][@extension=”</w:t>
      </w:r>
      <w:r w:rsidRPr="00F52442">
        <w:rPr>
          <w:rFonts w:ascii="Courier New" w:hAnsi="Courier New" w:cs="Courier New"/>
          <w:sz w:val="20"/>
          <w:szCs w:val="22"/>
        </w:rPr>
        <w:t>2016-03-01</w:t>
      </w:r>
      <w:r w:rsidRPr="00FD0063">
        <w:rPr>
          <w:rFonts w:cs="Arial"/>
          <w:szCs w:val="22"/>
        </w:rPr>
        <w:t>”]</w:t>
      </w:r>
      <w:r w:rsidRPr="00FD0063">
        <w:rPr>
          <w:szCs w:val="22"/>
        </w:rPr>
        <w:t>/effectiveTime/high</w:t>
      </w:r>
    </w:p>
    <w:p w14:paraId="4A4FAF74" w14:textId="77777777" w:rsidR="00E85706" w:rsidRDefault="00E85706" w:rsidP="00C7661B">
      <w:pPr>
        <w:pStyle w:val="LightGrid-Accent31"/>
        <w:ind w:left="432"/>
        <w:jc w:val="left"/>
        <w:rPr>
          <w:szCs w:val="22"/>
        </w:rPr>
      </w:pPr>
    </w:p>
    <w:p w14:paraId="6E0AD2A6" w14:textId="77777777" w:rsidR="00490235" w:rsidRDefault="00886C28" w:rsidP="00616BCA">
      <w:pPr>
        <w:pStyle w:val="LightGrid-Accent31"/>
        <w:numPr>
          <w:ilvl w:val="0"/>
          <w:numId w:val="23"/>
        </w:numPr>
        <w:ind w:left="432"/>
        <w:jc w:val="left"/>
      </w:pPr>
      <w:r w:rsidRPr="00901D38">
        <w:lastRenderedPageBreak/>
        <w:t xml:space="preserve">The time zone validation rule is not performed on </w:t>
      </w:r>
      <w:proofErr w:type="spellStart"/>
      <w:r w:rsidR="00490235" w:rsidRPr="00F52442">
        <w:rPr>
          <w:rFonts w:ascii="Courier New" w:hAnsi="Courier New" w:cs="Courier New"/>
        </w:rPr>
        <w:t>birthTime</w:t>
      </w:r>
      <w:proofErr w:type="spellEnd"/>
      <w:r w:rsidR="00490235" w:rsidRPr="00F52442">
        <w:rPr>
          <w:rFonts w:ascii="Courier New" w:hAnsi="Courier New" w:cs="Courier New"/>
        </w:rPr>
        <w:t>/@value</w:t>
      </w:r>
      <w:r w:rsidR="00490235" w:rsidRPr="00901D38">
        <w:t xml:space="preserve"> </w:t>
      </w:r>
    </w:p>
    <w:p w14:paraId="30401E85" w14:textId="6F07A7DC" w:rsidR="00B24D2B" w:rsidRPr="003D5DD8" w:rsidRDefault="00B24D2B" w:rsidP="00C7661B">
      <w:pPr>
        <w:pStyle w:val="Caption-Fig"/>
      </w:pPr>
      <w:bookmarkStart w:id="218" w:name="_Toc487412637"/>
      <w:r w:rsidRPr="003D5DD8">
        <w:t xml:space="preserve">Figure </w:t>
      </w:r>
      <w:r w:rsidR="006E4296">
        <w:fldChar w:fldCharType="begin"/>
      </w:r>
      <w:r w:rsidR="00005CF1">
        <w:instrText xml:space="preserve"> SEQ Figure \* ARABIC </w:instrText>
      </w:r>
      <w:r w:rsidR="006E4296">
        <w:fldChar w:fldCharType="separate"/>
      </w:r>
      <w:r w:rsidR="0096209A">
        <w:rPr>
          <w:noProof/>
        </w:rPr>
        <w:t>4</w:t>
      </w:r>
      <w:r w:rsidR="006E4296">
        <w:fldChar w:fldCharType="end"/>
      </w:r>
      <w:r w:rsidRPr="003D5DD8">
        <w:t xml:space="preserve">: </w:t>
      </w:r>
      <w:r w:rsidR="00BB5ECA" w:rsidRPr="003D5DD8">
        <w:t>Time Zone</w:t>
      </w:r>
      <w:r w:rsidRPr="003D5DD8">
        <w:t xml:space="preserve"> Example</w:t>
      </w:r>
      <w:bookmarkEnd w:id="215"/>
      <w:bookmarkEnd w:id="216"/>
      <w:bookmarkEnd w:id="217"/>
      <w:bookmarkEnd w:id="218"/>
    </w:p>
    <w:p w14:paraId="26DFA3AB" w14:textId="77777777" w:rsidR="00B24D2B" w:rsidRPr="007A4765" w:rsidRDefault="7F880045" w:rsidP="00C7661B">
      <w:pPr>
        <w:pStyle w:val="Example"/>
        <w:ind w:left="0"/>
      </w:pPr>
      <w:r>
        <w:t>&lt;</w:t>
      </w:r>
      <w:proofErr w:type="gramStart"/>
      <w:r>
        <w:t>encounter</w:t>
      </w:r>
      <w:proofErr w:type="gramEnd"/>
      <w:r>
        <w:t>&gt;</w:t>
      </w:r>
    </w:p>
    <w:p w14:paraId="6C96984E" w14:textId="77777777" w:rsidR="00B24D2B" w:rsidRPr="007A4765" w:rsidRDefault="7F880045" w:rsidP="00C7661B">
      <w:pPr>
        <w:pStyle w:val="Example"/>
        <w:ind w:left="0"/>
      </w:pPr>
      <w:r>
        <w:t xml:space="preserve">  &lt;</w:t>
      </w:r>
      <w:proofErr w:type="gramStart"/>
      <w:r>
        <w:t>text&gt;</w:t>
      </w:r>
      <w:proofErr w:type="gramEnd"/>
      <w:r>
        <w:t xml:space="preserve">Encounter Performed: Hospital Measures-Encounter </w:t>
      </w:r>
      <w:r w:rsidR="5430556B">
        <w:br/>
      </w:r>
      <w:r>
        <w:t xml:space="preserve">    Inpatient&lt;/text&gt;</w:t>
      </w:r>
    </w:p>
    <w:p w14:paraId="685DE996" w14:textId="77777777" w:rsidR="00AC088B" w:rsidRPr="007A4765" w:rsidRDefault="2588F33B" w:rsidP="00C7661B">
      <w:pPr>
        <w:pStyle w:val="Example"/>
        <w:ind w:left="0"/>
      </w:pPr>
      <w:r w:rsidRPr="1725540E">
        <w:t xml:space="preserve">  ...</w:t>
      </w:r>
    </w:p>
    <w:p w14:paraId="75D70611" w14:textId="77777777" w:rsidR="00AC088B" w:rsidRPr="007A4765" w:rsidRDefault="2588F33B" w:rsidP="00C7661B">
      <w:pPr>
        <w:pStyle w:val="Example"/>
        <w:ind w:left="0"/>
      </w:pPr>
      <w:r>
        <w:t xml:space="preserve">  &lt;</w:t>
      </w:r>
      <w:proofErr w:type="spellStart"/>
      <w:proofErr w:type="gramStart"/>
      <w:r>
        <w:t>effectiveTime</w:t>
      </w:r>
      <w:proofErr w:type="spellEnd"/>
      <w:proofErr w:type="gramEnd"/>
      <w:r>
        <w:t>&gt;</w:t>
      </w:r>
    </w:p>
    <w:p w14:paraId="5510AD90" w14:textId="77777777" w:rsidR="00AC088B" w:rsidRPr="007A4765" w:rsidRDefault="2588F33B" w:rsidP="00C7661B">
      <w:pPr>
        <w:pStyle w:val="Example"/>
        <w:ind w:left="0"/>
      </w:pPr>
      <w:r>
        <w:t xml:space="preserve">    </w:t>
      </w:r>
      <w:proofErr w:type="gramStart"/>
      <w:r>
        <w:t>&lt;!--</w:t>
      </w:r>
      <w:proofErr w:type="gramEnd"/>
      <w:r>
        <w:t xml:space="preserve"> Attribute: admission </w:t>
      </w:r>
      <w:proofErr w:type="spellStart"/>
      <w:r>
        <w:t>datetime</w:t>
      </w:r>
      <w:proofErr w:type="spellEnd"/>
      <w:r>
        <w:t xml:space="preserve"> --&gt;</w:t>
      </w:r>
    </w:p>
    <w:p w14:paraId="7BDF6306" w14:textId="73CE74A3" w:rsidR="00AC088B" w:rsidRPr="007A4765" w:rsidRDefault="7F880045" w:rsidP="00C7661B">
      <w:pPr>
        <w:pStyle w:val="Example"/>
        <w:ind w:left="0"/>
      </w:pPr>
      <w:r>
        <w:t xml:space="preserve">    &lt;low value="201</w:t>
      </w:r>
      <w:r w:rsidR="00886C28">
        <w:t>7</w:t>
      </w:r>
      <w:r>
        <w:t>0325090000-0500"/&gt;</w:t>
      </w:r>
    </w:p>
    <w:p w14:paraId="43E6C4BB" w14:textId="77777777" w:rsidR="0021207B" w:rsidRPr="007A4765" w:rsidRDefault="2588F33B" w:rsidP="00C7661B">
      <w:pPr>
        <w:pStyle w:val="Example"/>
        <w:ind w:left="0"/>
      </w:pPr>
      <w:r>
        <w:t xml:space="preserve">    </w:t>
      </w:r>
      <w:proofErr w:type="gramStart"/>
      <w:r>
        <w:t>&lt;!--</w:t>
      </w:r>
      <w:proofErr w:type="gramEnd"/>
      <w:r>
        <w:t xml:space="preserve"> Attribute: discharge </w:t>
      </w:r>
      <w:proofErr w:type="spellStart"/>
      <w:r>
        <w:t>datetime</w:t>
      </w:r>
      <w:proofErr w:type="spellEnd"/>
      <w:r>
        <w:t xml:space="preserve"> --&gt; </w:t>
      </w:r>
    </w:p>
    <w:p w14:paraId="071614FA" w14:textId="525D97B6" w:rsidR="00AC088B" w:rsidRPr="007A4765" w:rsidRDefault="7F880045" w:rsidP="00C7661B">
      <w:pPr>
        <w:pStyle w:val="Example"/>
        <w:ind w:left="0"/>
      </w:pPr>
      <w:r>
        <w:t xml:space="preserve">    &lt;high value="201</w:t>
      </w:r>
      <w:r w:rsidR="00886C28">
        <w:t>7</w:t>
      </w:r>
      <w:r>
        <w:t>0329103000-0500"/&gt;</w:t>
      </w:r>
    </w:p>
    <w:p w14:paraId="752F6288" w14:textId="77777777" w:rsidR="00AC088B" w:rsidRPr="007A4765" w:rsidRDefault="2588F33B" w:rsidP="00C7661B">
      <w:pPr>
        <w:pStyle w:val="Example"/>
        <w:ind w:left="0"/>
      </w:pPr>
      <w:r>
        <w:t xml:space="preserve">  &lt;/</w:t>
      </w:r>
      <w:proofErr w:type="spellStart"/>
      <w:r>
        <w:t>effectiveTime</w:t>
      </w:r>
      <w:proofErr w:type="spellEnd"/>
      <w:r>
        <w:t>&gt;</w:t>
      </w:r>
    </w:p>
    <w:p w14:paraId="35E3DF96" w14:textId="77777777" w:rsidR="00AC088B" w:rsidRPr="007A4765" w:rsidRDefault="2588F33B" w:rsidP="00C7661B">
      <w:pPr>
        <w:pStyle w:val="Example"/>
        <w:ind w:left="0"/>
      </w:pPr>
      <w:r w:rsidRPr="1725540E">
        <w:t xml:space="preserve">  ...</w:t>
      </w:r>
    </w:p>
    <w:p w14:paraId="020551CA" w14:textId="77777777" w:rsidR="003161AB" w:rsidRPr="00B1231B" w:rsidRDefault="7F880045" w:rsidP="00C7661B">
      <w:pPr>
        <w:pStyle w:val="Example"/>
        <w:ind w:left="0"/>
      </w:pPr>
      <w:r>
        <w:t>&lt;/encounter&gt;</w:t>
      </w:r>
    </w:p>
    <w:p w14:paraId="211F7320" w14:textId="77777777" w:rsidR="003A115B" w:rsidRDefault="003A115B" w:rsidP="00C7661B">
      <w:pPr>
        <w:pStyle w:val="Heading3"/>
        <w:ind w:left="252"/>
      </w:pPr>
      <w:bookmarkStart w:id="219" w:name="_Toc486370144"/>
      <w:r>
        <w:t xml:space="preserve">Submit </w:t>
      </w:r>
      <w:proofErr w:type="spellStart"/>
      <w:r>
        <w:t>eCQM</w:t>
      </w:r>
      <w:proofErr w:type="spellEnd"/>
      <w:r>
        <w:t xml:space="preserve"> Version Specific Measure Identifier ONLY</w:t>
      </w:r>
      <w:bookmarkEnd w:id="219"/>
    </w:p>
    <w:p w14:paraId="4E9043B4" w14:textId="1EC4348A" w:rsidR="003A115B" w:rsidRPr="00FD0063" w:rsidRDefault="00CD2305" w:rsidP="00FD0063">
      <w:pPr>
        <w:autoSpaceDE w:val="0"/>
        <w:autoSpaceDN w:val="0"/>
        <w:adjustRightInd w:val="0"/>
      </w:pPr>
      <w:r w:rsidRPr="11B61B0A">
        <w:rPr>
          <w:rFonts w:eastAsia="Arial" w:cs="Arial"/>
          <w:color w:val="000000"/>
        </w:rPr>
        <w:t>For the 201</w:t>
      </w:r>
      <w:ins w:id="220" w:author="Yan Heras" w:date="2018-01-18T09:42:00Z">
        <w:r w:rsidR="00464B2C">
          <w:rPr>
            <w:rFonts w:eastAsia="Arial" w:cs="Arial"/>
            <w:color w:val="000000"/>
          </w:rPr>
          <w:t>9</w:t>
        </w:r>
      </w:ins>
      <w:del w:id="221" w:author="Yan Heras" w:date="2018-01-18T09:42:00Z">
        <w:r w:rsidRPr="11B61B0A" w:rsidDel="00464B2C">
          <w:rPr>
            <w:rFonts w:eastAsia="Arial" w:cs="Arial"/>
            <w:color w:val="000000"/>
          </w:rPr>
          <w:delText>8</w:delText>
        </w:r>
      </w:del>
      <w:r w:rsidR="2588F33B" w:rsidRPr="11B61B0A">
        <w:rPr>
          <w:rFonts w:eastAsia="Arial" w:cs="Arial"/>
          <w:color w:val="000000"/>
        </w:rPr>
        <w:t xml:space="preserve"> Reporting Period, only the </w:t>
      </w:r>
      <w:proofErr w:type="spellStart"/>
      <w:r w:rsidR="2588F33B" w:rsidRPr="11B61B0A">
        <w:rPr>
          <w:rFonts w:eastAsia="Arial" w:cs="Arial"/>
          <w:color w:val="000000"/>
        </w:rPr>
        <w:t>eCQM</w:t>
      </w:r>
      <w:proofErr w:type="spellEnd"/>
      <w:r w:rsidR="2588F33B" w:rsidRPr="11B61B0A">
        <w:rPr>
          <w:rFonts w:eastAsia="Arial" w:cs="Arial"/>
          <w:color w:val="000000"/>
        </w:rPr>
        <w:t xml:space="preserve"> Version Specific Measure Identifier is required to uniquely identify the version of an </w:t>
      </w:r>
      <w:proofErr w:type="spellStart"/>
      <w:r w:rsidR="2588F33B" w:rsidRPr="11B61B0A">
        <w:rPr>
          <w:rFonts w:eastAsia="Arial" w:cs="Arial"/>
          <w:color w:val="000000"/>
        </w:rPr>
        <w:t>eCQM</w:t>
      </w:r>
      <w:proofErr w:type="spellEnd"/>
      <w:r w:rsidR="2588F33B" w:rsidRPr="11B61B0A">
        <w:rPr>
          <w:rFonts w:eastAsia="Arial" w:cs="Arial"/>
          <w:color w:val="000000"/>
        </w:rPr>
        <w:t xml:space="preserve">. The </w:t>
      </w:r>
      <w:proofErr w:type="spellStart"/>
      <w:r w:rsidR="2588F33B" w:rsidRPr="11B61B0A">
        <w:rPr>
          <w:rFonts w:eastAsia="Arial" w:cs="Arial"/>
          <w:color w:val="000000"/>
        </w:rPr>
        <w:t>eCQM</w:t>
      </w:r>
      <w:proofErr w:type="spellEnd"/>
      <w:r w:rsidR="2588F33B" w:rsidRPr="11B61B0A">
        <w:rPr>
          <w:rFonts w:eastAsia="Arial" w:cs="Arial"/>
          <w:color w:val="000000"/>
        </w:rPr>
        <w:t xml:space="preserve"> Version Specific Measure Identifier must be submitted in </w:t>
      </w:r>
      <w:r w:rsidR="00E4023D">
        <w:rPr>
          <w:rFonts w:eastAsia="Arial" w:cs="Arial"/>
          <w:color w:val="000000"/>
        </w:rPr>
        <w:t>QRDA I</w:t>
      </w:r>
      <w:r w:rsidR="2588F33B" w:rsidRPr="11B61B0A">
        <w:rPr>
          <w:rFonts w:eastAsia="Arial" w:cs="Arial"/>
          <w:color w:val="000000"/>
        </w:rPr>
        <w:t xml:space="preserve">. </w:t>
      </w:r>
    </w:p>
    <w:p w14:paraId="0F824043" w14:textId="77777777" w:rsidR="003A115B" w:rsidRDefault="003A115B" w:rsidP="00C7661B">
      <w:pPr>
        <w:autoSpaceDE w:val="0"/>
        <w:autoSpaceDN w:val="0"/>
        <w:adjustRightInd w:val="0"/>
        <w:rPr>
          <w:rFonts w:cs="Arial"/>
          <w:color w:val="000000"/>
          <w:szCs w:val="22"/>
        </w:rPr>
      </w:pPr>
    </w:p>
    <w:p w14:paraId="12E80516" w14:textId="31FA10F9" w:rsidR="00137437" w:rsidRPr="00FD0063" w:rsidRDefault="2588F33B">
      <w:pPr>
        <w:autoSpaceDE w:val="0"/>
        <w:autoSpaceDN w:val="0"/>
        <w:adjustRightInd w:val="0"/>
        <w:rPr>
          <w:rFonts w:cs="Arial"/>
          <w:color w:val="000000"/>
          <w:szCs w:val="22"/>
        </w:rPr>
      </w:pPr>
      <w:r w:rsidRPr="11B61B0A">
        <w:rPr>
          <w:rFonts w:eastAsia="Arial" w:cs="Arial"/>
          <w:color w:val="000000"/>
        </w:rPr>
        <w:t xml:space="preserve">It is recommended that </w:t>
      </w:r>
      <w:proofErr w:type="spellStart"/>
      <w:r w:rsidRPr="11B61B0A">
        <w:rPr>
          <w:rFonts w:eastAsia="Arial" w:cs="Arial"/>
          <w:color w:val="000000"/>
        </w:rPr>
        <w:t>eCQM</w:t>
      </w:r>
      <w:proofErr w:type="spellEnd"/>
      <w:r w:rsidRPr="11B61B0A">
        <w:rPr>
          <w:rFonts w:eastAsia="Arial" w:cs="Arial"/>
          <w:color w:val="000000"/>
        </w:rPr>
        <w:t xml:space="preserve"> Version Numbers not be included in the QRDAs.</w:t>
      </w:r>
      <w:r w:rsidR="008C5A1B" w:rsidRPr="11B61B0A">
        <w:rPr>
          <w:rFonts w:eastAsia="Arial" w:cs="Arial"/>
          <w:color w:val="000000"/>
        </w:rPr>
        <w:t xml:space="preserve"> </w:t>
      </w:r>
      <w:r w:rsidRPr="11B61B0A">
        <w:rPr>
          <w:rFonts w:eastAsia="Arial" w:cs="Arial"/>
          <w:color w:val="000000"/>
        </w:rPr>
        <w:t xml:space="preserve">This is due to a known data type mismatch issue between the HL7 QRDA and </w:t>
      </w:r>
      <w:r w:rsidR="00747476">
        <w:rPr>
          <w:rFonts w:eastAsia="Arial" w:cs="Arial"/>
          <w:color w:val="000000"/>
        </w:rPr>
        <w:t>Health Quality Measure Format (</w:t>
      </w:r>
      <w:r w:rsidRPr="11B61B0A">
        <w:rPr>
          <w:rFonts w:eastAsia="Arial" w:cs="Arial"/>
          <w:color w:val="000000"/>
        </w:rPr>
        <w:t>HQMF</w:t>
      </w:r>
      <w:r w:rsidR="00747476">
        <w:rPr>
          <w:rFonts w:eastAsia="Arial" w:cs="Arial"/>
          <w:color w:val="000000"/>
        </w:rPr>
        <w:t>)</w:t>
      </w:r>
      <w:r w:rsidRPr="11B61B0A">
        <w:rPr>
          <w:rFonts w:eastAsia="Arial" w:cs="Arial"/>
          <w:color w:val="000000"/>
        </w:rPr>
        <w:t xml:space="preserve"> standards for the </w:t>
      </w:r>
      <w:proofErr w:type="spellStart"/>
      <w:r w:rsidRPr="11B61B0A">
        <w:rPr>
          <w:rFonts w:eastAsia="Arial" w:cs="Arial"/>
          <w:i/>
          <w:iCs/>
          <w:color w:val="000000"/>
        </w:rPr>
        <w:t>versionNumber</w:t>
      </w:r>
      <w:proofErr w:type="spellEnd"/>
      <w:r w:rsidRPr="11B61B0A">
        <w:rPr>
          <w:rFonts w:eastAsia="Arial" w:cs="Arial"/>
          <w:i/>
          <w:iCs/>
          <w:color w:val="000000"/>
        </w:rPr>
        <w:t xml:space="preserve"> </w:t>
      </w:r>
      <w:r w:rsidRPr="11B61B0A">
        <w:rPr>
          <w:rFonts w:eastAsia="Arial" w:cs="Arial"/>
          <w:color w:val="000000"/>
        </w:rPr>
        <w:t xml:space="preserve">attribute. </w:t>
      </w:r>
      <w:r w:rsidR="0097424A" w:rsidRPr="11B61B0A">
        <w:rPr>
          <w:rFonts w:eastAsia="Arial" w:cs="Arial"/>
          <w:color w:val="000000"/>
        </w:rPr>
        <w:t>T</w:t>
      </w:r>
      <w:r w:rsidRPr="11B61B0A">
        <w:rPr>
          <w:rFonts w:eastAsia="Arial" w:cs="Arial"/>
          <w:color w:val="000000"/>
        </w:rPr>
        <w:t xml:space="preserve">he </w:t>
      </w:r>
      <w:r w:rsidR="00E4023D">
        <w:rPr>
          <w:rFonts w:eastAsia="Arial" w:cs="Arial"/>
          <w:color w:val="000000"/>
        </w:rPr>
        <w:t>QRDA I</w:t>
      </w:r>
      <w:r w:rsidRPr="11B61B0A">
        <w:rPr>
          <w:rFonts w:eastAsia="Arial" w:cs="Arial"/>
          <w:color w:val="000000"/>
        </w:rPr>
        <w:t xml:space="preserve"> standard </w:t>
      </w:r>
      <w:r w:rsidR="0097424A" w:rsidRPr="11B61B0A">
        <w:rPr>
          <w:rFonts w:eastAsia="Arial" w:cs="Arial"/>
          <w:color w:val="000000"/>
        </w:rPr>
        <w:t>is</w:t>
      </w:r>
      <w:r w:rsidRPr="11B61B0A">
        <w:rPr>
          <w:rFonts w:eastAsia="Arial" w:cs="Arial"/>
          <w:color w:val="000000"/>
        </w:rPr>
        <w:t xml:space="preserve"> based on HL7 CDA R2, which is derived from the HL7 Reference Information Model (RIM) Version 2.07. In RIM 2.07, the </w:t>
      </w:r>
      <w:proofErr w:type="spellStart"/>
      <w:r w:rsidRPr="11B61B0A">
        <w:rPr>
          <w:rFonts w:eastAsia="Arial" w:cs="Arial"/>
          <w:i/>
          <w:iCs/>
          <w:color w:val="000000"/>
        </w:rPr>
        <w:t>versionNumber</w:t>
      </w:r>
      <w:proofErr w:type="spellEnd"/>
      <w:r w:rsidRPr="11B61B0A">
        <w:rPr>
          <w:rFonts w:eastAsia="Arial" w:cs="Arial"/>
          <w:i/>
          <w:iCs/>
          <w:color w:val="000000"/>
        </w:rPr>
        <w:t xml:space="preserve"> </w:t>
      </w:r>
      <w:r w:rsidRPr="11B61B0A">
        <w:rPr>
          <w:rFonts w:eastAsia="Arial" w:cs="Arial"/>
          <w:color w:val="000000"/>
        </w:rPr>
        <w:t xml:space="preserve">attribute is specified as INT data type. HQMF </w:t>
      </w:r>
      <w:del w:id="222" w:author="Yan Heras" w:date="2018-01-18T09:43:00Z">
        <w:r w:rsidRPr="11B61B0A" w:rsidDel="00464B2C">
          <w:rPr>
            <w:rFonts w:eastAsia="Arial" w:cs="Arial"/>
            <w:color w:val="000000"/>
          </w:rPr>
          <w:delText>R2.1</w:delText>
        </w:r>
      </w:del>
      <w:ins w:id="223" w:author="Yan Heras" w:date="2018-01-18T09:43:00Z">
        <w:r w:rsidR="00464B2C">
          <w:rPr>
            <w:rFonts w:eastAsia="Arial" w:cs="Arial"/>
            <w:color w:val="000000"/>
          </w:rPr>
          <w:t>R1 Normative</w:t>
        </w:r>
      </w:ins>
      <w:r w:rsidRPr="11B61B0A">
        <w:rPr>
          <w:rFonts w:eastAsia="Arial" w:cs="Arial"/>
          <w:color w:val="000000"/>
        </w:rPr>
        <w:t xml:space="preserve">, however, is derived from HL7 RIM, Version 2.44, where </w:t>
      </w:r>
      <w:proofErr w:type="spellStart"/>
      <w:r w:rsidRPr="11B61B0A">
        <w:rPr>
          <w:rFonts w:eastAsia="Arial" w:cs="Arial"/>
          <w:i/>
          <w:iCs/>
          <w:color w:val="000000"/>
        </w:rPr>
        <w:t>versionNumber</w:t>
      </w:r>
      <w:proofErr w:type="spellEnd"/>
      <w:r w:rsidRPr="11B61B0A">
        <w:rPr>
          <w:rFonts w:eastAsia="Arial" w:cs="Arial"/>
          <w:i/>
          <w:iCs/>
          <w:color w:val="000000"/>
        </w:rPr>
        <w:t xml:space="preserve"> </w:t>
      </w:r>
      <w:r w:rsidRPr="11B61B0A">
        <w:rPr>
          <w:rFonts w:eastAsia="Arial" w:cs="Arial"/>
          <w:color w:val="000000"/>
        </w:rPr>
        <w:t xml:space="preserve">is specified as ST data type. The Version Numbers for </w:t>
      </w:r>
      <w:proofErr w:type="spellStart"/>
      <w:r w:rsidRPr="11B61B0A">
        <w:rPr>
          <w:rFonts w:eastAsia="Arial" w:cs="Arial"/>
          <w:color w:val="000000"/>
        </w:rPr>
        <w:t>eCQM</w:t>
      </w:r>
      <w:proofErr w:type="spellEnd"/>
      <w:r w:rsidRPr="11B61B0A">
        <w:rPr>
          <w:rFonts w:eastAsia="Arial" w:cs="Arial"/>
          <w:color w:val="000000"/>
        </w:rPr>
        <w:t xml:space="preserve"> Specifications for Eligible Hospitals </w:t>
      </w:r>
      <w:r w:rsidR="00FD0063">
        <w:rPr>
          <w:rFonts w:eastAsia="Arial" w:cs="Arial"/>
          <w:color w:val="000000"/>
        </w:rPr>
        <w:t>May</w:t>
      </w:r>
      <w:r w:rsidR="00FD0063" w:rsidRPr="11B61B0A">
        <w:rPr>
          <w:rFonts w:eastAsia="Arial" w:cs="Arial"/>
          <w:color w:val="000000"/>
        </w:rPr>
        <w:t xml:space="preserve"> </w:t>
      </w:r>
      <w:r w:rsidR="0098671A" w:rsidRPr="11B61B0A">
        <w:rPr>
          <w:rFonts w:eastAsia="Arial" w:cs="Arial"/>
          <w:color w:val="000000"/>
        </w:rPr>
        <w:t>201</w:t>
      </w:r>
      <w:del w:id="224" w:author="Yan Heras" w:date="2018-01-18T09:43:00Z">
        <w:r w:rsidR="0098671A" w:rsidRPr="11B61B0A" w:rsidDel="00464B2C">
          <w:rPr>
            <w:rFonts w:eastAsia="Arial" w:cs="Arial"/>
            <w:color w:val="000000"/>
          </w:rPr>
          <w:delText>7</w:delText>
        </w:r>
      </w:del>
      <w:ins w:id="225" w:author="Yan Heras" w:date="2018-01-18T09:43:00Z">
        <w:r w:rsidR="00464B2C">
          <w:rPr>
            <w:rFonts w:eastAsia="Arial" w:cs="Arial"/>
            <w:color w:val="000000"/>
          </w:rPr>
          <w:t>8</w:t>
        </w:r>
      </w:ins>
      <w:r w:rsidRPr="11B61B0A">
        <w:rPr>
          <w:rFonts w:eastAsia="Arial" w:cs="Arial"/>
          <w:color w:val="000000"/>
        </w:rPr>
        <w:t xml:space="preserve"> generated by the Measure Authoring Tool (MAT) are string values such as </w:t>
      </w:r>
      <w:del w:id="226" w:author="Yan Heras" w:date="2018-01-18T09:43:00Z">
        <w:r w:rsidR="00002B1F" w:rsidDel="00464B2C">
          <w:rPr>
            <w:rFonts w:eastAsia="Arial" w:cs="Arial"/>
            <w:color w:val="000000"/>
          </w:rPr>
          <w:delText>6</w:delText>
        </w:r>
        <w:r w:rsidRPr="11B61B0A" w:rsidDel="00464B2C">
          <w:rPr>
            <w:rFonts w:eastAsia="Arial" w:cs="Arial"/>
            <w:color w:val="000000"/>
          </w:rPr>
          <w:delText>.1.000 and</w:delText>
        </w:r>
      </w:del>
      <w:del w:id="227" w:author="Yan Heras" w:date="2018-01-18T09:44:00Z">
        <w:r w:rsidRPr="11B61B0A" w:rsidDel="00464B2C">
          <w:rPr>
            <w:rFonts w:eastAsia="Arial" w:cs="Arial"/>
            <w:color w:val="000000"/>
          </w:rPr>
          <w:delText xml:space="preserve"> </w:delText>
        </w:r>
        <w:r w:rsidR="00002B1F" w:rsidDel="00464B2C">
          <w:rPr>
            <w:rFonts w:eastAsia="Arial" w:cs="Arial"/>
            <w:color w:val="000000"/>
          </w:rPr>
          <w:delText>7.1</w:delText>
        </w:r>
        <w:r w:rsidRPr="11B61B0A" w:rsidDel="00464B2C">
          <w:rPr>
            <w:rFonts w:eastAsia="Arial" w:cs="Arial"/>
            <w:color w:val="000000"/>
          </w:rPr>
          <w:delText xml:space="preserve">.000 </w:delText>
        </w:r>
      </w:del>
      <w:r w:rsidRPr="11B61B0A">
        <w:rPr>
          <w:rFonts w:eastAsia="Arial" w:cs="Arial"/>
          <w:color w:val="000000"/>
        </w:rPr>
        <w:t xml:space="preserve">instead of integers such as </w:t>
      </w:r>
      <w:del w:id="228" w:author="Yan Heras" w:date="2018-01-18T09:44:00Z">
        <w:r w:rsidR="00002B1F" w:rsidDel="00464B2C">
          <w:rPr>
            <w:rFonts w:eastAsia="Arial" w:cs="Arial"/>
            <w:color w:val="000000"/>
          </w:rPr>
          <w:delText>6</w:delText>
        </w:r>
        <w:r w:rsidRPr="11B61B0A" w:rsidDel="00464B2C">
          <w:rPr>
            <w:rFonts w:eastAsia="Arial" w:cs="Arial"/>
            <w:color w:val="000000"/>
          </w:rPr>
          <w:delText xml:space="preserve"> or </w:delText>
        </w:r>
      </w:del>
      <w:r w:rsidR="00002B1F">
        <w:rPr>
          <w:rFonts w:eastAsia="Arial" w:cs="Arial"/>
          <w:color w:val="000000"/>
        </w:rPr>
        <w:t>7</w:t>
      </w:r>
      <w:r w:rsidRPr="11B61B0A">
        <w:rPr>
          <w:rFonts w:eastAsia="Arial" w:cs="Arial"/>
          <w:color w:val="000000"/>
        </w:rPr>
        <w:t xml:space="preserve">. If a version number such as </w:t>
      </w:r>
      <w:del w:id="229" w:author="Yan Heras" w:date="2018-01-18T09:44:00Z">
        <w:r w:rsidR="00002B1F" w:rsidDel="00464B2C">
          <w:rPr>
            <w:rFonts w:eastAsia="Arial" w:cs="Arial"/>
            <w:color w:val="000000"/>
          </w:rPr>
          <w:delText>6</w:delText>
        </w:r>
        <w:r w:rsidRPr="11B61B0A" w:rsidDel="00464B2C">
          <w:rPr>
            <w:rFonts w:eastAsia="Arial" w:cs="Arial"/>
            <w:color w:val="000000"/>
          </w:rPr>
          <w:delText xml:space="preserve">.1.000 </w:delText>
        </w:r>
      </w:del>
      <w:r w:rsidRPr="11B61B0A">
        <w:rPr>
          <w:rFonts w:eastAsia="Arial" w:cs="Arial"/>
          <w:color w:val="000000"/>
        </w:rPr>
        <w:t xml:space="preserve">were submitted, the QRDA files will fail the CDA_SDTC.xsd schema validation and will be rejected by the receiving systems. If the </w:t>
      </w:r>
      <w:proofErr w:type="spellStart"/>
      <w:r w:rsidRPr="11B61B0A">
        <w:rPr>
          <w:rFonts w:eastAsia="Arial" w:cs="Arial"/>
          <w:i/>
          <w:iCs/>
          <w:color w:val="000000"/>
        </w:rPr>
        <w:t>versionNumber</w:t>
      </w:r>
      <w:proofErr w:type="spellEnd"/>
      <w:r w:rsidRPr="11B61B0A">
        <w:rPr>
          <w:rFonts w:eastAsia="Arial" w:cs="Arial"/>
          <w:i/>
          <w:iCs/>
          <w:color w:val="000000"/>
        </w:rPr>
        <w:t xml:space="preserve"> </w:t>
      </w:r>
      <w:r w:rsidRPr="11B61B0A">
        <w:rPr>
          <w:rFonts w:eastAsia="Arial" w:cs="Arial"/>
          <w:color w:val="000000"/>
        </w:rPr>
        <w:t>attribute is supplied as an INT value, the file will not be rejected, but the value will be ignored.</w:t>
      </w:r>
    </w:p>
    <w:p w14:paraId="6A17E00D" w14:textId="77777777" w:rsidR="00C269E2" w:rsidRPr="003D5DD8" w:rsidRDefault="00C269E2" w:rsidP="00C7661B">
      <w:pPr>
        <w:pStyle w:val="Heading3"/>
        <w:ind w:left="252"/>
      </w:pPr>
      <w:bookmarkStart w:id="230" w:name="_Toc486370145"/>
      <w:r>
        <w:t>Templates Versioning and Validations</w:t>
      </w:r>
      <w:bookmarkEnd w:id="230"/>
    </w:p>
    <w:p w14:paraId="30FB425E" w14:textId="57A0C213" w:rsidR="00CA060F" w:rsidRDefault="00C269E2" w:rsidP="00C7661B">
      <w:pPr>
        <w:pStyle w:val="BodyText0"/>
        <w:rPr>
          <w:sz w:val="20"/>
          <w:szCs w:val="20"/>
        </w:rPr>
      </w:pPr>
      <w:r>
        <w:t xml:space="preserve">Both the </w:t>
      </w:r>
      <w:r w:rsidR="00675E2B">
        <w:t>base Hl7</w:t>
      </w:r>
      <w:r>
        <w:t xml:space="preserve"> </w:t>
      </w:r>
      <w:r w:rsidR="00E4023D">
        <w:t>QRDA I</w:t>
      </w:r>
      <w:r w:rsidR="00675E2B">
        <w:t xml:space="preserve"> STU R</w:t>
      </w:r>
      <w:ins w:id="231" w:author="Yan Heras" w:date="2018-01-18T09:44:00Z">
        <w:r w:rsidR="00464B2C">
          <w:t>5</w:t>
        </w:r>
      </w:ins>
      <w:del w:id="232" w:author="Yan Heras" w:date="2018-01-18T09:44:00Z">
        <w:r w:rsidR="00675E2B" w:rsidDel="00464B2C">
          <w:delText>4</w:delText>
        </w:r>
      </w:del>
      <w:r w:rsidR="00675E2B">
        <w:t xml:space="preserve"> </w:t>
      </w:r>
      <w:r>
        <w:t xml:space="preserve">and the CMS </w:t>
      </w:r>
      <w:r w:rsidR="00E4023D">
        <w:t>QRDA I</w:t>
      </w:r>
      <w:r>
        <w:t xml:space="preserve"> implementation guide have versioned the templates </w:t>
      </w:r>
      <w:r w:rsidR="00002B1F">
        <w:t xml:space="preserve">by assigning a new date value to the </w:t>
      </w:r>
      <w:proofErr w:type="spellStart"/>
      <w:r w:rsidR="00002B1F">
        <w:t>templateId</w:t>
      </w:r>
      <w:proofErr w:type="spellEnd"/>
      <w:r w:rsidR="00002B1F">
        <w:t xml:space="preserve"> extension attribute, </w:t>
      </w:r>
      <w:r>
        <w:t>if changes were made to the previous version of the template</w:t>
      </w:r>
      <w:r w:rsidR="00CA060F" w:rsidRPr="11B61B0A">
        <w:t xml:space="preserve">. </w:t>
      </w:r>
      <w:r w:rsidR="008A6A18">
        <w:t>Details about CDA templates versioning in general are described in 4.1.3 Template Ver</w:t>
      </w:r>
      <w:r w:rsidR="00B44299">
        <w:t xml:space="preserve">sioning of the </w:t>
      </w:r>
      <w:r w:rsidR="00675E2B">
        <w:t xml:space="preserve">HL7 </w:t>
      </w:r>
      <w:r w:rsidR="00E4023D">
        <w:t>QRDA I</w:t>
      </w:r>
      <w:r w:rsidR="00B44299">
        <w:t xml:space="preserve"> STU R</w:t>
      </w:r>
      <w:del w:id="233" w:author="Yan Heras" w:date="2018-01-18T09:56:00Z">
        <w:r w:rsidR="00B44299" w:rsidDel="00626F1D">
          <w:delText>4</w:delText>
        </w:r>
      </w:del>
      <w:ins w:id="234" w:author="Yan Heras" w:date="2018-01-18T09:56:00Z">
        <w:r w:rsidR="00626F1D">
          <w:t>5</w:t>
        </w:r>
      </w:ins>
      <w:r w:rsidR="008A6A18" w:rsidRPr="11B61B0A">
        <w:t xml:space="preserve">. </w:t>
      </w:r>
      <w:r w:rsidR="00CA060F">
        <w:t>For e</w:t>
      </w:r>
      <w:r w:rsidR="00197322">
        <w:t>x</w:t>
      </w:r>
      <w:r w:rsidR="00B44299">
        <w:t xml:space="preserve">ample, in </w:t>
      </w:r>
      <w:r w:rsidR="00E4023D">
        <w:t>QRDA I</w:t>
      </w:r>
      <w:r w:rsidR="00B44299">
        <w:t xml:space="preserve"> STU R</w:t>
      </w:r>
      <w:del w:id="235" w:author="Yan Heras" w:date="2018-01-18T09:59:00Z">
        <w:r w:rsidR="00B44299" w:rsidDel="00626F1D">
          <w:delText>4</w:delText>
        </w:r>
      </w:del>
      <w:ins w:id="236" w:author="Yan Heras" w:date="2018-01-18T09:59:00Z">
        <w:r w:rsidR="00626F1D">
          <w:t>5</w:t>
        </w:r>
      </w:ins>
      <w:r w:rsidR="00CA060F">
        <w:t xml:space="preserve">, the previous </w:t>
      </w:r>
      <w:r w:rsidR="00886C28" w:rsidRPr="00F52442">
        <w:rPr>
          <w:rFonts w:ascii="Courier New" w:hAnsi="Courier New" w:cs="Courier New"/>
        </w:rPr>
        <w:t>Diagnosis Concern Act</w:t>
      </w:r>
      <w:ins w:id="237" w:author="Yan Heras" w:date="2018-01-18T10:09:00Z">
        <w:r w:rsidR="0011401F">
          <w:rPr>
            <w:rFonts w:ascii="Courier New" w:hAnsi="Courier New" w:cs="Courier New"/>
          </w:rPr>
          <w:t xml:space="preserve"> (V2)</w:t>
        </w:r>
      </w:ins>
      <w:r w:rsidR="00CA060F">
        <w:t xml:space="preserve"> template is now </w:t>
      </w:r>
      <w:r w:rsidR="00886C28" w:rsidRPr="00F52442">
        <w:rPr>
          <w:rFonts w:ascii="Courier New" w:hAnsi="Courier New" w:cs="Courier New"/>
        </w:rPr>
        <w:t>Diagnos</w:t>
      </w:r>
      <w:r w:rsidR="00CD20A5" w:rsidRPr="00F52442">
        <w:rPr>
          <w:rFonts w:ascii="Courier New" w:hAnsi="Courier New" w:cs="Courier New"/>
        </w:rPr>
        <w:t>is</w:t>
      </w:r>
      <w:r w:rsidR="00886C28" w:rsidRPr="00F52442">
        <w:rPr>
          <w:rFonts w:ascii="Courier New" w:hAnsi="Courier New" w:cs="Courier New"/>
        </w:rPr>
        <w:t xml:space="preserve"> Concern Act</w:t>
      </w:r>
      <w:r w:rsidR="00CA060F" w:rsidRPr="00F52442">
        <w:rPr>
          <w:rFonts w:ascii="Courier New" w:hAnsi="Courier New" w:cs="Courier New"/>
        </w:rPr>
        <w:t xml:space="preserve"> (V</w:t>
      </w:r>
      <w:ins w:id="238" w:author="Yan Heras" w:date="2018-01-18T10:08:00Z">
        <w:r w:rsidR="0011401F">
          <w:rPr>
            <w:rFonts w:ascii="Courier New" w:hAnsi="Courier New" w:cs="Courier New"/>
          </w:rPr>
          <w:t>3</w:t>
        </w:r>
      </w:ins>
      <w:del w:id="239" w:author="Yan Heras" w:date="2018-01-18T10:08:00Z">
        <w:r w:rsidR="00886C28" w:rsidRPr="00F52442" w:rsidDel="0011401F">
          <w:rPr>
            <w:rFonts w:ascii="Courier New" w:hAnsi="Courier New" w:cs="Courier New"/>
          </w:rPr>
          <w:delText>2</w:delText>
        </w:r>
      </w:del>
      <w:r w:rsidR="00CA060F" w:rsidRPr="00F52442">
        <w:rPr>
          <w:rFonts w:ascii="Courier New" w:hAnsi="Courier New" w:cs="Courier New"/>
        </w:rPr>
        <w:t>)</w:t>
      </w:r>
      <w:r w:rsidR="00CA060F">
        <w:t>, its template identifier is “</w:t>
      </w:r>
      <w:r w:rsidR="00CA060F" w:rsidRPr="003D05A9">
        <w:rPr>
          <w:rFonts w:ascii="Courier New" w:hAnsi="Courier New" w:cs="Courier New"/>
          <w:szCs w:val="20"/>
        </w:rPr>
        <w:t>2.16.840.1.113883.10.20.24.3.</w:t>
      </w:r>
      <w:r w:rsidR="00886C28" w:rsidRPr="003D05A9">
        <w:rPr>
          <w:rFonts w:ascii="Courier New" w:hAnsi="Courier New" w:cs="Courier New"/>
          <w:szCs w:val="20"/>
        </w:rPr>
        <w:t>137</w:t>
      </w:r>
      <w:r w:rsidR="00CA060F" w:rsidRPr="003D05A9">
        <w:rPr>
          <w:rFonts w:ascii="Courier New" w:hAnsi="Courier New" w:cs="Courier New"/>
          <w:szCs w:val="20"/>
        </w:rPr>
        <w:t>:201</w:t>
      </w:r>
      <w:del w:id="240" w:author="Yan Heras" w:date="2018-01-18T10:09:00Z">
        <w:r w:rsidR="00CA060F" w:rsidRPr="003D05A9" w:rsidDel="0011401F">
          <w:rPr>
            <w:rFonts w:ascii="Courier New" w:hAnsi="Courier New" w:cs="Courier New"/>
            <w:szCs w:val="20"/>
          </w:rPr>
          <w:delText>6</w:delText>
        </w:r>
      </w:del>
      <w:ins w:id="241" w:author="Yan Heras" w:date="2018-01-18T10:09:00Z">
        <w:r w:rsidR="0011401F">
          <w:rPr>
            <w:rFonts w:ascii="Courier New" w:hAnsi="Courier New" w:cs="Courier New"/>
            <w:szCs w:val="20"/>
          </w:rPr>
          <w:t>7</w:t>
        </w:r>
      </w:ins>
      <w:r w:rsidR="00CA060F" w:rsidRPr="003D05A9">
        <w:rPr>
          <w:rFonts w:ascii="Courier New" w:hAnsi="Courier New" w:cs="Courier New"/>
          <w:szCs w:val="20"/>
        </w:rPr>
        <w:t>-0</w:t>
      </w:r>
      <w:r w:rsidR="00886C28" w:rsidRPr="003D05A9">
        <w:rPr>
          <w:rFonts w:ascii="Courier New" w:hAnsi="Courier New" w:cs="Courier New"/>
          <w:szCs w:val="20"/>
        </w:rPr>
        <w:t>8</w:t>
      </w:r>
      <w:r w:rsidR="00CA060F" w:rsidRPr="003D05A9">
        <w:rPr>
          <w:rFonts w:ascii="Courier New" w:hAnsi="Courier New" w:cs="Courier New"/>
          <w:szCs w:val="20"/>
        </w:rPr>
        <w:t>-01</w:t>
      </w:r>
      <w:r w:rsidR="00CA060F">
        <w:rPr>
          <w:sz w:val="20"/>
          <w:szCs w:val="20"/>
        </w:rPr>
        <w:t>”</w:t>
      </w:r>
      <w:r w:rsidR="008A6A18">
        <w:rPr>
          <w:sz w:val="20"/>
          <w:szCs w:val="20"/>
        </w:rPr>
        <w:t>. B</w:t>
      </w:r>
      <w:r w:rsidR="008A6A18">
        <w:t xml:space="preserve">oth the </w:t>
      </w:r>
      <w:r w:rsidR="008A6A18" w:rsidRPr="003D05A9">
        <w:rPr>
          <w:rFonts w:ascii="Courier New" w:hAnsi="Courier New" w:cs="Courier New"/>
        </w:rPr>
        <w:t>@root</w:t>
      </w:r>
      <w:r w:rsidR="008A6A18">
        <w:t xml:space="preserve"> and </w:t>
      </w:r>
      <w:r w:rsidR="008A6A18" w:rsidRPr="003D05A9">
        <w:rPr>
          <w:rFonts w:ascii="Courier New" w:hAnsi="Courier New" w:cs="Courier New"/>
        </w:rPr>
        <w:t>@extension</w:t>
      </w:r>
      <w:r w:rsidR="008A6A18">
        <w:t xml:space="preserve"> are required as specified in the IG.</w:t>
      </w:r>
    </w:p>
    <w:p w14:paraId="50BC0417" w14:textId="48F319C6" w:rsidR="00886C28" w:rsidRPr="00F52442" w:rsidRDefault="00886C28" w:rsidP="00F52442">
      <w:pPr>
        <w:rPr>
          <w:rFonts w:cs="Arial"/>
          <w:szCs w:val="22"/>
        </w:rPr>
      </w:pPr>
      <w:r w:rsidRPr="00F52442">
        <w:rPr>
          <w:rStyle w:val="keyword"/>
          <w:szCs w:val="22"/>
        </w:rPr>
        <w:t>SHALL</w:t>
      </w:r>
      <w:r w:rsidRPr="00F52442">
        <w:rPr>
          <w:rFonts w:cs="Arial"/>
          <w:sz w:val="20"/>
          <w:szCs w:val="22"/>
        </w:rPr>
        <w:t xml:space="preserve"> </w:t>
      </w:r>
      <w:r w:rsidRPr="00F52442">
        <w:rPr>
          <w:rFonts w:cs="Arial"/>
          <w:szCs w:val="22"/>
        </w:rPr>
        <w:t>contain exactly one [1</w:t>
      </w:r>
      <w:proofErr w:type="gramStart"/>
      <w:r w:rsidRPr="00F52442">
        <w:rPr>
          <w:rFonts w:cs="Arial"/>
          <w:szCs w:val="22"/>
        </w:rPr>
        <w:t>..1</w:t>
      </w:r>
      <w:proofErr w:type="gramEnd"/>
      <w:r w:rsidRPr="00F52442">
        <w:rPr>
          <w:rFonts w:cs="Arial"/>
          <w:szCs w:val="22"/>
        </w:rPr>
        <w:t xml:space="preserve">] </w:t>
      </w:r>
      <w:proofErr w:type="spellStart"/>
      <w:r w:rsidRPr="00F52442">
        <w:rPr>
          <w:rStyle w:val="XMLnameBold"/>
          <w:rFonts w:cs="Courier New"/>
          <w:sz w:val="22"/>
          <w:szCs w:val="22"/>
        </w:rPr>
        <w:t>templateId</w:t>
      </w:r>
      <w:bookmarkStart w:id="242" w:name="C_3265-28143"/>
      <w:bookmarkEnd w:id="242"/>
      <w:proofErr w:type="spellEnd"/>
      <w:r w:rsidRPr="00F52442">
        <w:rPr>
          <w:rFonts w:cs="Arial"/>
          <w:szCs w:val="22"/>
        </w:rPr>
        <w:t xml:space="preserve"> (CONF:</w:t>
      </w:r>
      <w:del w:id="243" w:author="Yan Heras" w:date="2018-01-18T10:09:00Z">
        <w:r w:rsidRPr="00F52442" w:rsidDel="0011401F">
          <w:rPr>
            <w:rFonts w:cs="Arial"/>
            <w:szCs w:val="22"/>
          </w:rPr>
          <w:delText>3265</w:delText>
        </w:r>
      </w:del>
      <w:ins w:id="244" w:author="Yan Heras" w:date="2018-01-18T10:09:00Z">
        <w:r w:rsidR="0011401F">
          <w:rPr>
            <w:rFonts w:cs="Arial"/>
            <w:szCs w:val="22"/>
          </w:rPr>
          <w:t>3343</w:t>
        </w:r>
      </w:ins>
      <w:r w:rsidRPr="00F52442">
        <w:rPr>
          <w:rFonts w:cs="Arial"/>
          <w:szCs w:val="22"/>
        </w:rPr>
        <w:t>-28143) such that it</w:t>
      </w:r>
    </w:p>
    <w:p w14:paraId="57F5CF41" w14:textId="3130A1BD" w:rsidR="00886C28" w:rsidRPr="00F52442" w:rsidRDefault="00886C28" w:rsidP="00616BCA">
      <w:pPr>
        <w:numPr>
          <w:ilvl w:val="1"/>
          <w:numId w:val="24"/>
        </w:numPr>
        <w:tabs>
          <w:tab w:val="num" w:pos="558"/>
        </w:tabs>
        <w:ind w:left="702" w:hanging="270"/>
        <w:rPr>
          <w:rFonts w:cs="Arial"/>
          <w:szCs w:val="22"/>
        </w:rPr>
      </w:pPr>
      <w:r w:rsidRPr="00F52442">
        <w:rPr>
          <w:rStyle w:val="keyword"/>
          <w:szCs w:val="22"/>
        </w:rPr>
        <w:t>SHALL</w:t>
      </w:r>
      <w:r w:rsidRPr="00F52442">
        <w:rPr>
          <w:rFonts w:cs="Arial"/>
          <w:sz w:val="20"/>
          <w:szCs w:val="22"/>
        </w:rPr>
        <w:t xml:space="preserve"> </w:t>
      </w:r>
      <w:r w:rsidRPr="00F52442">
        <w:rPr>
          <w:rFonts w:cs="Arial"/>
          <w:szCs w:val="22"/>
        </w:rPr>
        <w:t>contain exactly one [1</w:t>
      </w:r>
      <w:proofErr w:type="gramStart"/>
      <w:r w:rsidRPr="00F52442">
        <w:rPr>
          <w:rFonts w:cs="Arial"/>
          <w:szCs w:val="22"/>
        </w:rPr>
        <w:t>..1</w:t>
      </w:r>
      <w:proofErr w:type="gramEnd"/>
      <w:r w:rsidRPr="00F52442">
        <w:rPr>
          <w:rFonts w:cs="Arial"/>
          <w:szCs w:val="22"/>
        </w:rPr>
        <w:t xml:space="preserve">] </w:t>
      </w:r>
      <w:r w:rsidRPr="00F52442">
        <w:rPr>
          <w:rStyle w:val="XMLnameBold"/>
          <w:rFonts w:cs="Courier New"/>
          <w:sz w:val="22"/>
          <w:szCs w:val="22"/>
        </w:rPr>
        <w:t>@root</w:t>
      </w:r>
      <w:r w:rsidRPr="00F52442">
        <w:rPr>
          <w:rFonts w:cs="Arial"/>
          <w:szCs w:val="22"/>
        </w:rPr>
        <w:t>=</w:t>
      </w:r>
      <w:r w:rsidRPr="00F52442">
        <w:rPr>
          <w:rStyle w:val="XMLname"/>
          <w:rFonts w:ascii="Arial" w:hAnsi="Arial" w:cs="Arial"/>
          <w:szCs w:val="22"/>
        </w:rPr>
        <w:t>"2.16.840.1.113883.10.20.24.3.137"</w:t>
      </w:r>
      <w:bookmarkStart w:id="245" w:name="C_3265-28146"/>
      <w:bookmarkEnd w:id="245"/>
      <w:r w:rsidRPr="00F52442">
        <w:rPr>
          <w:rFonts w:cs="Arial"/>
          <w:szCs w:val="22"/>
        </w:rPr>
        <w:t xml:space="preserve"> (CONF:</w:t>
      </w:r>
      <w:ins w:id="246" w:author="Yan Heras" w:date="2018-01-18T10:09:00Z">
        <w:r w:rsidR="0011401F">
          <w:rPr>
            <w:rFonts w:cs="Arial"/>
            <w:szCs w:val="22"/>
          </w:rPr>
          <w:t>3343</w:t>
        </w:r>
      </w:ins>
      <w:del w:id="247" w:author="Yan Heras" w:date="2018-01-18T10:09:00Z">
        <w:r w:rsidRPr="00F52442" w:rsidDel="0011401F">
          <w:rPr>
            <w:rFonts w:cs="Arial"/>
            <w:szCs w:val="22"/>
          </w:rPr>
          <w:delText>3265</w:delText>
        </w:r>
      </w:del>
      <w:r w:rsidRPr="00F52442">
        <w:rPr>
          <w:rFonts w:cs="Arial"/>
          <w:szCs w:val="22"/>
        </w:rPr>
        <w:t>-28146).</w:t>
      </w:r>
    </w:p>
    <w:p w14:paraId="0C1CD5D8" w14:textId="34707AF9" w:rsidR="00886C28" w:rsidRPr="00F52442" w:rsidRDefault="00886C28" w:rsidP="00616BCA">
      <w:pPr>
        <w:numPr>
          <w:ilvl w:val="1"/>
          <w:numId w:val="24"/>
        </w:numPr>
        <w:tabs>
          <w:tab w:val="num" w:pos="702"/>
        </w:tabs>
        <w:ind w:left="702" w:hanging="270"/>
        <w:rPr>
          <w:rFonts w:cs="Arial"/>
          <w:szCs w:val="22"/>
        </w:rPr>
      </w:pPr>
      <w:r w:rsidRPr="00F52442">
        <w:rPr>
          <w:rStyle w:val="keyword"/>
          <w:szCs w:val="22"/>
        </w:rPr>
        <w:t>SHALL</w:t>
      </w:r>
      <w:r w:rsidRPr="00F52442">
        <w:rPr>
          <w:rFonts w:cs="Arial"/>
          <w:sz w:val="20"/>
          <w:szCs w:val="22"/>
        </w:rPr>
        <w:t xml:space="preserve"> </w:t>
      </w:r>
      <w:r w:rsidRPr="00F52442">
        <w:rPr>
          <w:rFonts w:cs="Arial"/>
          <w:szCs w:val="22"/>
        </w:rPr>
        <w:t>contain exactly one [1</w:t>
      </w:r>
      <w:proofErr w:type="gramStart"/>
      <w:r w:rsidRPr="00F52442">
        <w:rPr>
          <w:rFonts w:cs="Arial"/>
          <w:szCs w:val="22"/>
        </w:rPr>
        <w:t>..1</w:t>
      </w:r>
      <w:proofErr w:type="gramEnd"/>
      <w:r w:rsidRPr="00F52442">
        <w:rPr>
          <w:rFonts w:cs="Arial"/>
          <w:szCs w:val="22"/>
        </w:rPr>
        <w:t xml:space="preserve">] </w:t>
      </w:r>
      <w:r w:rsidRPr="00F52442">
        <w:rPr>
          <w:rStyle w:val="XMLnameBold"/>
          <w:rFonts w:cs="Courier New"/>
          <w:sz w:val="22"/>
          <w:szCs w:val="22"/>
        </w:rPr>
        <w:t>@extension</w:t>
      </w:r>
      <w:r w:rsidRPr="00F52442">
        <w:rPr>
          <w:rFonts w:cs="Arial"/>
          <w:szCs w:val="22"/>
        </w:rPr>
        <w:t>=</w:t>
      </w:r>
      <w:r w:rsidRPr="00F52442">
        <w:rPr>
          <w:rStyle w:val="XMLname"/>
          <w:rFonts w:ascii="Arial" w:hAnsi="Arial" w:cs="Arial"/>
          <w:szCs w:val="22"/>
        </w:rPr>
        <w:t>"201</w:t>
      </w:r>
      <w:del w:id="248" w:author="Yan Heras" w:date="2018-01-18T10:09:00Z">
        <w:r w:rsidRPr="00F52442" w:rsidDel="0011401F">
          <w:rPr>
            <w:rStyle w:val="XMLname"/>
            <w:rFonts w:ascii="Arial" w:hAnsi="Arial" w:cs="Arial"/>
            <w:szCs w:val="22"/>
          </w:rPr>
          <w:delText>6</w:delText>
        </w:r>
      </w:del>
      <w:ins w:id="249" w:author="Yan Heras" w:date="2018-01-18T10:09:00Z">
        <w:r w:rsidR="0011401F">
          <w:rPr>
            <w:rStyle w:val="XMLname"/>
            <w:rFonts w:ascii="Arial" w:hAnsi="Arial" w:cs="Arial"/>
            <w:szCs w:val="22"/>
          </w:rPr>
          <w:t>7</w:t>
        </w:r>
      </w:ins>
      <w:r w:rsidRPr="00F52442">
        <w:rPr>
          <w:rStyle w:val="XMLname"/>
          <w:rFonts w:ascii="Arial" w:hAnsi="Arial" w:cs="Arial"/>
          <w:szCs w:val="22"/>
        </w:rPr>
        <w:t>-08-01"</w:t>
      </w:r>
      <w:bookmarkStart w:id="250" w:name="C_3265-28692"/>
      <w:bookmarkEnd w:id="250"/>
      <w:r w:rsidRPr="00F52442">
        <w:rPr>
          <w:rFonts w:cs="Arial"/>
          <w:szCs w:val="22"/>
        </w:rPr>
        <w:t xml:space="preserve"> (CONF:</w:t>
      </w:r>
      <w:del w:id="251" w:author="Yan Heras" w:date="2018-01-18T10:10:00Z">
        <w:r w:rsidRPr="00F52442" w:rsidDel="0011401F">
          <w:rPr>
            <w:rFonts w:cs="Arial"/>
            <w:szCs w:val="22"/>
          </w:rPr>
          <w:delText>3265</w:delText>
        </w:r>
      </w:del>
      <w:ins w:id="252" w:author="Yan Heras" w:date="2018-01-18T10:10:00Z">
        <w:r w:rsidR="0011401F">
          <w:rPr>
            <w:rFonts w:cs="Arial"/>
            <w:szCs w:val="22"/>
          </w:rPr>
          <w:t>3343</w:t>
        </w:r>
      </w:ins>
      <w:r w:rsidRPr="00F52442">
        <w:rPr>
          <w:rFonts w:cs="Arial"/>
          <w:szCs w:val="22"/>
        </w:rPr>
        <w:t>-28692).</w:t>
      </w:r>
    </w:p>
    <w:p w14:paraId="64420555" w14:textId="1201A888" w:rsidR="003A115B" w:rsidRDefault="008A6A18" w:rsidP="00C7661B">
      <w:pPr>
        <w:pStyle w:val="BodyText0"/>
      </w:pPr>
      <w:r>
        <w:t xml:space="preserve">Correct template versions that are specified by both the base HL7 </w:t>
      </w:r>
      <w:r w:rsidR="00E4023D">
        <w:t>QRDA I</w:t>
      </w:r>
      <w:r>
        <w:t xml:space="preserve"> </w:t>
      </w:r>
      <w:r w:rsidR="006D1D2D">
        <w:t>STU R</w:t>
      </w:r>
      <w:ins w:id="253" w:author="Yan Heras" w:date="2018-01-18T10:10:00Z">
        <w:r w:rsidR="0011401F">
          <w:t>5</w:t>
        </w:r>
      </w:ins>
      <w:del w:id="254" w:author="Yan Heras" w:date="2018-01-18T10:10:00Z">
        <w:r w:rsidR="006D1D2D" w:rsidDel="0011401F">
          <w:delText>4</w:delText>
        </w:r>
      </w:del>
      <w:r w:rsidR="00CD2305">
        <w:t xml:space="preserve"> and the 201</w:t>
      </w:r>
      <w:del w:id="255" w:author="Yan Heras" w:date="2018-01-18T10:10:00Z">
        <w:r w:rsidR="00CD2305" w:rsidDel="0011401F">
          <w:delText>8</w:delText>
        </w:r>
      </w:del>
      <w:ins w:id="256" w:author="Yan Heras" w:date="2018-01-18T10:10:00Z">
        <w:r w:rsidR="0011401F">
          <w:t>9</w:t>
        </w:r>
      </w:ins>
      <w:r>
        <w:t xml:space="preserve"> CMS IG must be used </w:t>
      </w:r>
      <w:r w:rsidR="00CD2305">
        <w:t>for 201</w:t>
      </w:r>
      <w:ins w:id="257" w:author="Yan Heras" w:date="2018-01-18T10:10:00Z">
        <w:r w:rsidR="0011401F">
          <w:t>9</w:t>
        </w:r>
      </w:ins>
      <w:del w:id="258" w:author="Yan Heras" w:date="2018-01-18T10:10:00Z">
        <w:r w:rsidR="00CD2305" w:rsidDel="0011401F">
          <w:delText>8</w:delText>
        </w:r>
      </w:del>
      <w:r w:rsidR="00BA3245">
        <w:t xml:space="preserve"> CMS </w:t>
      </w:r>
      <w:r w:rsidR="00E4023D">
        <w:t>QRDA I</w:t>
      </w:r>
      <w:r>
        <w:t xml:space="preserve"> </w:t>
      </w:r>
      <w:r w:rsidR="00BA3245">
        <w:t xml:space="preserve">submissions. For instance, if a </w:t>
      </w:r>
      <w:r w:rsidR="00E4023D">
        <w:t>QRDA I</w:t>
      </w:r>
      <w:r w:rsidR="00BA3245">
        <w:t xml:space="preserve"> file used </w:t>
      </w:r>
      <w:r w:rsidR="00956D59" w:rsidRPr="003D05A9">
        <w:rPr>
          <w:rFonts w:ascii="Courier New" w:hAnsi="Courier New" w:cs="Courier New"/>
        </w:rPr>
        <w:t xml:space="preserve">Diagnosis Concern Act </w:t>
      </w:r>
      <w:r w:rsidR="00956D59">
        <w:t xml:space="preserve">instead of </w:t>
      </w:r>
      <w:r w:rsidR="00956D59" w:rsidRPr="003D05A9">
        <w:rPr>
          <w:rFonts w:ascii="Courier New" w:hAnsi="Courier New" w:cs="Courier New"/>
        </w:rPr>
        <w:t>Diagnosis Concern Act (V2)</w:t>
      </w:r>
      <w:r w:rsidR="00BA3245" w:rsidRPr="003D05A9">
        <w:t>,</w:t>
      </w:r>
      <w:r w:rsidR="00BA3245" w:rsidRPr="003D05A9">
        <w:rPr>
          <w:rFonts w:ascii="Courier New" w:hAnsi="Courier New" w:cs="Courier New"/>
        </w:rPr>
        <w:t xml:space="preserve"> </w:t>
      </w:r>
      <w:r w:rsidR="00BA3245">
        <w:t xml:space="preserve">this older </w:t>
      </w:r>
      <w:r w:rsidR="00BA3245">
        <w:lastRenderedPageBreak/>
        <w:t>version of the template will be ignored by the CMS receiving systems. Data submitted using template versions that are not specifically required by</w:t>
      </w:r>
      <w:r w:rsidR="00BA3245" w:rsidRPr="11B61B0A">
        <w:t xml:space="preserve"> </w:t>
      </w:r>
      <w:r w:rsidR="00BA3245">
        <w:t>the base H</w:t>
      </w:r>
      <w:r w:rsidR="006D1D2D">
        <w:t xml:space="preserve">L7 </w:t>
      </w:r>
      <w:r w:rsidR="00E4023D">
        <w:t>QRDA I</w:t>
      </w:r>
      <w:r w:rsidR="006D1D2D">
        <w:t xml:space="preserve"> STU R</w:t>
      </w:r>
      <w:ins w:id="259" w:author="Yan Heras" w:date="2018-01-18T10:10:00Z">
        <w:r w:rsidR="0011401F">
          <w:t>5</w:t>
        </w:r>
      </w:ins>
      <w:del w:id="260" w:author="Yan Heras" w:date="2018-01-18T10:10:00Z">
        <w:r w:rsidR="006D1D2D" w:rsidDel="0011401F">
          <w:delText>4</w:delText>
        </w:r>
      </w:del>
      <w:r w:rsidR="00CD2305">
        <w:t xml:space="preserve"> and the 201</w:t>
      </w:r>
      <w:ins w:id="261" w:author="Yan Heras" w:date="2018-01-18T10:10:00Z">
        <w:r w:rsidR="0011401F">
          <w:t>9</w:t>
        </w:r>
      </w:ins>
      <w:del w:id="262" w:author="Yan Heras" w:date="2018-01-18T10:10:00Z">
        <w:r w:rsidR="00CD2305" w:rsidDel="0011401F">
          <w:delText>8</w:delText>
        </w:r>
      </w:del>
      <w:r w:rsidR="00BA3245">
        <w:t xml:space="preserve"> CMS </w:t>
      </w:r>
      <w:r w:rsidR="00E4023D">
        <w:t>QRDA I</w:t>
      </w:r>
      <w:r w:rsidR="00002B1F">
        <w:t xml:space="preserve"> </w:t>
      </w:r>
      <w:r w:rsidR="00BA3245">
        <w:t>IG will not be processed by the CMS rec</w:t>
      </w:r>
      <w:r w:rsidR="00F4416A">
        <w:t xml:space="preserve">eiving </w:t>
      </w:r>
      <w:r w:rsidR="00BA3245">
        <w:t>system</w:t>
      </w:r>
      <w:r w:rsidR="00F4416A" w:rsidRPr="11B61B0A">
        <w:t>;</w:t>
      </w:r>
      <w:r w:rsidR="00BA3245">
        <w:t xml:space="preserve"> this could lead to unexpected results in measure calculations. Submitters should ensure correct template versions be used and aware of the </w:t>
      </w:r>
      <w:r w:rsidR="00CA1BDE">
        <w:t>consequences</w:t>
      </w:r>
      <w:r w:rsidR="00BA3245">
        <w:t xml:space="preserve"> if wrong versions are used.</w:t>
      </w:r>
      <w:r w:rsidR="007F4981" w:rsidRPr="11B61B0A">
        <w:t xml:space="preserve"> </w:t>
      </w:r>
    </w:p>
    <w:p w14:paraId="53D36EAF" w14:textId="77777777" w:rsidR="007F4981" w:rsidRDefault="007F4981" w:rsidP="00C7661B">
      <w:pPr>
        <w:pStyle w:val="BodyText0"/>
      </w:pPr>
    </w:p>
    <w:p w14:paraId="714A237C" w14:textId="77777777" w:rsidR="007F4981" w:rsidRDefault="007F4981" w:rsidP="00C7661B">
      <w:pPr>
        <w:pStyle w:val="BodyText0"/>
      </w:pPr>
    </w:p>
    <w:p w14:paraId="44404C2D" w14:textId="77777777" w:rsidR="007F4981" w:rsidRDefault="007F4981" w:rsidP="00C7661B">
      <w:pPr>
        <w:pStyle w:val="BodyText0"/>
      </w:pPr>
    </w:p>
    <w:p w14:paraId="71B72533" w14:textId="77777777" w:rsidR="007F4981" w:rsidRDefault="007F4981" w:rsidP="00C7661B">
      <w:pPr>
        <w:pStyle w:val="BodyText0"/>
      </w:pPr>
    </w:p>
    <w:p w14:paraId="1A1B00FA" w14:textId="77777777" w:rsidR="007F4981" w:rsidRDefault="007F4981" w:rsidP="00C7661B">
      <w:pPr>
        <w:pStyle w:val="BodyText0"/>
      </w:pPr>
    </w:p>
    <w:p w14:paraId="19013C95" w14:textId="77777777" w:rsidR="007F4981" w:rsidRDefault="007F4981" w:rsidP="00C7661B">
      <w:pPr>
        <w:pStyle w:val="BodyText0"/>
      </w:pPr>
    </w:p>
    <w:p w14:paraId="5F7DD7B9" w14:textId="77777777" w:rsidR="007F4981" w:rsidRDefault="007F4981" w:rsidP="00C7661B">
      <w:pPr>
        <w:pStyle w:val="BodyText0"/>
      </w:pPr>
    </w:p>
    <w:p w14:paraId="79C9CBDD" w14:textId="77777777" w:rsidR="007F4981" w:rsidRDefault="007F4981" w:rsidP="00C7661B">
      <w:pPr>
        <w:pStyle w:val="BodyText0"/>
      </w:pPr>
    </w:p>
    <w:p w14:paraId="4D9EE08F" w14:textId="77777777" w:rsidR="007F4981" w:rsidRDefault="007F4981" w:rsidP="00C7661B">
      <w:pPr>
        <w:pStyle w:val="BodyText0"/>
      </w:pPr>
    </w:p>
    <w:p w14:paraId="6319B0C7" w14:textId="77777777" w:rsidR="007F4981" w:rsidRDefault="007F4981" w:rsidP="00C7661B">
      <w:pPr>
        <w:pStyle w:val="BodyText0"/>
      </w:pPr>
    </w:p>
    <w:p w14:paraId="6B9FB289" w14:textId="77777777" w:rsidR="007F4981" w:rsidRDefault="007F4981" w:rsidP="00C7661B">
      <w:pPr>
        <w:pStyle w:val="BodyText0"/>
      </w:pPr>
    </w:p>
    <w:p w14:paraId="68910F5A" w14:textId="77777777" w:rsidR="007F4981" w:rsidRDefault="007F4981" w:rsidP="00C7661B">
      <w:pPr>
        <w:pStyle w:val="BodyText0"/>
      </w:pPr>
    </w:p>
    <w:p w14:paraId="2006EAF4" w14:textId="77777777" w:rsidR="007F4981" w:rsidRDefault="007F4981" w:rsidP="00C7661B">
      <w:pPr>
        <w:pStyle w:val="BodyText0"/>
      </w:pPr>
    </w:p>
    <w:p w14:paraId="447064C3" w14:textId="77777777" w:rsidR="007F4981" w:rsidRDefault="007F4981" w:rsidP="00C7661B">
      <w:pPr>
        <w:pStyle w:val="BodyText0"/>
      </w:pPr>
    </w:p>
    <w:p w14:paraId="26D669AE" w14:textId="77777777" w:rsidR="007F4981" w:rsidRDefault="007F4981" w:rsidP="00C7661B">
      <w:pPr>
        <w:pStyle w:val="BodyText0"/>
      </w:pPr>
    </w:p>
    <w:p w14:paraId="0AA0EDB7" w14:textId="77777777" w:rsidR="007F4981" w:rsidRDefault="007F4981" w:rsidP="00C7661B">
      <w:pPr>
        <w:pStyle w:val="BodyText0"/>
      </w:pPr>
    </w:p>
    <w:p w14:paraId="5ACC2D1E" w14:textId="77777777" w:rsidR="007F4981" w:rsidRDefault="007F4981" w:rsidP="00C7661B">
      <w:pPr>
        <w:pStyle w:val="BodyText0"/>
      </w:pPr>
    </w:p>
    <w:p w14:paraId="65EBB51B" w14:textId="77777777" w:rsidR="007F4981" w:rsidRDefault="007F4981" w:rsidP="00C7661B">
      <w:pPr>
        <w:pStyle w:val="BodyText0"/>
      </w:pPr>
    </w:p>
    <w:p w14:paraId="1E8FCB84" w14:textId="77777777" w:rsidR="007F4981" w:rsidRDefault="007F4981" w:rsidP="00C7661B">
      <w:pPr>
        <w:pStyle w:val="BodyText0"/>
      </w:pPr>
    </w:p>
    <w:p w14:paraId="0D7F405A" w14:textId="77777777" w:rsidR="007F4981" w:rsidRDefault="007F4981" w:rsidP="00C7661B">
      <w:pPr>
        <w:pStyle w:val="BodyText0"/>
      </w:pPr>
    </w:p>
    <w:p w14:paraId="65D4756A" w14:textId="77777777" w:rsidR="007F4981" w:rsidRDefault="007F4981" w:rsidP="00C7661B">
      <w:pPr>
        <w:pStyle w:val="BodyText0"/>
      </w:pPr>
    </w:p>
    <w:p w14:paraId="22A9509B" w14:textId="77777777" w:rsidR="007F4981" w:rsidRDefault="007F4981" w:rsidP="00C7661B">
      <w:pPr>
        <w:pStyle w:val="BodyText0"/>
      </w:pPr>
    </w:p>
    <w:p w14:paraId="54860FC4" w14:textId="77777777" w:rsidR="007F4981" w:rsidRDefault="007F4981" w:rsidP="00C7661B">
      <w:pPr>
        <w:pStyle w:val="BodyText0"/>
      </w:pPr>
    </w:p>
    <w:p w14:paraId="21E3A435" w14:textId="77777777" w:rsidR="002434D2" w:rsidRDefault="002434D2" w:rsidP="00C7661B">
      <w:pPr>
        <w:pStyle w:val="BodyText0"/>
        <w:sectPr w:rsidR="002434D2" w:rsidSect="002F6441">
          <w:headerReference w:type="default" r:id="rId28"/>
          <w:headerReference w:type="first" r:id="rId29"/>
          <w:pgSz w:w="12240" w:h="15840" w:code="1"/>
          <w:pgMar w:top="720" w:right="1440" w:bottom="720" w:left="1440" w:header="720" w:footer="576" w:gutter="0"/>
          <w:cols w:space="720"/>
          <w:docGrid w:linePitch="299"/>
        </w:sectPr>
      </w:pPr>
    </w:p>
    <w:p w14:paraId="0D6C4730" w14:textId="77777777" w:rsidR="00060379" w:rsidRPr="003D5DD8" w:rsidRDefault="22C708A4" w:rsidP="00C7661B">
      <w:pPr>
        <w:pStyle w:val="Heading1"/>
        <w:ind w:left="252"/>
      </w:pPr>
      <w:bookmarkStart w:id="263" w:name="_Toc486370146"/>
      <w:r>
        <w:lastRenderedPageBreak/>
        <w:t>QRDA Category I Validation</w:t>
      </w:r>
      <w:bookmarkEnd w:id="263"/>
    </w:p>
    <w:p w14:paraId="0DF3B3D0" w14:textId="77777777" w:rsidR="001B09D8" w:rsidRPr="003D5DD8" w:rsidRDefault="00B7628C" w:rsidP="00C7661B">
      <w:pPr>
        <w:pStyle w:val="Heading3"/>
        <w:ind w:left="252"/>
      </w:pPr>
      <w:bookmarkStart w:id="264" w:name="_Toc332701520"/>
      <w:bookmarkStart w:id="265" w:name="_Toc341779247"/>
      <w:bookmarkStart w:id="266" w:name="_Ref419793277"/>
      <w:bookmarkStart w:id="267" w:name="_Toc486370147"/>
      <w:r w:rsidRPr="003D5DD8">
        <w:t>Document</w:t>
      </w:r>
      <w:r w:rsidR="006549CD" w:rsidRPr="003D5DD8">
        <w:t>-Level</w:t>
      </w:r>
      <w:r w:rsidRPr="003D5DD8">
        <w:t xml:space="preserve"> Template</w:t>
      </w:r>
      <w:r w:rsidR="009E2518" w:rsidRPr="003D5DD8">
        <w:t>: QRDA Category I Report</w:t>
      </w:r>
      <w:bookmarkEnd w:id="264"/>
      <w:bookmarkEnd w:id="265"/>
      <w:r w:rsidR="007016F9" w:rsidRPr="003D5DD8">
        <w:t xml:space="preserve"> - CMS</w:t>
      </w:r>
      <w:bookmarkEnd w:id="266"/>
      <w:bookmarkEnd w:id="267"/>
    </w:p>
    <w:p w14:paraId="5945EEF4" w14:textId="64AB1EFA" w:rsidR="003161AB" w:rsidRPr="003D5DD8" w:rsidRDefault="22C708A4" w:rsidP="00C7661B">
      <w:pPr>
        <w:pStyle w:val="BodyText0"/>
      </w:pPr>
      <w:r>
        <w:t xml:space="preserve">This section defines the document-level templates in a </w:t>
      </w:r>
      <w:r w:rsidR="00E4023D">
        <w:t>QRDA I</w:t>
      </w:r>
      <w:r>
        <w:t xml:space="preserve"> document. All of the templates in the </w:t>
      </w:r>
      <w:r w:rsidR="00675E2B">
        <w:t xml:space="preserve">HL7 </w:t>
      </w:r>
      <w:r w:rsidR="00E4023D">
        <w:t>QRDA I</w:t>
      </w:r>
      <w:r w:rsidR="00675E2B">
        <w:t xml:space="preserve"> STU R</w:t>
      </w:r>
      <w:ins w:id="268" w:author="Yan Heras" w:date="2018-01-18T10:11:00Z">
        <w:r w:rsidR="0011401F">
          <w:t>5</w:t>
        </w:r>
      </w:ins>
      <w:del w:id="269" w:author="Yan Heras" w:date="2018-01-18T10:11:00Z">
        <w:r w:rsidR="00675E2B" w:rsidDel="0011401F">
          <w:delText>4</w:delText>
        </w:r>
      </w:del>
      <w:r w:rsidR="00675E2B">
        <w:t xml:space="preserve"> </w:t>
      </w:r>
      <w:r>
        <w:t>are Clinical Document Architecture (CDA) templates.</w:t>
      </w:r>
      <w:bookmarkStart w:id="270" w:name="_Toc443941906"/>
      <w:bookmarkStart w:id="271" w:name="_Toc443942004"/>
      <w:bookmarkEnd w:id="270"/>
      <w:bookmarkEnd w:id="271"/>
    </w:p>
    <w:p w14:paraId="6AECEFEA" w14:textId="77777777" w:rsidR="00F077B4" w:rsidRPr="00F077B4" w:rsidRDefault="00F077B4" w:rsidP="00C7661B">
      <w:pPr>
        <w:pStyle w:val="Heading4"/>
        <w:ind w:left="432"/>
      </w:pPr>
      <w:bookmarkStart w:id="272" w:name="_Toc486370148"/>
      <w:r>
        <w:t>General Header</w:t>
      </w:r>
      <w:bookmarkEnd w:id="272"/>
    </w:p>
    <w:p w14:paraId="1EBCC5B7" w14:textId="30395FF1" w:rsidR="009F75C3" w:rsidRPr="003D5DD8" w:rsidRDefault="009F75C3" w:rsidP="00C7661B">
      <w:pPr>
        <w:pStyle w:val="BodyText0"/>
      </w:pPr>
      <w:bookmarkStart w:id="273" w:name="_Toc369596740"/>
      <w:r>
        <w:t xml:space="preserve">This template describes header constraints that apply to the QRDA Category I document. </w:t>
      </w:r>
    </w:p>
    <w:p w14:paraId="4AF9D1ED" w14:textId="13D05828" w:rsidR="009F75C3" w:rsidRDefault="009F75C3" w:rsidP="00C7661B">
      <w:pPr>
        <w:pStyle w:val="Caption-nospace"/>
      </w:pPr>
      <w:bookmarkStart w:id="274" w:name="_Toc290640031"/>
      <w:bookmarkStart w:id="275" w:name="_Toc424024359"/>
      <w:bookmarkStart w:id="276" w:name="_Toc450408272"/>
      <w:bookmarkStart w:id="277" w:name="_Ref453820273"/>
      <w:bookmarkStart w:id="278" w:name="_Toc487412648"/>
      <w:r w:rsidRPr="003D5DD8">
        <w:t xml:space="preserve">Table </w:t>
      </w:r>
      <w:r w:rsidR="006E4296" w:rsidRPr="003D5DD8">
        <w:fldChar w:fldCharType="begin"/>
      </w:r>
      <w:r w:rsidRPr="003D5DD8">
        <w:instrText>SEQ Table \* ARABIC</w:instrText>
      </w:r>
      <w:r w:rsidR="006E4296" w:rsidRPr="003D5DD8">
        <w:fldChar w:fldCharType="separate"/>
      </w:r>
      <w:r w:rsidR="0096209A">
        <w:rPr>
          <w:noProof/>
        </w:rPr>
        <w:t>2</w:t>
      </w:r>
      <w:r w:rsidR="006E4296" w:rsidRPr="003D5DD8">
        <w:fldChar w:fldCharType="end"/>
      </w:r>
      <w:r w:rsidRPr="003D5DD8">
        <w:t>: QRDA Cate</w:t>
      </w:r>
      <w:r w:rsidR="009C6F96">
        <w:t>gory I Report - CMS (V</w:t>
      </w:r>
      <w:ins w:id="279" w:author="Yan Heras" w:date="2018-01-18T10:11:00Z">
        <w:r w:rsidR="0011401F">
          <w:t>5</w:t>
        </w:r>
      </w:ins>
      <w:del w:id="280" w:author="Yan Heras" w:date="2018-01-18T10:11:00Z">
        <w:r w:rsidR="00D0672B" w:rsidDel="0011401F">
          <w:delText>4</w:delText>
        </w:r>
      </w:del>
      <w:r w:rsidRPr="003D5DD8">
        <w:t>) Constraints Overview</w:t>
      </w:r>
      <w:bookmarkEnd w:id="274"/>
      <w:bookmarkEnd w:id="275"/>
      <w:bookmarkEnd w:id="276"/>
      <w:bookmarkEnd w:id="277"/>
      <w:bookmarkEnd w:id="278"/>
    </w:p>
    <w:p w14:paraId="6CF73FC5" w14:textId="3EB421B1" w:rsidR="009F75C3" w:rsidRPr="00967FC0" w:rsidRDefault="2588F33B" w:rsidP="00C7661B">
      <w:pPr>
        <w:pStyle w:val="Caption-OID"/>
      </w:pPr>
      <w:proofErr w:type="spellStart"/>
      <w:r>
        <w:t>ClinicalDocument</w:t>
      </w:r>
      <w:proofErr w:type="spellEnd"/>
      <w:r>
        <w:t xml:space="preserve"> (identifier: urn</w:t>
      </w:r>
      <w:proofErr w:type="gramStart"/>
      <w:r>
        <w:t>:hl7ii:2.16.840.1.113883.10.20.24.1.3:201</w:t>
      </w:r>
      <w:ins w:id="281" w:author="Yan Heras" w:date="2018-01-18T10:11:00Z">
        <w:r w:rsidR="0011401F">
          <w:t>8</w:t>
        </w:r>
      </w:ins>
      <w:proofErr w:type="gramEnd"/>
      <w:del w:id="282" w:author="Yan Heras" w:date="2018-01-18T10:11:00Z">
        <w:r w:rsidR="00D0672B" w:rsidDel="0011401F">
          <w:delText>7</w:delText>
        </w:r>
      </w:del>
      <w:r>
        <w:t>-0</w:t>
      </w:r>
      <w:ins w:id="283" w:author="Yan Heras" w:date="2018-01-18T10:11:00Z">
        <w:r w:rsidR="0011401F">
          <w:t>2</w:t>
        </w:r>
      </w:ins>
      <w:del w:id="284" w:author="Yan Heras" w:date="2018-01-18T10:11:00Z">
        <w:r w:rsidR="00D0672B" w:rsidDel="0011401F">
          <w:delText>7</w:delText>
        </w:r>
      </w:del>
      <w:r>
        <w:t>-01)</w:t>
      </w:r>
    </w:p>
    <w:tbl>
      <w:tblPr>
        <w:tblW w:w="49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1"/>
        <w:gridCol w:w="810"/>
        <w:gridCol w:w="900"/>
        <w:gridCol w:w="720"/>
        <w:gridCol w:w="1170"/>
        <w:gridCol w:w="3421"/>
      </w:tblGrid>
      <w:tr w:rsidR="001440D3" w:rsidRPr="00D6290E" w14:paraId="1AA5C034" w14:textId="77777777" w:rsidTr="00C7661B">
        <w:trPr>
          <w:cantSplit/>
          <w:jc w:val="center"/>
        </w:trPr>
        <w:tc>
          <w:tcPr>
            <w:tcW w:w="2521" w:type="dxa"/>
            <w:shd w:val="clear" w:color="auto" w:fill="1F497D"/>
          </w:tcPr>
          <w:p w14:paraId="64565E21" w14:textId="77777777" w:rsidR="009F75C3" w:rsidRPr="00D6290E" w:rsidRDefault="009F75C3" w:rsidP="00AF3FED">
            <w:pPr>
              <w:pStyle w:val="TableText"/>
              <w:rPr>
                <w:b/>
                <w:color w:val="FFFFFF"/>
              </w:rPr>
            </w:pPr>
            <w:r w:rsidRPr="00D6290E">
              <w:rPr>
                <w:rFonts w:eastAsia="Arial"/>
                <w:b/>
                <w:color w:val="FFFFFF"/>
              </w:rPr>
              <w:t>XPath</w:t>
            </w:r>
          </w:p>
        </w:tc>
        <w:tc>
          <w:tcPr>
            <w:tcW w:w="810" w:type="dxa"/>
            <w:shd w:val="clear" w:color="auto" w:fill="1F497D"/>
          </w:tcPr>
          <w:p w14:paraId="6065F1AD" w14:textId="77777777" w:rsidR="009F75C3" w:rsidRPr="00D6290E" w:rsidRDefault="009F75C3" w:rsidP="00AF3FED">
            <w:pPr>
              <w:pStyle w:val="TableText"/>
              <w:rPr>
                <w:b/>
                <w:color w:val="FFFFFF"/>
              </w:rPr>
            </w:pPr>
            <w:r w:rsidRPr="00D6290E">
              <w:rPr>
                <w:rFonts w:eastAsia="Arial"/>
                <w:b/>
                <w:color w:val="FFFFFF"/>
              </w:rPr>
              <w:t>Card.</w:t>
            </w:r>
          </w:p>
        </w:tc>
        <w:tc>
          <w:tcPr>
            <w:tcW w:w="900" w:type="dxa"/>
            <w:shd w:val="clear" w:color="auto" w:fill="1F497D"/>
          </w:tcPr>
          <w:p w14:paraId="41F563F2" w14:textId="77777777" w:rsidR="009F75C3" w:rsidRPr="00D6290E" w:rsidRDefault="009F75C3" w:rsidP="00AF3FED">
            <w:pPr>
              <w:pStyle w:val="TableText"/>
              <w:rPr>
                <w:b/>
                <w:color w:val="FFFFFF"/>
              </w:rPr>
            </w:pPr>
            <w:r w:rsidRPr="00D6290E">
              <w:rPr>
                <w:rFonts w:eastAsia="Arial"/>
                <w:b/>
                <w:color w:val="FFFFFF"/>
              </w:rPr>
              <w:t>Verb</w:t>
            </w:r>
          </w:p>
        </w:tc>
        <w:tc>
          <w:tcPr>
            <w:tcW w:w="720" w:type="dxa"/>
            <w:shd w:val="clear" w:color="auto" w:fill="1F497D"/>
          </w:tcPr>
          <w:p w14:paraId="7E081C8B" w14:textId="77777777" w:rsidR="009F75C3" w:rsidRPr="00D6290E" w:rsidRDefault="009F75C3" w:rsidP="00AF3FED">
            <w:pPr>
              <w:pStyle w:val="TableText"/>
              <w:rPr>
                <w:b/>
                <w:color w:val="FFFFFF"/>
              </w:rPr>
            </w:pPr>
            <w:r w:rsidRPr="00D6290E">
              <w:rPr>
                <w:rFonts w:eastAsia="Arial"/>
                <w:b/>
                <w:color w:val="FFFFFF"/>
              </w:rPr>
              <w:t>Data Type</w:t>
            </w:r>
          </w:p>
        </w:tc>
        <w:tc>
          <w:tcPr>
            <w:tcW w:w="1170" w:type="dxa"/>
            <w:shd w:val="clear" w:color="auto" w:fill="1F497D"/>
          </w:tcPr>
          <w:p w14:paraId="183BF457" w14:textId="0FAE5147" w:rsidR="009F75C3" w:rsidRPr="00D6290E" w:rsidRDefault="007438E4" w:rsidP="00AF3FED">
            <w:pPr>
              <w:pStyle w:val="TableText"/>
              <w:rPr>
                <w:b/>
                <w:color w:val="FFFFFF"/>
              </w:rPr>
            </w:pPr>
            <w:r>
              <w:rPr>
                <w:rFonts w:eastAsia="Arial"/>
                <w:b/>
                <w:color w:val="FFFFFF"/>
              </w:rPr>
              <w:t>CONF. #</w:t>
            </w:r>
          </w:p>
        </w:tc>
        <w:tc>
          <w:tcPr>
            <w:tcW w:w="3421" w:type="dxa"/>
            <w:shd w:val="clear" w:color="auto" w:fill="1F497D"/>
          </w:tcPr>
          <w:p w14:paraId="4F195A30" w14:textId="77777777" w:rsidR="009F75C3" w:rsidRPr="00D6290E" w:rsidRDefault="009F75C3" w:rsidP="00AF3FED">
            <w:pPr>
              <w:pStyle w:val="TableText"/>
              <w:rPr>
                <w:b/>
                <w:color w:val="FFFFFF"/>
              </w:rPr>
            </w:pPr>
            <w:r w:rsidRPr="00D6290E">
              <w:rPr>
                <w:rFonts w:eastAsia="Arial"/>
                <w:b/>
                <w:color w:val="FFFFFF"/>
              </w:rPr>
              <w:t>Value</w:t>
            </w:r>
          </w:p>
        </w:tc>
      </w:tr>
      <w:tr w:rsidR="00433CE4" w:rsidRPr="00D6290E" w14:paraId="20D4F53C" w14:textId="77777777" w:rsidTr="00C7661B">
        <w:trPr>
          <w:cantSplit/>
          <w:jc w:val="center"/>
        </w:trPr>
        <w:tc>
          <w:tcPr>
            <w:tcW w:w="2521" w:type="dxa"/>
            <w:shd w:val="clear" w:color="auto" w:fill="auto"/>
          </w:tcPr>
          <w:p w14:paraId="63CB396B" w14:textId="77777777" w:rsidR="00433CE4" w:rsidRDefault="00433CE4" w:rsidP="00C6049B">
            <w:pPr>
              <w:pStyle w:val="TableText"/>
            </w:pPr>
            <w:r>
              <w:tab/>
              <w:t>templateId</w:t>
            </w:r>
          </w:p>
        </w:tc>
        <w:tc>
          <w:tcPr>
            <w:tcW w:w="810" w:type="dxa"/>
            <w:shd w:val="clear" w:color="auto" w:fill="auto"/>
          </w:tcPr>
          <w:p w14:paraId="0666B65C" w14:textId="77777777" w:rsidR="00433CE4" w:rsidRDefault="00433CE4" w:rsidP="00C6049B">
            <w:pPr>
              <w:pStyle w:val="TableText"/>
            </w:pPr>
            <w:r>
              <w:t>1..1</w:t>
            </w:r>
          </w:p>
        </w:tc>
        <w:tc>
          <w:tcPr>
            <w:tcW w:w="900" w:type="dxa"/>
            <w:shd w:val="clear" w:color="auto" w:fill="auto"/>
          </w:tcPr>
          <w:p w14:paraId="2D6E9DE5" w14:textId="77777777" w:rsidR="00433CE4" w:rsidRDefault="00433CE4" w:rsidP="00C6049B">
            <w:pPr>
              <w:pStyle w:val="TableText"/>
            </w:pPr>
            <w:r>
              <w:t>SHALL</w:t>
            </w:r>
          </w:p>
        </w:tc>
        <w:tc>
          <w:tcPr>
            <w:tcW w:w="720" w:type="dxa"/>
            <w:shd w:val="clear" w:color="auto" w:fill="auto"/>
          </w:tcPr>
          <w:p w14:paraId="07AC360F" w14:textId="77777777" w:rsidR="00433CE4" w:rsidRDefault="00433CE4" w:rsidP="00C6049B">
            <w:pPr>
              <w:pStyle w:val="TableText"/>
            </w:pPr>
          </w:p>
        </w:tc>
        <w:tc>
          <w:tcPr>
            <w:tcW w:w="1170" w:type="dxa"/>
            <w:shd w:val="clear" w:color="auto" w:fill="auto"/>
          </w:tcPr>
          <w:p w14:paraId="74A28515" w14:textId="77777777" w:rsidR="00433CE4" w:rsidRPr="00731279" w:rsidRDefault="008C6A6D" w:rsidP="00C6049B">
            <w:pPr>
              <w:pStyle w:val="TableText"/>
              <w:rPr>
                <w:color w:val="0033CC"/>
                <w:sz w:val="18"/>
                <w:szCs w:val="18"/>
              </w:rPr>
            </w:pPr>
            <w:hyperlink w:anchor="C_CMS_0001">
              <w:r w:rsidR="00433CE4" w:rsidRPr="00731279">
                <w:rPr>
                  <w:rStyle w:val="HyperlinkText9pt"/>
                  <w:color w:val="0033CC"/>
                  <w:szCs w:val="18"/>
                </w:rPr>
                <w:t>CMS_0001</w:t>
              </w:r>
            </w:hyperlink>
          </w:p>
        </w:tc>
        <w:tc>
          <w:tcPr>
            <w:tcW w:w="3421" w:type="dxa"/>
            <w:shd w:val="clear" w:color="auto" w:fill="auto"/>
          </w:tcPr>
          <w:p w14:paraId="19D87A35" w14:textId="77777777" w:rsidR="00433CE4" w:rsidRDefault="00433CE4" w:rsidP="00C6049B">
            <w:pPr>
              <w:pStyle w:val="TableText"/>
            </w:pPr>
          </w:p>
        </w:tc>
      </w:tr>
      <w:tr w:rsidR="00433CE4" w:rsidRPr="00D6290E" w14:paraId="36D29D49" w14:textId="77777777" w:rsidTr="00C7661B">
        <w:trPr>
          <w:cantSplit/>
          <w:jc w:val="center"/>
        </w:trPr>
        <w:tc>
          <w:tcPr>
            <w:tcW w:w="2521" w:type="dxa"/>
            <w:shd w:val="clear" w:color="auto" w:fill="auto"/>
          </w:tcPr>
          <w:p w14:paraId="24D0B832" w14:textId="77777777" w:rsidR="00433CE4" w:rsidRDefault="00433CE4" w:rsidP="00C6049B">
            <w:pPr>
              <w:pStyle w:val="TableText"/>
            </w:pPr>
            <w:r>
              <w:tab/>
            </w:r>
            <w:r>
              <w:tab/>
              <w:t>@root</w:t>
            </w:r>
          </w:p>
        </w:tc>
        <w:tc>
          <w:tcPr>
            <w:tcW w:w="810" w:type="dxa"/>
            <w:shd w:val="clear" w:color="auto" w:fill="auto"/>
          </w:tcPr>
          <w:p w14:paraId="76370EE2" w14:textId="77777777" w:rsidR="00433CE4" w:rsidRDefault="00433CE4" w:rsidP="00C6049B">
            <w:pPr>
              <w:pStyle w:val="TableText"/>
            </w:pPr>
            <w:r>
              <w:t>1..1</w:t>
            </w:r>
          </w:p>
        </w:tc>
        <w:tc>
          <w:tcPr>
            <w:tcW w:w="900" w:type="dxa"/>
            <w:shd w:val="clear" w:color="auto" w:fill="auto"/>
          </w:tcPr>
          <w:p w14:paraId="3942E133" w14:textId="77777777" w:rsidR="00433CE4" w:rsidRDefault="00433CE4" w:rsidP="00C6049B">
            <w:pPr>
              <w:pStyle w:val="TableText"/>
            </w:pPr>
            <w:r>
              <w:t>SHALL</w:t>
            </w:r>
          </w:p>
        </w:tc>
        <w:tc>
          <w:tcPr>
            <w:tcW w:w="720" w:type="dxa"/>
            <w:shd w:val="clear" w:color="auto" w:fill="auto"/>
          </w:tcPr>
          <w:p w14:paraId="55C626FC" w14:textId="77777777" w:rsidR="00433CE4" w:rsidRDefault="00433CE4" w:rsidP="00C6049B">
            <w:pPr>
              <w:pStyle w:val="TableText"/>
            </w:pPr>
          </w:p>
        </w:tc>
        <w:tc>
          <w:tcPr>
            <w:tcW w:w="1170" w:type="dxa"/>
            <w:shd w:val="clear" w:color="auto" w:fill="auto"/>
          </w:tcPr>
          <w:p w14:paraId="2DD27A00" w14:textId="77777777" w:rsidR="00433CE4" w:rsidRPr="00731279" w:rsidRDefault="008C6A6D" w:rsidP="00C6049B">
            <w:pPr>
              <w:pStyle w:val="TableText"/>
              <w:rPr>
                <w:color w:val="0033CC"/>
                <w:sz w:val="18"/>
                <w:szCs w:val="18"/>
              </w:rPr>
            </w:pPr>
            <w:hyperlink w:anchor="C_CMS_0002">
              <w:r w:rsidR="00433CE4" w:rsidRPr="00731279">
                <w:rPr>
                  <w:rStyle w:val="HyperlinkText9pt"/>
                  <w:color w:val="0033CC"/>
                  <w:szCs w:val="18"/>
                </w:rPr>
                <w:t>CMS_0002</w:t>
              </w:r>
            </w:hyperlink>
          </w:p>
        </w:tc>
        <w:tc>
          <w:tcPr>
            <w:tcW w:w="3421" w:type="dxa"/>
            <w:shd w:val="clear" w:color="auto" w:fill="auto"/>
          </w:tcPr>
          <w:p w14:paraId="7E9F0D6A" w14:textId="77777777" w:rsidR="00433CE4" w:rsidRDefault="00433CE4" w:rsidP="00C6049B">
            <w:pPr>
              <w:pStyle w:val="TableText"/>
            </w:pPr>
            <w:r>
              <w:t>2.16.840.1.113883.10.20.24.1.3</w:t>
            </w:r>
          </w:p>
        </w:tc>
      </w:tr>
      <w:tr w:rsidR="00433CE4" w:rsidRPr="00D6290E" w14:paraId="008D4CBA" w14:textId="77777777" w:rsidTr="00C7661B">
        <w:trPr>
          <w:cantSplit/>
          <w:jc w:val="center"/>
        </w:trPr>
        <w:tc>
          <w:tcPr>
            <w:tcW w:w="2521" w:type="dxa"/>
            <w:shd w:val="clear" w:color="auto" w:fill="auto"/>
          </w:tcPr>
          <w:p w14:paraId="48E8C413" w14:textId="77777777" w:rsidR="00433CE4" w:rsidRDefault="00433CE4" w:rsidP="00C6049B">
            <w:pPr>
              <w:pStyle w:val="TableText"/>
            </w:pPr>
            <w:r>
              <w:tab/>
            </w:r>
            <w:r>
              <w:tab/>
              <w:t>@extension</w:t>
            </w:r>
          </w:p>
        </w:tc>
        <w:tc>
          <w:tcPr>
            <w:tcW w:w="810" w:type="dxa"/>
            <w:shd w:val="clear" w:color="auto" w:fill="auto"/>
          </w:tcPr>
          <w:p w14:paraId="24B6DC7A" w14:textId="77777777" w:rsidR="00433CE4" w:rsidRDefault="00433CE4" w:rsidP="00C6049B">
            <w:pPr>
              <w:pStyle w:val="TableText"/>
            </w:pPr>
            <w:r>
              <w:t>1..1</w:t>
            </w:r>
          </w:p>
        </w:tc>
        <w:tc>
          <w:tcPr>
            <w:tcW w:w="900" w:type="dxa"/>
            <w:shd w:val="clear" w:color="auto" w:fill="auto"/>
          </w:tcPr>
          <w:p w14:paraId="16350A6A" w14:textId="77777777" w:rsidR="00433CE4" w:rsidRDefault="00433CE4" w:rsidP="00C6049B">
            <w:pPr>
              <w:pStyle w:val="TableText"/>
            </w:pPr>
            <w:r>
              <w:t>SHALL</w:t>
            </w:r>
          </w:p>
        </w:tc>
        <w:tc>
          <w:tcPr>
            <w:tcW w:w="720" w:type="dxa"/>
            <w:shd w:val="clear" w:color="auto" w:fill="auto"/>
          </w:tcPr>
          <w:p w14:paraId="0BDD5309" w14:textId="77777777" w:rsidR="00433CE4" w:rsidRDefault="00433CE4" w:rsidP="00C6049B">
            <w:pPr>
              <w:pStyle w:val="TableText"/>
            </w:pPr>
          </w:p>
        </w:tc>
        <w:tc>
          <w:tcPr>
            <w:tcW w:w="1170" w:type="dxa"/>
            <w:shd w:val="clear" w:color="auto" w:fill="auto"/>
          </w:tcPr>
          <w:p w14:paraId="44C74188" w14:textId="77777777" w:rsidR="00433CE4" w:rsidRPr="00731279" w:rsidRDefault="008C6A6D" w:rsidP="00C6049B">
            <w:pPr>
              <w:pStyle w:val="TableText"/>
              <w:rPr>
                <w:color w:val="0033CC"/>
                <w:sz w:val="18"/>
                <w:szCs w:val="18"/>
              </w:rPr>
            </w:pPr>
            <w:hyperlink w:anchor="C_CMS_0003">
              <w:r w:rsidR="00433CE4" w:rsidRPr="00731279">
                <w:rPr>
                  <w:rStyle w:val="HyperlinkText9pt"/>
                  <w:color w:val="0033CC"/>
                  <w:szCs w:val="18"/>
                </w:rPr>
                <w:t>CMS_0003</w:t>
              </w:r>
            </w:hyperlink>
          </w:p>
        </w:tc>
        <w:tc>
          <w:tcPr>
            <w:tcW w:w="3421" w:type="dxa"/>
            <w:shd w:val="clear" w:color="auto" w:fill="auto"/>
          </w:tcPr>
          <w:p w14:paraId="2B29E044" w14:textId="17AF7EA5" w:rsidR="00433CE4" w:rsidRDefault="00433CE4" w:rsidP="00C6049B">
            <w:pPr>
              <w:pStyle w:val="TableText"/>
            </w:pPr>
            <w:del w:id="285" w:author="Yan Heras" w:date="2018-01-18T10:12:00Z">
              <w:r w:rsidDel="0011401F">
                <w:delText>2017-07-01</w:delText>
              </w:r>
            </w:del>
            <w:ins w:id="286" w:author="Yan Heras" w:date="2018-01-18T10:12:00Z">
              <w:r w:rsidR="0011401F">
                <w:t>2018-02-01</w:t>
              </w:r>
            </w:ins>
          </w:p>
        </w:tc>
      </w:tr>
      <w:tr w:rsidR="00433CE4" w:rsidRPr="00D6290E" w14:paraId="58F90012" w14:textId="77777777" w:rsidTr="00C7661B">
        <w:trPr>
          <w:cantSplit/>
          <w:jc w:val="center"/>
        </w:trPr>
        <w:tc>
          <w:tcPr>
            <w:tcW w:w="2521" w:type="dxa"/>
            <w:shd w:val="clear" w:color="auto" w:fill="auto"/>
          </w:tcPr>
          <w:p w14:paraId="47C51BA4" w14:textId="77777777" w:rsidR="00433CE4" w:rsidRDefault="00433CE4" w:rsidP="00C6049B">
            <w:pPr>
              <w:pStyle w:val="TableText"/>
            </w:pPr>
            <w:r>
              <w:tab/>
              <w:t>id</w:t>
            </w:r>
          </w:p>
        </w:tc>
        <w:tc>
          <w:tcPr>
            <w:tcW w:w="810" w:type="dxa"/>
            <w:shd w:val="clear" w:color="auto" w:fill="auto"/>
          </w:tcPr>
          <w:p w14:paraId="6FC23286" w14:textId="77777777" w:rsidR="00433CE4" w:rsidRDefault="00433CE4" w:rsidP="00C6049B">
            <w:pPr>
              <w:pStyle w:val="TableText"/>
            </w:pPr>
            <w:r>
              <w:t>1..1</w:t>
            </w:r>
          </w:p>
        </w:tc>
        <w:tc>
          <w:tcPr>
            <w:tcW w:w="900" w:type="dxa"/>
            <w:shd w:val="clear" w:color="auto" w:fill="auto"/>
          </w:tcPr>
          <w:p w14:paraId="08194315" w14:textId="77777777" w:rsidR="00433CE4" w:rsidRDefault="00433CE4" w:rsidP="00C6049B">
            <w:pPr>
              <w:pStyle w:val="TableText"/>
            </w:pPr>
            <w:r>
              <w:t>SHALL</w:t>
            </w:r>
          </w:p>
        </w:tc>
        <w:tc>
          <w:tcPr>
            <w:tcW w:w="720" w:type="dxa"/>
            <w:shd w:val="clear" w:color="auto" w:fill="auto"/>
          </w:tcPr>
          <w:p w14:paraId="4C2F2E9B" w14:textId="77777777" w:rsidR="00433CE4" w:rsidRDefault="00433CE4" w:rsidP="00C6049B">
            <w:pPr>
              <w:pStyle w:val="TableText"/>
            </w:pPr>
          </w:p>
        </w:tc>
        <w:tc>
          <w:tcPr>
            <w:tcW w:w="1170" w:type="dxa"/>
            <w:shd w:val="clear" w:color="auto" w:fill="auto"/>
          </w:tcPr>
          <w:p w14:paraId="491BD011" w14:textId="77777777" w:rsidR="00433CE4" w:rsidRPr="00731279" w:rsidRDefault="008C6A6D" w:rsidP="00C6049B">
            <w:pPr>
              <w:pStyle w:val="TableText"/>
              <w:rPr>
                <w:color w:val="0033CC"/>
                <w:sz w:val="18"/>
                <w:szCs w:val="18"/>
              </w:rPr>
            </w:pPr>
            <w:hyperlink w:anchor="C_1198-5363">
              <w:r w:rsidR="00433CE4" w:rsidRPr="00731279">
                <w:rPr>
                  <w:rStyle w:val="HyperlinkText9pt"/>
                  <w:color w:val="0033CC"/>
                  <w:szCs w:val="18"/>
                </w:rPr>
                <w:t>1198-5363</w:t>
              </w:r>
            </w:hyperlink>
          </w:p>
        </w:tc>
        <w:tc>
          <w:tcPr>
            <w:tcW w:w="3421" w:type="dxa"/>
            <w:shd w:val="clear" w:color="auto" w:fill="auto"/>
          </w:tcPr>
          <w:p w14:paraId="4B09FB42" w14:textId="77777777" w:rsidR="00433CE4" w:rsidRDefault="00433CE4" w:rsidP="00C6049B">
            <w:pPr>
              <w:pStyle w:val="TableText"/>
            </w:pPr>
          </w:p>
        </w:tc>
      </w:tr>
      <w:tr w:rsidR="00433CE4" w:rsidRPr="00D6290E" w14:paraId="36F902FE" w14:textId="77777777" w:rsidTr="00C7661B">
        <w:trPr>
          <w:cantSplit/>
          <w:jc w:val="center"/>
        </w:trPr>
        <w:tc>
          <w:tcPr>
            <w:tcW w:w="2521" w:type="dxa"/>
            <w:shd w:val="clear" w:color="auto" w:fill="auto"/>
          </w:tcPr>
          <w:p w14:paraId="63849E5C" w14:textId="77777777" w:rsidR="00433CE4" w:rsidRDefault="00433CE4" w:rsidP="00C6049B">
            <w:pPr>
              <w:pStyle w:val="TableText"/>
            </w:pPr>
            <w:r>
              <w:tab/>
              <w:t>effectiveTime</w:t>
            </w:r>
          </w:p>
        </w:tc>
        <w:tc>
          <w:tcPr>
            <w:tcW w:w="810" w:type="dxa"/>
            <w:shd w:val="clear" w:color="auto" w:fill="auto"/>
          </w:tcPr>
          <w:p w14:paraId="71BC17DF" w14:textId="77777777" w:rsidR="00433CE4" w:rsidRDefault="00433CE4" w:rsidP="00C6049B">
            <w:pPr>
              <w:pStyle w:val="TableText"/>
            </w:pPr>
            <w:r>
              <w:t>1..1</w:t>
            </w:r>
          </w:p>
        </w:tc>
        <w:tc>
          <w:tcPr>
            <w:tcW w:w="900" w:type="dxa"/>
            <w:shd w:val="clear" w:color="auto" w:fill="auto"/>
          </w:tcPr>
          <w:p w14:paraId="57ECA7CB" w14:textId="77777777" w:rsidR="00433CE4" w:rsidRDefault="00433CE4" w:rsidP="00C6049B">
            <w:pPr>
              <w:pStyle w:val="TableText"/>
            </w:pPr>
            <w:r>
              <w:t>SHALL</w:t>
            </w:r>
          </w:p>
        </w:tc>
        <w:tc>
          <w:tcPr>
            <w:tcW w:w="720" w:type="dxa"/>
            <w:shd w:val="clear" w:color="auto" w:fill="auto"/>
          </w:tcPr>
          <w:p w14:paraId="2CEDF23C" w14:textId="77777777" w:rsidR="00433CE4" w:rsidRDefault="00433CE4" w:rsidP="00C6049B">
            <w:pPr>
              <w:pStyle w:val="TableText"/>
            </w:pPr>
          </w:p>
        </w:tc>
        <w:tc>
          <w:tcPr>
            <w:tcW w:w="1170" w:type="dxa"/>
            <w:shd w:val="clear" w:color="auto" w:fill="auto"/>
          </w:tcPr>
          <w:p w14:paraId="3F72B952" w14:textId="77777777" w:rsidR="00433CE4" w:rsidRPr="00731279" w:rsidRDefault="008C6A6D" w:rsidP="00C6049B">
            <w:pPr>
              <w:pStyle w:val="TableText"/>
              <w:rPr>
                <w:color w:val="0033CC"/>
                <w:sz w:val="18"/>
                <w:szCs w:val="18"/>
              </w:rPr>
            </w:pPr>
            <w:hyperlink w:anchor="C_1198-5256">
              <w:r w:rsidR="00433CE4" w:rsidRPr="00731279">
                <w:rPr>
                  <w:rStyle w:val="HyperlinkText9pt"/>
                  <w:color w:val="0033CC"/>
                  <w:szCs w:val="18"/>
                </w:rPr>
                <w:t>1198-5256</w:t>
              </w:r>
            </w:hyperlink>
          </w:p>
        </w:tc>
        <w:tc>
          <w:tcPr>
            <w:tcW w:w="3421" w:type="dxa"/>
            <w:shd w:val="clear" w:color="auto" w:fill="auto"/>
          </w:tcPr>
          <w:p w14:paraId="2F3C4A3E" w14:textId="5844FC47" w:rsidR="00433CE4" w:rsidRPr="00A1750A" w:rsidRDefault="00433CE4" w:rsidP="00C6049B">
            <w:pPr>
              <w:pStyle w:val="TableText"/>
            </w:pPr>
            <w:r w:rsidRPr="00A1750A">
              <w:rPr>
                <w:rStyle w:val="HyperlinkText9pt"/>
                <w:color w:val="auto"/>
                <w:sz w:val="20"/>
                <w:szCs w:val="20"/>
                <w:u w:val="none"/>
              </w:rPr>
              <w:t>US Realm Date and Time (DTM.US.FIELDED) (identifier: urn:oid:2.16.840.1.113883.10.20.22.5.4</w:t>
            </w:r>
          </w:p>
        </w:tc>
      </w:tr>
      <w:tr w:rsidR="00433CE4" w:rsidRPr="00D6290E" w14:paraId="739FD446" w14:textId="77777777" w:rsidTr="00C7661B">
        <w:trPr>
          <w:cantSplit/>
          <w:jc w:val="center"/>
        </w:trPr>
        <w:tc>
          <w:tcPr>
            <w:tcW w:w="2521" w:type="dxa"/>
            <w:shd w:val="clear" w:color="auto" w:fill="auto"/>
          </w:tcPr>
          <w:p w14:paraId="09F49548" w14:textId="77777777" w:rsidR="00433CE4" w:rsidRDefault="00433CE4" w:rsidP="00C6049B">
            <w:pPr>
              <w:pStyle w:val="TableText"/>
            </w:pPr>
            <w:r>
              <w:tab/>
              <w:t>languageCode</w:t>
            </w:r>
          </w:p>
        </w:tc>
        <w:tc>
          <w:tcPr>
            <w:tcW w:w="810" w:type="dxa"/>
            <w:shd w:val="clear" w:color="auto" w:fill="auto"/>
          </w:tcPr>
          <w:p w14:paraId="070F97D1" w14:textId="77777777" w:rsidR="00433CE4" w:rsidRDefault="00433CE4" w:rsidP="00C6049B">
            <w:pPr>
              <w:pStyle w:val="TableText"/>
            </w:pPr>
            <w:r>
              <w:t>1..1</w:t>
            </w:r>
          </w:p>
        </w:tc>
        <w:tc>
          <w:tcPr>
            <w:tcW w:w="900" w:type="dxa"/>
            <w:shd w:val="clear" w:color="auto" w:fill="auto"/>
          </w:tcPr>
          <w:p w14:paraId="7C3FEA4A" w14:textId="77777777" w:rsidR="00433CE4" w:rsidRDefault="00433CE4" w:rsidP="00C6049B">
            <w:pPr>
              <w:pStyle w:val="TableText"/>
            </w:pPr>
            <w:r>
              <w:t>SHALL</w:t>
            </w:r>
          </w:p>
        </w:tc>
        <w:tc>
          <w:tcPr>
            <w:tcW w:w="720" w:type="dxa"/>
            <w:shd w:val="clear" w:color="auto" w:fill="auto"/>
          </w:tcPr>
          <w:p w14:paraId="3B0C1005" w14:textId="77777777" w:rsidR="00433CE4" w:rsidRDefault="00433CE4" w:rsidP="00C6049B">
            <w:pPr>
              <w:pStyle w:val="TableText"/>
            </w:pPr>
          </w:p>
        </w:tc>
        <w:tc>
          <w:tcPr>
            <w:tcW w:w="1170" w:type="dxa"/>
            <w:shd w:val="clear" w:color="auto" w:fill="auto"/>
          </w:tcPr>
          <w:p w14:paraId="58CF6276" w14:textId="77777777" w:rsidR="00433CE4" w:rsidRPr="00731279" w:rsidRDefault="008C6A6D" w:rsidP="00C6049B">
            <w:pPr>
              <w:pStyle w:val="TableText"/>
              <w:rPr>
                <w:color w:val="0033CC"/>
                <w:sz w:val="18"/>
                <w:szCs w:val="18"/>
              </w:rPr>
            </w:pPr>
            <w:hyperlink w:anchor="C_1198-5372">
              <w:r w:rsidR="00433CE4" w:rsidRPr="00731279">
                <w:rPr>
                  <w:rStyle w:val="HyperlinkText9pt"/>
                  <w:color w:val="0033CC"/>
                  <w:szCs w:val="18"/>
                </w:rPr>
                <w:t>1198-5372</w:t>
              </w:r>
            </w:hyperlink>
          </w:p>
        </w:tc>
        <w:tc>
          <w:tcPr>
            <w:tcW w:w="3421" w:type="dxa"/>
            <w:shd w:val="clear" w:color="auto" w:fill="auto"/>
          </w:tcPr>
          <w:p w14:paraId="2701301F" w14:textId="77777777" w:rsidR="00433CE4" w:rsidRPr="00A1750A" w:rsidRDefault="00433CE4" w:rsidP="00C6049B">
            <w:pPr>
              <w:pStyle w:val="TableText"/>
            </w:pPr>
            <w:r w:rsidRPr="00A1750A">
              <w:t>urn:oid:2.16.840.1.113883.1.11.11526 (Language)</w:t>
            </w:r>
          </w:p>
        </w:tc>
      </w:tr>
      <w:tr w:rsidR="00433CE4" w:rsidRPr="00D6290E" w14:paraId="6FEBFE11" w14:textId="77777777" w:rsidTr="00C7661B">
        <w:trPr>
          <w:cantSplit/>
          <w:jc w:val="center"/>
        </w:trPr>
        <w:tc>
          <w:tcPr>
            <w:tcW w:w="2521" w:type="dxa"/>
            <w:shd w:val="clear" w:color="auto" w:fill="auto"/>
          </w:tcPr>
          <w:p w14:paraId="559F786A" w14:textId="77777777" w:rsidR="00433CE4" w:rsidRDefault="00433CE4" w:rsidP="00C6049B">
            <w:pPr>
              <w:pStyle w:val="TableText"/>
            </w:pPr>
            <w:r>
              <w:tab/>
            </w:r>
            <w:r>
              <w:tab/>
              <w:t>@code</w:t>
            </w:r>
          </w:p>
        </w:tc>
        <w:tc>
          <w:tcPr>
            <w:tcW w:w="810" w:type="dxa"/>
            <w:shd w:val="clear" w:color="auto" w:fill="auto"/>
          </w:tcPr>
          <w:p w14:paraId="61DB656E" w14:textId="77777777" w:rsidR="00433CE4" w:rsidRDefault="00433CE4" w:rsidP="00C6049B">
            <w:pPr>
              <w:pStyle w:val="TableText"/>
            </w:pPr>
            <w:r>
              <w:t>1..1</w:t>
            </w:r>
          </w:p>
        </w:tc>
        <w:tc>
          <w:tcPr>
            <w:tcW w:w="900" w:type="dxa"/>
            <w:shd w:val="clear" w:color="auto" w:fill="auto"/>
          </w:tcPr>
          <w:p w14:paraId="38CF0E85" w14:textId="77777777" w:rsidR="00433CE4" w:rsidRDefault="00433CE4" w:rsidP="00C6049B">
            <w:pPr>
              <w:pStyle w:val="TableText"/>
            </w:pPr>
            <w:r>
              <w:t>SHALL</w:t>
            </w:r>
          </w:p>
        </w:tc>
        <w:tc>
          <w:tcPr>
            <w:tcW w:w="720" w:type="dxa"/>
            <w:shd w:val="clear" w:color="auto" w:fill="auto"/>
          </w:tcPr>
          <w:p w14:paraId="7A6CCAD2" w14:textId="77777777" w:rsidR="00433CE4" w:rsidRDefault="00433CE4" w:rsidP="00C6049B">
            <w:pPr>
              <w:pStyle w:val="TableText"/>
            </w:pPr>
          </w:p>
        </w:tc>
        <w:tc>
          <w:tcPr>
            <w:tcW w:w="1170" w:type="dxa"/>
            <w:shd w:val="clear" w:color="auto" w:fill="auto"/>
          </w:tcPr>
          <w:p w14:paraId="3AADD792" w14:textId="77777777" w:rsidR="00433CE4" w:rsidRPr="00731279" w:rsidRDefault="008C6A6D" w:rsidP="00C6049B">
            <w:pPr>
              <w:pStyle w:val="TableText"/>
              <w:rPr>
                <w:color w:val="0033CC"/>
                <w:sz w:val="18"/>
                <w:szCs w:val="18"/>
              </w:rPr>
            </w:pPr>
            <w:hyperlink w:anchor="C_CMS_0010">
              <w:r w:rsidR="00433CE4" w:rsidRPr="00731279">
                <w:rPr>
                  <w:rStyle w:val="HyperlinkText9pt"/>
                  <w:color w:val="0033CC"/>
                  <w:szCs w:val="18"/>
                </w:rPr>
                <w:t>CMS_0010</w:t>
              </w:r>
            </w:hyperlink>
          </w:p>
        </w:tc>
        <w:tc>
          <w:tcPr>
            <w:tcW w:w="3421" w:type="dxa"/>
            <w:shd w:val="clear" w:color="auto" w:fill="auto"/>
          </w:tcPr>
          <w:p w14:paraId="3A33CA7D" w14:textId="77777777" w:rsidR="00433CE4" w:rsidRPr="00A1750A" w:rsidRDefault="00433CE4" w:rsidP="00C6049B">
            <w:pPr>
              <w:pStyle w:val="TableText"/>
            </w:pPr>
            <w:r w:rsidRPr="00A1750A">
              <w:t>en</w:t>
            </w:r>
          </w:p>
        </w:tc>
      </w:tr>
      <w:tr w:rsidR="00433CE4" w:rsidRPr="00D6290E" w:rsidDel="00A236B6" w14:paraId="3090F091" w14:textId="1A78722D" w:rsidTr="00C7661B">
        <w:trPr>
          <w:cantSplit/>
          <w:jc w:val="center"/>
          <w:del w:id="287" w:author="Yan Heras" w:date="2018-01-31T10:10:00Z"/>
        </w:trPr>
        <w:tc>
          <w:tcPr>
            <w:tcW w:w="2521" w:type="dxa"/>
            <w:shd w:val="clear" w:color="auto" w:fill="auto"/>
          </w:tcPr>
          <w:p w14:paraId="4B7EB827" w14:textId="1BC0D050" w:rsidR="00433CE4" w:rsidDel="00A236B6" w:rsidRDefault="00433CE4" w:rsidP="00C6049B">
            <w:pPr>
              <w:pStyle w:val="TableText"/>
              <w:rPr>
                <w:del w:id="288" w:author="Yan Heras" w:date="2018-01-31T10:10:00Z"/>
              </w:rPr>
            </w:pPr>
            <w:del w:id="289" w:author="Yan Heras" w:date="2018-01-31T10:10:00Z">
              <w:r w:rsidDel="00A236B6">
                <w:tab/>
                <w:delText>versionNumber</w:delText>
              </w:r>
            </w:del>
          </w:p>
        </w:tc>
        <w:tc>
          <w:tcPr>
            <w:tcW w:w="810" w:type="dxa"/>
            <w:shd w:val="clear" w:color="auto" w:fill="auto"/>
          </w:tcPr>
          <w:p w14:paraId="576B923F" w14:textId="75824DE2" w:rsidR="00433CE4" w:rsidDel="00A236B6" w:rsidRDefault="00433CE4" w:rsidP="00C6049B">
            <w:pPr>
              <w:pStyle w:val="TableText"/>
              <w:rPr>
                <w:del w:id="290" w:author="Yan Heras" w:date="2018-01-31T10:10:00Z"/>
              </w:rPr>
            </w:pPr>
            <w:del w:id="291" w:author="Yan Heras" w:date="2018-01-31T10:10:00Z">
              <w:r w:rsidDel="00A236B6">
                <w:delText>0..1</w:delText>
              </w:r>
            </w:del>
          </w:p>
        </w:tc>
        <w:tc>
          <w:tcPr>
            <w:tcW w:w="900" w:type="dxa"/>
            <w:shd w:val="clear" w:color="auto" w:fill="auto"/>
          </w:tcPr>
          <w:p w14:paraId="54D6722C" w14:textId="567D3CA3" w:rsidR="00433CE4" w:rsidDel="00A236B6" w:rsidRDefault="00433CE4" w:rsidP="00C6049B">
            <w:pPr>
              <w:pStyle w:val="TableText"/>
              <w:rPr>
                <w:del w:id="292" w:author="Yan Heras" w:date="2018-01-31T10:10:00Z"/>
              </w:rPr>
            </w:pPr>
            <w:del w:id="293" w:author="Yan Heras" w:date="2018-01-31T10:10:00Z">
              <w:r w:rsidDel="00A236B6">
                <w:delText>MAY</w:delText>
              </w:r>
            </w:del>
          </w:p>
        </w:tc>
        <w:tc>
          <w:tcPr>
            <w:tcW w:w="720" w:type="dxa"/>
            <w:shd w:val="clear" w:color="auto" w:fill="auto"/>
          </w:tcPr>
          <w:p w14:paraId="41E6E26B" w14:textId="1D8C21AB" w:rsidR="00433CE4" w:rsidDel="00A236B6" w:rsidRDefault="00433CE4" w:rsidP="00C6049B">
            <w:pPr>
              <w:pStyle w:val="TableText"/>
              <w:rPr>
                <w:del w:id="294" w:author="Yan Heras" w:date="2018-01-31T10:10:00Z"/>
              </w:rPr>
            </w:pPr>
          </w:p>
        </w:tc>
        <w:tc>
          <w:tcPr>
            <w:tcW w:w="1170" w:type="dxa"/>
            <w:shd w:val="clear" w:color="auto" w:fill="auto"/>
          </w:tcPr>
          <w:p w14:paraId="5188F3F1" w14:textId="1B570CA0" w:rsidR="00433CE4" w:rsidRPr="00731279" w:rsidDel="00A236B6" w:rsidRDefault="008932E6" w:rsidP="00C6049B">
            <w:pPr>
              <w:pStyle w:val="TableText"/>
              <w:rPr>
                <w:del w:id="295" w:author="Yan Heras" w:date="2018-01-31T10:10:00Z"/>
                <w:color w:val="0033CC"/>
                <w:sz w:val="18"/>
                <w:szCs w:val="18"/>
              </w:rPr>
            </w:pPr>
            <w:del w:id="296" w:author="Yan Heras" w:date="2018-01-31T10:10:00Z">
              <w:r w:rsidDel="00A236B6">
                <w:fldChar w:fldCharType="begin"/>
              </w:r>
              <w:r w:rsidDel="00A236B6">
                <w:delInstrText xml:space="preserve"> HYPERLINK \l "C_1198-5264" \h </w:delInstrText>
              </w:r>
              <w:r w:rsidDel="00A236B6">
                <w:fldChar w:fldCharType="separate"/>
              </w:r>
              <w:r w:rsidR="00433CE4" w:rsidRPr="00731279" w:rsidDel="00A236B6">
                <w:rPr>
                  <w:rStyle w:val="HyperlinkText9pt"/>
                  <w:color w:val="0033CC"/>
                  <w:szCs w:val="18"/>
                </w:rPr>
                <w:delText>1198-5264</w:delText>
              </w:r>
              <w:r w:rsidDel="00A236B6">
                <w:rPr>
                  <w:rStyle w:val="HyperlinkText9pt"/>
                  <w:color w:val="0033CC"/>
                  <w:szCs w:val="18"/>
                </w:rPr>
                <w:fldChar w:fldCharType="end"/>
              </w:r>
            </w:del>
          </w:p>
        </w:tc>
        <w:tc>
          <w:tcPr>
            <w:tcW w:w="3421" w:type="dxa"/>
            <w:shd w:val="clear" w:color="auto" w:fill="auto"/>
          </w:tcPr>
          <w:p w14:paraId="0E0352EC" w14:textId="758C17C2" w:rsidR="00433CE4" w:rsidRPr="00A1750A" w:rsidDel="00A236B6" w:rsidRDefault="00433CE4" w:rsidP="00C6049B">
            <w:pPr>
              <w:pStyle w:val="TableText"/>
              <w:rPr>
                <w:del w:id="297" w:author="Yan Heras" w:date="2018-01-31T10:10:00Z"/>
              </w:rPr>
            </w:pPr>
          </w:p>
        </w:tc>
      </w:tr>
      <w:tr w:rsidR="00433CE4" w:rsidRPr="00D6290E" w:rsidDel="00A236B6" w14:paraId="5AEB616B" w14:textId="4A8645ED" w:rsidTr="00C7661B">
        <w:trPr>
          <w:cantSplit/>
          <w:jc w:val="center"/>
          <w:del w:id="298" w:author="Yan Heras" w:date="2018-01-31T10:15:00Z"/>
        </w:trPr>
        <w:tc>
          <w:tcPr>
            <w:tcW w:w="2521" w:type="dxa"/>
            <w:shd w:val="clear" w:color="auto" w:fill="auto"/>
          </w:tcPr>
          <w:p w14:paraId="4369B36E" w14:textId="7382CAB8" w:rsidR="00433CE4" w:rsidDel="00A236B6" w:rsidRDefault="00433CE4" w:rsidP="00C6049B">
            <w:pPr>
              <w:pStyle w:val="TableText"/>
              <w:rPr>
                <w:del w:id="299" w:author="Yan Heras" w:date="2018-01-31T10:15:00Z"/>
              </w:rPr>
            </w:pPr>
            <w:del w:id="300" w:author="Yan Heras" w:date="2018-01-31T10:15:00Z">
              <w:r w:rsidDel="00A236B6">
                <w:tab/>
                <w:delText>component</w:delText>
              </w:r>
            </w:del>
          </w:p>
        </w:tc>
        <w:tc>
          <w:tcPr>
            <w:tcW w:w="810" w:type="dxa"/>
            <w:shd w:val="clear" w:color="auto" w:fill="auto"/>
          </w:tcPr>
          <w:p w14:paraId="49156B1C" w14:textId="71828C5E" w:rsidR="00433CE4" w:rsidDel="00A236B6" w:rsidRDefault="00433CE4" w:rsidP="00C6049B">
            <w:pPr>
              <w:pStyle w:val="TableText"/>
              <w:rPr>
                <w:del w:id="301" w:author="Yan Heras" w:date="2018-01-31T10:15:00Z"/>
              </w:rPr>
            </w:pPr>
            <w:del w:id="302" w:author="Yan Heras" w:date="2018-01-31T10:15:00Z">
              <w:r w:rsidDel="00A236B6">
                <w:delText>1..1</w:delText>
              </w:r>
            </w:del>
          </w:p>
        </w:tc>
        <w:tc>
          <w:tcPr>
            <w:tcW w:w="900" w:type="dxa"/>
            <w:shd w:val="clear" w:color="auto" w:fill="auto"/>
          </w:tcPr>
          <w:p w14:paraId="55BAFD71" w14:textId="6CBE07B3" w:rsidR="00433CE4" w:rsidDel="00A236B6" w:rsidRDefault="00433CE4" w:rsidP="00C6049B">
            <w:pPr>
              <w:pStyle w:val="TableText"/>
              <w:rPr>
                <w:del w:id="303" w:author="Yan Heras" w:date="2018-01-31T10:15:00Z"/>
              </w:rPr>
            </w:pPr>
            <w:del w:id="304" w:author="Yan Heras" w:date="2018-01-31T10:15:00Z">
              <w:r w:rsidDel="00A236B6">
                <w:delText>SHALL</w:delText>
              </w:r>
            </w:del>
          </w:p>
        </w:tc>
        <w:tc>
          <w:tcPr>
            <w:tcW w:w="720" w:type="dxa"/>
            <w:shd w:val="clear" w:color="auto" w:fill="auto"/>
          </w:tcPr>
          <w:p w14:paraId="0199C3F4" w14:textId="513A584F" w:rsidR="00433CE4" w:rsidDel="00A236B6" w:rsidRDefault="00433CE4" w:rsidP="00C6049B">
            <w:pPr>
              <w:pStyle w:val="TableText"/>
              <w:rPr>
                <w:del w:id="305" w:author="Yan Heras" w:date="2018-01-31T10:15:00Z"/>
              </w:rPr>
            </w:pPr>
          </w:p>
        </w:tc>
        <w:tc>
          <w:tcPr>
            <w:tcW w:w="1170" w:type="dxa"/>
            <w:shd w:val="clear" w:color="auto" w:fill="auto"/>
          </w:tcPr>
          <w:p w14:paraId="02FF0A56" w14:textId="6D77C051" w:rsidR="00433CE4" w:rsidRPr="00731279" w:rsidDel="00A236B6" w:rsidRDefault="0030352F" w:rsidP="00C6049B">
            <w:pPr>
              <w:pStyle w:val="TableText"/>
              <w:rPr>
                <w:del w:id="306" w:author="Yan Heras" w:date="2018-01-31T10:15:00Z"/>
                <w:color w:val="0033CC"/>
                <w:sz w:val="18"/>
                <w:szCs w:val="18"/>
              </w:rPr>
            </w:pPr>
            <w:del w:id="307" w:author="Yan Heras" w:date="2018-01-31T10:15:00Z">
              <w:r w:rsidDel="00A236B6">
                <w:fldChar w:fldCharType="begin"/>
              </w:r>
              <w:r w:rsidDel="00A236B6">
                <w:delInstrText xml:space="preserve"> HYPERLINK \l "C_3265-12973" \h </w:delInstrText>
              </w:r>
              <w:r w:rsidDel="00A236B6">
                <w:fldChar w:fldCharType="separate"/>
              </w:r>
            </w:del>
            <w:del w:id="308" w:author="Yan Heras" w:date="2018-01-22T10:11:00Z">
              <w:r w:rsidR="00433CE4" w:rsidRPr="00731279" w:rsidDel="0030352F">
                <w:rPr>
                  <w:rStyle w:val="HyperlinkText9pt"/>
                  <w:color w:val="0033CC"/>
                  <w:szCs w:val="18"/>
                </w:rPr>
                <w:delText>3265-</w:delText>
              </w:r>
            </w:del>
            <w:del w:id="309" w:author="Yan Heras" w:date="2018-01-31T10:15:00Z">
              <w:r w:rsidR="00433CE4" w:rsidRPr="00731279" w:rsidDel="00A236B6">
                <w:rPr>
                  <w:rStyle w:val="HyperlinkText9pt"/>
                  <w:color w:val="0033CC"/>
                  <w:szCs w:val="18"/>
                </w:rPr>
                <w:delText>12973</w:delText>
              </w:r>
              <w:r w:rsidDel="00A236B6">
                <w:rPr>
                  <w:rStyle w:val="HyperlinkText9pt"/>
                  <w:color w:val="0033CC"/>
                  <w:szCs w:val="18"/>
                </w:rPr>
                <w:fldChar w:fldCharType="end"/>
              </w:r>
            </w:del>
          </w:p>
        </w:tc>
        <w:tc>
          <w:tcPr>
            <w:tcW w:w="3421" w:type="dxa"/>
            <w:shd w:val="clear" w:color="auto" w:fill="auto"/>
          </w:tcPr>
          <w:p w14:paraId="0D3C3C8B" w14:textId="2619E581" w:rsidR="00433CE4" w:rsidRPr="00A1750A" w:rsidDel="00A236B6" w:rsidRDefault="00433CE4" w:rsidP="00C6049B">
            <w:pPr>
              <w:pStyle w:val="TableText"/>
              <w:rPr>
                <w:del w:id="310" w:author="Yan Heras" w:date="2018-01-31T10:15:00Z"/>
              </w:rPr>
            </w:pPr>
          </w:p>
        </w:tc>
      </w:tr>
      <w:tr w:rsidR="00433CE4" w:rsidRPr="00D6290E" w:rsidDel="00A236B6" w14:paraId="399907C4" w14:textId="4A19AC39" w:rsidTr="00C7661B">
        <w:trPr>
          <w:cantSplit/>
          <w:jc w:val="center"/>
          <w:del w:id="311" w:author="Yan Heras" w:date="2018-01-31T10:15:00Z"/>
        </w:trPr>
        <w:tc>
          <w:tcPr>
            <w:tcW w:w="2521" w:type="dxa"/>
            <w:shd w:val="clear" w:color="auto" w:fill="auto"/>
          </w:tcPr>
          <w:p w14:paraId="13052AED" w14:textId="4AAB4AD0" w:rsidR="00433CE4" w:rsidDel="00A236B6" w:rsidRDefault="00433CE4" w:rsidP="00C6049B">
            <w:pPr>
              <w:pStyle w:val="TableText"/>
              <w:rPr>
                <w:del w:id="312" w:author="Yan Heras" w:date="2018-01-31T10:15:00Z"/>
              </w:rPr>
            </w:pPr>
            <w:del w:id="313" w:author="Yan Heras" w:date="2018-01-31T10:15:00Z">
              <w:r w:rsidDel="00A236B6">
                <w:tab/>
              </w:r>
              <w:r w:rsidDel="00A236B6">
                <w:tab/>
                <w:delText>structuredBody</w:delText>
              </w:r>
            </w:del>
          </w:p>
        </w:tc>
        <w:tc>
          <w:tcPr>
            <w:tcW w:w="810" w:type="dxa"/>
            <w:shd w:val="clear" w:color="auto" w:fill="auto"/>
          </w:tcPr>
          <w:p w14:paraId="484C736E" w14:textId="50E875B7" w:rsidR="00433CE4" w:rsidDel="00A236B6" w:rsidRDefault="00433CE4" w:rsidP="00C6049B">
            <w:pPr>
              <w:pStyle w:val="TableText"/>
              <w:rPr>
                <w:del w:id="314" w:author="Yan Heras" w:date="2018-01-31T10:15:00Z"/>
              </w:rPr>
            </w:pPr>
            <w:del w:id="315" w:author="Yan Heras" w:date="2018-01-31T10:15:00Z">
              <w:r w:rsidDel="00A236B6">
                <w:delText>1..1</w:delText>
              </w:r>
            </w:del>
          </w:p>
        </w:tc>
        <w:tc>
          <w:tcPr>
            <w:tcW w:w="900" w:type="dxa"/>
            <w:shd w:val="clear" w:color="auto" w:fill="auto"/>
          </w:tcPr>
          <w:p w14:paraId="37F518AE" w14:textId="65566BB0" w:rsidR="00433CE4" w:rsidDel="00A236B6" w:rsidRDefault="00433CE4" w:rsidP="00C6049B">
            <w:pPr>
              <w:pStyle w:val="TableText"/>
              <w:rPr>
                <w:del w:id="316" w:author="Yan Heras" w:date="2018-01-31T10:15:00Z"/>
              </w:rPr>
            </w:pPr>
            <w:del w:id="317" w:author="Yan Heras" w:date="2018-01-31T10:15:00Z">
              <w:r w:rsidDel="00A236B6">
                <w:delText>SHALL</w:delText>
              </w:r>
            </w:del>
          </w:p>
        </w:tc>
        <w:tc>
          <w:tcPr>
            <w:tcW w:w="720" w:type="dxa"/>
            <w:shd w:val="clear" w:color="auto" w:fill="auto"/>
          </w:tcPr>
          <w:p w14:paraId="50C09D42" w14:textId="3F6E35A0" w:rsidR="00433CE4" w:rsidDel="00A236B6" w:rsidRDefault="00433CE4" w:rsidP="00C6049B">
            <w:pPr>
              <w:pStyle w:val="TableText"/>
              <w:rPr>
                <w:del w:id="318" w:author="Yan Heras" w:date="2018-01-31T10:15:00Z"/>
              </w:rPr>
            </w:pPr>
          </w:p>
        </w:tc>
        <w:tc>
          <w:tcPr>
            <w:tcW w:w="1170" w:type="dxa"/>
            <w:shd w:val="clear" w:color="auto" w:fill="auto"/>
          </w:tcPr>
          <w:p w14:paraId="085DC2D9" w14:textId="309BB402" w:rsidR="00433CE4" w:rsidRPr="00731279" w:rsidDel="00A236B6" w:rsidRDefault="0030352F" w:rsidP="00C6049B">
            <w:pPr>
              <w:pStyle w:val="TableText"/>
              <w:rPr>
                <w:del w:id="319" w:author="Yan Heras" w:date="2018-01-31T10:15:00Z"/>
                <w:color w:val="0033CC"/>
                <w:sz w:val="18"/>
                <w:szCs w:val="18"/>
              </w:rPr>
            </w:pPr>
            <w:del w:id="320" w:author="Yan Heras" w:date="2018-01-31T10:15:00Z">
              <w:r w:rsidDel="00A236B6">
                <w:fldChar w:fldCharType="begin"/>
              </w:r>
              <w:r w:rsidDel="00A236B6">
                <w:delInstrText xml:space="preserve"> HYPERLINK \l "C_3265-17081" \h </w:delInstrText>
              </w:r>
              <w:r w:rsidDel="00A236B6">
                <w:fldChar w:fldCharType="separate"/>
              </w:r>
            </w:del>
            <w:del w:id="321" w:author="Yan Heras" w:date="2018-01-22T10:11:00Z">
              <w:r w:rsidR="00433CE4" w:rsidRPr="00731279" w:rsidDel="0030352F">
                <w:rPr>
                  <w:rStyle w:val="HyperlinkText9pt"/>
                  <w:color w:val="0033CC"/>
                  <w:szCs w:val="18"/>
                </w:rPr>
                <w:delText>3265-</w:delText>
              </w:r>
            </w:del>
            <w:del w:id="322" w:author="Yan Heras" w:date="2018-01-31T10:15:00Z">
              <w:r w:rsidR="00433CE4" w:rsidRPr="00731279" w:rsidDel="00A236B6">
                <w:rPr>
                  <w:rStyle w:val="HyperlinkText9pt"/>
                  <w:color w:val="0033CC"/>
                  <w:szCs w:val="18"/>
                </w:rPr>
                <w:delText>17081</w:delText>
              </w:r>
              <w:r w:rsidDel="00A236B6">
                <w:rPr>
                  <w:rStyle w:val="HyperlinkText9pt"/>
                  <w:color w:val="0033CC"/>
                  <w:szCs w:val="18"/>
                </w:rPr>
                <w:fldChar w:fldCharType="end"/>
              </w:r>
            </w:del>
          </w:p>
        </w:tc>
        <w:tc>
          <w:tcPr>
            <w:tcW w:w="3421" w:type="dxa"/>
            <w:shd w:val="clear" w:color="auto" w:fill="auto"/>
          </w:tcPr>
          <w:p w14:paraId="1008B875" w14:textId="60557941" w:rsidR="00433CE4" w:rsidRPr="00A1750A" w:rsidDel="00A236B6" w:rsidRDefault="00433CE4" w:rsidP="00C6049B">
            <w:pPr>
              <w:pStyle w:val="TableText"/>
              <w:rPr>
                <w:del w:id="323" w:author="Yan Heras" w:date="2018-01-31T10:15:00Z"/>
              </w:rPr>
            </w:pPr>
          </w:p>
        </w:tc>
      </w:tr>
      <w:tr w:rsidR="00433CE4" w:rsidRPr="00D6290E" w:rsidDel="00A236B6" w14:paraId="362E2B88" w14:textId="0FCBFDAE" w:rsidTr="00C7661B">
        <w:trPr>
          <w:cantSplit/>
          <w:jc w:val="center"/>
          <w:del w:id="324" w:author="Yan Heras" w:date="2018-01-31T10:15:00Z"/>
        </w:trPr>
        <w:tc>
          <w:tcPr>
            <w:tcW w:w="2521" w:type="dxa"/>
            <w:shd w:val="clear" w:color="auto" w:fill="auto"/>
          </w:tcPr>
          <w:p w14:paraId="3ECBCAF0" w14:textId="13C0D999" w:rsidR="00433CE4" w:rsidDel="00A236B6" w:rsidRDefault="00433CE4" w:rsidP="00C6049B">
            <w:pPr>
              <w:pStyle w:val="TableText"/>
              <w:rPr>
                <w:del w:id="325" w:author="Yan Heras" w:date="2018-01-31T10:15:00Z"/>
              </w:rPr>
            </w:pPr>
            <w:del w:id="326" w:author="Yan Heras" w:date="2018-01-31T10:15:00Z">
              <w:r w:rsidDel="00A236B6">
                <w:tab/>
              </w:r>
              <w:r w:rsidDel="00A236B6">
                <w:tab/>
              </w:r>
              <w:r w:rsidDel="00A236B6">
                <w:tab/>
                <w:delText>component</w:delText>
              </w:r>
            </w:del>
          </w:p>
        </w:tc>
        <w:tc>
          <w:tcPr>
            <w:tcW w:w="810" w:type="dxa"/>
            <w:shd w:val="clear" w:color="auto" w:fill="auto"/>
          </w:tcPr>
          <w:p w14:paraId="2B351FC6" w14:textId="099759DC" w:rsidR="00433CE4" w:rsidDel="00A236B6" w:rsidRDefault="00433CE4" w:rsidP="00C6049B">
            <w:pPr>
              <w:pStyle w:val="TableText"/>
              <w:rPr>
                <w:del w:id="327" w:author="Yan Heras" w:date="2018-01-31T10:15:00Z"/>
              </w:rPr>
            </w:pPr>
            <w:del w:id="328" w:author="Yan Heras" w:date="2018-01-31T10:15:00Z">
              <w:r w:rsidDel="00A236B6">
                <w:delText>1..1</w:delText>
              </w:r>
            </w:del>
          </w:p>
        </w:tc>
        <w:tc>
          <w:tcPr>
            <w:tcW w:w="900" w:type="dxa"/>
            <w:shd w:val="clear" w:color="auto" w:fill="auto"/>
          </w:tcPr>
          <w:p w14:paraId="3010A674" w14:textId="6D124110" w:rsidR="00433CE4" w:rsidDel="00A236B6" w:rsidRDefault="00433CE4" w:rsidP="00C6049B">
            <w:pPr>
              <w:pStyle w:val="TableText"/>
              <w:rPr>
                <w:del w:id="329" w:author="Yan Heras" w:date="2018-01-31T10:15:00Z"/>
              </w:rPr>
            </w:pPr>
            <w:del w:id="330" w:author="Yan Heras" w:date="2018-01-31T10:15:00Z">
              <w:r w:rsidDel="00A236B6">
                <w:delText>SHALL</w:delText>
              </w:r>
            </w:del>
          </w:p>
        </w:tc>
        <w:tc>
          <w:tcPr>
            <w:tcW w:w="720" w:type="dxa"/>
            <w:shd w:val="clear" w:color="auto" w:fill="auto"/>
          </w:tcPr>
          <w:p w14:paraId="09CE7A79" w14:textId="7056E651" w:rsidR="00433CE4" w:rsidDel="00A236B6" w:rsidRDefault="00433CE4" w:rsidP="00C6049B">
            <w:pPr>
              <w:pStyle w:val="TableText"/>
              <w:rPr>
                <w:del w:id="331" w:author="Yan Heras" w:date="2018-01-31T10:15:00Z"/>
              </w:rPr>
            </w:pPr>
          </w:p>
        </w:tc>
        <w:tc>
          <w:tcPr>
            <w:tcW w:w="1170" w:type="dxa"/>
            <w:shd w:val="clear" w:color="auto" w:fill="auto"/>
          </w:tcPr>
          <w:p w14:paraId="513D2EA0" w14:textId="7A6EEFD8" w:rsidR="00433CE4" w:rsidRPr="00731279" w:rsidDel="00A236B6" w:rsidRDefault="008932E6" w:rsidP="00C6049B">
            <w:pPr>
              <w:pStyle w:val="TableText"/>
              <w:rPr>
                <w:del w:id="332" w:author="Yan Heras" w:date="2018-01-31T10:15:00Z"/>
                <w:color w:val="0033CC"/>
                <w:sz w:val="18"/>
                <w:szCs w:val="18"/>
              </w:rPr>
            </w:pPr>
            <w:del w:id="333" w:author="Yan Heras" w:date="2018-01-31T10:15:00Z">
              <w:r w:rsidDel="00A236B6">
                <w:fldChar w:fldCharType="begin"/>
              </w:r>
              <w:r w:rsidDel="00A236B6">
                <w:delInstrText xml:space="preserve"> HYPERLINK \l "C_3325-28474" \h </w:delInstrText>
              </w:r>
              <w:r w:rsidDel="00A236B6">
                <w:fldChar w:fldCharType="separate"/>
              </w:r>
              <w:r w:rsidR="00433CE4" w:rsidRPr="00731279" w:rsidDel="00A236B6">
                <w:rPr>
                  <w:rStyle w:val="HyperlinkText9pt"/>
                  <w:color w:val="0033CC"/>
                  <w:szCs w:val="18"/>
                </w:rPr>
                <w:delText>3325-28474</w:delText>
              </w:r>
              <w:r w:rsidDel="00A236B6">
                <w:rPr>
                  <w:rStyle w:val="HyperlinkText9pt"/>
                  <w:color w:val="0033CC"/>
                  <w:szCs w:val="18"/>
                </w:rPr>
                <w:fldChar w:fldCharType="end"/>
              </w:r>
            </w:del>
          </w:p>
        </w:tc>
        <w:tc>
          <w:tcPr>
            <w:tcW w:w="3421" w:type="dxa"/>
            <w:shd w:val="clear" w:color="auto" w:fill="auto"/>
          </w:tcPr>
          <w:p w14:paraId="33329295" w14:textId="0CF43618" w:rsidR="00433CE4" w:rsidRPr="00A1750A" w:rsidDel="00A236B6" w:rsidRDefault="00433CE4" w:rsidP="00C6049B">
            <w:pPr>
              <w:pStyle w:val="TableText"/>
              <w:rPr>
                <w:del w:id="334" w:author="Yan Heras" w:date="2018-01-31T10:15:00Z"/>
              </w:rPr>
            </w:pPr>
          </w:p>
        </w:tc>
      </w:tr>
      <w:tr w:rsidR="00433CE4" w:rsidRPr="00D6290E" w:rsidDel="00A236B6" w14:paraId="16D62B84" w14:textId="4B8751EB" w:rsidTr="00C7661B">
        <w:trPr>
          <w:cantSplit/>
          <w:jc w:val="center"/>
          <w:del w:id="335" w:author="Yan Heras" w:date="2018-01-31T10:15:00Z"/>
        </w:trPr>
        <w:tc>
          <w:tcPr>
            <w:tcW w:w="2521" w:type="dxa"/>
            <w:shd w:val="clear" w:color="auto" w:fill="auto"/>
          </w:tcPr>
          <w:p w14:paraId="2448CC3C" w14:textId="7DA7E3B3" w:rsidR="00433CE4" w:rsidDel="00A236B6" w:rsidRDefault="00433CE4" w:rsidP="00C6049B">
            <w:pPr>
              <w:pStyle w:val="TableText"/>
              <w:rPr>
                <w:del w:id="336" w:author="Yan Heras" w:date="2018-01-31T10:15:00Z"/>
              </w:rPr>
            </w:pPr>
            <w:del w:id="337" w:author="Yan Heras" w:date="2018-01-31T10:15:00Z">
              <w:r w:rsidDel="00A236B6">
                <w:tab/>
              </w:r>
              <w:r w:rsidDel="00A236B6">
                <w:tab/>
              </w:r>
              <w:r w:rsidDel="00A236B6">
                <w:tab/>
              </w:r>
              <w:r w:rsidDel="00A236B6">
                <w:tab/>
                <w:delText>section</w:delText>
              </w:r>
            </w:del>
          </w:p>
        </w:tc>
        <w:tc>
          <w:tcPr>
            <w:tcW w:w="810" w:type="dxa"/>
            <w:shd w:val="clear" w:color="auto" w:fill="auto"/>
          </w:tcPr>
          <w:p w14:paraId="17CFECBF" w14:textId="5BA35B75" w:rsidR="00433CE4" w:rsidDel="00A236B6" w:rsidRDefault="00433CE4" w:rsidP="00C6049B">
            <w:pPr>
              <w:pStyle w:val="TableText"/>
              <w:rPr>
                <w:del w:id="338" w:author="Yan Heras" w:date="2018-01-31T10:15:00Z"/>
              </w:rPr>
            </w:pPr>
            <w:del w:id="339" w:author="Yan Heras" w:date="2018-01-31T10:15:00Z">
              <w:r w:rsidDel="00A236B6">
                <w:delText>1..1</w:delText>
              </w:r>
            </w:del>
          </w:p>
        </w:tc>
        <w:tc>
          <w:tcPr>
            <w:tcW w:w="900" w:type="dxa"/>
            <w:shd w:val="clear" w:color="auto" w:fill="auto"/>
          </w:tcPr>
          <w:p w14:paraId="1EBA11C9" w14:textId="6A12AF49" w:rsidR="00433CE4" w:rsidDel="00A236B6" w:rsidRDefault="00433CE4" w:rsidP="00C6049B">
            <w:pPr>
              <w:pStyle w:val="TableText"/>
              <w:rPr>
                <w:del w:id="340" w:author="Yan Heras" w:date="2018-01-31T10:15:00Z"/>
              </w:rPr>
            </w:pPr>
            <w:del w:id="341" w:author="Yan Heras" w:date="2018-01-31T10:15:00Z">
              <w:r w:rsidDel="00A236B6">
                <w:delText>SHALL</w:delText>
              </w:r>
            </w:del>
          </w:p>
        </w:tc>
        <w:tc>
          <w:tcPr>
            <w:tcW w:w="720" w:type="dxa"/>
            <w:shd w:val="clear" w:color="auto" w:fill="auto"/>
          </w:tcPr>
          <w:p w14:paraId="634920E9" w14:textId="69DB7183" w:rsidR="00433CE4" w:rsidDel="00A236B6" w:rsidRDefault="00433CE4" w:rsidP="00C6049B">
            <w:pPr>
              <w:pStyle w:val="TableText"/>
              <w:rPr>
                <w:del w:id="342" w:author="Yan Heras" w:date="2018-01-31T10:15:00Z"/>
              </w:rPr>
            </w:pPr>
          </w:p>
        </w:tc>
        <w:tc>
          <w:tcPr>
            <w:tcW w:w="1170" w:type="dxa"/>
            <w:shd w:val="clear" w:color="auto" w:fill="auto"/>
          </w:tcPr>
          <w:p w14:paraId="07808322" w14:textId="63B3E6C8" w:rsidR="00433CE4" w:rsidRPr="00731279" w:rsidDel="00A236B6" w:rsidRDefault="008932E6" w:rsidP="00C6049B">
            <w:pPr>
              <w:pStyle w:val="TableText"/>
              <w:rPr>
                <w:del w:id="343" w:author="Yan Heras" w:date="2018-01-31T10:15:00Z"/>
                <w:color w:val="0033CC"/>
                <w:sz w:val="18"/>
                <w:szCs w:val="18"/>
              </w:rPr>
            </w:pPr>
            <w:del w:id="344" w:author="Yan Heras" w:date="2018-01-31T10:15:00Z">
              <w:r w:rsidDel="00A236B6">
                <w:fldChar w:fldCharType="begin"/>
              </w:r>
              <w:r w:rsidDel="00A236B6">
                <w:delInstrText xml:space="preserve"> HYPERLINK \l "C_3325-28475" \h </w:delInstrText>
              </w:r>
              <w:r w:rsidDel="00A236B6">
                <w:fldChar w:fldCharType="separate"/>
              </w:r>
              <w:r w:rsidR="00433CE4" w:rsidRPr="00731279" w:rsidDel="00A236B6">
                <w:rPr>
                  <w:rStyle w:val="HyperlinkText9pt"/>
                  <w:color w:val="0033CC"/>
                  <w:szCs w:val="18"/>
                </w:rPr>
                <w:delText>3325-28475</w:delText>
              </w:r>
              <w:r w:rsidDel="00A236B6">
                <w:rPr>
                  <w:rStyle w:val="HyperlinkText9pt"/>
                  <w:color w:val="0033CC"/>
                  <w:szCs w:val="18"/>
                </w:rPr>
                <w:fldChar w:fldCharType="end"/>
              </w:r>
            </w:del>
          </w:p>
        </w:tc>
        <w:tc>
          <w:tcPr>
            <w:tcW w:w="3421" w:type="dxa"/>
            <w:shd w:val="clear" w:color="auto" w:fill="auto"/>
          </w:tcPr>
          <w:p w14:paraId="683365D3" w14:textId="1611FF99" w:rsidR="00433CE4" w:rsidRPr="00731279" w:rsidDel="00A236B6" w:rsidRDefault="008932E6" w:rsidP="00C6049B">
            <w:pPr>
              <w:pStyle w:val="TableText"/>
              <w:rPr>
                <w:del w:id="345" w:author="Yan Heras" w:date="2018-01-31T10:15:00Z"/>
                <w:color w:val="0033CC"/>
              </w:rPr>
            </w:pPr>
            <w:del w:id="346" w:author="Yan Heras" w:date="2018-01-31T10:15:00Z">
              <w:r w:rsidDel="00A236B6">
                <w:fldChar w:fldCharType="begin"/>
              </w:r>
              <w:r w:rsidDel="00A236B6">
                <w:delInstrText xml:space="preserve"> HYPERLINK \l "_Toc389770292" </w:delInstrText>
              </w:r>
              <w:r w:rsidDel="00A236B6">
                <w:fldChar w:fldCharType="separate"/>
              </w:r>
              <w:r w:rsidR="00433CE4" w:rsidRPr="00731279" w:rsidDel="00A236B6">
                <w:rPr>
                  <w:rStyle w:val="Hyperlink"/>
                  <w:color w:val="0033CC"/>
                  <w:lang w:eastAsia="zh-CN"/>
                </w:rPr>
                <w:delText>Reporting Parameters Section - CMS (identifier: urn:hl7ii:2.16.840.1.113883.10.20.17.2.1.1:2016-03-01</w:delText>
              </w:r>
              <w:r w:rsidR="00415AE6" w:rsidRPr="00731279" w:rsidDel="00A236B6">
                <w:rPr>
                  <w:rStyle w:val="Hyperlink"/>
                  <w:color w:val="0033CC"/>
                  <w:lang w:eastAsia="zh-CN"/>
                </w:rPr>
                <w:delText>)</w:delText>
              </w:r>
              <w:r w:rsidDel="00A236B6">
                <w:rPr>
                  <w:rStyle w:val="Hyperlink"/>
                  <w:color w:val="0033CC"/>
                  <w:lang w:eastAsia="zh-CN"/>
                </w:rPr>
                <w:fldChar w:fldCharType="end"/>
              </w:r>
            </w:del>
          </w:p>
        </w:tc>
      </w:tr>
      <w:tr w:rsidR="00433CE4" w:rsidRPr="00D6290E" w:rsidDel="00A236B6" w14:paraId="2B4303DF" w14:textId="66B09F9C" w:rsidTr="00C7661B">
        <w:trPr>
          <w:cantSplit/>
          <w:jc w:val="center"/>
          <w:del w:id="347" w:author="Yan Heras" w:date="2018-01-31T10:15:00Z"/>
        </w:trPr>
        <w:tc>
          <w:tcPr>
            <w:tcW w:w="2521" w:type="dxa"/>
            <w:shd w:val="clear" w:color="auto" w:fill="auto"/>
          </w:tcPr>
          <w:p w14:paraId="315034F4" w14:textId="435B956D" w:rsidR="00433CE4" w:rsidDel="00A236B6" w:rsidRDefault="00433CE4" w:rsidP="00C6049B">
            <w:pPr>
              <w:pStyle w:val="TableText"/>
              <w:rPr>
                <w:del w:id="348" w:author="Yan Heras" w:date="2018-01-31T10:15:00Z"/>
              </w:rPr>
            </w:pPr>
            <w:del w:id="349" w:author="Yan Heras" w:date="2018-01-31T10:15:00Z">
              <w:r w:rsidDel="00A236B6">
                <w:tab/>
              </w:r>
              <w:r w:rsidDel="00A236B6">
                <w:tab/>
              </w:r>
              <w:r w:rsidDel="00A236B6">
                <w:tab/>
                <w:delText>component</w:delText>
              </w:r>
            </w:del>
          </w:p>
        </w:tc>
        <w:tc>
          <w:tcPr>
            <w:tcW w:w="810" w:type="dxa"/>
            <w:shd w:val="clear" w:color="auto" w:fill="auto"/>
          </w:tcPr>
          <w:p w14:paraId="6D0C51D9" w14:textId="71C08B35" w:rsidR="00433CE4" w:rsidDel="00A236B6" w:rsidRDefault="00433CE4" w:rsidP="00C6049B">
            <w:pPr>
              <w:pStyle w:val="TableText"/>
              <w:rPr>
                <w:del w:id="350" w:author="Yan Heras" w:date="2018-01-31T10:15:00Z"/>
              </w:rPr>
            </w:pPr>
            <w:del w:id="351" w:author="Yan Heras" w:date="2018-01-31T10:15:00Z">
              <w:r w:rsidDel="00A236B6">
                <w:delText>1..1</w:delText>
              </w:r>
            </w:del>
          </w:p>
        </w:tc>
        <w:tc>
          <w:tcPr>
            <w:tcW w:w="900" w:type="dxa"/>
            <w:shd w:val="clear" w:color="auto" w:fill="auto"/>
          </w:tcPr>
          <w:p w14:paraId="0CACF08A" w14:textId="351EBA5C" w:rsidR="00433CE4" w:rsidDel="00A236B6" w:rsidRDefault="00433CE4" w:rsidP="00C6049B">
            <w:pPr>
              <w:pStyle w:val="TableText"/>
              <w:rPr>
                <w:del w:id="352" w:author="Yan Heras" w:date="2018-01-31T10:15:00Z"/>
              </w:rPr>
            </w:pPr>
            <w:del w:id="353" w:author="Yan Heras" w:date="2018-01-31T10:15:00Z">
              <w:r w:rsidDel="00A236B6">
                <w:delText>SHALL</w:delText>
              </w:r>
            </w:del>
          </w:p>
        </w:tc>
        <w:tc>
          <w:tcPr>
            <w:tcW w:w="720" w:type="dxa"/>
            <w:shd w:val="clear" w:color="auto" w:fill="auto"/>
          </w:tcPr>
          <w:p w14:paraId="6194979A" w14:textId="76E03A48" w:rsidR="00433CE4" w:rsidDel="00A236B6" w:rsidRDefault="00433CE4" w:rsidP="00C6049B">
            <w:pPr>
              <w:pStyle w:val="TableText"/>
              <w:rPr>
                <w:del w:id="354" w:author="Yan Heras" w:date="2018-01-31T10:15:00Z"/>
              </w:rPr>
            </w:pPr>
          </w:p>
        </w:tc>
        <w:tc>
          <w:tcPr>
            <w:tcW w:w="1170" w:type="dxa"/>
            <w:shd w:val="clear" w:color="auto" w:fill="auto"/>
          </w:tcPr>
          <w:p w14:paraId="1C88D500" w14:textId="0BE1124A" w:rsidR="00433CE4" w:rsidRPr="00731279" w:rsidDel="00A236B6" w:rsidRDefault="008932E6" w:rsidP="00C6049B">
            <w:pPr>
              <w:pStyle w:val="TableText"/>
              <w:rPr>
                <w:del w:id="355" w:author="Yan Heras" w:date="2018-01-31T10:15:00Z"/>
                <w:color w:val="0033CC"/>
                <w:sz w:val="18"/>
                <w:szCs w:val="18"/>
              </w:rPr>
            </w:pPr>
            <w:del w:id="356" w:author="Yan Heras" w:date="2018-01-31T10:15:00Z">
              <w:r w:rsidDel="00A236B6">
                <w:fldChar w:fldCharType="begin"/>
              </w:r>
              <w:r w:rsidDel="00A236B6">
                <w:delInstrText xml:space="preserve"> HYPERLINK \l "C_3325-28476" \h </w:delInstrText>
              </w:r>
              <w:r w:rsidDel="00A236B6">
                <w:fldChar w:fldCharType="separate"/>
              </w:r>
              <w:r w:rsidR="00433CE4" w:rsidRPr="00731279" w:rsidDel="00A236B6">
                <w:rPr>
                  <w:rStyle w:val="HyperlinkText9pt"/>
                  <w:color w:val="0033CC"/>
                  <w:szCs w:val="18"/>
                </w:rPr>
                <w:delText>3325-28476</w:delText>
              </w:r>
              <w:r w:rsidDel="00A236B6">
                <w:rPr>
                  <w:rStyle w:val="HyperlinkText9pt"/>
                  <w:color w:val="0033CC"/>
                  <w:szCs w:val="18"/>
                </w:rPr>
                <w:fldChar w:fldCharType="end"/>
              </w:r>
            </w:del>
          </w:p>
        </w:tc>
        <w:tc>
          <w:tcPr>
            <w:tcW w:w="3421" w:type="dxa"/>
            <w:shd w:val="clear" w:color="auto" w:fill="auto"/>
          </w:tcPr>
          <w:p w14:paraId="4860239C" w14:textId="5487540F" w:rsidR="00433CE4" w:rsidRPr="00731279" w:rsidDel="00A236B6" w:rsidRDefault="00433CE4" w:rsidP="00C6049B">
            <w:pPr>
              <w:pStyle w:val="TableText"/>
              <w:rPr>
                <w:del w:id="357" w:author="Yan Heras" w:date="2018-01-31T10:15:00Z"/>
                <w:color w:val="0033CC"/>
              </w:rPr>
            </w:pPr>
          </w:p>
        </w:tc>
      </w:tr>
      <w:tr w:rsidR="00433CE4" w:rsidRPr="00D6290E" w:rsidDel="00A236B6" w14:paraId="5FECA47C" w14:textId="605969F2" w:rsidTr="00C7661B">
        <w:trPr>
          <w:cantSplit/>
          <w:jc w:val="center"/>
          <w:del w:id="358" w:author="Yan Heras" w:date="2018-01-31T10:15:00Z"/>
        </w:trPr>
        <w:tc>
          <w:tcPr>
            <w:tcW w:w="2521" w:type="dxa"/>
            <w:shd w:val="clear" w:color="auto" w:fill="auto"/>
          </w:tcPr>
          <w:p w14:paraId="44F84094" w14:textId="015C8097" w:rsidR="00433CE4" w:rsidDel="00A236B6" w:rsidRDefault="00433CE4" w:rsidP="00C6049B">
            <w:pPr>
              <w:pStyle w:val="TableText"/>
              <w:rPr>
                <w:del w:id="359" w:author="Yan Heras" w:date="2018-01-31T10:15:00Z"/>
              </w:rPr>
            </w:pPr>
            <w:del w:id="360" w:author="Yan Heras" w:date="2018-01-31T10:15:00Z">
              <w:r w:rsidDel="00A236B6">
                <w:lastRenderedPageBreak/>
                <w:tab/>
              </w:r>
              <w:r w:rsidDel="00A236B6">
                <w:tab/>
              </w:r>
              <w:r w:rsidDel="00A236B6">
                <w:tab/>
              </w:r>
              <w:r w:rsidDel="00A236B6">
                <w:tab/>
                <w:delText>section</w:delText>
              </w:r>
            </w:del>
          </w:p>
        </w:tc>
        <w:tc>
          <w:tcPr>
            <w:tcW w:w="810" w:type="dxa"/>
            <w:shd w:val="clear" w:color="auto" w:fill="auto"/>
          </w:tcPr>
          <w:p w14:paraId="02D23AF2" w14:textId="1187928E" w:rsidR="00433CE4" w:rsidDel="00A236B6" w:rsidRDefault="00433CE4" w:rsidP="00C6049B">
            <w:pPr>
              <w:pStyle w:val="TableText"/>
              <w:rPr>
                <w:del w:id="361" w:author="Yan Heras" w:date="2018-01-31T10:15:00Z"/>
              </w:rPr>
            </w:pPr>
            <w:del w:id="362" w:author="Yan Heras" w:date="2018-01-31T10:15:00Z">
              <w:r w:rsidDel="00A236B6">
                <w:delText>1..1</w:delText>
              </w:r>
            </w:del>
          </w:p>
        </w:tc>
        <w:tc>
          <w:tcPr>
            <w:tcW w:w="900" w:type="dxa"/>
            <w:shd w:val="clear" w:color="auto" w:fill="auto"/>
          </w:tcPr>
          <w:p w14:paraId="562C0CD6" w14:textId="4B8B9579" w:rsidR="00433CE4" w:rsidDel="00A236B6" w:rsidRDefault="00433CE4" w:rsidP="00C6049B">
            <w:pPr>
              <w:pStyle w:val="TableText"/>
              <w:rPr>
                <w:del w:id="363" w:author="Yan Heras" w:date="2018-01-31T10:15:00Z"/>
              </w:rPr>
            </w:pPr>
            <w:del w:id="364" w:author="Yan Heras" w:date="2018-01-31T10:15:00Z">
              <w:r w:rsidDel="00A236B6">
                <w:delText>SHALL</w:delText>
              </w:r>
            </w:del>
          </w:p>
        </w:tc>
        <w:tc>
          <w:tcPr>
            <w:tcW w:w="720" w:type="dxa"/>
            <w:shd w:val="clear" w:color="auto" w:fill="auto"/>
          </w:tcPr>
          <w:p w14:paraId="72F54D0D" w14:textId="44F2245D" w:rsidR="00433CE4" w:rsidDel="00A236B6" w:rsidRDefault="00433CE4" w:rsidP="00C6049B">
            <w:pPr>
              <w:pStyle w:val="TableText"/>
              <w:rPr>
                <w:del w:id="365" w:author="Yan Heras" w:date="2018-01-31T10:15:00Z"/>
              </w:rPr>
            </w:pPr>
          </w:p>
        </w:tc>
        <w:tc>
          <w:tcPr>
            <w:tcW w:w="1170" w:type="dxa"/>
            <w:shd w:val="clear" w:color="auto" w:fill="auto"/>
          </w:tcPr>
          <w:p w14:paraId="4799DE5D" w14:textId="340967C5" w:rsidR="00433CE4" w:rsidRPr="00731279" w:rsidDel="00A236B6" w:rsidRDefault="008932E6" w:rsidP="00C6049B">
            <w:pPr>
              <w:pStyle w:val="TableText"/>
              <w:rPr>
                <w:del w:id="366" w:author="Yan Heras" w:date="2018-01-31T10:15:00Z"/>
                <w:color w:val="0033CC"/>
                <w:sz w:val="18"/>
                <w:szCs w:val="18"/>
              </w:rPr>
            </w:pPr>
            <w:del w:id="367" w:author="Yan Heras" w:date="2018-01-31T10:15:00Z">
              <w:r w:rsidDel="00A236B6">
                <w:fldChar w:fldCharType="begin"/>
              </w:r>
              <w:r w:rsidDel="00A236B6">
                <w:delInstrText xml:space="preserve"> HYPERLINK \l "C_3325-28477" \h </w:delInstrText>
              </w:r>
              <w:r w:rsidDel="00A236B6">
                <w:fldChar w:fldCharType="separate"/>
              </w:r>
              <w:r w:rsidR="00433CE4" w:rsidRPr="00731279" w:rsidDel="00A236B6">
                <w:rPr>
                  <w:rStyle w:val="HyperlinkText9pt"/>
                  <w:color w:val="0033CC"/>
                  <w:szCs w:val="18"/>
                </w:rPr>
                <w:delText>3325-28477</w:delText>
              </w:r>
              <w:r w:rsidDel="00A236B6">
                <w:rPr>
                  <w:rStyle w:val="HyperlinkText9pt"/>
                  <w:color w:val="0033CC"/>
                  <w:szCs w:val="18"/>
                </w:rPr>
                <w:fldChar w:fldCharType="end"/>
              </w:r>
            </w:del>
          </w:p>
        </w:tc>
        <w:tc>
          <w:tcPr>
            <w:tcW w:w="3421" w:type="dxa"/>
            <w:shd w:val="clear" w:color="auto" w:fill="auto"/>
          </w:tcPr>
          <w:p w14:paraId="74F46C53" w14:textId="0A2FA1A8" w:rsidR="00433CE4" w:rsidRPr="00731279" w:rsidDel="00A236B6" w:rsidRDefault="0030352F" w:rsidP="0030352F">
            <w:pPr>
              <w:pStyle w:val="TableText"/>
              <w:rPr>
                <w:del w:id="368" w:author="Yan Heras" w:date="2018-01-31T10:15:00Z"/>
                <w:color w:val="0033CC"/>
              </w:rPr>
            </w:pPr>
            <w:del w:id="369" w:author="Yan Heras" w:date="2018-01-31T10:15:00Z">
              <w:r w:rsidDel="00A236B6">
                <w:fldChar w:fldCharType="begin"/>
              </w:r>
              <w:r w:rsidDel="00A236B6">
                <w:delInstrText xml:space="preserve"> HYPERLINK \l "_Patient_Data_Section" \h </w:delInstrText>
              </w:r>
              <w:r w:rsidDel="00A236B6">
                <w:fldChar w:fldCharType="separate"/>
              </w:r>
              <w:r w:rsidR="00433CE4" w:rsidRPr="00731279" w:rsidDel="00A236B6">
                <w:rPr>
                  <w:rStyle w:val="HyperlinkText9pt"/>
                  <w:color w:val="0033CC"/>
                  <w:sz w:val="20"/>
                  <w:szCs w:val="20"/>
                </w:rPr>
                <w:delText>Patient Data Section QDM (V</w:delText>
              </w:r>
            </w:del>
            <w:del w:id="370" w:author="Yan Heras" w:date="2018-01-22T10:05:00Z">
              <w:r w:rsidR="00433CE4" w:rsidRPr="00731279" w:rsidDel="0030352F">
                <w:rPr>
                  <w:rStyle w:val="HyperlinkText9pt"/>
                  <w:color w:val="0033CC"/>
                  <w:sz w:val="20"/>
                  <w:szCs w:val="20"/>
                </w:rPr>
                <w:delText>4</w:delText>
              </w:r>
            </w:del>
            <w:del w:id="371" w:author="Yan Heras" w:date="2018-01-31T10:15:00Z">
              <w:r w:rsidR="00433CE4" w:rsidRPr="00731279" w:rsidDel="00A236B6">
                <w:rPr>
                  <w:rStyle w:val="HyperlinkText9pt"/>
                  <w:color w:val="0033CC"/>
                  <w:sz w:val="20"/>
                  <w:szCs w:val="20"/>
                </w:rPr>
                <w:delText>) - CMS (identifier: urn:hl7ii:2.16.840.1.113883.10.20.24.2.1.1:</w:delText>
              </w:r>
            </w:del>
            <w:del w:id="372" w:author="Yan Heras" w:date="2018-01-22T10:05:00Z">
              <w:r w:rsidR="00433CE4" w:rsidRPr="00731279" w:rsidDel="0030352F">
                <w:rPr>
                  <w:rStyle w:val="HyperlinkText9pt"/>
                  <w:color w:val="0033CC"/>
                  <w:sz w:val="20"/>
                  <w:szCs w:val="20"/>
                </w:rPr>
                <w:delText>2017-07-01</w:delText>
              </w:r>
            </w:del>
            <w:del w:id="373" w:author="Yan Heras" w:date="2018-01-31T10:15:00Z">
              <w:r w:rsidDel="00A236B6">
                <w:rPr>
                  <w:rStyle w:val="HyperlinkText9pt"/>
                  <w:color w:val="0033CC"/>
                  <w:sz w:val="20"/>
                  <w:szCs w:val="20"/>
                </w:rPr>
                <w:fldChar w:fldCharType="end"/>
              </w:r>
              <w:r w:rsidR="00415AE6" w:rsidRPr="00731279" w:rsidDel="00A236B6">
                <w:rPr>
                  <w:rStyle w:val="HyperlinkText9pt"/>
                  <w:color w:val="0033CC"/>
                  <w:sz w:val="20"/>
                  <w:szCs w:val="20"/>
                </w:rPr>
                <w:delText>)</w:delText>
              </w:r>
            </w:del>
          </w:p>
        </w:tc>
      </w:tr>
      <w:tr w:rsidR="00433CE4" w:rsidRPr="00D6290E" w:rsidDel="00A236B6" w14:paraId="2EC5F941" w14:textId="60E8EEB2" w:rsidTr="00C7661B">
        <w:trPr>
          <w:cantSplit/>
          <w:jc w:val="center"/>
          <w:del w:id="374" w:author="Yan Heras" w:date="2018-01-31T10:15:00Z"/>
        </w:trPr>
        <w:tc>
          <w:tcPr>
            <w:tcW w:w="2521" w:type="dxa"/>
            <w:shd w:val="clear" w:color="auto" w:fill="auto"/>
          </w:tcPr>
          <w:p w14:paraId="146F1E76" w14:textId="45AE9BCB" w:rsidR="00433CE4" w:rsidDel="00A236B6" w:rsidRDefault="00433CE4" w:rsidP="00C6049B">
            <w:pPr>
              <w:pStyle w:val="TableText"/>
              <w:rPr>
                <w:del w:id="375" w:author="Yan Heras" w:date="2018-01-31T10:15:00Z"/>
              </w:rPr>
            </w:pPr>
            <w:del w:id="376" w:author="Yan Heras" w:date="2018-01-31T10:15:00Z">
              <w:r w:rsidDel="00A236B6">
                <w:tab/>
              </w:r>
              <w:r w:rsidDel="00A236B6">
                <w:tab/>
              </w:r>
              <w:r w:rsidDel="00A236B6">
                <w:tab/>
                <w:delText>component</w:delText>
              </w:r>
            </w:del>
          </w:p>
        </w:tc>
        <w:tc>
          <w:tcPr>
            <w:tcW w:w="810" w:type="dxa"/>
            <w:shd w:val="clear" w:color="auto" w:fill="auto"/>
          </w:tcPr>
          <w:p w14:paraId="05F0608C" w14:textId="2B749B16" w:rsidR="00433CE4" w:rsidDel="00A236B6" w:rsidRDefault="00433CE4" w:rsidP="00C6049B">
            <w:pPr>
              <w:pStyle w:val="TableText"/>
              <w:rPr>
                <w:del w:id="377" w:author="Yan Heras" w:date="2018-01-31T10:15:00Z"/>
              </w:rPr>
            </w:pPr>
            <w:del w:id="378" w:author="Yan Heras" w:date="2018-01-31T10:15:00Z">
              <w:r w:rsidDel="00A236B6">
                <w:delText>1..1</w:delText>
              </w:r>
            </w:del>
          </w:p>
        </w:tc>
        <w:tc>
          <w:tcPr>
            <w:tcW w:w="900" w:type="dxa"/>
            <w:shd w:val="clear" w:color="auto" w:fill="auto"/>
          </w:tcPr>
          <w:p w14:paraId="71B49FDE" w14:textId="2C856395" w:rsidR="00433CE4" w:rsidDel="00A236B6" w:rsidRDefault="00433CE4" w:rsidP="00C6049B">
            <w:pPr>
              <w:pStyle w:val="TableText"/>
              <w:rPr>
                <w:del w:id="379" w:author="Yan Heras" w:date="2018-01-31T10:15:00Z"/>
              </w:rPr>
            </w:pPr>
            <w:del w:id="380" w:author="Yan Heras" w:date="2018-01-31T10:15:00Z">
              <w:r w:rsidDel="00A236B6">
                <w:delText>SHALL</w:delText>
              </w:r>
            </w:del>
          </w:p>
        </w:tc>
        <w:tc>
          <w:tcPr>
            <w:tcW w:w="720" w:type="dxa"/>
            <w:shd w:val="clear" w:color="auto" w:fill="auto"/>
          </w:tcPr>
          <w:p w14:paraId="3965ECA7" w14:textId="144A184F" w:rsidR="00433CE4" w:rsidDel="00A236B6" w:rsidRDefault="00433CE4" w:rsidP="00C6049B">
            <w:pPr>
              <w:pStyle w:val="TableText"/>
              <w:rPr>
                <w:del w:id="381" w:author="Yan Heras" w:date="2018-01-31T10:15:00Z"/>
              </w:rPr>
            </w:pPr>
          </w:p>
        </w:tc>
        <w:tc>
          <w:tcPr>
            <w:tcW w:w="1170" w:type="dxa"/>
            <w:shd w:val="clear" w:color="auto" w:fill="auto"/>
          </w:tcPr>
          <w:p w14:paraId="163496D1" w14:textId="0C14A136" w:rsidR="00433CE4" w:rsidRPr="00731279" w:rsidDel="00A236B6" w:rsidRDefault="0030352F" w:rsidP="00C6049B">
            <w:pPr>
              <w:pStyle w:val="TableText"/>
              <w:rPr>
                <w:del w:id="382" w:author="Yan Heras" w:date="2018-01-31T10:15:00Z"/>
                <w:color w:val="0033CC"/>
                <w:sz w:val="18"/>
                <w:szCs w:val="18"/>
              </w:rPr>
            </w:pPr>
            <w:del w:id="383" w:author="Yan Heras" w:date="2018-01-31T10:15:00Z">
              <w:r w:rsidDel="00A236B6">
                <w:fldChar w:fldCharType="begin"/>
              </w:r>
              <w:r w:rsidDel="00A236B6">
                <w:delInstrText xml:space="preserve"> HYPERLINK \l "C_3265-17082" \h </w:delInstrText>
              </w:r>
              <w:r w:rsidDel="00A236B6">
                <w:fldChar w:fldCharType="separate"/>
              </w:r>
            </w:del>
            <w:del w:id="384" w:author="Yan Heras" w:date="2018-01-22T10:11:00Z">
              <w:r w:rsidR="00433CE4" w:rsidRPr="00731279" w:rsidDel="0030352F">
                <w:rPr>
                  <w:rStyle w:val="HyperlinkText9pt"/>
                  <w:color w:val="0033CC"/>
                  <w:szCs w:val="18"/>
                </w:rPr>
                <w:delText>3265-</w:delText>
              </w:r>
            </w:del>
            <w:del w:id="385" w:author="Yan Heras" w:date="2018-01-31T10:15:00Z">
              <w:r w:rsidR="00433CE4" w:rsidRPr="00731279" w:rsidDel="00A236B6">
                <w:rPr>
                  <w:rStyle w:val="HyperlinkText9pt"/>
                  <w:color w:val="0033CC"/>
                  <w:szCs w:val="18"/>
                </w:rPr>
                <w:delText>17082</w:delText>
              </w:r>
              <w:r w:rsidDel="00A236B6">
                <w:rPr>
                  <w:rStyle w:val="HyperlinkText9pt"/>
                  <w:color w:val="0033CC"/>
                  <w:szCs w:val="18"/>
                </w:rPr>
                <w:fldChar w:fldCharType="end"/>
              </w:r>
            </w:del>
          </w:p>
        </w:tc>
        <w:tc>
          <w:tcPr>
            <w:tcW w:w="3421" w:type="dxa"/>
            <w:shd w:val="clear" w:color="auto" w:fill="auto"/>
          </w:tcPr>
          <w:p w14:paraId="7A8A82B9" w14:textId="0E795CC7" w:rsidR="00433CE4" w:rsidRPr="00731279" w:rsidDel="00A236B6" w:rsidRDefault="00433CE4" w:rsidP="00C6049B">
            <w:pPr>
              <w:pStyle w:val="TableText"/>
              <w:rPr>
                <w:del w:id="386" w:author="Yan Heras" w:date="2018-01-31T10:15:00Z"/>
                <w:color w:val="0033CC"/>
              </w:rPr>
            </w:pPr>
          </w:p>
        </w:tc>
      </w:tr>
      <w:tr w:rsidR="00433CE4" w:rsidRPr="00D6290E" w:rsidDel="00A236B6" w14:paraId="28F80C1F" w14:textId="03DAC60A" w:rsidTr="00C7661B">
        <w:trPr>
          <w:cantSplit/>
          <w:jc w:val="center"/>
          <w:del w:id="387" w:author="Yan Heras" w:date="2018-01-31T10:15:00Z"/>
        </w:trPr>
        <w:tc>
          <w:tcPr>
            <w:tcW w:w="2521" w:type="dxa"/>
            <w:shd w:val="clear" w:color="auto" w:fill="auto"/>
          </w:tcPr>
          <w:p w14:paraId="7BF80ACD" w14:textId="78ECDC07" w:rsidR="00433CE4" w:rsidDel="00A236B6" w:rsidRDefault="00433CE4" w:rsidP="00C6049B">
            <w:pPr>
              <w:pStyle w:val="TableText"/>
              <w:rPr>
                <w:del w:id="388" w:author="Yan Heras" w:date="2018-01-31T10:15:00Z"/>
              </w:rPr>
            </w:pPr>
            <w:del w:id="389" w:author="Yan Heras" w:date="2018-01-31T10:15:00Z">
              <w:r w:rsidDel="00A236B6">
                <w:tab/>
              </w:r>
              <w:r w:rsidDel="00A236B6">
                <w:tab/>
              </w:r>
              <w:r w:rsidDel="00A236B6">
                <w:tab/>
              </w:r>
              <w:r w:rsidDel="00A236B6">
                <w:tab/>
                <w:delText>section</w:delText>
              </w:r>
            </w:del>
          </w:p>
        </w:tc>
        <w:tc>
          <w:tcPr>
            <w:tcW w:w="810" w:type="dxa"/>
            <w:shd w:val="clear" w:color="auto" w:fill="auto"/>
          </w:tcPr>
          <w:p w14:paraId="75C352A8" w14:textId="7B257579" w:rsidR="00433CE4" w:rsidDel="00A236B6" w:rsidRDefault="00433CE4" w:rsidP="00C6049B">
            <w:pPr>
              <w:pStyle w:val="TableText"/>
              <w:rPr>
                <w:del w:id="390" w:author="Yan Heras" w:date="2018-01-31T10:15:00Z"/>
              </w:rPr>
            </w:pPr>
            <w:del w:id="391" w:author="Yan Heras" w:date="2018-01-31T10:15:00Z">
              <w:r w:rsidDel="00A236B6">
                <w:delText>1..1</w:delText>
              </w:r>
            </w:del>
          </w:p>
        </w:tc>
        <w:tc>
          <w:tcPr>
            <w:tcW w:w="900" w:type="dxa"/>
            <w:shd w:val="clear" w:color="auto" w:fill="auto"/>
          </w:tcPr>
          <w:p w14:paraId="6146DE5B" w14:textId="364F5831" w:rsidR="00433CE4" w:rsidDel="00A236B6" w:rsidRDefault="00433CE4" w:rsidP="00C6049B">
            <w:pPr>
              <w:pStyle w:val="TableText"/>
              <w:rPr>
                <w:del w:id="392" w:author="Yan Heras" w:date="2018-01-31T10:15:00Z"/>
              </w:rPr>
            </w:pPr>
            <w:del w:id="393" w:author="Yan Heras" w:date="2018-01-31T10:15:00Z">
              <w:r w:rsidDel="00A236B6">
                <w:delText>SHALL</w:delText>
              </w:r>
            </w:del>
          </w:p>
        </w:tc>
        <w:tc>
          <w:tcPr>
            <w:tcW w:w="720" w:type="dxa"/>
            <w:shd w:val="clear" w:color="auto" w:fill="auto"/>
          </w:tcPr>
          <w:p w14:paraId="76CD357A" w14:textId="1CF72BAA" w:rsidR="00433CE4" w:rsidDel="00A236B6" w:rsidRDefault="00433CE4" w:rsidP="00C6049B">
            <w:pPr>
              <w:pStyle w:val="TableText"/>
              <w:rPr>
                <w:del w:id="394" w:author="Yan Heras" w:date="2018-01-31T10:15:00Z"/>
              </w:rPr>
            </w:pPr>
          </w:p>
        </w:tc>
        <w:tc>
          <w:tcPr>
            <w:tcW w:w="1170" w:type="dxa"/>
            <w:shd w:val="clear" w:color="auto" w:fill="auto"/>
          </w:tcPr>
          <w:p w14:paraId="39898328" w14:textId="0403C0FD" w:rsidR="00433CE4" w:rsidRPr="00731279" w:rsidDel="00A236B6" w:rsidRDefault="0030352F" w:rsidP="00C6049B">
            <w:pPr>
              <w:pStyle w:val="TableText"/>
              <w:rPr>
                <w:del w:id="395" w:author="Yan Heras" w:date="2018-01-31T10:15:00Z"/>
                <w:color w:val="0033CC"/>
                <w:sz w:val="18"/>
                <w:szCs w:val="18"/>
              </w:rPr>
            </w:pPr>
            <w:del w:id="396" w:author="Yan Heras" w:date="2018-01-31T10:15:00Z">
              <w:r w:rsidDel="00A236B6">
                <w:fldChar w:fldCharType="begin"/>
              </w:r>
              <w:r w:rsidDel="00A236B6">
                <w:delInstrText xml:space="preserve"> HYPERLINK \l "C_3265-17083" \h </w:delInstrText>
              </w:r>
              <w:r w:rsidDel="00A236B6">
                <w:fldChar w:fldCharType="separate"/>
              </w:r>
            </w:del>
            <w:del w:id="397" w:author="Yan Heras" w:date="2018-01-22T10:11:00Z">
              <w:r w:rsidR="00433CE4" w:rsidRPr="00731279" w:rsidDel="0030352F">
                <w:rPr>
                  <w:rStyle w:val="HyperlinkText9pt"/>
                  <w:color w:val="0033CC"/>
                  <w:szCs w:val="18"/>
                </w:rPr>
                <w:delText>3265-</w:delText>
              </w:r>
            </w:del>
            <w:del w:id="398" w:author="Yan Heras" w:date="2018-01-31T10:15:00Z">
              <w:r w:rsidR="00433CE4" w:rsidRPr="00731279" w:rsidDel="00A236B6">
                <w:rPr>
                  <w:rStyle w:val="HyperlinkText9pt"/>
                  <w:color w:val="0033CC"/>
                  <w:szCs w:val="18"/>
                </w:rPr>
                <w:delText>17083</w:delText>
              </w:r>
              <w:r w:rsidDel="00A236B6">
                <w:rPr>
                  <w:rStyle w:val="HyperlinkText9pt"/>
                  <w:color w:val="0033CC"/>
                  <w:szCs w:val="18"/>
                </w:rPr>
                <w:fldChar w:fldCharType="end"/>
              </w:r>
            </w:del>
          </w:p>
        </w:tc>
        <w:tc>
          <w:tcPr>
            <w:tcW w:w="3421" w:type="dxa"/>
            <w:shd w:val="clear" w:color="auto" w:fill="auto"/>
          </w:tcPr>
          <w:p w14:paraId="6B79567E" w14:textId="40A48DA5" w:rsidR="00433CE4" w:rsidRPr="00731279" w:rsidDel="00A236B6" w:rsidRDefault="008932E6" w:rsidP="00C6049B">
            <w:pPr>
              <w:pStyle w:val="TableText"/>
              <w:rPr>
                <w:del w:id="399" w:author="Yan Heras" w:date="2018-01-31T10:15:00Z"/>
                <w:color w:val="0033CC"/>
              </w:rPr>
            </w:pPr>
            <w:del w:id="400" w:author="Yan Heras" w:date="2018-01-31T10:15:00Z">
              <w:r w:rsidDel="00A236B6">
                <w:fldChar w:fldCharType="begin"/>
              </w:r>
              <w:r w:rsidDel="00A236B6">
                <w:delInstrText xml:space="preserve"> HYPERLINK \l "_Measure_Section" </w:delInstrText>
              </w:r>
              <w:r w:rsidDel="00A236B6">
                <w:fldChar w:fldCharType="separate"/>
              </w:r>
              <w:r w:rsidR="00433CE4" w:rsidRPr="00731279" w:rsidDel="00A236B6">
                <w:rPr>
                  <w:rStyle w:val="Hyperlink"/>
                  <w:color w:val="0033CC"/>
                  <w:lang w:eastAsia="zh-CN"/>
                </w:rPr>
                <w:delText>Measure Section QDM (identifier: urn:oid:2.16.840.1.113883.10.20.24.2.3</w:delText>
              </w:r>
              <w:r w:rsidR="00415AE6" w:rsidRPr="00731279" w:rsidDel="00A236B6">
                <w:rPr>
                  <w:rStyle w:val="Hyperlink"/>
                  <w:color w:val="0033CC"/>
                  <w:lang w:eastAsia="zh-CN"/>
                </w:rPr>
                <w:delText>)</w:delText>
              </w:r>
              <w:r w:rsidDel="00A236B6">
                <w:rPr>
                  <w:rStyle w:val="Hyperlink"/>
                  <w:color w:val="0033CC"/>
                  <w:lang w:eastAsia="zh-CN"/>
                </w:rPr>
                <w:fldChar w:fldCharType="end"/>
              </w:r>
            </w:del>
          </w:p>
        </w:tc>
      </w:tr>
    </w:tbl>
    <w:p w14:paraId="4EF5CDEA" w14:textId="77777777" w:rsidR="009F75C3" w:rsidRDefault="009F75C3" w:rsidP="00C7661B">
      <w:pPr>
        <w:spacing w:after="40" w:line="260" w:lineRule="exact"/>
      </w:pPr>
    </w:p>
    <w:p w14:paraId="46E95CE1" w14:textId="56C15437" w:rsidR="00433CE4" w:rsidRDefault="00433CE4" w:rsidP="00616BCA">
      <w:pPr>
        <w:numPr>
          <w:ilvl w:val="0"/>
          <w:numId w:val="13"/>
        </w:numPr>
        <w:tabs>
          <w:tab w:val="num" w:pos="360"/>
        </w:tabs>
        <w:spacing w:after="40" w:line="260" w:lineRule="exact"/>
        <w:ind w:left="360" w:hanging="450"/>
      </w:pPr>
      <w:bookmarkStart w:id="401" w:name="C_1182-1"/>
      <w:bookmarkStart w:id="402" w:name="C_1182-2"/>
      <w:bookmarkStart w:id="403" w:name="C_1182-27575"/>
      <w:bookmarkStart w:id="404" w:name="C_1098-5363"/>
      <w:bookmarkStart w:id="405" w:name="C_1098-5256"/>
      <w:bookmarkStart w:id="406" w:name="C_1098-5372"/>
      <w:bookmarkStart w:id="407" w:name="C_1182-4"/>
      <w:bookmarkStart w:id="408" w:name="C_1098-5264"/>
      <w:bookmarkStart w:id="409" w:name="C_1182-5"/>
      <w:bookmarkStart w:id="410" w:name="C_1182-6"/>
      <w:bookmarkStart w:id="411" w:name="C_1182-7"/>
      <w:bookmarkStart w:id="412" w:name="C_1182-8"/>
      <w:bookmarkStart w:id="413" w:name="C_1182-88"/>
      <w:bookmarkStart w:id="414" w:name="C_1198-10003"/>
      <w:bookmarkStart w:id="415" w:name="C_CMS_0052"/>
      <w:bookmarkStart w:id="416" w:name="_Toc290640032"/>
      <w:bookmarkStart w:id="417" w:name="_Toc290640633"/>
      <w:bookmarkStart w:id="418" w:name="_Toc290641737"/>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r>
        <w:t xml:space="preserve">Conforms to </w:t>
      </w:r>
      <w:r w:rsidRPr="00864BEE">
        <w:rPr>
          <w:rStyle w:val="HyperlinkCourierBold"/>
          <w:b w:val="0"/>
          <w:color w:val="000000" w:themeColor="text1"/>
          <w:sz w:val="22"/>
          <w:u w:val="none"/>
        </w:rPr>
        <w:t>QDM-Based QRDA (V</w:t>
      </w:r>
      <w:del w:id="419" w:author="Yan Heras" w:date="2018-01-31T10:26:00Z">
        <w:r w:rsidR="00870530" w:rsidRPr="00864BEE" w:rsidDel="008932E6">
          <w:rPr>
            <w:rStyle w:val="HyperlinkCourierBold"/>
            <w:b w:val="0"/>
            <w:color w:val="000000" w:themeColor="text1"/>
            <w:sz w:val="22"/>
            <w:u w:val="none"/>
          </w:rPr>
          <w:delText>4</w:delText>
        </w:r>
      </w:del>
      <w:ins w:id="420" w:author="Yan Heras" w:date="2018-01-31T10:26:00Z">
        <w:r w:rsidR="008932E6">
          <w:rPr>
            <w:rStyle w:val="HyperlinkCourierBold"/>
            <w:b w:val="0"/>
            <w:color w:val="000000" w:themeColor="text1"/>
            <w:sz w:val="22"/>
            <w:u w:val="none"/>
          </w:rPr>
          <w:t>5</w:t>
        </w:r>
      </w:ins>
      <w:proofErr w:type="gramStart"/>
      <w:r w:rsidR="00870530" w:rsidRPr="00864BEE">
        <w:rPr>
          <w:rStyle w:val="HyperlinkCourierBold"/>
          <w:b w:val="0"/>
          <w:color w:val="000000" w:themeColor="text1"/>
          <w:sz w:val="22"/>
          <w:u w:val="none"/>
        </w:rPr>
        <w:t>)</w:t>
      </w:r>
      <w:r>
        <w:t>template</w:t>
      </w:r>
      <w:proofErr w:type="gramEnd"/>
      <w:r>
        <w:t xml:space="preserve"> </w:t>
      </w:r>
      <w:r>
        <w:rPr>
          <w:rStyle w:val="XMLname"/>
        </w:rPr>
        <w:t>(identifier: urn:hl7ii:2.16.840.1.113883.10.20.24.1.2:201</w:t>
      </w:r>
      <w:ins w:id="421" w:author="Yan Heras" w:date="2018-01-18T10:12:00Z">
        <w:r w:rsidR="0011401F">
          <w:rPr>
            <w:rStyle w:val="XMLname"/>
          </w:rPr>
          <w:t>7</w:t>
        </w:r>
      </w:ins>
      <w:del w:id="422" w:author="Yan Heras" w:date="2018-01-18T10:12:00Z">
        <w:r w:rsidDel="0011401F">
          <w:rPr>
            <w:rStyle w:val="XMLname"/>
          </w:rPr>
          <w:delText>6</w:delText>
        </w:r>
      </w:del>
      <w:r>
        <w:rPr>
          <w:rStyle w:val="XMLname"/>
        </w:rPr>
        <w:t>-08-01)</w:t>
      </w:r>
      <w:r>
        <w:t>.</w:t>
      </w:r>
    </w:p>
    <w:p w14:paraId="019CF989" w14:textId="77777777" w:rsidR="00433CE4" w:rsidRDefault="00433CE4" w:rsidP="00616BCA">
      <w:pPr>
        <w:numPr>
          <w:ilvl w:val="0"/>
          <w:numId w:val="13"/>
        </w:numPr>
        <w:tabs>
          <w:tab w:val="num" w:pos="360"/>
        </w:tabs>
        <w:spacing w:after="40" w:line="260" w:lineRule="exact"/>
        <w:ind w:left="72" w:hanging="162"/>
      </w:pPr>
      <w:r>
        <w:rPr>
          <w:rStyle w:val="keyword"/>
        </w:rPr>
        <w:t>SHALL</w:t>
      </w:r>
      <w:r>
        <w:t xml:space="preserve"> contain exactly one [1..1] </w:t>
      </w:r>
      <w:proofErr w:type="spellStart"/>
      <w:r w:rsidRPr="00864BEE">
        <w:rPr>
          <w:rStyle w:val="XMLnameBold"/>
          <w:sz w:val="22"/>
        </w:rPr>
        <w:t>templateId</w:t>
      </w:r>
      <w:bookmarkStart w:id="423" w:name="C_CMS_0001"/>
      <w:bookmarkEnd w:id="423"/>
      <w:proofErr w:type="spellEnd"/>
      <w:r w:rsidRPr="00864BEE">
        <w:rPr>
          <w:sz w:val="24"/>
        </w:rPr>
        <w:t xml:space="preserve"> </w:t>
      </w:r>
      <w:r>
        <w:t>(CONF:CMS_0001) such that it</w:t>
      </w:r>
    </w:p>
    <w:p w14:paraId="7E1DAF6B" w14:textId="77777777" w:rsidR="00433CE4" w:rsidRDefault="00433CE4" w:rsidP="00616BCA">
      <w:pPr>
        <w:numPr>
          <w:ilvl w:val="1"/>
          <w:numId w:val="13"/>
        </w:numPr>
        <w:tabs>
          <w:tab w:val="num" w:pos="360"/>
          <w:tab w:val="num" w:pos="936"/>
        </w:tabs>
        <w:spacing w:after="40" w:line="260" w:lineRule="exact"/>
        <w:ind w:left="792" w:hanging="162"/>
      </w:pPr>
      <w:r>
        <w:rPr>
          <w:rStyle w:val="keyword"/>
        </w:rPr>
        <w:t>SHALL</w:t>
      </w:r>
      <w:r>
        <w:t xml:space="preserve"> contain exactly one [1</w:t>
      </w:r>
      <w:proofErr w:type="gramStart"/>
      <w:r>
        <w:t>..1</w:t>
      </w:r>
      <w:proofErr w:type="gramEnd"/>
      <w:r>
        <w:t xml:space="preserve">] </w:t>
      </w:r>
      <w:r w:rsidRPr="00864BEE">
        <w:rPr>
          <w:rStyle w:val="XMLnameBold"/>
          <w:sz w:val="22"/>
        </w:rPr>
        <w:t>@root</w:t>
      </w:r>
      <w:r>
        <w:t>=</w:t>
      </w:r>
      <w:r>
        <w:rPr>
          <w:rStyle w:val="XMLname"/>
        </w:rPr>
        <w:t>"2.16.840.1.113883.10.20.24.1.3"</w:t>
      </w:r>
      <w:bookmarkStart w:id="424" w:name="C_CMS_0002"/>
      <w:bookmarkEnd w:id="424"/>
      <w:r>
        <w:t xml:space="preserve"> (CONF:CMS_0002).</w:t>
      </w:r>
    </w:p>
    <w:p w14:paraId="53DF93FB" w14:textId="4B997198" w:rsidR="00433CE4" w:rsidRDefault="00433CE4" w:rsidP="00616BCA">
      <w:pPr>
        <w:numPr>
          <w:ilvl w:val="1"/>
          <w:numId w:val="13"/>
        </w:numPr>
        <w:tabs>
          <w:tab w:val="num" w:pos="360"/>
          <w:tab w:val="num" w:pos="936"/>
        </w:tabs>
        <w:spacing w:after="40" w:line="260" w:lineRule="exact"/>
        <w:ind w:left="792" w:hanging="162"/>
      </w:pPr>
      <w:r>
        <w:rPr>
          <w:rStyle w:val="keyword"/>
        </w:rPr>
        <w:t>SHALL</w:t>
      </w:r>
      <w:r>
        <w:t xml:space="preserve"> contain exactly one [1</w:t>
      </w:r>
      <w:proofErr w:type="gramStart"/>
      <w:r>
        <w:t>..1</w:t>
      </w:r>
      <w:proofErr w:type="gramEnd"/>
      <w:r>
        <w:t xml:space="preserve">] </w:t>
      </w:r>
      <w:r w:rsidRPr="00864BEE">
        <w:rPr>
          <w:rStyle w:val="XMLnameBold"/>
          <w:sz w:val="22"/>
        </w:rPr>
        <w:t>@extension</w:t>
      </w:r>
      <w:r>
        <w:t>=</w:t>
      </w:r>
      <w:r>
        <w:rPr>
          <w:rStyle w:val="XMLname"/>
        </w:rPr>
        <w:t>"201</w:t>
      </w:r>
      <w:ins w:id="425" w:author="Yan Heras" w:date="2018-01-18T10:12:00Z">
        <w:r w:rsidR="0011401F">
          <w:rPr>
            <w:rStyle w:val="XMLname"/>
          </w:rPr>
          <w:t>8</w:t>
        </w:r>
      </w:ins>
      <w:del w:id="426" w:author="Yan Heras" w:date="2018-01-18T10:12:00Z">
        <w:r w:rsidDel="0011401F">
          <w:rPr>
            <w:rStyle w:val="XMLname"/>
          </w:rPr>
          <w:delText>7</w:delText>
        </w:r>
      </w:del>
      <w:r>
        <w:rPr>
          <w:rStyle w:val="XMLname"/>
        </w:rPr>
        <w:t>-0</w:t>
      </w:r>
      <w:ins w:id="427" w:author="Yan Heras" w:date="2018-01-18T10:12:00Z">
        <w:r w:rsidR="0011401F">
          <w:rPr>
            <w:rStyle w:val="XMLname"/>
          </w:rPr>
          <w:t>2</w:t>
        </w:r>
      </w:ins>
      <w:del w:id="428" w:author="Yan Heras" w:date="2018-01-18T10:12:00Z">
        <w:r w:rsidDel="0011401F">
          <w:rPr>
            <w:rStyle w:val="XMLname"/>
          </w:rPr>
          <w:delText>7</w:delText>
        </w:r>
      </w:del>
      <w:r>
        <w:rPr>
          <w:rStyle w:val="XMLname"/>
        </w:rPr>
        <w:t>-01"</w:t>
      </w:r>
      <w:bookmarkStart w:id="429" w:name="C_CMS_0003"/>
      <w:bookmarkEnd w:id="429"/>
      <w:r>
        <w:t xml:space="preserve"> (CONF:CMS_0003).</w:t>
      </w:r>
    </w:p>
    <w:p w14:paraId="433CF028" w14:textId="77777777" w:rsidR="00433CE4" w:rsidRDefault="00433CE4" w:rsidP="00616BCA">
      <w:pPr>
        <w:numPr>
          <w:ilvl w:val="0"/>
          <w:numId w:val="13"/>
        </w:numPr>
        <w:tabs>
          <w:tab w:val="num" w:pos="360"/>
        </w:tabs>
        <w:spacing w:after="40" w:line="260" w:lineRule="exact"/>
        <w:ind w:left="72" w:hanging="162"/>
      </w:pPr>
      <w:r>
        <w:rPr>
          <w:rStyle w:val="keyword"/>
        </w:rPr>
        <w:t>SHALL</w:t>
      </w:r>
      <w:r>
        <w:t xml:space="preserve"> contain exactly one [1</w:t>
      </w:r>
      <w:proofErr w:type="gramStart"/>
      <w:r>
        <w:t>..1</w:t>
      </w:r>
      <w:proofErr w:type="gramEnd"/>
      <w:r>
        <w:t xml:space="preserve">] </w:t>
      </w:r>
      <w:r w:rsidRPr="00864BEE">
        <w:rPr>
          <w:rStyle w:val="XMLnameBold"/>
          <w:sz w:val="22"/>
        </w:rPr>
        <w:t>id</w:t>
      </w:r>
      <w:bookmarkStart w:id="430" w:name="C_1198-5363"/>
      <w:bookmarkEnd w:id="430"/>
      <w:r w:rsidRPr="00864BEE">
        <w:rPr>
          <w:sz w:val="24"/>
        </w:rPr>
        <w:t xml:space="preserve"> </w:t>
      </w:r>
      <w:r>
        <w:t>(CONF:1198-5363).</w:t>
      </w:r>
    </w:p>
    <w:p w14:paraId="13D5FE8F" w14:textId="77777777" w:rsidR="00433CE4" w:rsidRDefault="00433CE4" w:rsidP="00616BCA">
      <w:pPr>
        <w:pStyle w:val="BodyText0"/>
        <w:numPr>
          <w:ilvl w:val="1"/>
          <w:numId w:val="13"/>
        </w:numPr>
        <w:tabs>
          <w:tab w:val="num" w:pos="360"/>
          <w:tab w:val="num" w:pos="936"/>
          <w:tab w:val="left" w:pos="1440"/>
        </w:tabs>
        <w:spacing w:before="0" w:line="260" w:lineRule="exact"/>
        <w:ind w:left="792" w:hanging="162"/>
      </w:pPr>
      <w:r>
        <w:t>This id</w:t>
      </w:r>
      <w:r>
        <w:rPr>
          <w:rStyle w:val="keyword"/>
        </w:rPr>
        <w:t xml:space="preserve"> SHALL </w:t>
      </w:r>
      <w:r>
        <w:t>be a globally unique identifier for the document (CONF</w:t>
      </w:r>
      <w:proofErr w:type="gramStart"/>
      <w:r>
        <w:t>:1198</w:t>
      </w:r>
      <w:proofErr w:type="gramEnd"/>
      <w:r>
        <w:t>-9991).</w:t>
      </w:r>
    </w:p>
    <w:p w14:paraId="13936721" w14:textId="22C37E0B" w:rsidR="00433CE4" w:rsidRDefault="00433CE4" w:rsidP="00616BCA">
      <w:pPr>
        <w:numPr>
          <w:ilvl w:val="0"/>
          <w:numId w:val="13"/>
        </w:numPr>
        <w:tabs>
          <w:tab w:val="num" w:pos="360"/>
        </w:tabs>
        <w:spacing w:after="40" w:line="260" w:lineRule="exact"/>
        <w:ind w:left="360" w:hanging="450"/>
      </w:pPr>
      <w:r>
        <w:rPr>
          <w:rStyle w:val="keyword"/>
        </w:rPr>
        <w:t>SHALL</w:t>
      </w:r>
      <w:r>
        <w:t xml:space="preserve"> contain exactly one [1</w:t>
      </w:r>
      <w:proofErr w:type="gramStart"/>
      <w:r>
        <w:t>..1</w:t>
      </w:r>
      <w:proofErr w:type="gramEnd"/>
      <w:r>
        <w:t xml:space="preserve">] </w:t>
      </w:r>
      <w:r w:rsidRPr="00864BEE">
        <w:rPr>
          <w:rStyle w:val="HyperlinkCourierBold"/>
          <w:b w:val="0"/>
          <w:color w:val="000000" w:themeColor="text1"/>
          <w:sz w:val="22"/>
          <w:szCs w:val="22"/>
          <w:u w:val="none"/>
        </w:rPr>
        <w:t>US Realm Date and Time (DTM.US.FIELDED</w:t>
      </w:r>
      <w:r w:rsidR="00864BEE" w:rsidRPr="00864BEE">
        <w:rPr>
          <w:rStyle w:val="HyperlinkCourierBold"/>
          <w:b w:val="0"/>
          <w:color w:val="000000" w:themeColor="text1"/>
          <w:sz w:val="22"/>
          <w:szCs w:val="22"/>
          <w:u w:val="none"/>
        </w:rPr>
        <w:t>)</w:t>
      </w:r>
      <w:r w:rsidRPr="00864BEE">
        <w:rPr>
          <w:rStyle w:val="XMLname"/>
          <w:color w:val="000000" w:themeColor="text1"/>
        </w:rPr>
        <w:t xml:space="preserve"> </w:t>
      </w:r>
      <w:r>
        <w:rPr>
          <w:rStyle w:val="XMLname"/>
        </w:rPr>
        <w:t>(identifier: urn:oid:2.16.840.1.113883.10.20.22.5.4)</w:t>
      </w:r>
      <w:bookmarkStart w:id="431" w:name="C_1198-5256"/>
      <w:bookmarkEnd w:id="431"/>
      <w:r>
        <w:t xml:space="preserve"> (CONF:1198-5256).</w:t>
      </w:r>
    </w:p>
    <w:p w14:paraId="18E812CA" w14:textId="3EFCA3C6" w:rsidR="00433CE4" w:rsidRDefault="00433CE4" w:rsidP="00616BCA">
      <w:pPr>
        <w:numPr>
          <w:ilvl w:val="0"/>
          <w:numId w:val="13"/>
        </w:numPr>
        <w:tabs>
          <w:tab w:val="num" w:pos="360"/>
        </w:tabs>
        <w:spacing w:after="40" w:line="260" w:lineRule="exact"/>
        <w:ind w:left="360" w:hanging="450"/>
      </w:pPr>
      <w:r>
        <w:rPr>
          <w:rStyle w:val="keyword"/>
        </w:rPr>
        <w:t>SHALL</w:t>
      </w:r>
      <w:r>
        <w:t xml:space="preserve"> contain exactly one [1</w:t>
      </w:r>
      <w:proofErr w:type="gramStart"/>
      <w:r>
        <w:t>..1</w:t>
      </w:r>
      <w:proofErr w:type="gramEnd"/>
      <w:r>
        <w:t xml:space="preserve">] </w:t>
      </w:r>
      <w:proofErr w:type="spellStart"/>
      <w:r w:rsidRPr="00864BEE">
        <w:rPr>
          <w:rStyle w:val="XMLnameBold"/>
          <w:sz w:val="22"/>
        </w:rPr>
        <w:t>languageCode</w:t>
      </w:r>
      <w:proofErr w:type="spellEnd"/>
      <w:r>
        <w:t xml:space="preserve">, which </w:t>
      </w:r>
      <w:r>
        <w:rPr>
          <w:rStyle w:val="keyword"/>
        </w:rPr>
        <w:t>SHALL</w:t>
      </w:r>
      <w:r>
        <w:t xml:space="preserve"> be selected from </w:t>
      </w:r>
      <w:proofErr w:type="spellStart"/>
      <w:r>
        <w:t>ValueSet</w:t>
      </w:r>
      <w:proofErr w:type="spellEnd"/>
      <w:r>
        <w:t xml:space="preserve"> </w:t>
      </w:r>
      <w:r w:rsidRPr="00864BEE">
        <w:rPr>
          <w:rStyle w:val="HyperlinkCourierBold"/>
          <w:b w:val="0"/>
          <w:color w:val="000000" w:themeColor="text1"/>
          <w:sz w:val="22"/>
          <w:u w:val="none"/>
        </w:rPr>
        <w:t>Language</w:t>
      </w:r>
      <w:r w:rsidRPr="00864BEE">
        <w:rPr>
          <w:rStyle w:val="XMLname"/>
          <w:color w:val="000000" w:themeColor="text1"/>
          <w:sz w:val="24"/>
        </w:rPr>
        <w:t xml:space="preserve"> </w:t>
      </w:r>
      <w:r>
        <w:rPr>
          <w:rStyle w:val="XMLname"/>
        </w:rPr>
        <w:t>urn:oid:2.16.840.1.113883.1.11.11526</w:t>
      </w:r>
      <w:r>
        <w:rPr>
          <w:rStyle w:val="keyword"/>
        </w:rPr>
        <w:t xml:space="preserve"> DYNAMIC</w:t>
      </w:r>
      <w:bookmarkStart w:id="432" w:name="C_1198-5372"/>
      <w:bookmarkEnd w:id="432"/>
      <w:r>
        <w:t xml:space="preserve"> (CONF:1198-5372).</w:t>
      </w:r>
    </w:p>
    <w:p w14:paraId="1A2592E5" w14:textId="77777777" w:rsidR="00433CE4" w:rsidRDefault="00433CE4" w:rsidP="00616BCA">
      <w:pPr>
        <w:numPr>
          <w:ilvl w:val="1"/>
          <w:numId w:val="13"/>
        </w:numPr>
        <w:tabs>
          <w:tab w:val="num" w:pos="360"/>
          <w:tab w:val="num" w:pos="936"/>
        </w:tabs>
        <w:spacing w:after="40" w:line="260" w:lineRule="exact"/>
        <w:ind w:left="936" w:hanging="162"/>
      </w:pPr>
      <w:r>
        <w:t xml:space="preserve">This </w:t>
      </w:r>
      <w:proofErr w:type="spellStart"/>
      <w:r>
        <w:t>languageCode</w:t>
      </w:r>
      <w:proofErr w:type="spellEnd"/>
      <w:r>
        <w:t xml:space="preserve"> </w:t>
      </w:r>
      <w:r>
        <w:rPr>
          <w:rStyle w:val="keyword"/>
        </w:rPr>
        <w:t>SHALL</w:t>
      </w:r>
      <w:r>
        <w:t xml:space="preserve"> contain exactly one [1</w:t>
      </w:r>
      <w:proofErr w:type="gramStart"/>
      <w:r>
        <w:t>..1</w:t>
      </w:r>
      <w:proofErr w:type="gramEnd"/>
      <w:r>
        <w:t xml:space="preserve">] </w:t>
      </w:r>
      <w:r w:rsidRPr="00864BEE">
        <w:rPr>
          <w:rStyle w:val="XMLnameBold"/>
          <w:sz w:val="22"/>
        </w:rPr>
        <w:t>@code</w:t>
      </w:r>
      <w:r>
        <w:t>=</w:t>
      </w:r>
      <w:r>
        <w:rPr>
          <w:rStyle w:val="XMLname"/>
        </w:rPr>
        <w:t>"</w:t>
      </w:r>
      <w:proofErr w:type="spellStart"/>
      <w:r>
        <w:rPr>
          <w:rStyle w:val="XMLname"/>
        </w:rPr>
        <w:t>en</w:t>
      </w:r>
      <w:proofErr w:type="spellEnd"/>
      <w:r>
        <w:rPr>
          <w:rStyle w:val="XMLname"/>
        </w:rPr>
        <w:t>"</w:t>
      </w:r>
      <w:bookmarkStart w:id="433" w:name="C_CMS_0010"/>
      <w:bookmarkEnd w:id="433"/>
      <w:r>
        <w:t xml:space="preserve"> (CONF:CMS_0010).</w:t>
      </w:r>
    </w:p>
    <w:p w14:paraId="2E8127EB" w14:textId="7AB904EC" w:rsidR="00433CE4" w:rsidDel="008932E6" w:rsidRDefault="00433CE4" w:rsidP="00616BCA">
      <w:pPr>
        <w:numPr>
          <w:ilvl w:val="0"/>
          <w:numId w:val="13"/>
        </w:numPr>
        <w:tabs>
          <w:tab w:val="num" w:pos="360"/>
        </w:tabs>
        <w:spacing w:after="40" w:line="260" w:lineRule="exact"/>
        <w:ind w:left="72" w:hanging="162"/>
        <w:rPr>
          <w:del w:id="434" w:author="Yan Heras" w:date="2018-01-31T10:26:00Z"/>
        </w:rPr>
      </w:pPr>
      <w:del w:id="435" w:author="Yan Heras" w:date="2018-01-31T10:26:00Z">
        <w:r w:rsidDel="008932E6">
          <w:rPr>
            <w:rStyle w:val="keyword"/>
          </w:rPr>
          <w:delText>MAY</w:delText>
        </w:r>
        <w:r w:rsidDel="008932E6">
          <w:delText xml:space="preserve"> contain zero or one [0..1] </w:delText>
        </w:r>
        <w:r w:rsidRPr="00864BEE" w:rsidDel="008932E6">
          <w:rPr>
            <w:rStyle w:val="XMLnameBold"/>
            <w:sz w:val="22"/>
          </w:rPr>
          <w:delText>versionNumber</w:delText>
        </w:r>
        <w:bookmarkStart w:id="436" w:name="C_1198-5264"/>
        <w:bookmarkEnd w:id="436"/>
        <w:r w:rsidRPr="00864BEE" w:rsidDel="008932E6">
          <w:rPr>
            <w:sz w:val="24"/>
          </w:rPr>
          <w:delText xml:space="preserve"> </w:delText>
        </w:r>
        <w:r w:rsidDel="008932E6">
          <w:delText>(CONF:1198-5264).</w:delText>
        </w:r>
      </w:del>
    </w:p>
    <w:p w14:paraId="2BE53C36" w14:textId="4FA0C78C" w:rsidR="00433CE4" w:rsidDel="008932E6" w:rsidRDefault="00433CE4" w:rsidP="00616BCA">
      <w:pPr>
        <w:pStyle w:val="BodyText0"/>
        <w:numPr>
          <w:ilvl w:val="1"/>
          <w:numId w:val="13"/>
        </w:numPr>
        <w:tabs>
          <w:tab w:val="num" w:pos="360"/>
          <w:tab w:val="num" w:pos="648"/>
          <w:tab w:val="left" w:pos="1440"/>
        </w:tabs>
        <w:spacing w:before="0" w:line="260" w:lineRule="exact"/>
        <w:ind w:left="792" w:firstLine="18"/>
        <w:rPr>
          <w:del w:id="437" w:author="Yan Heras" w:date="2018-01-31T10:26:00Z"/>
        </w:rPr>
      </w:pPr>
      <w:del w:id="438" w:author="Yan Heras" w:date="2018-01-31T10:26:00Z">
        <w:r w:rsidDel="008932E6">
          <w:delText>If versionNumber is present setId</w:delText>
        </w:r>
        <w:r w:rsidDel="008932E6">
          <w:rPr>
            <w:rStyle w:val="keyword"/>
          </w:rPr>
          <w:delText xml:space="preserve"> SHALL </w:delText>
        </w:r>
        <w:r w:rsidDel="008932E6">
          <w:delText>be present (</w:delText>
        </w:r>
        <w:r w:rsidRPr="00433CE4" w:rsidDel="008932E6">
          <w:delText>CONF:1198-6387</w:delText>
        </w:r>
        <w:r w:rsidDel="008932E6">
          <w:delText>).</w:delText>
        </w:r>
      </w:del>
    </w:p>
    <w:p w14:paraId="1443B54B" w14:textId="0F191208" w:rsidR="00433CE4" w:rsidRDefault="00433CE4" w:rsidP="00616BCA">
      <w:pPr>
        <w:numPr>
          <w:ilvl w:val="0"/>
          <w:numId w:val="13"/>
        </w:numPr>
        <w:tabs>
          <w:tab w:val="num" w:pos="72"/>
          <w:tab w:val="num" w:pos="360"/>
        </w:tabs>
        <w:spacing w:after="40" w:line="260" w:lineRule="exact"/>
        <w:ind w:left="72" w:hanging="162"/>
      </w:pPr>
      <w:r>
        <w:rPr>
          <w:rStyle w:val="keyword"/>
        </w:rPr>
        <w:t>SHALL</w:t>
      </w:r>
      <w:r>
        <w:t xml:space="preserve"> contain exactly one [1</w:t>
      </w:r>
      <w:proofErr w:type="gramStart"/>
      <w:r>
        <w:t>..1</w:t>
      </w:r>
      <w:proofErr w:type="gramEnd"/>
      <w:r>
        <w:t xml:space="preserve">] </w:t>
      </w:r>
      <w:r w:rsidRPr="00864BEE">
        <w:rPr>
          <w:rStyle w:val="XMLnameBold"/>
          <w:sz w:val="22"/>
        </w:rPr>
        <w:t>component</w:t>
      </w:r>
      <w:bookmarkStart w:id="439" w:name="C_3265-12973"/>
      <w:bookmarkEnd w:id="439"/>
      <w:r w:rsidRPr="00864BEE">
        <w:rPr>
          <w:sz w:val="24"/>
        </w:rPr>
        <w:t xml:space="preserve"> </w:t>
      </w:r>
      <w:r>
        <w:t>(CONF:</w:t>
      </w:r>
      <w:del w:id="440" w:author="Yan Heras" w:date="2018-01-22T10:11:00Z">
        <w:r w:rsidDel="0030352F">
          <w:delText>3265-</w:delText>
        </w:r>
      </w:del>
      <w:ins w:id="441" w:author="Yan Heras" w:date="2018-01-22T10:11:00Z">
        <w:r w:rsidR="0030352F">
          <w:t>3343-</w:t>
        </w:r>
      </w:ins>
      <w:r>
        <w:t>12973).</w:t>
      </w:r>
    </w:p>
    <w:p w14:paraId="048EB147" w14:textId="4BEBBE43" w:rsidR="00433CE4" w:rsidRDefault="00433CE4" w:rsidP="00616BCA">
      <w:pPr>
        <w:numPr>
          <w:ilvl w:val="1"/>
          <w:numId w:val="13"/>
        </w:numPr>
        <w:tabs>
          <w:tab w:val="num" w:pos="360"/>
          <w:tab w:val="num" w:pos="792"/>
        </w:tabs>
        <w:spacing w:after="40" w:line="260" w:lineRule="exact"/>
        <w:ind w:left="936" w:hanging="162"/>
      </w:pPr>
      <w:r>
        <w:t xml:space="preserve">This component </w:t>
      </w:r>
      <w:r>
        <w:rPr>
          <w:rStyle w:val="keyword"/>
        </w:rPr>
        <w:t>SHALL</w:t>
      </w:r>
      <w:r>
        <w:t xml:space="preserve"> contain exactly one [1</w:t>
      </w:r>
      <w:proofErr w:type="gramStart"/>
      <w:r>
        <w:t>..1</w:t>
      </w:r>
      <w:proofErr w:type="gramEnd"/>
      <w:r>
        <w:t xml:space="preserve">] </w:t>
      </w:r>
      <w:proofErr w:type="spellStart"/>
      <w:r w:rsidRPr="00864BEE">
        <w:rPr>
          <w:rStyle w:val="XMLnameBold"/>
          <w:sz w:val="22"/>
        </w:rPr>
        <w:t>structuredBody</w:t>
      </w:r>
      <w:bookmarkStart w:id="442" w:name="C_3265-17081"/>
      <w:bookmarkEnd w:id="442"/>
      <w:proofErr w:type="spellEnd"/>
      <w:r w:rsidRPr="00864BEE">
        <w:rPr>
          <w:sz w:val="24"/>
        </w:rPr>
        <w:t xml:space="preserve"> </w:t>
      </w:r>
      <w:r>
        <w:t>(CONF:</w:t>
      </w:r>
      <w:del w:id="443" w:author="Yan Heras" w:date="2018-01-22T10:11:00Z">
        <w:r w:rsidDel="0030352F">
          <w:delText>3265-</w:delText>
        </w:r>
      </w:del>
      <w:ins w:id="444" w:author="Yan Heras" w:date="2018-01-22T10:11:00Z">
        <w:r w:rsidR="0030352F">
          <w:t>3343-</w:t>
        </w:r>
      </w:ins>
      <w:r>
        <w:t>17081).</w:t>
      </w:r>
    </w:p>
    <w:p w14:paraId="713398A7" w14:textId="3FD55F18" w:rsidR="00433CE4" w:rsidRDefault="00433CE4" w:rsidP="00616BCA">
      <w:pPr>
        <w:numPr>
          <w:ilvl w:val="2"/>
          <w:numId w:val="13"/>
        </w:numPr>
        <w:tabs>
          <w:tab w:val="num" w:pos="360"/>
          <w:tab w:val="num" w:pos="1512"/>
        </w:tabs>
        <w:spacing w:after="40" w:line="260" w:lineRule="exact"/>
        <w:ind w:left="1656" w:hanging="162"/>
      </w:pPr>
      <w:r>
        <w:t xml:space="preserve">This </w:t>
      </w:r>
      <w:proofErr w:type="spellStart"/>
      <w:r>
        <w:t>structuredBody</w:t>
      </w:r>
      <w:proofErr w:type="spellEnd"/>
      <w:r>
        <w:t xml:space="preserve"> </w:t>
      </w:r>
      <w:r>
        <w:rPr>
          <w:rStyle w:val="keyword"/>
        </w:rPr>
        <w:t>SHALL</w:t>
      </w:r>
      <w:r>
        <w:t xml:space="preserve"> contain exactly one [1..1] </w:t>
      </w:r>
      <w:r w:rsidRPr="00864BEE">
        <w:rPr>
          <w:rStyle w:val="XMLnameBold"/>
          <w:sz w:val="22"/>
        </w:rPr>
        <w:t>component</w:t>
      </w:r>
      <w:bookmarkStart w:id="445" w:name="C_3325-28474"/>
      <w:bookmarkEnd w:id="445"/>
      <w:r w:rsidRPr="00864BEE">
        <w:rPr>
          <w:sz w:val="24"/>
        </w:rPr>
        <w:t xml:space="preserve"> </w:t>
      </w:r>
      <w:r>
        <w:t>(CONF:</w:t>
      </w:r>
      <w:del w:id="446" w:author="Yan Heras" w:date="2018-01-31T15:48:00Z">
        <w:r w:rsidDel="00FA7726">
          <w:delText>3325-28474</w:delText>
        </w:r>
      </w:del>
      <w:ins w:id="447" w:author="Yan Heras" w:date="2018-01-31T15:48:00Z">
        <w:r w:rsidR="00FA7726">
          <w:t>3343-17090</w:t>
        </w:r>
      </w:ins>
      <w:r>
        <w:t>) such that it</w:t>
      </w:r>
    </w:p>
    <w:p w14:paraId="637430C8" w14:textId="21AB6092" w:rsidR="00433CE4" w:rsidRDefault="00433CE4" w:rsidP="00616BCA">
      <w:pPr>
        <w:numPr>
          <w:ilvl w:val="3"/>
          <w:numId w:val="13"/>
        </w:numPr>
        <w:tabs>
          <w:tab w:val="clear" w:pos="2708"/>
          <w:tab w:val="num" w:pos="360"/>
          <w:tab w:val="num" w:pos="2052"/>
          <w:tab w:val="num" w:pos="2250"/>
        </w:tabs>
        <w:spacing w:after="40" w:line="260" w:lineRule="exact"/>
        <w:ind w:left="2250" w:hanging="270"/>
      </w:pPr>
      <w:r>
        <w:rPr>
          <w:rStyle w:val="keyword"/>
        </w:rPr>
        <w:t>SHALL</w:t>
      </w:r>
      <w:r>
        <w:t xml:space="preserve"> contain exactly one [1</w:t>
      </w:r>
      <w:proofErr w:type="gramStart"/>
      <w:r>
        <w:t>..1</w:t>
      </w:r>
      <w:proofErr w:type="gramEnd"/>
      <w:r>
        <w:t xml:space="preserve">] </w:t>
      </w:r>
      <w:hyperlink w:anchor="_Toc389770292">
        <w:r w:rsidRPr="00731279">
          <w:rPr>
            <w:rStyle w:val="HyperlinkCourierBold"/>
            <w:rFonts w:cs="Courier New"/>
            <w:b w:val="0"/>
            <w:color w:val="0033CC"/>
            <w:sz w:val="22"/>
            <w:szCs w:val="22"/>
          </w:rPr>
          <w:t>Reporting Parameters Section - CMS</w:t>
        </w:r>
      </w:hyperlink>
      <w:r>
        <w:rPr>
          <w:rStyle w:val="XMLname"/>
        </w:rPr>
        <w:t xml:space="preserve"> (identifier: urn:hl7ii:2.16.840.1.113883.10.20.17.2.1.1:2016-03-01)</w:t>
      </w:r>
      <w:bookmarkStart w:id="448" w:name="C_3325-28475"/>
      <w:bookmarkEnd w:id="448"/>
      <w:r>
        <w:t xml:space="preserve"> (CONF:</w:t>
      </w:r>
      <w:del w:id="449" w:author="Yan Heras" w:date="2018-02-12T09:54:00Z">
        <w:r w:rsidDel="007A3D34">
          <w:delText>3325-28475</w:delText>
        </w:r>
      </w:del>
      <w:ins w:id="450" w:author="Yan Heras" w:date="2018-02-12T09:54:00Z">
        <w:r w:rsidR="007A3D34">
          <w:t>CMS_</w:t>
        </w:r>
      </w:ins>
      <w:ins w:id="451" w:author="Yan Heras" w:date="2018-02-12T09:57:00Z">
        <w:r w:rsidR="007A3D34">
          <w:t>0054</w:t>
        </w:r>
      </w:ins>
      <w:r>
        <w:t>).</w:t>
      </w:r>
    </w:p>
    <w:p w14:paraId="7B805B12" w14:textId="63DD483A" w:rsidR="00433CE4" w:rsidRDefault="00433CE4" w:rsidP="00616BCA">
      <w:pPr>
        <w:numPr>
          <w:ilvl w:val="2"/>
          <w:numId w:val="13"/>
        </w:numPr>
        <w:tabs>
          <w:tab w:val="num" w:pos="360"/>
          <w:tab w:val="num" w:pos="1512"/>
        </w:tabs>
        <w:spacing w:after="40" w:line="260" w:lineRule="exact"/>
        <w:ind w:left="1656" w:hanging="162"/>
      </w:pPr>
      <w:r>
        <w:t xml:space="preserve">This </w:t>
      </w:r>
      <w:proofErr w:type="spellStart"/>
      <w:r>
        <w:t>structuredBody</w:t>
      </w:r>
      <w:proofErr w:type="spellEnd"/>
      <w:r>
        <w:t xml:space="preserve"> </w:t>
      </w:r>
      <w:r>
        <w:rPr>
          <w:rStyle w:val="keyword"/>
        </w:rPr>
        <w:t>SHALL</w:t>
      </w:r>
      <w:r>
        <w:t xml:space="preserve"> contain exactly one [1..1] </w:t>
      </w:r>
      <w:r w:rsidRPr="00864BEE">
        <w:rPr>
          <w:rStyle w:val="XMLnameBold"/>
          <w:sz w:val="22"/>
        </w:rPr>
        <w:t>component</w:t>
      </w:r>
      <w:bookmarkStart w:id="452" w:name="C_3325-28476"/>
      <w:bookmarkEnd w:id="452"/>
      <w:r w:rsidRPr="00864BEE">
        <w:rPr>
          <w:sz w:val="24"/>
        </w:rPr>
        <w:t xml:space="preserve"> </w:t>
      </w:r>
      <w:r>
        <w:t>(CONF:</w:t>
      </w:r>
      <w:del w:id="453" w:author="Yan Heras" w:date="2018-01-31T15:49:00Z">
        <w:r w:rsidDel="00FA7726">
          <w:delText>3325-28476</w:delText>
        </w:r>
      </w:del>
      <w:ins w:id="454" w:author="Yan Heras" w:date="2018-01-31T15:49:00Z">
        <w:r w:rsidR="00FA7726">
          <w:t>3343-17091</w:t>
        </w:r>
      </w:ins>
      <w:r>
        <w:t>) such that it</w:t>
      </w:r>
    </w:p>
    <w:p w14:paraId="0632A965" w14:textId="0E3670C1" w:rsidR="00433CE4" w:rsidRDefault="00433CE4" w:rsidP="00616BCA">
      <w:pPr>
        <w:numPr>
          <w:ilvl w:val="3"/>
          <w:numId w:val="13"/>
        </w:numPr>
        <w:tabs>
          <w:tab w:val="clear" w:pos="2708"/>
          <w:tab w:val="num" w:pos="360"/>
          <w:tab w:val="num" w:pos="2052"/>
          <w:tab w:val="num" w:pos="2340"/>
        </w:tabs>
        <w:spacing w:after="40" w:line="260" w:lineRule="exact"/>
        <w:ind w:left="2340" w:hanging="270"/>
      </w:pPr>
      <w:r>
        <w:rPr>
          <w:rStyle w:val="keyword"/>
        </w:rPr>
        <w:t>SHALL</w:t>
      </w:r>
      <w:r>
        <w:t xml:space="preserve"> contain exactly one [1</w:t>
      </w:r>
      <w:proofErr w:type="gramStart"/>
      <w:r>
        <w:t>..1</w:t>
      </w:r>
      <w:proofErr w:type="gramEnd"/>
      <w:r>
        <w:t xml:space="preserve">] </w:t>
      </w:r>
      <w:r w:rsidR="005C5A48">
        <w:fldChar w:fldCharType="begin"/>
      </w:r>
      <w:r w:rsidR="005C5A48">
        <w:instrText xml:space="preserve"> HYPERLINK \l "_Patient_Data_Section" \h </w:instrText>
      </w:r>
      <w:r w:rsidR="005C5A48">
        <w:fldChar w:fldCharType="separate"/>
      </w:r>
      <w:r w:rsidRPr="00731279">
        <w:rPr>
          <w:rStyle w:val="HyperlinkCourierBold"/>
          <w:rFonts w:cs="Courier New"/>
          <w:b w:val="0"/>
          <w:color w:val="0033CC"/>
          <w:sz w:val="22"/>
          <w:szCs w:val="22"/>
        </w:rPr>
        <w:t>Patient Data Section QDM (V</w:t>
      </w:r>
      <w:ins w:id="455" w:author="Yan Heras" w:date="2018-01-18T11:23:00Z">
        <w:r w:rsidR="00A95FAB">
          <w:rPr>
            <w:rStyle w:val="HyperlinkCourierBold"/>
            <w:rFonts w:cs="Courier New"/>
            <w:b w:val="0"/>
            <w:color w:val="0033CC"/>
            <w:sz w:val="22"/>
            <w:szCs w:val="22"/>
          </w:rPr>
          <w:t>5</w:t>
        </w:r>
      </w:ins>
      <w:del w:id="456" w:author="Yan Heras" w:date="2018-01-18T11:23:00Z">
        <w:r w:rsidRPr="00731279" w:rsidDel="00A95FAB">
          <w:rPr>
            <w:rStyle w:val="HyperlinkCourierBold"/>
            <w:rFonts w:cs="Courier New"/>
            <w:b w:val="0"/>
            <w:color w:val="0033CC"/>
            <w:sz w:val="22"/>
            <w:szCs w:val="22"/>
          </w:rPr>
          <w:delText>4</w:delText>
        </w:r>
      </w:del>
      <w:r w:rsidRPr="00731279">
        <w:rPr>
          <w:rStyle w:val="HyperlinkCourierBold"/>
          <w:rFonts w:cs="Courier New"/>
          <w:b w:val="0"/>
          <w:color w:val="0033CC"/>
          <w:sz w:val="22"/>
          <w:szCs w:val="22"/>
        </w:rPr>
        <w:t>) - CMS</w:t>
      </w:r>
      <w:r w:rsidR="005C5A48">
        <w:rPr>
          <w:rStyle w:val="HyperlinkCourierBold"/>
          <w:rFonts w:cs="Courier New"/>
          <w:b w:val="0"/>
          <w:color w:val="0033CC"/>
          <w:sz w:val="22"/>
          <w:szCs w:val="22"/>
        </w:rPr>
        <w:fldChar w:fldCharType="end"/>
      </w:r>
      <w:r>
        <w:rPr>
          <w:rStyle w:val="XMLname"/>
        </w:rPr>
        <w:t xml:space="preserve"> (identifier: urn:hl7ii:2.16.840.1.113883.10.20.24.2.1.1:</w:t>
      </w:r>
      <w:del w:id="457" w:author="Yan Heras" w:date="2018-01-18T11:23:00Z">
        <w:r w:rsidDel="00A95FAB">
          <w:rPr>
            <w:rStyle w:val="XMLname"/>
          </w:rPr>
          <w:delText>2017-07</w:delText>
        </w:r>
      </w:del>
      <w:ins w:id="458" w:author="Yan Heras" w:date="2018-01-18T11:23:00Z">
        <w:r w:rsidR="00A95FAB">
          <w:rPr>
            <w:rStyle w:val="XMLname"/>
          </w:rPr>
          <w:t>2018-02</w:t>
        </w:r>
      </w:ins>
      <w:r>
        <w:rPr>
          <w:rStyle w:val="XMLname"/>
        </w:rPr>
        <w:t>-01)</w:t>
      </w:r>
      <w:bookmarkStart w:id="459" w:name="C_3325-28477"/>
      <w:bookmarkEnd w:id="459"/>
      <w:r>
        <w:t xml:space="preserve"> (CONF:</w:t>
      </w:r>
      <w:del w:id="460" w:author="Yan Heras" w:date="2018-01-31T15:50:00Z">
        <w:r w:rsidDel="00FA7726">
          <w:delText>3325-28477</w:delText>
        </w:r>
      </w:del>
      <w:ins w:id="461" w:author="Yan Heras" w:date="2018-02-12T10:01:00Z">
        <w:r w:rsidR="00367CB2">
          <w:t>CMS_0055</w:t>
        </w:r>
      </w:ins>
      <w:r>
        <w:t>).</w:t>
      </w:r>
    </w:p>
    <w:p w14:paraId="609931E0" w14:textId="42BD0B52" w:rsidR="00433CE4" w:rsidRDefault="00433CE4" w:rsidP="00616BCA">
      <w:pPr>
        <w:numPr>
          <w:ilvl w:val="2"/>
          <w:numId w:val="13"/>
        </w:numPr>
        <w:tabs>
          <w:tab w:val="num" w:pos="360"/>
          <w:tab w:val="num" w:pos="1512"/>
        </w:tabs>
        <w:spacing w:after="40" w:line="260" w:lineRule="exact"/>
        <w:ind w:left="1656" w:hanging="162"/>
      </w:pPr>
      <w:r>
        <w:t xml:space="preserve">This </w:t>
      </w:r>
      <w:proofErr w:type="spellStart"/>
      <w:r>
        <w:t>structuredBody</w:t>
      </w:r>
      <w:proofErr w:type="spellEnd"/>
      <w:r>
        <w:t xml:space="preserve"> </w:t>
      </w:r>
      <w:r>
        <w:rPr>
          <w:rStyle w:val="keyword"/>
        </w:rPr>
        <w:t>SHALL</w:t>
      </w:r>
      <w:r>
        <w:t xml:space="preserve"> contain exactly one [1..1] </w:t>
      </w:r>
      <w:r w:rsidRPr="00864BEE">
        <w:rPr>
          <w:rStyle w:val="XMLnameBold"/>
          <w:sz w:val="22"/>
        </w:rPr>
        <w:t>component</w:t>
      </w:r>
      <w:bookmarkStart w:id="462" w:name="C_3265-17082"/>
      <w:bookmarkEnd w:id="462"/>
      <w:r w:rsidRPr="00864BEE">
        <w:rPr>
          <w:sz w:val="24"/>
        </w:rPr>
        <w:t xml:space="preserve"> </w:t>
      </w:r>
      <w:r>
        <w:t>(CONF:</w:t>
      </w:r>
      <w:del w:id="463" w:author="Yan Heras" w:date="2018-01-22T10:11:00Z">
        <w:r w:rsidDel="0030352F">
          <w:delText>3265-</w:delText>
        </w:r>
      </w:del>
      <w:ins w:id="464" w:author="Yan Heras" w:date="2018-01-22T10:11:00Z">
        <w:r w:rsidR="0030352F">
          <w:t>3343-</w:t>
        </w:r>
      </w:ins>
      <w:r>
        <w:t>17082) such that it</w:t>
      </w:r>
    </w:p>
    <w:p w14:paraId="701B4254" w14:textId="5BD162FA" w:rsidR="00433CE4" w:rsidRDefault="00433CE4" w:rsidP="00616BCA">
      <w:pPr>
        <w:numPr>
          <w:ilvl w:val="3"/>
          <w:numId w:val="13"/>
        </w:numPr>
        <w:tabs>
          <w:tab w:val="clear" w:pos="2708"/>
          <w:tab w:val="num" w:pos="360"/>
          <w:tab w:val="num" w:pos="2052"/>
          <w:tab w:val="num" w:pos="2340"/>
        </w:tabs>
        <w:spacing w:after="40" w:line="260" w:lineRule="exact"/>
        <w:ind w:left="2340" w:hanging="270"/>
      </w:pPr>
      <w:r>
        <w:rPr>
          <w:rStyle w:val="keyword"/>
        </w:rPr>
        <w:t>SHALL</w:t>
      </w:r>
      <w:r>
        <w:t xml:space="preserve"> contain exactly one [1</w:t>
      </w:r>
      <w:proofErr w:type="gramStart"/>
      <w:r>
        <w:t>..1</w:t>
      </w:r>
      <w:proofErr w:type="gramEnd"/>
      <w:r>
        <w:t xml:space="preserve">] </w:t>
      </w:r>
      <w:hyperlink w:anchor="_Measure_Section">
        <w:r w:rsidRPr="00731279">
          <w:rPr>
            <w:rStyle w:val="HyperlinkCourierBold"/>
            <w:rFonts w:cs="Courier New"/>
            <w:b w:val="0"/>
            <w:color w:val="0033CC"/>
            <w:sz w:val="22"/>
            <w:szCs w:val="22"/>
          </w:rPr>
          <w:t>Measure Section QDM</w:t>
        </w:r>
      </w:hyperlink>
      <w:r w:rsidRPr="00731279">
        <w:rPr>
          <w:rStyle w:val="XMLname"/>
          <w:color w:val="0033CC"/>
        </w:rPr>
        <w:t xml:space="preserve"> </w:t>
      </w:r>
      <w:r>
        <w:rPr>
          <w:rStyle w:val="XMLname"/>
        </w:rPr>
        <w:t>(identifier: urn:oid:2.16.840.1.113883.10.20.24.2.3)</w:t>
      </w:r>
      <w:bookmarkStart w:id="465" w:name="C_3265-17083"/>
      <w:bookmarkEnd w:id="465"/>
      <w:r>
        <w:t xml:space="preserve"> (CONF:</w:t>
      </w:r>
      <w:del w:id="466" w:author="Yan Heras" w:date="2018-01-22T10:11:00Z">
        <w:r w:rsidDel="0030352F">
          <w:delText>3265-</w:delText>
        </w:r>
      </w:del>
      <w:ins w:id="467" w:author="Yan Heras" w:date="2018-01-22T10:11:00Z">
        <w:r w:rsidR="0030352F">
          <w:t>3343-</w:t>
        </w:r>
      </w:ins>
      <w:r>
        <w:t>17083).</w:t>
      </w:r>
    </w:p>
    <w:p w14:paraId="60CC7631" w14:textId="77777777" w:rsidR="00433CE4" w:rsidRDefault="00433CE4" w:rsidP="00C7661B">
      <w:pPr>
        <w:pStyle w:val="BodyText0"/>
        <w:tabs>
          <w:tab w:val="left" w:pos="1080"/>
          <w:tab w:val="left" w:pos="1440"/>
        </w:tabs>
        <w:spacing w:before="0" w:line="260" w:lineRule="exact"/>
        <w:ind w:left="792"/>
      </w:pPr>
    </w:p>
    <w:p w14:paraId="1EDF2260" w14:textId="686211A3" w:rsidR="009F75C3" w:rsidRPr="003D5DD8" w:rsidRDefault="009F75C3" w:rsidP="00C7661B">
      <w:pPr>
        <w:pStyle w:val="Caption-Fig"/>
      </w:pPr>
      <w:bookmarkStart w:id="468" w:name="_Toc487412638"/>
      <w:r w:rsidRPr="003D5DD8">
        <w:lastRenderedPageBreak/>
        <w:t xml:space="preserve">Figure </w:t>
      </w:r>
      <w:r w:rsidR="006E4296">
        <w:fldChar w:fldCharType="begin"/>
      </w:r>
      <w:r w:rsidR="00005CF1">
        <w:instrText xml:space="preserve"> SEQ Figure \* ARABIC </w:instrText>
      </w:r>
      <w:r w:rsidR="006E4296">
        <w:fldChar w:fldCharType="separate"/>
      </w:r>
      <w:r w:rsidR="0096209A">
        <w:rPr>
          <w:noProof/>
        </w:rPr>
        <w:t>5</w:t>
      </w:r>
      <w:r w:rsidR="006E4296">
        <w:fldChar w:fldCharType="end"/>
      </w:r>
      <w:r w:rsidRPr="003D5DD8">
        <w:t>: General Header Example</w:t>
      </w:r>
      <w:bookmarkEnd w:id="416"/>
      <w:bookmarkEnd w:id="417"/>
      <w:bookmarkEnd w:id="418"/>
      <w:bookmarkEnd w:id="468"/>
    </w:p>
    <w:p w14:paraId="713677EA" w14:textId="77777777" w:rsidR="00433CE4" w:rsidRDefault="00433CE4" w:rsidP="00C7661B">
      <w:pPr>
        <w:pStyle w:val="Example"/>
        <w:ind w:left="0"/>
      </w:pPr>
      <w:r>
        <w:t>&lt;</w:t>
      </w:r>
      <w:proofErr w:type="spellStart"/>
      <w:r>
        <w:t>ClinicalDocument</w:t>
      </w:r>
      <w:proofErr w:type="spellEnd"/>
      <w:r>
        <w:t>&gt;</w:t>
      </w:r>
    </w:p>
    <w:p w14:paraId="51A3514E" w14:textId="77777777" w:rsidR="00433CE4" w:rsidRDefault="00433CE4" w:rsidP="00C7661B">
      <w:pPr>
        <w:pStyle w:val="Example"/>
        <w:ind w:left="0"/>
      </w:pPr>
      <w:r>
        <w:t xml:space="preserve">    &lt;</w:t>
      </w:r>
      <w:proofErr w:type="spellStart"/>
      <w:r>
        <w:t>realmCode</w:t>
      </w:r>
      <w:proofErr w:type="spellEnd"/>
      <w:r>
        <w:t xml:space="preserve"> code="US"/&gt;</w:t>
      </w:r>
    </w:p>
    <w:p w14:paraId="0172FC93" w14:textId="77777777" w:rsidR="00433CE4" w:rsidRDefault="00433CE4" w:rsidP="00C7661B">
      <w:pPr>
        <w:pStyle w:val="Example"/>
        <w:ind w:left="0"/>
      </w:pPr>
      <w:r>
        <w:t xml:space="preserve">    &lt;</w:t>
      </w:r>
      <w:proofErr w:type="spellStart"/>
      <w:r>
        <w:t>typeId</w:t>
      </w:r>
      <w:proofErr w:type="spellEnd"/>
      <w:r>
        <w:t xml:space="preserve"> root="2.16.840.1.113883.1.3</w:t>
      </w:r>
      <w:proofErr w:type="gramStart"/>
      <w:r>
        <w:t>"  extension</w:t>
      </w:r>
      <w:proofErr w:type="gramEnd"/>
      <w:r>
        <w:t>="POCD</w:t>
      </w:r>
      <w:r w:rsidRPr="00901D38">
        <w:rPr>
          <w:rFonts w:ascii="Calibri" w:eastAsia="Calibri" w:hAnsi="Calibri" w:cs="Calibri"/>
        </w:rPr>
        <w:t>_</w:t>
      </w:r>
      <w:r>
        <w:t>HD000040"/&gt;</w:t>
      </w:r>
    </w:p>
    <w:p w14:paraId="335041B6" w14:textId="77777777" w:rsidR="00433CE4" w:rsidRDefault="00433CE4" w:rsidP="00C7661B">
      <w:pPr>
        <w:pStyle w:val="Example"/>
        <w:ind w:left="0"/>
      </w:pPr>
      <w:r>
        <w:t xml:space="preserve">    </w:t>
      </w:r>
      <w:proofErr w:type="gramStart"/>
      <w:r>
        <w:t>&lt;!--</w:t>
      </w:r>
      <w:proofErr w:type="gramEnd"/>
      <w:r>
        <w:t xml:space="preserve"> US Realm Header (V3) --&gt;</w:t>
      </w:r>
    </w:p>
    <w:p w14:paraId="28F5A056" w14:textId="77777777" w:rsidR="00433CE4" w:rsidRDefault="00433CE4" w:rsidP="00C7661B">
      <w:pPr>
        <w:pStyle w:val="Example"/>
        <w:ind w:left="0"/>
      </w:pPr>
      <w:r>
        <w:t xml:space="preserve">    &lt;</w:t>
      </w:r>
      <w:proofErr w:type="spellStart"/>
      <w:r>
        <w:t>templateId</w:t>
      </w:r>
      <w:proofErr w:type="spellEnd"/>
      <w:r>
        <w:t xml:space="preserve"> root="2.16.840.1.113883.10.20.22.1.1" extension="2015-08-01"/&gt;</w:t>
      </w:r>
    </w:p>
    <w:p w14:paraId="7214D194" w14:textId="77777777" w:rsidR="00433CE4" w:rsidRDefault="00433CE4" w:rsidP="00C7661B">
      <w:pPr>
        <w:pStyle w:val="Example"/>
        <w:ind w:left="0"/>
      </w:pPr>
      <w:r>
        <w:t xml:space="preserve">    </w:t>
      </w:r>
      <w:proofErr w:type="gramStart"/>
      <w:r>
        <w:t>&lt;!--</w:t>
      </w:r>
      <w:proofErr w:type="gramEnd"/>
      <w:r>
        <w:t xml:space="preserve"> QRDA Category I Framework (V3) --&gt;</w:t>
      </w:r>
    </w:p>
    <w:p w14:paraId="23B90428" w14:textId="77777777" w:rsidR="00433CE4" w:rsidRDefault="00433CE4" w:rsidP="00C7661B">
      <w:pPr>
        <w:pStyle w:val="Example"/>
        <w:ind w:left="0"/>
      </w:pPr>
      <w:r>
        <w:t xml:space="preserve">    &lt;</w:t>
      </w:r>
      <w:proofErr w:type="spellStart"/>
      <w:r>
        <w:t>templateId</w:t>
      </w:r>
      <w:proofErr w:type="spellEnd"/>
      <w:r>
        <w:t xml:space="preserve"> root="2.16.840.1.113883.10.20.24.1.1" extension="2016-02-01"/&gt;</w:t>
      </w:r>
    </w:p>
    <w:p w14:paraId="0BE12543" w14:textId="5091B9D0" w:rsidR="00433CE4" w:rsidRDefault="00433CE4" w:rsidP="00C7661B">
      <w:pPr>
        <w:pStyle w:val="Example"/>
        <w:ind w:left="0"/>
      </w:pPr>
      <w:r>
        <w:t xml:space="preserve">    </w:t>
      </w:r>
      <w:proofErr w:type="gramStart"/>
      <w:r>
        <w:t>&lt;!--</w:t>
      </w:r>
      <w:proofErr w:type="gramEnd"/>
      <w:r>
        <w:t xml:space="preserve"> QDM-based QRDA (V</w:t>
      </w:r>
      <w:ins w:id="469" w:author="Yan Heras" w:date="2018-01-18T11:23:00Z">
        <w:r w:rsidR="00A95FAB">
          <w:t>5</w:t>
        </w:r>
      </w:ins>
      <w:del w:id="470" w:author="Yan Heras" w:date="2018-01-18T11:23:00Z">
        <w:r w:rsidDel="00A95FAB">
          <w:delText>4</w:delText>
        </w:r>
      </w:del>
      <w:r>
        <w:t>) --&gt;</w:t>
      </w:r>
    </w:p>
    <w:p w14:paraId="575F2DB1" w14:textId="1F6B2108" w:rsidR="00433CE4" w:rsidRDefault="00433CE4" w:rsidP="00C7661B">
      <w:pPr>
        <w:pStyle w:val="Example"/>
        <w:ind w:left="0"/>
      </w:pPr>
      <w:r>
        <w:t xml:space="preserve">    &lt;</w:t>
      </w:r>
      <w:proofErr w:type="spellStart"/>
      <w:r>
        <w:t>templateId</w:t>
      </w:r>
      <w:proofErr w:type="spellEnd"/>
      <w:r>
        <w:t xml:space="preserve"> root="2.16.840.1.113883.10.20.24.1.2" extension="201</w:t>
      </w:r>
      <w:ins w:id="471" w:author="Yan Heras" w:date="2018-01-18T11:24:00Z">
        <w:r w:rsidR="00A95FAB">
          <w:t>7</w:t>
        </w:r>
      </w:ins>
      <w:del w:id="472" w:author="Yan Heras" w:date="2018-01-18T11:24:00Z">
        <w:r w:rsidDel="00A95FAB">
          <w:delText>6</w:delText>
        </w:r>
      </w:del>
      <w:r>
        <w:t>-08-01"/&gt;</w:t>
      </w:r>
    </w:p>
    <w:p w14:paraId="7968BB89" w14:textId="6BDEEF98" w:rsidR="00433CE4" w:rsidRDefault="00433CE4" w:rsidP="00C7661B">
      <w:pPr>
        <w:pStyle w:val="Example"/>
        <w:ind w:left="0"/>
      </w:pPr>
      <w:r>
        <w:t xml:space="preserve">    </w:t>
      </w:r>
      <w:proofErr w:type="gramStart"/>
      <w:r>
        <w:t>&lt;!--</w:t>
      </w:r>
      <w:proofErr w:type="gramEnd"/>
      <w:r>
        <w:t xml:space="preserve"> QRDA Category I Report - CMS (V</w:t>
      </w:r>
      <w:ins w:id="473" w:author="Yan Heras" w:date="2018-01-18T11:24:00Z">
        <w:r w:rsidR="00A95FAB">
          <w:t>5</w:t>
        </w:r>
      </w:ins>
      <w:del w:id="474" w:author="Yan Heras" w:date="2018-01-18T11:24:00Z">
        <w:r w:rsidDel="00A95FAB">
          <w:delText>4</w:delText>
        </w:r>
      </w:del>
      <w:r>
        <w:t>) --&gt;</w:t>
      </w:r>
    </w:p>
    <w:p w14:paraId="41EF679D" w14:textId="2E8C2D70" w:rsidR="00433CE4" w:rsidRDefault="00433CE4" w:rsidP="00C7661B">
      <w:pPr>
        <w:pStyle w:val="Example"/>
        <w:ind w:left="0"/>
      </w:pPr>
      <w:r>
        <w:t xml:space="preserve">    &lt;</w:t>
      </w:r>
      <w:proofErr w:type="spellStart"/>
      <w:r>
        <w:t>templateId</w:t>
      </w:r>
      <w:proofErr w:type="spellEnd"/>
      <w:r>
        <w:t xml:space="preserve"> root="2.16.840.1.113883.10.20.24.1.3" extension=”</w:t>
      </w:r>
      <w:del w:id="475" w:author="Yan Heras" w:date="2018-01-18T11:24:00Z">
        <w:r w:rsidDel="00A95FAB">
          <w:delText>2017-07</w:delText>
        </w:r>
      </w:del>
      <w:ins w:id="476" w:author="Yan Heras" w:date="2018-01-18T11:24:00Z">
        <w:r w:rsidR="00A95FAB">
          <w:t>2018-02</w:t>
        </w:r>
      </w:ins>
      <w:r>
        <w:t>-01”/&gt;</w:t>
      </w:r>
    </w:p>
    <w:p w14:paraId="1866BACB" w14:textId="7B7DF412" w:rsidR="00433CE4" w:rsidRDefault="00433CE4" w:rsidP="00C7661B">
      <w:pPr>
        <w:pStyle w:val="Example"/>
        <w:ind w:left="0"/>
      </w:pPr>
      <w:r>
        <w:t xml:space="preserve">    </w:t>
      </w:r>
      <w:proofErr w:type="gramStart"/>
      <w:r>
        <w:t>&lt;!--</w:t>
      </w:r>
      <w:proofErr w:type="gramEnd"/>
      <w:r>
        <w:t xml:space="preserve"> This is the globally unique identifier for this </w:t>
      </w:r>
      <w:r w:rsidR="00E4023D">
        <w:t>QRDA I</w:t>
      </w:r>
      <w:r>
        <w:t xml:space="preserve"> document --&gt;</w:t>
      </w:r>
    </w:p>
    <w:p w14:paraId="3818BF89" w14:textId="74B558AE" w:rsidR="00433CE4" w:rsidRDefault="00433CE4" w:rsidP="00C7661B">
      <w:pPr>
        <w:pStyle w:val="Example"/>
        <w:ind w:left="0"/>
      </w:pPr>
      <w:r>
        <w:t xml:space="preserve">    &lt;id root="</w:t>
      </w:r>
      <w:del w:id="477" w:author="Yan Heras" w:date="2018-01-18T11:24:00Z">
        <w:r w:rsidR="009F4E3D" w:rsidRPr="009F4E3D" w:rsidDel="00A95FAB">
          <w:delText xml:space="preserve"> 54f83c2b-ed90-439c-9f8d-92a7ad48c134</w:delText>
        </w:r>
      </w:del>
      <w:r>
        <w:t>"/&gt;</w:t>
      </w:r>
    </w:p>
    <w:p w14:paraId="2878B0AE" w14:textId="77777777" w:rsidR="00433CE4" w:rsidRDefault="00433CE4" w:rsidP="00C7661B">
      <w:pPr>
        <w:pStyle w:val="Example"/>
        <w:ind w:left="0"/>
      </w:pPr>
      <w:r>
        <w:t xml:space="preserve">    &lt;code code="55182-0" </w:t>
      </w:r>
      <w:proofErr w:type="spellStart"/>
      <w:r>
        <w:t>codeSystem</w:t>
      </w:r>
      <w:proofErr w:type="spellEnd"/>
      <w:r>
        <w:t xml:space="preserve">="2.16.840.1.113883.6.1" </w:t>
      </w:r>
    </w:p>
    <w:p w14:paraId="391EC8BF" w14:textId="77777777" w:rsidR="00433CE4" w:rsidRDefault="00433CE4" w:rsidP="00C7661B">
      <w:pPr>
        <w:pStyle w:val="Example"/>
        <w:ind w:left="0"/>
      </w:pPr>
      <w:r>
        <w:t xml:space="preserve">        </w:t>
      </w:r>
      <w:proofErr w:type="spellStart"/>
      <w:proofErr w:type="gramStart"/>
      <w:r>
        <w:t>codeSystemName</w:t>
      </w:r>
      <w:proofErr w:type="spellEnd"/>
      <w:proofErr w:type="gramEnd"/>
      <w:r>
        <w:t xml:space="preserve">="LOINC" </w:t>
      </w:r>
      <w:proofErr w:type="spellStart"/>
      <w:r>
        <w:t>displayName</w:t>
      </w:r>
      <w:proofErr w:type="spellEnd"/>
      <w:r>
        <w:t>="Quality Measure Report"/&gt;</w:t>
      </w:r>
    </w:p>
    <w:p w14:paraId="6D081070" w14:textId="40690A31" w:rsidR="00433CE4" w:rsidRDefault="00433CE4" w:rsidP="00C7661B">
      <w:pPr>
        <w:pStyle w:val="Example"/>
        <w:ind w:left="0"/>
      </w:pPr>
      <w:r>
        <w:t xml:space="preserve">    &lt;</w:t>
      </w:r>
      <w:proofErr w:type="gramStart"/>
      <w:r>
        <w:t>title&gt;</w:t>
      </w:r>
      <w:proofErr w:type="gramEnd"/>
      <w:r>
        <w:t xml:space="preserve">Good Health </w:t>
      </w:r>
      <w:r w:rsidR="00E4023D">
        <w:t>QRDA I</w:t>
      </w:r>
      <w:r>
        <w:t xml:space="preserve"> Report&lt;/title&gt;</w:t>
      </w:r>
    </w:p>
    <w:p w14:paraId="696B9CB5" w14:textId="77777777" w:rsidR="00433CE4" w:rsidRDefault="00433CE4" w:rsidP="00C7661B">
      <w:pPr>
        <w:pStyle w:val="Example"/>
        <w:ind w:left="0"/>
      </w:pPr>
      <w:r>
        <w:t xml:space="preserve">    </w:t>
      </w:r>
      <w:proofErr w:type="gramStart"/>
      <w:r>
        <w:t>&lt;!--</w:t>
      </w:r>
      <w:proofErr w:type="gramEnd"/>
      <w:r>
        <w:t xml:space="preserve"> This is the document creation time --&gt;</w:t>
      </w:r>
    </w:p>
    <w:p w14:paraId="6067CE0D" w14:textId="69EBB98B" w:rsidR="00433CE4" w:rsidRDefault="00433CE4" w:rsidP="00C7661B">
      <w:pPr>
        <w:pStyle w:val="Example"/>
        <w:ind w:left="0"/>
      </w:pPr>
      <w:r>
        <w:t xml:space="preserve">    &lt;</w:t>
      </w:r>
      <w:proofErr w:type="spellStart"/>
      <w:r>
        <w:t>effectiveTime</w:t>
      </w:r>
      <w:proofErr w:type="spellEnd"/>
      <w:r>
        <w:t xml:space="preserve"> value="</w:t>
      </w:r>
      <w:del w:id="478" w:author="Yan Heras" w:date="2018-01-18T11:24:00Z">
        <w:r w:rsidDel="00A95FAB">
          <w:delText>20180110</w:delText>
        </w:r>
      </w:del>
      <w:ins w:id="479" w:author="Yan Heras" w:date="2018-01-18T11:24:00Z">
        <w:r w:rsidR="00A95FAB">
          <w:t>20200401</w:t>
        </w:r>
      </w:ins>
      <w:del w:id="480" w:author="Yan Heras" w:date="2018-01-18T11:25:00Z">
        <w:r w:rsidDel="00A95FAB">
          <w:delText>9171504+0500</w:delText>
        </w:r>
      </w:del>
      <w:r>
        <w:t>"/&gt;</w:t>
      </w:r>
    </w:p>
    <w:p w14:paraId="0958C40F" w14:textId="77777777" w:rsidR="00433CE4" w:rsidRDefault="00433CE4" w:rsidP="00C7661B">
      <w:pPr>
        <w:pStyle w:val="Example"/>
        <w:ind w:left="0"/>
      </w:pPr>
      <w:r>
        <w:t xml:space="preserve">    &lt;</w:t>
      </w:r>
      <w:proofErr w:type="spellStart"/>
      <w:r>
        <w:t>confidentialityCode</w:t>
      </w:r>
      <w:proofErr w:type="spellEnd"/>
      <w:r>
        <w:t xml:space="preserve"> code="N" </w:t>
      </w:r>
      <w:proofErr w:type="spellStart"/>
      <w:r>
        <w:t>codeSystem</w:t>
      </w:r>
      <w:proofErr w:type="spellEnd"/>
      <w:r>
        <w:t>="2.16.840.1.113883.5.25"</w:t>
      </w:r>
    </w:p>
    <w:p w14:paraId="2D66262D" w14:textId="77777777" w:rsidR="00433CE4" w:rsidRDefault="00433CE4" w:rsidP="00C7661B">
      <w:pPr>
        <w:pStyle w:val="Example"/>
        <w:ind w:left="0"/>
      </w:pPr>
      <w:r>
        <w:t xml:space="preserve">    </w:t>
      </w:r>
      <w:proofErr w:type="spellStart"/>
      <w:proofErr w:type="gramStart"/>
      <w:r>
        <w:t>codeSystemName</w:t>
      </w:r>
      <w:proofErr w:type="spellEnd"/>
      <w:proofErr w:type="gramEnd"/>
      <w:r>
        <w:t>="HL7Confidentiality"/&gt;</w:t>
      </w:r>
    </w:p>
    <w:p w14:paraId="42D36510" w14:textId="77777777" w:rsidR="00433CE4" w:rsidRDefault="00433CE4" w:rsidP="00C7661B">
      <w:pPr>
        <w:pStyle w:val="Example"/>
        <w:ind w:left="0"/>
      </w:pPr>
      <w:r>
        <w:t xml:space="preserve">    &lt;</w:t>
      </w:r>
      <w:proofErr w:type="spellStart"/>
      <w:r>
        <w:t>languageCode</w:t>
      </w:r>
      <w:proofErr w:type="spellEnd"/>
      <w:r>
        <w:t xml:space="preserve"> code="</w:t>
      </w:r>
      <w:proofErr w:type="spellStart"/>
      <w:r>
        <w:t>en</w:t>
      </w:r>
      <w:proofErr w:type="spellEnd"/>
      <w:r>
        <w:t>"/&gt;</w:t>
      </w:r>
    </w:p>
    <w:p w14:paraId="42D8F30D" w14:textId="77777777" w:rsidR="00433CE4" w:rsidRDefault="00433CE4" w:rsidP="00C7661B">
      <w:pPr>
        <w:pStyle w:val="Example"/>
        <w:ind w:left="0"/>
      </w:pPr>
      <w:r>
        <w:t xml:space="preserve">    ...</w:t>
      </w:r>
    </w:p>
    <w:p w14:paraId="17F10434" w14:textId="77777777" w:rsidR="009F75C3" w:rsidRDefault="00433CE4" w:rsidP="00C7661B">
      <w:pPr>
        <w:pStyle w:val="Example"/>
        <w:ind w:left="0"/>
      </w:pPr>
      <w:r>
        <w:t>&lt;/</w:t>
      </w:r>
      <w:proofErr w:type="spellStart"/>
      <w:r>
        <w:t>ClinicalDocument</w:t>
      </w:r>
      <w:proofErr w:type="spellEnd"/>
      <w:r>
        <w:t>&gt;</w:t>
      </w:r>
    </w:p>
    <w:p w14:paraId="143B0780" w14:textId="77777777" w:rsidR="00CA2921" w:rsidRPr="003D5DD8" w:rsidRDefault="00184C24" w:rsidP="00C7661B">
      <w:pPr>
        <w:pStyle w:val="Heading4"/>
        <w:ind w:left="432"/>
      </w:pPr>
      <w:bookmarkStart w:id="481" w:name="_Toc486370149"/>
      <w:proofErr w:type="spellStart"/>
      <w:proofErr w:type="gramStart"/>
      <w:r w:rsidRPr="003D5DD8">
        <w:t>r</w:t>
      </w:r>
      <w:r w:rsidR="00CA2921" w:rsidRPr="003D5DD8">
        <w:t>ecordTarget</w:t>
      </w:r>
      <w:bookmarkEnd w:id="273"/>
      <w:bookmarkEnd w:id="481"/>
      <w:proofErr w:type="spellEnd"/>
      <w:proofErr w:type="gramEnd"/>
    </w:p>
    <w:p w14:paraId="379B6D5A" w14:textId="77777777" w:rsidR="009F75C3" w:rsidRPr="00A00639" w:rsidRDefault="2588F33B" w:rsidP="00C7661B">
      <w:pPr>
        <w:pStyle w:val="BodyText0"/>
      </w:pPr>
      <w:r>
        <w:t xml:space="preserve">The </w:t>
      </w:r>
      <w:proofErr w:type="spellStart"/>
      <w:r w:rsidRPr="2588F33B">
        <w:rPr>
          <w:rFonts w:ascii="Courier New,SimSun" w:eastAsia="Courier New,SimSun" w:hAnsi="Courier New,SimSun" w:cs="Courier New,SimSun"/>
        </w:rPr>
        <w:t>recordTarget</w:t>
      </w:r>
      <w:proofErr w:type="spellEnd"/>
      <w:r w:rsidRPr="11B61B0A">
        <w:rPr>
          <w:rFonts w:ascii="SimSun" w:hAnsi="SimSun" w:cs="SimSun"/>
        </w:rPr>
        <w:t xml:space="preserve"> </w:t>
      </w:r>
      <w:r>
        <w:t xml:space="preserve">records the patient whose health information is described by the clinical </w:t>
      </w:r>
      <w:r w:rsidRPr="00A00639">
        <w:t xml:space="preserve">document; it </w:t>
      </w:r>
      <w:r w:rsidRPr="00A00639">
        <w:rPr>
          <w:lang w:eastAsia="zh-CN"/>
        </w:rPr>
        <w:t>must contain at least one</w:t>
      </w:r>
      <w:r w:rsidRPr="00A00639">
        <w:t xml:space="preserve"> </w:t>
      </w:r>
      <w:proofErr w:type="spellStart"/>
      <w:r w:rsidRPr="00FD0063">
        <w:rPr>
          <w:rFonts w:ascii="Courier New,SimSun" w:eastAsia="Courier New,SimSun" w:hAnsi="Courier New,SimSun" w:cs="Courier New,SimSun"/>
        </w:rPr>
        <w:t>patientRole</w:t>
      </w:r>
      <w:proofErr w:type="spellEnd"/>
      <w:r w:rsidRPr="00A00639">
        <w:t xml:space="preserve"> </w:t>
      </w:r>
      <w:r w:rsidRPr="00A00639">
        <w:rPr>
          <w:lang w:eastAsia="zh-CN"/>
        </w:rPr>
        <w:t>element</w:t>
      </w:r>
      <w:r w:rsidRPr="00A00639">
        <w:t xml:space="preserve">. </w:t>
      </w:r>
    </w:p>
    <w:p w14:paraId="60BEE3D8" w14:textId="601E340A" w:rsidR="009F75C3" w:rsidRDefault="009F75C3" w:rsidP="00C7661B">
      <w:pPr>
        <w:pStyle w:val="Caption-nospace"/>
      </w:pPr>
      <w:bookmarkStart w:id="482" w:name="_Toc290640033"/>
      <w:bookmarkStart w:id="483" w:name="_Toc424024360"/>
      <w:bookmarkStart w:id="484" w:name="_Toc450408273"/>
      <w:bookmarkStart w:id="485" w:name="_Toc487412649"/>
      <w:r w:rsidRPr="003D5DD8">
        <w:t xml:space="preserve">Table </w:t>
      </w:r>
      <w:r w:rsidR="006E4296" w:rsidRPr="003D5DD8">
        <w:fldChar w:fldCharType="begin"/>
      </w:r>
      <w:r w:rsidRPr="003D5DD8">
        <w:instrText>SEQ Table \* ARABIC</w:instrText>
      </w:r>
      <w:r w:rsidR="006E4296" w:rsidRPr="003D5DD8">
        <w:fldChar w:fldCharType="separate"/>
      </w:r>
      <w:r w:rsidR="0096209A">
        <w:rPr>
          <w:noProof/>
        </w:rPr>
        <w:t>3</w:t>
      </w:r>
      <w:r w:rsidR="006E4296" w:rsidRPr="003D5DD8">
        <w:fldChar w:fldCharType="end"/>
      </w:r>
      <w:r w:rsidRPr="2CE0230F">
        <w:t xml:space="preserve">: </w:t>
      </w:r>
      <w:proofErr w:type="spellStart"/>
      <w:r w:rsidRPr="003D5DD8">
        <w:t>recordTarget</w:t>
      </w:r>
      <w:proofErr w:type="spellEnd"/>
      <w:r w:rsidRPr="003D5DD8">
        <w:t xml:space="preserve"> Constraints Overview</w:t>
      </w:r>
      <w:bookmarkEnd w:id="482"/>
      <w:bookmarkEnd w:id="483"/>
      <w:bookmarkEnd w:id="484"/>
      <w:bookmarkEnd w:id="485"/>
    </w:p>
    <w:p w14:paraId="1637C09E" w14:textId="278D82A7" w:rsidR="009F75C3" w:rsidRPr="00967FC0" w:rsidRDefault="2588F33B" w:rsidP="00C7661B">
      <w:pPr>
        <w:pStyle w:val="Caption-OID"/>
      </w:pPr>
      <w:proofErr w:type="spellStart"/>
      <w:r>
        <w:t>ClinicalDocument</w:t>
      </w:r>
      <w:proofErr w:type="spellEnd"/>
      <w:r>
        <w:t xml:space="preserve"> (identifier: urn</w:t>
      </w:r>
      <w:proofErr w:type="gramStart"/>
      <w:r>
        <w:t>:hl7ii:2.16.840.1.113883.10.20.24.1.3</w:t>
      </w:r>
      <w:proofErr w:type="gramEnd"/>
      <w:r>
        <w:t>:</w:t>
      </w:r>
      <w:del w:id="486" w:author="Yan Heras" w:date="2018-01-18T11:25:00Z">
        <w:r w:rsidDel="00A95FAB">
          <w:delText>201</w:delText>
        </w:r>
        <w:r w:rsidR="00A00639" w:rsidDel="00A95FAB">
          <w:delText>7</w:delText>
        </w:r>
        <w:r w:rsidDel="00A95FAB">
          <w:delText>-0</w:delText>
        </w:r>
        <w:r w:rsidR="00A00639" w:rsidDel="00A95FAB">
          <w:delText>7</w:delText>
        </w:r>
      </w:del>
      <w:ins w:id="487" w:author="Yan Heras" w:date="2018-01-18T11:27:00Z">
        <w:r w:rsidR="00A95FAB">
          <w:t>2018-02</w:t>
        </w:r>
      </w:ins>
      <w:r>
        <w:t>-01)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268"/>
        <w:gridCol w:w="810"/>
        <w:gridCol w:w="1080"/>
        <w:gridCol w:w="720"/>
        <w:gridCol w:w="1260"/>
        <w:gridCol w:w="3438"/>
      </w:tblGrid>
      <w:tr w:rsidR="001440D3" w:rsidRPr="00D6290E" w14:paraId="41CCCCE8" w14:textId="77777777" w:rsidTr="11B61B0A">
        <w:trPr>
          <w:cantSplit/>
          <w:tblHeader/>
        </w:trPr>
        <w:tc>
          <w:tcPr>
            <w:tcW w:w="2268" w:type="dxa"/>
            <w:shd w:val="clear" w:color="auto" w:fill="1F497D"/>
            <w:noWrap/>
          </w:tcPr>
          <w:p w14:paraId="73E53D7E" w14:textId="77777777" w:rsidR="009F75C3" w:rsidRPr="00FD0063" w:rsidRDefault="7F880045">
            <w:pPr>
              <w:pStyle w:val="TableHead"/>
              <w:rPr>
                <w:rFonts w:eastAsia="Calibri" w:cs="Arial"/>
              </w:rPr>
            </w:pPr>
            <w:r w:rsidRPr="11B61B0A">
              <w:rPr>
                <w:rFonts w:eastAsia="Arial" w:cs="Arial"/>
              </w:rPr>
              <w:t>XPath</w:t>
            </w:r>
          </w:p>
        </w:tc>
        <w:tc>
          <w:tcPr>
            <w:tcW w:w="810" w:type="dxa"/>
            <w:shd w:val="clear" w:color="auto" w:fill="1F497D"/>
            <w:noWrap/>
          </w:tcPr>
          <w:p w14:paraId="3C7511A5" w14:textId="77777777" w:rsidR="009F75C3" w:rsidRPr="00FD0063" w:rsidRDefault="7F880045">
            <w:pPr>
              <w:pStyle w:val="TableHead"/>
              <w:rPr>
                <w:rFonts w:eastAsia="Calibri" w:cs="Arial"/>
              </w:rPr>
            </w:pPr>
            <w:r w:rsidRPr="11B61B0A">
              <w:rPr>
                <w:rFonts w:eastAsia="Arial" w:cs="Arial"/>
              </w:rPr>
              <w:t>Card.</w:t>
            </w:r>
          </w:p>
        </w:tc>
        <w:tc>
          <w:tcPr>
            <w:tcW w:w="1080" w:type="dxa"/>
            <w:shd w:val="clear" w:color="auto" w:fill="1F497D"/>
            <w:noWrap/>
          </w:tcPr>
          <w:p w14:paraId="7232BEFB" w14:textId="77777777" w:rsidR="009F75C3" w:rsidRPr="00FD0063" w:rsidRDefault="7F880045">
            <w:pPr>
              <w:pStyle w:val="TableHead"/>
              <w:rPr>
                <w:rFonts w:eastAsia="Calibri" w:cs="Arial"/>
              </w:rPr>
            </w:pPr>
            <w:r w:rsidRPr="11B61B0A">
              <w:rPr>
                <w:rFonts w:eastAsia="Arial" w:cs="Arial"/>
              </w:rPr>
              <w:t>Verb</w:t>
            </w:r>
          </w:p>
        </w:tc>
        <w:tc>
          <w:tcPr>
            <w:tcW w:w="720" w:type="dxa"/>
            <w:shd w:val="clear" w:color="auto" w:fill="1F497D"/>
            <w:noWrap/>
          </w:tcPr>
          <w:p w14:paraId="1FD58D6F" w14:textId="77777777" w:rsidR="009F75C3" w:rsidRPr="00FD0063" w:rsidRDefault="7F880045">
            <w:pPr>
              <w:pStyle w:val="TableHead"/>
              <w:rPr>
                <w:rFonts w:eastAsia="Calibri" w:cs="Arial"/>
              </w:rPr>
            </w:pPr>
            <w:r w:rsidRPr="11B61B0A">
              <w:rPr>
                <w:rFonts w:eastAsia="Arial" w:cs="Arial"/>
              </w:rPr>
              <w:t>Data Type</w:t>
            </w:r>
          </w:p>
        </w:tc>
        <w:tc>
          <w:tcPr>
            <w:tcW w:w="1260" w:type="dxa"/>
            <w:shd w:val="clear" w:color="auto" w:fill="1F497D"/>
            <w:noWrap/>
          </w:tcPr>
          <w:p w14:paraId="5E9FA4AD" w14:textId="3E571296" w:rsidR="009F75C3" w:rsidRPr="00FD0063" w:rsidRDefault="007438E4">
            <w:pPr>
              <w:pStyle w:val="TableHead"/>
              <w:rPr>
                <w:rFonts w:eastAsia="Calibri" w:cs="Arial"/>
              </w:rPr>
            </w:pPr>
            <w:r>
              <w:rPr>
                <w:rFonts w:eastAsia="Arial" w:cs="Arial"/>
              </w:rPr>
              <w:t>CONF. #</w:t>
            </w:r>
          </w:p>
        </w:tc>
        <w:tc>
          <w:tcPr>
            <w:tcW w:w="3438" w:type="dxa"/>
            <w:shd w:val="clear" w:color="auto" w:fill="1F497D"/>
            <w:noWrap/>
          </w:tcPr>
          <w:p w14:paraId="2D7D7A62" w14:textId="77777777" w:rsidR="009F75C3" w:rsidRPr="00FD0063" w:rsidRDefault="7F880045">
            <w:pPr>
              <w:pStyle w:val="TableHead"/>
              <w:rPr>
                <w:rFonts w:eastAsia="Calibri" w:cs="Arial"/>
              </w:rPr>
            </w:pPr>
            <w:r w:rsidRPr="11B61B0A">
              <w:rPr>
                <w:rFonts w:eastAsia="Arial" w:cs="Arial"/>
              </w:rPr>
              <w:t>Value</w:t>
            </w:r>
          </w:p>
        </w:tc>
      </w:tr>
      <w:tr w:rsidR="00433CE4" w:rsidRPr="00D6290E" w14:paraId="67150197" w14:textId="77777777" w:rsidTr="11B61B0A">
        <w:trPr>
          <w:cantSplit/>
        </w:trPr>
        <w:tc>
          <w:tcPr>
            <w:tcW w:w="2268" w:type="dxa"/>
            <w:shd w:val="clear" w:color="auto" w:fill="auto"/>
          </w:tcPr>
          <w:p w14:paraId="68DDA8CF" w14:textId="77777777" w:rsidR="00433CE4" w:rsidRDefault="00433CE4" w:rsidP="00C6049B">
            <w:pPr>
              <w:pStyle w:val="TableText"/>
            </w:pPr>
            <w:r>
              <w:tab/>
              <w:t>recordTarget</w:t>
            </w:r>
          </w:p>
        </w:tc>
        <w:tc>
          <w:tcPr>
            <w:tcW w:w="810" w:type="dxa"/>
            <w:shd w:val="clear" w:color="auto" w:fill="auto"/>
          </w:tcPr>
          <w:p w14:paraId="1AA206CF" w14:textId="77777777" w:rsidR="00433CE4" w:rsidRDefault="00433CE4" w:rsidP="00C6049B">
            <w:pPr>
              <w:pStyle w:val="TableText"/>
            </w:pPr>
            <w:r>
              <w:t>1..1</w:t>
            </w:r>
          </w:p>
        </w:tc>
        <w:tc>
          <w:tcPr>
            <w:tcW w:w="1080" w:type="dxa"/>
            <w:shd w:val="clear" w:color="auto" w:fill="auto"/>
          </w:tcPr>
          <w:p w14:paraId="54EC0578" w14:textId="77777777" w:rsidR="00433CE4" w:rsidRDefault="00433CE4" w:rsidP="00C6049B">
            <w:pPr>
              <w:pStyle w:val="TableText"/>
            </w:pPr>
            <w:r>
              <w:t>SHALL</w:t>
            </w:r>
          </w:p>
        </w:tc>
        <w:tc>
          <w:tcPr>
            <w:tcW w:w="720" w:type="dxa"/>
            <w:shd w:val="clear" w:color="auto" w:fill="auto"/>
          </w:tcPr>
          <w:p w14:paraId="7D9AB75D" w14:textId="77777777" w:rsidR="00433CE4" w:rsidRDefault="00433CE4" w:rsidP="00C6049B">
            <w:pPr>
              <w:pStyle w:val="TableText"/>
            </w:pPr>
          </w:p>
        </w:tc>
        <w:tc>
          <w:tcPr>
            <w:tcW w:w="1260" w:type="dxa"/>
            <w:shd w:val="clear" w:color="auto" w:fill="auto"/>
          </w:tcPr>
          <w:p w14:paraId="337964C5" w14:textId="4120EF24" w:rsidR="00433CE4" w:rsidRPr="00731279" w:rsidRDefault="0030352F" w:rsidP="00C6049B">
            <w:pPr>
              <w:pStyle w:val="TableText"/>
              <w:rPr>
                <w:color w:val="0033CC"/>
                <w:sz w:val="18"/>
                <w:szCs w:val="18"/>
                <w:u w:val="single"/>
              </w:rPr>
            </w:pPr>
            <w:r>
              <w:fldChar w:fldCharType="begin"/>
            </w:r>
            <w:r>
              <w:instrText xml:space="preserve"> HYPERLINK \l "C_3265-16598" \h </w:instrText>
            </w:r>
            <w:r>
              <w:fldChar w:fldCharType="separate"/>
            </w:r>
            <w:del w:id="488" w:author="Yan Heras" w:date="2018-01-22T10:11:00Z">
              <w:r w:rsidR="00433CE4" w:rsidRPr="00731279" w:rsidDel="0030352F">
                <w:rPr>
                  <w:rStyle w:val="HyperlinkText9pt"/>
                  <w:color w:val="0033CC"/>
                  <w:szCs w:val="18"/>
                </w:rPr>
                <w:delText>3265-</w:delText>
              </w:r>
            </w:del>
            <w:ins w:id="489" w:author="Yan Heras" w:date="2018-01-22T10:11:00Z">
              <w:r>
                <w:rPr>
                  <w:rStyle w:val="HyperlinkText9pt"/>
                  <w:color w:val="0033CC"/>
                  <w:szCs w:val="18"/>
                </w:rPr>
                <w:t>3343-</w:t>
              </w:r>
            </w:ins>
            <w:r w:rsidR="00433CE4" w:rsidRPr="00731279">
              <w:rPr>
                <w:rStyle w:val="HyperlinkText9pt"/>
                <w:color w:val="0033CC"/>
                <w:szCs w:val="18"/>
              </w:rPr>
              <w:t>16598</w:t>
            </w:r>
            <w:r>
              <w:rPr>
                <w:rStyle w:val="HyperlinkText9pt"/>
                <w:color w:val="0033CC"/>
                <w:szCs w:val="18"/>
              </w:rPr>
              <w:fldChar w:fldCharType="end"/>
            </w:r>
          </w:p>
        </w:tc>
        <w:tc>
          <w:tcPr>
            <w:tcW w:w="3438" w:type="dxa"/>
            <w:shd w:val="clear" w:color="auto" w:fill="auto"/>
          </w:tcPr>
          <w:p w14:paraId="531BA851" w14:textId="77777777" w:rsidR="00433CE4" w:rsidRDefault="00433CE4" w:rsidP="00C6049B">
            <w:pPr>
              <w:pStyle w:val="TableText"/>
            </w:pPr>
          </w:p>
        </w:tc>
      </w:tr>
      <w:tr w:rsidR="00433CE4" w:rsidRPr="00D6290E" w14:paraId="7695CEF4" w14:textId="77777777" w:rsidTr="11B61B0A">
        <w:trPr>
          <w:cantSplit/>
        </w:trPr>
        <w:tc>
          <w:tcPr>
            <w:tcW w:w="2268" w:type="dxa"/>
            <w:shd w:val="clear" w:color="auto" w:fill="auto"/>
          </w:tcPr>
          <w:p w14:paraId="2BEAF9B7" w14:textId="77777777" w:rsidR="00433CE4" w:rsidRDefault="00433CE4" w:rsidP="00C6049B">
            <w:pPr>
              <w:pStyle w:val="TableText"/>
            </w:pPr>
            <w:r>
              <w:tab/>
            </w:r>
            <w:r>
              <w:tab/>
              <w:t>patientRole</w:t>
            </w:r>
          </w:p>
        </w:tc>
        <w:tc>
          <w:tcPr>
            <w:tcW w:w="810" w:type="dxa"/>
            <w:shd w:val="clear" w:color="auto" w:fill="auto"/>
          </w:tcPr>
          <w:p w14:paraId="707A9E9F" w14:textId="77777777" w:rsidR="00433CE4" w:rsidRDefault="00433CE4" w:rsidP="00C6049B">
            <w:pPr>
              <w:pStyle w:val="TableText"/>
            </w:pPr>
            <w:r>
              <w:t>1..1</w:t>
            </w:r>
          </w:p>
        </w:tc>
        <w:tc>
          <w:tcPr>
            <w:tcW w:w="1080" w:type="dxa"/>
            <w:shd w:val="clear" w:color="auto" w:fill="auto"/>
          </w:tcPr>
          <w:p w14:paraId="2B241BFF" w14:textId="77777777" w:rsidR="00433CE4" w:rsidRDefault="00433CE4" w:rsidP="00C6049B">
            <w:pPr>
              <w:pStyle w:val="TableText"/>
            </w:pPr>
            <w:r>
              <w:t>SHALL</w:t>
            </w:r>
          </w:p>
        </w:tc>
        <w:tc>
          <w:tcPr>
            <w:tcW w:w="720" w:type="dxa"/>
            <w:shd w:val="clear" w:color="auto" w:fill="auto"/>
          </w:tcPr>
          <w:p w14:paraId="2352BE36" w14:textId="77777777" w:rsidR="00433CE4" w:rsidRDefault="00433CE4" w:rsidP="00C6049B">
            <w:pPr>
              <w:pStyle w:val="TableText"/>
            </w:pPr>
          </w:p>
        </w:tc>
        <w:tc>
          <w:tcPr>
            <w:tcW w:w="1260" w:type="dxa"/>
            <w:shd w:val="clear" w:color="auto" w:fill="auto"/>
          </w:tcPr>
          <w:p w14:paraId="3857D66A" w14:textId="6AFCCE69" w:rsidR="00433CE4" w:rsidRPr="00731279" w:rsidRDefault="0030352F" w:rsidP="00F33D0E">
            <w:pPr>
              <w:pStyle w:val="TableText"/>
              <w:rPr>
                <w:color w:val="0033CC"/>
                <w:sz w:val="18"/>
                <w:szCs w:val="18"/>
                <w:u w:val="single"/>
              </w:rPr>
            </w:pPr>
            <w:r>
              <w:fldChar w:fldCharType="begin"/>
            </w:r>
            <w:r>
              <w:instrText xml:space="preserve"> HYPERLINK \l "C_3265-16857" </w:instrText>
            </w:r>
            <w:r>
              <w:fldChar w:fldCharType="separate"/>
            </w:r>
            <w:del w:id="490" w:author="Yan Heras" w:date="2018-01-22T10:11:00Z">
              <w:r w:rsidR="00433CE4" w:rsidRPr="00731279" w:rsidDel="0030352F">
                <w:rPr>
                  <w:rStyle w:val="Hyperlink"/>
                  <w:color w:val="0033CC"/>
                  <w:sz w:val="18"/>
                  <w:szCs w:val="18"/>
                  <w:lang w:eastAsia="zh-CN"/>
                </w:rPr>
                <w:delText>3265-</w:delText>
              </w:r>
            </w:del>
            <w:ins w:id="491" w:author="Yan Heras" w:date="2018-01-22T10:11:00Z">
              <w:r>
                <w:rPr>
                  <w:rStyle w:val="Hyperlink"/>
                  <w:color w:val="0033CC"/>
                  <w:sz w:val="18"/>
                  <w:szCs w:val="18"/>
                  <w:lang w:eastAsia="zh-CN"/>
                </w:rPr>
                <w:t>3343-</w:t>
              </w:r>
            </w:ins>
            <w:r w:rsidR="00433CE4" w:rsidRPr="00731279">
              <w:rPr>
                <w:rStyle w:val="Hyperlink"/>
                <w:color w:val="0033CC"/>
                <w:sz w:val="18"/>
                <w:szCs w:val="18"/>
                <w:lang w:eastAsia="zh-CN"/>
              </w:rPr>
              <w:t>1685</w:t>
            </w:r>
            <w:r w:rsidR="00F33D0E" w:rsidRPr="00731279">
              <w:rPr>
                <w:rStyle w:val="Hyperlink"/>
                <w:color w:val="0033CC"/>
                <w:sz w:val="18"/>
                <w:szCs w:val="18"/>
                <w:lang w:eastAsia="zh-CN"/>
              </w:rPr>
              <w:t>6</w:t>
            </w:r>
            <w:r>
              <w:rPr>
                <w:rStyle w:val="Hyperlink"/>
                <w:color w:val="0033CC"/>
                <w:sz w:val="18"/>
                <w:szCs w:val="18"/>
                <w:lang w:eastAsia="zh-CN"/>
              </w:rPr>
              <w:fldChar w:fldCharType="end"/>
            </w:r>
          </w:p>
        </w:tc>
        <w:tc>
          <w:tcPr>
            <w:tcW w:w="3438" w:type="dxa"/>
            <w:shd w:val="clear" w:color="auto" w:fill="auto"/>
          </w:tcPr>
          <w:p w14:paraId="1CC96E36" w14:textId="77777777" w:rsidR="00433CE4" w:rsidRDefault="00433CE4" w:rsidP="00C6049B">
            <w:pPr>
              <w:pStyle w:val="TableText"/>
            </w:pPr>
          </w:p>
        </w:tc>
      </w:tr>
      <w:tr w:rsidR="00433CE4" w:rsidRPr="00D6290E" w14:paraId="3C2A7D6D" w14:textId="77777777" w:rsidTr="11B61B0A">
        <w:trPr>
          <w:cantSplit/>
        </w:trPr>
        <w:tc>
          <w:tcPr>
            <w:tcW w:w="2268" w:type="dxa"/>
            <w:shd w:val="clear" w:color="auto" w:fill="auto"/>
          </w:tcPr>
          <w:p w14:paraId="6C314F77" w14:textId="77777777" w:rsidR="00433CE4" w:rsidRDefault="00433CE4" w:rsidP="00C6049B">
            <w:pPr>
              <w:pStyle w:val="TableText"/>
            </w:pPr>
            <w:r>
              <w:tab/>
            </w:r>
            <w:r>
              <w:tab/>
            </w:r>
            <w:r>
              <w:tab/>
              <w:t>id</w:t>
            </w:r>
          </w:p>
        </w:tc>
        <w:tc>
          <w:tcPr>
            <w:tcW w:w="810" w:type="dxa"/>
            <w:shd w:val="clear" w:color="auto" w:fill="auto"/>
          </w:tcPr>
          <w:p w14:paraId="3AC26691" w14:textId="77777777" w:rsidR="00433CE4" w:rsidRDefault="00433CE4" w:rsidP="00C6049B">
            <w:pPr>
              <w:pStyle w:val="TableText"/>
            </w:pPr>
            <w:r>
              <w:t>0..1</w:t>
            </w:r>
          </w:p>
        </w:tc>
        <w:tc>
          <w:tcPr>
            <w:tcW w:w="1080" w:type="dxa"/>
            <w:shd w:val="clear" w:color="auto" w:fill="auto"/>
          </w:tcPr>
          <w:p w14:paraId="4EE59687" w14:textId="77777777" w:rsidR="00433CE4" w:rsidRDefault="00433CE4" w:rsidP="00C6049B">
            <w:pPr>
              <w:pStyle w:val="TableText"/>
            </w:pPr>
            <w:r>
              <w:t>SHOULD</w:t>
            </w:r>
          </w:p>
        </w:tc>
        <w:tc>
          <w:tcPr>
            <w:tcW w:w="720" w:type="dxa"/>
            <w:shd w:val="clear" w:color="auto" w:fill="auto"/>
          </w:tcPr>
          <w:p w14:paraId="58CC8851" w14:textId="77777777" w:rsidR="00433CE4" w:rsidRDefault="00433CE4" w:rsidP="00C6049B">
            <w:pPr>
              <w:pStyle w:val="TableText"/>
            </w:pPr>
          </w:p>
        </w:tc>
        <w:tc>
          <w:tcPr>
            <w:tcW w:w="1260" w:type="dxa"/>
            <w:shd w:val="clear" w:color="auto" w:fill="auto"/>
          </w:tcPr>
          <w:p w14:paraId="39966C02" w14:textId="66142EAF" w:rsidR="00433CE4" w:rsidRPr="00731279" w:rsidRDefault="0030352F" w:rsidP="00C6049B">
            <w:pPr>
              <w:pStyle w:val="TableText"/>
              <w:rPr>
                <w:color w:val="0033CC"/>
                <w:sz w:val="18"/>
                <w:szCs w:val="18"/>
                <w:u w:val="single"/>
              </w:rPr>
            </w:pPr>
            <w:r>
              <w:fldChar w:fldCharType="begin"/>
            </w:r>
            <w:r>
              <w:instrText xml:space="preserve"> HYPERLINK \l "C_3265-16857" \h </w:instrText>
            </w:r>
            <w:r>
              <w:fldChar w:fldCharType="separate"/>
            </w:r>
            <w:del w:id="492" w:author="Yan Heras" w:date="2018-01-22T10:11:00Z">
              <w:r w:rsidR="00433CE4" w:rsidRPr="00731279" w:rsidDel="0030352F">
                <w:rPr>
                  <w:rStyle w:val="HyperlinkText9pt"/>
                  <w:color w:val="0033CC"/>
                  <w:szCs w:val="18"/>
                </w:rPr>
                <w:delText>3265-</w:delText>
              </w:r>
            </w:del>
            <w:ins w:id="493" w:author="Yan Heras" w:date="2018-01-22T10:11:00Z">
              <w:r>
                <w:rPr>
                  <w:rStyle w:val="HyperlinkText9pt"/>
                  <w:color w:val="0033CC"/>
                  <w:szCs w:val="18"/>
                </w:rPr>
                <w:t>3343-</w:t>
              </w:r>
            </w:ins>
            <w:r w:rsidR="00433CE4" w:rsidRPr="00731279">
              <w:rPr>
                <w:rStyle w:val="HyperlinkText9pt"/>
                <w:color w:val="0033CC"/>
                <w:szCs w:val="18"/>
              </w:rPr>
              <w:t>16857</w:t>
            </w:r>
            <w:r>
              <w:rPr>
                <w:rStyle w:val="HyperlinkText9pt"/>
                <w:color w:val="0033CC"/>
                <w:szCs w:val="18"/>
              </w:rPr>
              <w:fldChar w:fldCharType="end"/>
            </w:r>
            <w:ins w:id="494" w:author="Yan Heras" w:date="2018-01-31T10:33:00Z">
              <w:r w:rsidR="008932E6">
                <w:rPr>
                  <w:rStyle w:val="HyperlinkText9pt"/>
                  <w:color w:val="0033CC"/>
                  <w:szCs w:val="18"/>
                </w:rPr>
                <w:t>_C01</w:t>
              </w:r>
            </w:ins>
          </w:p>
        </w:tc>
        <w:tc>
          <w:tcPr>
            <w:tcW w:w="3438" w:type="dxa"/>
            <w:shd w:val="clear" w:color="auto" w:fill="auto"/>
          </w:tcPr>
          <w:p w14:paraId="5ABA67BC" w14:textId="77777777" w:rsidR="00433CE4" w:rsidRDefault="00433CE4" w:rsidP="00C6049B">
            <w:pPr>
              <w:pStyle w:val="TableText"/>
            </w:pPr>
          </w:p>
        </w:tc>
      </w:tr>
      <w:tr w:rsidR="00433CE4" w:rsidRPr="00D6290E" w14:paraId="24E009AB" w14:textId="77777777" w:rsidTr="11B61B0A">
        <w:trPr>
          <w:cantSplit/>
        </w:trPr>
        <w:tc>
          <w:tcPr>
            <w:tcW w:w="2268" w:type="dxa"/>
            <w:shd w:val="clear" w:color="auto" w:fill="auto"/>
          </w:tcPr>
          <w:p w14:paraId="451A882D" w14:textId="77777777" w:rsidR="00433CE4" w:rsidRDefault="00433CE4" w:rsidP="00C6049B">
            <w:pPr>
              <w:pStyle w:val="TableText"/>
            </w:pPr>
            <w:r>
              <w:tab/>
            </w:r>
            <w:r>
              <w:tab/>
            </w:r>
            <w:r>
              <w:tab/>
            </w:r>
            <w:r>
              <w:tab/>
              <w:t>@root</w:t>
            </w:r>
          </w:p>
        </w:tc>
        <w:tc>
          <w:tcPr>
            <w:tcW w:w="810" w:type="dxa"/>
            <w:shd w:val="clear" w:color="auto" w:fill="auto"/>
          </w:tcPr>
          <w:p w14:paraId="25E70E6D" w14:textId="77777777" w:rsidR="00433CE4" w:rsidRDefault="00433CE4" w:rsidP="00C6049B">
            <w:pPr>
              <w:pStyle w:val="TableText"/>
            </w:pPr>
            <w:r>
              <w:t>1..1</w:t>
            </w:r>
          </w:p>
        </w:tc>
        <w:tc>
          <w:tcPr>
            <w:tcW w:w="1080" w:type="dxa"/>
            <w:shd w:val="clear" w:color="auto" w:fill="auto"/>
          </w:tcPr>
          <w:p w14:paraId="2C212A8A" w14:textId="77777777" w:rsidR="00433CE4" w:rsidRDefault="00433CE4" w:rsidP="00C6049B">
            <w:pPr>
              <w:pStyle w:val="TableText"/>
            </w:pPr>
            <w:r>
              <w:t>SHALL</w:t>
            </w:r>
          </w:p>
        </w:tc>
        <w:tc>
          <w:tcPr>
            <w:tcW w:w="720" w:type="dxa"/>
            <w:shd w:val="clear" w:color="auto" w:fill="auto"/>
          </w:tcPr>
          <w:p w14:paraId="0F69B9CA" w14:textId="77777777" w:rsidR="00433CE4" w:rsidRDefault="00433CE4" w:rsidP="00C6049B">
            <w:pPr>
              <w:pStyle w:val="TableText"/>
            </w:pPr>
          </w:p>
        </w:tc>
        <w:tc>
          <w:tcPr>
            <w:tcW w:w="1260" w:type="dxa"/>
            <w:shd w:val="clear" w:color="auto" w:fill="auto"/>
          </w:tcPr>
          <w:p w14:paraId="66094310" w14:textId="3B2A6AEA" w:rsidR="00433CE4" w:rsidRPr="00731279" w:rsidRDefault="0030352F" w:rsidP="00C6049B">
            <w:pPr>
              <w:pStyle w:val="TableText"/>
              <w:rPr>
                <w:color w:val="0033CC"/>
                <w:sz w:val="18"/>
                <w:szCs w:val="18"/>
                <w:u w:val="single"/>
              </w:rPr>
            </w:pPr>
            <w:r>
              <w:fldChar w:fldCharType="begin"/>
            </w:r>
            <w:r>
              <w:instrText xml:space="preserve"> HYPERLINK \l "C_3265-16858" \h </w:instrText>
            </w:r>
            <w:r>
              <w:fldChar w:fldCharType="separate"/>
            </w:r>
            <w:del w:id="495" w:author="Yan Heras" w:date="2018-01-22T10:11:00Z">
              <w:r w:rsidR="00433CE4" w:rsidRPr="00731279" w:rsidDel="0030352F">
                <w:rPr>
                  <w:rStyle w:val="HyperlinkText9pt"/>
                  <w:color w:val="0033CC"/>
                  <w:szCs w:val="18"/>
                </w:rPr>
                <w:delText>3265-</w:delText>
              </w:r>
            </w:del>
            <w:ins w:id="496" w:author="Yan Heras" w:date="2018-01-22T10:11:00Z">
              <w:r>
                <w:rPr>
                  <w:rStyle w:val="HyperlinkText9pt"/>
                  <w:color w:val="0033CC"/>
                  <w:szCs w:val="18"/>
                </w:rPr>
                <w:t>3343-</w:t>
              </w:r>
            </w:ins>
            <w:r w:rsidR="00433CE4" w:rsidRPr="00731279">
              <w:rPr>
                <w:rStyle w:val="HyperlinkText9pt"/>
                <w:color w:val="0033CC"/>
                <w:szCs w:val="18"/>
              </w:rPr>
              <w:t>16858</w:t>
            </w:r>
            <w:r>
              <w:rPr>
                <w:rStyle w:val="HyperlinkText9pt"/>
                <w:color w:val="0033CC"/>
                <w:szCs w:val="18"/>
              </w:rPr>
              <w:fldChar w:fldCharType="end"/>
            </w:r>
          </w:p>
        </w:tc>
        <w:tc>
          <w:tcPr>
            <w:tcW w:w="3438" w:type="dxa"/>
            <w:shd w:val="clear" w:color="auto" w:fill="auto"/>
          </w:tcPr>
          <w:p w14:paraId="0C5E9DFF" w14:textId="77777777" w:rsidR="00433CE4" w:rsidRDefault="00433CE4" w:rsidP="00C6049B">
            <w:pPr>
              <w:pStyle w:val="TableText"/>
            </w:pPr>
            <w:r>
              <w:t>2.16.840.1.113883.4.572</w:t>
            </w:r>
          </w:p>
        </w:tc>
      </w:tr>
      <w:tr w:rsidR="00433CE4" w:rsidRPr="00D6290E" w14:paraId="714363A3" w14:textId="77777777" w:rsidTr="11B61B0A">
        <w:trPr>
          <w:cantSplit/>
        </w:trPr>
        <w:tc>
          <w:tcPr>
            <w:tcW w:w="2268" w:type="dxa"/>
            <w:shd w:val="clear" w:color="auto" w:fill="auto"/>
          </w:tcPr>
          <w:p w14:paraId="41DFAA48" w14:textId="77777777" w:rsidR="00433CE4" w:rsidRDefault="00433CE4" w:rsidP="00C6049B">
            <w:pPr>
              <w:pStyle w:val="TableText"/>
            </w:pPr>
            <w:r>
              <w:tab/>
            </w:r>
            <w:r>
              <w:tab/>
            </w:r>
            <w:r>
              <w:tab/>
              <w:t>id</w:t>
            </w:r>
          </w:p>
        </w:tc>
        <w:tc>
          <w:tcPr>
            <w:tcW w:w="810" w:type="dxa"/>
            <w:shd w:val="clear" w:color="auto" w:fill="auto"/>
          </w:tcPr>
          <w:p w14:paraId="3C9458BC" w14:textId="77777777" w:rsidR="00433CE4" w:rsidRDefault="00433CE4" w:rsidP="00C6049B">
            <w:pPr>
              <w:pStyle w:val="TableText"/>
            </w:pPr>
            <w:r>
              <w:t>1..1</w:t>
            </w:r>
          </w:p>
        </w:tc>
        <w:tc>
          <w:tcPr>
            <w:tcW w:w="1080" w:type="dxa"/>
            <w:shd w:val="clear" w:color="auto" w:fill="auto"/>
          </w:tcPr>
          <w:p w14:paraId="221CF034" w14:textId="77777777" w:rsidR="00433CE4" w:rsidRDefault="00433CE4" w:rsidP="00C6049B">
            <w:pPr>
              <w:pStyle w:val="TableText"/>
            </w:pPr>
            <w:r>
              <w:t>SHALL</w:t>
            </w:r>
          </w:p>
        </w:tc>
        <w:tc>
          <w:tcPr>
            <w:tcW w:w="720" w:type="dxa"/>
            <w:shd w:val="clear" w:color="auto" w:fill="auto"/>
          </w:tcPr>
          <w:p w14:paraId="4B37AE71" w14:textId="77777777" w:rsidR="00433CE4" w:rsidRDefault="00433CE4" w:rsidP="00C6049B">
            <w:pPr>
              <w:pStyle w:val="TableText"/>
            </w:pPr>
          </w:p>
        </w:tc>
        <w:tc>
          <w:tcPr>
            <w:tcW w:w="1260" w:type="dxa"/>
            <w:shd w:val="clear" w:color="auto" w:fill="auto"/>
          </w:tcPr>
          <w:p w14:paraId="322BFDB1" w14:textId="77777777" w:rsidR="00433CE4" w:rsidRPr="00731279" w:rsidRDefault="008C6A6D" w:rsidP="00C6049B">
            <w:pPr>
              <w:pStyle w:val="TableText"/>
              <w:rPr>
                <w:color w:val="0033CC"/>
                <w:sz w:val="18"/>
                <w:szCs w:val="18"/>
                <w:u w:val="single"/>
              </w:rPr>
            </w:pPr>
            <w:hyperlink w:anchor="C_CMS_0009">
              <w:r w:rsidR="00433CE4" w:rsidRPr="00731279">
                <w:rPr>
                  <w:rStyle w:val="HyperlinkText9pt"/>
                  <w:color w:val="0033CC"/>
                  <w:szCs w:val="18"/>
                </w:rPr>
                <w:t>CMS_0009</w:t>
              </w:r>
            </w:hyperlink>
          </w:p>
        </w:tc>
        <w:tc>
          <w:tcPr>
            <w:tcW w:w="3438" w:type="dxa"/>
            <w:shd w:val="clear" w:color="auto" w:fill="auto"/>
          </w:tcPr>
          <w:p w14:paraId="5CB04491" w14:textId="77777777" w:rsidR="00433CE4" w:rsidRDefault="00433CE4" w:rsidP="00C6049B">
            <w:pPr>
              <w:pStyle w:val="TableText"/>
            </w:pPr>
          </w:p>
        </w:tc>
      </w:tr>
      <w:tr w:rsidR="00433CE4" w:rsidRPr="00D6290E" w14:paraId="72006265" w14:textId="77777777" w:rsidTr="11B61B0A">
        <w:trPr>
          <w:cantSplit/>
        </w:trPr>
        <w:tc>
          <w:tcPr>
            <w:tcW w:w="2268" w:type="dxa"/>
            <w:shd w:val="clear" w:color="auto" w:fill="auto"/>
          </w:tcPr>
          <w:p w14:paraId="415252CF" w14:textId="77777777" w:rsidR="00433CE4" w:rsidRDefault="00433CE4" w:rsidP="00C6049B">
            <w:pPr>
              <w:pStyle w:val="TableText"/>
            </w:pPr>
            <w:r>
              <w:tab/>
            </w:r>
            <w:r>
              <w:tab/>
            </w:r>
            <w:r>
              <w:tab/>
            </w:r>
            <w:r>
              <w:tab/>
              <w:t>@root</w:t>
            </w:r>
          </w:p>
        </w:tc>
        <w:tc>
          <w:tcPr>
            <w:tcW w:w="810" w:type="dxa"/>
            <w:shd w:val="clear" w:color="auto" w:fill="auto"/>
          </w:tcPr>
          <w:p w14:paraId="0E3FACF0" w14:textId="77777777" w:rsidR="00433CE4" w:rsidRDefault="00433CE4" w:rsidP="00C6049B">
            <w:pPr>
              <w:pStyle w:val="TableText"/>
            </w:pPr>
            <w:r>
              <w:t>1..1</w:t>
            </w:r>
          </w:p>
        </w:tc>
        <w:tc>
          <w:tcPr>
            <w:tcW w:w="1080" w:type="dxa"/>
            <w:shd w:val="clear" w:color="auto" w:fill="auto"/>
          </w:tcPr>
          <w:p w14:paraId="3BDA2F95" w14:textId="77777777" w:rsidR="00433CE4" w:rsidRDefault="00433CE4" w:rsidP="00C6049B">
            <w:pPr>
              <w:pStyle w:val="TableText"/>
            </w:pPr>
            <w:r>
              <w:t>SHALL</w:t>
            </w:r>
          </w:p>
        </w:tc>
        <w:tc>
          <w:tcPr>
            <w:tcW w:w="720" w:type="dxa"/>
            <w:shd w:val="clear" w:color="auto" w:fill="auto"/>
          </w:tcPr>
          <w:p w14:paraId="3C602A0A" w14:textId="77777777" w:rsidR="00433CE4" w:rsidRDefault="00433CE4" w:rsidP="00C6049B">
            <w:pPr>
              <w:pStyle w:val="TableText"/>
            </w:pPr>
          </w:p>
        </w:tc>
        <w:tc>
          <w:tcPr>
            <w:tcW w:w="1260" w:type="dxa"/>
            <w:shd w:val="clear" w:color="auto" w:fill="auto"/>
          </w:tcPr>
          <w:p w14:paraId="5039A357" w14:textId="77777777" w:rsidR="00433CE4" w:rsidRPr="00731279" w:rsidRDefault="008C6A6D" w:rsidP="00C6049B">
            <w:pPr>
              <w:pStyle w:val="TableText"/>
              <w:rPr>
                <w:color w:val="0033CC"/>
                <w:sz w:val="18"/>
                <w:szCs w:val="18"/>
                <w:u w:val="single"/>
              </w:rPr>
            </w:pPr>
            <w:hyperlink w:anchor="C_CMS_0053">
              <w:r w:rsidR="00433CE4" w:rsidRPr="00731279">
                <w:rPr>
                  <w:rStyle w:val="HyperlinkText9pt"/>
                  <w:color w:val="0033CC"/>
                  <w:szCs w:val="18"/>
                </w:rPr>
                <w:t>CMS_0053</w:t>
              </w:r>
            </w:hyperlink>
          </w:p>
        </w:tc>
        <w:tc>
          <w:tcPr>
            <w:tcW w:w="3438" w:type="dxa"/>
            <w:shd w:val="clear" w:color="auto" w:fill="auto"/>
          </w:tcPr>
          <w:p w14:paraId="4E3C150D" w14:textId="77777777" w:rsidR="00433CE4" w:rsidRDefault="00433CE4" w:rsidP="00C6049B">
            <w:pPr>
              <w:pStyle w:val="TableText"/>
            </w:pPr>
          </w:p>
        </w:tc>
      </w:tr>
      <w:tr w:rsidR="00433CE4" w:rsidRPr="00D6290E" w14:paraId="4614F753" w14:textId="77777777" w:rsidTr="11B61B0A">
        <w:trPr>
          <w:cantSplit/>
        </w:trPr>
        <w:tc>
          <w:tcPr>
            <w:tcW w:w="2268" w:type="dxa"/>
            <w:shd w:val="clear" w:color="auto" w:fill="auto"/>
          </w:tcPr>
          <w:p w14:paraId="13CBB242" w14:textId="77777777" w:rsidR="00433CE4" w:rsidRDefault="00433CE4" w:rsidP="00C6049B">
            <w:pPr>
              <w:pStyle w:val="TableText"/>
            </w:pPr>
            <w:r>
              <w:tab/>
            </w:r>
            <w:r>
              <w:tab/>
            </w:r>
            <w:r>
              <w:tab/>
            </w:r>
            <w:r>
              <w:tab/>
              <w:t>@extension</w:t>
            </w:r>
          </w:p>
        </w:tc>
        <w:tc>
          <w:tcPr>
            <w:tcW w:w="810" w:type="dxa"/>
            <w:shd w:val="clear" w:color="auto" w:fill="auto"/>
          </w:tcPr>
          <w:p w14:paraId="0882414E" w14:textId="77777777" w:rsidR="00433CE4" w:rsidRDefault="00433CE4" w:rsidP="00C6049B">
            <w:pPr>
              <w:pStyle w:val="TableText"/>
            </w:pPr>
            <w:r>
              <w:t>1..1</w:t>
            </w:r>
          </w:p>
        </w:tc>
        <w:tc>
          <w:tcPr>
            <w:tcW w:w="1080" w:type="dxa"/>
            <w:shd w:val="clear" w:color="auto" w:fill="auto"/>
          </w:tcPr>
          <w:p w14:paraId="08101113" w14:textId="77777777" w:rsidR="00433CE4" w:rsidRDefault="00433CE4" w:rsidP="00C6049B">
            <w:pPr>
              <w:pStyle w:val="TableText"/>
            </w:pPr>
            <w:r>
              <w:t>SHALL</w:t>
            </w:r>
          </w:p>
        </w:tc>
        <w:tc>
          <w:tcPr>
            <w:tcW w:w="720" w:type="dxa"/>
            <w:shd w:val="clear" w:color="auto" w:fill="auto"/>
          </w:tcPr>
          <w:p w14:paraId="6B6BC12B" w14:textId="77777777" w:rsidR="00433CE4" w:rsidRDefault="00433CE4" w:rsidP="00C6049B">
            <w:pPr>
              <w:pStyle w:val="TableText"/>
            </w:pPr>
          </w:p>
        </w:tc>
        <w:tc>
          <w:tcPr>
            <w:tcW w:w="1260" w:type="dxa"/>
            <w:shd w:val="clear" w:color="auto" w:fill="auto"/>
          </w:tcPr>
          <w:p w14:paraId="1FDE8276" w14:textId="77777777" w:rsidR="00433CE4" w:rsidRPr="00731279" w:rsidRDefault="008C6A6D" w:rsidP="00C6049B">
            <w:pPr>
              <w:pStyle w:val="TableText"/>
              <w:rPr>
                <w:color w:val="0033CC"/>
                <w:sz w:val="18"/>
                <w:szCs w:val="18"/>
                <w:u w:val="single"/>
              </w:rPr>
            </w:pPr>
            <w:hyperlink w:anchor="C_CMS_0103">
              <w:r w:rsidR="00433CE4" w:rsidRPr="00731279">
                <w:rPr>
                  <w:rStyle w:val="HyperlinkText9pt"/>
                  <w:color w:val="0033CC"/>
                  <w:szCs w:val="18"/>
                </w:rPr>
                <w:t>CMS_0103</w:t>
              </w:r>
            </w:hyperlink>
          </w:p>
        </w:tc>
        <w:tc>
          <w:tcPr>
            <w:tcW w:w="3438" w:type="dxa"/>
            <w:shd w:val="clear" w:color="auto" w:fill="auto"/>
          </w:tcPr>
          <w:p w14:paraId="363FBBD0" w14:textId="77777777" w:rsidR="00433CE4" w:rsidRDefault="00433CE4" w:rsidP="00C6049B">
            <w:pPr>
              <w:pStyle w:val="TableText"/>
            </w:pPr>
          </w:p>
        </w:tc>
      </w:tr>
      <w:tr w:rsidR="00EF62E5" w:rsidRPr="00D6290E" w14:paraId="6CD542CD" w14:textId="77777777" w:rsidTr="11B61B0A">
        <w:trPr>
          <w:cantSplit/>
        </w:trPr>
        <w:tc>
          <w:tcPr>
            <w:tcW w:w="2268" w:type="dxa"/>
            <w:shd w:val="clear" w:color="auto" w:fill="auto"/>
          </w:tcPr>
          <w:p w14:paraId="15F11765" w14:textId="0BB64B3C" w:rsidR="00EF62E5" w:rsidRDefault="00EF62E5" w:rsidP="00C6049B">
            <w:pPr>
              <w:pStyle w:val="TableText"/>
            </w:pPr>
            <w:r>
              <w:lastRenderedPageBreak/>
              <w:tab/>
            </w:r>
            <w:r>
              <w:tab/>
            </w:r>
            <w:r>
              <w:tab/>
              <w:t>id</w:t>
            </w:r>
          </w:p>
        </w:tc>
        <w:tc>
          <w:tcPr>
            <w:tcW w:w="810" w:type="dxa"/>
            <w:shd w:val="clear" w:color="auto" w:fill="auto"/>
          </w:tcPr>
          <w:p w14:paraId="5D1B404D" w14:textId="6B70F391" w:rsidR="00EF62E5" w:rsidRDefault="00EF62E5" w:rsidP="00C6049B">
            <w:pPr>
              <w:pStyle w:val="TableText"/>
            </w:pPr>
            <w:r>
              <w:t>0..1</w:t>
            </w:r>
          </w:p>
        </w:tc>
        <w:tc>
          <w:tcPr>
            <w:tcW w:w="1080" w:type="dxa"/>
            <w:shd w:val="clear" w:color="auto" w:fill="auto"/>
          </w:tcPr>
          <w:p w14:paraId="797EB62A" w14:textId="51B8A864" w:rsidR="00EF62E5" w:rsidRDefault="00EF62E5" w:rsidP="00C6049B">
            <w:pPr>
              <w:pStyle w:val="TableText"/>
            </w:pPr>
            <w:del w:id="497" w:author="Yan Heras" w:date="2018-02-05T10:33:00Z">
              <w:r w:rsidDel="00063172">
                <w:delText>MAY</w:delText>
              </w:r>
            </w:del>
            <w:ins w:id="498" w:author="Yan Heras" w:date="2018-02-05T10:33:00Z">
              <w:r w:rsidR="00063172">
                <w:t>SHOULD</w:t>
              </w:r>
            </w:ins>
          </w:p>
        </w:tc>
        <w:tc>
          <w:tcPr>
            <w:tcW w:w="720" w:type="dxa"/>
            <w:shd w:val="clear" w:color="auto" w:fill="auto"/>
          </w:tcPr>
          <w:p w14:paraId="0D1F748E" w14:textId="77777777" w:rsidR="00EF62E5" w:rsidRDefault="00EF62E5" w:rsidP="00C6049B">
            <w:pPr>
              <w:pStyle w:val="TableText"/>
            </w:pPr>
          </w:p>
        </w:tc>
        <w:tc>
          <w:tcPr>
            <w:tcW w:w="1260" w:type="dxa"/>
            <w:shd w:val="clear" w:color="auto" w:fill="auto"/>
          </w:tcPr>
          <w:p w14:paraId="0AC7127A" w14:textId="6B52E068" w:rsidR="00EF62E5" w:rsidRPr="00731279" w:rsidRDefault="008932E6" w:rsidP="004F2398">
            <w:pPr>
              <w:pStyle w:val="TableText"/>
              <w:rPr>
                <w:color w:val="0033CC"/>
                <w:sz w:val="18"/>
                <w:szCs w:val="18"/>
                <w:u w:val="single"/>
              </w:rPr>
            </w:pPr>
            <w:del w:id="499" w:author="Yan Heras" w:date="2018-01-31T10:36:00Z">
              <w:r w:rsidDel="004F2398">
                <w:fldChar w:fldCharType="begin"/>
              </w:r>
              <w:r w:rsidDel="004F2398">
                <w:delInstrText xml:space="preserve"> HYPERLINK \l "C_1198-5271" </w:delInstrText>
              </w:r>
              <w:r w:rsidDel="004F2398">
                <w:fldChar w:fldCharType="separate"/>
              </w:r>
              <w:r w:rsidR="00EF62E5" w:rsidRPr="00731279" w:rsidDel="004F2398">
                <w:rPr>
                  <w:rStyle w:val="Hyperlink"/>
                  <w:color w:val="0033CC"/>
                  <w:sz w:val="18"/>
                  <w:szCs w:val="18"/>
                </w:rPr>
                <w:delText>CMS_0122</w:delText>
              </w:r>
              <w:r w:rsidDel="004F2398">
                <w:rPr>
                  <w:rStyle w:val="Hyperlink"/>
                  <w:color w:val="0033CC"/>
                  <w:sz w:val="18"/>
                  <w:szCs w:val="18"/>
                </w:rPr>
                <w:fldChar w:fldCharType="end"/>
              </w:r>
            </w:del>
            <w:ins w:id="500" w:author="Yan Heras" w:date="2018-01-31T10:36:00Z">
              <w:r w:rsidR="004F2398" w:rsidRPr="004F2398">
                <w:rPr>
                  <w:sz w:val="18"/>
                  <w:szCs w:val="18"/>
                </w:rPr>
                <w:t>3343</w:t>
              </w:r>
            </w:ins>
            <w:ins w:id="501" w:author="Yan Heras" w:date="2018-01-31T10:37:00Z">
              <w:r w:rsidR="004F2398">
                <w:rPr>
                  <w:sz w:val="18"/>
                  <w:szCs w:val="18"/>
                </w:rPr>
                <w:t>-28697</w:t>
              </w:r>
            </w:ins>
            <w:ins w:id="502" w:author="Yan Heras" w:date="2018-02-05T10:33:00Z">
              <w:r w:rsidR="00063172">
                <w:rPr>
                  <w:sz w:val="18"/>
                  <w:szCs w:val="18"/>
                </w:rPr>
                <w:t>_C01</w:t>
              </w:r>
            </w:ins>
          </w:p>
        </w:tc>
        <w:tc>
          <w:tcPr>
            <w:tcW w:w="3438" w:type="dxa"/>
            <w:shd w:val="clear" w:color="auto" w:fill="auto"/>
          </w:tcPr>
          <w:p w14:paraId="121C9037" w14:textId="77777777" w:rsidR="00EF62E5" w:rsidRDefault="00EF62E5" w:rsidP="00C6049B">
            <w:pPr>
              <w:pStyle w:val="TableText"/>
            </w:pPr>
          </w:p>
        </w:tc>
      </w:tr>
      <w:tr w:rsidR="00EF62E5" w:rsidRPr="00D6290E" w14:paraId="764C6F33" w14:textId="77777777" w:rsidTr="11B61B0A">
        <w:trPr>
          <w:cantSplit/>
        </w:trPr>
        <w:tc>
          <w:tcPr>
            <w:tcW w:w="2268" w:type="dxa"/>
            <w:shd w:val="clear" w:color="auto" w:fill="auto"/>
          </w:tcPr>
          <w:p w14:paraId="553BCF9E" w14:textId="0DEE25A2" w:rsidR="00EF62E5" w:rsidRDefault="00EF62E5" w:rsidP="00C6049B">
            <w:pPr>
              <w:pStyle w:val="TableText"/>
            </w:pPr>
            <w:r>
              <w:tab/>
            </w:r>
            <w:r>
              <w:tab/>
            </w:r>
            <w:r>
              <w:tab/>
            </w:r>
            <w:r>
              <w:tab/>
              <w:t>@root</w:t>
            </w:r>
          </w:p>
        </w:tc>
        <w:tc>
          <w:tcPr>
            <w:tcW w:w="810" w:type="dxa"/>
            <w:shd w:val="clear" w:color="auto" w:fill="auto"/>
          </w:tcPr>
          <w:p w14:paraId="7298CF84" w14:textId="042679DE" w:rsidR="00EF62E5" w:rsidRDefault="00EF62E5" w:rsidP="00C6049B">
            <w:pPr>
              <w:pStyle w:val="TableText"/>
            </w:pPr>
            <w:r>
              <w:t>1..1</w:t>
            </w:r>
          </w:p>
        </w:tc>
        <w:tc>
          <w:tcPr>
            <w:tcW w:w="1080" w:type="dxa"/>
            <w:shd w:val="clear" w:color="auto" w:fill="auto"/>
          </w:tcPr>
          <w:p w14:paraId="6B5DE31A" w14:textId="531DEE19" w:rsidR="00EF62E5" w:rsidRDefault="00EF62E5" w:rsidP="00C6049B">
            <w:pPr>
              <w:pStyle w:val="TableText"/>
            </w:pPr>
            <w:r>
              <w:t>SHALL</w:t>
            </w:r>
          </w:p>
        </w:tc>
        <w:tc>
          <w:tcPr>
            <w:tcW w:w="720" w:type="dxa"/>
            <w:shd w:val="clear" w:color="auto" w:fill="auto"/>
          </w:tcPr>
          <w:p w14:paraId="0BDE48DF" w14:textId="77777777" w:rsidR="00EF62E5" w:rsidRDefault="00EF62E5" w:rsidP="00C6049B">
            <w:pPr>
              <w:pStyle w:val="TableText"/>
            </w:pPr>
          </w:p>
        </w:tc>
        <w:tc>
          <w:tcPr>
            <w:tcW w:w="1260" w:type="dxa"/>
            <w:shd w:val="clear" w:color="auto" w:fill="auto"/>
          </w:tcPr>
          <w:p w14:paraId="699E4031" w14:textId="735D592D" w:rsidR="00EF62E5" w:rsidRPr="00731279" w:rsidRDefault="008932E6" w:rsidP="004F2398">
            <w:pPr>
              <w:pStyle w:val="TableText"/>
              <w:rPr>
                <w:color w:val="0033CC"/>
                <w:sz w:val="18"/>
                <w:szCs w:val="18"/>
                <w:u w:val="single"/>
              </w:rPr>
            </w:pPr>
            <w:del w:id="503" w:author="Yan Heras" w:date="2018-01-31T10:37:00Z">
              <w:r w:rsidDel="004F2398">
                <w:fldChar w:fldCharType="begin"/>
              </w:r>
              <w:r w:rsidDel="004F2398">
                <w:delInstrText xml:space="preserve"> HYPERLINK \l "C_1198-5271" </w:delInstrText>
              </w:r>
              <w:r w:rsidDel="004F2398">
                <w:fldChar w:fldCharType="separate"/>
              </w:r>
              <w:r w:rsidR="00EF62E5" w:rsidRPr="00731279" w:rsidDel="004F2398">
                <w:rPr>
                  <w:rStyle w:val="Hyperlink"/>
                  <w:color w:val="0033CC"/>
                  <w:sz w:val="18"/>
                  <w:szCs w:val="18"/>
                </w:rPr>
                <w:delText>CMS_0123</w:delText>
              </w:r>
              <w:r w:rsidDel="004F2398">
                <w:rPr>
                  <w:rStyle w:val="Hyperlink"/>
                  <w:color w:val="0033CC"/>
                  <w:sz w:val="18"/>
                  <w:szCs w:val="18"/>
                </w:rPr>
                <w:fldChar w:fldCharType="end"/>
              </w:r>
            </w:del>
            <w:ins w:id="504" w:author="Yan Heras" w:date="2018-01-31T10:37:00Z">
              <w:r w:rsidR="004F2398" w:rsidRPr="004F2398">
                <w:rPr>
                  <w:sz w:val="18"/>
                  <w:szCs w:val="18"/>
                </w:rPr>
                <w:t>334</w:t>
              </w:r>
              <w:r w:rsidR="004F2398">
                <w:rPr>
                  <w:sz w:val="18"/>
                  <w:szCs w:val="18"/>
                </w:rPr>
                <w:t>3-28698</w:t>
              </w:r>
            </w:ins>
          </w:p>
        </w:tc>
        <w:tc>
          <w:tcPr>
            <w:tcW w:w="3438" w:type="dxa"/>
            <w:shd w:val="clear" w:color="auto" w:fill="auto"/>
          </w:tcPr>
          <w:p w14:paraId="771185F1" w14:textId="7089604D" w:rsidR="00EF62E5" w:rsidRDefault="00EF62E5" w:rsidP="00EF62E5">
            <w:pPr>
              <w:pStyle w:val="TableText"/>
            </w:pPr>
            <w:r>
              <w:t>2.16.840.1.113883.4.927</w:t>
            </w:r>
          </w:p>
        </w:tc>
      </w:tr>
      <w:tr w:rsidR="00EF62E5" w:rsidRPr="00D6290E" w14:paraId="3643AB22" w14:textId="77777777" w:rsidTr="11B61B0A">
        <w:trPr>
          <w:cantSplit/>
        </w:trPr>
        <w:tc>
          <w:tcPr>
            <w:tcW w:w="2268" w:type="dxa"/>
            <w:shd w:val="clear" w:color="auto" w:fill="auto"/>
          </w:tcPr>
          <w:p w14:paraId="2D61000C" w14:textId="77777777" w:rsidR="00EF62E5" w:rsidRDefault="00EF62E5" w:rsidP="00C6049B">
            <w:pPr>
              <w:pStyle w:val="TableText"/>
            </w:pPr>
            <w:r>
              <w:tab/>
            </w:r>
            <w:r>
              <w:tab/>
            </w:r>
            <w:r>
              <w:tab/>
              <w:t>addr</w:t>
            </w:r>
          </w:p>
        </w:tc>
        <w:tc>
          <w:tcPr>
            <w:tcW w:w="810" w:type="dxa"/>
            <w:shd w:val="clear" w:color="auto" w:fill="auto"/>
          </w:tcPr>
          <w:p w14:paraId="7D4B9E7A" w14:textId="77777777" w:rsidR="00EF62E5" w:rsidRDefault="00EF62E5" w:rsidP="00C6049B">
            <w:pPr>
              <w:pStyle w:val="TableText"/>
            </w:pPr>
            <w:r>
              <w:t>1..*</w:t>
            </w:r>
          </w:p>
        </w:tc>
        <w:tc>
          <w:tcPr>
            <w:tcW w:w="1080" w:type="dxa"/>
            <w:shd w:val="clear" w:color="auto" w:fill="auto"/>
          </w:tcPr>
          <w:p w14:paraId="590BB185" w14:textId="77777777" w:rsidR="00EF62E5" w:rsidRDefault="00EF62E5" w:rsidP="00C6049B">
            <w:pPr>
              <w:pStyle w:val="TableText"/>
            </w:pPr>
            <w:r>
              <w:t>SHALL</w:t>
            </w:r>
          </w:p>
        </w:tc>
        <w:tc>
          <w:tcPr>
            <w:tcW w:w="720" w:type="dxa"/>
            <w:shd w:val="clear" w:color="auto" w:fill="auto"/>
          </w:tcPr>
          <w:p w14:paraId="30A61741" w14:textId="77777777" w:rsidR="00EF62E5" w:rsidRDefault="00EF62E5" w:rsidP="00C6049B">
            <w:pPr>
              <w:pStyle w:val="TableText"/>
            </w:pPr>
          </w:p>
        </w:tc>
        <w:tc>
          <w:tcPr>
            <w:tcW w:w="1260" w:type="dxa"/>
            <w:shd w:val="clear" w:color="auto" w:fill="auto"/>
          </w:tcPr>
          <w:p w14:paraId="6ED6ED94" w14:textId="77777777" w:rsidR="00EF62E5" w:rsidRPr="00731279" w:rsidRDefault="008C6A6D" w:rsidP="00C6049B">
            <w:pPr>
              <w:pStyle w:val="TableText"/>
              <w:rPr>
                <w:color w:val="0033CC"/>
                <w:sz w:val="18"/>
                <w:szCs w:val="18"/>
                <w:u w:val="single"/>
              </w:rPr>
            </w:pPr>
            <w:hyperlink w:anchor="C_1198-5271">
              <w:r w:rsidR="00EF62E5" w:rsidRPr="00731279">
                <w:rPr>
                  <w:rStyle w:val="HyperlinkText9pt"/>
                  <w:color w:val="0033CC"/>
                  <w:szCs w:val="18"/>
                </w:rPr>
                <w:t>1198-5271</w:t>
              </w:r>
            </w:hyperlink>
          </w:p>
        </w:tc>
        <w:tc>
          <w:tcPr>
            <w:tcW w:w="3438" w:type="dxa"/>
            <w:shd w:val="clear" w:color="auto" w:fill="auto"/>
          </w:tcPr>
          <w:p w14:paraId="46654638" w14:textId="27B53E99" w:rsidR="00EF62E5" w:rsidRPr="00A1750A" w:rsidRDefault="00EF62E5" w:rsidP="00C6049B">
            <w:pPr>
              <w:pStyle w:val="TableText"/>
              <w:rPr>
                <w:color w:val="000099"/>
              </w:rPr>
            </w:pPr>
            <w:r w:rsidRPr="00A1750A">
              <w:rPr>
                <w:rStyle w:val="HyperlinkText9pt"/>
                <w:color w:val="000000" w:themeColor="text1"/>
                <w:sz w:val="20"/>
                <w:u w:val="none"/>
              </w:rPr>
              <w:t>US Realm Address (AD.US.FIELDED) (identifier: urn:oid:2.16.840.1.113883.10.20.22.5.2</w:t>
            </w:r>
            <w:r w:rsidR="00415AE6" w:rsidRPr="00A1750A">
              <w:rPr>
                <w:rStyle w:val="HyperlinkText9pt"/>
                <w:color w:val="000000" w:themeColor="text1"/>
                <w:sz w:val="20"/>
                <w:u w:val="none"/>
              </w:rPr>
              <w:t>)</w:t>
            </w:r>
          </w:p>
        </w:tc>
      </w:tr>
      <w:tr w:rsidR="00EF62E5" w:rsidRPr="00D6290E" w14:paraId="33445957" w14:textId="77777777" w:rsidTr="11B61B0A">
        <w:trPr>
          <w:cantSplit/>
        </w:trPr>
        <w:tc>
          <w:tcPr>
            <w:tcW w:w="2268" w:type="dxa"/>
            <w:shd w:val="clear" w:color="auto" w:fill="auto"/>
          </w:tcPr>
          <w:p w14:paraId="5D091A8E" w14:textId="77777777" w:rsidR="00EF62E5" w:rsidRDefault="00EF62E5" w:rsidP="00C6049B">
            <w:pPr>
              <w:pStyle w:val="TableText"/>
            </w:pPr>
            <w:r>
              <w:tab/>
            </w:r>
            <w:r>
              <w:tab/>
            </w:r>
            <w:r>
              <w:tab/>
              <w:t>patient</w:t>
            </w:r>
          </w:p>
        </w:tc>
        <w:tc>
          <w:tcPr>
            <w:tcW w:w="810" w:type="dxa"/>
            <w:shd w:val="clear" w:color="auto" w:fill="auto"/>
          </w:tcPr>
          <w:p w14:paraId="414CA64F" w14:textId="77777777" w:rsidR="00EF62E5" w:rsidRDefault="00EF62E5" w:rsidP="00C6049B">
            <w:pPr>
              <w:pStyle w:val="TableText"/>
            </w:pPr>
            <w:r>
              <w:t>1..1</w:t>
            </w:r>
          </w:p>
        </w:tc>
        <w:tc>
          <w:tcPr>
            <w:tcW w:w="1080" w:type="dxa"/>
            <w:shd w:val="clear" w:color="auto" w:fill="auto"/>
          </w:tcPr>
          <w:p w14:paraId="3494EDAE" w14:textId="77777777" w:rsidR="00EF62E5" w:rsidRDefault="00EF62E5" w:rsidP="00C6049B">
            <w:pPr>
              <w:pStyle w:val="TableText"/>
            </w:pPr>
            <w:r>
              <w:t>SHALL</w:t>
            </w:r>
          </w:p>
        </w:tc>
        <w:tc>
          <w:tcPr>
            <w:tcW w:w="720" w:type="dxa"/>
            <w:shd w:val="clear" w:color="auto" w:fill="auto"/>
          </w:tcPr>
          <w:p w14:paraId="506F02E7" w14:textId="77777777" w:rsidR="00EF62E5" w:rsidRDefault="00EF62E5" w:rsidP="00C6049B">
            <w:pPr>
              <w:pStyle w:val="TableText"/>
            </w:pPr>
          </w:p>
        </w:tc>
        <w:tc>
          <w:tcPr>
            <w:tcW w:w="1260" w:type="dxa"/>
            <w:shd w:val="clear" w:color="auto" w:fill="auto"/>
          </w:tcPr>
          <w:p w14:paraId="4DCF37D3" w14:textId="72A15559" w:rsidR="00EF62E5" w:rsidRPr="00731279" w:rsidRDefault="0030352F" w:rsidP="00C6049B">
            <w:pPr>
              <w:pStyle w:val="TableText"/>
              <w:rPr>
                <w:color w:val="0033CC"/>
                <w:sz w:val="18"/>
                <w:szCs w:val="18"/>
                <w:u w:val="single"/>
              </w:rPr>
            </w:pPr>
            <w:r>
              <w:fldChar w:fldCharType="begin"/>
            </w:r>
            <w:r>
              <w:instrText xml:space="preserve"> HYPERLINK \l "C_3265-27570" \h </w:instrText>
            </w:r>
            <w:r>
              <w:fldChar w:fldCharType="separate"/>
            </w:r>
            <w:del w:id="505" w:author="Yan Heras" w:date="2018-01-22T10:11:00Z">
              <w:r w:rsidR="00EF62E5" w:rsidRPr="00731279" w:rsidDel="0030352F">
                <w:rPr>
                  <w:rStyle w:val="HyperlinkText9pt"/>
                  <w:color w:val="0033CC"/>
                  <w:szCs w:val="18"/>
                </w:rPr>
                <w:delText>3265-</w:delText>
              </w:r>
            </w:del>
            <w:ins w:id="506" w:author="Yan Heras" w:date="2018-01-22T10:11:00Z">
              <w:r>
                <w:rPr>
                  <w:rStyle w:val="HyperlinkText9pt"/>
                  <w:color w:val="0033CC"/>
                  <w:szCs w:val="18"/>
                </w:rPr>
                <w:t>3343-</w:t>
              </w:r>
            </w:ins>
            <w:r w:rsidR="00EF62E5" w:rsidRPr="00731279">
              <w:rPr>
                <w:rStyle w:val="HyperlinkText9pt"/>
                <w:color w:val="0033CC"/>
                <w:szCs w:val="18"/>
              </w:rPr>
              <w:t>27570</w:t>
            </w:r>
            <w:r>
              <w:rPr>
                <w:rStyle w:val="HyperlinkText9pt"/>
                <w:color w:val="0033CC"/>
                <w:szCs w:val="18"/>
              </w:rPr>
              <w:fldChar w:fldCharType="end"/>
            </w:r>
          </w:p>
        </w:tc>
        <w:tc>
          <w:tcPr>
            <w:tcW w:w="3438" w:type="dxa"/>
            <w:shd w:val="clear" w:color="auto" w:fill="auto"/>
          </w:tcPr>
          <w:p w14:paraId="219D86AD" w14:textId="77777777" w:rsidR="00EF62E5" w:rsidRPr="00A1750A" w:rsidRDefault="00EF62E5" w:rsidP="00C6049B">
            <w:pPr>
              <w:pStyle w:val="TableText"/>
              <w:rPr>
                <w:color w:val="000099"/>
              </w:rPr>
            </w:pPr>
          </w:p>
        </w:tc>
      </w:tr>
      <w:tr w:rsidR="00EF62E5" w:rsidRPr="00D6290E" w14:paraId="31368E60" w14:textId="77777777" w:rsidTr="11B61B0A">
        <w:trPr>
          <w:cantSplit/>
        </w:trPr>
        <w:tc>
          <w:tcPr>
            <w:tcW w:w="2268" w:type="dxa"/>
            <w:shd w:val="clear" w:color="auto" w:fill="auto"/>
          </w:tcPr>
          <w:p w14:paraId="602424D0" w14:textId="77777777" w:rsidR="00EF62E5" w:rsidRDefault="00EF62E5" w:rsidP="00C6049B">
            <w:pPr>
              <w:pStyle w:val="TableText"/>
            </w:pPr>
            <w:r>
              <w:tab/>
            </w:r>
            <w:r>
              <w:tab/>
            </w:r>
            <w:r>
              <w:tab/>
            </w:r>
            <w:r>
              <w:tab/>
              <w:t>name</w:t>
            </w:r>
          </w:p>
        </w:tc>
        <w:tc>
          <w:tcPr>
            <w:tcW w:w="810" w:type="dxa"/>
            <w:shd w:val="clear" w:color="auto" w:fill="auto"/>
          </w:tcPr>
          <w:p w14:paraId="65A520F8" w14:textId="77777777" w:rsidR="00EF62E5" w:rsidRDefault="00EF62E5" w:rsidP="00C6049B">
            <w:pPr>
              <w:pStyle w:val="TableText"/>
            </w:pPr>
            <w:r>
              <w:t>1..1</w:t>
            </w:r>
          </w:p>
        </w:tc>
        <w:tc>
          <w:tcPr>
            <w:tcW w:w="1080" w:type="dxa"/>
            <w:shd w:val="clear" w:color="auto" w:fill="auto"/>
          </w:tcPr>
          <w:p w14:paraId="0AEEA908" w14:textId="77777777" w:rsidR="00EF62E5" w:rsidRDefault="00EF62E5" w:rsidP="00C6049B">
            <w:pPr>
              <w:pStyle w:val="TableText"/>
            </w:pPr>
            <w:r>
              <w:t>SHALL</w:t>
            </w:r>
          </w:p>
        </w:tc>
        <w:tc>
          <w:tcPr>
            <w:tcW w:w="720" w:type="dxa"/>
            <w:shd w:val="clear" w:color="auto" w:fill="auto"/>
          </w:tcPr>
          <w:p w14:paraId="00D750B5" w14:textId="77777777" w:rsidR="00EF62E5" w:rsidRDefault="00EF62E5" w:rsidP="00C6049B">
            <w:pPr>
              <w:pStyle w:val="TableText"/>
            </w:pPr>
          </w:p>
        </w:tc>
        <w:tc>
          <w:tcPr>
            <w:tcW w:w="1260" w:type="dxa"/>
            <w:shd w:val="clear" w:color="auto" w:fill="auto"/>
          </w:tcPr>
          <w:p w14:paraId="5F3FD717" w14:textId="77777777" w:rsidR="00EF62E5" w:rsidRPr="00731279" w:rsidRDefault="008C6A6D" w:rsidP="00C6049B">
            <w:pPr>
              <w:pStyle w:val="TableText"/>
              <w:rPr>
                <w:color w:val="0033CC"/>
                <w:sz w:val="18"/>
                <w:szCs w:val="18"/>
                <w:u w:val="single"/>
              </w:rPr>
            </w:pPr>
            <w:hyperlink w:anchor="C_1198-5284_C01">
              <w:r w:rsidR="00EF62E5" w:rsidRPr="00731279">
                <w:rPr>
                  <w:rStyle w:val="HyperlinkText9pt"/>
                  <w:color w:val="0033CC"/>
                  <w:szCs w:val="18"/>
                </w:rPr>
                <w:t>1198-5284_C01</w:t>
              </w:r>
            </w:hyperlink>
          </w:p>
        </w:tc>
        <w:tc>
          <w:tcPr>
            <w:tcW w:w="3438" w:type="dxa"/>
            <w:shd w:val="clear" w:color="auto" w:fill="auto"/>
          </w:tcPr>
          <w:p w14:paraId="2F2B750F" w14:textId="3C9452C2" w:rsidR="00EF62E5" w:rsidRPr="00A1750A" w:rsidRDefault="00EF62E5" w:rsidP="00C6049B">
            <w:pPr>
              <w:pStyle w:val="TableText"/>
              <w:rPr>
                <w:color w:val="000099"/>
              </w:rPr>
            </w:pPr>
            <w:r w:rsidRPr="00A1750A">
              <w:rPr>
                <w:rStyle w:val="HyperlinkText9pt"/>
                <w:color w:val="000000" w:themeColor="text1"/>
                <w:sz w:val="20"/>
                <w:u w:val="none"/>
              </w:rPr>
              <w:t>US Realm Person Name (PN.US.FIELDED) (identifier: urn:oid:2.16.840.1.113883.10.20.22.5.1.1</w:t>
            </w:r>
            <w:r w:rsidR="00415AE6" w:rsidRPr="00A1750A">
              <w:rPr>
                <w:rStyle w:val="HyperlinkText9pt"/>
                <w:color w:val="000000" w:themeColor="text1"/>
                <w:sz w:val="20"/>
                <w:u w:val="none"/>
              </w:rPr>
              <w:t>)</w:t>
            </w:r>
          </w:p>
        </w:tc>
      </w:tr>
      <w:tr w:rsidR="00EF62E5" w:rsidRPr="00D6290E" w14:paraId="6B97831B" w14:textId="77777777" w:rsidTr="11B61B0A">
        <w:trPr>
          <w:cantSplit/>
        </w:trPr>
        <w:tc>
          <w:tcPr>
            <w:tcW w:w="2268" w:type="dxa"/>
            <w:shd w:val="clear" w:color="auto" w:fill="auto"/>
          </w:tcPr>
          <w:p w14:paraId="1500CF1F" w14:textId="77777777" w:rsidR="00EF62E5" w:rsidRDefault="00EF62E5" w:rsidP="00C6049B">
            <w:pPr>
              <w:pStyle w:val="TableText"/>
            </w:pPr>
            <w:r>
              <w:tab/>
            </w:r>
            <w:r>
              <w:tab/>
            </w:r>
            <w:r>
              <w:tab/>
            </w:r>
            <w:r>
              <w:tab/>
              <w:t>administrativeGenderCode</w:t>
            </w:r>
          </w:p>
        </w:tc>
        <w:tc>
          <w:tcPr>
            <w:tcW w:w="810" w:type="dxa"/>
            <w:shd w:val="clear" w:color="auto" w:fill="auto"/>
          </w:tcPr>
          <w:p w14:paraId="5B168E5C" w14:textId="77777777" w:rsidR="00EF62E5" w:rsidRDefault="00EF62E5" w:rsidP="00C6049B">
            <w:pPr>
              <w:pStyle w:val="TableText"/>
            </w:pPr>
            <w:r>
              <w:t>1..1</w:t>
            </w:r>
          </w:p>
        </w:tc>
        <w:tc>
          <w:tcPr>
            <w:tcW w:w="1080" w:type="dxa"/>
            <w:shd w:val="clear" w:color="auto" w:fill="auto"/>
          </w:tcPr>
          <w:p w14:paraId="0B603ECF" w14:textId="77777777" w:rsidR="00EF62E5" w:rsidRDefault="00EF62E5" w:rsidP="00C6049B">
            <w:pPr>
              <w:pStyle w:val="TableText"/>
            </w:pPr>
            <w:r>
              <w:t>SHALL</w:t>
            </w:r>
          </w:p>
        </w:tc>
        <w:tc>
          <w:tcPr>
            <w:tcW w:w="720" w:type="dxa"/>
            <w:shd w:val="clear" w:color="auto" w:fill="auto"/>
          </w:tcPr>
          <w:p w14:paraId="06564772" w14:textId="77777777" w:rsidR="00EF62E5" w:rsidRDefault="00EF62E5" w:rsidP="00C6049B">
            <w:pPr>
              <w:pStyle w:val="TableText"/>
            </w:pPr>
          </w:p>
        </w:tc>
        <w:tc>
          <w:tcPr>
            <w:tcW w:w="1260" w:type="dxa"/>
            <w:shd w:val="clear" w:color="auto" w:fill="auto"/>
          </w:tcPr>
          <w:p w14:paraId="36FF9564" w14:textId="77777777" w:rsidR="00EF62E5" w:rsidRPr="00731279" w:rsidRDefault="008C6A6D" w:rsidP="00C6049B">
            <w:pPr>
              <w:pStyle w:val="TableText"/>
              <w:rPr>
                <w:rStyle w:val="HyperlinkText9pt"/>
                <w:color w:val="0033CC"/>
                <w:szCs w:val="18"/>
              </w:rPr>
            </w:pPr>
            <w:hyperlink w:anchor="C_CMS_0011">
              <w:r w:rsidR="00EF62E5" w:rsidRPr="00731279">
                <w:rPr>
                  <w:rStyle w:val="HyperlinkText9pt"/>
                  <w:color w:val="0033CC"/>
                  <w:szCs w:val="18"/>
                </w:rPr>
                <w:t>CMS_0011</w:t>
              </w:r>
            </w:hyperlink>
          </w:p>
          <w:p w14:paraId="0612E0EB" w14:textId="733528EB" w:rsidR="00EF62E5" w:rsidRPr="00731279" w:rsidRDefault="008C6A6D" w:rsidP="00C6049B">
            <w:pPr>
              <w:pStyle w:val="TableText"/>
              <w:rPr>
                <w:color w:val="0033CC"/>
                <w:sz w:val="18"/>
                <w:szCs w:val="18"/>
                <w:u w:val="single"/>
              </w:rPr>
            </w:pPr>
            <w:hyperlink w:anchor="C_CMS_0011" w:history="1">
              <w:r w:rsidR="00EF62E5" w:rsidRPr="00731279">
                <w:rPr>
                  <w:rStyle w:val="Hyperlink"/>
                  <w:color w:val="0033CC"/>
                  <w:sz w:val="18"/>
                  <w:szCs w:val="18"/>
                </w:rPr>
                <w:t>CMS_0029</w:t>
              </w:r>
            </w:hyperlink>
          </w:p>
        </w:tc>
        <w:tc>
          <w:tcPr>
            <w:tcW w:w="3438" w:type="dxa"/>
            <w:shd w:val="clear" w:color="auto" w:fill="auto"/>
          </w:tcPr>
          <w:p w14:paraId="1D4B44B5" w14:textId="77777777" w:rsidR="00EF62E5" w:rsidRDefault="00EF62E5" w:rsidP="00C6049B">
            <w:pPr>
              <w:pStyle w:val="TableText"/>
            </w:pPr>
            <w:r>
              <w:t>urn:oid:2.16.840.1.113762.1.4.1 (ONC Administrative Sex)</w:t>
            </w:r>
          </w:p>
        </w:tc>
      </w:tr>
      <w:tr w:rsidR="00EF62E5" w:rsidRPr="00D6290E" w14:paraId="25062343" w14:textId="77777777" w:rsidTr="11B61B0A">
        <w:trPr>
          <w:cantSplit/>
        </w:trPr>
        <w:tc>
          <w:tcPr>
            <w:tcW w:w="2268" w:type="dxa"/>
            <w:shd w:val="clear" w:color="auto" w:fill="auto"/>
          </w:tcPr>
          <w:p w14:paraId="2E8D9B38" w14:textId="77777777" w:rsidR="00EF62E5" w:rsidRDefault="00EF62E5" w:rsidP="00C6049B">
            <w:pPr>
              <w:pStyle w:val="TableText"/>
            </w:pPr>
            <w:r>
              <w:tab/>
            </w:r>
            <w:r>
              <w:tab/>
            </w:r>
            <w:r>
              <w:tab/>
            </w:r>
            <w:r>
              <w:tab/>
              <w:t>birthTime</w:t>
            </w:r>
          </w:p>
        </w:tc>
        <w:tc>
          <w:tcPr>
            <w:tcW w:w="810" w:type="dxa"/>
            <w:shd w:val="clear" w:color="auto" w:fill="auto"/>
          </w:tcPr>
          <w:p w14:paraId="0988894A" w14:textId="77777777" w:rsidR="00EF62E5" w:rsidRDefault="00EF62E5" w:rsidP="00C6049B">
            <w:pPr>
              <w:pStyle w:val="TableText"/>
            </w:pPr>
            <w:r>
              <w:t>1..1</w:t>
            </w:r>
          </w:p>
        </w:tc>
        <w:tc>
          <w:tcPr>
            <w:tcW w:w="1080" w:type="dxa"/>
            <w:shd w:val="clear" w:color="auto" w:fill="auto"/>
          </w:tcPr>
          <w:p w14:paraId="56079C78" w14:textId="77777777" w:rsidR="00EF62E5" w:rsidRDefault="00EF62E5" w:rsidP="00C6049B">
            <w:pPr>
              <w:pStyle w:val="TableText"/>
            </w:pPr>
            <w:r>
              <w:t>SHALL</w:t>
            </w:r>
          </w:p>
        </w:tc>
        <w:tc>
          <w:tcPr>
            <w:tcW w:w="720" w:type="dxa"/>
            <w:shd w:val="clear" w:color="auto" w:fill="auto"/>
          </w:tcPr>
          <w:p w14:paraId="7D0A9775" w14:textId="77777777" w:rsidR="00EF62E5" w:rsidRDefault="00EF62E5" w:rsidP="00C6049B">
            <w:pPr>
              <w:pStyle w:val="TableText"/>
            </w:pPr>
          </w:p>
        </w:tc>
        <w:tc>
          <w:tcPr>
            <w:tcW w:w="1260" w:type="dxa"/>
            <w:shd w:val="clear" w:color="auto" w:fill="auto"/>
          </w:tcPr>
          <w:p w14:paraId="1A616AFA" w14:textId="77777777" w:rsidR="00EF62E5" w:rsidRPr="00731279" w:rsidRDefault="008C6A6D" w:rsidP="00C6049B">
            <w:pPr>
              <w:pStyle w:val="TableText"/>
              <w:rPr>
                <w:rStyle w:val="HyperlinkText9pt"/>
                <w:color w:val="0033CC"/>
                <w:szCs w:val="18"/>
              </w:rPr>
            </w:pPr>
            <w:hyperlink w:anchor="C_1198-5298">
              <w:r w:rsidR="00EF62E5" w:rsidRPr="00731279">
                <w:rPr>
                  <w:rStyle w:val="HyperlinkText9pt"/>
                  <w:color w:val="0033CC"/>
                  <w:szCs w:val="18"/>
                </w:rPr>
                <w:t>1198-5298</w:t>
              </w:r>
            </w:hyperlink>
          </w:p>
          <w:p w14:paraId="2651BBE2" w14:textId="6698DDA9" w:rsidR="00EF62E5" w:rsidRPr="00731279" w:rsidRDefault="008C6A6D" w:rsidP="00C6049B">
            <w:pPr>
              <w:pStyle w:val="TableText"/>
              <w:rPr>
                <w:color w:val="0033CC"/>
                <w:sz w:val="18"/>
                <w:szCs w:val="18"/>
                <w:u w:val="single"/>
              </w:rPr>
            </w:pPr>
            <w:hyperlink w:anchor="C_1198-5298" w:history="1">
              <w:r w:rsidR="00EF62E5" w:rsidRPr="00731279">
                <w:rPr>
                  <w:rStyle w:val="Hyperlink"/>
                  <w:color w:val="0033CC"/>
                  <w:sz w:val="18"/>
                  <w:szCs w:val="18"/>
                </w:rPr>
                <w:t>1198-5300_C01</w:t>
              </w:r>
            </w:hyperlink>
          </w:p>
          <w:p w14:paraId="28A19662" w14:textId="02612F0E" w:rsidR="00EF62E5" w:rsidRPr="00731279" w:rsidRDefault="008C6A6D" w:rsidP="00C6049B">
            <w:pPr>
              <w:pStyle w:val="TableText"/>
              <w:rPr>
                <w:color w:val="0033CC"/>
                <w:sz w:val="18"/>
                <w:szCs w:val="18"/>
                <w:u w:val="single"/>
              </w:rPr>
            </w:pPr>
            <w:hyperlink w:anchor="C_1198-5298" w:history="1">
              <w:r w:rsidR="00EF62E5" w:rsidRPr="00731279">
                <w:rPr>
                  <w:rStyle w:val="Hyperlink"/>
                  <w:rFonts w:eastAsia="Arial"/>
                  <w:color w:val="0033CC"/>
                  <w:sz w:val="18"/>
                  <w:szCs w:val="18"/>
                </w:rPr>
                <w:t>1198-32418</w:t>
              </w:r>
            </w:hyperlink>
          </w:p>
        </w:tc>
        <w:tc>
          <w:tcPr>
            <w:tcW w:w="3438" w:type="dxa"/>
            <w:shd w:val="clear" w:color="auto" w:fill="auto"/>
          </w:tcPr>
          <w:p w14:paraId="5A12F9CD" w14:textId="77777777" w:rsidR="00EF62E5" w:rsidRDefault="00EF62E5" w:rsidP="00C6049B">
            <w:pPr>
              <w:pStyle w:val="TableText"/>
            </w:pPr>
          </w:p>
        </w:tc>
      </w:tr>
      <w:tr w:rsidR="00EF62E5" w:rsidRPr="00D6290E" w14:paraId="477A5298" w14:textId="77777777" w:rsidTr="11B61B0A">
        <w:trPr>
          <w:cantSplit/>
        </w:trPr>
        <w:tc>
          <w:tcPr>
            <w:tcW w:w="2268" w:type="dxa"/>
            <w:shd w:val="clear" w:color="auto" w:fill="auto"/>
          </w:tcPr>
          <w:p w14:paraId="7783897E" w14:textId="77777777" w:rsidR="00EF62E5" w:rsidRDefault="00EF62E5" w:rsidP="00C6049B">
            <w:pPr>
              <w:pStyle w:val="TableText"/>
            </w:pPr>
            <w:r>
              <w:tab/>
            </w:r>
            <w:r>
              <w:tab/>
            </w:r>
            <w:r>
              <w:tab/>
            </w:r>
            <w:r>
              <w:tab/>
              <w:t>raceCode</w:t>
            </w:r>
          </w:p>
        </w:tc>
        <w:tc>
          <w:tcPr>
            <w:tcW w:w="810" w:type="dxa"/>
            <w:shd w:val="clear" w:color="auto" w:fill="auto"/>
          </w:tcPr>
          <w:p w14:paraId="0C3EA3E8" w14:textId="77777777" w:rsidR="00EF62E5" w:rsidRDefault="00EF62E5" w:rsidP="00C6049B">
            <w:pPr>
              <w:pStyle w:val="TableText"/>
            </w:pPr>
            <w:r>
              <w:t>1..1</w:t>
            </w:r>
          </w:p>
        </w:tc>
        <w:tc>
          <w:tcPr>
            <w:tcW w:w="1080" w:type="dxa"/>
            <w:shd w:val="clear" w:color="auto" w:fill="auto"/>
          </w:tcPr>
          <w:p w14:paraId="5A22BBF1" w14:textId="77777777" w:rsidR="00EF62E5" w:rsidRDefault="00EF62E5" w:rsidP="00C6049B">
            <w:pPr>
              <w:pStyle w:val="TableText"/>
            </w:pPr>
            <w:r>
              <w:t>SHALL</w:t>
            </w:r>
          </w:p>
        </w:tc>
        <w:tc>
          <w:tcPr>
            <w:tcW w:w="720" w:type="dxa"/>
            <w:shd w:val="clear" w:color="auto" w:fill="auto"/>
          </w:tcPr>
          <w:p w14:paraId="01910364" w14:textId="77777777" w:rsidR="00EF62E5" w:rsidRDefault="00EF62E5" w:rsidP="00C6049B">
            <w:pPr>
              <w:pStyle w:val="TableText"/>
            </w:pPr>
          </w:p>
        </w:tc>
        <w:tc>
          <w:tcPr>
            <w:tcW w:w="1260" w:type="dxa"/>
            <w:shd w:val="clear" w:color="auto" w:fill="auto"/>
          </w:tcPr>
          <w:p w14:paraId="333BC9F4" w14:textId="77777777" w:rsidR="00EF62E5" w:rsidRPr="00731279" w:rsidRDefault="008C6A6D" w:rsidP="00C6049B">
            <w:pPr>
              <w:pStyle w:val="TableText"/>
              <w:rPr>
                <w:rStyle w:val="HyperlinkText9pt"/>
                <w:color w:val="0033CC"/>
                <w:szCs w:val="18"/>
              </w:rPr>
            </w:pPr>
            <w:hyperlink w:anchor="C_CMS_0013">
              <w:r w:rsidR="00EF62E5" w:rsidRPr="00731279">
                <w:rPr>
                  <w:rStyle w:val="HyperlinkText9pt"/>
                  <w:color w:val="0033CC"/>
                  <w:szCs w:val="18"/>
                </w:rPr>
                <w:t>CMS_0013</w:t>
              </w:r>
            </w:hyperlink>
          </w:p>
          <w:p w14:paraId="17BF5914" w14:textId="77777777" w:rsidR="00EF62E5" w:rsidRPr="00731279" w:rsidRDefault="008C6A6D" w:rsidP="00C6049B">
            <w:pPr>
              <w:pStyle w:val="TableText"/>
              <w:rPr>
                <w:rFonts w:eastAsia="Arial"/>
                <w:color w:val="0033CC"/>
                <w:sz w:val="18"/>
                <w:szCs w:val="18"/>
                <w:u w:val="single"/>
              </w:rPr>
            </w:pPr>
            <w:hyperlink w:anchor="C_CMS_0013" w:history="1">
              <w:r w:rsidR="00EF62E5" w:rsidRPr="00731279">
                <w:rPr>
                  <w:rStyle w:val="Hyperlink"/>
                  <w:rFonts w:eastAsia="Arial"/>
                  <w:color w:val="0033CC"/>
                  <w:sz w:val="18"/>
                  <w:szCs w:val="18"/>
                </w:rPr>
                <w:t>CMS_0030</w:t>
              </w:r>
            </w:hyperlink>
          </w:p>
          <w:p w14:paraId="22C92587" w14:textId="77777777" w:rsidR="00EF62E5" w:rsidRPr="00731279" w:rsidRDefault="008C6A6D" w:rsidP="00C6049B">
            <w:pPr>
              <w:pStyle w:val="TableText"/>
              <w:rPr>
                <w:color w:val="0033CC"/>
                <w:sz w:val="18"/>
                <w:szCs w:val="18"/>
                <w:u w:val="single"/>
              </w:rPr>
            </w:pPr>
            <w:hyperlink w:anchor="C_CMS_0013" w:history="1">
              <w:r w:rsidR="00EF62E5" w:rsidRPr="00731279">
                <w:rPr>
                  <w:rStyle w:val="Hyperlink"/>
                  <w:rFonts w:eastAsia="Arial"/>
                  <w:color w:val="0033CC"/>
                  <w:sz w:val="18"/>
                  <w:szCs w:val="18"/>
                </w:rPr>
                <w:t>CMS_0031</w:t>
              </w:r>
            </w:hyperlink>
          </w:p>
        </w:tc>
        <w:tc>
          <w:tcPr>
            <w:tcW w:w="3438" w:type="dxa"/>
            <w:shd w:val="clear" w:color="auto" w:fill="auto"/>
          </w:tcPr>
          <w:p w14:paraId="19B1724A" w14:textId="77777777" w:rsidR="00EF62E5" w:rsidRDefault="00EF62E5" w:rsidP="00C6049B">
            <w:pPr>
              <w:pStyle w:val="TableText"/>
            </w:pPr>
            <w:r>
              <w:t>urn:oid:2.16.840.1.114222.4.11.836 (Race)</w:t>
            </w:r>
          </w:p>
        </w:tc>
      </w:tr>
      <w:tr w:rsidR="00EF62E5" w:rsidRPr="00D6290E" w14:paraId="4220C9F9" w14:textId="77777777" w:rsidTr="11B61B0A">
        <w:trPr>
          <w:cantSplit/>
        </w:trPr>
        <w:tc>
          <w:tcPr>
            <w:tcW w:w="2268" w:type="dxa"/>
            <w:shd w:val="clear" w:color="auto" w:fill="auto"/>
          </w:tcPr>
          <w:p w14:paraId="3ABF5AE9" w14:textId="77777777" w:rsidR="00EF62E5" w:rsidRDefault="00EF62E5" w:rsidP="00C6049B">
            <w:pPr>
              <w:pStyle w:val="TableText"/>
            </w:pPr>
            <w:r>
              <w:tab/>
            </w:r>
            <w:r>
              <w:tab/>
            </w:r>
            <w:r>
              <w:tab/>
            </w:r>
            <w:r>
              <w:tab/>
              <w:t>sdtc:raceCode</w:t>
            </w:r>
          </w:p>
        </w:tc>
        <w:tc>
          <w:tcPr>
            <w:tcW w:w="810" w:type="dxa"/>
            <w:shd w:val="clear" w:color="auto" w:fill="auto"/>
          </w:tcPr>
          <w:p w14:paraId="5A0F7BF4" w14:textId="77777777" w:rsidR="00EF62E5" w:rsidRDefault="00EF62E5" w:rsidP="00C6049B">
            <w:pPr>
              <w:pStyle w:val="TableText"/>
            </w:pPr>
            <w:r>
              <w:t>0..*</w:t>
            </w:r>
          </w:p>
        </w:tc>
        <w:tc>
          <w:tcPr>
            <w:tcW w:w="1080" w:type="dxa"/>
            <w:shd w:val="clear" w:color="auto" w:fill="auto"/>
          </w:tcPr>
          <w:p w14:paraId="1F131B48" w14:textId="77777777" w:rsidR="00EF62E5" w:rsidRDefault="00EF62E5" w:rsidP="00C6049B">
            <w:pPr>
              <w:pStyle w:val="TableText"/>
            </w:pPr>
            <w:r>
              <w:t>MAY</w:t>
            </w:r>
          </w:p>
        </w:tc>
        <w:tc>
          <w:tcPr>
            <w:tcW w:w="720" w:type="dxa"/>
            <w:shd w:val="clear" w:color="auto" w:fill="auto"/>
          </w:tcPr>
          <w:p w14:paraId="3B0A5241" w14:textId="77777777" w:rsidR="00EF62E5" w:rsidRDefault="00EF62E5" w:rsidP="00C6049B">
            <w:pPr>
              <w:pStyle w:val="TableText"/>
            </w:pPr>
          </w:p>
        </w:tc>
        <w:tc>
          <w:tcPr>
            <w:tcW w:w="1260" w:type="dxa"/>
            <w:shd w:val="clear" w:color="auto" w:fill="auto"/>
          </w:tcPr>
          <w:p w14:paraId="16024AD4" w14:textId="77777777" w:rsidR="00EF62E5" w:rsidRPr="00731279" w:rsidRDefault="008C6A6D" w:rsidP="00C6049B">
            <w:pPr>
              <w:pStyle w:val="TableText"/>
              <w:rPr>
                <w:color w:val="0033CC"/>
                <w:sz w:val="18"/>
                <w:szCs w:val="18"/>
                <w:u w:val="single"/>
              </w:rPr>
            </w:pPr>
            <w:hyperlink w:anchor="C_CMS_0014">
              <w:r w:rsidR="00EF62E5" w:rsidRPr="00731279">
                <w:rPr>
                  <w:rStyle w:val="HyperlinkText9pt"/>
                  <w:color w:val="0033CC"/>
                  <w:szCs w:val="18"/>
                </w:rPr>
                <w:t>CMS_0014</w:t>
              </w:r>
            </w:hyperlink>
          </w:p>
        </w:tc>
        <w:tc>
          <w:tcPr>
            <w:tcW w:w="3438" w:type="dxa"/>
            <w:shd w:val="clear" w:color="auto" w:fill="auto"/>
          </w:tcPr>
          <w:p w14:paraId="70FD57DE" w14:textId="77777777" w:rsidR="00EF62E5" w:rsidRDefault="00EF62E5" w:rsidP="00C6049B">
            <w:pPr>
              <w:pStyle w:val="TableText"/>
            </w:pPr>
            <w:r>
              <w:t>urn:oid:2.16.840.1.114222.4.11.836 (Race)</w:t>
            </w:r>
          </w:p>
        </w:tc>
      </w:tr>
      <w:tr w:rsidR="00EF62E5" w:rsidRPr="00D6290E" w14:paraId="30C43D69" w14:textId="77777777" w:rsidTr="11B61B0A">
        <w:trPr>
          <w:cantSplit/>
        </w:trPr>
        <w:tc>
          <w:tcPr>
            <w:tcW w:w="2268" w:type="dxa"/>
            <w:shd w:val="clear" w:color="auto" w:fill="auto"/>
          </w:tcPr>
          <w:p w14:paraId="7EF125B4" w14:textId="77777777" w:rsidR="00EF62E5" w:rsidRDefault="00EF62E5" w:rsidP="00C6049B">
            <w:pPr>
              <w:pStyle w:val="TableText"/>
            </w:pPr>
            <w:r>
              <w:tab/>
            </w:r>
            <w:r>
              <w:tab/>
            </w:r>
            <w:r>
              <w:tab/>
            </w:r>
            <w:r>
              <w:tab/>
              <w:t>ethnicGroupCode</w:t>
            </w:r>
          </w:p>
        </w:tc>
        <w:tc>
          <w:tcPr>
            <w:tcW w:w="810" w:type="dxa"/>
            <w:shd w:val="clear" w:color="auto" w:fill="auto"/>
          </w:tcPr>
          <w:p w14:paraId="044058D7" w14:textId="77777777" w:rsidR="00EF62E5" w:rsidRDefault="00EF62E5" w:rsidP="00C6049B">
            <w:pPr>
              <w:pStyle w:val="TableText"/>
            </w:pPr>
            <w:r>
              <w:t>1..1</w:t>
            </w:r>
          </w:p>
        </w:tc>
        <w:tc>
          <w:tcPr>
            <w:tcW w:w="1080" w:type="dxa"/>
            <w:shd w:val="clear" w:color="auto" w:fill="auto"/>
          </w:tcPr>
          <w:p w14:paraId="339CD9B1" w14:textId="77777777" w:rsidR="00EF62E5" w:rsidRDefault="00EF62E5" w:rsidP="00C6049B">
            <w:pPr>
              <w:pStyle w:val="TableText"/>
            </w:pPr>
            <w:r>
              <w:t>SHALL</w:t>
            </w:r>
          </w:p>
        </w:tc>
        <w:tc>
          <w:tcPr>
            <w:tcW w:w="720" w:type="dxa"/>
            <w:shd w:val="clear" w:color="auto" w:fill="auto"/>
          </w:tcPr>
          <w:p w14:paraId="23582DE0" w14:textId="77777777" w:rsidR="00EF62E5" w:rsidRDefault="00EF62E5" w:rsidP="00C6049B">
            <w:pPr>
              <w:pStyle w:val="TableText"/>
            </w:pPr>
          </w:p>
        </w:tc>
        <w:tc>
          <w:tcPr>
            <w:tcW w:w="1260" w:type="dxa"/>
            <w:shd w:val="clear" w:color="auto" w:fill="auto"/>
          </w:tcPr>
          <w:p w14:paraId="08E4A44C" w14:textId="77777777" w:rsidR="00EF62E5" w:rsidRPr="00731279" w:rsidRDefault="008C6A6D" w:rsidP="00C6049B">
            <w:pPr>
              <w:pStyle w:val="TableText"/>
              <w:rPr>
                <w:rStyle w:val="HyperlinkText9pt"/>
                <w:color w:val="0033CC"/>
                <w:szCs w:val="18"/>
              </w:rPr>
            </w:pPr>
            <w:hyperlink w:anchor="C_1198-5323">
              <w:r w:rsidR="00EF62E5" w:rsidRPr="00731279">
                <w:rPr>
                  <w:rStyle w:val="HyperlinkText9pt"/>
                  <w:color w:val="0033CC"/>
                  <w:szCs w:val="18"/>
                </w:rPr>
                <w:t>1198-5323</w:t>
              </w:r>
            </w:hyperlink>
          </w:p>
          <w:p w14:paraId="467FBABF" w14:textId="77777777" w:rsidR="00EF62E5" w:rsidRPr="00731279" w:rsidRDefault="00EF62E5" w:rsidP="005A6C52">
            <w:pPr>
              <w:pStyle w:val="TableText"/>
              <w:rPr>
                <w:rStyle w:val="Hyperlink"/>
                <w:rFonts w:eastAsia="Arial"/>
                <w:color w:val="0033CC"/>
                <w:sz w:val="18"/>
                <w:szCs w:val="18"/>
              </w:rPr>
            </w:pPr>
            <w:r w:rsidRPr="00731279">
              <w:rPr>
                <w:rFonts w:eastAsia="Arial"/>
                <w:color w:val="0033CC"/>
                <w:sz w:val="18"/>
                <w:szCs w:val="18"/>
                <w:u w:val="single"/>
              </w:rPr>
              <w:fldChar w:fldCharType="begin"/>
            </w:r>
            <w:r w:rsidRPr="00731279">
              <w:rPr>
                <w:rFonts w:eastAsia="Arial"/>
                <w:color w:val="0033CC"/>
                <w:sz w:val="18"/>
                <w:szCs w:val="18"/>
                <w:u w:val="single"/>
              </w:rPr>
              <w:instrText xml:space="preserve"> HYPERLINK  \l "C_1198-5323" </w:instrText>
            </w:r>
            <w:r w:rsidRPr="00731279">
              <w:rPr>
                <w:rFonts w:eastAsia="Arial"/>
                <w:color w:val="0033CC"/>
                <w:sz w:val="18"/>
                <w:szCs w:val="18"/>
                <w:u w:val="single"/>
              </w:rPr>
              <w:fldChar w:fldCharType="separate"/>
            </w:r>
            <w:r w:rsidRPr="00731279">
              <w:rPr>
                <w:rStyle w:val="Hyperlink"/>
                <w:rFonts w:eastAsia="Arial"/>
                <w:color w:val="0033CC"/>
                <w:sz w:val="18"/>
                <w:szCs w:val="18"/>
              </w:rPr>
              <w:t>CMS_0032</w:t>
            </w:r>
          </w:p>
          <w:p w14:paraId="2D2C01A3" w14:textId="77777777" w:rsidR="00EF62E5" w:rsidRPr="00731279" w:rsidRDefault="00EF62E5" w:rsidP="005A6C52">
            <w:pPr>
              <w:pStyle w:val="TableText"/>
              <w:rPr>
                <w:color w:val="0033CC"/>
                <w:sz w:val="18"/>
                <w:szCs w:val="18"/>
                <w:u w:val="single"/>
              </w:rPr>
            </w:pPr>
            <w:r w:rsidRPr="00731279">
              <w:rPr>
                <w:rFonts w:eastAsia="Arial"/>
                <w:color w:val="0033CC"/>
                <w:sz w:val="18"/>
                <w:szCs w:val="18"/>
                <w:u w:val="single"/>
              </w:rPr>
              <w:fldChar w:fldCharType="end"/>
            </w:r>
            <w:hyperlink w:anchor="C_1198-5323" w:history="1">
              <w:r w:rsidRPr="00731279">
                <w:rPr>
                  <w:rStyle w:val="Hyperlink"/>
                  <w:rFonts w:eastAsia="Arial"/>
                  <w:color w:val="0033CC"/>
                  <w:sz w:val="18"/>
                  <w:szCs w:val="18"/>
                </w:rPr>
                <w:t>CMS_003</w:t>
              </w:r>
              <w:r w:rsidRPr="00731279">
                <w:rPr>
                  <w:rStyle w:val="Hyperlink"/>
                  <w:color w:val="0033CC"/>
                  <w:sz w:val="18"/>
                  <w:szCs w:val="18"/>
                </w:rPr>
                <w:t>3</w:t>
              </w:r>
            </w:hyperlink>
          </w:p>
        </w:tc>
        <w:tc>
          <w:tcPr>
            <w:tcW w:w="3438" w:type="dxa"/>
            <w:shd w:val="clear" w:color="auto" w:fill="auto"/>
          </w:tcPr>
          <w:p w14:paraId="0C47924D" w14:textId="77777777" w:rsidR="00EF62E5" w:rsidRDefault="00EF62E5" w:rsidP="00C6049B">
            <w:pPr>
              <w:pStyle w:val="TableText"/>
            </w:pPr>
            <w:r>
              <w:t>urn:oid:2.16.840.1.114222.4.11.837 (Ethnicity)</w:t>
            </w:r>
          </w:p>
        </w:tc>
      </w:tr>
    </w:tbl>
    <w:p w14:paraId="7374A9C7" w14:textId="77777777" w:rsidR="009F75C3" w:rsidRPr="003D5DD8" w:rsidRDefault="009F75C3" w:rsidP="00C7661B">
      <w:pPr>
        <w:pStyle w:val="LightGrid-Accent31"/>
      </w:pPr>
    </w:p>
    <w:p w14:paraId="5DA21FD1" w14:textId="6028FF73" w:rsidR="00433CE4" w:rsidRDefault="00433CE4" w:rsidP="00616BCA">
      <w:pPr>
        <w:numPr>
          <w:ilvl w:val="0"/>
          <w:numId w:val="9"/>
        </w:numPr>
        <w:tabs>
          <w:tab w:val="clear" w:pos="1080"/>
          <w:tab w:val="num" w:pos="216"/>
        </w:tabs>
        <w:spacing w:after="40" w:line="260" w:lineRule="exact"/>
        <w:ind w:left="216"/>
      </w:pPr>
      <w:bookmarkStart w:id="507" w:name="C_1140-16598"/>
      <w:bookmarkStart w:id="508" w:name="C_1140_16856"/>
      <w:bookmarkStart w:id="509" w:name="C_1140_16857"/>
      <w:bookmarkStart w:id="510" w:name="C_CMS_0055"/>
      <w:bookmarkStart w:id="511" w:name="C_1098_5371"/>
      <w:bookmarkStart w:id="512" w:name="C_1140-27570"/>
      <w:bookmarkStart w:id="513" w:name="C_1098-5284_C01"/>
      <w:bookmarkStart w:id="514" w:name="C_1140-27571"/>
      <w:bookmarkStart w:id="515" w:name="C_CMS_0014"/>
      <w:bookmarkStart w:id="516" w:name="C_1140-12913"/>
      <w:bookmarkStart w:id="517" w:name="C_1140-16856"/>
      <w:bookmarkStart w:id="518" w:name="C_1140-16857"/>
      <w:bookmarkStart w:id="519" w:name="C_1182-11"/>
      <w:bookmarkStart w:id="520" w:name="C_1182-17"/>
      <w:bookmarkStart w:id="521" w:name="C_1098-5284"/>
      <w:bookmarkStart w:id="522" w:name="C_1182-18"/>
      <w:bookmarkStart w:id="523" w:name="C_1182-19"/>
      <w:bookmarkStart w:id="524" w:name="C_1182-21"/>
      <w:bookmarkStart w:id="525" w:name="C_1182-23"/>
      <w:bookmarkStart w:id="526" w:name="C_1098-5323"/>
      <w:bookmarkStart w:id="527" w:name="C_1182-25"/>
      <w:bookmarkStart w:id="528" w:name="C_1098-5271"/>
      <w:bookmarkStart w:id="529" w:name="_Toc290640034"/>
      <w:bookmarkStart w:id="530" w:name="_Toc290640634"/>
      <w:bookmarkStart w:id="531" w:name="_Toc290641738"/>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r>
        <w:rPr>
          <w:rStyle w:val="keyword"/>
        </w:rPr>
        <w:t>SHALL</w:t>
      </w:r>
      <w:r>
        <w:t xml:space="preserve"> contain exactly one [1</w:t>
      </w:r>
      <w:proofErr w:type="gramStart"/>
      <w:r>
        <w:t>..1</w:t>
      </w:r>
      <w:proofErr w:type="gramEnd"/>
      <w:r>
        <w:t xml:space="preserve">] </w:t>
      </w:r>
      <w:proofErr w:type="spellStart"/>
      <w:r w:rsidRPr="00731279">
        <w:rPr>
          <w:rStyle w:val="XMLnameBold"/>
          <w:sz w:val="22"/>
        </w:rPr>
        <w:t>recordTarget</w:t>
      </w:r>
      <w:bookmarkStart w:id="532" w:name="C_3265-16598"/>
      <w:bookmarkEnd w:id="532"/>
      <w:proofErr w:type="spellEnd"/>
      <w:r w:rsidRPr="00731279">
        <w:rPr>
          <w:sz w:val="24"/>
        </w:rPr>
        <w:t xml:space="preserve"> </w:t>
      </w:r>
      <w:r>
        <w:t>(CONF:</w:t>
      </w:r>
      <w:del w:id="533" w:author="Yan Heras" w:date="2018-01-22T10:11:00Z">
        <w:r w:rsidDel="0030352F">
          <w:delText>3265-</w:delText>
        </w:r>
      </w:del>
      <w:ins w:id="534" w:author="Yan Heras" w:date="2018-01-22T10:11:00Z">
        <w:r w:rsidR="0030352F">
          <w:t>3343-</w:t>
        </w:r>
      </w:ins>
      <w:r>
        <w:t>16598).</w:t>
      </w:r>
    </w:p>
    <w:p w14:paraId="2FAB7DC0" w14:textId="766EBFD8" w:rsidR="00433CE4" w:rsidRDefault="00433CE4" w:rsidP="00616BCA">
      <w:pPr>
        <w:numPr>
          <w:ilvl w:val="1"/>
          <w:numId w:val="9"/>
        </w:numPr>
        <w:tabs>
          <w:tab w:val="num" w:pos="936"/>
        </w:tabs>
        <w:spacing w:after="40" w:line="260" w:lineRule="exact"/>
        <w:ind w:left="936"/>
      </w:pPr>
      <w:r>
        <w:t xml:space="preserve">This </w:t>
      </w:r>
      <w:proofErr w:type="spellStart"/>
      <w:r>
        <w:t>recordTarget</w:t>
      </w:r>
      <w:proofErr w:type="spellEnd"/>
      <w:r>
        <w:t xml:space="preserve"> </w:t>
      </w:r>
      <w:r>
        <w:rPr>
          <w:rStyle w:val="keyword"/>
        </w:rPr>
        <w:t>SHALL</w:t>
      </w:r>
      <w:r>
        <w:t xml:space="preserve"> contain exactly one [1</w:t>
      </w:r>
      <w:proofErr w:type="gramStart"/>
      <w:r>
        <w:t>..1</w:t>
      </w:r>
      <w:proofErr w:type="gramEnd"/>
      <w:r>
        <w:t xml:space="preserve">] </w:t>
      </w:r>
      <w:proofErr w:type="spellStart"/>
      <w:r w:rsidRPr="00731279">
        <w:rPr>
          <w:rStyle w:val="XMLnameBold"/>
          <w:sz w:val="22"/>
        </w:rPr>
        <w:t>patientRole</w:t>
      </w:r>
      <w:proofErr w:type="spellEnd"/>
      <w:r w:rsidR="00F33D0E" w:rsidRPr="00731279">
        <w:rPr>
          <w:sz w:val="24"/>
        </w:rPr>
        <w:t xml:space="preserve"> </w:t>
      </w:r>
      <w:r w:rsidR="00F33D0E">
        <w:t>(CONF:</w:t>
      </w:r>
      <w:del w:id="535" w:author="Yan Heras" w:date="2018-01-22T10:11:00Z">
        <w:r w:rsidR="00F33D0E" w:rsidDel="0030352F">
          <w:delText>3265-</w:delText>
        </w:r>
      </w:del>
      <w:ins w:id="536" w:author="Yan Heras" w:date="2018-01-22T10:11:00Z">
        <w:r w:rsidR="0030352F">
          <w:t>3343-</w:t>
        </w:r>
      </w:ins>
      <w:r w:rsidR="00F33D0E">
        <w:t>16856</w:t>
      </w:r>
      <w:r>
        <w:t>).</w:t>
      </w:r>
    </w:p>
    <w:p w14:paraId="61040D02" w14:textId="77777777" w:rsidR="00433CE4" w:rsidRDefault="00433CE4" w:rsidP="006153E0">
      <w:pPr>
        <w:pStyle w:val="BodyText0"/>
        <w:ind w:left="144"/>
      </w:pPr>
      <w:r>
        <w:t>Medicare HIC Number is not required for HQR but should be submitted if the payer is Medicare and the patient has an HIC number assigned.</w:t>
      </w:r>
    </w:p>
    <w:p w14:paraId="7373F2E5" w14:textId="783C0D44" w:rsidR="00433CE4" w:rsidRDefault="00433CE4" w:rsidP="00616BCA">
      <w:pPr>
        <w:numPr>
          <w:ilvl w:val="2"/>
          <w:numId w:val="9"/>
        </w:numPr>
        <w:tabs>
          <w:tab w:val="clear" w:pos="2520"/>
          <w:tab w:val="num" w:pos="1476"/>
        </w:tabs>
        <w:spacing w:after="40" w:line="260" w:lineRule="exact"/>
        <w:ind w:left="1476"/>
      </w:pPr>
      <w:r>
        <w:t xml:space="preserve">This </w:t>
      </w:r>
      <w:proofErr w:type="spellStart"/>
      <w:r>
        <w:t>patientRole</w:t>
      </w:r>
      <w:proofErr w:type="spellEnd"/>
      <w:r>
        <w:t xml:space="preserve"> </w:t>
      </w:r>
      <w:r>
        <w:rPr>
          <w:rStyle w:val="keyword"/>
        </w:rPr>
        <w:t>SHOULD</w:t>
      </w:r>
      <w:r>
        <w:t xml:space="preserve"> contain zero or one [0..1] </w:t>
      </w:r>
      <w:r w:rsidRPr="00731279">
        <w:rPr>
          <w:rStyle w:val="XMLnameBold"/>
          <w:sz w:val="22"/>
        </w:rPr>
        <w:t>id</w:t>
      </w:r>
      <w:bookmarkStart w:id="537" w:name="C_3265-16857"/>
      <w:bookmarkEnd w:id="537"/>
      <w:r w:rsidRPr="00731279">
        <w:rPr>
          <w:sz w:val="24"/>
        </w:rPr>
        <w:t xml:space="preserve"> </w:t>
      </w:r>
      <w:r>
        <w:t>(CONF:</w:t>
      </w:r>
      <w:del w:id="538" w:author="Yan Heras" w:date="2018-01-22T10:11:00Z">
        <w:r w:rsidDel="0030352F">
          <w:delText>3265-</w:delText>
        </w:r>
      </w:del>
      <w:ins w:id="539" w:author="Yan Heras" w:date="2018-01-22T10:11:00Z">
        <w:r w:rsidR="0030352F">
          <w:t>3343-</w:t>
        </w:r>
      </w:ins>
      <w:r>
        <w:t>16857) such that it</w:t>
      </w:r>
    </w:p>
    <w:p w14:paraId="423A2DFB" w14:textId="503C807A" w:rsidR="00433CE4" w:rsidRDefault="00433CE4" w:rsidP="00616BCA">
      <w:pPr>
        <w:numPr>
          <w:ilvl w:val="3"/>
          <w:numId w:val="9"/>
        </w:numPr>
        <w:tabs>
          <w:tab w:val="clear" w:pos="3284"/>
          <w:tab w:val="num" w:pos="1836"/>
        </w:tabs>
        <w:spacing w:after="40" w:line="260" w:lineRule="exact"/>
        <w:ind w:left="1836"/>
      </w:pPr>
      <w:r>
        <w:rPr>
          <w:rStyle w:val="keyword"/>
        </w:rPr>
        <w:t>SHALL</w:t>
      </w:r>
      <w:r>
        <w:t xml:space="preserve"> contain exactly one [1</w:t>
      </w:r>
      <w:proofErr w:type="gramStart"/>
      <w:r>
        <w:t>..1</w:t>
      </w:r>
      <w:proofErr w:type="gramEnd"/>
      <w:r>
        <w:t xml:space="preserve">] </w:t>
      </w:r>
      <w:r w:rsidRPr="00731279">
        <w:rPr>
          <w:rStyle w:val="XMLnameBold"/>
          <w:sz w:val="22"/>
        </w:rPr>
        <w:t>@root</w:t>
      </w:r>
      <w:r>
        <w:t>=</w:t>
      </w:r>
      <w:r>
        <w:rPr>
          <w:rStyle w:val="XMLname"/>
        </w:rPr>
        <w:t>"2.16.840.1.113883.4.572"</w:t>
      </w:r>
      <w:r>
        <w:t xml:space="preserve"> Medicare HIC number</w:t>
      </w:r>
      <w:bookmarkStart w:id="540" w:name="C_3265-16858"/>
      <w:bookmarkEnd w:id="540"/>
      <w:r>
        <w:t xml:space="preserve"> (CONF:</w:t>
      </w:r>
      <w:del w:id="541" w:author="Yan Heras" w:date="2018-01-22T10:11:00Z">
        <w:r w:rsidDel="0030352F">
          <w:delText>3265-</w:delText>
        </w:r>
      </w:del>
      <w:ins w:id="542" w:author="Yan Heras" w:date="2018-01-22T10:11:00Z">
        <w:r w:rsidR="0030352F">
          <w:t>3343-</w:t>
        </w:r>
      </w:ins>
      <w:r>
        <w:t>16858).</w:t>
      </w:r>
    </w:p>
    <w:p w14:paraId="4D02DA83" w14:textId="77777777" w:rsidR="00433CE4" w:rsidRDefault="00433CE4" w:rsidP="006153E0">
      <w:pPr>
        <w:pStyle w:val="BodyText0"/>
        <w:ind w:left="144"/>
      </w:pPr>
      <w:r>
        <w:t xml:space="preserve">Patient Identification Number is required for HQR. </w:t>
      </w:r>
    </w:p>
    <w:p w14:paraId="0185B5C0" w14:textId="77777777" w:rsidR="00433CE4" w:rsidRDefault="00433CE4" w:rsidP="00616BCA">
      <w:pPr>
        <w:numPr>
          <w:ilvl w:val="2"/>
          <w:numId w:val="9"/>
        </w:numPr>
        <w:tabs>
          <w:tab w:val="clear" w:pos="2520"/>
          <w:tab w:val="num" w:pos="1494"/>
        </w:tabs>
        <w:spacing w:after="40" w:line="260" w:lineRule="exact"/>
        <w:ind w:left="1494"/>
      </w:pPr>
      <w:r>
        <w:lastRenderedPageBreak/>
        <w:t xml:space="preserve">This </w:t>
      </w:r>
      <w:proofErr w:type="spellStart"/>
      <w:r>
        <w:t>patientRole</w:t>
      </w:r>
      <w:proofErr w:type="spellEnd"/>
      <w:r>
        <w:t xml:space="preserve"> </w:t>
      </w:r>
      <w:r>
        <w:rPr>
          <w:rStyle w:val="keyword"/>
        </w:rPr>
        <w:t>SHALL</w:t>
      </w:r>
      <w:r>
        <w:t xml:space="preserve"> contain exactly one [1..1] </w:t>
      </w:r>
      <w:r w:rsidRPr="00731279">
        <w:rPr>
          <w:rStyle w:val="XMLnameBold"/>
          <w:sz w:val="22"/>
        </w:rPr>
        <w:t>id</w:t>
      </w:r>
      <w:bookmarkStart w:id="543" w:name="C_CMS_0009"/>
      <w:bookmarkEnd w:id="543"/>
      <w:r w:rsidRPr="00731279">
        <w:rPr>
          <w:sz w:val="24"/>
        </w:rPr>
        <w:t xml:space="preserve"> </w:t>
      </w:r>
      <w:r>
        <w:t>(CONF:CMS_0009) such that it</w:t>
      </w:r>
    </w:p>
    <w:p w14:paraId="019A3848" w14:textId="0B20F729" w:rsidR="00433CE4" w:rsidRPr="00F33D0E" w:rsidRDefault="00433CE4" w:rsidP="00616BCA">
      <w:pPr>
        <w:numPr>
          <w:ilvl w:val="3"/>
          <w:numId w:val="9"/>
        </w:numPr>
        <w:tabs>
          <w:tab w:val="num" w:pos="1944"/>
        </w:tabs>
        <w:spacing w:after="40" w:line="260" w:lineRule="exact"/>
        <w:ind w:left="1944" w:hanging="450"/>
        <w:rPr>
          <w:rFonts w:cs="Arial"/>
        </w:rPr>
      </w:pPr>
      <w:r>
        <w:rPr>
          <w:rStyle w:val="keyword"/>
        </w:rPr>
        <w:t>SHALL</w:t>
      </w:r>
      <w:r>
        <w:t xml:space="preserve"> contain exactly one [1</w:t>
      </w:r>
      <w:proofErr w:type="gramStart"/>
      <w:r>
        <w:t>..1</w:t>
      </w:r>
      <w:proofErr w:type="gramEnd"/>
      <w:r>
        <w:t xml:space="preserve">] </w:t>
      </w:r>
      <w:r w:rsidRPr="00731279">
        <w:rPr>
          <w:rStyle w:val="XMLnameBold"/>
          <w:sz w:val="22"/>
        </w:rPr>
        <w:t>@root</w:t>
      </w:r>
      <w:bookmarkStart w:id="544" w:name="C_CMS_0053"/>
      <w:bookmarkEnd w:id="544"/>
      <w:r w:rsidRPr="00731279">
        <w:rPr>
          <w:sz w:val="24"/>
        </w:rPr>
        <w:t xml:space="preserve"> </w:t>
      </w:r>
      <w:r>
        <w:t>(CONF:CMS_0053).</w:t>
      </w:r>
      <w:r>
        <w:br/>
        <w:t xml:space="preserve">Note: This is the provider’s organization OID or other non-null value different </w:t>
      </w:r>
      <w:r w:rsidR="00870530">
        <w:t>from</w:t>
      </w:r>
      <w:r>
        <w:t xml:space="preserve"> the OID for the Medicare HIC </w:t>
      </w:r>
      <w:proofErr w:type="gramStart"/>
      <w:r>
        <w:t>Number  (</w:t>
      </w:r>
      <w:proofErr w:type="gramEnd"/>
      <w:r>
        <w:t>2.16.840.1.113883.4.572)</w:t>
      </w:r>
      <w:r w:rsidR="00F33D0E">
        <w:t xml:space="preserve"> </w:t>
      </w:r>
      <w:r w:rsidR="00F33D0E" w:rsidRPr="00824493">
        <w:rPr>
          <w:rFonts w:cs="Arial"/>
          <w:szCs w:val="22"/>
          <w:shd w:val="clear" w:color="auto" w:fill="FFFFFF"/>
        </w:rPr>
        <w:t>and the OID for the Medicare Beneficiary Identifier (</w:t>
      </w:r>
      <w:r w:rsidR="00F33D0E" w:rsidRPr="00824493">
        <w:rPr>
          <w:rFonts w:cs="Arial"/>
          <w:bCs/>
          <w:szCs w:val="22"/>
          <w:shd w:val="clear" w:color="auto" w:fill="FFFFFF"/>
        </w:rPr>
        <w:t>2.16.840.1.113883.4.927)</w:t>
      </w:r>
      <w:r w:rsidR="00F33D0E" w:rsidRPr="00824493">
        <w:rPr>
          <w:rFonts w:cs="Arial"/>
          <w:szCs w:val="22"/>
          <w:shd w:val="clear" w:color="auto" w:fill="FFFFFF"/>
        </w:rPr>
        <w:t>.</w:t>
      </w:r>
      <w:r w:rsidRPr="00F33D0E">
        <w:rPr>
          <w:rFonts w:cs="Arial"/>
        </w:rPr>
        <w:t xml:space="preserve"> </w:t>
      </w:r>
    </w:p>
    <w:p w14:paraId="146DD81C" w14:textId="77777777" w:rsidR="00433CE4" w:rsidRDefault="00433CE4" w:rsidP="00616BCA">
      <w:pPr>
        <w:numPr>
          <w:ilvl w:val="3"/>
          <w:numId w:val="9"/>
        </w:numPr>
        <w:tabs>
          <w:tab w:val="num" w:pos="1944"/>
        </w:tabs>
        <w:spacing w:after="40" w:line="260" w:lineRule="exact"/>
        <w:ind w:left="1944" w:hanging="450"/>
      </w:pPr>
      <w:r>
        <w:rPr>
          <w:rStyle w:val="keyword"/>
        </w:rPr>
        <w:t>SHALL</w:t>
      </w:r>
      <w:r>
        <w:t xml:space="preserve"> contain exactly one [1</w:t>
      </w:r>
      <w:proofErr w:type="gramStart"/>
      <w:r>
        <w:t>..1</w:t>
      </w:r>
      <w:proofErr w:type="gramEnd"/>
      <w:r>
        <w:t xml:space="preserve">] </w:t>
      </w:r>
      <w:r w:rsidRPr="00731279">
        <w:rPr>
          <w:rStyle w:val="XMLnameBold"/>
          <w:sz w:val="22"/>
        </w:rPr>
        <w:t>@extension</w:t>
      </w:r>
      <w:bookmarkStart w:id="545" w:name="C_CMS_0103"/>
      <w:bookmarkEnd w:id="545"/>
      <w:r w:rsidRPr="00731279">
        <w:rPr>
          <w:sz w:val="24"/>
        </w:rPr>
        <w:t xml:space="preserve"> </w:t>
      </w:r>
      <w:r>
        <w:t>(CONF:CMS_0103).</w:t>
      </w:r>
      <w:r>
        <w:br/>
        <w:t>Note: The value of @extension is the Patient ID.</w:t>
      </w:r>
    </w:p>
    <w:p w14:paraId="417E3B74" w14:textId="77777777" w:rsidR="0059525A" w:rsidRPr="00870530" w:rsidRDefault="0059525A" w:rsidP="006153E0">
      <w:pPr>
        <w:spacing w:before="240" w:after="40" w:line="260" w:lineRule="exact"/>
        <w:ind w:left="144"/>
        <w:rPr>
          <w:rFonts w:cs="Arial"/>
          <w:szCs w:val="22"/>
        </w:rPr>
      </w:pPr>
      <w:r w:rsidRPr="00A95FAB">
        <w:rPr>
          <w:rFonts w:cs="Arial"/>
          <w:szCs w:val="22"/>
          <w:highlight w:val="yellow"/>
          <w:shd w:val="clear" w:color="auto" w:fill="FFFFFF"/>
        </w:rPr>
        <w:t>Medicare Beneficiary Identifier (MBI) is not required for HQR but should be submitted if the payer is Medicare and the patient has an MBI number assigned.</w:t>
      </w:r>
    </w:p>
    <w:p w14:paraId="1C97AC2E" w14:textId="4EF74F45" w:rsidR="0059525A" w:rsidRPr="00731279" w:rsidRDefault="0059525A">
      <w:pPr>
        <w:numPr>
          <w:ilvl w:val="2"/>
          <w:numId w:val="9"/>
        </w:numPr>
        <w:tabs>
          <w:tab w:val="clear" w:pos="2520"/>
          <w:tab w:val="num" w:pos="1494"/>
        </w:tabs>
        <w:spacing w:after="40" w:line="260" w:lineRule="exact"/>
        <w:ind w:left="1494"/>
        <w:rPr>
          <w:rFonts w:cs="Arial"/>
          <w:szCs w:val="22"/>
        </w:rPr>
        <w:pPrChange w:id="546" w:author="Yan Heras" w:date="2018-02-12T10:41:00Z">
          <w:pPr>
            <w:numPr>
              <w:ilvl w:val="2"/>
              <w:numId w:val="11"/>
            </w:numPr>
            <w:tabs>
              <w:tab w:val="num" w:pos="1494"/>
              <w:tab w:val="num" w:pos="1800"/>
            </w:tabs>
            <w:spacing w:after="40" w:line="260" w:lineRule="exact"/>
            <w:ind w:left="1494" w:hanging="360"/>
          </w:pPr>
        </w:pPrChange>
      </w:pPr>
      <w:r w:rsidRPr="00731279">
        <w:rPr>
          <w:rFonts w:cs="Arial"/>
          <w:szCs w:val="22"/>
          <w:shd w:val="clear" w:color="auto" w:fill="FFFFFF"/>
        </w:rPr>
        <w:t xml:space="preserve">This </w:t>
      </w:r>
      <w:proofErr w:type="spellStart"/>
      <w:r w:rsidRPr="00731279">
        <w:rPr>
          <w:rFonts w:cs="Arial"/>
          <w:szCs w:val="22"/>
          <w:shd w:val="clear" w:color="auto" w:fill="FFFFFF"/>
        </w:rPr>
        <w:t>patientRole</w:t>
      </w:r>
      <w:proofErr w:type="spellEnd"/>
      <w:r w:rsidRPr="00731279">
        <w:rPr>
          <w:rStyle w:val="apple-converted-space"/>
          <w:rFonts w:cs="Arial"/>
          <w:szCs w:val="22"/>
          <w:shd w:val="clear" w:color="auto" w:fill="FFFFFF"/>
        </w:rPr>
        <w:t> </w:t>
      </w:r>
      <w:del w:id="547" w:author="Yan Heras" w:date="2018-02-05T10:30:00Z">
        <w:r w:rsidRPr="00731279" w:rsidDel="00063172">
          <w:rPr>
            <w:rFonts w:cs="Arial"/>
            <w:b/>
            <w:bCs/>
            <w:sz w:val="20"/>
            <w:szCs w:val="22"/>
            <w:shd w:val="clear" w:color="auto" w:fill="FFFFFF"/>
          </w:rPr>
          <w:delText>MAY</w:delText>
        </w:r>
        <w:r w:rsidRPr="00731279" w:rsidDel="00063172">
          <w:rPr>
            <w:rStyle w:val="apple-converted-space"/>
            <w:rFonts w:cs="Arial"/>
            <w:sz w:val="20"/>
            <w:szCs w:val="22"/>
            <w:shd w:val="clear" w:color="auto" w:fill="FFFFFF"/>
          </w:rPr>
          <w:delText> </w:delText>
        </w:r>
      </w:del>
      <w:ins w:id="548" w:author="Yan Heras" w:date="2018-02-05T10:30:00Z">
        <w:r w:rsidR="00063172">
          <w:rPr>
            <w:rFonts w:cs="Arial"/>
            <w:b/>
            <w:bCs/>
            <w:sz w:val="20"/>
            <w:szCs w:val="22"/>
            <w:shd w:val="clear" w:color="auto" w:fill="FFFFFF"/>
          </w:rPr>
          <w:t>SHOULD</w:t>
        </w:r>
        <w:r w:rsidR="00063172" w:rsidRPr="00731279">
          <w:rPr>
            <w:rStyle w:val="apple-converted-space"/>
            <w:rFonts w:cs="Arial"/>
            <w:sz w:val="20"/>
            <w:szCs w:val="22"/>
            <w:shd w:val="clear" w:color="auto" w:fill="FFFFFF"/>
          </w:rPr>
          <w:t> </w:t>
        </w:r>
      </w:ins>
      <w:r w:rsidRPr="00731279">
        <w:rPr>
          <w:rFonts w:cs="Arial"/>
          <w:szCs w:val="22"/>
          <w:shd w:val="clear" w:color="auto" w:fill="FFFFFF"/>
        </w:rPr>
        <w:t>contain zero or one [0..1]</w:t>
      </w:r>
      <w:r w:rsidRPr="00731279">
        <w:rPr>
          <w:rStyle w:val="apple-converted-space"/>
          <w:rFonts w:cs="Arial"/>
          <w:szCs w:val="22"/>
          <w:shd w:val="clear" w:color="auto" w:fill="FFFFFF"/>
        </w:rPr>
        <w:t> </w:t>
      </w:r>
      <w:r w:rsidRPr="00731279">
        <w:rPr>
          <w:rFonts w:ascii="Courier New" w:hAnsi="Courier New" w:cs="Courier New"/>
          <w:b/>
          <w:bCs/>
          <w:szCs w:val="22"/>
          <w:shd w:val="clear" w:color="auto" w:fill="FFFFFF"/>
        </w:rPr>
        <w:t>id</w:t>
      </w:r>
      <w:r w:rsidRPr="00731279">
        <w:rPr>
          <w:rStyle w:val="apple-converted-space"/>
          <w:rFonts w:cs="Arial"/>
          <w:bCs/>
          <w:szCs w:val="22"/>
          <w:shd w:val="clear" w:color="auto" w:fill="FFFFFF"/>
        </w:rPr>
        <w:t> </w:t>
      </w:r>
      <w:r w:rsidRPr="00731279">
        <w:rPr>
          <w:rFonts w:cs="Arial"/>
          <w:bCs/>
          <w:szCs w:val="22"/>
          <w:shd w:val="clear" w:color="auto" w:fill="FFFFFF"/>
        </w:rPr>
        <w:t>(CONF:</w:t>
      </w:r>
      <w:del w:id="549" w:author="Yan Heras" w:date="2018-02-05T10:29:00Z">
        <w:r w:rsidRPr="00731279" w:rsidDel="00063172">
          <w:rPr>
            <w:rFonts w:cs="Arial"/>
            <w:bCs/>
            <w:szCs w:val="22"/>
            <w:shd w:val="clear" w:color="auto" w:fill="FFFFFF"/>
          </w:rPr>
          <w:delText>CMS_0122</w:delText>
        </w:r>
      </w:del>
      <w:ins w:id="550" w:author="Yan Heras" w:date="2018-02-05T10:29:00Z">
        <w:r w:rsidR="00063172">
          <w:rPr>
            <w:rFonts w:cs="Arial"/>
            <w:bCs/>
            <w:szCs w:val="22"/>
            <w:shd w:val="clear" w:color="auto" w:fill="FFFFFF"/>
          </w:rPr>
          <w:t>3343-28697_C01</w:t>
        </w:r>
      </w:ins>
      <w:r w:rsidRPr="00731279">
        <w:rPr>
          <w:rFonts w:cs="Arial"/>
          <w:bCs/>
          <w:szCs w:val="22"/>
          <w:shd w:val="clear" w:color="auto" w:fill="FFFFFF"/>
        </w:rPr>
        <w:t>)</w:t>
      </w:r>
      <w:r w:rsidRPr="00731279">
        <w:rPr>
          <w:rStyle w:val="apple-converted-space"/>
          <w:rFonts w:cs="Arial"/>
          <w:szCs w:val="22"/>
          <w:shd w:val="clear" w:color="auto" w:fill="FFFFFF"/>
        </w:rPr>
        <w:t> </w:t>
      </w:r>
      <w:r w:rsidRPr="00731279">
        <w:rPr>
          <w:rFonts w:cs="Arial"/>
          <w:szCs w:val="22"/>
          <w:shd w:val="clear" w:color="auto" w:fill="FFFFFF"/>
        </w:rPr>
        <w:t>such that it</w:t>
      </w:r>
    </w:p>
    <w:p w14:paraId="0AFCD553" w14:textId="7B85BCEF" w:rsidR="0059525A" w:rsidRPr="00870530" w:rsidRDefault="0059525A">
      <w:pPr>
        <w:numPr>
          <w:ilvl w:val="3"/>
          <w:numId w:val="9"/>
        </w:numPr>
        <w:tabs>
          <w:tab w:val="clear" w:pos="3284"/>
          <w:tab w:val="num" w:pos="1944"/>
        </w:tabs>
        <w:spacing w:after="40" w:line="260" w:lineRule="exact"/>
        <w:ind w:left="1944" w:hanging="450"/>
        <w:pPrChange w:id="551" w:author="Yan Heras" w:date="2018-02-12T10:41:00Z">
          <w:pPr>
            <w:numPr>
              <w:ilvl w:val="3"/>
              <w:numId w:val="11"/>
            </w:numPr>
            <w:tabs>
              <w:tab w:val="num" w:pos="1944"/>
              <w:tab w:val="num" w:pos="2564"/>
            </w:tabs>
            <w:spacing w:after="40" w:line="260" w:lineRule="exact"/>
            <w:ind w:left="1944" w:hanging="450"/>
          </w:pPr>
        </w:pPrChange>
      </w:pPr>
      <w:r w:rsidRPr="00731279">
        <w:rPr>
          <w:rFonts w:cs="Arial"/>
          <w:b/>
          <w:bCs/>
          <w:sz w:val="20"/>
          <w:szCs w:val="20"/>
          <w:shd w:val="clear" w:color="auto" w:fill="FFFFFF"/>
        </w:rPr>
        <w:t>SHALL</w:t>
      </w:r>
      <w:r w:rsidRPr="00870530">
        <w:rPr>
          <w:rStyle w:val="apple-converted-space"/>
          <w:rFonts w:ascii="Helvetica" w:hAnsi="Helvetica"/>
          <w:sz w:val="21"/>
          <w:szCs w:val="21"/>
          <w:shd w:val="clear" w:color="auto" w:fill="FFFFFF"/>
        </w:rPr>
        <w:t> </w:t>
      </w:r>
      <w:r w:rsidRPr="00870530">
        <w:rPr>
          <w:rFonts w:ascii="Helvetica" w:hAnsi="Helvetica"/>
          <w:sz w:val="21"/>
          <w:szCs w:val="21"/>
          <w:shd w:val="clear" w:color="auto" w:fill="FFFFFF"/>
        </w:rPr>
        <w:t>contain exactly one [1</w:t>
      </w:r>
      <w:proofErr w:type="gramStart"/>
      <w:r w:rsidRPr="00870530">
        <w:rPr>
          <w:rFonts w:ascii="Helvetica" w:hAnsi="Helvetica"/>
          <w:sz w:val="21"/>
          <w:szCs w:val="21"/>
          <w:shd w:val="clear" w:color="auto" w:fill="FFFFFF"/>
        </w:rPr>
        <w:t>..1</w:t>
      </w:r>
      <w:proofErr w:type="gramEnd"/>
      <w:r w:rsidRPr="00870530">
        <w:rPr>
          <w:rFonts w:ascii="Helvetica" w:hAnsi="Helvetica"/>
          <w:sz w:val="21"/>
          <w:szCs w:val="21"/>
          <w:shd w:val="clear" w:color="auto" w:fill="FFFFFF"/>
        </w:rPr>
        <w:t>]</w:t>
      </w:r>
      <w:r w:rsidRPr="00870530">
        <w:rPr>
          <w:rStyle w:val="apple-converted-space"/>
          <w:rFonts w:ascii="Helvetica" w:hAnsi="Helvetica"/>
          <w:sz w:val="21"/>
          <w:szCs w:val="21"/>
          <w:shd w:val="clear" w:color="auto" w:fill="FFFFFF"/>
        </w:rPr>
        <w:t> </w:t>
      </w:r>
      <w:r w:rsidRPr="00731279">
        <w:rPr>
          <w:rFonts w:ascii="Courier New" w:hAnsi="Courier New" w:cs="Courier New"/>
          <w:b/>
          <w:bCs/>
          <w:szCs w:val="21"/>
          <w:shd w:val="clear" w:color="auto" w:fill="FFFFFF"/>
        </w:rPr>
        <w:t>@root</w:t>
      </w:r>
      <w:r w:rsidRPr="00870530">
        <w:rPr>
          <w:rFonts w:ascii="Helvetica" w:hAnsi="Helvetica"/>
          <w:sz w:val="21"/>
          <w:szCs w:val="21"/>
          <w:shd w:val="clear" w:color="auto" w:fill="FFFFFF"/>
        </w:rPr>
        <w:t>=</w:t>
      </w:r>
      <w:r w:rsidRPr="00870530">
        <w:rPr>
          <w:rFonts w:ascii="Helvetica" w:hAnsi="Helvetica"/>
          <w:bCs/>
          <w:sz w:val="21"/>
          <w:szCs w:val="21"/>
          <w:shd w:val="clear" w:color="auto" w:fill="FFFFFF"/>
        </w:rPr>
        <w:t>"</w:t>
      </w:r>
      <w:r w:rsidRPr="00731279">
        <w:rPr>
          <w:rFonts w:ascii="Courier New" w:hAnsi="Courier New" w:cs="Courier New"/>
          <w:bCs/>
          <w:szCs w:val="21"/>
          <w:shd w:val="clear" w:color="auto" w:fill="FFFFFF"/>
        </w:rPr>
        <w:t>2.16.840.1.113883.4.927</w:t>
      </w:r>
      <w:r w:rsidRPr="00870530">
        <w:rPr>
          <w:rFonts w:ascii="Helvetica" w:hAnsi="Helvetica"/>
          <w:bCs/>
          <w:sz w:val="21"/>
          <w:szCs w:val="21"/>
          <w:shd w:val="clear" w:color="auto" w:fill="FFFFFF"/>
        </w:rPr>
        <w:t>"</w:t>
      </w:r>
      <w:r w:rsidRPr="00870530">
        <w:rPr>
          <w:rStyle w:val="apple-converted-space"/>
          <w:rFonts w:ascii="Helvetica" w:hAnsi="Helvetica"/>
          <w:sz w:val="21"/>
          <w:szCs w:val="21"/>
          <w:shd w:val="clear" w:color="auto" w:fill="FFFFFF"/>
        </w:rPr>
        <w:t> </w:t>
      </w:r>
      <w:r w:rsidRPr="00731279">
        <w:rPr>
          <w:rFonts w:cs="Arial"/>
          <w:szCs w:val="21"/>
          <w:shd w:val="clear" w:color="auto" w:fill="FFFFFF"/>
        </w:rPr>
        <w:t>Medicare Beneficiary Identifier</w:t>
      </w:r>
      <w:r w:rsidRPr="00731279">
        <w:rPr>
          <w:rStyle w:val="apple-converted-space"/>
          <w:rFonts w:cs="Arial"/>
          <w:bCs/>
          <w:szCs w:val="21"/>
          <w:shd w:val="clear" w:color="auto" w:fill="FFFFFF"/>
        </w:rPr>
        <w:t> </w:t>
      </w:r>
      <w:r w:rsidR="00787284">
        <w:rPr>
          <w:rStyle w:val="apple-converted-space"/>
          <w:rFonts w:cs="Arial"/>
          <w:bCs/>
          <w:szCs w:val="21"/>
          <w:shd w:val="clear" w:color="auto" w:fill="FFFFFF"/>
        </w:rPr>
        <w:t xml:space="preserve">(MBI) </w:t>
      </w:r>
      <w:r w:rsidRPr="00731279">
        <w:rPr>
          <w:rFonts w:cs="Arial"/>
          <w:bCs/>
          <w:szCs w:val="21"/>
          <w:shd w:val="clear" w:color="auto" w:fill="FFFFFF"/>
        </w:rPr>
        <w:t>(</w:t>
      </w:r>
      <w:del w:id="552" w:author="Yan Heras" w:date="2018-02-05T09:00:00Z">
        <w:r w:rsidRPr="00731279" w:rsidDel="008261AB">
          <w:rPr>
            <w:rFonts w:cs="Arial"/>
            <w:bCs/>
            <w:szCs w:val="21"/>
            <w:shd w:val="clear" w:color="auto" w:fill="FFFFFF"/>
          </w:rPr>
          <w:delText>CONF:CMS_0123</w:delText>
        </w:r>
      </w:del>
      <w:ins w:id="553" w:author="Yan Heras" w:date="2018-02-05T09:00:00Z">
        <w:r w:rsidR="008261AB" w:rsidRPr="008261AB">
          <w:t xml:space="preserve"> </w:t>
        </w:r>
        <w:r w:rsidR="008261AB">
          <w:t>CONF:3343-28698</w:t>
        </w:r>
      </w:ins>
      <w:r w:rsidRPr="00731279">
        <w:rPr>
          <w:rFonts w:cs="Arial"/>
          <w:bCs/>
          <w:szCs w:val="21"/>
          <w:shd w:val="clear" w:color="auto" w:fill="FFFFFF"/>
        </w:rPr>
        <w:t>)</w:t>
      </w:r>
      <w:r w:rsidRPr="00731279">
        <w:rPr>
          <w:rFonts w:cs="Arial"/>
          <w:szCs w:val="21"/>
          <w:shd w:val="clear" w:color="auto" w:fill="FFFFFF"/>
        </w:rPr>
        <w:t>.</w:t>
      </w:r>
    </w:p>
    <w:p w14:paraId="550860C1" w14:textId="73511C76" w:rsidR="00433CE4" w:rsidRDefault="00433CE4">
      <w:pPr>
        <w:numPr>
          <w:ilvl w:val="2"/>
          <w:numId w:val="9"/>
        </w:numPr>
        <w:tabs>
          <w:tab w:val="clear" w:pos="2520"/>
          <w:tab w:val="num" w:pos="1494"/>
        </w:tabs>
        <w:spacing w:before="240" w:after="40" w:line="260" w:lineRule="exact"/>
        <w:ind w:left="1494"/>
        <w:pPrChange w:id="554" w:author="Yan Heras" w:date="2018-02-12T10:41:00Z">
          <w:pPr>
            <w:numPr>
              <w:ilvl w:val="2"/>
              <w:numId w:val="11"/>
            </w:numPr>
            <w:tabs>
              <w:tab w:val="num" w:pos="1494"/>
              <w:tab w:val="num" w:pos="1800"/>
            </w:tabs>
            <w:spacing w:before="240" w:after="40" w:line="260" w:lineRule="exact"/>
            <w:ind w:left="1494" w:hanging="360"/>
          </w:pPr>
        </w:pPrChange>
      </w:pPr>
      <w:r>
        <w:t xml:space="preserve">This </w:t>
      </w:r>
      <w:proofErr w:type="spellStart"/>
      <w:r>
        <w:t>patientRole</w:t>
      </w:r>
      <w:proofErr w:type="spellEnd"/>
      <w:r>
        <w:t xml:space="preserve"> </w:t>
      </w:r>
      <w:r>
        <w:rPr>
          <w:rStyle w:val="keyword"/>
        </w:rPr>
        <w:t>SHALL</w:t>
      </w:r>
      <w:r>
        <w:t xml:space="preserve"> contain at least one [1</w:t>
      </w:r>
      <w:proofErr w:type="gramStart"/>
      <w:r>
        <w:t>..*</w:t>
      </w:r>
      <w:proofErr w:type="gramEnd"/>
      <w:r>
        <w:t xml:space="preserve">] </w:t>
      </w:r>
      <w:r w:rsidRPr="00731279">
        <w:rPr>
          <w:rStyle w:val="HyperlinkCourierBold"/>
          <w:b w:val="0"/>
          <w:color w:val="000000" w:themeColor="text1"/>
          <w:sz w:val="22"/>
          <w:u w:val="none"/>
        </w:rPr>
        <w:t>US Realm Address (AD.US.FIELDED)</w:t>
      </w:r>
      <w:r>
        <w:rPr>
          <w:rStyle w:val="XMLname"/>
        </w:rPr>
        <w:t xml:space="preserve"> </w:t>
      </w:r>
      <w:r w:rsidRPr="00870530">
        <w:rPr>
          <w:rStyle w:val="XMLname"/>
        </w:rPr>
        <w:t>(identifier: urn:oid:2.16.840.1.113883.10.20.22.5.2)</w:t>
      </w:r>
      <w:bookmarkStart w:id="555" w:name="C_1198-5271"/>
      <w:bookmarkEnd w:id="555"/>
      <w:r w:rsidRPr="00870530">
        <w:t xml:space="preserve"> </w:t>
      </w:r>
      <w:r>
        <w:t>(CONF:1198-5271).</w:t>
      </w:r>
    </w:p>
    <w:p w14:paraId="3D74AE9B" w14:textId="40B65650" w:rsidR="00433CE4" w:rsidRDefault="004F4BA6">
      <w:pPr>
        <w:numPr>
          <w:ilvl w:val="2"/>
          <w:numId w:val="9"/>
        </w:numPr>
        <w:tabs>
          <w:tab w:val="clear" w:pos="2520"/>
        </w:tabs>
        <w:spacing w:after="40" w:line="260" w:lineRule="exact"/>
        <w:ind w:left="1494"/>
        <w:pPrChange w:id="556" w:author="Yan Heras" w:date="2018-02-12T10:41:00Z">
          <w:pPr>
            <w:numPr>
              <w:ilvl w:val="2"/>
              <w:numId w:val="11"/>
            </w:numPr>
            <w:tabs>
              <w:tab w:val="num" w:pos="1800"/>
            </w:tabs>
            <w:spacing w:after="40" w:line="260" w:lineRule="exact"/>
            <w:ind w:left="1494" w:hanging="360"/>
          </w:pPr>
        </w:pPrChange>
      </w:pPr>
      <w:r>
        <w:t xml:space="preserve"> </w:t>
      </w:r>
      <w:r w:rsidR="00433CE4">
        <w:t xml:space="preserve">This </w:t>
      </w:r>
      <w:proofErr w:type="spellStart"/>
      <w:r w:rsidR="00433CE4">
        <w:t>patientRole</w:t>
      </w:r>
      <w:proofErr w:type="spellEnd"/>
      <w:r w:rsidR="00433CE4">
        <w:t xml:space="preserve"> </w:t>
      </w:r>
      <w:r w:rsidR="00433CE4">
        <w:rPr>
          <w:rStyle w:val="keyword"/>
        </w:rPr>
        <w:t>SHALL</w:t>
      </w:r>
      <w:r w:rsidR="00433CE4">
        <w:t xml:space="preserve"> contain exactly one [1</w:t>
      </w:r>
      <w:proofErr w:type="gramStart"/>
      <w:r w:rsidR="00433CE4">
        <w:t>..1</w:t>
      </w:r>
      <w:proofErr w:type="gramEnd"/>
      <w:r w:rsidR="00433CE4">
        <w:t xml:space="preserve">] </w:t>
      </w:r>
      <w:r w:rsidR="00433CE4">
        <w:rPr>
          <w:rStyle w:val="XMLnameBold"/>
        </w:rPr>
        <w:t>patient</w:t>
      </w:r>
      <w:bookmarkStart w:id="557" w:name="C_3265-27570"/>
      <w:bookmarkEnd w:id="557"/>
      <w:r w:rsidR="00433CE4">
        <w:t xml:space="preserve"> (CONF:</w:t>
      </w:r>
      <w:del w:id="558" w:author="Yan Heras" w:date="2018-01-22T10:11:00Z">
        <w:r w:rsidR="00433CE4" w:rsidDel="0030352F">
          <w:delText>3265-</w:delText>
        </w:r>
      </w:del>
      <w:ins w:id="559" w:author="Yan Heras" w:date="2018-01-22T10:11:00Z">
        <w:r w:rsidR="0030352F">
          <w:t>3343-</w:t>
        </w:r>
      </w:ins>
      <w:r w:rsidR="00433CE4">
        <w:t>27570).</w:t>
      </w:r>
    </w:p>
    <w:p w14:paraId="405B546A" w14:textId="54A0E6AA" w:rsidR="00433CE4" w:rsidRDefault="00433CE4">
      <w:pPr>
        <w:numPr>
          <w:ilvl w:val="3"/>
          <w:numId w:val="9"/>
        </w:numPr>
        <w:tabs>
          <w:tab w:val="clear" w:pos="3284"/>
          <w:tab w:val="num" w:pos="1944"/>
        </w:tabs>
        <w:spacing w:after="40" w:line="260" w:lineRule="exact"/>
        <w:ind w:left="1944" w:hanging="450"/>
        <w:pPrChange w:id="560" w:author="Yan Heras" w:date="2018-02-12T10:41:00Z">
          <w:pPr>
            <w:numPr>
              <w:ilvl w:val="3"/>
              <w:numId w:val="11"/>
            </w:numPr>
            <w:tabs>
              <w:tab w:val="num" w:pos="1944"/>
              <w:tab w:val="num" w:pos="2564"/>
            </w:tabs>
            <w:spacing w:after="40" w:line="260" w:lineRule="exact"/>
            <w:ind w:left="1944" w:hanging="450"/>
          </w:pPr>
        </w:pPrChange>
      </w:pPr>
      <w:r>
        <w:t xml:space="preserve">This patient </w:t>
      </w:r>
      <w:r>
        <w:rPr>
          <w:rStyle w:val="keyword"/>
        </w:rPr>
        <w:t>SHALL</w:t>
      </w:r>
      <w:r>
        <w:t xml:space="preserve"> contain exactly one [1</w:t>
      </w:r>
      <w:proofErr w:type="gramStart"/>
      <w:r>
        <w:t>..1</w:t>
      </w:r>
      <w:proofErr w:type="gramEnd"/>
      <w:r>
        <w:t xml:space="preserve">] </w:t>
      </w:r>
      <w:r w:rsidRPr="00731279">
        <w:rPr>
          <w:rStyle w:val="HyperlinkCourierBold"/>
          <w:b w:val="0"/>
          <w:color w:val="000000" w:themeColor="text1"/>
          <w:sz w:val="22"/>
          <w:u w:val="none"/>
        </w:rPr>
        <w:t>US Realm Person Name (PN.US.FIELDED)</w:t>
      </w:r>
      <w:r w:rsidRPr="00731279">
        <w:rPr>
          <w:rStyle w:val="XMLname"/>
          <w:color w:val="000000" w:themeColor="text1"/>
          <w:sz w:val="24"/>
        </w:rPr>
        <w:t xml:space="preserve"> </w:t>
      </w:r>
      <w:r>
        <w:rPr>
          <w:rStyle w:val="XMLname"/>
        </w:rPr>
        <w:t>(identifier: urn:oid:2.16.840.1.113883.10.20.22.5.1.1)</w:t>
      </w:r>
      <w:bookmarkStart w:id="561" w:name="C_1198-5284_C01"/>
      <w:bookmarkEnd w:id="561"/>
      <w:r>
        <w:t xml:space="preserve"> (CONF:1198-5284_C01).</w:t>
      </w:r>
    </w:p>
    <w:p w14:paraId="0AC233C3" w14:textId="01C8F6A0" w:rsidR="00433CE4" w:rsidRDefault="00433CE4">
      <w:pPr>
        <w:numPr>
          <w:ilvl w:val="3"/>
          <w:numId w:val="9"/>
        </w:numPr>
        <w:tabs>
          <w:tab w:val="clear" w:pos="3284"/>
          <w:tab w:val="num" w:pos="1944"/>
        </w:tabs>
        <w:spacing w:after="40" w:line="260" w:lineRule="exact"/>
        <w:ind w:left="1944" w:hanging="450"/>
        <w:pPrChange w:id="562" w:author="Yan Heras" w:date="2018-02-12T10:41:00Z">
          <w:pPr>
            <w:numPr>
              <w:ilvl w:val="3"/>
              <w:numId w:val="11"/>
            </w:numPr>
            <w:tabs>
              <w:tab w:val="num" w:pos="1944"/>
              <w:tab w:val="num" w:pos="2564"/>
            </w:tabs>
            <w:spacing w:after="40" w:line="260" w:lineRule="exact"/>
            <w:ind w:left="1944" w:hanging="450"/>
          </w:pPr>
        </w:pPrChange>
      </w:pPr>
      <w:r>
        <w:t xml:space="preserve">This patient </w:t>
      </w:r>
      <w:r>
        <w:rPr>
          <w:rStyle w:val="keyword"/>
        </w:rPr>
        <w:t>SHALL</w:t>
      </w:r>
      <w:r>
        <w:t xml:space="preserve"> contain exactly one [1</w:t>
      </w:r>
      <w:proofErr w:type="gramStart"/>
      <w:r>
        <w:t>..1</w:t>
      </w:r>
      <w:proofErr w:type="gramEnd"/>
      <w:r>
        <w:t xml:space="preserve">] </w:t>
      </w:r>
      <w:proofErr w:type="spellStart"/>
      <w:r w:rsidRPr="00731279">
        <w:rPr>
          <w:rStyle w:val="XMLnameBold"/>
          <w:sz w:val="22"/>
        </w:rPr>
        <w:t>administrativeGenderCode</w:t>
      </w:r>
      <w:proofErr w:type="spellEnd"/>
      <w:r>
        <w:t xml:space="preserve">, which </w:t>
      </w:r>
      <w:r>
        <w:rPr>
          <w:rStyle w:val="keyword"/>
        </w:rPr>
        <w:t>SHALL</w:t>
      </w:r>
      <w:r>
        <w:t xml:space="preserve"> be selected from </w:t>
      </w:r>
      <w:proofErr w:type="spellStart"/>
      <w:r>
        <w:t>ValueSet</w:t>
      </w:r>
      <w:proofErr w:type="spellEnd"/>
      <w:r>
        <w:t xml:space="preserve"> </w:t>
      </w:r>
      <w:r w:rsidRPr="00731279">
        <w:rPr>
          <w:rStyle w:val="HyperlinkCourierBold"/>
          <w:b w:val="0"/>
          <w:color w:val="000000" w:themeColor="text1"/>
          <w:sz w:val="22"/>
          <w:u w:val="none"/>
        </w:rPr>
        <w:t>ONC Administrative Sex</w:t>
      </w:r>
      <w:r w:rsidRPr="00731279">
        <w:rPr>
          <w:rStyle w:val="XMLname"/>
          <w:color w:val="000000" w:themeColor="text1"/>
          <w:sz w:val="24"/>
        </w:rPr>
        <w:t xml:space="preserve"> </w:t>
      </w:r>
      <w:r>
        <w:rPr>
          <w:rStyle w:val="XMLname"/>
        </w:rPr>
        <w:t>urn:oid:2.16.840.1.113762.1.4.1</w:t>
      </w:r>
      <w:r>
        <w:rPr>
          <w:rStyle w:val="keyword"/>
        </w:rPr>
        <w:t xml:space="preserve"> DYNAMIC</w:t>
      </w:r>
      <w:bookmarkStart w:id="563" w:name="C_CMS_0011"/>
      <w:bookmarkEnd w:id="563"/>
      <w:r>
        <w:t xml:space="preserve"> (CONF:CMS_0011).</w:t>
      </w:r>
    </w:p>
    <w:p w14:paraId="57487DBB" w14:textId="72CEF96C" w:rsidR="00433CE4" w:rsidRDefault="00731279">
      <w:pPr>
        <w:pStyle w:val="BodyText0"/>
        <w:numPr>
          <w:ilvl w:val="4"/>
          <w:numId w:val="9"/>
        </w:numPr>
        <w:tabs>
          <w:tab w:val="clear" w:pos="3960"/>
          <w:tab w:val="left" w:pos="1080"/>
          <w:tab w:val="left" w:pos="1440"/>
          <w:tab w:val="num" w:pos="1944"/>
          <w:tab w:val="num" w:pos="2160"/>
        </w:tabs>
        <w:spacing w:before="0" w:line="260" w:lineRule="exact"/>
        <w:ind w:left="2304"/>
        <w:pPrChange w:id="564" w:author="Yan Heras" w:date="2018-02-12T10:41:00Z">
          <w:pPr>
            <w:pStyle w:val="BodyText0"/>
            <w:numPr>
              <w:ilvl w:val="4"/>
              <w:numId w:val="11"/>
            </w:numPr>
            <w:tabs>
              <w:tab w:val="left" w:pos="1080"/>
              <w:tab w:val="left" w:pos="1440"/>
              <w:tab w:val="num" w:pos="1944"/>
              <w:tab w:val="num" w:pos="2160"/>
              <w:tab w:val="num" w:pos="3240"/>
            </w:tabs>
            <w:spacing w:before="0" w:line="260" w:lineRule="exact"/>
            <w:ind w:left="2304" w:hanging="360"/>
          </w:pPr>
        </w:pPrChange>
      </w:pPr>
      <w:r>
        <w:t xml:space="preserve">   </w:t>
      </w:r>
      <w:r w:rsidR="00433CE4">
        <w:t xml:space="preserve">If the patient’s administrative sex is unknown, </w:t>
      </w:r>
      <w:proofErr w:type="spellStart"/>
      <w:r w:rsidR="00433CE4" w:rsidRPr="00731279">
        <w:rPr>
          <w:rFonts w:ascii="Courier New" w:hAnsi="Courier New" w:cs="Courier New"/>
          <w:b/>
        </w:rPr>
        <w:t>nullFlavor</w:t>
      </w:r>
      <w:proofErr w:type="spellEnd"/>
      <w:r w:rsidR="00433CE4">
        <w:t>=</w:t>
      </w:r>
      <w:r w:rsidRPr="00870530">
        <w:rPr>
          <w:rFonts w:ascii="Helvetica" w:hAnsi="Helvetica"/>
          <w:sz w:val="21"/>
          <w:szCs w:val="21"/>
          <w:shd w:val="clear" w:color="auto" w:fill="F5F5F5"/>
        </w:rPr>
        <w:t>"</w:t>
      </w:r>
      <w:r w:rsidR="00433CE4">
        <w:t>UNK”</w:t>
      </w:r>
      <w:r w:rsidR="00433CE4">
        <w:rPr>
          <w:rStyle w:val="keyword"/>
        </w:rPr>
        <w:t xml:space="preserve"> SHALL </w:t>
      </w:r>
      <w:r w:rsidR="00433CE4">
        <w:t>be submitted (CONF</w:t>
      </w:r>
      <w:proofErr w:type="gramStart"/>
      <w:r w:rsidR="00433CE4">
        <w:t>:CMS</w:t>
      </w:r>
      <w:proofErr w:type="gramEnd"/>
      <w:r w:rsidR="00433CE4">
        <w:t>_0029).</w:t>
      </w:r>
    </w:p>
    <w:p w14:paraId="130C4A20" w14:textId="77777777" w:rsidR="00433CE4" w:rsidRDefault="00433CE4">
      <w:pPr>
        <w:numPr>
          <w:ilvl w:val="3"/>
          <w:numId w:val="9"/>
        </w:numPr>
        <w:tabs>
          <w:tab w:val="clear" w:pos="3284"/>
          <w:tab w:val="num" w:pos="1944"/>
        </w:tabs>
        <w:spacing w:after="40" w:line="260" w:lineRule="exact"/>
        <w:ind w:left="1980" w:hanging="540"/>
        <w:pPrChange w:id="565" w:author="Yan Heras" w:date="2018-02-12T10:41:00Z">
          <w:pPr>
            <w:numPr>
              <w:ilvl w:val="3"/>
              <w:numId w:val="11"/>
            </w:numPr>
            <w:tabs>
              <w:tab w:val="num" w:pos="1944"/>
              <w:tab w:val="num" w:pos="2564"/>
            </w:tabs>
            <w:spacing w:after="40" w:line="260" w:lineRule="exact"/>
            <w:ind w:left="1980" w:hanging="540"/>
          </w:pPr>
        </w:pPrChange>
      </w:pPr>
      <w:r>
        <w:t xml:space="preserve">This patient </w:t>
      </w:r>
      <w:r>
        <w:rPr>
          <w:rStyle w:val="keyword"/>
        </w:rPr>
        <w:t>SHALL</w:t>
      </w:r>
      <w:r>
        <w:t xml:space="preserve"> contain exactly one [1</w:t>
      </w:r>
      <w:proofErr w:type="gramStart"/>
      <w:r>
        <w:t>..1</w:t>
      </w:r>
      <w:proofErr w:type="gramEnd"/>
      <w:r>
        <w:t xml:space="preserve">] </w:t>
      </w:r>
      <w:proofErr w:type="spellStart"/>
      <w:r w:rsidRPr="00731279">
        <w:rPr>
          <w:rStyle w:val="XMLnameBold"/>
          <w:sz w:val="22"/>
        </w:rPr>
        <w:t>birthTime</w:t>
      </w:r>
      <w:bookmarkStart w:id="566" w:name="C_1198-5298"/>
      <w:bookmarkEnd w:id="566"/>
      <w:proofErr w:type="spellEnd"/>
      <w:r w:rsidRPr="00731279">
        <w:rPr>
          <w:sz w:val="24"/>
        </w:rPr>
        <w:t xml:space="preserve"> </w:t>
      </w:r>
      <w:r>
        <w:t>(CONF:1198-5298).</w:t>
      </w:r>
    </w:p>
    <w:p w14:paraId="59846346" w14:textId="320EF4AC" w:rsidR="00433CE4" w:rsidRDefault="00731279">
      <w:pPr>
        <w:pStyle w:val="BodyText0"/>
        <w:numPr>
          <w:ilvl w:val="4"/>
          <w:numId w:val="9"/>
        </w:numPr>
        <w:tabs>
          <w:tab w:val="clear" w:pos="3960"/>
          <w:tab w:val="left" w:pos="1080"/>
          <w:tab w:val="left" w:pos="1440"/>
          <w:tab w:val="num" w:pos="1944"/>
          <w:tab w:val="num" w:pos="2160"/>
        </w:tabs>
        <w:spacing w:before="0" w:line="260" w:lineRule="exact"/>
        <w:ind w:left="2556" w:hanging="612"/>
        <w:pPrChange w:id="567" w:author="Yan Heras" w:date="2018-02-12T10:41:00Z">
          <w:pPr>
            <w:pStyle w:val="BodyText0"/>
            <w:numPr>
              <w:ilvl w:val="4"/>
              <w:numId w:val="11"/>
            </w:numPr>
            <w:tabs>
              <w:tab w:val="left" w:pos="1080"/>
              <w:tab w:val="left" w:pos="1440"/>
              <w:tab w:val="num" w:pos="1944"/>
              <w:tab w:val="num" w:pos="2160"/>
              <w:tab w:val="num" w:pos="3240"/>
            </w:tabs>
            <w:spacing w:before="0" w:line="260" w:lineRule="exact"/>
            <w:ind w:left="2556" w:hanging="612"/>
          </w:pPr>
        </w:pPrChange>
      </w:pPr>
      <w:r>
        <w:t xml:space="preserve">  </w:t>
      </w:r>
      <w:r w:rsidR="00433CE4" w:rsidRPr="00731279">
        <w:rPr>
          <w:b/>
          <w:sz w:val="20"/>
        </w:rPr>
        <w:t>SHALL</w:t>
      </w:r>
      <w:r w:rsidR="00433CE4" w:rsidRPr="00731279">
        <w:rPr>
          <w:sz w:val="20"/>
        </w:rPr>
        <w:t xml:space="preserve"> </w:t>
      </w:r>
      <w:r w:rsidR="00433CE4">
        <w:t>be precise to day (CONF</w:t>
      </w:r>
      <w:proofErr w:type="gramStart"/>
      <w:r w:rsidR="00433CE4">
        <w:t>:1198</w:t>
      </w:r>
      <w:proofErr w:type="gramEnd"/>
      <w:r w:rsidR="00433CE4">
        <w:t>-5300_C01).</w:t>
      </w:r>
    </w:p>
    <w:p w14:paraId="46E1505E" w14:textId="77777777" w:rsidR="00433CE4" w:rsidRDefault="00433CE4" w:rsidP="006153E0">
      <w:pPr>
        <w:pStyle w:val="BodyText0"/>
        <w:ind w:left="144"/>
      </w:pPr>
      <w:proofErr w:type="gramStart"/>
      <w:r>
        <w:t>For cases where information about newborn's time of birth needs to be captured.</w:t>
      </w:r>
      <w:proofErr w:type="gramEnd"/>
    </w:p>
    <w:p w14:paraId="4CD4FB1E" w14:textId="77777777" w:rsidR="00433CE4" w:rsidRDefault="00433CE4" w:rsidP="00616BCA">
      <w:pPr>
        <w:pStyle w:val="BodyText0"/>
        <w:numPr>
          <w:ilvl w:val="4"/>
          <w:numId w:val="9"/>
        </w:numPr>
        <w:tabs>
          <w:tab w:val="clear" w:pos="3960"/>
          <w:tab w:val="left" w:pos="1080"/>
          <w:tab w:val="left" w:pos="1440"/>
          <w:tab w:val="num" w:pos="2304"/>
        </w:tabs>
        <w:spacing w:before="0" w:line="260" w:lineRule="exact"/>
        <w:ind w:left="2556" w:hanging="612"/>
      </w:pPr>
      <w:r w:rsidRPr="00731279">
        <w:rPr>
          <w:b/>
          <w:sz w:val="20"/>
        </w:rPr>
        <w:t>MAY</w:t>
      </w:r>
      <w:r w:rsidRPr="00731279">
        <w:rPr>
          <w:sz w:val="20"/>
        </w:rPr>
        <w:t xml:space="preserve"> </w:t>
      </w:r>
      <w:r>
        <w:t>be precise to the minute (CONF</w:t>
      </w:r>
      <w:proofErr w:type="gramStart"/>
      <w:r>
        <w:t>:1198</w:t>
      </w:r>
      <w:proofErr w:type="gramEnd"/>
      <w:r>
        <w:t>-32418).</w:t>
      </w:r>
    </w:p>
    <w:p w14:paraId="21B286FE" w14:textId="35FC5699" w:rsidR="00433CE4" w:rsidRDefault="00433CE4" w:rsidP="00616BCA">
      <w:pPr>
        <w:numPr>
          <w:ilvl w:val="3"/>
          <w:numId w:val="9"/>
        </w:numPr>
        <w:tabs>
          <w:tab w:val="num" w:pos="1944"/>
        </w:tabs>
        <w:spacing w:after="40" w:line="260" w:lineRule="exact"/>
        <w:ind w:left="1944" w:hanging="450"/>
      </w:pPr>
      <w:r>
        <w:t xml:space="preserve">This patient </w:t>
      </w:r>
      <w:r>
        <w:rPr>
          <w:rStyle w:val="keyword"/>
        </w:rPr>
        <w:t>SHALL</w:t>
      </w:r>
      <w:r>
        <w:t xml:space="preserve"> contain exactly one [1</w:t>
      </w:r>
      <w:proofErr w:type="gramStart"/>
      <w:r>
        <w:t>..1</w:t>
      </w:r>
      <w:proofErr w:type="gramEnd"/>
      <w:r>
        <w:t xml:space="preserve">] </w:t>
      </w:r>
      <w:proofErr w:type="spellStart"/>
      <w:r w:rsidRPr="00FE3935">
        <w:rPr>
          <w:rStyle w:val="XMLnameBold"/>
          <w:sz w:val="22"/>
        </w:rPr>
        <w:t>raceCode</w:t>
      </w:r>
      <w:proofErr w:type="spellEnd"/>
      <w:r>
        <w:t xml:space="preserve">, which </w:t>
      </w:r>
      <w:r>
        <w:rPr>
          <w:rStyle w:val="keyword"/>
        </w:rPr>
        <w:t>SHALL</w:t>
      </w:r>
      <w:r>
        <w:t xml:space="preserve"> be selected from </w:t>
      </w:r>
      <w:proofErr w:type="spellStart"/>
      <w:r>
        <w:t>ValueSet</w:t>
      </w:r>
      <w:proofErr w:type="spellEnd"/>
      <w:r>
        <w:t xml:space="preserve"> </w:t>
      </w:r>
      <w:r w:rsidRPr="00FE3935">
        <w:rPr>
          <w:rStyle w:val="HyperlinkCourierBold"/>
          <w:b w:val="0"/>
          <w:color w:val="000000" w:themeColor="text1"/>
          <w:sz w:val="22"/>
          <w:u w:val="none"/>
        </w:rPr>
        <w:t>Race</w:t>
      </w:r>
      <w:r w:rsidRPr="00FE3935">
        <w:rPr>
          <w:rStyle w:val="XMLname"/>
          <w:color w:val="000000" w:themeColor="text1"/>
          <w:sz w:val="24"/>
        </w:rPr>
        <w:t xml:space="preserve"> </w:t>
      </w:r>
      <w:r>
        <w:rPr>
          <w:rStyle w:val="XMLname"/>
        </w:rPr>
        <w:t>urn:oid:2.16.840.1.114222.4.11.836</w:t>
      </w:r>
      <w:r>
        <w:rPr>
          <w:rStyle w:val="keyword"/>
        </w:rPr>
        <w:t xml:space="preserve"> DYNAMIC</w:t>
      </w:r>
      <w:bookmarkStart w:id="568" w:name="C_CMS_0013"/>
      <w:bookmarkEnd w:id="568"/>
      <w:r>
        <w:t xml:space="preserve"> (CONF:CMS_0013).</w:t>
      </w:r>
    </w:p>
    <w:p w14:paraId="58F170A0" w14:textId="4385BDD0" w:rsidR="00433CE4" w:rsidRDefault="00433CE4" w:rsidP="00616BCA">
      <w:pPr>
        <w:pStyle w:val="BodyText0"/>
        <w:numPr>
          <w:ilvl w:val="4"/>
          <w:numId w:val="9"/>
        </w:numPr>
        <w:tabs>
          <w:tab w:val="clear" w:pos="3960"/>
          <w:tab w:val="left" w:pos="1080"/>
          <w:tab w:val="left" w:pos="1440"/>
          <w:tab w:val="left" w:pos="2700"/>
          <w:tab w:val="num" w:pos="3816"/>
        </w:tabs>
        <w:spacing w:before="0" w:line="260" w:lineRule="exact"/>
        <w:ind w:left="2304"/>
      </w:pPr>
      <w:r>
        <w:t xml:space="preserve">If the patient’s race is unknown, </w:t>
      </w:r>
      <w:proofErr w:type="spellStart"/>
      <w:r w:rsidR="00FE3935" w:rsidRPr="00731279">
        <w:rPr>
          <w:rFonts w:ascii="Courier New" w:hAnsi="Courier New" w:cs="Courier New"/>
          <w:b/>
        </w:rPr>
        <w:t>nullFlavor</w:t>
      </w:r>
      <w:proofErr w:type="spellEnd"/>
      <w:r w:rsidR="00FE3935">
        <w:t xml:space="preserve"> </w:t>
      </w:r>
      <w:r>
        <w:t>="UNK"</w:t>
      </w:r>
      <w:r>
        <w:rPr>
          <w:rStyle w:val="keyword"/>
        </w:rPr>
        <w:t xml:space="preserve"> SHALL </w:t>
      </w:r>
      <w:r>
        <w:t>be submitted (CONF</w:t>
      </w:r>
      <w:proofErr w:type="gramStart"/>
      <w:r>
        <w:t>:CMS</w:t>
      </w:r>
      <w:proofErr w:type="gramEnd"/>
      <w:r>
        <w:t>_0030).</w:t>
      </w:r>
    </w:p>
    <w:p w14:paraId="417A865D" w14:textId="2769B1EC" w:rsidR="00433CE4" w:rsidRDefault="00433CE4" w:rsidP="00616BCA">
      <w:pPr>
        <w:pStyle w:val="BodyText0"/>
        <w:numPr>
          <w:ilvl w:val="4"/>
          <w:numId w:val="9"/>
        </w:numPr>
        <w:tabs>
          <w:tab w:val="clear" w:pos="3960"/>
          <w:tab w:val="left" w:pos="1080"/>
          <w:tab w:val="left" w:pos="1440"/>
          <w:tab w:val="left" w:pos="2700"/>
        </w:tabs>
        <w:spacing w:before="0" w:line="260" w:lineRule="exact"/>
        <w:ind w:left="2304"/>
      </w:pPr>
      <w:r w:rsidRPr="00FE3935">
        <w:t>If the patient declined to specify his/her race,</w:t>
      </w:r>
      <w:r w:rsidRPr="00870530">
        <w:t xml:space="preserve"> </w:t>
      </w:r>
      <w:proofErr w:type="spellStart"/>
      <w:r w:rsidR="00FE3935" w:rsidRPr="00731279">
        <w:rPr>
          <w:rFonts w:ascii="Courier New" w:hAnsi="Courier New" w:cs="Courier New"/>
          <w:b/>
        </w:rPr>
        <w:t>nullFlavor</w:t>
      </w:r>
      <w:proofErr w:type="spellEnd"/>
      <w:r w:rsidR="00FE3935" w:rsidRPr="00870530">
        <w:rPr>
          <w:rFonts w:ascii="Helvetica" w:hAnsi="Helvetica"/>
          <w:sz w:val="21"/>
          <w:szCs w:val="21"/>
          <w:shd w:val="clear" w:color="auto" w:fill="F5F5F5"/>
        </w:rPr>
        <w:t xml:space="preserve"> </w:t>
      </w:r>
      <w:r w:rsidR="005A6C52" w:rsidRPr="00FE3935">
        <w:rPr>
          <w:szCs w:val="21"/>
          <w:shd w:val="clear" w:color="auto" w:fill="F5F5F5"/>
        </w:rPr>
        <w:t>="ASKU”</w:t>
      </w:r>
      <w:r w:rsidR="005A6C52" w:rsidRPr="00FE3935">
        <w:rPr>
          <w:rFonts w:ascii="Helvetica" w:hAnsi="Helvetica"/>
          <w:szCs w:val="21"/>
          <w:shd w:val="clear" w:color="auto" w:fill="F5F5F5"/>
        </w:rPr>
        <w:t xml:space="preserve"> </w:t>
      </w:r>
      <w:r w:rsidR="005A6C52" w:rsidRPr="00FE3935">
        <w:rPr>
          <w:b/>
          <w:sz w:val="20"/>
          <w:szCs w:val="20"/>
          <w:shd w:val="clear" w:color="auto" w:fill="F5F5F5"/>
        </w:rPr>
        <w:t>SHALL</w:t>
      </w:r>
      <w:r w:rsidR="005A6C52" w:rsidRPr="00870530">
        <w:rPr>
          <w:rFonts w:ascii="Helvetica" w:hAnsi="Helvetica"/>
          <w:sz w:val="21"/>
          <w:szCs w:val="21"/>
          <w:shd w:val="clear" w:color="auto" w:fill="F5F5F5"/>
        </w:rPr>
        <w:t xml:space="preserve"> </w:t>
      </w:r>
      <w:r w:rsidR="005A6C52" w:rsidRPr="00FE3935">
        <w:rPr>
          <w:szCs w:val="21"/>
          <w:shd w:val="clear" w:color="auto" w:fill="F5F5F5"/>
        </w:rPr>
        <w:t>be submitted (CONF</w:t>
      </w:r>
      <w:proofErr w:type="gramStart"/>
      <w:r w:rsidR="005A6C52" w:rsidRPr="00FE3935">
        <w:rPr>
          <w:szCs w:val="21"/>
          <w:shd w:val="clear" w:color="auto" w:fill="F5F5F5"/>
        </w:rPr>
        <w:t>:CMS</w:t>
      </w:r>
      <w:proofErr w:type="gramEnd"/>
      <w:r w:rsidR="005A6C52" w:rsidRPr="00FE3935">
        <w:rPr>
          <w:szCs w:val="21"/>
          <w:shd w:val="clear" w:color="auto" w:fill="F5F5F5"/>
        </w:rPr>
        <w:t>_0031).</w:t>
      </w:r>
    </w:p>
    <w:p w14:paraId="14816844" w14:textId="1C80B1B9" w:rsidR="00433CE4" w:rsidRDefault="00433CE4" w:rsidP="00616BCA">
      <w:pPr>
        <w:numPr>
          <w:ilvl w:val="3"/>
          <w:numId w:val="9"/>
        </w:numPr>
        <w:tabs>
          <w:tab w:val="clear" w:pos="3284"/>
          <w:tab w:val="num" w:pos="1944"/>
        </w:tabs>
        <w:spacing w:after="40" w:line="260" w:lineRule="exact"/>
        <w:ind w:left="1944" w:hanging="450"/>
      </w:pPr>
      <w:r>
        <w:t xml:space="preserve">This patient </w:t>
      </w:r>
      <w:r>
        <w:rPr>
          <w:rStyle w:val="keyword"/>
        </w:rPr>
        <w:t>MAY</w:t>
      </w:r>
      <w:r>
        <w:t xml:space="preserve"> contain zero or more [0</w:t>
      </w:r>
      <w:proofErr w:type="gramStart"/>
      <w:r>
        <w:t>..*</w:t>
      </w:r>
      <w:proofErr w:type="gramEnd"/>
      <w:r>
        <w:t xml:space="preserve">] </w:t>
      </w:r>
      <w:proofErr w:type="spellStart"/>
      <w:r w:rsidRPr="000E300B">
        <w:rPr>
          <w:rStyle w:val="XMLnameBold"/>
          <w:sz w:val="22"/>
        </w:rPr>
        <w:t>sdtc:raceCode</w:t>
      </w:r>
      <w:proofErr w:type="spellEnd"/>
      <w:r>
        <w:t xml:space="preserve">, which </w:t>
      </w:r>
      <w:r>
        <w:rPr>
          <w:rStyle w:val="keyword"/>
        </w:rPr>
        <w:t>SHALL</w:t>
      </w:r>
      <w:r>
        <w:t xml:space="preserve"> be selected from </w:t>
      </w:r>
      <w:proofErr w:type="spellStart"/>
      <w:r>
        <w:t>ValueSet</w:t>
      </w:r>
      <w:proofErr w:type="spellEnd"/>
      <w:r>
        <w:t xml:space="preserve"> </w:t>
      </w:r>
      <w:r w:rsidRPr="000E300B">
        <w:rPr>
          <w:rStyle w:val="HyperlinkCourierBold"/>
          <w:b w:val="0"/>
          <w:color w:val="000000" w:themeColor="text1"/>
          <w:sz w:val="22"/>
          <w:u w:val="none"/>
        </w:rPr>
        <w:t>Race</w:t>
      </w:r>
      <w:r>
        <w:rPr>
          <w:rStyle w:val="XMLname"/>
        </w:rPr>
        <w:t xml:space="preserve"> urn:oid:2.16.840.1.114222.4.11.836</w:t>
      </w:r>
      <w:r>
        <w:rPr>
          <w:rStyle w:val="keyword"/>
        </w:rPr>
        <w:t xml:space="preserve"> DYNAMIC</w:t>
      </w:r>
      <w:r>
        <w:t xml:space="preserve"> </w:t>
      </w:r>
      <w:r>
        <w:lastRenderedPageBreak/>
        <w:t>(CONF:CMS_0014).</w:t>
      </w:r>
      <w:r>
        <w:br/>
        <w:t xml:space="preserve">Note: If a patient has more than one race category, one race is reported in </w:t>
      </w:r>
      <w:proofErr w:type="spellStart"/>
      <w:r w:rsidRPr="00634390">
        <w:rPr>
          <w:rFonts w:ascii="Courier New" w:hAnsi="Courier New" w:cs="Courier New"/>
          <w:b/>
        </w:rPr>
        <w:t>raceCode</w:t>
      </w:r>
      <w:proofErr w:type="spellEnd"/>
      <w:r>
        <w:t xml:space="preserve">, and additional races are reported using </w:t>
      </w:r>
      <w:proofErr w:type="spellStart"/>
      <w:r w:rsidRPr="000E300B">
        <w:rPr>
          <w:rFonts w:ascii="Courier New" w:hAnsi="Courier New" w:cs="Courier New"/>
          <w:b/>
          <w:color w:val="000000" w:themeColor="text1"/>
        </w:rPr>
        <w:t>sdtc</w:t>
      </w:r>
      <w:proofErr w:type="gramStart"/>
      <w:r w:rsidRPr="000E300B">
        <w:rPr>
          <w:rFonts w:ascii="Courier New" w:hAnsi="Courier New" w:cs="Courier New"/>
          <w:b/>
          <w:color w:val="000000" w:themeColor="text1"/>
        </w:rPr>
        <w:t>:raceCode</w:t>
      </w:r>
      <w:proofErr w:type="spellEnd"/>
      <w:proofErr w:type="gramEnd"/>
      <w:r>
        <w:t>.</w:t>
      </w:r>
    </w:p>
    <w:p w14:paraId="4389C14F" w14:textId="6DF7A4D4" w:rsidR="00433CE4" w:rsidRDefault="00433CE4" w:rsidP="00616BCA">
      <w:pPr>
        <w:numPr>
          <w:ilvl w:val="3"/>
          <w:numId w:val="9"/>
        </w:numPr>
        <w:tabs>
          <w:tab w:val="clear" w:pos="3284"/>
          <w:tab w:val="num" w:pos="1944"/>
        </w:tabs>
        <w:spacing w:after="40" w:line="260" w:lineRule="exact"/>
        <w:ind w:left="1944" w:hanging="450"/>
      </w:pPr>
      <w:r>
        <w:t xml:space="preserve">This patient </w:t>
      </w:r>
      <w:r>
        <w:rPr>
          <w:rStyle w:val="keyword"/>
        </w:rPr>
        <w:t>SHALL</w:t>
      </w:r>
      <w:r>
        <w:t xml:space="preserve"> contain exactly one [1</w:t>
      </w:r>
      <w:proofErr w:type="gramStart"/>
      <w:r>
        <w:t>..1</w:t>
      </w:r>
      <w:proofErr w:type="gramEnd"/>
      <w:r>
        <w:t xml:space="preserve">] </w:t>
      </w:r>
      <w:proofErr w:type="spellStart"/>
      <w:r w:rsidRPr="000E300B">
        <w:rPr>
          <w:rStyle w:val="XMLnameBold"/>
          <w:sz w:val="22"/>
        </w:rPr>
        <w:t>ethnicGroupCode</w:t>
      </w:r>
      <w:proofErr w:type="spellEnd"/>
      <w:r>
        <w:t xml:space="preserve">, which </w:t>
      </w:r>
      <w:r>
        <w:rPr>
          <w:rStyle w:val="keyword"/>
        </w:rPr>
        <w:t>SHALL</w:t>
      </w:r>
      <w:r>
        <w:t xml:space="preserve"> be selected from </w:t>
      </w:r>
      <w:proofErr w:type="spellStart"/>
      <w:r>
        <w:t>ValueSet</w:t>
      </w:r>
      <w:proofErr w:type="spellEnd"/>
      <w:r>
        <w:t xml:space="preserve"> </w:t>
      </w:r>
      <w:r w:rsidRPr="000E300B">
        <w:rPr>
          <w:rStyle w:val="HyperlinkCourierBold"/>
          <w:b w:val="0"/>
          <w:color w:val="000000" w:themeColor="text1"/>
          <w:sz w:val="22"/>
          <w:u w:val="none"/>
        </w:rPr>
        <w:t>Ethnicity</w:t>
      </w:r>
      <w:r w:rsidRPr="000E300B">
        <w:rPr>
          <w:rStyle w:val="XMLname"/>
          <w:color w:val="000000" w:themeColor="text1"/>
          <w:sz w:val="24"/>
        </w:rPr>
        <w:t xml:space="preserve"> </w:t>
      </w:r>
      <w:r w:rsidRPr="00870530">
        <w:rPr>
          <w:rStyle w:val="XMLname"/>
        </w:rPr>
        <w:t>urn:oid:2.16.840.1.114222.4.11.837</w:t>
      </w:r>
      <w:r w:rsidRPr="005B65DC">
        <w:rPr>
          <w:rStyle w:val="keyword"/>
        </w:rPr>
        <w:t xml:space="preserve"> </w:t>
      </w:r>
      <w:r>
        <w:rPr>
          <w:rStyle w:val="keyword"/>
        </w:rPr>
        <w:t>DYNAMIC</w:t>
      </w:r>
      <w:bookmarkStart w:id="569" w:name="C_1198-5323"/>
      <w:bookmarkEnd w:id="569"/>
      <w:r>
        <w:t xml:space="preserve"> (CONF:1198-5323).</w:t>
      </w:r>
    </w:p>
    <w:p w14:paraId="16C9CDEA" w14:textId="27C20988" w:rsidR="00433CE4" w:rsidRDefault="00433CE4" w:rsidP="00616BCA">
      <w:pPr>
        <w:pStyle w:val="BodyText0"/>
        <w:numPr>
          <w:ilvl w:val="4"/>
          <w:numId w:val="9"/>
        </w:numPr>
        <w:tabs>
          <w:tab w:val="left" w:pos="1080"/>
          <w:tab w:val="left" w:pos="1440"/>
          <w:tab w:val="num" w:pos="2304"/>
        </w:tabs>
        <w:spacing w:before="0" w:line="260" w:lineRule="exact"/>
        <w:ind w:left="2304"/>
      </w:pPr>
      <w:r>
        <w:t xml:space="preserve">If the patient’s ethnicity is unknown, </w:t>
      </w:r>
      <w:proofErr w:type="spellStart"/>
      <w:r w:rsidR="000E300B" w:rsidRPr="00731279">
        <w:rPr>
          <w:rFonts w:ascii="Courier New" w:hAnsi="Courier New" w:cs="Courier New"/>
          <w:b/>
        </w:rPr>
        <w:t>nullFlavor</w:t>
      </w:r>
      <w:proofErr w:type="spellEnd"/>
      <w:r w:rsidR="000E300B">
        <w:t xml:space="preserve"> </w:t>
      </w:r>
      <w:r>
        <w:t>=”UNK”</w:t>
      </w:r>
      <w:r>
        <w:rPr>
          <w:rStyle w:val="keyword"/>
        </w:rPr>
        <w:t xml:space="preserve"> SHALL </w:t>
      </w:r>
      <w:r>
        <w:t>be submitted (CONF</w:t>
      </w:r>
      <w:proofErr w:type="gramStart"/>
      <w:r>
        <w:t>:CMS</w:t>
      </w:r>
      <w:proofErr w:type="gramEnd"/>
      <w:r>
        <w:t>_0032).</w:t>
      </w:r>
    </w:p>
    <w:p w14:paraId="56ED5828" w14:textId="7F737A68" w:rsidR="00433CE4" w:rsidRDefault="00433CE4" w:rsidP="00616BCA">
      <w:pPr>
        <w:pStyle w:val="BodyText0"/>
        <w:numPr>
          <w:ilvl w:val="4"/>
          <w:numId w:val="9"/>
        </w:numPr>
        <w:tabs>
          <w:tab w:val="left" w:pos="1080"/>
          <w:tab w:val="left" w:pos="1440"/>
          <w:tab w:val="num" w:pos="2304"/>
        </w:tabs>
        <w:spacing w:before="0" w:line="260" w:lineRule="exact"/>
        <w:ind w:left="2304"/>
      </w:pPr>
      <w:r>
        <w:t xml:space="preserve">If the patient declined to specify his/her ethnicity, </w:t>
      </w:r>
      <w:proofErr w:type="spellStart"/>
      <w:r w:rsidR="000E300B" w:rsidRPr="00731279">
        <w:rPr>
          <w:rFonts w:ascii="Courier New" w:hAnsi="Courier New" w:cs="Courier New"/>
          <w:b/>
        </w:rPr>
        <w:t>nullFlavor</w:t>
      </w:r>
      <w:proofErr w:type="spellEnd"/>
      <w:r w:rsidR="000E300B">
        <w:t xml:space="preserve"> </w:t>
      </w:r>
      <w:r>
        <w:t>="ASKU"</w:t>
      </w:r>
      <w:r>
        <w:rPr>
          <w:rStyle w:val="keyword"/>
        </w:rPr>
        <w:t xml:space="preserve"> SHALL </w:t>
      </w:r>
      <w:r>
        <w:t>be submitted (CONF</w:t>
      </w:r>
      <w:proofErr w:type="gramStart"/>
      <w:r>
        <w:t>:CMS</w:t>
      </w:r>
      <w:proofErr w:type="gramEnd"/>
      <w:r>
        <w:t>_0033).</w:t>
      </w:r>
    </w:p>
    <w:p w14:paraId="6A5BE1AD" w14:textId="172FF8D7" w:rsidR="009F75C3" w:rsidRPr="003D5DD8" w:rsidRDefault="009F75C3" w:rsidP="00C7661B">
      <w:pPr>
        <w:pStyle w:val="Caption-Fig"/>
      </w:pPr>
      <w:bookmarkStart w:id="570" w:name="_Toc487412639"/>
      <w:r w:rsidRPr="003D5DD8">
        <w:lastRenderedPageBreak/>
        <w:t xml:space="preserve">Figure </w:t>
      </w:r>
      <w:r w:rsidR="006E4296">
        <w:fldChar w:fldCharType="begin"/>
      </w:r>
      <w:r w:rsidR="00005CF1">
        <w:instrText xml:space="preserve"> SEQ Figure \* ARABIC </w:instrText>
      </w:r>
      <w:r w:rsidR="006E4296">
        <w:fldChar w:fldCharType="separate"/>
      </w:r>
      <w:r w:rsidR="0096209A">
        <w:rPr>
          <w:noProof/>
        </w:rPr>
        <w:t>6</w:t>
      </w:r>
      <w:r w:rsidR="006E4296">
        <w:fldChar w:fldCharType="end"/>
      </w:r>
      <w:r w:rsidRPr="1725540E">
        <w:t xml:space="preserve">: </w:t>
      </w:r>
      <w:proofErr w:type="spellStart"/>
      <w:r w:rsidRPr="003D5DD8">
        <w:t>recordTarget</w:t>
      </w:r>
      <w:proofErr w:type="spellEnd"/>
      <w:r w:rsidRPr="003D5DD8">
        <w:t xml:space="preserve"> Example</w:t>
      </w:r>
      <w:bookmarkEnd w:id="529"/>
      <w:bookmarkEnd w:id="530"/>
      <w:r w:rsidRPr="1725540E">
        <w:t xml:space="preserve">, </w:t>
      </w:r>
      <w:r w:rsidRPr="003D5DD8">
        <w:t>QRDA Category</w:t>
      </w:r>
      <w:r>
        <w:t xml:space="preserve"> I Report - CMS (V</w:t>
      </w:r>
      <w:del w:id="571" w:author="Yan Heras" w:date="2018-01-18T11:30:00Z">
        <w:r w:rsidR="00A00639" w:rsidDel="00A95FAB">
          <w:delText>4</w:delText>
        </w:r>
      </w:del>
      <w:ins w:id="572" w:author="Yan Heras" w:date="2018-01-18T11:30:00Z">
        <w:r w:rsidR="00A95FAB">
          <w:t>5</w:t>
        </w:r>
      </w:ins>
      <w:r w:rsidRPr="1725540E">
        <w:t>)</w:t>
      </w:r>
      <w:bookmarkEnd w:id="531"/>
      <w:bookmarkEnd w:id="570"/>
    </w:p>
    <w:p w14:paraId="61EDA04F" w14:textId="77777777" w:rsidR="009F75C3" w:rsidRDefault="2588F33B" w:rsidP="00C7661B">
      <w:pPr>
        <w:pStyle w:val="Example"/>
        <w:ind w:left="0"/>
      </w:pPr>
      <w:r w:rsidRPr="11B61B0A">
        <w:rPr>
          <w:rFonts w:eastAsia="Courier New" w:cs="Courier New"/>
        </w:rPr>
        <w:t>&lt;</w:t>
      </w:r>
      <w:proofErr w:type="spellStart"/>
      <w:proofErr w:type="gramStart"/>
      <w:r w:rsidRPr="11B61B0A">
        <w:rPr>
          <w:rFonts w:eastAsia="Courier New" w:cs="Courier New"/>
        </w:rPr>
        <w:t>recordTarget</w:t>
      </w:r>
      <w:proofErr w:type="spellEnd"/>
      <w:proofErr w:type="gramEnd"/>
      <w:r w:rsidRPr="11B61B0A">
        <w:rPr>
          <w:rFonts w:eastAsia="Courier New" w:cs="Courier New"/>
        </w:rPr>
        <w:t>&gt;</w:t>
      </w:r>
      <w:r w:rsidR="1AD7043A">
        <w:br/>
      </w:r>
      <w:r>
        <w:t xml:space="preserve">  &lt;</w:t>
      </w:r>
      <w:proofErr w:type="spellStart"/>
      <w:r>
        <w:t>patientRole</w:t>
      </w:r>
      <w:proofErr w:type="spellEnd"/>
      <w:r>
        <w:t>&gt;</w:t>
      </w:r>
    </w:p>
    <w:p w14:paraId="742BD734" w14:textId="77777777" w:rsidR="009F75C3" w:rsidRDefault="7F880045" w:rsidP="00C7661B">
      <w:pPr>
        <w:pStyle w:val="Example"/>
        <w:ind w:left="0"/>
      </w:pPr>
      <w:r>
        <w:t xml:space="preserve">    </w:t>
      </w:r>
      <w:proofErr w:type="gramStart"/>
      <w:r>
        <w:t>&lt;!--</w:t>
      </w:r>
      <w:proofErr w:type="gramEnd"/>
      <w:r>
        <w:t xml:space="preserve"> Patient Identifier Number. The root OID could be provider's </w:t>
      </w:r>
      <w:r w:rsidR="5430556B">
        <w:br/>
      </w:r>
      <w:r>
        <w:t xml:space="preserve">      organization OID or other value --&gt;</w:t>
      </w:r>
    </w:p>
    <w:p w14:paraId="50EBE44B" w14:textId="77777777" w:rsidR="009F75C3" w:rsidRDefault="7F880045" w:rsidP="00C7661B">
      <w:pPr>
        <w:pStyle w:val="Example"/>
        <w:ind w:left="0"/>
      </w:pPr>
      <w:r>
        <w:t xml:space="preserve">    &lt;id root="2.16.840.1.113883.123.123.1" extension="022354"</w:t>
      </w:r>
      <w:del w:id="573" w:author="Yan Heras" w:date="2018-01-18T11:44:00Z">
        <w:r w:rsidDel="00142CFC">
          <w:delText xml:space="preserve"> </w:delText>
        </w:r>
      </w:del>
      <w:r>
        <w:t>/&gt;</w:t>
      </w:r>
    </w:p>
    <w:p w14:paraId="04A1FB93" w14:textId="77777777" w:rsidR="009F75C3" w:rsidRDefault="2588F33B" w:rsidP="00C7661B">
      <w:pPr>
        <w:pStyle w:val="Example"/>
        <w:ind w:left="0"/>
      </w:pPr>
      <w:r>
        <w:t xml:space="preserve">    &lt;</w:t>
      </w:r>
      <w:proofErr w:type="spellStart"/>
      <w:r>
        <w:t>addr</w:t>
      </w:r>
      <w:proofErr w:type="spellEnd"/>
      <w:r>
        <w:t xml:space="preserve"> use="HP"&gt;</w:t>
      </w:r>
    </w:p>
    <w:p w14:paraId="553CE036" w14:textId="77777777" w:rsidR="009F75C3" w:rsidRDefault="2588F33B" w:rsidP="00C7661B">
      <w:pPr>
        <w:pStyle w:val="Example"/>
        <w:ind w:left="0"/>
      </w:pPr>
      <w:r>
        <w:t xml:space="preserve">      &lt;</w:t>
      </w:r>
      <w:proofErr w:type="spellStart"/>
      <w:proofErr w:type="gramStart"/>
      <w:r>
        <w:t>streetAddressLine</w:t>
      </w:r>
      <w:proofErr w:type="spellEnd"/>
      <w:r>
        <w:t>&gt;</w:t>
      </w:r>
      <w:proofErr w:type="gramEnd"/>
      <w:r>
        <w:t>101 North Pole Lane&lt;/</w:t>
      </w:r>
      <w:proofErr w:type="spellStart"/>
      <w:r>
        <w:t>streetAddressLine</w:t>
      </w:r>
      <w:proofErr w:type="spellEnd"/>
      <w:r>
        <w:t>&gt;</w:t>
      </w:r>
    </w:p>
    <w:p w14:paraId="1B725F19" w14:textId="77777777" w:rsidR="009F75C3" w:rsidRDefault="7F880045" w:rsidP="00C7661B">
      <w:pPr>
        <w:pStyle w:val="Example"/>
        <w:ind w:left="0"/>
      </w:pPr>
      <w:r>
        <w:t xml:space="preserve">      &lt;</w:t>
      </w:r>
      <w:proofErr w:type="gramStart"/>
      <w:r>
        <w:t>city&gt;</w:t>
      </w:r>
      <w:proofErr w:type="gramEnd"/>
      <w:r>
        <w:t>Ames&lt;/city&gt;</w:t>
      </w:r>
    </w:p>
    <w:p w14:paraId="0DB6EFA4" w14:textId="77777777" w:rsidR="009F75C3" w:rsidRDefault="7F880045" w:rsidP="00C7661B">
      <w:pPr>
        <w:pStyle w:val="Example"/>
        <w:ind w:left="0"/>
      </w:pPr>
      <w:r>
        <w:t xml:space="preserve">      &lt;</w:t>
      </w:r>
      <w:proofErr w:type="gramStart"/>
      <w:r>
        <w:t>state&gt;</w:t>
      </w:r>
      <w:proofErr w:type="gramEnd"/>
      <w:r>
        <w:t>IA&lt;/state&gt;</w:t>
      </w:r>
    </w:p>
    <w:p w14:paraId="3E142AD7" w14:textId="77777777" w:rsidR="009F75C3" w:rsidRDefault="2588F33B" w:rsidP="00C7661B">
      <w:pPr>
        <w:pStyle w:val="Example"/>
        <w:ind w:left="0"/>
      </w:pPr>
      <w:r>
        <w:t xml:space="preserve">      &lt;</w:t>
      </w:r>
      <w:proofErr w:type="spellStart"/>
      <w:proofErr w:type="gramStart"/>
      <w:r>
        <w:t>postalCode</w:t>
      </w:r>
      <w:proofErr w:type="spellEnd"/>
      <w:r>
        <w:t>&gt;</w:t>
      </w:r>
      <w:proofErr w:type="gramEnd"/>
      <w:r>
        <w:t>50014&lt;/</w:t>
      </w:r>
      <w:proofErr w:type="spellStart"/>
      <w:r>
        <w:t>postalCode</w:t>
      </w:r>
      <w:proofErr w:type="spellEnd"/>
      <w:r>
        <w:t>&gt;</w:t>
      </w:r>
    </w:p>
    <w:p w14:paraId="26BC3FCA" w14:textId="77777777" w:rsidR="009F75C3" w:rsidRDefault="7F880045" w:rsidP="00C7661B">
      <w:pPr>
        <w:pStyle w:val="Example"/>
        <w:ind w:left="0"/>
      </w:pPr>
      <w:r>
        <w:t xml:space="preserve">      &lt;</w:t>
      </w:r>
      <w:proofErr w:type="gramStart"/>
      <w:r>
        <w:t>country&gt;</w:t>
      </w:r>
      <w:proofErr w:type="gramEnd"/>
      <w:r>
        <w:t>US&lt;/country&gt;</w:t>
      </w:r>
    </w:p>
    <w:p w14:paraId="1EE7FF60" w14:textId="77777777" w:rsidR="009F75C3" w:rsidRDefault="2588F33B" w:rsidP="00C7661B">
      <w:pPr>
        <w:pStyle w:val="Example"/>
        <w:ind w:left="0"/>
      </w:pPr>
      <w:r>
        <w:t xml:space="preserve">    &lt;/</w:t>
      </w:r>
      <w:proofErr w:type="spellStart"/>
      <w:r>
        <w:t>addr</w:t>
      </w:r>
      <w:proofErr w:type="spellEnd"/>
      <w:r>
        <w:t>&gt;</w:t>
      </w:r>
    </w:p>
    <w:p w14:paraId="453CDB4B" w14:textId="77777777" w:rsidR="009F75C3" w:rsidRDefault="2588F33B" w:rsidP="00C7661B">
      <w:pPr>
        <w:pStyle w:val="Example"/>
        <w:ind w:left="0"/>
      </w:pPr>
      <w:r>
        <w:t xml:space="preserve">    &lt;telecom use="WP" value="</w:t>
      </w:r>
      <w:proofErr w:type="spellStart"/>
      <w:r>
        <w:t>tel</w:t>
      </w:r>
      <w:proofErr w:type="spellEnd"/>
      <w:proofErr w:type="gramStart"/>
      <w:r>
        <w:t>:+</w:t>
      </w:r>
      <w:proofErr w:type="gramEnd"/>
      <w:r>
        <w:t>1-781-271-3000"/&gt;</w:t>
      </w:r>
    </w:p>
    <w:p w14:paraId="4AB5A8C8" w14:textId="77777777" w:rsidR="009F75C3" w:rsidRDefault="7F880045" w:rsidP="00C7661B">
      <w:pPr>
        <w:pStyle w:val="Example"/>
        <w:ind w:left="0"/>
      </w:pPr>
      <w:r>
        <w:t xml:space="preserve">    &lt;</w:t>
      </w:r>
      <w:proofErr w:type="gramStart"/>
      <w:r>
        <w:t>patient</w:t>
      </w:r>
      <w:proofErr w:type="gramEnd"/>
      <w:r>
        <w:t>&gt;</w:t>
      </w:r>
    </w:p>
    <w:p w14:paraId="3618E702" w14:textId="77777777" w:rsidR="009F75C3" w:rsidRDefault="7F880045" w:rsidP="00C7661B">
      <w:pPr>
        <w:pStyle w:val="Example"/>
        <w:ind w:left="0"/>
      </w:pPr>
      <w:r>
        <w:t xml:space="preserve">      &lt;</w:t>
      </w:r>
      <w:proofErr w:type="gramStart"/>
      <w:r>
        <w:t>name</w:t>
      </w:r>
      <w:proofErr w:type="gramEnd"/>
      <w:r>
        <w:t>&gt;</w:t>
      </w:r>
    </w:p>
    <w:p w14:paraId="74631635" w14:textId="77777777" w:rsidR="009F75C3" w:rsidRDefault="7F880045" w:rsidP="00C7661B">
      <w:pPr>
        <w:pStyle w:val="Example"/>
        <w:ind w:left="0"/>
      </w:pPr>
      <w:r>
        <w:t xml:space="preserve">        &lt;</w:t>
      </w:r>
      <w:proofErr w:type="gramStart"/>
      <w:r>
        <w:t>given&gt;</w:t>
      </w:r>
      <w:proofErr w:type="gramEnd"/>
      <w:r>
        <w:t>Jane&lt;/given&gt;</w:t>
      </w:r>
    </w:p>
    <w:p w14:paraId="1857F155" w14:textId="77777777" w:rsidR="009F75C3" w:rsidRDefault="7F880045" w:rsidP="00C7661B">
      <w:pPr>
        <w:pStyle w:val="Example"/>
        <w:ind w:left="0"/>
      </w:pPr>
      <w:r>
        <w:t xml:space="preserve">        &lt;</w:t>
      </w:r>
      <w:proofErr w:type="gramStart"/>
      <w:r>
        <w:t>family&gt;</w:t>
      </w:r>
      <w:proofErr w:type="gramEnd"/>
      <w:r>
        <w:t>Doe&lt;/family&gt;</w:t>
      </w:r>
    </w:p>
    <w:p w14:paraId="00D209F2" w14:textId="77777777" w:rsidR="009F75C3" w:rsidRDefault="7F880045" w:rsidP="00C7661B">
      <w:pPr>
        <w:pStyle w:val="Example"/>
        <w:ind w:left="0"/>
      </w:pPr>
      <w:r>
        <w:t xml:space="preserve">      &lt;/name&gt;</w:t>
      </w:r>
    </w:p>
    <w:p w14:paraId="14D44802" w14:textId="77777777" w:rsidR="009F75C3" w:rsidRDefault="2588F33B" w:rsidP="00C7661B">
      <w:pPr>
        <w:pStyle w:val="Example"/>
        <w:ind w:left="0"/>
      </w:pPr>
      <w:r>
        <w:t xml:space="preserve">      &lt;</w:t>
      </w:r>
      <w:proofErr w:type="spellStart"/>
      <w:r>
        <w:t>administrativeGenderCode</w:t>
      </w:r>
      <w:proofErr w:type="spellEnd"/>
      <w:r>
        <w:t xml:space="preserve"> code="F" </w:t>
      </w:r>
      <w:r w:rsidR="1AD7043A">
        <w:br/>
      </w:r>
      <w:r w:rsidRPr="1725540E">
        <w:t xml:space="preserve">         </w:t>
      </w:r>
      <w:proofErr w:type="spellStart"/>
      <w:r>
        <w:t>codeSystem</w:t>
      </w:r>
      <w:proofErr w:type="spellEnd"/>
      <w:r>
        <w:t>="2.16.840.1.113883.5.1"/&gt;</w:t>
      </w:r>
    </w:p>
    <w:p w14:paraId="2EDB25F5" w14:textId="77777777" w:rsidR="009F75C3" w:rsidRDefault="2588F33B" w:rsidP="00C7661B">
      <w:pPr>
        <w:pStyle w:val="Example"/>
        <w:ind w:left="0"/>
      </w:pPr>
      <w:r>
        <w:t xml:space="preserve">      </w:t>
      </w:r>
      <w:proofErr w:type="gramStart"/>
      <w:r>
        <w:t>&lt;!--</w:t>
      </w:r>
      <w:proofErr w:type="gramEnd"/>
      <w:r>
        <w:t xml:space="preserve"> If the patient administrative sex is unknown, use </w:t>
      </w:r>
      <w:r w:rsidR="1AD7043A">
        <w:br/>
      </w:r>
      <w:r w:rsidRPr="1725540E">
        <w:t xml:space="preserve">         </w:t>
      </w:r>
      <w:proofErr w:type="spellStart"/>
      <w:r>
        <w:t>nullFlavor</w:t>
      </w:r>
      <w:proofErr w:type="spellEnd"/>
      <w:r>
        <w:t>="UNK" --&gt;</w:t>
      </w:r>
    </w:p>
    <w:p w14:paraId="284BF3F2" w14:textId="77777777" w:rsidR="009F75C3" w:rsidRDefault="2588F33B" w:rsidP="00C7661B">
      <w:pPr>
        <w:pStyle w:val="Example"/>
        <w:ind w:left="0"/>
      </w:pPr>
      <w:r>
        <w:t xml:space="preserve">      </w:t>
      </w:r>
      <w:proofErr w:type="gramStart"/>
      <w:r>
        <w:t>&lt;!--</w:t>
      </w:r>
      <w:proofErr w:type="gramEnd"/>
      <w:r>
        <w:t xml:space="preserve"> &lt;</w:t>
      </w:r>
      <w:proofErr w:type="spellStart"/>
      <w:r>
        <w:t>administrativeGenderCode</w:t>
      </w:r>
      <w:proofErr w:type="spellEnd"/>
      <w:r w:rsidRPr="1725540E">
        <w:t xml:space="preserve"> </w:t>
      </w:r>
      <w:proofErr w:type="spellStart"/>
      <w:r>
        <w:t>nullFlavor</w:t>
      </w:r>
      <w:proofErr w:type="spellEnd"/>
      <w:r>
        <w:t>="UNK"/&gt; --&gt;</w:t>
      </w:r>
    </w:p>
    <w:p w14:paraId="04DA5522" w14:textId="77777777" w:rsidR="009F75C3" w:rsidRDefault="2588F33B" w:rsidP="00C7661B">
      <w:pPr>
        <w:pStyle w:val="Example"/>
        <w:ind w:left="0"/>
      </w:pPr>
      <w:r>
        <w:t xml:space="preserve">      &lt;</w:t>
      </w:r>
      <w:proofErr w:type="spellStart"/>
      <w:r>
        <w:t>birthTime</w:t>
      </w:r>
      <w:proofErr w:type="spellEnd"/>
      <w:r>
        <w:t xml:space="preserve"> value="19460102"/&gt;</w:t>
      </w:r>
    </w:p>
    <w:p w14:paraId="4700BCC0" w14:textId="77777777" w:rsidR="009F75C3" w:rsidRPr="00E34784" w:rsidRDefault="2588F33B" w:rsidP="00C7661B">
      <w:pPr>
        <w:pStyle w:val="Example"/>
        <w:ind w:left="0"/>
      </w:pPr>
      <w:r>
        <w:t xml:space="preserve">      </w:t>
      </w:r>
      <w:proofErr w:type="gramStart"/>
      <w:r>
        <w:t>&lt;!--</w:t>
      </w:r>
      <w:proofErr w:type="gramEnd"/>
      <w:r>
        <w:t xml:space="preserve"> </w:t>
      </w:r>
      <w:proofErr w:type="spellStart"/>
      <w:r>
        <w:t>raceCode</w:t>
      </w:r>
      <w:proofErr w:type="spellEnd"/>
      <w:r>
        <w:t xml:space="preserve"> "2131-1 (Other Race)" shall not be used for </w:t>
      </w:r>
      <w:r w:rsidR="1AD7043A">
        <w:br/>
      </w:r>
      <w:r>
        <w:t xml:space="preserve">         either </w:t>
      </w:r>
      <w:proofErr w:type="spellStart"/>
      <w:r>
        <w:t>raceCode</w:t>
      </w:r>
      <w:proofErr w:type="spellEnd"/>
      <w:r>
        <w:t xml:space="preserve"> or </w:t>
      </w:r>
      <w:proofErr w:type="spellStart"/>
      <w:r>
        <w:t>sdtc:raceCode</w:t>
      </w:r>
      <w:proofErr w:type="spellEnd"/>
      <w:r>
        <w:t xml:space="preserve"> --&gt;</w:t>
      </w:r>
    </w:p>
    <w:p w14:paraId="0255E736" w14:textId="77777777" w:rsidR="009F75C3" w:rsidRDefault="2588F33B" w:rsidP="00C7661B">
      <w:pPr>
        <w:pStyle w:val="Example"/>
        <w:ind w:left="0"/>
      </w:pPr>
      <w:r>
        <w:t xml:space="preserve">      &lt;</w:t>
      </w:r>
      <w:proofErr w:type="spellStart"/>
      <w:r>
        <w:t>raceCode</w:t>
      </w:r>
      <w:proofErr w:type="spellEnd"/>
      <w:r>
        <w:t xml:space="preserve"> code="2106-3" </w:t>
      </w:r>
      <w:proofErr w:type="spellStart"/>
      <w:r>
        <w:t>codeSystem</w:t>
      </w:r>
      <w:proofErr w:type="spellEnd"/>
      <w:r>
        <w:t>="2.16.840.1.113883.6.238"/&gt;</w:t>
      </w:r>
    </w:p>
    <w:p w14:paraId="3493A922" w14:textId="77777777" w:rsidR="009F75C3" w:rsidRPr="00ED3F60" w:rsidRDefault="2588F33B" w:rsidP="00C7661B">
      <w:pPr>
        <w:pStyle w:val="Example"/>
        <w:ind w:left="0"/>
      </w:pPr>
      <w:r>
        <w:t xml:space="preserve">      </w:t>
      </w:r>
      <w:proofErr w:type="gramStart"/>
      <w:r>
        <w:t>&lt;!--</w:t>
      </w:r>
      <w:proofErr w:type="gramEnd"/>
      <w:r>
        <w:t xml:space="preserve"> if the patient declined to specify his/her race, use </w:t>
      </w:r>
      <w:r w:rsidR="1AD7043A">
        <w:br/>
      </w:r>
      <w:r w:rsidRPr="1725540E">
        <w:t xml:space="preserve">         </w:t>
      </w:r>
      <w:proofErr w:type="spellStart"/>
      <w:r>
        <w:t>nullFlavor</w:t>
      </w:r>
      <w:proofErr w:type="spellEnd"/>
      <w:r>
        <w:t>="ASKU" --&gt;</w:t>
      </w:r>
    </w:p>
    <w:p w14:paraId="1FCC3EC5" w14:textId="77777777" w:rsidR="009F75C3" w:rsidRDefault="2588F33B" w:rsidP="00C7661B">
      <w:pPr>
        <w:pStyle w:val="Example"/>
        <w:ind w:left="0"/>
      </w:pPr>
      <w:r>
        <w:t xml:space="preserve">      </w:t>
      </w:r>
      <w:proofErr w:type="gramStart"/>
      <w:r>
        <w:t>&lt;!--</w:t>
      </w:r>
      <w:proofErr w:type="gramEnd"/>
      <w:r>
        <w:t xml:space="preserve"> &lt;</w:t>
      </w:r>
      <w:proofErr w:type="spellStart"/>
      <w:r>
        <w:t>raceCode</w:t>
      </w:r>
      <w:proofErr w:type="spellEnd"/>
      <w:r w:rsidRPr="1725540E">
        <w:t xml:space="preserve"> </w:t>
      </w:r>
      <w:proofErr w:type="spellStart"/>
      <w:r>
        <w:t>nullFlavor</w:t>
      </w:r>
      <w:proofErr w:type="spellEnd"/>
      <w:r>
        <w:t>="ASKU"/&gt; --&gt;</w:t>
      </w:r>
    </w:p>
    <w:p w14:paraId="7990C5A2" w14:textId="77777777" w:rsidR="009F75C3" w:rsidRDefault="2588F33B" w:rsidP="00C7661B">
      <w:pPr>
        <w:pStyle w:val="Example"/>
        <w:ind w:left="0"/>
      </w:pPr>
      <w:r>
        <w:t xml:space="preserve">      </w:t>
      </w:r>
      <w:proofErr w:type="gramStart"/>
      <w:r>
        <w:t>&lt;!--</w:t>
      </w:r>
      <w:proofErr w:type="gramEnd"/>
      <w:r>
        <w:t xml:space="preserve"> if the patient's race is unknown, use </w:t>
      </w:r>
      <w:proofErr w:type="spellStart"/>
      <w:r>
        <w:t>nullFlavor</w:t>
      </w:r>
      <w:proofErr w:type="spellEnd"/>
      <w:r>
        <w:t>="UNK" --&gt;</w:t>
      </w:r>
    </w:p>
    <w:p w14:paraId="41FACF4A" w14:textId="77777777" w:rsidR="009F75C3" w:rsidRDefault="2588F33B" w:rsidP="00C7661B">
      <w:pPr>
        <w:pStyle w:val="Example"/>
        <w:ind w:left="0"/>
      </w:pPr>
      <w:r>
        <w:t xml:space="preserve">      </w:t>
      </w:r>
      <w:proofErr w:type="gramStart"/>
      <w:r>
        <w:t>&lt;!--</w:t>
      </w:r>
      <w:proofErr w:type="gramEnd"/>
      <w:r>
        <w:t xml:space="preserve"> &lt;</w:t>
      </w:r>
      <w:proofErr w:type="spellStart"/>
      <w:r>
        <w:t>raceCode</w:t>
      </w:r>
      <w:proofErr w:type="spellEnd"/>
      <w:r w:rsidRPr="1725540E">
        <w:t xml:space="preserve"> </w:t>
      </w:r>
      <w:proofErr w:type="spellStart"/>
      <w:r>
        <w:t>nullFlavor</w:t>
      </w:r>
      <w:proofErr w:type="spellEnd"/>
      <w:r>
        <w:t>="UNK"/&gt; --&gt;</w:t>
      </w:r>
    </w:p>
    <w:p w14:paraId="4DEF120A" w14:textId="77777777" w:rsidR="009F75C3" w:rsidRDefault="2588F33B" w:rsidP="00C7661B">
      <w:pPr>
        <w:pStyle w:val="Example"/>
        <w:ind w:left="0"/>
      </w:pPr>
      <w:r>
        <w:t xml:space="preserve">      </w:t>
      </w:r>
      <w:proofErr w:type="gramStart"/>
      <w:r>
        <w:t>&lt;!--</w:t>
      </w:r>
      <w:proofErr w:type="gramEnd"/>
      <w:r>
        <w:t xml:space="preserve"> Use </w:t>
      </w:r>
      <w:proofErr w:type="spellStart"/>
      <w:r>
        <w:t>sdtc:raceCode</w:t>
      </w:r>
      <w:proofErr w:type="spellEnd"/>
      <w:r>
        <w:t xml:space="preserve"> only if the patient has more than one </w:t>
      </w:r>
      <w:r w:rsidR="1AD7043A">
        <w:br/>
      </w:r>
      <w:r>
        <w:t xml:space="preserve">         race category --&gt;</w:t>
      </w:r>
    </w:p>
    <w:p w14:paraId="6793E066" w14:textId="77777777" w:rsidR="009F75C3" w:rsidRDefault="2588F33B" w:rsidP="00C7661B">
      <w:pPr>
        <w:pStyle w:val="Example"/>
        <w:ind w:left="0"/>
      </w:pPr>
      <w:r>
        <w:t xml:space="preserve">      </w:t>
      </w:r>
      <w:proofErr w:type="gramStart"/>
      <w:r>
        <w:t>&lt;!--</w:t>
      </w:r>
      <w:proofErr w:type="gramEnd"/>
      <w:r>
        <w:t xml:space="preserve"> &lt;</w:t>
      </w:r>
      <w:proofErr w:type="spellStart"/>
      <w:r>
        <w:t>sdtc:raceCode</w:t>
      </w:r>
      <w:proofErr w:type="spellEnd"/>
      <w:r>
        <w:t xml:space="preserve"> code="2054-5" </w:t>
      </w:r>
      <w:r w:rsidR="1AD7043A">
        <w:br/>
      </w:r>
      <w:r w:rsidRPr="1725540E">
        <w:t xml:space="preserve">         </w:t>
      </w:r>
      <w:proofErr w:type="spellStart"/>
      <w:r>
        <w:t>codeSystem</w:t>
      </w:r>
      <w:proofErr w:type="spellEnd"/>
      <w:r>
        <w:t xml:space="preserve">="2.16.840.1.113883.6.238"/&gt; --&gt;    </w:t>
      </w:r>
    </w:p>
    <w:p w14:paraId="2F148FEF" w14:textId="77777777" w:rsidR="009F75C3" w:rsidRDefault="2588F33B" w:rsidP="00C7661B">
      <w:pPr>
        <w:pStyle w:val="Example"/>
        <w:ind w:left="0"/>
      </w:pPr>
      <w:r>
        <w:t xml:space="preserve">      &lt;</w:t>
      </w:r>
      <w:proofErr w:type="spellStart"/>
      <w:r>
        <w:t>ethnicGroupCode</w:t>
      </w:r>
      <w:proofErr w:type="spellEnd"/>
      <w:r>
        <w:t xml:space="preserve"> code="2186-5" </w:t>
      </w:r>
      <w:r w:rsidR="1AD7043A">
        <w:br/>
      </w:r>
      <w:r w:rsidRPr="1725540E">
        <w:t xml:space="preserve">         </w:t>
      </w:r>
      <w:proofErr w:type="spellStart"/>
      <w:r>
        <w:t>codeSystem</w:t>
      </w:r>
      <w:proofErr w:type="spellEnd"/>
      <w:r>
        <w:t>="2.16.840.1.113883.6.238"/&gt;</w:t>
      </w:r>
    </w:p>
    <w:p w14:paraId="42E2865C" w14:textId="77777777" w:rsidR="009F75C3" w:rsidRDefault="2588F33B" w:rsidP="00C7661B">
      <w:pPr>
        <w:pStyle w:val="Example"/>
        <w:ind w:left="0"/>
      </w:pPr>
      <w:r>
        <w:t xml:space="preserve">      </w:t>
      </w:r>
      <w:proofErr w:type="gramStart"/>
      <w:r>
        <w:t>&lt;!--</w:t>
      </w:r>
      <w:proofErr w:type="gramEnd"/>
      <w:r>
        <w:t xml:space="preserve"> if the patient declined to specify his/her ethnicity, use </w:t>
      </w:r>
      <w:r w:rsidR="1AD7043A">
        <w:br/>
      </w:r>
      <w:r w:rsidRPr="1725540E">
        <w:t xml:space="preserve">         </w:t>
      </w:r>
      <w:proofErr w:type="spellStart"/>
      <w:r>
        <w:t>nullFlavor</w:t>
      </w:r>
      <w:proofErr w:type="spellEnd"/>
      <w:r>
        <w:t>="ASKU" --&gt;</w:t>
      </w:r>
    </w:p>
    <w:p w14:paraId="07495CA7" w14:textId="77777777" w:rsidR="009F75C3" w:rsidRDefault="2588F33B" w:rsidP="00C7661B">
      <w:pPr>
        <w:pStyle w:val="Example"/>
        <w:ind w:left="0"/>
      </w:pPr>
      <w:r>
        <w:t xml:space="preserve">      </w:t>
      </w:r>
      <w:proofErr w:type="gramStart"/>
      <w:r>
        <w:t>&lt;!--</w:t>
      </w:r>
      <w:proofErr w:type="gramEnd"/>
      <w:r>
        <w:t xml:space="preserve"> &lt;</w:t>
      </w:r>
      <w:proofErr w:type="spellStart"/>
      <w:r>
        <w:t>ethnicGroupCode</w:t>
      </w:r>
      <w:proofErr w:type="spellEnd"/>
      <w:r w:rsidRPr="1725540E">
        <w:t xml:space="preserve"> </w:t>
      </w:r>
      <w:proofErr w:type="spellStart"/>
      <w:r>
        <w:t>nullFlavor</w:t>
      </w:r>
      <w:proofErr w:type="spellEnd"/>
      <w:r>
        <w:t>="ASKU"/&gt; --&gt;</w:t>
      </w:r>
    </w:p>
    <w:p w14:paraId="2474355B" w14:textId="77777777" w:rsidR="009F75C3" w:rsidRDefault="2588F33B" w:rsidP="00C7661B">
      <w:pPr>
        <w:pStyle w:val="Example"/>
        <w:ind w:left="0"/>
      </w:pPr>
      <w:r>
        <w:t xml:space="preserve">      </w:t>
      </w:r>
      <w:proofErr w:type="gramStart"/>
      <w:r>
        <w:t>&lt;!--</w:t>
      </w:r>
      <w:proofErr w:type="gramEnd"/>
      <w:r>
        <w:t xml:space="preserve"> if the patient's ethnicity is unknown, use </w:t>
      </w:r>
      <w:r w:rsidR="1AD7043A">
        <w:br/>
      </w:r>
      <w:r w:rsidRPr="1725540E">
        <w:t xml:space="preserve">         </w:t>
      </w:r>
      <w:proofErr w:type="spellStart"/>
      <w:r>
        <w:t>nullFlavor</w:t>
      </w:r>
      <w:proofErr w:type="spellEnd"/>
      <w:r>
        <w:t>="UNK" --&gt;</w:t>
      </w:r>
    </w:p>
    <w:p w14:paraId="192FB0DD" w14:textId="77777777" w:rsidR="009F75C3" w:rsidRDefault="2588F33B" w:rsidP="00C7661B">
      <w:pPr>
        <w:pStyle w:val="Example"/>
        <w:ind w:left="0"/>
      </w:pPr>
      <w:r>
        <w:t xml:space="preserve">      </w:t>
      </w:r>
      <w:proofErr w:type="gramStart"/>
      <w:r>
        <w:t>&lt;!--</w:t>
      </w:r>
      <w:proofErr w:type="gramEnd"/>
      <w:r>
        <w:t xml:space="preserve"> &lt;</w:t>
      </w:r>
      <w:proofErr w:type="spellStart"/>
      <w:r>
        <w:t>ethnicGroupCode</w:t>
      </w:r>
      <w:proofErr w:type="spellEnd"/>
      <w:r w:rsidRPr="1725540E">
        <w:t xml:space="preserve"> </w:t>
      </w:r>
      <w:proofErr w:type="spellStart"/>
      <w:r>
        <w:t>nullFlavor</w:t>
      </w:r>
      <w:proofErr w:type="spellEnd"/>
      <w:r>
        <w:t xml:space="preserve">="UNK"/&gt; --&gt;    </w:t>
      </w:r>
    </w:p>
    <w:p w14:paraId="55A0C8BA" w14:textId="77777777" w:rsidR="009F75C3" w:rsidRPr="00BD503E" w:rsidRDefault="009F75C3" w:rsidP="00C7661B">
      <w:pPr>
        <w:pStyle w:val="Example"/>
        <w:tabs>
          <w:tab w:val="left" w:pos="7500"/>
        </w:tabs>
        <w:ind w:left="0"/>
      </w:pPr>
      <w:r w:rsidRPr="00BD503E">
        <w:t xml:space="preserve">    &lt;/patient&gt;</w:t>
      </w:r>
      <w:r w:rsidRPr="00BD503E">
        <w:tab/>
      </w:r>
    </w:p>
    <w:p w14:paraId="14417B7D" w14:textId="77777777" w:rsidR="009F75C3" w:rsidRDefault="2588F33B" w:rsidP="00C7661B">
      <w:pPr>
        <w:pStyle w:val="Example"/>
        <w:ind w:left="0"/>
      </w:pPr>
      <w:r>
        <w:t xml:space="preserve">  &lt;/</w:t>
      </w:r>
      <w:proofErr w:type="spellStart"/>
      <w:r>
        <w:t>patientRole</w:t>
      </w:r>
      <w:proofErr w:type="spellEnd"/>
      <w:r>
        <w:t>&gt;</w:t>
      </w:r>
    </w:p>
    <w:p w14:paraId="2F2B1DD0" w14:textId="77777777" w:rsidR="009F75C3" w:rsidRDefault="2588F33B" w:rsidP="00C7661B">
      <w:pPr>
        <w:pStyle w:val="Example"/>
        <w:ind w:left="0"/>
      </w:pPr>
      <w:r>
        <w:t>&lt;/</w:t>
      </w:r>
      <w:proofErr w:type="spellStart"/>
      <w:r>
        <w:t>recordTarget</w:t>
      </w:r>
      <w:proofErr w:type="spellEnd"/>
      <w:r>
        <w:t>&gt;</w:t>
      </w:r>
    </w:p>
    <w:p w14:paraId="24237F45" w14:textId="77777777" w:rsidR="00612FDC" w:rsidRPr="003D5DD8" w:rsidRDefault="00612FDC" w:rsidP="00C7661B">
      <w:pPr>
        <w:pStyle w:val="Heading4"/>
        <w:ind w:left="432"/>
      </w:pPr>
      <w:bookmarkStart w:id="574" w:name="_informationRecipient_2"/>
      <w:bookmarkStart w:id="575" w:name="C_2228-28245"/>
      <w:bookmarkStart w:id="576" w:name="C_1098-5519"/>
      <w:bookmarkStart w:id="577" w:name="C_1098-5520"/>
      <w:bookmarkStart w:id="578" w:name="C_1098-5521"/>
      <w:bookmarkStart w:id="579" w:name="C_1182-30"/>
      <w:bookmarkStart w:id="580" w:name="C_1140-28245"/>
      <w:bookmarkStart w:id="581" w:name="_Toc447542964"/>
      <w:bookmarkStart w:id="582" w:name="_Toc447098078"/>
      <w:bookmarkStart w:id="583" w:name="_Toc486370150"/>
      <w:bookmarkEnd w:id="574"/>
      <w:bookmarkEnd w:id="575"/>
      <w:bookmarkEnd w:id="576"/>
      <w:bookmarkEnd w:id="577"/>
      <w:bookmarkEnd w:id="578"/>
      <w:bookmarkEnd w:id="579"/>
      <w:bookmarkEnd w:id="580"/>
      <w:bookmarkEnd w:id="581"/>
      <w:r w:rsidRPr="003D5DD8">
        <w:t>Custodian</w:t>
      </w:r>
      <w:bookmarkEnd w:id="582"/>
      <w:bookmarkEnd w:id="583"/>
    </w:p>
    <w:p w14:paraId="00D63138" w14:textId="77777777" w:rsidR="00612FDC" w:rsidRPr="003D5DD8" w:rsidRDefault="7F880045" w:rsidP="00C7661B">
      <w:pPr>
        <w:pStyle w:val="BodyText0"/>
      </w:pPr>
      <w:r>
        <w:t xml:space="preserve">The </w:t>
      </w:r>
      <w:r w:rsidRPr="000E300B">
        <w:rPr>
          <w:rStyle w:val="XMLname"/>
          <w:b/>
          <w:noProof w:val="0"/>
        </w:rPr>
        <w:t>custodian</w:t>
      </w:r>
      <w:r>
        <w:t xml:space="preserve"> element represents the organization that is in charge of maintaining the document. The custodian is the steward that is entrusted with the care of the document. </w:t>
      </w:r>
    </w:p>
    <w:p w14:paraId="342AD8D5" w14:textId="780ACE3B" w:rsidR="00612FDC" w:rsidRDefault="00612FDC" w:rsidP="00C7661B">
      <w:pPr>
        <w:pStyle w:val="Caption-nospace"/>
      </w:pPr>
      <w:bookmarkStart w:id="584" w:name="_Toc290640035"/>
      <w:bookmarkStart w:id="585" w:name="_Toc424024361"/>
      <w:bookmarkStart w:id="586" w:name="_Toc449954462"/>
      <w:bookmarkStart w:id="587" w:name="_Toc487412650"/>
      <w:r w:rsidRPr="003D5DD8">
        <w:lastRenderedPageBreak/>
        <w:t xml:space="preserve">Table </w:t>
      </w:r>
      <w:r w:rsidRPr="003D5DD8">
        <w:fldChar w:fldCharType="begin"/>
      </w:r>
      <w:r w:rsidRPr="003D5DD8">
        <w:instrText>SEQ Table \* ARABIC</w:instrText>
      </w:r>
      <w:r w:rsidRPr="003D5DD8">
        <w:fldChar w:fldCharType="separate"/>
      </w:r>
      <w:r w:rsidR="0096209A">
        <w:rPr>
          <w:noProof/>
        </w:rPr>
        <w:t>4</w:t>
      </w:r>
      <w:r w:rsidRPr="003D5DD8">
        <w:fldChar w:fldCharType="end"/>
      </w:r>
      <w:r w:rsidRPr="003D5DD8">
        <w:t xml:space="preserve">: </w:t>
      </w:r>
      <w:r>
        <w:t>C</w:t>
      </w:r>
      <w:r w:rsidRPr="003D5DD8">
        <w:t>ustodian Constraints Overview</w:t>
      </w:r>
      <w:bookmarkEnd w:id="584"/>
      <w:bookmarkEnd w:id="585"/>
      <w:bookmarkEnd w:id="586"/>
      <w:bookmarkEnd w:id="587"/>
    </w:p>
    <w:p w14:paraId="6ACD32A7" w14:textId="36344477" w:rsidR="00B141CA" w:rsidRPr="00967FC0" w:rsidRDefault="00B141CA" w:rsidP="00B141CA">
      <w:pPr>
        <w:pStyle w:val="Caption-OID"/>
      </w:pPr>
      <w:proofErr w:type="spellStart"/>
      <w:r>
        <w:t>ClinicalDocument</w:t>
      </w:r>
      <w:proofErr w:type="spellEnd"/>
      <w:r>
        <w:t xml:space="preserve"> (identifier: urn</w:t>
      </w:r>
      <w:proofErr w:type="gramStart"/>
      <w:r>
        <w:t>:hl7ii:2.16.840.1.113883.10.20.24.1.3</w:t>
      </w:r>
      <w:proofErr w:type="gramEnd"/>
      <w:r>
        <w:t>:</w:t>
      </w:r>
      <w:del w:id="588" w:author="Yan Heras" w:date="2018-01-18T11:45:00Z">
        <w:r w:rsidDel="00142CFC">
          <w:delText>2017-07</w:delText>
        </w:r>
      </w:del>
      <w:ins w:id="589" w:author="Yan Heras" w:date="2018-01-18T11:45:00Z">
        <w:r w:rsidR="00142CFC">
          <w:t>2018-02</w:t>
        </w:r>
      </w:ins>
      <w:r>
        <w:t>-01)</w:t>
      </w:r>
    </w:p>
    <w:tbl>
      <w:tblPr>
        <w:tblW w:w="46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250"/>
        <w:gridCol w:w="810"/>
        <w:gridCol w:w="990"/>
        <w:gridCol w:w="720"/>
        <w:gridCol w:w="1620"/>
        <w:gridCol w:w="2521"/>
      </w:tblGrid>
      <w:tr w:rsidR="00055BB4" w:rsidRPr="00D6290E" w14:paraId="6892D8E9" w14:textId="77777777" w:rsidTr="11B61B0A">
        <w:trPr>
          <w:cantSplit/>
          <w:tblHeader/>
        </w:trPr>
        <w:tc>
          <w:tcPr>
            <w:tcW w:w="2250" w:type="dxa"/>
            <w:shd w:val="clear" w:color="auto" w:fill="1F497D"/>
            <w:noWrap/>
          </w:tcPr>
          <w:p w14:paraId="5D1D1CC0" w14:textId="77777777" w:rsidR="00055BB4" w:rsidRPr="00EF62E5" w:rsidRDefault="00055BB4">
            <w:pPr>
              <w:pStyle w:val="TableHead"/>
              <w:rPr>
                <w:rFonts w:eastAsia="Calibri"/>
              </w:rPr>
            </w:pPr>
            <w:r w:rsidRPr="00EF62E5">
              <w:rPr>
                <w:rFonts w:eastAsia="Calibri"/>
              </w:rPr>
              <w:t>XPath</w:t>
            </w:r>
          </w:p>
        </w:tc>
        <w:tc>
          <w:tcPr>
            <w:tcW w:w="810" w:type="dxa"/>
            <w:shd w:val="clear" w:color="auto" w:fill="1F497D"/>
            <w:noWrap/>
          </w:tcPr>
          <w:p w14:paraId="40E4DF85" w14:textId="77777777" w:rsidR="00055BB4" w:rsidRPr="00EF62E5" w:rsidRDefault="00055BB4">
            <w:pPr>
              <w:pStyle w:val="TableHead"/>
              <w:rPr>
                <w:rFonts w:eastAsia="Calibri"/>
              </w:rPr>
            </w:pPr>
            <w:r w:rsidRPr="00EF62E5">
              <w:rPr>
                <w:rFonts w:eastAsia="Calibri"/>
              </w:rPr>
              <w:t>Card.</w:t>
            </w:r>
          </w:p>
        </w:tc>
        <w:tc>
          <w:tcPr>
            <w:tcW w:w="990" w:type="dxa"/>
            <w:shd w:val="clear" w:color="auto" w:fill="1F497D"/>
            <w:noWrap/>
          </w:tcPr>
          <w:p w14:paraId="275FCF21" w14:textId="77777777" w:rsidR="00055BB4" w:rsidRPr="00EF62E5" w:rsidRDefault="00055BB4">
            <w:pPr>
              <w:pStyle w:val="TableHead"/>
              <w:rPr>
                <w:rFonts w:eastAsia="Calibri"/>
              </w:rPr>
            </w:pPr>
            <w:r w:rsidRPr="00EF62E5">
              <w:rPr>
                <w:rFonts w:eastAsia="Calibri"/>
              </w:rPr>
              <w:t>Verb</w:t>
            </w:r>
          </w:p>
        </w:tc>
        <w:tc>
          <w:tcPr>
            <w:tcW w:w="720" w:type="dxa"/>
            <w:shd w:val="clear" w:color="auto" w:fill="1F497D"/>
            <w:noWrap/>
          </w:tcPr>
          <w:p w14:paraId="2199E85A" w14:textId="77777777" w:rsidR="00055BB4" w:rsidRPr="00EF62E5" w:rsidRDefault="00055BB4">
            <w:pPr>
              <w:pStyle w:val="TableHead"/>
              <w:rPr>
                <w:rFonts w:eastAsia="Calibri"/>
              </w:rPr>
            </w:pPr>
            <w:r w:rsidRPr="00EF62E5">
              <w:rPr>
                <w:rFonts w:eastAsia="Calibri"/>
              </w:rPr>
              <w:t>Data Type</w:t>
            </w:r>
          </w:p>
        </w:tc>
        <w:tc>
          <w:tcPr>
            <w:tcW w:w="1620" w:type="dxa"/>
            <w:shd w:val="clear" w:color="auto" w:fill="1F497D"/>
            <w:noWrap/>
          </w:tcPr>
          <w:p w14:paraId="2873837D" w14:textId="5B341566" w:rsidR="00055BB4" w:rsidRPr="00EF62E5" w:rsidRDefault="007438E4">
            <w:pPr>
              <w:pStyle w:val="TableHead"/>
              <w:rPr>
                <w:rFonts w:eastAsia="Calibri"/>
              </w:rPr>
            </w:pPr>
            <w:r>
              <w:rPr>
                <w:rFonts w:eastAsia="Calibri"/>
              </w:rPr>
              <w:t>CONF. #</w:t>
            </w:r>
          </w:p>
        </w:tc>
        <w:tc>
          <w:tcPr>
            <w:tcW w:w="2521" w:type="dxa"/>
            <w:shd w:val="clear" w:color="auto" w:fill="1F497D"/>
            <w:noWrap/>
          </w:tcPr>
          <w:p w14:paraId="72880E20" w14:textId="77777777" w:rsidR="00055BB4" w:rsidRPr="00EF62E5" w:rsidRDefault="00055BB4">
            <w:pPr>
              <w:pStyle w:val="TableHead"/>
              <w:rPr>
                <w:rFonts w:eastAsia="Calibri"/>
              </w:rPr>
            </w:pPr>
            <w:r w:rsidRPr="00EF62E5">
              <w:rPr>
                <w:rFonts w:eastAsia="Calibri"/>
              </w:rPr>
              <w:t>Value</w:t>
            </w:r>
          </w:p>
        </w:tc>
      </w:tr>
      <w:tr w:rsidR="00055BB4" w:rsidRPr="00D6290E" w14:paraId="3B63BDF3" w14:textId="77777777" w:rsidTr="11B61B0A">
        <w:trPr>
          <w:cantSplit/>
        </w:trPr>
        <w:tc>
          <w:tcPr>
            <w:tcW w:w="2250" w:type="dxa"/>
            <w:shd w:val="clear" w:color="auto" w:fill="auto"/>
          </w:tcPr>
          <w:p w14:paraId="64984313" w14:textId="77777777" w:rsidR="00055BB4" w:rsidRDefault="00055BB4" w:rsidP="00C6049B">
            <w:pPr>
              <w:pStyle w:val="TableText"/>
            </w:pPr>
            <w:r>
              <w:tab/>
              <w:t>custodian</w:t>
            </w:r>
          </w:p>
        </w:tc>
        <w:tc>
          <w:tcPr>
            <w:tcW w:w="810" w:type="dxa"/>
            <w:shd w:val="clear" w:color="auto" w:fill="auto"/>
          </w:tcPr>
          <w:p w14:paraId="40522757" w14:textId="77777777" w:rsidR="00055BB4" w:rsidRDefault="00055BB4" w:rsidP="00C6049B">
            <w:pPr>
              <w:pStyle w:val="TableText"/>
            </w:pPr>
            <w:r>
              <w:t>1..1</w:t>
            </w:r>
          </w:p>
        </w:tc>
        <w:tc>
          <w:tcPr>
            <w:tcW w:w="990" w:type="dxa"/>
            <w:shd w:val="clear" w:color="auto" w:fill="auto"/>
          </w:tcPr>
          <w:p w14:paraId="2ABBFC9D" w14:textId="77777777" w:rsidR="00055BB4" w:rsidRDefault="00055BB4" w:rsidP="00C6049B">
            <w:pPr>
              <w:pStyle w:val="TableText"/>
            </w:pPr>
            <w:r>
              <w:t>SHALL</w:t>
            </w:r>
          </w:p>
        </w:tc>
        <w:tc>
          <w:tcPr>
            <w:tcW w:w="720" w:type="dxa"/>
            <w:shd w:val="clear" w:color="auto" w:fill="auto"/>
          </w:tcPr>
          <w:p w14:paraId="08D6DBDF" w14:textId="77777777" w:rsidR="00055BB4" w:rsidRDefault="00055BB4" w:rsidP="00C6049B">
            <w:pPr>
              <w:pStyle w:val="TableText"/>
            </w:pPr>
          </w:p>
        </w:tc>
        <w:tc>
          <w:tcPr>
            <w:tcW w:w="1620" w:type="dxa"/>
            <w:shd w:val="clear" w:color="auto" w:fill="auto"/>
          </w:tcPr>
          <w:p w14:paraId="35BD9C68" w14:textId="3AAC0790" w:rsidR="00055BB4" w:rsidRPr="00634390" w:rsidRDefault="0030352F" w:rsidP="00C6049B">
            <w:pPr>
              <w:pStyle w:val="TableText"/>
              <w:rPr>
                <w:color w:val="0033CC"/>
                <w:sz w:val="18"/>
                <w:szCs w:val="18"/>
              </w:rPr>
            </w:pPr>
            <w:r>
              <w:fldChar w:fldCharType="begin"/>
            </w:r>
            <w:r>
              <w:instrText xml:space="preserve"> HYPERLINK \l "C_3265-16600" \h </w:instrText>
            </w:r>
            <w:r>
              <w:fldChar w:fldCharType="separate"/>
            </w:r>
            <w:del w:id="590" w:author="Yan Heras" w:date="2018-01-22T10:11:00Z">
              <w:r w:rsidR="00055BB4" w:rsidRPr="00634390" w:rsidDel="0030352F">
                <w:rPr>
                  <w:rStyle w:val="HyperlinkText9pt"/>
                  <w:color w:val="0033CC"/>
                  <w:szCs w:val="18"/>
                </w:rPr>
                <w:delText>3265-</w:delText>
              </w:r>
            </w:del>
            <w:ins w:id="591" w:author="Yan Heras" w:date="2018-01-22T10:11:00Z">
              <w:r>
                <w:rPr>
                  <w:rStyle w:val="HyperlinkText9pt"/>
                  <w:color w:val="0033CC"/>
                  <w:szCs w:val="18"/>
                </w:rPr>
                <w:t>3343-</w:t>
              </w:r>
            </w:ins>
            <w:r w:rsidR="00055BB4" w:rsidRPr="00634390">
              <w:rPr>
                <w:rStyle w:val="HyperlinkText9pt"/>
                <w:color w:val="0033CC"/>
                <w:szCs w:val="18"/>
              </w:rPr>
              <w:t>16600</w:t>
            </w:r>
            <w:r>
              <w:rPr>
                <w:rStyle w:val="HyperlinkText9pt"/>
                <w:color w:val="0033CC"/>
                <w:szCs w:val="18"/>
              </w:rPr>
              <w:fldChar w:fldCharType="end"/>
            </w:r>
          </w:p>
        </w:tc>
        <w:tc>
          <w:tcPr>
            <w:tcW w:w="2521" w:type="dxa"/>
            <w:shd w:val="clear" w:color="auto" w:fill="auto"/>
          </w:tcPr>
          <w:p w14:paraId="46260391" w14:textId="77777777" w:rsidR="00055BB4" w:rsidRDefault="00055BB4" w:rsidP="00C6049B">
            <w:pPr>
              <w:pStyle w:val="TableText"/>
            </w:pPr>
          </w:p>
        </w:tc>
      </w:tr>
      <w:tr w:rsidR="00055BB4" w:rsidRPr="00D6290E" w14:paraId="08BBFDB1" w14:textId="77777777" w:rsidTr="11B61B0A">
        <w:trPr>
          <w:cantSplit/>
        </w:trPr>
        <w:tc>
          <w:tcPr>
            <w:tcW w:w="2250" w:type="dxa"/>
            <w:shd w:val="clear" w:color="auto" w:fill="auto"/>
          </w:tcPr>
          <w:p w14:paraId="7C7AD8CF" w14:textId="77777777" w:rsidR="00055BB4" w:rsidRDefault="00055BB4" w:rsidP="00C6049B">
            <w:pPr>
              <w:pStyle w:val="TableText"/>
            </w:pPr>
            <w:r>
              <w:tab/>
            </w:r>
            <w:r>
              <w:tab/>
              <w:t>assignedCustodian</w:t>
            </w:r>
          </w:p>
        </w:tc>
        <w:tc>
          <w:tcPr>
            <w:tcW w:w="810" w:type="dxa"/>
            <w:shd w:val="clear" w:color="auto" w:fill="auto"/>
          </w:tcPr>
          <w:p w14:paraId="0FDC6C9F" w14:textId="77777777" w:rsidR="00055BB4" w:rsidRDefault="00055BB4" w:rsidP="00C6049B">
            <w:pPr>
              <w:pStyle w:val="TableText"/>
            </w:pPr>
            <w:r>
              <w:t>1..1</w:t>
            </w:r>
          </w:p>
        </w:tc>
        <w:tc>
          <w:tcPr>
            <w:tcW w:w="990" w:type="dxa"/>
            <w:shd w:val="clear" w:color="auto" w:fill="auto"/>
          </w:tcPr>
          <w:p w14:paraId="163FC723" w14:textId="77777777" w:rsidR="00055BB4" w:rsidRDefault="00055BB4" w:rsidP="00C6049B">
            <w:pPr>
              <w:pStyle w:val="TableText"/>
            </w:pPr>
            <w:r>
              <w:t>SHALL</w:t>
            </w:r>
          </w:p>
        </w:tc>
        <w:tc>
          <w:tcPr>
            <w:tcW w:w="720" w:type="dxa"/>
            <w:shd w:val="clear" w:color="auto" w:fill="auto"/>
          </w:tcPr>
          <w:p w14:paraId="27C7461C" w14:textId="77777777" w:rsidR="00055BB4" w:rsidRDefault="00055BB4" w:rsidP="00C6049B">
            <w:pPr>
              <w:pStyle w:val="TableText"/>
            </w:pPr>
          </w:p>
        </w:tc>
        <w:tc>
          <w:tcPr>
            <w:tcW w:w="1620" w:type="dxa"/>
            <w:shd w:val="clear" w:color="auto" w:fill="auto"/>
          </w:tcPr>
          <w:p w14:paraId="22D96316" w14:textId="5E223EF8" w:rsidR="00055BB4" w:rsidRPr="00634390" w:rsidRDefault="0030352F" w:rsidP="00C6049B">
            <w:pPr>
              <w:pStyle w:val="TableText"/>
              <w:rPr>
                <w:color w:val="0033CC"/>
                <w:sz w:val="18"/>
                <w:szCs w:val="18"/>
              </w:rPr>
            </w:pPr>
            <w:r>
              <w:fldChar w:fldCharType="begin"/>
            </w:r>
            <w:r>
              <w:instrText xml:space="preserve"> HYPERLINK \l "C_3265-28239" \h </w:instrText>
            </w:r>
            <w:r>
              <w:fldChar w:fldCharType="separate"/>
            </w:r>
            <w:del w:id="592" w:author="Yan Heras" w:date="2018-01-22T10:11:00Z">
              <w:r w:rsidR="00055BB4" w:rsidRPr="00634390" w:rsidDel="0030352F">
                <w:rPr>
                  <w:rStyle w:val="HyperlinkText9pt"/>
                  <w:color w:val="0033CC"/>
                  <w:szCs w:val="18"/>
                </w:rPr>
                <w:delText>3265-</w:delText>
              </w:r>
            </w:del>
            <w:ins w:id="593" w:author="Yan Heras" w:date="2018-01-22T10:11:00Z">
              <w:r>
                <w:rPr>
                  <w:rStyle w:val="HyperlinkText9pt"/>
                  <w:color w:val="0033CC"/>
                  <w:szCs w:val="18"/>
                </w:rPr>
                <w:t>3343-</w:t>
              </w:r>
            </w:ins>
            <w:r w:rsidR="00055BB4" w:rsidRPr="00634390">
              <w:rPr>
                <w:rStyle w:val="HyperlinkText9pt"/>
                <w:color w:val="0033CC"/>
                <w:szCs w:val="18"/>
              </w:rPr>
              <w:t>28239</w:t>
            </w:r>
            <w:r>
              <w:rPr>
                <w:rStyle w:val="HyperlinkText9pt"/>
                <w:color w:val="0033CC"/>
                <w:szCs w:val="18"/>
              </w:rPr>
              <w:fldChar w:fldCharType="end"/>
            </w:r>
          </w:p>
        </w:tc>
        <w:tc>
          <w:tcPr>
            <w:tcW w:w="2521" w:type="dxa"/>
            <w:shd w:val="clear" w:color="auto" w:fill="auto"/>
          </w:tcPr>
          <w:p w14:paraId="08BAFE57" w14:textId="77777777" w:rsidR="00055BB4" w:rsidRDefault="00055BB4" w:rsidP="00C6049B">
            <w:pPr>
              <w:pStyle w:val="TableText"/>
            </w:pPr>
          </w:p>
        </w:tc>
      </w:tr>
      <w:tr w:rsidR="00055BB4" w:rsidRPr="00D6290E" w14:paraId="4FB0906D" w14:textId="77777777" w:rsidTr="11B61B0A">
        <w:trPr>
          <w:cantSplit/>
        </w:trPr>
        <w:tc>
          <w:tcPr>
            <w:tcW w:w="2250" w:type="dxa"/>
            <w:shd w:val="clear" w:color="auto" w:fill="auto"/>
          </w:tcPr>
          <w:p w14:paraId="2F00179D" w14:textId="77777777" w:rsidR="00055BB4" w:rsidRDefault="00055BB4" w:rsidP="00C6049B">
            <w:pPr>
              <w:pStyle w:val="TableText"/>
            </w:pPr>
            <w:r>
              <w:tab/>
            </w:r>
            <w:r>
              <w:tab/>
            </w:r>
            <w:r>
              <w:tab/>
              <w:t>representedCustodianOrganization</w:t>
            </w:r>
          </w:p>
        </w:tc>
        <w:tc>
          <w:tcPr>
            <w:tcW w:w="810" w:type="dxa"/>
            <w:shd w:val="clear" w:color="auto" w:fill="auto"/>
          </w:tcPr>
          <w:p w14:paraId="3196B13C" w14:textId="77777777" w:rsidR="00055BB4" w:rsidRDefault="00055BB4" w:rsidP="00C6049B">
            <w:pPr>
              <w:pStyle w:val="TableText"/>
            </w:pPr>
            <w:r>
              <w:t>1..1</w:t>
            </w:r>
          </w:p>
        </w:tc>
        <w:tc>
          <w:tcPr>
            <w:tcW w:w="990" w:type="dxa"/>
            <w:shd w:val="clear" w:color="auto" w:fill="auto"/>
          </w:tcPr>
          <w:p w14:paraId="7D1A2468" w14:textId="77777777" w:rsidR="00055BB4" w:rsidRDefault="00055BB4" w:rsidP="00C6049B">
            <w:pPr>
              <w:pStyle w:val="TableText"/>
            </w:pPr>
            <w:r>
              <w:t>SHALL</w:t>
            </w:r>
          </w:p>
        </w:tc>
        <w:tc>
          <w:tcPr>
            <w:tcW w:w="720" w:type="dxa"/>
            <w:shd w:val="clear" w:color="auto" w:fill="auto"/>
          </w:tcPr>
          <w:p w14:paraId="6EF3B346" w14:textId="77777777" w:rsidR="00055BB4" w:rsidRDefault="00055BB4" w:rsidP="00C6049B">
            <w:pPr>
              <w:pStyle w:val="TableText"/>
            </w:pPr>
          </w:p>
        </w:tc>
        <w:tc>
          <w:tcPr>
            <w:tcW w:w="1620" w:type="dxa"/>
            <w:shd w:val="clear" w:color="auto" w:fill="auto"/>
          </w:tcPr>
          <w:p w14:paraId="16316A43" w14:textId="5C062107" w:rsidR="00055BB4" w:rsidRPr="00634390" w:rsidRDefault="0030352F" w:rsidP="00C6049B">
            <w:pPr>
              <w:pStyle w:val="TableText"/>
              <w:rPr>
                <w:color w:val="0033CC"/>
                <w:sz w:val="18"/>
                <w:szCs w:val="18"/>
              </w:rPr>
            </w:pPr>
            <w:r>
              <w:fldChar w:fldCharType="begin"/>
            </w:r>
            <w:r>
              <w:instrText xml:space="preserve"> HYPERLINK \l "C_3265-28240" \h </w:instrText>
            </w:r>
            <w:r>
              <w:fldChar w:fldCharType="separate"/>
            </w:r>
            <w:del w:id="594" w:author="Yan Heras" w:date="2018-01-22T10:11:00Z">
              <w:r w:rsidR="00055BB4" w:rsidRPr="00634390" w:rsidDel="0030352F">
                <w:rPr>
                  <w:rStyle w:val="HyperlinkText9pt"/>
                  <w:color w:val="0033CC"/>
                  <w:szCs w:val="18"/>
                </w:rPr>
                <w:delText>3265-</w:delText>
              </w:r>
            </w:del>
            <w:ins w:id="595" w:author="Yan Heras" w:date="2018-01-22T10:11:00Z">
              <w:r>
                <w:rPr>
                  <w:rStyle w:val="HyperlinkText9pt"/>
                  <w:color w:val="0033CC"/>
                  <w:szCs w:val="18"/>
                </w:rPr>
                <w:t>3343-</w:t>
              </w:r>
            </w:ins>
            <w:r w:rsidR="00055BB4" w:rsidRPr="00634390">
              <w:rPr>
                <w:rStyle w:val="HyperlinkText9pt"/>
                <w:color w:val="0033CC"/>
                <w:szCs w:val="18"/>
              </w:rPr>
              <w:t>28240</w:t>
            </w:r>
            <w:r>
              <w:rPr>
                <w:rStyle w:val="HyperlinkText9pt"/>
                <w:color w:val="0033CC"/>
                <w:szCs w:val="18"/>
              </w:rPr>
              <w:fldChar w:fldCharType="end"/>
            </w:r>
          </w:p>
        </w:tc>
        <w:tc>
          <w:tcPr>
            <w:tcW w:w="2521" w:type="dxa"/>
            <w:shd w:val="clear" w:color="auto" w:fill="auto"/>
          </w:tcPr>
          <w:p w14:paraId="00C63A20" w14:textId="77777777" w:rsidR="00055BB4" w:rsidRDefault="00055BB4" w:rsidP="00C6049B">
            <w:pPr>
              <w:pStyle w:val="TableText"/>
            </w:pPr>
          </w:p>
        </w:tc>
      </w:tr>
      <w:tr w:rsidR="00055BB4" w:rsidRPr="00D6290E" w14:paraId="38C402FE" w14:textId="77777777" w:rsidTr="11B61B0A">
        <w:trPr>
          <w:cantSplit/>
        </w:trPr>
        <w:tc>
          <w:tcPr>
            <w:tcW w:w="2250" w:type="dxa"/>
            <w:shd w:val="clear" w:color="auto" w:fill="auto"/>
          </w:tcPr>
          <w:p w14:paraId="43A18548" w14:textId="77777777" w:rsidR="00055BB4" w:rsidRDefault="00055BB4" w:rsidP="00C6049B">
            <w:pPr>
              <w:pStyle w:val="TableText"/>
            </w:pPr>
            <w:r>
              <w:tab/>
            </w:r>
            <w:r>
              <w:tab/>
            </w:r>
            <w:r>
              <w:tab/>
            </w:r>
            <w:r>
              <w:tab/>
              <w:t>id</w:t>
            </w:r>
          </w:p>
        </w:tc>
        <w:tc>
          <w:tcPr>
            <w:tcW w:w="810" w:type="dxa"/>
            <w:shd w:val="clear" w:color="auto" w:fill="auto"/>
          </w:tcPr>
          <w:p w14:paraId="2682FEBD" w14:textId="77777777" w:rsidR="00055BB4" w:rsidRDefault="00055BB4" w:rsidP="00C6049B">
            <w:pPr>
              <w:pStyle w:val="TableText"/>
            </w:pPr>
            <w:r>
              <w:t>1..1</w:t>
            </w:r>
          </w:p>
        </w:tc>
        <w:tc>
          <w:tcPr>
            <w:tcW w:w="990" w:type="dxa"/>
            <w:shd w:val="clear" w:color="auto" w:fill="auto"/>
          </w:tcPr>
          <w:p w14:paraId="0A735B80" w14:textId="77777777" w:rsidR="00055BB4" w:rsidRDefault="00055BB4" w:rsidP="00C6049B">
            <w:pPr>
              <w:pStyle w:val="TableText"/>
            </w:pPr>
            <w:r>
              <w:t>SHALL</w:t>
            </w:r>
          </w:p>
        </w:tc>
        <w:tc>
          <w:tcPr>
            <w:tcW w:w="720" w:type="dxa"/>
            <w:shd w:val="clear" w:color="auto" w:fill="auto"/>
          </w:tcPr>
          <w:p w14:paraId="0689F1E1" w14:textId="77777777" w:rsidR="00055BB4" w:rsidRDefault="00055BB4" w:rsidP="00C6049B">
            <w:pPr>
              <w:pStyle w:val="TableText"/>
            </w:pPr>
          </w:p>
        </w:tc>
        <w:tc>
          <w:tcPr>
            <w:tcW w:w="1620" w:type="dxa"/>
            <w:shd w:val="clear" w:color="auto" w:fill="auto"/>
          </w:tcPr>
          <w:p w14:paraId="7510F6F0" w14:textId="69054F67" w:rsidR="00055BB4" w:rsidRPr="00634390" w:rsidRDefault="0030352F" w:rsidP="00C6049B">
            <w:pPr>
              <w:pStyle w:val="TableText"/>
              <w:rPr>
                <w:color w:val="0033CC"/>
                <w:sz w:val="18"/>
                <w:szCs w:val="18"/>
              </w:rPr>
            </w:pPr>
            <w:r>
              <w:fldChar w:fldCharType="begin"/>
            </w:r>
            <w:r>
              <w:instrText xml:space="preserve"> HYPERLINK \l "C_3265-28241_C01" \h </w:instrText>
            </w:r>
            <w:r>
              <w:fldChar w:fldCharType="separate"/>
            </w:r>
            <w:del w:id="596" w:author="Yan Heras" w:date="2018-01-22T10:11:00Z">
              <w:r w:rsidR="00055BB4" w:rsidRPr="00634390" w:rsidDel="0030352F">
                <w:rPr>
                  <w:rStyle w:val="HyperlinkText9pt"/>
                  <w:color w:val="0033CC"/>
                  <w:szCs w:val="18"/>
                </w:rPr>
                <w:delText>3265-</w:delText>
              </w:r>
            </w:del>
            <w:ins w:id="597" w:author="Yan Heras" w:date="2018-01-22T10:11:00Z">
              <w:r>
                <w:rPr>
                  <w:rStyle w:val="HyperlinkText9pt"/>
                  <w:color w:val="0033CC"/>
                  <w:szCs w:val="18"/>
                </w:rPr>
                <w:t>3343-</w:t>
              </w:r>
            </w:ins>
            <w:r w:rsidR="00055BB4" w:rsidRPr="00634390">
              <w:rPr>
                <w:rStyle w:val="HyperlinkText9pt"/>
                <w:color w:val="0033CC"/>
                <w:szCs w:val="18"/>
              </w:rPr>
              <w:t>28241_C01</w:t>
            </w:r>
            <w:r>
              <w:rPr>
                <w:rStyle w:val="HyperlinkText9pt"/>
                <w:color w:val="0033CC"/>
                <w:szCs w:val="18"/>
              </w:rPr>
              <w:fldChar w:fldCharType="end"/>
            </w:r>
          </w:p>
        </w:tc>
        <w:tc>
          <w:tcPr>
            <w:tcW w:w="2521" w:type="dxa"/>
            <w:shd w:val="clear" w:color="auto" w:fill="auto"/>
          </w:tcPr>
          <w:p w14:paraId="26DE49DA" w14:textId="77777777" w:rsidR="00055BB4" w:rsidRDefault="00055BB4" w:rsidP="00C6049B">
            <w:pPr>
              <w:pStyle w:val="TableText"/>
            </w:pPr>
          </w:p>
        </w:tc>
      </w:tr>
      <w:tr w:rsidR="00055BB4" w:rsidRPr="00D6290E" w14:paraId="66DC485F" w14:textId="77777777" w:rsidTr="11B61B0A">
        <w:trPr>
          <w:cantSplit/>
        </w:trPr>
        <w:tc>
          <w:tcPr>
            <w:tcW w:w="2250" w:type="dxa"/>
            <w:shd w:val="clear" w:color="auto" w:fill="auto"/>
          </w:tcPr>
          <w:p w14:paraId="52B39919" w14:textId="77777777" w:rsidR="00055BB4" w:rsidRDefault="00055BB4" w:rsidP="00C6049B">
            <w:pPr>
              <w:pStyle w:val="TableText"/>
            </w:pPr>
            <w:r>
              <w:tab/>
            </w:r>
            <w:r>
              <w:tab/>
            </w:r>
            <w:r>
              <w:tab/>
            </w:r>
            <w:r>
              <w:tab/>
            </w:r>
            <w:r>
              <w:tab/>
              <w:t>@root</w:t>
            </w:r>
          </w:p>
        </w:tc>
        <w:tc>
          <w:tcPr>
            <w:tcW w:w="810" w:type="dxa"/>
            <w:shd w:val="clear" w:color="auto" w:fill="auto"/>
          </w:tcPr>
          <w:p w14:paraId="4F053138" w14:textId="77777777" w:rsidR="00055BB4" w:rsidRDefault="00055BB4" w:rsidP="00C6049B">
            <w:pPr>
              <w:pStyle w:val="TableText"/>
            </w:pPr>
            <w:r>
              <w:t>1..1</w:t>
            </w:r>
          </w:p>
        </w:tc>
        <w:tc>
          <w:tcPr>
            <w:tcW w:w="990" w:type="dxa"/>
            <w:shd w:val="clear" w:color="auto" w:fill="auto"/>
          </w:tcPr>
          <w:p w14:paraId="153E02B8" w14:textId="77777777" w:rsidR="00055BB4" w:rsidRDefault="00055BB4" w:rsidP="00C6049B">
            <w:pPr>
              <w:pStyle w:val="TableText"/>
            </w:pPr>
            <w:r>
              <w:t>SHALL</w:t>
            </w:r>
          </w:p>
        </w:tc>
        <w:tc>
          <w:tcPr>
            <w:tcW w:w="720" w:type="dxa"/>
            <w:shd w:val="clear" w:color="auto" w:fill="auto"/>
          </w:tcPr>
          <w:p w14:paraId="06FB0A5D" w14:textId="77777777" w:rsidR="00055BB4" w:rsidRDefault="00055BB4" w:rsidP="00C6049B">
            <w:pPr>
              <w:pStyle w:val="TableText"/>
            </w:pPr>
          </w:p>
        </w:tc>
        <w:tc>
          <w:tcPr>
            <w:tcW w:w="1620" w:type="dxa"/>
            <w:shd w:val="clear" w:color="auto" w:fill="auto"/>
          </w:tcPr>
          <w:p w14:paraId="67C94A21" w14:textId="7EB5FC54" w:rsidR="00055BB4" w:rsidRPr="00634390" w:rsidRDefault="0030352F" w:rsidP="00C6049B">
            <w:pPr>
              <w:pStyle w:val="TableText"/>
              <w:rPr>
                <w:color w:val="0033CC"/>
                <w:sz w:val="18"/>
                <w:szCs w:val="18"/>
              </w:rPr>
            </w:pPr>
            <w:r>
              <w:fldChar w:fldCharType="begin"/>
            </w:r>
            <w:r>
              <w:instrText xml:space="preserve"> HYPERLINK \l "C_3265-28244" \h </w:instrText>
            </w:r>
            <w:r>
              <w:fldChar w:fldCharType="separate"/>
            </w:r>
            <w:del w:id="598" w:author="Yan Heras" w:date="2018-01-22T10:12:00Z">
              <w:r w:rsidR="00055BB4" w:rsidRPr="00634390" w:rsidDel="0030352F">
                <w:rPr>
                  <w:rStyle w:val="HyperlinkText9pt"/>
                  <w:color w:val="0033CC"/>
                  <w:szCs w:val="18"/>
                </w:rPr>
                <w:delText>3265-</w:delText>
              </w:r>
            </w:del>
            <w:ins w:id="599" w:author="Yan Heras" w:date="2018-01-22T10:12:00Z">
              <w:r>
                <w:rPr>
                  <w:rStyle w:val="HyperlinkText9pt"/>
                  <w:color w:val="0033CC"/>
                  <w:szCs w:val="18"/>
                </w:rPr>
                <w:t>3343-</w:t>
              </w:r>
            </w:ins>
            <w:r w:rsidR="00055BB4" w:rsidRPr="00634390">
              <w:rPr>
                <w:rStyle w:val="HyperlinkText9pt"/>
                <w:color w:val="0033CC"/>
                <w:szCs w:val="18"/>
              </w:rPr>
              <w:t>28244</w:t>
            </w:r>
            <w:r>
              <w:rPr>
                <w:rStyle w:val="HyperlinkText9pt"/>
                <w:color w:val="0033CC"/>
                <w:szCs w:val="18"/>
              </w:rPr>
              <w:fldChar w:fldCharType="end"/>
            </w:r>
          </w:p>
        </w:tc>
        <w:tc>
          <w:tcPr>
            <w:tcW w:w="2521" w:type="dxa"/>
            <w:shd w:val="clear" w:color="auto" w:fill="auto"/>
          </w:tcPr>
          <w:p w14:paraId="302DC49B" w14:textId="77777777" w:rsidR="00055BB4" w:rsidRDefault="00055BB4" w:rsidP="00C6049B">
            <w:pPr>
              <w:pStyle w:val="TableText"/>
            </w:pPr>
            <w:r>
              <w:t>2.16.840.1.113883.4.336</w:t>
            </w:r>
          </w:p>
        </w:tc>
      </w:tr>
      <w:tr w:rsidR="00055BB4" w:rsidRPr="00D6290E" w14:paraId="62074F9B" w14:textId="77777777" w:rsidTr="11B61B0A">
        <w:trPr>
          <w:cantSplit/>
        </w:trPr>
        <w:tc>
          <w:tcPr>
            <w:tcW w:w="2250" w:type="dxa"/>
            <w:shd w:val="clear" w:color="auto" w:fill="auto"/>
          </w:tcPr>
          <w:p w14:paraId="2BD14B17" w14:textId="77777777" w:rsidR="00055BB4" w:rsidRDefault="00055BB4" w:rsidP="00C6049B">
            <w:pPr>
              <w:pStyle w:val="TableText"/>
            </w:pPr>
            <w:r>
              <w:tab/>
            </w:r>
            <w:r>
              <w:tab/>
            </w:r>
            <w:r>
              <w:tab/>
            </w:r>
            <w:r>
              <w:tab/>
            </w:r>
            <w:r>
              <w:tab/>
              <w:t>@extension</w:t>
            </w:r>
          </w:p>
        </w:tc>
        <w:tc>
          <w:tcPr>
            <w:tcW w:w="810" w:type="dxa"/>
            <w:shd w:val="clear" w:color="auto" w:fill="auto"/>
          </w:tcPr>
          <w:p w14:paraId="173A7E62" w14:textId="77777777" w:rsidR="00055BB4" w:rsidRDefault="00055BB4" w:rsidP="00C6049B">
            <w:pPr>
              <w:pStyle w:val="TableText"/>
            </w:pPr>
            <w:r>
              <w:t>1..1</w:t>
            </w:r>
          </w:p>
        </w:tc>
        <w:tc>
          <w:tcPr>
            <w:tcW w:w="990" w:type="dxa"/>
            <w:shd w:val="clear" w:color="auto" w:fill="auto"/>
          </w:tcPr>
          <w:p w14:paraId="3A0F44F4" w14:textId="77777777" w:rsidR="00055BB4" w:rsidRDefault="00055BB4" w:rsidP="00C6049B">
            <w:pPr>
              <w:pStyle w:val="TableText"/>
            </w:pPr>
            <w:r>
              <w:t>SHALL</w:t>
            </w:r>
          </w:p>
        </w:tc>
        <w:tc>
          <w:tcPr>
            <w:tcW w:w="720" w:type="dxa"/>
            <w:shd w:val="clear" w:color="auto" w:fill="auto"/>
          </w:tcPr>
          <w:p w14:paraId="76D505D3" w14:textId="77777777" w:rsidR="00055BB4" w:rsidRDefault="00055BB4" w:rsidP="00C6049B">
            <w:pPr>
              <w:pStyle w:val="TableText"/>
            </w:pPr>
          </w:p>
        </w:tc>
        <w:tc>
          <w:tcPr>
            <w:tcW w:w="1620" w:type="dxa"/>
            <w:shd w:val="clear" w:color="auto" w:fill="auto"/>
          </w:tcPr>
          <w:p w14:paraId="654D70E7" w14:textId="1842A5A6" w:rsidR="00055BB4" w:rsidRPr="00634390" w:rsidRDefault="0030352F" w:rsidP="00C6049B">
            <w:pPr>
              <w:pStyle w:val="TableText"/>
              <w:rPr>
                <w:rStyle w:val="HyperlinkText9pt"/>
                <w:color w:val="0033CC"/>
                <w:szCs w:val="18"/>
              </w:rPr>
            </w:pPr>
            <w:r>
              <w:fldChar w:fldCharType="begin"/>
            </w:r>
            <w:r>
              <w:instrText xml:space="preserve"> HYPERLINK \l "C_3265-28245" \h </w:instrText>
            </w:r>
            <w:r>
              <w:fldChar w:fldCharType="separate"/>
            </w:r>
            <w:del w:id="600" w:author="Yan Heras" w:date="2018-01-22T10:12:00Z">
              <w:r w:rsidR="00055BB4" w:rsidRPr="00634390" w:rsidDel="0030352F">
                <w:rPr>
                  <w:rStyle w:val="HyperlinkText9pt"/>
                  <w:color w:val="0033CC"/>
                  <w:szCs w:val="18"/>
                </w:rPr>
                <w:delText>3265-</w:delText>
              </w:r>
            </w:del>
            <w:ins w:id="601" w:author="Yan Heras" w:date="2018-01-22T10:12:00Z">
              <w:r>
                <w:rPr>
                  <w:rStyle w:val="HyperlinkText9pt"/>
                  <w:color w:val="0033CC"/>
                  <w:szCs w:val="18"/>
                </w:rPr>
                <w:t>3343-</w:t>
              </w:r>
            </w:ins>
            <w:r w:rsidR="00055BB4" w:rsidRPr="00634390">
              <w:rPr>
                <w:rStyle w:val="HyperlinkText9pt"/>
                <w:color w:val="0033CC"/>
                <w:szCs w:val="18"/>
              </w:rPr>
              <w:t>28245</w:t>
            </w:r>
            <w:r>
              <w:rPr>
                <w:rStyle w:val="HyperlinkText9pt"/>
                <w:color w:val="0033CC"/>
                <w:szCs w:val="18"/>
              </w:rPr>
              <w:fldChar w:fldCharType="end"/>
            </w:r>
          </w:p>
          <w:p w14:paraId="66F1347E" w14:textId="2B9112E1" w:rsidR="007964FC" w:rsidRPr="00634390" w:rsidRDefault="008C6A6D" w:rsidP="00C6049B">
            <w:pPr>
              <w:pStyle w:val="TableText"/>
              <w:rPr>
                <w:color w:val="0033CC"/>
                <w:sz w:val="18"/>
                <w:szCs w:val="18"/>
              </w:rPr>
            </w:pPr>
            <w:hyperlink w:anchor="C_3265-28245" w:history="1">
              <w:r w:rsidR="007964FC" w:rsidRPr="00634390">
                <w:rPr>
                  <w:rStyle w:val="Hyperlink"/>
                  <w:color w:val="0033CC"/>
                  <w:sz w:val="18"/>
                  <w:szCs w:val="18"/>
                  <w:lang w:eastAsia="zh-CN"/>
                </w:rPr>
                <w:t>CMS_0035</w:t>
              </w:r>
            </w:hyperlink>
          </w:p>
        </w:tc>
        <w:tc>
          <w:tcPr>
            <w:tcW w:w="2521" w:type="dxa"/>
            <w:shd w:val="clear" w:color="auto" w:fill="auto"/>
          </w:tcPr>
          <w:p w14:paraId="4E77B92A" w14:textId="77777777" w:rsidR="00055BB4" w:rsidRDefault="00055BB4" w:rsidP="00C6049B">
            <w:pPr>
              <w:pStyle w:val="TableText"/>
            </w:pPr>
          </w:p>
        </w:tc>
      </w:tr>
    </w:tbl>
    <w:p w14:paraId="4D85D4DC" w14:textId="77777777" w:rsidR="00612FDC" w:rsidRPr="00B528FB" w:rsidRDefault="00612FDC" w:rsidP="00C7661B"/>
    <w:p w14:paraId="2243D6D0" w14:textId="6A4B75D9" w:rsidR="00055BB4" w:rsidRDefault="00055BB4" w:rsidP="00616BCA">
      <w:pPr>
        <w:numPr>
          <w:ilvl w:val="0"/>
          <w:numId w:val="25"/>
        </w:numPr>
        <w:tabs>
          <w:tab w:val="clear" w:pos="1080"/>
          <w:tab w:val="num" w:pos="72"/>
        </w:tabs>
        <w:spacing w:after="40" w:line="260" w:lineRule="exact"/>
        <w:ind w:left="360"/>
      </w:pPr>
      <w:bookmarkStart w:id="602" w:name="_Toc290640036"/>
      <w:bookmarkStart w:id="603" w:name="_Toc290641739"/>
      <w:bookmarkStart w:id="604" w:name="_Toc451247014"/>
      <w:r>
        <w:rPr>
          <w:rStyle w:val="keyword"/>
        </w:rPr>
        <w:t>SHALL</w:t>
      </w:r>
      <w:r>
        <w:t xml:space="preserve"> contain exactly one [1</w:t>
      </w:r>
      <w:proofErr w:type="gramStart"/>
      <w:r>
        <w:t>..1</w:t>
      </w:r>
      <w:proofErr w:type="gramEnd"/>
      <w:r>
        <w:t xml:space="preserve">] </w:t>
      </w:r>
      <w:r w:rsidRPr="00634390">
        <w:rPr>
          <w:rStyle w:val="XMLnameBold"/>
          <w:sz w:val="22"/>
        </w:rPr>
        <w:t>custodian</w:t>
      </w:r>
      <w:bookmarkStart w:id="605" w:name="C_3265-16600"/>
      <w:bookmarkEnd w:id="605"/>
      <w:r w:rsidRPr="00634390">
        <w:rPr>
          <w:sz w:val="24"/>
        </w:rPr>
        <w:t xml:space="preserve"> </w:t>
      </w:r>
      <w:r>
        <w:t>(CONF:</w:t>
      </w:r>
      <w:del w:id="606" w:author="Yan Heras" w:date="2018-01-22T10:12:00Z">
        <w:r w:rsidDel="0030352F">
          <w:delText>3265-</w:delText>
        </w:r>
      </w:del>
      <w:ins w:id="607" w:author="Yan Heras" w:date="2018-01-22T10:12:00Z">
        <w:r w:rsidR="0030352F">
          <w:t>3343-</w:t>
        </w:r>
      </w:ins>
      <w:r>
        <w:t>16600).</w:t>
      </w:r>
    </w:p>
    <w:p w14:paraId="1F94A9B4" w14:textId="2E4F22F9" w:rsidR="00055BB4" w:rsidRDefault="00055BB4" w:rsidP="00616BCA">
      <w:pPr>
        <w:numPr>
          <w:ilvl w:val="1"/>
          <w:numId w:val="25"/>
        </w:numPr>
        <w:tabs>
          <w:tab w:val="clear" w:pos="1800"/>
          <w:tab w:val="num" w:pos="1080"/>
        </w:tabs>
        <w:spacing w:after="40" w:line="260" w:lineRule="exact"/>
        <w:ind w:left="1080"/>
      </w:pPr>
      <w:r>
        <w:t xml:space="preserve">This custodian </w:t>
      </w:r>
      <w:r>
        <w:rPr>
          <w:rStyle w:val="keyword"/>
        </w:rPr>
        <w:t>SHALL</w:t>
      </w:r>
      <w:r>
        <w:t xml:space="preserve"> contain exactly one [1</w:t>
      </w:r>
      <w:proofErr w:type="gramStart"/>
      <w:r>
        <w:t>..1</w:t>
      </w:r>
      <w:proofErr w:type="gramEnd"/>
      <w:r>
        <w:t xml:space="preserve">] </w:t>
      </w:r>
      <w:proofErr w:type="spellStart"/>
      <w:r w:rsidRPr="00634390">
        <w:rPr>
          <w:rStyle w:val="XMLnameBold"/>
          <w:sz w:val="22"/>
        </w:rPr>
        <w:t>assignedCustodian</w:t>
      </w:r>
      <w:bookmarkStart w:id="608" w:name="C_3265-28239"/>
      <w:bookmarkEnd w:id="608"/>
      <w:proofErr w:type="spellEnd"/>
      <w:r w:rsidRPr="00634390">
        <w:rPr>
          <w:sz w:val="24"/>
        </w:rPr>
        <w:t xml:space="preserve"> </w:t>
      </w:r>
      <w:r>
        <w:t>(CONF:</w:t>
      </w:r>
      <w:del w:id="609" w:author="Yan Heras" w:date="2018-01-22T10:12:00Z">
        <w:r w:rsidDel="0030352F">
          <w:delText>3265-</w:delText>
        </w:r>
      </w:del>
      <w:ins w:id="610" w:author="Yan Heras" w:date="2018-01-22T10:12:00Z">
        <w:r w:rsidR="0030352F">
          <w:t>3343-</w:t>
        </w:r>
      </w:ins>
      <w:r>
        <w:t>28239).</w:t>
      </w:r>
    </w:p>
    <w:p w14:paraId="253F2473" w14:textId="14396FC0" w:rsidR="00055BB4" w:rsidRDefault="00055BB4" w:rsidP="00616BCA">
      <w:pPr>
        <w:numPr>
          <w:ilvl w:val="2"/>
          <w:numId w:val="25"/>
        </w:numPr>
        <w:tabs>
          <w:tab w:val="clear" w:pos="2520"/>
          <w:tab w:val="num" w:pos="1800"/>
        </w:tabs>
        <w:spacing w:after="40" w:line="260" w:lineRule="exact"/>
        <w:ind w:left="1800"/>
      </w:pPr>
      <w:r>
        <w:t xml:space="preserve">This </w:t>
      </w:r>
      <w:proofErr w:type="spellStart"/>
      <w:r>
        <w:t>assignedCustodian</w:t>
      </w:r>
      <w:proofErr w:type="spellEnd"/>
      <w:r>
        <w:t xml:space="preserve"> </w:t>
      </w:r>
      <w:r>
        <w:rPr>
          <w:rStyle w:val="keyword"/>
        </w:rPr>
        <w:t>SHALL</w:t>
      </w:r>
      <w:r>
        <w:t xml:space="preserve"> contain exactly one [1</w:t>
      </w:r>
      <w:proofErr w:type="gramStart"/>
      <w:r>
        <w:t>..1</w:t>
      </w:r>
      <w:proofErr w:type="gramEnd"/>
      <w:r>
        <w:t xml:space="preserve">] </w:t>
      </w:r>
      <w:proofErr w:type="spellStart"/>
      <w:r w:rsidRPr="00634390">
        <w:rPr>
          <w:rStyle w:val="XMLnameBold"/>
          <w:sz w:val="22"/>
        </w:rPr>
        <w:t>representedCustodianOrganization</w:t>
      </w:r>
      <w:bookmarkStart w:id="611" w:name="C_3265-28240"/>
      <w:bookmarkEnd w:id="611"/>
      <w:proofErr w:type="spellEnd"/>
      <w:r w:rsidRPr="00634390">
        <w:rPr>
          <w:sz w:val="24"/>
        </w:rPr>
        <w:t xml:space="preserve"> </w:t>
      </w:r>
      <w:r>
        <w:t>(CONF:</w:t>
      </w:r>
      <w:del w:id="612" w:author="Yan Heras" w:date="2018-01-22T10:12:00Z">
        <w:r w:rsidDel="0030352F">
          <w:delText>3265-</w:delText>
        </w:r>
      </w:del>
      <w:ins w:id="613" w:author="Yan Heras" w:date="2018-01-22T10:12:00Z">
        <w:r w:rsidR="0030352F">
          <w:t>3343-</w:t>
        </w:r>
      </w:ins>
      <w:r>
        <w:t>28240).</w:t>
      </w:r>
    </w:p>
    <w:p w14:paraId="5048FC39" w14:textId="643CE7F6" w:rsidR="00634390" w:rsidRDefault="00055BB4" w:rsidP="00C7661B">
      <w:pPr>
        <w:pStyle w:val="BodyText0"/>
      </w:pPr>
      <w:r>
        <w:t xml:space="preserve">This </w:t>
      </w:r>
      <w:proofErr w:type="spellStart"/>
      <w:r>
        <w:t>representedCustodianOrganization</w:t>
      </w:r>
      <w:proofErr w:type="spellEnd"/>
      <w:r>
        <w:t xml:space="preserve"> id/@root='2.16.840.1.113883.4.336' coupled with the id/@extension represents the organization's Facility CCN. </w:t>
      </w:r>
    </w:p>
    <w:p w14:paraId="02662340" w14:textId="1B01077A" w:rsidR="00055BB4" w:rsidRDefault="00055BB4" w:rsidP="00C7661B">
      <w:pPr>
        <w:pStyle w:val="BodyText0"/>
      </w:pPr>
      <w:r>
        <w:t>CCN is required for HQR.</w:t>
      </w:r>
    </w:p>
    <w:p w14:paraId="23630F11" w14:textId="3C3886F2" w:rsidR="00055BB4" w:rsidRDefault="00055BB4" w:rsidP="00616BCA">
      <w:pPr>
        <w:numPr>
          <w:ilvl w:val="3"/>
          <w:numId w:val="25"/>
        </w:numPr>
        <w:tabs>
          <w:tab w:val="clear" w:pos="3284"/>
          <w:tab w:val="num" w:pos="2520"/>
        </w:tabs>
        <w:spacing w:after="40" w:line="260" w:lineRule="exact"/>
        <w:ind w:left="2564"/>
      </w:pPr>
      <w:r>
        <w:t xml:space="preserve">This </w:t>
      </w:r>
      <w:proofErr w:type="spellStart"/>
      <w:r>
        <w:t>representedCustodianOrganization</w:t>
      </w:r>
      <w:proofErr w:type="spellEnd"/>
      <w:r>
        <w:t xml:space="preserve"> </w:t>
      </w:r>
      <w:r>
        <w:rPr>
          <w:rStyle w:val="keyword"/>
        </w:rPr>
        <w:t>SHALL</w:t>
      </w:r>
      <w:r>
        <w:t xml:space="preserve"> contain exactly one [1..1] </w:t>
      </w:r>
      <w:r w:rsidRPr="00634390">
        <w:rPr>
          <w:rStyle w:val="XMLnameBold"/>
          <w:sz w:val="22"/>
        </w:rPr>
        <w:t>id</w:t>
      </w:r>
      <w:bookmarkStart w:id="614" w:name="C_3265-28241_C01"/>
      <w:bookmarkEnd w:id="614"/>
      <w:r w:rsidRPr="00634390">
        <w:rPr>
          <w:sz w:val="24"/>
        </w:rPr>
        <w:t xml:space="preserve"> </w:t>
      </w:r>
      <w:r>
        <w:t>(CONF:</w:t>
      </w:r>
      <w:del w:id="615" w:author="Yan Heras" w:date="2018-01-22T10:12:00Z">
        <w:r w:rsidDel="0030352F">
          <w:delText>3265-</w:delText>
        </w:r>
      </w:del>
      <w:ins w:id="616" w:author="Yan Heras" w:date="2018-01-22T10:12:00Z">
        <w:r w:rsidR="0030352F">
          <w:t>3343-</w:t>
        </w:r>
      </w:ins>
      <w:r>
        <w:t>28241_C01) such that it</w:t>
      </w:r>
    </w:p>
    <w:p w14:paraId="2A45B73A" w14:textId="44EBEDC9" w:rsidR="00055BB4" w:rsidRDefault="00055BB4" w:rsidP="00616BCA">
      <w:pPr>
        <w:numPr>
          <w:ilvl w:val="4"/>
          <w:numId w:val="25"/>
        </w:numPr>
        <w:tabs>
          <w:tab w:val="clear" w:pos="3960"/>
          <w:tab w:val="num" w:pos="3240"/>
        </w:tabs>
        <w:spacing w:after="40" w:line="260" w:lineRule="exact"/>
        <w:ind w:left="3240"/>
      </w:pPr>
      <w:r>
        <w:rPr>
          <w:rStyle w:val="keyword"/>
        </w:rPr>
        <w:t>SHALL</w:t>
      </w:r>
      <w:r>
        <w:t xml:space="preserve"> contain exactly one [1</w:t>
      </w:r>
      <w:proofErr w:type="gramStart"/>
      <w:r>
        <w:t>..1</w:t>
      </w:r>
      <w:proofErr w:type="gramEnd"/>
      <w:r>
        <w:t xml:space="preserve">] </w:t>
      </w:r>
      <w:r w:rsidRPr="00634390">
        <w:rPr>
          <w:rStyle w:val="XMLnameBold"/>
          <w:sz w:val="22"/>
        </w:rPr>
        <w:t>@root</w:t>
      </w:r>
      <w:r>
        <w:t>=</w:t>
      </w:r>
      <w:r>
        <w:rPr>
          <w:rStyle w:val="XMLname"/>
        </w:rPr>
        <w:t>"2.16.840.1.113883.4.336"</w:t>
      </w:r>
      <w:r>
        <w:t xml:space="preserve"> CMS Certification Number</w:t>
      </w:r>
      <w:bookmarkStart w:id="617" w:name="C_3265-28244"/>
      <w:bookmarkEnd w:id="617"/>
      <w:r>
        <w:t xml:space="preserve"> (CONF:</w:t>
      </w:r>
      <w:del w:id="618" w:author="Yan Heras" w:date="2018-01-22T10:12:00Z">
        <w:r w:rsidDel="0030352F">
          <w:delText>3265-</w:delText>
        </w:r>
      </w:del>
      <w:ins w:id="619" w:author="Yan Heras" w:date="2018-01-22T10:12:00Z">
        <w:r w:rsidR="0030352F">
          <w:t>3343-</w:t>
        </w:r>
      </w:ins>
      <w:r>
        <w:t>28244).</w:t>
      </w:r>
    </w:p>
    <w:p w14:paraId="4F92F174" w14:textId="761855E3" w:rsidR="00055BB4" w:rsidRDefault="00055BB4" w:rsidP="00616BCA">
      <w:pPr>
        <w:numPr>
          <w:ilvl w:val="4"/>
          <w:numId w:val="25"/>
        </w:numPr>
        <w:tabs>
          <w:tab w:val="clear" w:pos="3960"/>
          <w:tab w:val="num" w:pos="3240"/>
        </w:tabs>
        <w:spacing w:after="40" w:line="260" w:lineRule="exact"/>
        <w:ind w:left="3240"/>
      </w:pPr>
      <w:r>
        <w:rPr>
          <w:rStyle w:val="keyword"/>
        </w:rPr>
        <w:t>SHALL</w:t>
      </w:r>
      <w:r>
        <w:t xml:space="preserve"> contain exactly one [1</w:t>
      </w:r>
      <w:proofErr w:type="gramStart"/>
      <w:r>
        <w:t>..1</w:t>
      </w:r>
      <w:proofErr w:type="gramEnd"/>
      <w:r>
        <w:t xml:space="preserve">] </w:t>
      </w:r>
      <w:r w:rsidRPr="00634390">
        <w:rPr>
          <w:rStyle w:val="XMLnameBold"/>
          <w:sz w:val="22"/>
        </w:rPr>
        <w:t>@extension</w:t>
      </w:r>
      <w:bookmarkStart w:id="620" w:name="C_3265-28245"/>
      <w:bookmarkEnd w:id="620"/>
      <w:r w:rsidRPr="00634390">
        <w:rPr>
          <w:sz w:val="24"/>
        </w:rPr>
        <w:t xml:space="preserve"> </w:t>
      </w:r>
      <w:r>
        <w:t>(CONF:</w:t>
      </w:r>
      <w:del w:id="621" w:author="Yan Heras" w:date="2018-01-22T10:12:00Z">
        <w:r w:rsidDel="0030352F">
          <w:delText>3265-</w:delText>
        </w:r>
      </w:del>
      <w:ins w:id="622" w:author="Yan Heras" w:date="2018-01-22T10:12:00Z">
        <w:r w:rsidR="0030352F">
          <w:t>3343-</w:t>
        </w:r>
      </w:ins>
      <w:r>
        <w:t>28245).</w:t>
      </w:r>
      <w:r>
        <w:br/>
        <w:t>Note: A fixed CCN value 800890 shall be used for HQR test submission when no hospital is associated with a submitted QRDA document.</w:t>
      </w:r>
    </w:p>
    <w:p w14:paraId="5345D09F" w14:textId="77777777" w:rsidR="00055BB4" w:rsidRDefault="00055BB4" w:rsidP="00616BCA">
      <w:pPr>
        <w:pStyle w:val="BodyText0"/>
        <w:numPr>
          <w:ilvl w:val="5"/>
          <w:numId w:val="25"/>
        </w:numPr>
        <w:tabs>
          <w:tab w:val="clear" w:pos="4680"/>
          <w:tab w:val="left" w:pos="1080"/>
          <w:tab w:val="left" w:pos="1440"/>
          <w:tab w:val="num" w:pos="3960"/>
        </w:tabs>
        <w:spacing w:before="0" w:line="260" w:lineRule="exact"/>
        <w:ind w:left="3960"/>
      </w:pPr>
      <w:r>
        <w:t>CCN</w:t>
      </w:r>
      <w:r>
        <w:rPr>
          <w:rStyle w:val="keyword"/>
        </w:rPr>
        <w:t xml:space="preserve"> SHALL </w:t>
      </w:r>
      <w:r>
        <w:t>be six to ten characters in length (CONF</w:t>
      </w:r>
      <w:proofErr w:type="gramStart"/>
      <w:r>
        <w:t>:CMS</w:t>
      </w:r>
      <w:proofErr w:type="gramEnd"/>
      <w:r>
        <w:t>_0035).</w:t>
      </w:r>
    </w:p>
    <w:p w14:paraId="386149AA" w14:textId="0E3355D0" w:rsidR="00612FDC" w:rsidRPr="00B9597A" w:rsidRDefault="00612FDC" w:rsidP="00612FDC">
      <w:pPr>
        <w:pStyle w:val="Caption-Fig"/>
      </w:pPr>
      <w:bookmarkStart w:id="623" w:name="_Toc487412640"/>
      <w:r w:rsidRPr="003D5DD8">
        <w:lastRenderedPageBreak/>
        <w:t xml:space="preserve">Figure </w:t>
      </w:r>
      <w:fldSimple w:instr=" SEQ Figure \* ARABIC ">
        <w:r w:rsidR="0096209A">
          <w:rPr>
            <w:noProof/>
          </w:rPr>
          <w:t>7</w:t>
        </w:r>
      </w:fldSimple>
      <w:r w:rsidRPr="003D5DD8">
        <w:t xml:space="preserve">: </w:t>
      </w:r>
      <w:r w:rsidRPr="00B9597A">
        <w:t>CCN as Custodian Example</w:t>
      </w:r>
      <w:bookmarkEnd w:id="602"/>
      <w:bookmarkEnd w:id="603"/>
      <w:r>
        <w:t xml:space="preserve">, </w:t>
      </w:r>
      <w:r w:rsidRPr="003D5DD8">
        <w:t>QRDA Category</w:t>
      </w:r>
      <w:r>
        <w:t xml:space="preserve"> I Report - CMS (V</w:t>
      </w:r>
      <w:ins w:id="624" w:author="Yan Heras" w:date="2018-01-18T11:45:00Z">
        <w:r w:rsidR="00142CFC">
          <w:t>5</w:t>
        </w:r>
      </w:ins>
      <w:del w:id="625" w:author="Yan Heras" w:date="2018-01-18T11:45:00Z">
        <w:r w:rsidR="00EF4A9F" w:rsidDel="00142CFC">
          <w:delText>4</w:delText>
        </w:r>
      </w:del>
      <w:r w:rsidRPr="003D5DD8">
        <w:t>)</w:t>
      </w:r>
      <w:bookmarkEnd w:id="604"/>
      <w:bookmarkEnd w:id="623"/>
    </w:p>
    <w:p w14:paraId="0753D9CD" w14:textId="59AE5BA1" w:rsidR="00B141CA" w:rsidRDefault="7F880045" w:rsidP="00612FDC">
      <w:pPr>
        <w:pStyle w:val="Example"/>
      </w:pPr>
      <w:proofErr w:type="gramStart"/>
      <w:r>
        <w:t>&lt;!--</w:t>
      </w:r>
      <w:proofErr w:type="gramEnd"/>
      <w:r>
        <w:t xml:space="preserve"> This is an example for </w:t>
      </w:r>
      <w:r w:rsidR="00E4023D">
        <w:t>QRDA I</w:t>
      </w:r>
      <w:r>
        <w:t xml:space="preserve"> test submission to HQR. </w:t>
      </w:r>
    </w:p>
    <w:p w14:paraId="36D7352F" w14:textId="77777777" w:rsidR="00612FDC" w:rsidRDefault="7F880045" w:rsidP="00612FDC">
      <w:pPr>
        <w:pStyle w:val="Example"/>
      </w:pPr>
      <w:r>
        <w:t>CCN is required for HQR</w:t>
      </w:r>
      <w:proofErr w:type="gramStart"/>
      <w:r>
        <w:t>.--&gt;</w:t>
      </w:r>
      <w:proofErr w:type="gramEnd"/>
    </w:p>
    <w:p w14:paraId="79203040" w14:textId="77777777" w:rsidR="00612FDC" w:rsidRDefault="7F880045" w:rsidP="00612FDC">
      <w:pPr>
        <w:pStyle w:val="Example"/>
      </w:pPr>
      <w:r>
        <w:t>&lt;</w:t>
      </w:r>
      <w:proofErr w:type="gramStart"/>
      <w:r>
        <w:t>custodian</w:t>
      </w:r>
      <w:proofErr w:type="gramEnd"/>
      <w:r>
        <w:t>&gt;</w:t>
      </w:r>
    </w:p>
    <w:p w14:paraId="62E801D5" w14:textId="77777777" w:rsidR="00612FDC" w:rsidRDefault="2588F33B" w:rsidP="00612FDC">
      <w:pPr>
        <w:pStyle w:val="Example"/>
      </w:pPr>
      <w:r>
        <w:t xml:space="preserve">  &lt;</w:t>
      </w:r>
      <w:proofErr w:type="spellStart"/>
      <w:proofErr w:type="gramStart"/>
      <w:r>
        <w:t>assignedCustodian</w:t>
      </w:r>
      <w:proofErr w:type="spellEnd"/>
      <w:proofErr w:type="gramEnd"/>
      <w:r>
        <w:t>&gt;</w:t>
      </w:r>
    </w:p>
    <w:p w14:paraId="799B2882" w14:textId="77777777" w:rsidR="00612FDC" w:rsidRDefault="2588F33B" w:rsidP="00612FDC">
      <w:pPr>
        <w:pStyle w:val="Example"/>
      </w:pPr>
      <w:r>
        <w:t xml:space="preserve">    &lt;</w:t>
      </w:r>
      <w:proofErr w:type="spellStart"/>
      <w:proofErr w:type="gramStart"/>
      <w:r>
        <w:t>representedCustodianOrganization</w:t>
      </w:r>
      <w:proofErr w:type="spellEnd"/>
      <w:proofErr w:type="gramEnd"/>
      <w:r>
        <w:t>&gt;</w:t>
      </w:r>
    </w:p>
    <w:p w14:paraId="506E0527" w14:textId="77777777" w:rsidR="00612FDC" w:rsidRDefault="2588F33B" w:rsidP="00612FDC">
      <w:pPr>
        <w:pStyle w:val="Example"/>
      </w:pPr>
      <w:r>
        <w:t xml:space="preserve">    </w:t>
      </w:r>
      <w:proofErr w:type="gramStart"/>
      <w:r>
        <w:t>&lt;!--</w:t>
      </w:r>
      <w:proofErr w:type="gramEnd"/>
      <w:r>
        <w:t xml:space="preserve"> @extension attribute contains the submitter's CCN. </w:t>
      </w:r>
      <w:r w:rsidR="1AD7043A">
        <w:br/>
      </w:r>
      <w:r w:rsidRPr="1725540E">
        <w:t xml:space="preserve">       @</w:t>
      </w:r>
      <w:proofErr w:type="spellStart"/>
      <w:r>
        <w:t>nullFlavor</w:t>
      </w:r>
      <w:proofErr w:type="spellEnd"/>
      <w:r>
        <w:t xml:space="preserve"> is not allowed. --&gt;</w:t>
      </w:r>
    </w:p>
    <w:p w14:paraId="27C881CF" w14:textId="77777777" w:rsidR="00612FDC" w:rsidRDefault="7F880045" w:rsidP="00612FDC">
      <w:pPr>
        <w:pStyle w:val="Example"/>
      </w:pPr>
      <w:r>
        <w:t xml:space="preserve">      &lt;id root="2.16.840.1.113883.4.336" extension="800890"/&gt;</w:t>
      </w:r>
    </w:p>
    <w:p w14:paraId="5228B778" w14:textId="77777777" w:rsidR="00612FDC" w:rsidRDefault="7F880045" w:rsidP="00612FDC">
      <w:pPr>
        <w:pStyle w:val="Example"/>
      </w:pPr>
      <w:r>
        <w:t xml:space="preserve">      &lt;</w:t>
      </w:r>
      <w:proofErr w:type="gramStart"/>
      <w:r>
        <w:t>name&gt;</w:t>
      </w:r>
      <w:proofErr w:type="gramEnd"/>
      <w:r>
        <w:t>Good Health Hospital&lt;/name&gt;</w:t>
      </w:r>
    </w:p>
    <w:p w14:paraId="7F134531" w14:textId="77777777" w:rsidR="00612FDC" w:rsidRDefault="2588F33B" w:rsidP="00612FDC">
      <w:pPr>
        <w:pStyle w:val="Example"/>
      </w:pPr>
      <w:r>
        <w:t xml:space="preserve">      &lt;telecom value="</w:t>
      </w:r>
      <w:proofErr w:type="spellStart"/>
      <w:proofErr w:type="gramStart"/>
      <w:r>
        <w:t>tel</w:t>
      </w:r>
      <w:proofErr w:type="spellEnd"/>
      <w:r>
        <w:t>:</w:t>
      </w:r>
      <w:proofErr w:type="gramEnd"/>
      <w:r>
        <w:t>(555)555-1212" use="WP"/&gt;</w:t>
      </w:r>
    </w:p>
    <w:p w14:paraId="21525766" w14:textId="77777777" w:rsidR="00612FDC" w:rsidRDefault="2588F33B" w:rsidP="00612FDC">
      <w:pPr>
        <w:pStyle w:val="Example"/>
      </w:pPr>
      <w:r>
        <w:t xml:space="preserve">      &lt;</w:t>
      </w:r>
      <w:proofErr w:type="spellStart"/>
      <w:r>
        <w:t>addr</w:t>
      </w:r>
      <w:proofErr w:type="spellEnd"/>
      <w:r>
        <w:t xml:space="preserve"> use="WP"&gt;</w:t>
      </w:r>
    </w:p>
    <w:p w14:paraId="6EEF9B6D" w14:textId="77777777" w:rsidR="00612FDC" w:rsidRDefault="2588F33B" w:rsidP="00612FDC">
      <w:pPr>
        <w:pStyle w:val="Example"/>
      </w:pPr>
      <w:r>
        <w:t xml:space="preserve">        &lt;</w:t>
      </w:r>
      <w:proofErr w:type="spellStart"/>
      <w:proofErr w:type="gramStart"/>
      <w:r>
        <w:t>streetAddressLine</w:t>
      </w:r>
      <w:proofErr w:type="spellEnd"/>
      <w:r>
        <w:t>&gt;</w:t>
      </w:r>
      <w:proofErr w:type="gramEnd"/>
      <w:r>
        <w:t xml:space="preserve">17 </w:t>
      </w:r>
      <w:proofErr w:type="spellStart"/>
      <w:r>
        <w:t>Daws</w:t>
      </w:r>
      <w:proofErr w:type="spellEnd"/>
      <w:r>
        <w:t xml:space="preserve"> Rd.&lt;/</w:t>
      </w:r>
      <w:proofErr w:type="spellStart"/>
      <w:r>
        <w:t>streetAddressLine</w:t>
      </w:r>
      <w:proofErr w:type="spellEnd"/>
      <w:r>
        <w:t>&gt;</w:t>
      </w:r>
    </w:p>
    <w:p w14:paraId="792A875A" w14:textId="77777777" w:rsidR="00612FDC" w:rsidRDefault="7F880045" w:rsidP="00612FDC">
      <w:pPr>
        <w:pStyle w:val="Example"/>
      </w:pPr>
      <w:r>
        <w:t xml:space="preserve">        &lt;</w:t>
      </w:r>
      <w:proofErr w:type="gramStart"/>
      <w:r>
        <w:t>city&gt;</w:t>
      </w:r>
      <w:proofErr w:type="gramEnd"/>
      <w:r>
        <w:t>Blue Bell&lt;/city&gt;</w:t>
      </w:r>
    </w:p>
    <w:p w14:paraId="6F97711E" w14:textId="77777777" w:rsidR="00612FDC" w:rsidRDefault="7F880045" w:rsidP="00612FDC">
      <w:pPr>
        <w:pStyle w:val="Example"/>
      </w:pPr>
      <w:r>
        <w:t xml:space="preserve">        &lt;</w:t>
      </w:r>
      <w:proofErr w:type="gramStart"/>
      <w:r>
        <w:t>state&gt;</w:t>
      </w:r>
      <w:proofErr w:type="gramEnd"/>
      <w:r>
        <w:t>MA&lt;/state&gt;</w:t>
      </w:r>
    </w:p>
    <w:p w14:paraId="1FDB7B9E" w14:textId="77777777" w:rsidR="00612FDC" w:rsidRDefault="2588F33B" w:rsidP="00612FDC">
      <w:pPr>
        <w:pStyle w:val="Example"/>
      </w:pPr>
      <w:r>
        <w:t xml:space="preserve">        &lt;</w:t>
      </w:r>
      <w:proofErr w:type="spellStart"/>
      <w:proofErr w:type="gramStart"/>
      <w:r>
        <w:t>postalCode</w:t>
      </w:r>
      <w:proofErr w:type="spellEnd"/>
      <w:r>
        <w:t>&gt;</w:t>
      </w:r>
      <w:proofErr w:type="gramEnd"/>
      <w:r>
        <w:t>02368&lt;/</w:t>
      </w:r>
      <w:proofErr w:type="spellStart"/>
      <w:r>
        <w:t>postalCode</w:t>
      </w:r>
      <w:proofErr w:type="spellEnd"/>
      <w:r>
        <w:t>&gt;</w:t>
      </w:r>
    </w:p>
    <w:p w14:paraId="42222FA5" w14:textId="77777777" w:rsidR="00612FDC" w:rsidRDefault="7F880045" w:rsidP="00612FDC">
      <w:pPr>
        <w:pStyle w:val="Example"/>
      </w:pPr>
      <w:r>
        <w:t xml:space="preserve">        &lt;</w:t>
      </w:r>
      <w:proofErr w:type="gramStart"/>
      <w:r>
        <w:t>country&gt;</w:t>
      </w:r>
      <w:proofErr w:type="gramEnd"/>
      <w:r>
        <w:t>US&lt;/country&gt;</w:t>
      </w:r>
    </w:p>
    <w:p w14:paraId="348A9F37" w14:textId="77777777" w:rsidR="00612FDC" w:rsidRDefault="2588F33B" w:rsidP="00612FDC">
      <w:pPr>
        <w:pStyle w:val="Example"/>
      </w:pPr>
      <w:r>
        <w:t xml:space="preserve">      &lt;/</w:t>
      </w:r>
      <w:proofErr w:type="spellStart"/>
      <w:r>
        <w:t>addr</w:t>
      </w:r>
      <w:proofErr w:type="spellEnd"/>
      <w:r>
        <w:t>&gt;</w:t>
      </w:r>
    </w:p>
    <w:p w14:paraId="450AC564" w14:textId="77777777" w:rsidR="00612FDC" w:rsidRDefault="2588F33B" w:rsidP="00612FDC">
      <w:pPr>
        <w:pStyle w:val="Example"/>
      </w:pPr>
      <w:r>
        <w:t xml:space="preserve">    &lt;/</w:t>
      </w:r>
      <w:proofErr w:type="spellStart"/>
      <w:r>
        <w:t>representedCustodianOrganization</w:t>
      </w:r>
      <w:proofErr w:type="spellEnd"/>
      <w:r>
        <w:t>&gt;</w:t>
      </w:r>
    </w:p>
    <w:p w14:paraId="494360F3" w14:textId="77777777" w:rsidR="00612FDC" w:rsidRDefault="2588F33B" w:rsidP="00612FDC">
      <w:pPr>
        <w:pStyle w:val="Example"/>
      </w:pPr>
      <w:r>
        <w:t xml:space="preserve">  &lt;/</w:t>
      </w:r>
      <w:proofErr w:type="spellStart"/>
      <w:r>
        <w:t>assignedCustodian</w:t>
      </w:r>
      <w:proofErr w:type="spellEnd"/>
      <w:r>
        <w:t>&gt;</w:t>
      </w:r>
    </w:p>
    <w:p w14:paraId="38EB1907" w14:textId="77777777" w:rsidR="00612FDC" w:rsidRDefault="7F880045" w:rsidP="00612FDC">
      <w:pPr>
        <w:pStyle w:val="Example"/>
      </w:pPr>
      <w:r>
        <w:t>&lt;/custodian&gt;</w:t>
      </w:r>
    </w:p>
    <w:p w14:paraId="2E2BF7B6" w14:textId="77777777" w:rsidR="002132E0" w:rsidRPr="003D5DD8" w:rsidRDefault="002132E0" w:rsidP="00DA0537">
      <w:pPr>
        <w:pStyle w:val="Heading4"/>
      </w:pPr>
      <w:bookmarkStart w:id="626" w:name="informationRecipient_"/>
      <w:bookmarkStart w:id="627" w:name="_Toc486370151"/>
      <w:bookmarkEnd w:id="626"/>
      <w:proofErr w:type="spellStart"/>
      <w:proofErr w:type="gramStart"/>
      <w:r w:rsidRPr="003D5DD8">
        <w:t>informationRecipient</w:t>
      </w:r>
      <w:bookmarkEnd w:id="627"/>
      <w:proofErr w:type="spellEnd"/>
      <w:proofErr w:type="gramEnd"/>
    </w:p>
    <w:p w14:paraId="67CAD69C" w14:textId="77777777" w:rsidR="009F75C3" w:rsidRPr="003D5DD8" w:rsidRDefault="009F75C3" w:rsidP="009F75C3">
      <w:pPr>
        <w:pStyle w:val="BodyText0"/>
      </w:pPr>
      <w:bookmarkStart w:id="628" w:name="_Ref419797162"/>
      <w:bookmarkStart w:id="629" w:name="_Ref419797166"/>
      <w:bookmarkStart w:id="630" w:name="_Ref419797188"/>
      <w:r>
        <w:t xml:space="preserve">The </w:t>
      </w:r>
      <w:proofErr w:type="spellStart"/>
      <w:r w:rsidRPr="22C708A4">
        <w:rPr>
          <w:rStyle w:val="XMLname"/>
          <w:noProof w:val="0"/>
        </w:rPr>
        <w:t>informationRecipient</w:t>
      </w:r>
      <w:proofErr w:type="spellEnd"/>
      <w:r>
        <w:t xml:space="preserve"> element records the intended recipient of the information at the time the document is created. </w:t>
      </w:r>
    </w:p>
    <w:p w14:paraId="6B98022D" w14:textId="70082275" w:rsidR="009F75C3" w:rsidRDefault="009F75C3" w:rsidP="009F75C3">
      <w:pPr>
        <w:pStyle w:val="Caption-nospace"/>
      </w:pPr>
      <w:bookmarkStart w:id="631" w:name="_Toc290640037"/>
      <w:bookmarkStart w:id="632" w:name="_Toc424024362"/>
      <w:bookmarkStart w:id="633" w:name="_Toc450408274"/>
      <w:bookmarkStart w:id="634" w:name="_Toc487412651"/>
      <w:r w:rsidRPr="003D5DD8">
        <w:t xml:space="preserve">Table </w:t>
      </w:r>
      <w:r w:rsidR="006E4296" w:rsidRPr="003D5DD8">
        <w:fldChar w:fldCharType="begin"/>
      </w:r>
      <w:r w:rsidRPr="003D5DD8">
        <w:instrText>SEQ Table \* ARABIC</w:instrText>
      </w:r>
      <w:r w:rsidR="006E4296" w:rsidRPr="003D5DD8">
        <w:fldChar w:fldCharType="separate"/>
      </w:r>
      <w:r w:rsidR="0096209A">
        <w:rPr>
          <w:noProof/>
        </w:rPr>
        <w:t>5</w:t>
      </w:r>
      <w:r w:rsidR="006E4296" w:rsidRPr="003D5DD8">
        <w:fldChar w:fldCharType="end"/>
      </w:r>
      <w:r w:rsidRPr="1725540E">
        <w:t xml:space="preserve">: </w:t>
      </w:r>
      <w:proofErr w:type="spellStart"/>
      <w:r w:rsidRPr="003D5DD8">
        <w:t>informationRecipient</w:t>
      </w:r>
      <w:proofErr w:type="spellEnd"/>
      <w:r w:rsidRPr="003D5DD8">
        <w:t xml:space="preserve"> Constraints Overview</w:t>
      </w:r>
      <w:bookmarkEnd w:id="631"/>
      <w:bookmarkEnd w:id="632"/>
      <w:bookmarkEnd w:id="633"/>
      <w:bookmarkEnd w:id="634"/>
    </w:p>
    <w:p w14:paraId="41985A94" w14:textId="7AA6C70F" w:rsidR="00B141CA" w:rsidRPr="00967FC0" w:rsidRDefault="00B141CA" w:rsidP="00B141CA">
      <w:pPr>
        <w:pStyle w:val="Caption-OID"/>
      </w:pPr>
      <w:proofErr w:type="spellStart"/>
      <w:r>
        <w:t>ClinicalDocument</w:t>
      </w:r>
      <w:proofErr w:type="spellEnd"/>
      <w:r>
        <w:t xml:space="preserve"> (identifier: urn</w:t>
      </w:r>
      <w:proofErr w:type="gramStart"/>
      <w:r>
        <w:t>:hl7ii:2.16.840.1.113883.10.20.24.1.3</w:t>
      </w:r>
      <w:proofErr w:type="gramEnd"/>
      <w:r>
        <w:t>:</w:t>
      </w:r>
      <w:del w:id="635" w:author="Yan Heras" w:date="2018-01-18T11:45:00Z">
        <w:r w:rsidDel="00142CFC">
          <w:delText>2017-07</w:delText>
        </w:r>
      </w:del>
      <w:ins w:id="636" w:author="Yan Heras" w:date="2018-01-18T11:45:00Z">
        <w:r w:rsidR="00142CFC">
          <w:t>2018-02</w:t>
        </w:r>
      </w:ins>
      <w:r>
        <w:t>-01)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301"/>
        <w:gridCol w:w="777"/>
        <w:gridCol w:w="1031"/>
        <w:gridCol w:w="692"/>
        <w:gridCol w:w="1157"/>
        <w:gridCol w:w="3618"/>
      </w:tblGrid>
      <w:tr w:rsidR="001440D3" w:rsidRPr="00D6290E" w14:paraId="56BC22E2" w14:textId="77777777" w:rsidTr="11B61B0A">
        <w:trPr>
          <w:cantSplit/>
          <w:tblHeader/>
        </w:trPr>
        <w:tc>
          <w:tcPr>
            <w:tcW w:w="2301" w:type="dxa"/>
            <w:shd w:val="clear" w:color="auto" w:fill="1F497D"/>
            <w:noWrap/>
          </w:tcPr>
          <w:p w14:paraId="0CD7BEB4" w14:textId="77777777" w:rsidR="009F75C3" w:rsidRPr="00EF62E5" w:rsidRDefault="7F880045">
            <w:pPr>
              <w:pStyle w:val="TableHead"/>
              <w:rPr>
                <w:rFonts w:eastAsia="Calibri"/>
              </w:rPr>
            </w:pPr>
            <w:r w:rsidRPr="00EF62E5">
              <w:rPr>
                <w:rFonts w:eastAsia="Calibri"/>
              </w:rPr>
              <w:t>XPath</w:t>
            </w:r>
          </w:p>
        </w:tc>
        <w:tc>
          <w:tcPr>
            <w:tcW w:w="777" w:type="dxa"/>
            <w:shd w:val="clear" w:color="auto" w:fill="1F497D"/>
            <w:noWrap/>
          </w:tcPr>
          <w:p w14:paraId="4BBBB830" w14:textId="77777777" w:rsidR="009F75C3" w:rsidRPr="00EF62E5" w:rsidRDefault="7F880045">
            <w:pPr>
              <w:pStyle w:val="TableHead"/>
              <w:rPr>
                <w:rFonts w:eastAsia="Calibri"/>
              </w:rPr>
            </w:pPr>
            <w:r w:rsidRPr="00EF62E5">
              <w:rPr>
                <w:rFonts w:eastAsia="Calibri"/>
              </w:rPr>
              <w:t>Card.</w:t>
            </w:r>
          </w:p>
        </w:tc>
        <w:tc>
          <w:tcPr>
            <w:tcW w:w="1031" w:type="dxa"/>
            <w:shd w:val="clear" w:color="auto" w:fill="1F497D"/>
            <w:noWrap/>
          </w:tcPr>
          <w:p w14:paraId="7B95D723" w14:textId="77777777" w:rsidR="009F75C3" w:rsidRPr="00EF62E5" w:rsidRDefault="7F880045">
            <w:pPr>
              <w:pStyle w:val="TableHead"/>
              <w:rPr>
                <w:rFonts w:eastAsia="Calibri"/>
              </w:rPr>
            </w:pPr>
            <w:r w:rsidRPr="00EF62E5">
              <w:rPr>
                <w:rFonts w:eastAsia="Calibri"/>
              </w:rPr>
              <w:t>Verb</w:t>
            </w:r>
          </w:p>
        </w:tc>
        <w:tc>
          <w:tcPr>
            <w:tcW w:w="692" w:type="dxa"/>
            <w:shd w:val="clear" w:color="auto" w:fill="1F497D"/>
            <w:noWrap/>
          </w:tcPr>
          <w:p w14:paraId="3E6B416B" w14:textId="77777777" w:rsidR="009F75C3" w:rsidRPr="00EF62E5" w:rsidRDefault="7F880045">
            <w:pPr>
              <w:pStyle w:val="TableHead"/>
              <w:rPr>
                <w:rFonts w:eastAsia="Calibri"/>
              </w:rPr>
            </w:pPr>
            <w:r w:rsidRPr="00EF62E5">
              <w:rPr>
                <w:rFonts w:eastAsia="Calibri"/>
              </w:rPr>
              <w:t>Data Type</w:t>
            </w:r>
          </w:p>
        </w:tc>
        <w:tc>
          <w:tcPr>
            <w:tcW w:w="1157" w:type="dxa"/>
            <w:shd w:val="clear" w:color="auto" w:fill="1F497D"/>
            <w:noWrap/>
          </w:tcPr>
          <w:p w14:paraId="33B96855" w14:textId="71984744" w:rsidR="009F75C3" w:rsidRPr="00EF62E5" w:rsidRDefault="007438E4">
            <w:pPr>
              <w:pStyle w:val="TableHead"/>
              <w:rPr>
                <w:rFonts w:eastAsia="Calibri"/>
              </w:rPr>
            </w:pPr>
            <w:r>
              <w:rPr>
                <w:rFonts w:eastAsia="Calibri"/>
              </w:rPr>
              <w:t>CONF. #</w:t>
            </w:r>
          </w:p>
        </w:tc>
        <w:tc>
          <w:tcPr>
            <w:tcW w:w="3618" w:type="dxa"/>
            <w:shd w:val="clear" w:color="auto" w:fill="1F497D"/>
            <w:noWrap/>
          </w:tcPr>
          <w:p w14:paraId="6AE46323" w14:textId="77777777" w:rsidR="009F75C3" w:rsidRPr="00EF62E5" w:rsidRDefault="7F880045">
            <w:pPr>
              <w:pStyle w:val="TableHead"/>
              <w:rPr>
                <w:rFonts w:eastAsia="Calibri"/>
              </w:rPr>
            </w:pPr>
            <w:r w:rsidRPr="00EF62E5">
              <w:rPr>
                <w:rFonts w:eastAsia="Calibri"/>
              </w:rPr>
              <w:t>Value</w:t>
            </w:r>
          </w:p>
        </w:tc>
      </w:tr>
      <w:tr w:rsidR="00EF4A9F" w:rsidRPr="00D6290E" w14:paraId="260B4C5F" w14:textId="77777777" w:rsidTr="11B61B0A">
        <w:trPr>
          <w:cantSplit/>
          <w:tblHeader/>
        </w:trPr>
        <w:tc>
          <w:tcPr>
            <w:tcW w:w="2301" w:type="dxa"/>
            <w:shd w:val="clear" w:color="auto" w:fill="auto"/>
          </w:tcPr>
          <w:p w14:paraId="0A932AF8" w14:textId="77777777" w:rsidR="00EF4A9F" w:rsidRDefault="00EF4A9F" w:rsidP="00C6049B">
            <w:pPr>
              <w:pStyle w:val="TableText"/>
            </w:pPr>
            <w:r>
              <w:tab/>
              <w:t>informationRecipient</w:t>
            </w:r>
          </w:p>
        </w:tc>
        <w:tc>
          <w:tcPr>
            <w:tcW w:w="777" w:type="dxa"/>
            <w:shd w:val="clear" w:color="auto" w:fill="auto"/>
          </w:tcPr>
          <w:p w14:paraId="4AE43107" w14:textId="77777777" w:rsidR="00EF4A9F" w:rsidRDefault="00EF4A9F" w:rsidP="00C6049B">
            <w:pPr>
              <w:pStyle w:val="TableText"/>
            </w:pPr>
            <w:r>
              <w:t>1..1</w:t>
            </w:r>
          </w:p>
        </w:tc>
        <w:tc>
          <w:tcPr>
            <w:tcW w:w="1031" w:type="dxa"/>
            <w:shd w:val="clear" w:color="auto" w:fill="auto"/>
          </w:tcPr>
          <w:p w14:paraId="2F39B794" w14:textId="77777777" w:rsidR="00EF4A9F" w:rsidRDefault="00EF4A9F" w:rsidP="00C6049B">
            <w:pPr>
              <w:pStyle w:val="TableText"/>
            </w:pPr>
            <w:r>
              <w:t>SHALL</w:t>
            </w:r>
          </w:p>
        </w:tc>
        <w:tc>
          <w:tcPr>
            <w:tcW w:w="692" w:type="dxa"/>
            <w:shd w:val="clear" w:color="auto" w:fill="auto"/>
          </w:tcPr>
          <w:p w14:paraId="54448108" w14:textId="77777777" w:rsidR="00EF4A9F" w:rsidRDefault="00EF4A9F" w:rsidP="00C6049B">
            <w:pPr>
              <w:pStyle w:val="TableText"/>
            </w:pPr>
          </w:p>
        </w:tc>
        <w:tc>
          <w:tcPr>
            <w:tcW w:w="1157" w:type="dxa"/>
            <w:shd w:val="clear" w:color="auto" w:fill="auto"/>
          </w:tcPr>
          <w:p w14:paraId="6316E8B2" w14:textId="1097A3E8" w:rsidR="00EF4A9F" w:rsidRPr="00634390" w:rsidRDefault="0030352F" w:rsidP="00C6049B">
            <w:pPr>
              <w:pStyle w:val="TableText"/>
              <w:rPr>
                <w:color w:val="0033CC"/>
              </w:rPr>
            </w:pPr>
            <w:r>
              <w:fldChar w:fldCharType="begin"/>
            </w:r>
            <w:r>
              <w:instrText xml:space="preserve"> HYPERLINK \l "C_3265-16703_C01" \h </w:instrText>
            </w:r>
            <w:r>
              <w:fldChar w:fldCharType="separate"/>
            </w:r>
            <w:del w:id="637" w:author="Yan Heras" w:date="2018-01-22T10:12:00Z">
              <w:r w:rsidR="00EF4A9F" w:rsidRPr="00634390" w:rsidDel="0030352F">
                <w:rPr>
                  <w:rStyle w:val="HyperlinkText9pt"/>
                  <w:color w:val="0033CC"/>
                </w:rPr>
                <w:delText>3265-</w:delText>
              </w:r>
            </w:del>
            <w:ins w:id="638" w:author="Yan Heras" w:date="2018-01-22T10:12:00Z">
              <w:r>
                <w:rPr>
                  <w:rStyle w:val="HyperlinkText9pt"/>
                  <w:color w:val="0033CC"/>
                </w:rPr>
                <w:t>3343-</w:t>
              </w:r>
            </w:ins>
            <w:r w:rsidR="00EF4A9F" w:rsidRPr="00634390">
              <w:rPr>
                <w:rStyle w:val="HyperlinkText9pt"/>
                <w:color w:val="0033CC"/>
              </w:rPr>
              <w:t>16703_C01</w:t>
            </w:r>
            <w:r>
              <w:rPr>
                <w:rStyle w:val="HyperlinkText9pt"/>
                <w:color w:val="0033CC"/>
              </w:rPr>
              <w:fldChar w:fldCharType="end"/>
            </w:r>
          </w:p>
        </w:tc>
        <w:tc>
          <w:tcPr>
            <w:tcW w:w="3618" w:type="dxa"/>
            <w:shd w:val="clear" w:color="auto" w:fill="auto"/>
          </w:tcPr>
          <w:p w14:paraId="00E9D7E0" w14:textId="77777777" w:rsidR="00EF4A9F" w:rsidRDefault="00EF4A9F" w:rsidP="00C6049B">
            <w:pPr>
              <w:pStyle w:val="TableText"/>
            </w:pPr>
          </w:p>
        </w:tc>
      </w:tr>
      <w:tr w:rsidR="00EF4A9F" w:rsidRPr="00D6290E" w14:paraId="3E358631" w14:textId="77777777" w:rsidTr="11B61B0A">
        <w:trPr>
          <w:cantSplit/>
          <w:tblHeader/>
        </w:trPr>
        <w:tc>
          <w:tcPr>
            <w:tcW w:w="2301" w:type="dxa"/>
            <w:shd w:val="clear" w:color="auto" w:fill="auto"/>
          </w:tcPr>
          <w:p w14:paraId="1A7DA17F" w14:textId="77777777" w:rsidR="00EF4A9F" w:rsidRDefault="00EF4A9F" w:rsidP="00C6049B">
            <w:pPr>
              <w:pStyle w:val="TableText"/>
            </w:pPr>
            <w:r>
              <w:tab/>
            </w:r>
            <w:r>
              <w:tab/>
              <w:t>intendedRecipient</w:t>
            </w:r>
          </w:p>
        </w:tc>
        <w:tc>
          <w:tcPr>
            <w:tcW w:w="777" w:type="dxa"/>
            <w:shd w:val="clear" w:color="auto" w:fill="auto"/>
          </w:tcPr>
          <w:p w14:paraId="60A940F7" w14:textId="77777777" w:rsidR="00EF4A9F" w:rsidRDefault="00EF4A9F" w:rsidP="00C6049B">
            <w:pPr>
              <w:pStyle w:val="TableText"/>
            </w:pPr>
            <w:r>
              <w:t>1..1</w:t>
            </w:r>
          </w:p>
        </w:tc>
        <w:tc>
          <w:tcPr>
            <w:tcW w:w="1031" w:type="dxa"/>
            <w:shd w:val="clear" w:color="auto" w:fill="auto"/>
          </w:tcPr>
          <w:p w14:paraId="582E3249" w14:textId="77777777" w:rsidR="00EF4A9F" w:rsidRDefault="00EF4A9F" w:rsidP="00C6049B">
            <w:pPr>
              <w:pStyle w:val="TableText"/>
            </w:pPr>
            <w:r>
              <w:t>SHALL</w:t>
            </w:r>
          </w:p>
        </w:tc>
        <w:tc>
          <w:tcPr>
            <w:tcW w:w="692" w:type="dxa"/>
            <w:shd w:val="clear" w:color="auto" w:fill="auto"/>
          </w:tcPr>
          <w:p w14:paraId="7F4C07E9" w14:textId="77777777" w:rsidR="00EF4A9F" w:rsidRDefault="00EF4A9F" w:rsidP="00C6049B">
            <w:pPr>
              <w:pStyle w:val="TableText"/>
            </w:pPr>
          </w:p>
        </w:tc>
        <w:tc>
          <w:tcPr>
            <w:tcW w:w="1157" w:type="dxa"/>
            <w:shd w:val="clear" w:color="auto" w:fill="auto"/>
          </w:tcPr>
          <w:p w14:paraId="22D87D57" w14:textId="1EA33836" w:rsidR="00EF4A9F" w:rsidRPr="00634390" w:rsidRDefault="0030352F" w:rsidP="00C6049B">
            <w:pPr>
              <w:pStyle w:val="TableText"/>
              <w:rPr>
                <w:color w:val="0033CC"/>
              </w:rPr>
            </w:pPr>
            <w:r>
              <w:fldChar w:fldCharType="begin"/>
            </w:r>
            <w:r>
              <w:instrText xml:space="preserve"> HYPERLINK \l "C_3265-16704" \h </w:instrText>
            </w:r>
            <w:r>
              <w:fldChar w:fldCharType="separate"/>
            </w:r>
            <w:del w:id="639" w:author="Yan Heras" w:date="2018-01-22T10:12:00Z">
              <w:r w:rsidR="00EF4A9F" w:rsidRPr="00634390" w:rsidDel="0030352F">
                <w:rPr>
                  <w:rStyle w:val="HyperlinkText9pt"/>
                  <w:color w:val="0033CC"/>
                </w:rPr>
                <w:delText>3265-</w:delText>
              </w:r>
            </w:del>
            <w:ins w:id="640" w:author="Yan Heras" w:date="2018-01-22T10:12:00Z">
              <w:r>
                <w:rPr>
                  <w:rStyle w:val="HyperlinkText9pt"/>
                  <w:color w:val="0033CC"/>
                </w:rPr>
                <w:t>3343-</w:t>
              </w:r>
            </w:ins>
            <w:r w:rsidR="00EF4A9F" w:rsidRPr="00634390">
              <w:rPr>
                <w:rStyle w:val="HyperlinkText9pt"/>
                <w:color w:val="0033CC"/>
              </w:rPr>
              <w:t>16704</w:t>
            </w:r>
            <w:r>
              <w:rPr>
                <w:rStyle w:val="HyperlinkText9pt"/>
                <w:color w:val="0033CC"/>
              </w:rPr>
              <w:fldChar w:fldCharType="end"/>
            </w:r>
          </w:p>
        </w:tc>
        <w:tc>
          <w:tcPr>
            <w:tcW w:w="3618" w:type="dxa"/>
            <w:shd w:val="clear" w:color="auto" w:fill="auto"/>
          </w:tcPr>
          <w:p w14:paraId="664D4AA5" w14:textId="77777777" w:rsidR="00EF4A9F" w:rsidRDefault="00EF4A9F" w:rsidP="00C6049B">
            <w:pPr>
              <w:pStyle w:val="TableText"/>
            </w:pPr>
          </w:p>
        </w:tc>
      </w:tr>
      <w:tr w:rsidR="00EF4A9F" w:rsidRPr="00D6290E" w14:paraId="16175CEC" w14:textId="77777777" w:rsidTr="11B61B0A">
        <w:trPr>
          <w:cantSplit/>
          <w:tblHeader/>
        </w:trPr>
        <w:tc>
          <w:tcPr>
            <w:tcW w:w="2301" w:type="dxa"/>
            <w:shd w:val="clear" w:color="auto" w:fill="auto"/>
          </w:tcPr>
          <w:p w14:paraId="2669CF02" w14:textId="77777777" w:rsidR="00EF4A9F" w:rsidRDefault="00EF4A9F" w:rsidP="00C6049B">
            <w:pPr>
              <w:pStyle w:val="TableText"/>
            </w:pPr>
            <w:r>
              <w:tab/>
            </w:r>
            <w:r>
              <w:tab/>
            </w:r>
            <w:r>
              <w:tab/>
              <w:t>id</w:t>
            </w:r>
          </w:p>
        </w:tc>
        <w:tc>
          <w:tcPr>
            <w:tcW w:w="777" w:type="dxa"/>
            <w:shd w:val="clear" w:color="auto" w:fill="auto"/>
          </w:tcPr>
          <w:p w14:paraId="443744F6" w14:textId="77777777" w:rsidR="00EF4A9F" w:rsidRDefault="00EF4A9F" w:rsidP="00C6049B">
            <w:pPr>
              <w:pStyle w:val="TableText"/>
            </w:pPr>
            <w:r>
              <w:t>1..1</w:t>
            </w:r>
          </w:p>
        </w:tc>
        <w:tc>
          <w:tcPr>
            <w:tcW w:w="1031" w:type="dxa"/>
            <w:shd w:val="clear" w:color="auto" w:fill="auto"/>
          </w:tcPr>
          <w:p w14:paraId="175D64EA" w14:textId="77777777" w:rsidR="00EF4A9F" w:rsidRDefault="00EF4A9F" w:rsidP="00C6049B">
            <w:pPr>
              <w:pStyle w:val="TableText"/>
            </w:pPr>
            <w:r>
              <w:t>SHALL</w:t>
            </w:r>
          </w:p>
        </w:tc>
        <w:tc>
          <w:tcPr>
            <w:tcW w:w="692" w:type="dxa"/>
            <w:shd w:val="clear" w:color="auto" w:fill="auto"/>
          </w:tcPr>
          <w:p w14:paraId="74F52CC9" w14:textId="77777777" w:rsidR="00EF4A9F" w:rsidRDefault="00EF4A9F" w:rsidP="00C6049B">
            <w:pPr>
              <w:pStyle w:val="TableText"/>
            </w:pPr>
          </w:p>
        </w:tc>
        <w:tc>
          <w:tcPr>
            <w:tcW w:w="1157" w:type="dxa"/>
            <w:shd w:val="clear" w:color="auto" w:fill="auto"/>
          </w:tcPr>
          <w:p w14:paraId="7CC41BAB" w14:textId="6069E86E" w:rsidR="00EF4A9F" w:rsidRPr="00634390" w:rsidRDefault="0030352F" w:rsidP="00C6049B">
            <w:pPr>
              <w:pStyle w:val="TableText"/>
              <w:rPr>
                <w:color w:val="0033CC"/>
              </w:rPr>
            </w:pPr>
            <w:r>
              <w:fldChar w:fldCharType="begin"/>
            </w:r>
            <w:r>
              <w:instrText xml:space="preserve"> HYPERLINK \l "C_3265-16705_C01" \h </w:instrText>
            </w:r>
            <w:r>
              <w:fldChar w:fldCharType="separate"/>
            </w:r>
            <w:del w:id="641" w:author="Yan Heras" w:date="2018-01-22T10:12:00Z">
              <w:r w:rsidR="00EF4A9F" w:rsidRPr="00634390" w:rsidDel="0030352F">
                <w:rPr>
                  <w:rStyle w:val="HyperlinkText9pt"/>
                  <w:color w:val="0033CC"/>
                </w:rPr>
                <w:delText>3265-</w:delText>
              </w:r>
            </w:del>
            <w:ins w:id="642" w:author="Yan Heras" w:date="2018-01-22T10:12:00Z">
              <w:r>
                <w:rPr>
                  <w:rStyle w:val="HyperlinkText9pt"/>
                  <w:color w:val="0033CC"/>
                </w:rPr>
                <w:t>3343-</w:t>
              </w:r>
            </w:ins>
            <w:r w:rsidR="00EF4A9F" w:rsidRPr="00634390">
              <w:rPr>
                <w:rStyle w:val="HyperlinkText9pt"/>
                <w:color w:val="0033CC"/>
              </w:rPr>
              <w:t>16705_C01</w:t>
            </w:r>
            <w:r>
              <w:rPr>
                <w:rStyle w:val="HyperlinkText9pt"/>
                <w:color w:val="0033CC"/>
              </w:rPr>
              <w:fldChar w:fldCharType="end"/>
            </w:r>
          </w:p>
        </w:tc>
        <w:tc>
          <w:tcPr>
            <w:tcW w:w="3618" w:type="dxa"/>
            <w:shd w:val="clear" w:color="auto" w:fill="auto"/>
          </w:tcPr>
          <w:p w14:paraId="0A666AAE" w14:textId="77777777" w:rsidR="00EF4A9F" w:rsidRDefault="00EF4A9F" w:rsidP="00C6049B">
            <w:pPr>
              <w:pStyle w:val="TableText"/>
            </w:pPr>
          </w:p>
        </w:tc>
      </w:tr>
      <w:tr w:rsidR="00EF4A9F" w:rsidRPr="00D6290E" w14:paraId="0BCFD516" w14:textId="77777777" w:rsidTr="11B61B0A">
        <w:trPr>
          <w:cantSplit/>
          <w:tblHeader/>
        </w:trPr>
        <w:tc>
          <w:tcPr>
            <w:tcW w:w="2301" w:type="dxa"/>
            <w:shd w:val="clear" w:color="auto" w:fill="auto"/>
          </w:tcPr>
          <w:p w14:paraId="195476B2" w14:textId="77777777" w:rsidR="00EF4A9F" w:rsidRDefault="00EF4A9F" w:rsidP="00C6049B">
            <w:pPr>
              <w:pStyle w:val="TableText"/>
            </w:pPr>
            <w:r>
              <w:tab/>
            </w:r>
            <w:r>
              <w:tab/>
            </w:r>
            <w:r>
              <w:tab/>
            </w:r>
            <w:r>
              <w:tab/>
              <w:t>@root</w:t>
            </w:r>
          </w:p>
        </w:tc>
        <w:tc>
          <w:tcPr>
            <w:tcW w:w="777" w:type="dxa"/>
            <w:shd w:val="clear" w:color="auto" w:fill="auto"/>
          </w:tcPr>
          <w:p w14:paraId="585A3D8A" w14:textId="77777777" w:rsidR="00EF4A9F" w:rsidRDefault="00EF4A9F" w:rsidP="00C6049B">
            <w:pPr>
              <w:pStyle w:val="TableText"/>
            </w:pPr>
            <w:r>
              <w:t>1..1</w:t>
            </w:r>
          </w:p>
        </w:tc>
        <w:tc>
          <w:tcPr>
            <w:tcW w:w="1031" w:type="dxa"/>
            <w:shd w:val="clear" w:color="auto" w:fill="auto"/>
          </w:tcPr>
          <w:p w14:paraId="18F7BDCA" w14:textId="77777777" w:rsidR="00EF4A9F" w:rsidRDefault="00EF4A9F" w:rsidP="00C6049B">
            <w:pPr>
              <w:pStyle w:val="TableText"/>
            </w:pPr>
            <w:r>
              <w:t>SHALL</w:t>
            </w:r>
          </w:p>
        </w:tc>
        <w:tc>
          <w:tcPr>
            <w:tcW w:w="692" w:type="dxa"/>
            <w:shd w:val="clear" w:color="auto" w:fill="auto"/>
          </w:tcPr>
          <w:p w14:paraId="73389C03" w14:textId="77777777" w:rsidR="00EF4A9F" w:rsidRDefault="00EF4A9F" w:rsidP="00C6049B">
            <w:pPr>
              <w:pStyle w:val="TableText"/>
            </w:pPr>
          </w:p>
        </w:tc>
        <w:tc>
          <w:tcPr>
            <w:tcW w:w="1157" w:type="dxa"/>
            <w:shd w:val="clear" w:color="auto" w:fill="auto"/>
          </w:tcPr>
          <w:p w14:paraId="5DC610AE" w14:textId="77777777" w:rsidR="00EF4A9F" w:rsidRPr="00634390" w:rsidRDefault="008C6A6D" w:rsidP="00C6049B">
            <w:pPr>
              <w:pStyle w:val="TableText"/>
              <w:rPr>
                <w:color w:val="0033CC"/>
              </w:rPr>
            </w:pPr>
            <w:hyperlink w:anchor="C_CMS_0025">
              <w:r w:rsidR="00EF4A9F" w:rsidRPr="00634390">
                <w:rPr>
                  <w:rStyle w:val="HyperlinkText9pt"/>
                  <w:color w:val="0033CC"/>
                </w:rPr>
                <w:t>CMS_0025</w:t>
              </w:r>
            </w:hyperlink>
          </w:p>
        </w:tc>
        <w:tc>
          <w:tcPr>
            <w:tcW w:w="3618" w:type="dxa"/>
            <w:shd w:val="clear" w:color="auto" w:fill="auto"/>
          </w:tcPr>
          <w:p w14:paraId="127ACB24" w14:textId="77777777" w:rsidR="00EF4A9F" w:rsidRDefault="00EF4A9F" w:rsidP="00C6049B">
            <w:pPr>
              <w:pStyle w:val="TableText"/>
            </w:pPr>
            <w:r>
              <w:t>2.16.840.1.113883.3.249.7</w:t>
            </w:r>
          </w:p>
        </w:tc>
      </w:tr>
      <w:tr w:rsidR="00EF4A9F" w:rsidRPr="00D6290E" w14:paraId="50C8B3CB" w14:textId="77777777" w:rsidTr="11B61B0A">
        <w:trPr>
          <w:cantSplit/>
          <w:tblHeader/>
        </w:trPr>
        <w:tc>
          <w:tcPr>
            <w:tcW w:w="2301" w:type="dxa"/>
            <w:shd w:val="clear" w:color="auto" w:fill="auto"/>
          </w:tcPr>
          <w:p w14:paraId="3F2E5887" w14:textId="77777777" w:rsidR="00EF4A9F" w:rsidRDefault="00EF4A9F" w:rsidP="00C6049B">
            <w:pPr>
              <w:pStyle w:val="TableText"/>
            </w:pPr>
            <w:r>
              <w:tab/>
            </w:r>
            <w:r>
              <w:tab/>
            </w:r>
            <w:r>
              <w:tab/>
            </w:r>
            <w:r>
              <w:tab/>
              <w:t>@extension</w:t>
            </w:r>
          </w:p>
        </w:tc>
        <w:tc>
          <w:tcPr>
            <w:tcW w:w="777" w:type="dxa"/>
            <w:shd w:val="clear" w:color="auto" w:fill="auto"/>
          </w:tcPr>
          <w:p w14:paraId="7006FAF9" w14:textId="77777777" w:rsidR="00EF4A9F" w:rsidRDefault="00EF4A9F" w:rsidP="00C6049B">
            <w:pPr>
              <w:pStyle w:val="TableText"/>
            </w:pPr>
            <w:r>
              <w:t>1..1</w:t>
            </w:r>
          </w:p>
        </w:tc>
        <w:tc>
          <w:tcPr>
            <w:tcW w:w="1031" w:type="dxa"/>
            <w:shd w:val="clear" w:color="auto" w:fill="auto"/>
          </w:tcPr>
          <w:p w14:paraId="56D70AAE" w14:textId="77777777" w:rsidR="00EF4A9F" w:rsidRDefault="00EF4A9F" w:rsidP="00C6049B">
            <w:pPr>
              <w:pStyle w:val="TableText"/>
            </w:pPr>
            <w:r>
              <w:t>SHALL</w:t>
            </w:r>
          </w:p>
        </w:tc>
        <w:tc>
          <w:tcPr>
            <w:tcW w:w="692" w:type="dxa"/>
            <w:shd w:val="clear" w:color="auto" w:fill="auto"/>
          </w:tcPr>
          <w:p w14:paraId="12C1A887" w14:textId="77777777" w:rsidR="00EF4A9F" w:rsidRDefault="00EF4A9F" w:rsidP="00C6049B">
            <w:pPr>
              <w:pStyle w:val="TableText"/>
            </w:pPr>
          </w:p>
        </w:tc>
        <w:tc>
          <w:tcPr>
            <w:tcW w:w="1157" w:type="dxa"/>
            <w:shd w:val="clear" w:color="auto" w:fill="auto"/>
          </w:tcPr>
          <w:p w14:paraId="2A6B0B6D" w14:textId="77777777" w:rsidR="00EF4A9F" w:rsidRPr="00634390" w:rsidRDefault="008C6A6D" w:rsidP="00C6049B">
            <w:pPr>
              <w:pStyle w:val="TableText"/>
              <w:rPr>
                <w:color w:val="0033CC"/>
              </w:rPr>
            </w:pPr>
            <w:hyperlink w:anchor="C_CMS_0026">
              <w:r w:rsidR="00EF4A9F" w:rsidRPr="00634390">
                <w:rPr>
                  <w:rStyle w:val="HyperlinkText9pt"/>
                  <w:color w:val="0033CC"/>
                </w:rPr>
                <w:t>CMS_0026</w:t>
              </w:r>
            </w:hyperlink>
          </w:p>
        </w:tc>
        <w:tc>
          <w:tcPr>
            <w:tcW w:w="3618" w:type="dxa"/>
            <w:shd w:val="clear" w:color="auto" w:fill="auto"/>
          </w:tcPr>
          <w:p w14:paraId="67A219E7" w14:textId="7EE65418" w:rsidR="00EF4A9F" w:rsidRDefault="00EF4A9F" w:rsidP="00C6049B">
            <w:pPr>
              <w:pStyle w:val="TableText"/>
            </w:pPr>
            <w:r>
              <w:t>urn:oid:2.16.840.1.113883.3.249.14.103 (</w:t>
            </w:r>
            <w:r w:rsidR="00E4023D">
              <w:t>QRDA I</w:t>
            </w:r>
            <w:r>
              <w:t xml:space="preserve"> CMS Program Name )</w:t>
            </w:r>
          </w:p>
        </w:tc>
      </w:tr>
    </w:tbl>
    <w:p w14:paraId="3EA65CC5" w14:textId="77777777" w:rsidR="009F75C3" w:rsidRPr="00D6290E" w:rsidRDefault="009F75C3" w:rsidP="009F75C3">
      <w:pPr>
        <w:spacing w:after="40" w:line="260" w:lineRule="exact"/>
        <w:ind w:left="1080"/>
        <w:rPr>
          <w:rStyle w:val="keyword"/>
          <w:rFonts w:eastAsia="SimSun" w:cs="Times New Roman"/>
          <w:b w:val="0"/>
          <w:caps w:val="0"/>
          <w:sz w:val="22"/>
          <w:szCs w:val="24"/>
        </w:rPr>
      </w:pPr>
    </w:p>
    <w:p w14:paraId="0F41CC3C" w14:textId="4C5C0213" w:rsidR="00EF4A9F" w:rsidRDefault="00EF4A9F" w:rsidP="00616BCA">
      <w:pPr>
        <w:numPr>
          <w:ilvl w:val="0"/>
          <w:numId w:val="26"/>
        </w:numPr>
        <w:spacing w:after="40" w:line="260" w:lineRule="exact"/>
      </w:pPr>
      <w:bookmarkStart w:id="643" w:name="QRDAI_CMS_Program_Name_"/>
      <w:bookmarkStart w:id="644" w:name="_Toc290640038"/>
      <w:bookmarkStart w:id="645" w:name="_Toc424024327"/>
      <w:bookmarkStart w:id="646" w:name="_Toc424024386"/>
      <w:bookmarkStart w:id="647" w:name="_Toc450408275"/>
      <w:bookmarkEnd w:id="643"/>
      <w:r>
        <w:rPr>
          <w:rStyle w:val="keyword"/>
        </w:rPr>
        <w:t>SHALL</w:t>
      </w:r>
      <w:r>
        <w:t xml:space="preserve"> contain exactly one [1</w:t>
      </w:r>
      <w:proofErr w:type="gramStart"/>
      <w:r>
        <w:t>..1</w:t>
      </w:r>
      <w:proofErr w:type="gramEnd"/>
      <w:r>
        <w:t xml:space="preserve">] </w:t>
      </w:r>
      <w:proofErr w:type="spellStart"/>
      <w:r w:rsidRPr="00634390">
        <w:rPr>
          <w:rStyle w:val="XMLnameBold"/>
          <w:sz w:val="22"/>
        </w:rPr>
        <w:t>informationRecipient</w:t>
      </w:r>
      <w:bookmarkStart w:id="648" w:name="C_3265-16703_C01"/>
      <w:bookmarkEnd w:id="648"/>
      <w:proofErr w:type="spellEnd"/>
      <w:r w:rsidRPr="00634390">
        <w:rPr>
          <w:sz w:val="24"/>
        </w:rPr>
        <w:t xml:space="preserve"> </w:t>
      </w:r>
      <w:r>
        <w:t>(CONF:</w:t>
      </w:r>
      <w:del w:id="649" w:author="Yan Heras" w:date="2018-01-22T10:12:00Z">
        <w:r w:rsidDel="0030352F">
          <w:delText>3265-</w:delText>
        </w:r>
      </w:del>
      <w:ins w:id="650" w:author="Yan Heras" w:date="2018-01-22T10:12:00Z">
        <w:r w:rsidR="0030352F">
          <w:t>3343-</w:t>
        </w:r>
      </w:ins>
      <w:r>
        <w:t>16703_C01).</w:t>
      </w:r>
    </w:p>
    <w:p w14:paraId="6A44C507" w14:textId="22E6D35F" w:rsidR="00EF4A9F" w:rsidRDefault="00EF4A9F" w:rsidP="00616BCA">
      <w:pPr>
        <w:numPr>
          <w:ilvl w:val="1"/>
          <w:numId w:val="26"/>
        </w:numPr>
        <w:spacing w:after="40" w:line="260" w:lineRule="exact"/>
      </w:pPr>
      <w:r>
        <w:t xml:space="preserve">This </w:t>
      </w:r>
      <w:proofErr w:type="spellStart"/>
      <w:r>
        <w:t>informationRecipient</w:t>
      </w:r>
      <w:proofErr w:type="spellEnd"/>
      <w:r>
        <w:t xml:space="preserve"> </w:t>
      </w:r>
      <w:r>
        <w:rPr>
          <w:rStyle w:val="keyword"/>
        </w:rPr>
        <w:t>SHALL</w:t>
      </w:r>
      <w:r>
        <w:t xml:space="preserve"> contain exactly one [1</w:t>
      </w:r>
      <w:proofErr w:type="gramStart"/>
      <w:r>
        <w:t>..1</w:t>
      </w:r>
      <w:proofErr w:type="gramEnd"/>
      <w:r>
        <w:t xml:space="preserve">] </w:t>
      </w:r>
      <w:proofErr w:type="spellStart"/>
      <w:r w:rsidRPr="00634390">
        <w:rPr>
          <w:rStyle w:val="XMLnameBold"/>
          <w:sz w:val="22"/>
        </w:rPr>
        <w:t>intendedRecipient</w:t>
      </w:r>
      <w:bookmarkStart w:id="651" w:name="C_3265-16704"/>
      <w:bookmarkEnd w:id="651"/>
      <w:proofErr w:type="spellEnd"/>
      <w:r w:rsidRPr="00634390">
        <w:rPr>
          <w:sz w:val="24"/>
        </w:rPr>
        <w:t xml:space="preserve"> </w:t>
      </w:r>
      <w:r>
        <w:t>(CONF:</w:t>
      </w:r>
      <w:del w:id="652" w:author="Yan Heras" w:date="2018-01-22T10:12:00Z">
        <w:r w:rsidDel="0030352F">
          <w:delText>3265-</w:delText>
        </w:r>
      </w:del>
      <w:ins w:id="653" w:author="Yan Heras" w:date="2018-01-22T10:12:00Z">
        <w:r w:rsidR="0030352F">
          <w:t>3343-</w:t>
        </w:r>
      </w:ins>
      <w:r>
        <w:t>16704).</w:t>
      </w:r>
    </w:p>
    <w:p w14:paraId="6B479653" w14:textId="346F22F1" w:rsidR="00EF4A9F" w:rsidRDefault="00EF4A9F" w:rsidP="00616BCA">
      <w:pPr>
        <w:numPr>
          <w:ilvl w:val="2"/>
          <w:numId w:val="26"/>
        </w:numPr>
        <w:spacing w:after="40" w:line="260" w:lineRule="exact"/>
      </w:pPr>
      <w:r>
        <w:t xml:space="preserve">This </w:t>
      </w:r>
      <w:proofErr w:type="spellStart"/>
      <w:r>
        <w:t>intendedRecipient</w:t>
      </w:r>
      <w:proofErr w:type="spellEnd"/>
      <w:r>
        <w:t xml:space="preserve"> </w:t>
      </w:r>
      <w:r>
        <w:rPr>
          <w:rStyle w:val="keyword"/>
        </w:rPr>
        <w:t>SHALL</w:t>
      </w:r>
      <w:r>
        <w:t xml:space="preserve"> contain exactly one [1</w:t>
      </w:r>
      <w:proofErr w:type="gramStart"/>
      <w:r>
        <w:t>..1</w:t>
      </w:r>
      <w:proofErr w:type="gramEnd"/>
      <w:r>
        <w:t xml:space="preserve">] </w:t>
      </w:r>
      <w:r w:rsidRPr="00634390">
        <w:rPr>
          <w:rStyle w:val="XMLnameBold"/>
          <w:sz w:val="22"/>
        </w:rPr>
        <w:t>id</w:t>
      </w:r>
      <w:bookmarkStart w:id="654" w:name="C_3265-16705_C01"/>
      <w:bookmarkEnd w:id="654"/>
      <w:r w:rsidRPr="00634390">
        <w:rPr>
          <w:sz w:val="24"/>
        </w:rPr>
        <w:t xml:space="preserve"> </w:t>
      </w:r>
      <w:r>
        <w:t>(CONF:</w:t>
      </w:r>
      <w:del w:id="655" w:author="Yan Heras" w:date="2018-01-22T10:12:00Z">
        <w:r w:rsidDel="0030352F">
          <w:delText>3265-</w:delText>
        </w:r>
      </w:del>
      <w:ins w:id="656" w:author="Yan Heras" w:date="2018-01-22T10:12:00Z">
        <w:r w:rsidR="0030352F">
          <w:t>3343-</w:t>
        </w:r>
      </w:ins>
      <w:r>
        <w:t>16705_C01).</w:t>
      </w:r>
    </w:p>
    <w:p w14:paraId="345EE6DD" w14:textId="77777777" w:rsidR="00EF4A9F" w:rsidRDefault="00EF4A9F" w:rsidP="00616BCA">
      <w:pPr>
        <w:numPr>
          <w:ilvl w:val="3"/>
          <w:numId w:val="26"/>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sidRPr="00634390">
        <w:rPr>
          <w:rStyle w:val="XMLnameBold"/>
          <w:sz w:val="22"/>
        </w:rPr>
        <w:t>@root</w:t>
      </w:r>
      <w:r>
        <w:t>=</w:t>
      </w:r>
      <w:r>
        <w:rPr>
          <w:rStyle w:val="XMLname"/>
        </w:rPr>
        <w:t>"2.16.840.1.113883.3.249.7"</w:t>
      </w:r>
      <w:bookmarkStart w:id="657" w:name="C_CMS_0025"/>
      <w:bookmarkEnd w:id="657"/>
      <w:r>
        <w:t xml:space="preserve"> (CONF:CMS_0025).</w:t>
      </w:r>
    </w:p>
    <w:p w14:paraId="37CB77BD" w14:textId="74A0C37F" w:rsidR="00EF4A9F" w:rsidRDefault="00EF4A9F" w:rsidP="00616BCA">
      <w:pPr>
        <w:numPr>
          <w:ilvl w:val="3"/>
          <w:numId w:val="26"/>
        </w:numPr>
        <w:spacing w:after="40" w:line="260" w:lineRule="exact"/>
      </w:pPr>
      <w:r>
        <w:lastRenderedPageBreak/>
        <w:t xml:space="preserve">This id </w:t>
      </w:r>
      <w:r>
        <w:rPr>
          <w:rStyle w:val="keyword"/>
        </w:rPr>
        <w:t>SHALL</w:t>
      </w:r>
      <w:r>
        <w:t xml:space="preserve"> contain exactly one [1</w:t>
      </w:r>
      <w:proofErr w:type="gramStart"/>
      <w:r>
        <w:t>..1</w:t>
      </w:r>
      <w:proofErr w:type="gramEnd"/>
      <w:r>
        <w:t xml:space="preserve">] </w:t>
      </w:r>
      <w:r w:rsidRPr="00634390">
        <w:rPr>
          <w:rStyle w:val="XMLnameBold"/>
          <w:sz w:val="22"/>
        </w:rPr>
        <w:t>@extension</w:t>
      </w:r>
      <w:r>
        <w:t xml:space="preserve">, which </w:t>
      </w:r>
      <w:r>
        <w:rPr>
          <w:rStyle w:val="keyword"/>
        </w:rPr>
        <w:t>SHALL</w:t>
      </w:r>
      <w:r>
        <w:t xml:space="preserve"> be selected from </w:t>
      </w:r>
      <w:proofErr w:type="spellStart"/>
      <w:r>
        <w:t>ValueSet</w:t>
      </w:r>
      <w:proofErr w:type="spellEnd"/>
      <w:r>
        <w:t xml:space="preserve"> </w:t>
      </w:r>
      <w:hyperlink w:anchor="QRDAI_CMS_Program_Name_">
        <w:r w:rsidR="00E4023D">
          <w:rPr>
            <w:rStyle w:val="HyperlinkCourierBold"/>
            <w:rFonts w:cs="Courier New"/>
            <w:b w:val="0"/>
            <w:color w:val="0033CC"/>
            <w:sz w:val="22"/>
            <w:szCs w:val="22"/>
          </w:rPr>
          <w:t>QRDA I</w:t>
        </w:r>
        <w:r w:rsidRPr="00634390">
          <w:rPr>
            <w:rStyle w:val="HyperlinkCourierBold"/>
            <w:rFonts w:cs="Courier New"/>
            <w:b w:val="0"/>
            <w:color w:val="0033CC"/>
            <w:sz w:val="22"/>
            <w:szCs w:val="22"/>
          </w:rPr>
          <w:t xml:space="preserve"> CMS Program Name</w:t>
        </w:r>
      </w:hyperlink>
      <w:r>
        <w:rPr>
          <w:rStyle w:val="XMLname"/>
        </w:rPr>
        <w:t xml:space="preserve"> urn:oid:2.16.840.1.113883.3.249.14.103</w:t>
      </w:r>
      <w:r>
        <w:rPr>
          <w:rStyle w:val="keyword"/>
        </w:rPr>
        <w:t xml:space="preserve"> STATIC</w:t>
      </w:r>
      <w:r w:rsidR="00915DC1">
        <w:t xml:space="preserve"> </w:t>
      </w:r>
      <w:del w:id="658" w:author="Yan Heras" w:date="2018-01-18T11:46:00Z">
        <w:r w:rsidR="00915DC1" w:rsidDel="00142CFC">
          <w:delText>2017-07</w:delText>
        </w:r>
      </w:del>
      <w:ins w:id="659" w:author="Yan Heras" w:date="2018-01-18T11:46:00Z">
        <w:r w:rsidR="00142CFC">
          <w:t>2018-02</w:t>
        </w:r>
      </w:ins>
      <w:r>
        <w:t>-01</w:t>
      </w:r>
      <w:bookmarkStart w:id="660" w:name="C_CMS_0026"/>
      <w:bookmarkEnd w:id="660"/>
      <w:r>
        <w:t xml:space="preserve"> (CONF:CMS_0026).</w:t>
      </w:r>
      <w:r>
        <w:br/>
        <w:t>Note: The value of @extension is CMS Program Name.</w:t>
      </w:r>
    </w:p>
    <w:p w14:paraId="13BD6421" w14:textId="7AB6983F" w:rsidR="009F75C3" w:rsidRPr="00FD28C6" w:rsidRDefault="009F75C3" w:rsidP="009653D9">
      <w:pPr>
        <w:pStyle w:val="Caption-nospace"/>
        <w:spacing w:after="120"/>
      </w:pPr>
      <w:bookmarkStart w:id="661" w:name="_Toc487412652"/>
      <w:r w:rsidRPr="00FD28C6">
        <w:t xml:space="preserve">Table </w:t>
      </w:r>
      <w:r w:rsidR="006E4296" w:rsidRPr="00FD28C6">
        <w:fldChar w:fldCharType="begin"/>
      </w:r>
      <w:r w:rsidRPr="00FD28C6">
        <w:instrText>SEQ Table \* ARABIC</w:instrText>
      </w:r>
      <w:r w:rsidR="006E4296" w:rsidRPr="00FD28C6">
        <w:fldChar w:fldCharType="separate"/>
      </w:r>
      <w:r w:rsidR="0096209A">
        <w:rPr>
          <w:noProof/>
        </w:rPr>
        <w:t>6</w:t>
      </w:r>
      <w:r w:rsidR="006E4296" w:rsidRPr="00FD28C6">
        <w:fldChar w:fldCharType="end"/>
      </w:r>
      <w:r w:rsidRPr="00FD28C6">
        <w:t xml:space="preserve">: </w:t>
      </w:r>
      <w:r w:rsidR="00E4023D">
        <w:t>QRDA I</w:t>
      </w:r>
      <w:r w:rsidRPr="00FD28C6">
        <w:t xml:space="preserve"> CMS Program Name</w:t>
      </w:r>
      <w:bookmarkEnd w:id="644"/>
      <w:bookmarkEnd w:id="645"/>
      <w:bookmarkEnd w:id="646"/>
      <w:bookmarkEnd w:id="647"/>
      <w:bookmarkEnd w:id="661"/>
    </w:p>
    <w:tbl>
      <w:tblPr>
        <w:tblW w:w="5102"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936"/>
        <w:gridCol w:w="1567"/>
        <w:gridCol w:w="3365"/>
        <w:gridCol w:w="2903"/>
      </w:tblGrid>
      <w:tr w:rsidR="009653D9" w:rsidRPr="00D6290E" w14:paraId="6EEDA31E" w14:textId="77777777" w:rsidTr="00142CFC">
        <w:trPr>
          <w:cantSplit/>
          <w:tblHeader/>
        </w:trPr>
        <w:tc>
          <w:tcPr>
            <w:tcW w:w="9771" w:type="dxa"/>
            <w:gridSpan w:val="4"/>
            <w:shd w:val="clear" w:color="auto" w:fill="auto"/>
          </w:tcPr>
          <w:p w14:paraId="5DB1E6D6" w14:textId="3131EB86" w:rsidR="009653D9" w:rsidRDefault="009653D9" w:rsidP="009653D9">
            <w:pPr>
              <w:pStyle w:val="TableHead"/>
              <w:spacing w:after="120"/>
              <w:rPr>
                <w:b w:val="0"/>
                <w:color w:val="auto"/>
              </w:rPr>
            </w:pPr>
            <w:bookmarkStart w:id="662" w:name="_Hlk487544106"/>
            <w:r w:rsidRPr="009653D9">
              <w:rPr>
                <w:b w:val="0"/>
                <w:color w:val="auto"/>
              </w:rPr>
              <w:t>Value Set: QRDA I CMS Program Name  urn:oid:2.</w:t>
            </w:r>
            <w:r>
              <w:rPr>
                <w:b w:val="0"/>
                <w:color w:val="auto"/>
              </w:rPr>
              <w:t>16.</w:t>
            </w:r>
            <w:r w:rsidRPr="009653D9">
              <w:rPr>
                <w:b w:val="0"/>
                <w:color w:val="auto"/>
              </w:rPr>
              <w:t>840.1.113883.3.249.14.103</w:t>
            </w:r>
          </w:p>
          <w:p w14:paraId="32FEAADD" w14:textId="1EA2C6D6" w:rsidR="009653D9" w:rsidRPr="00D6290E" w:rsidRDefault="009653D9" w:rsidP="009653D9">
            <w:pPr>
              <w:spacing w:after="120" w:line="220" w:lineRule="exact"/>
            </w:pPr>
            <w:r w:rsidRPr="009653D9">
              <w:rPr>
                <w:rFonts w:cs="Courier New"/>
                <w:bCs/>
                <w:sz w:val="20"/>
                <w:szCs w:val="22"/>
              </w:rPr>
              <w:t>Specifies the CMS Program for QRDA I report submissions.</w:t>
            </w:r>
          </w:p>
        </w:tc>
      </w:tr>
      <w:bookmarkEnd w:id="662"/>
      <w:tr w:rsidR="00525070" w:rsidRPr="00D6290E" w14:paraId="321D2BA5" w14:textId="77777777" w:rsidTr="00142CFC">
        <w:trPr>
          <w:cantSplit/>
          <w:tblHeader/>
        </w:trPr>
        <w:tc>
          <w:tcPr>
            <w:tcW w:w="1936" w:type="dxa"/>
            <w:shd w:val="clear" w:color="auto" w:fill="1F497D"/>
          </w:tcPr>
          <w:p w14:paraId="0D24D823" w14:textId="221AAECE" w:rsidR="00525070" w:rsidRPr="00D6290E" w:rsidRDefault="00625DC1" w:rsidP="00525070">
            <w:pPr>
              <w:pStyle w:val="TableHead"/>
            </w:pPr>
            <w:r>
              <w:t>Code</w:t>
            </w:r>
          </w:p>
        </w:tc>
        <w:tc>
          <w:tcPr>
            <w:tcW w:w="1567" w:type="dxa"/>
            <w:shd w:val="clear" w:color="auto" w:fill="1F497D"/>
          </w:tcPr>
          <w:p w14:paraId="598471FB" w14:textId="7077BAE6" w:rsidR="00525070" w:rsidRPr="00D6290E" w:rsidRDefault="00625DC1" w:rsidP="00525070">
            <w:pPr>
              <w:pStyle w:val="TableHead"/>
            </w:pPr>
            <w:r>
              <w:t>Code System</w:t>
            </w:r>
          </w:p>
        </w:tc>
        <w:tc>
          <w:tcPr>
            <w:tcW w:w="3365" w:type="dxa"/>
            <w:shd w:val="clear" w:color="auto" w:fill="1F497D"/>
          </w:tcPr>
          <w:p w14:paraId="49159E06" w14:textId="09A5BBC3" w:rsidR="00525070" w:rsidRPr="00D6290E" w:rsidRDefault="00625DC1" w:rsidP="00525070">
            <w:pPr>
              <w:pStyle w:val="TableHead"/>
            </w:pPr>
            <w:r>
              <w:t>Code System OID</w:t>
            </w:r>
          </w:p>
        </w:tc>
        <w:tc>
          <w:tcPr>
            <w:tcW w:w="2903" w:type="dxa"/>
            <w:shd w:val="clear" w:color="auto" w:fill="1F497D"/>
          </w:tcPr>
          <w:p w14:paraId="5D5C1EF9" w14:textId="223F7C64" w:rsidR="00525070" w:rsidRPr="00D6290E" w:rsidRDefault="00625DC1" w:rsidP="00525070">
            <w:pPr>
              <w:pStyle w:val="TableHead"/>
            </w:pPr>
            <w:r>
              <w:t>Print Name</w:t>
            </w:r>
          </w:p>
        </w:tc>
      </w:tr>
      <w:tr w:rsidR="000D31AD" w:rsidRPr="00D6290E" w14:paraId="76DE4A7B" w14:textId="77777777" w:rsidTr="00142CFC">
        <w:trPr>
          <w:cantSplit/>
        </w:trPr>
        <w:tc>
          <w:tcPr>
            <w:tcW w:w="1936" w:type="dxa"/>
          </w:tcPr>
          <w:p w14:paraId="44D72024" w14:textId="77777777" w:rsidR="000D31AD" w:rsidRPr="00D6290E" w:rsidRDefault="000D31AD" w:rsidP="00AF3FED">
            <w:pPr>
              <w:pStyle w:val="TableText"/>
            </w:pPr>
            <w:r w:rsidRPr="00D6290E">
              <w:t>HQR_EHR</w:t>
            </w:r>
          </w:p>
        </w:tc>
        <w:tc>
          <w:tcPr>
            <w:tcW w:w="1567" w:type="dxa"/>
          </w:tcPr>
          <w:p w14:paraId="0BF8CBD0" w14:textId="77777777" w:rsidR="000D31AD" w:rsidRPr="00D6290E" w:rsidRDefault="000D31AD" w:rsidP="00AF3FED">
            <w:pPr>
              <w:pStyle w:val="TableText"/>
            </w:pPr>
            <w:r w:rsidRPr="00D6290E">
              <w:t>CMS Program</w:t>
            </w:r>
          </w:p>
        </w:tc>
        <w:tc>
          <w:tcPr>
            <w:tcW w:w="3365" w:type="dxa"/>
          </w:tcPr>
          <w:p w14:paraId="62AFB005" w14:textId="77777777" w:rsidR="000D31AD" w:rsidRPr="00D6290E" w:rsidRDefault="000D31AD" w:rsidP="00AF3FED">
            <w:pPr>
              <w:pStyle w:val="TableText"/>
            </w:pPr>
            <w:r w:rsidRPr="00D6290E">
              <w:t>urn:oid:2.16.840.1.113883.3.249.7</w:t>
            </w:r>
          </w:p>
        </w:tc>
        <w:tc>
          <w:tcPr>
            <w:tcW w:w="2903" w:type="dxa"/>
          </w:tcPr>
          <w:p w14:paraId="09009845" w14:textId="77777777" w:rsidR="000D31AD" w:rsidRPr="00D6290E" w:rsidRDefault="000D31AD" w:rsidP="00AF3FED">
            <w:pPr>
              <w:pStyle w:val="TableText"/>
            </w:pPr>
            <w:r w:rsidRPr="00D6290E">
              <w:t>Hospital Quality Reporting for the EHR Incentive Program</w:t>
            </w:r>
          </w:p>
        </w:tc>
      </w:tr>
      <w:tr w:rsidR="000D31AD" w:rsidRPr="00D6290E" w14:paraId="21CF57C6" w14:textId="77777777" w:rsidTr="00142CFC">
        <w:trPr>
          <w:cantSplit/>
        </w:trPr>
        <w:tc>
          <w:tcPr>
            <w:tcW w:w="1936" w:type="dxa"/>
          </w:tcPr>
          <w:p w14:paraId="48DC5276" w14:textId="77777777" w:rsidR="000D31AD" w:rsidRPr="00D6290E" w:rsidRDefault="000D31AD" w:rsidP="00AF3FED">
            <w:pPr>
              <w:pStyle w:val="TableText"/>
            </w:pPr>
            <w:r w:rsidRPr="00D6290E">
              <w:t>HQR_IQR</w:t>
            </w:r>
          </w:p>
        </w:tc>
        <w:tc>
          <w:tcPr>
            <w:tcW w:w="1567" w:type="dxa"/>
          </w:tcPr>
          <w:p w14:paraId="4754436C" w14:textId="77777777" w:rsidR="000D31AD" w:rsidRPr="00D6290E" w:rsidRDefault="000D31AD" w:rsidP="00AF3FED">
            <w:pPr>
              <w:pStyle w:val="TableText"/>
            </w:pPr>
            <w:r w:rsidRPr="00D6290E">
              <w:t>CMS Program</w:t>
            </w:r>
          </w:p>
        </w:tc>
        <w:tc>
          <w:tcPr>
            <w:tcW w:w="3365" w:type="dxa"/>
          </w:tcPr>
          <w:p w14:paraId="06AB55D0" w14:textId="77777777" w:rsidR="000D31AD" w:rsidRPr="00D6290E" w:rsidRDefault="001A1A9E" w:rsidP="00AF3FED">
            <w:pPr>
              <w:pStyle w:val="TableText"/>
            </w:pPr>
            <w:r w:rsidRPr="00D6290E">
              <w:t>urn:oid:2.16.840.1.113883.3.249.7</w:t>
            </w:r>
          </w:p>
        </w:tc>
        <w:tc>
          <w:tcPr>
            <w:tcW w:w="2903" w:type="dxa"/>
          </w:tcPr>
          <w:p w14:paraId="7607BC4A" w14:textId="77777777" w:rsidR="000D31AD" w:rsidRPr="00D6290E" w:rsidRDefault="001A1A9E" w:rsidP="00AF3FED">
            <w:pPr>
              <w:pStyle w:val="TableText"/>
            </w:pPr>
            <w:r w:rsidRPr="00D6290E">
              <w:t>Hospital Quality Reporting for the Inpatient Quality Reporting Program</w:t>
            </w:r>
          </w:p>
        </w:tc>
      </w:tr>
      <w:tr w:rsidR="001A1A9E" w:rsidRPr="00D6290E" w14:paraId="31C16180" w14:textId="77777777" w:rsidTr="00142CFC">
        <w:trPr>
          <w:cantSplit/>
        </w:trPr>
        <w:tc>
          <w:tcPr>
            <w:tcW w:w="1936" w:type="dxa"/>
          </w:tcPr>
          <w:p w14:paraId="2A670832" w14:textId="77777777" w:rsidR="001A1A9E" w:rsidRPr="00D6290E" w:rsidRDefault="001A1A9E" w:rsidP="00AF3FED">
            <w:pPr>
              <w:pStyle w:val="TableText"/>
            </w:pPr>
            <w:r w:rsidRPr="00D6290E">
              <w:t>HQR_EHR_IQR</w:t>
            </w:r>
          </w:p>
        </w:tc>
        <w:tc>
          <w:tcPr>
            <w:tcW w:w="1567" w:type="dxa"/>
          </w:tcPr>
          <w:p w14:paraId="4DB221A8" w14:textId="77777777" w:rsidR="001A1A9E" w:rsidRPr="00D6290E" w:rsidRDefault="001A1A9E" w:rsidP="00AF3FED">
            <w:pPr>
              <w:pStyle w:val="TableText"/>
            </w:pPr>
            <w:r w:rsidRPr="00D6290E">
              <w:t>CMS Program</w:t>
            </w:r>
          </w:p>
        </w:tc>
        <w:tc>
          <w:tcPr>
            <w:tcW w:w="3365" w:type="dxa"/>
          </w:tcPr>
          <w:p w14:paraId="45C20C69" w14:textId="77777777" w:rsidR="001A1A9E" w:rsidRPr="00D6290E" w:rsidRDefault="001A1A9E" w:rsidP="00AF3FED">
            <w:pPr>
              <w:pStyle w:val="TableText"/>
            </w:pPr>
            <w:r w:rsidRPr="00D6290E">
              <w:t>urn:oid:2.16.840.1.113883.3.249.7</w:t>
            </w:r>
          </w:p>
        </w:tc>
        <w:tc>
          <w:tcPr>
            <w:tcW w:w="2903" w:type="dxa"/>
          </w:tcPr>
          <w:p w14:paraId="406304F1" w14:textId="77777777" w:rsidR="001A1A9E" w:rsidRPr="00D6290E" w:rsidRDefault="001A1A9E" w:rsidP="00AF3FED">
            <w:pPr>
              <w:pStyle w:val="TableText"/>
            </w:pPr>
            <w:r w:rsidRPr="00D6290E">
              <w:t>Hospital Quality Reporting for the EHR Incentive Program and the IQR Program</w:t>
            </w:r>
          </w:p>
        </w:tc>
      </w:tr>
      <w:tr w:rsidR="00870530" w:rsidRPr="00D6290E" w14:paraId="42042E94" w14:textId="77777777" w:rsidTr="00142CFC">
        <w:trPr>
          <w:cantSplit/>
        </w:trPr>
        <w:tc>
          <w:tcPr>
            <w:tcW w:w="1936" w:type="dxa"/>
          </w:tcPr>
          <w:p w14:paraId="50323CD2" w14:textId="4CA751A9" w:rsidR="00870530" w:rsidRPr="00D6290E" w:rsidRDefault="00870530" w:rsidP="00AF3FED">
            <w:pPr>
              <w:pStyle w:val="TableText"/>
            </w:pPr>
            <w:r>
              <w:t>HQR_IQR_VOL</w:t>
            </w:r>
          </w:p>
        </w:tc>
        <w:tc>
          <w:tcPr>
            <w:tcW w:w="1567" w:type="dxa"/>
          </w:tcPr>
          <w:p w14:paraId="32543761" w14:textId="49F48EFE" w:rsidR="00870530" w:rsidRPr="00D6290E" w:rsidRDefault="00870530" w:rsidP="00AF3FED">
            <w:pPr>
              <w:pStyle w:val="TableText"/>
            </w:pPr>
            <w:r>
              <w:t>CMS Program</w:t>
            </w:r>
          </w:p>
        </w:tc>
        <w:tc>
          <w:tcPr>
            <w:tcW w:w="3365" w:type="dxa"/>
          </w:tcPr>
          <w:p w14:paraId="63DD5E13" w14:textId="461E94DE" w:rsidR="00870530" w:rsidRPr="00D6290E" w:rsidRDefault="00870530" w:rsidP="00AF3FED">
            <w:pPr>
              <w:pStyle w:val="TableText"/>
            </w:pPr>
            <w:r w:rsidRPr="00D6290E">
              <w:t>urn:oid:2.16.840.1.113883.3.249.7</w:t>
            </w:r>
          </w:p>
        </w:tc>
        <w:tc>
          <w:tcPr>
            <w:tcW w:w="2903" w:type="dxa"/>
          </w:tcPr>
          <w:p w14:paraId="3E6EF6F0" w14:textId="1E41E663" w:rsidR="00870530" w:rsidRPr="00D6290E" w:rsidRDefault="00870530" w:rsidP="00AF3FED">
            <w:pPr>
              <w:pStyle w:val="TableText"/>
            </w:pPr>
            <w:r>
              <w:t>Hospital Quality Reporting for Inpatient Quality Reporting Program voluntary submissions</w:t>
            </w:r>
          </w:p>
        </w:tc>
      </w:tr>
      <w:tr w:rsidR="00870530" w:rsidRPr="00D6290E" w:rsidDel="00142CFC" w14:paraId="56BA4B37" w14:textId="2C24C8AB" w:rsidTr="00142CFC">
        <w:trPr>
          <w:cantSplit/>
          <w:del w:id="663" w:author="Yan Heras" w:date="2018-01-18T11:47:00Z"/>
        </w:trPr>
        <w:tc>
          <w:tcPr>
            <w:tcW w:w="1936" w:type="dxa"/>
          </w:tcPr>
          <w:p w14:paraId="03994FA2" w14:textId="772DF223" w:rsidR="00870530" w:rsidRPr="00D6290E" w:rsidDel="00142CFC" w:rsidRDefault="00870530" w:rsidP="00AF3FED">
            <w:pPr>
              <w:pStyle w:val="TableText"/>
              <w:rPr>
                <w:del w:id="664" w:author="Yan Heras" w:date="2018-01-18T11:47:00Z"/>
              </w:rPr>
            </w:pPr>
            <w:del w:id="665" w:author="Yan Heras" w:date="2018-01-18T11:47:00Z">
              <w:r w:rsidDel="00142CFC">
                <w:delText>HQR_EPM_VOL</w:delText>
              </w:r>
            </w:del>
          </w:p>
        </w:tc>
        <w:tc>
          <w:tcPr>
            <w:tcW w:w="1567" w:type="dxa"/>
          </w:tcPr>
          <w:p w14:paraId="2B90B220" w14:textId="3399277F" w:rsidR="00870530" w:rsidRPr="00D6290E" w:rsidDel="00142CFC" w:rsidRDefault="00870530" w:rsidP="00AF3FED">
            <w:pPr>
              <w:pStyle w:val="TableText"/>
              <w:rPr>
                <w:del w:id="666" w:author="Yan Heras" w:date="2018-01-18T11:47:00Z"/>
              </w:rPr>
            </w:pPr>
            <w:del w:id="667" w:author="Yan Heras" w:date="2018-01-18T11:47:00Z">
              <w:r w:rsidDel="00142CFC">
                <w:delText>CMS Program</w:delText>
              </w:r>
            </w:del>
          </w:p>
        </w:tc>
        <w:tc>
          <w:tcPr>
            <w:tcW w:w="3365" w:type="dxa"/>
          </w:tcPr>
          <w:p w14:paraId="690E38E9" w14:textId="158CF1EE" w:rsidR="00870530" w:rsidRPr="00D6290E" w:rsidDel="00142CFC" w:rsidRDefault="00870530" w:rsidP="00AF3FED">
            <w:pPr>
              <w:pStyle w:val="TableText"/>
              <w:rPr>
                <w:del w:id="668" w:author="Yan Heras" w:date="2018-01-18T11:47:00Z"/>
              </w:rPr>
            </w:pPr>
            <w:del w:id="669" w:author="Yan Heras" w:date="2018-01-18T11:47:00Z">
              <w:r w:rsidRPr="00D6290E" w:rsidDel="00142CFC">
                <w:delText>urn:oid:2.16.840.1.113883.3.249.7</w:delText>
              </w:r>
            </w:del>
          </w:p>
        </w:tc>
        <w:tc>
          <w:tcPr>
            <w:tcW w:w="2903" w:type="dxa"/>
          </w:tcPr>
          <w:p w14:paraId="61AA20D4" w14:textId="3782B349" w:rsidR="00870530" w:rsidRPr="00D6290E" w:rsidDel="00142CFC" w:rsidRDefault="00870530" w:rsidP="00AF3FED">
            <w:pPr>
              <w:pStyle w:val="TableText"/>
              <w:rPr>
                <w:del w:id="670" w:author="Yan Heras" w:date="2018-01-18T11:47:00Z"/>
              </w:rPr>
            </w:pPr>
            <w:del w:id="671" w:author="Yan Heras" w:date="2018-01-18T11:47:00Z">
              <w:r w:rsidDel="00142CFC">
                <w:delText>Hospital Quality Reporting for Episode Payment Model voluntary submissions</w:delText>
              </w:r>
            </w:del>
          </w:p>
        </w:tc>
      </w:tr>
      <w:tr w:rsidR="00870530" w:rsidRPr="00D6290E" w14:paraId="05875103" w14:textId="77777777" w:rsidTr="00142CFC">
        <w:trPr>
          <w:cantSplit/>
        </w:trPr>
        <w:tc>
          <w:tcPr>
            <w:tcW w:w="1936" w:type="dxa"/>
          </w:tcPr>
          <w:p w14:paraId="62C63E12" w14:textId="77777777" w:rsidR="00870530" w:rsidRPr="00D6290E" w:rsidRDefault="00870530" w:rsidP="00AF3FED">
            <w:pPr>
              <w:pStyle w:val="TableText"/>
            </w:pPr>
            <w:r w:rsidRPr="00D6290E">
              <w:t>CDAC_HQR_EHR</w:t>
            </w:r>
          </w:p>
        </w:tc>
        <w:tc>
          <w:tcPr>
            <w:tcW w:w="1567" w:type="dxa"/>
          </w:tcPr>
          <w:p w14:paraId="6A4818D2" w14:textId="77777777" w:rsidR="00870530" w:rsidRPr="00D6290E" w:rsidRDefault="00870530" w:rsidP="00AF3FED">
            <w:pPr>
              <w:pStyle w:val="TableText"/>
            </w:pPr>
            <w:r w:rsidRPr="00D6290E">
              <w:t>CMS Program</w:t>
            </w:r>
          </w:p>
        </w:tc>
        <w:tc>
          <w:tcPr>
            <w:tcW w:w="3365" w:type="dxa"/>
          </w:tcPr>
          <w:p w14:paraId="6AED19C9" w14:textId="77777777" w:rsidR="00870530" w:rsidRPr="00D6290E" w:rsidRDefault="00870530" w:rsidP="00AF3FED">
            <w:pPr>
              <w:pStyle w:val="TableText"/>
            </w:pPr>
            <w:r w:rsidRPr="00D6290E">
              <w:t>urn:oid:2.16.840.1.113883.3.249.7</w:t>
            </w:r>
          </w:p>
        </w:tc>
        <w:tc>
          <w:tcPr>
            <w:tcW w:w="2903" w:type="dxa"/>
          </w:tcPr>
          <w:p w14:paraId="25032AA2" w14:textId="77777777" w:rsidR="00870530" w:rsidRPr="00D6290E" w:rsidRDefault="00870530" w:rsidP="00AF3FED">
            <w:pPr>
              <w:pStyle w:val="TableText"/>
            </w:pPr>
            <w:r w:rsidRPr="00D6290E">
              <w:t>CDAC_HQR_EHR</w:t>
            </w:r>
          </w:p>
        </w:tc>
      </w:tr>
    </w:tbl>
    <w:p w14:paraId="333B907F" w14:textId="6D2FC505" w:rsidR="009F75C3" w:rsidRPr="004068BA" w:rsidRDefault="009F75C3" w:rsidP="009F75C3">
      <w:pPr>
        <w:pStyle w:val="Caption-Fig"/>
      </w:pPr>
      <w:bookmarkStart w:id="672" w:name="_Toc290640039"/>
      <w:bookmarkStart w:id="673" w:name="_Toc290640635"/>
      <w:r w:rsidRPr="004068BA">
        <w:t xml:space="preserve">Figure </w:t>
      </w:r>
      <w:r w:rsidR="006E4296" w:rsidRPr="18202D45">
        <w:fldChar w:fldCharType="begin"/>
      </w:r>
      <w:r w:rsidR="00005CF1" w:rsidRPr="004068BA">
        <w:instrText xml:space="preserve"> SEQ Figure \* ARABIC </w:instrText>
      </w:r>
      <w:r w:rsidR="006E4296" w:rsidRPr="18202D45">
        <w:fldChar w:fldCharType="separate"/>
      </w:r>
      <w:r w:rsidR="0096209A">
        <w:rPr>
          <w:noProof/>
        </w:rPr>
        <w:t>8</w:t>
      </w:r>
      <w:r w:rsidR="006E4296" w:rsidRPr="18202D45">
        <w:fldChar w:fldCharType="end"/>
      </w:r>
      <w:r w:rsidRPr="1725540E">
        <w:t xml:space="preserve">: </w:t>
      </w:r>
      <w:proofErr w:type="spellStart"/>
      <w:r w:rsidRPr="004068BA">
        <w:t>informationRecipient</w:t>
      </w:r>
      <w:proofErr w:type="spellEnd"/>
      <w:r w:rsidRPr="004068BA">
        <w:t xml:space="preserve"> Example</w:t>
      </w:r>
      <w:bookmarkEnd w:id="672"/>
      <w:bookmarkEnd w:id="673"/>
      <w:r w:rsidRPr="004068BA">
        <w:t>, QRDA Category I Report - CMS (V</w:t>
      </w:r>
      <w:ins w:id="674" w:author="Yan Heras" w:date="2018-01-22T10:07:00Z">
        <w:r w:rsidR="0030352F">
          <w:t>5</w:t>
        </w:r>
      </w:ins>
      <w:del w:id="675" w:author="Yan Heras" w:date="2018-01-22T10:07:00Z">
        <w:r w:rsidR="00A00639" w:rsidDel="0030352F">
          <w:delText>4</w:delText>
        </w:r>
      </w:del>
      <w:r w:rsidRPr="004068BA">
        <w:t>)</w:t>
      </w:r>
    </w:p>
    <w:p w14:paraId="0F2318A7" w14:textId="236170BF" w:rsidR="009F75C3" w:rsidRPr="004068BA" w:rsidRDefault="7F880045" w:rsidP="009F75C3">
      <w:pPr>
        <w:pStyle w:val="Example"/>
      </w:pPr>
      <w:r>
        <w:t xml:space="preserve">&lt;!-- This example shows the @extension attribute with a value of </w:t>
      </w:r>
      <w:r w:rsidRPr="7F880045">
        <w:rPr>
          <w:rFonts w:ascii="Arial Unicode MS" w:eastAsia="Arial Unicode MS" w:hAnsi="Arial Unicode MS" w:cs="Arial Unicode MS"/>
          <w:sz w:val="20"/>
          <w:szCs w:val="20"/>
        </w:rPr>
        <w:t>"</w:t>
      </w:r>
      <w:r w:rsidRPr="00EF62E5">
        <w:rPr>
          <w:rFonts w:eastAsia="Courier New,Arial Unicode MS" w:cs="Courier New"/>
          <w:szCs w:val="20"/>
        </w:rPr>
        <w:t>HQR</w:t>
      </w:r>
      <w:r w:rsidRPr="00EF62E5">
        <w:rPr>
          <w:rFonts w:ascii="Calibri" w:hAnsi="Calibri" w:cs="Calibri"/>
          <w:szCs w:val="20"/>
        </w:rPr>
        <w:t>_</w:t>
      </w:r>
      <w:r w:rsidRPr="00EF62E5">
        <w:rPr>
          <w:rFonts w:eastAsia="Courier New,Arial Unicode MS" w:cs="Courier New"/>
          <w:szCs w:val="20"/>
        </w:rPr>
        <w:t>EHR</w:t>
      </w:r>
      <w:r w:rsidRPr="7F880045">
        <w:rPr>
          <w:rFonts w:ascii="Arial Unicode MS" w:eastAsia="Arial Unicode MS" w:hAnsi="Arial Unicode MS" w:cs="Arial Unicode MS"/>
          <w:sz w:val="20"/>
          <w:szCs w:val="20"/>
        </w:rPr>
        <w:t>"</w:t>
      </w:r>
      <w:r>
        <w:t xml:space="preserve">, which indicates that this </w:t>
      </w:r>
      <w:r w:rsidR="00E4023D">
        <w:t>QRDA I</w:t>
      </w:r>
      <w:r>
        <w:t xml:space="preserve"> report is submitted to the Hospital Quality Reporting for the EHR Incentive program --&gt;</w:t>
      </w:r>
    </w:p>
    <w:p w14:paraId="50758134" w14:textId="77777777" w:rsidR="009F75C3" w:rsidRPr="004068BA" w:rsidRDefault="009F75C3" w:rsidP="009F75C3">
      <w:pPr>
        <w:pStyle w:val="Example"/>
      </w:pPr>
    </w:p>
    <w:p w14:paraId="46EA8D1E" w14:textId="77777777" w:rsidR="009F75C3" w:rsidRPr="004068BA" w:rsidRDefault="2588F33B" w:rsidP="009F75C3">
      <w:pPr>
        <w:pStyle w:val="Example"/>
      </w:pPr>
      <w:r>
        <w:t>&lt;</w:t>
      </w:r>
      <w:proofErr w:type="spellStart"/>
      <w:proofErr w:type="gramStart"/>
      <w:r>
        <w:t>informationRecipient</w:t>
      </w:r>
      <w:proofErr w:type="spellEnd"/>
      <w:proofErr w:type="gramEnd"/>
      <w:r>
        <w:t>&gt;</w:t>
      </w:r>
    </w:p>
    <w:p w14:paraId="2F34A0F3" w14:textId="77777777" w:rsidR="009F75C3" w:rsidRPr="004068BA" w:rsidRDefault="2588F33B" w:rsidP="009F75C3">
      <w:pPr>
        <w:pStyle w:val="Example"/>
      </w:pPr>
      <w:r>
        <w:t xml:space="preserve">  &lt;</w:t>
      </w:r>
      <w:proofErr w:type="spellStart"/>
      <w:proofErr w:type="gramStart"/>
      <w:r>
        <w:t>intendedRecipient</w:t>
      </w:r>
      <w:proofErr w:type="spellEnd"/>
      <w:proofErr w:type="gramEnd"/>
      <w:r>
        <w:t>&gt;</w:t>
      </w:r>
    </w:p>
    <w:p w14:paraId="110F5715" w14:textId="77777777" w:rsidR="009F75C3" w:rsidRPr="004068BA" w:rsidRDefault="2588F33B" w:rsidP="009F75C3">
      <w:pPr>
        <w:pStyle w:val="Example"/>
      </w:pPr>
      <w:r>
        <w:t xml:space="preserve">    </w:t>
      </w:r>
      <w:proofErr w:type="gramStart"/>
      <w:r>
        <w:t>&lt;!--</w:t>
      </w:r>
      <w:proofErr w:type="gramEnd"/>
      <w:r>
        <w:t xml:space="preserve"> CMS Program Name is required. @</w:t>
      </w:r>
      <w:proofErr w:type="spellStart"/>
      <w:r>
        <w:t>nullFlavor</w:t>
      </w:r>
      <w:proofErr w:type="spellEnd"/>
      <w:r>
        <w:t xml:space="preserve"> is not allowed --&gt;</w:t>
      </w:r>
    </w:p>
    <w:p w14:paraId="148C7B13" w14:textId="77777777" w:rsidR="009F75C3" w:rsidRPr="004068BA" w:rsidRDefault="7F880045" w:rsidP="009F75C3">
      <w:pPr>
        <w:pStyle w:val="Example"/>
      </w:pPr>
      <w:r>
        <w:t xml:space="preserve">    &lt;id root="2.16.840.1.113883.3.249.7" </w:t>
      </w:r>
      <w:r w:rsidR="5430556B">
        <w:br/>
      </w:r>
      <w:r>
        <w:t xml:space="preserve">       extension=</w:t>
      </w:r>
      <w:r w:rsidRPr="7F880045">
        <w:rPr>
          <w:rFonts w:ascii="Arial Unicode MS" w:eastAsia="Arial Unicode MS" w:hAnsi="Arial Unicode MS" w:cs="Arial Unicode MS"/>
          <w:sz w:val="20"/>
          <w:szCs w:val="20"/>
        </w:rPr>
        <w:t>"</w:t>
      </w:r>
      <w:r w:rsidRPr="7F880045">
        <w:rPr>
          <w:rFonts w:ascii="Courier New,Arial Unicode MS" w:eastAsia="Courier New,Arial Unicode MS" w:hAnsi="Courier New,Arial Unicode MS" w:cs="Courier New,Arial Unicode MS"/>
          <w:sz w:val="20"/>
          <w:szCs w:val="20"/>
        </w:rPr>
        <w:t xml:space="preserve"> </w:t>
      </w:r>
      <w:r w:rsidRPr="00EF62E5">
        <w:rPr>
          <w:rFonts w:eastAsia="Courier New,Arial Unicode MS" w:cs="Courier New"/>
          <w:szCs w:val="20"/>
        </w:rPr>
        <w:t>HQR</w:t>
      </w:r>
      <w:r w:rsidRPr="00EF62E5">
        <w:rPr>
          <w:rFonts w:ascii="Calibri" w:hAnsi="Calibri"/>
          <w:szCs w:val="20"/>
        </w:rPr>
        <w:t>_</w:t>
      </w:r>
      <w:r w:rsidRPr="00EF62E5">
        <w:rPr>
          <w:rFonts w:eastAsia="Courier New,Arial Unicode MS" w:cs="Courier New"/>
          <w:szCs w:val="20"/>
        </w:rPr>
        <w:t>EHR</w:t>
      </w:r>
      <w:r w:rsidRPr="7F880045">
        <w:rPr>
          <w:rFonts w:ascii="Arial Unicode MS" w:eastAsia="Arial Unicode MS" w:hAnsi="Arial Unicode MS" w:cs="Arial Unicode MS"/>
          <w:sz w:val="20"/>
          <w:szCs w:val="20"/>
        </w:rPr>
        <w:t>"</w:t>
      </w:r>
      <w:r>
        <w:t>/&gt;</w:t>
      </w:r>
    </w:p>
    <w:p w14:paraId="6C5A5573" w14:textId="77777777" w:rsidR="009F75C3" w:rsidRPr="004068BA" w:rsidRDefault="2588F33B" w:rsidP="009F75C3">
      <w:pPr>
        <w:pStyle w:val="Example"/>
      </w:pPr>
      <w:r>
        <w:t xml:space="preserve">  &lt;/</w:t>
      </w:r>
      <w:proofErr w:type="spellStart"/>
      <w:r>
        <w:t>intendedRecipient</w:t>
      </w:r>
      <w:proofErr w:type="spellEnd"/>
      <w:r>
        <w:t>&gt;</w:t>
      </w:r>
    </w:p>
    <w:p w14:paraId="608D1CE7" w14:textId="77777777" w:rsidR="009F75C3" w:rsidRPr="004068BA" w:rsidRDefault="2588F33B" w:rsidP="009F75C3">
      <w:pPr>
        <w:pStyle w:val="Example"/>
      </w:pPr>
      <w:r>
        <w:t>&lt;/</w:t>
      </w:r>
      <w:proofErr w:type="spellStart"/>
      <w:r>
        <w:t>informationRecipient</w:t>
      </w:r>
      <w:proofErr w:type="spellEnd"/>
      <w:r>
        <w:t>&gt;</w:t>
      </w:r>
    </w:p>
    <w:p w14:paraId="209ABB23" w14:textId="77777777" w:rsidR="007E61BB" w:rsidRDefault="007E61BB" w:rsidP="00DA0537">
      <w:pPr>
        <w:pStyle w:val="Heading4"/>
      </w:pPr>
      <w:bookmarkStart w:id="676" w:name="_Toc454894038"/>
      <w:bookmarkStart w:id="677" w:name="_Toc454894039"/>
      <w:bookmarkStart w:id="678" w:name="_Toc454894041"/>
      <w:bookmarkStart w:id="679" w:name="_Toc454894042"/>
      <w:bookmarkStart w:id="680" w:name="_Toc454894106"/>
      <w:bookmarkStart w:id="681" w:name="C_2228-13817"/>
      <w:bookmarkStart w:id="682" w:name="_Toc454894107"/>
      <w:bookmarkStart w:id="683" w:name="C_1198-5583"/>
      <w:bookmarkStart w:id="684" w:name="C_1198-5584"/>
      <w:bookmarkStart w:id="685" w:name="C_CMS_0100"/>
      <w:bookmarkStart w:id="686" w:name="C_CMS_0101"/>
      <w:bookmarkStart w:id="687" w:name="_Toc454894112"/>
      <w:bookmarkStart w:id="688" w:name="_Toc454894113"/>
      <w:bookmarkStart w:id="689" w:name="C_2239-28484"/>
      <w:bookmarkStart w:id="690" w:name="_Toc454894114"/>
      <w:bookmarkStart w:id="691" w:name="C_2239-28485"/>
      <w:bookmarkStart w:id="692" w:name="_Toc454894115"/>
      <w:bookmarkStart w:id="693" w:name="_Toc454894116"/>
      <w:bookmarkStart w:id="694" w:name="_Toc454894118"/>
      <w:bookmarkStart w:id="695" w:name="_Toc454894119"/>
      <w:bookmarkStart w:id="696" w:name="_Toc454894120"/>
      <w:bookmarkStart w:id="697" w:name="_Toc454894121"/>
      <w:bookmarkStart w:id="698" w:name="_Toc454894122"/>
      <w:bookmarkStart w:id="699" w:name="_Toc454894123"/>
      <w:bookmarkStart w:id="700" w:name="_Toc454894124"/>
      <w:bookmarkStart w:id="701" w:name="_Toc454894125"/>
      <w:bookmarkStart w:id="702" w:name="_Toc454894126"/>
      <w:bookmarkStart w:id="703" w:name="_Toc454894127"/>
      <w:bookmarkStart w:id="704" w:name="_Toc454894128"/>
      <w:bookmarkStart w:id="705" w:name="_Toc486370152"/>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r w:rsidRPr="007E61BB">
        <w:t>Participant</w:t>
      </w:r>
      <w:r w:rsidR="00C57416">
        <w:t xml:space="preserve"> (CMS Certification </w:t>
      </w:r>
      <w:r w:rsidR="000738A4">
        <w:t xml:space="preserve">Identification </w:t>
      </w:r>
      <w:r w:rsidR="00C57416">
        <w:t>Number)</w:t>
      </w:r>
      <w:bookmarkEnd w:id="705"/>
    </w:p>
    <w:p w14:paraId="4DD1FFC5" w14:textId="0F9BB83D" w:rsidR="008A6FAA" w:rsidRDefault="00B66678" w:rsidP="00B66678">
      <w:r>
        <w:t>The Certified Health I</w:t>
      </w:r>
      <w:r w:rsidR="00747476">
        <w:t xml:space="preserve">nformation </w:t>
      </w:r>
      <w:r>
        <w:t>T</w:t>
      </w:r>
      <w:r w:rsidR="00747476">
        <w:t>echnology (IT)</w:t>
      </w:r>
      <w:r>
        <w:t xml:space="preserve"> Product List (CHPL) is the authoritative and comprehensive listing of </w:t>
      </w:r>
      <w:r w:rsidR="00747476">
        <w:t>h</w:t>
      </w:r>
      <w:r>
        <w:t xml:space="preserve">ealth IT certified through the </w:t>
      </w:r>
      <w:r w:rsidR="00747476">
        <w:t>Office of the National Coordinator for Health Information Technology (</w:t>
      </w:r>
      <w:r>
        <w:t>ONC</w:t>
      </w:r>
      <w:r w:rsidR="00747476">
        <w:t>)</w:t>
      </w:r>
      <w:r>
        <w:t xml:space="preserve"> Health IT Certification Program. A CMS EHR Certification Identification Number is a number generated by the CHPL and used for reporting to CMS. </w:t>
      </w:r>
      <w:r w:rsidRPr="004A3CF7">
        <w:t>It represents a single product or combination of products in the CHPL.</w:t>
      </w:r>
      <w:r>
        <w:t xml:space="preserve"> The EH selects a certified health IT product that meets 100% of the requirements for a complete EHR system, or </w:t>
      </w:r>
      <w:r>
        <w:lastRenderedPageBreak/>
        <w:t>combines multiple certified health IT products (Modules) to create a complete EHR product suite, as indicated in the CHPL chart on the CHPL website</w:t>
      </w:r>
      <w:r w:rsidR="002A1851">
        <w:rPr>
          <w:rStyle w:val="FootnoteReference"/>
        </w:rPr>
        <w:footnoteReference w:id="5"/>
      </w:r>
      <w:r w:rsidRPr="11B61B0A">
        <w:t>.</w:t>
      </w:r>
    </w:p>
    <w:p w14:paraId="2A1226AF" w14:textId="77777777" w:rsidR="008A6FAA" w:rsidRDefault="008A6FAA" w:rsidP="00B66678"/>
    <w:p w14:paraId="6347878D" w14:textId="0D37FE4A" w:rsidR="008A6FAA" w:rsidRPr="00F75E57" w:rsidRDefault="00751EBA" w:rsidP="00B66678">
      <w:r>
        <w:t>C</w:t>
      </w:r>
      <w:r w:rsidR="008A6FAA">
        <w:t xml:space="preserve">MS </w:t>
      </w:r>
      <w:r w:rsidR="00A84051">
        <w:t xml:space="preserve">EHR </w:t>
      </w:r>
      <w:r w:rsidR="008A6FAA">
        <w:t xml:space="preserve">Certification </w:t>
      </w:r>
      <w:r w:rsidR="00A84051">
        <w:t>ID</w:t>
      </w:r>
      <w:r>
        <w:t xml:space="preserve"> is </w:t>
      </w:r>
      <w:r w:rsidR="00A84051">
        <w:t xml:space="preserve">different from the </w:t>
      </w:r>
      <w:r>
        <w:t xml:space="preserve">CHPL </w:t>
      </w:r>
      <w:r w:rsidR="00A84051">
        <w:t>product number</w:t>
      </w:r>
      <w:r>
        <w:t xml:space="preserve">. In the CHPL, this would be the number that is generated when select </w:t>
      </w:r>
      <w:r w:rsidR="00870530">
        <w:t>get</w:t>
      </w:r>
      <w:r>
        <w:t xml:space="preserve"> EHR Certification ID for a suite of products that make up the hospital</w:t>
      </w:r>
      <w:r w:rsidR="00A84051">
        <w:t>’</w:t>
      </w:r>
      <w:r>
        <w:t xml:space="preserve">s EHR solution. If a product changes, then a different CMS </w:t>
      </w:r>
      <w:r w:rsidR="00A84051">
        <w:t xml:space="preserve">EHR </w:t>
      </w:r>
      <w:r>
        <w:t>Certification I</w:t>
      </w:r>
      <w:r w:rsidR="00A84051">
        <w:t>D</w:t>
      </w:r>
      <w:r>
        <w:t xml:space="preserve"> will be generated. If there are no changes to the product(s) selected to create the </w:t>
      </w:r>
      <w:r w:rsidR="00A84051">
        <w:t xml:space="preserve">CMS EHR Certification ID, the ID </w:t>
      </w:r>
      <w:r>
        <w:t xml:space="preserve">will remain the same. </w:t>
      </w:r>
      <w:r w:rsidR="005B4634">
        <w:t xml:space="preserve">If the EHR product update </w:t>
      </w:r>
      <w:r w:rsidR="00A84051">
        <w:t>has a new CHPL product number</w:t>
      </w:r>
      <w:r w:rsidR="005B4634">
        <w:t xml:space="preserve"> and occurs during the p</w:t>
      </w:r>
      <w:r w:rsidR="00870530">
        <w:t>e</w:t>
      </w:r>
      <w:r w:rsidR="005B4634">
        <w:t xml:space="preserve">riod of time between the beginning of data capture and export, then a new CMS </w:t>
      </w:r>
      <w:r w:rsidR="00A84051">
        <w:t xml:space="preserve">EHR </w:t>
      </w:r>
      <w:r w:rsidR="005B4634">
        <w:t>Cer</w:t>
      </w:r>
      <w:r w:rsidR="00A84051">
        <w:t>tification ID would need to be generated to s</w:t>
      </w:r>
      <w:r w:rsidR="005B4634">
        <w:t xml:space="preserve">elect the suite of all products used during the data capture and reporting period. The CMS </w:t>
      </w:r>
      <w:r w:rsidR="00A84051">
        <w:t xml:space="preserve">EHR </w:t>
      </w:r>
      <w:r w:rsidR="005B4634">
        <w:t xml:space="preserve">Certification </w:t>
      </w:r>
      <w:r w:rsidR="00A84051">
        <w:t>ID</w:t>
      </w:r>
      <w:r w:rsidR="005B4634">
        <w:t xml:space="preserve"> is only unique to the product suite, if two different hospitals happen to use the same products, then they will both have the same </w:t>
      </w:r>
      <w:r w:rsidR="00A84051">
        <w:t>CMS EHR Certification ID</w:t>
      </w:r>
      <w:r w:rsidR="005B4634">
        <w:t xml:space="preserve">. </w:t>
      </w:r>
    </w:p>
    <w:p w14:paraId="77B46814" w14:textId="63AEFD09" w:rsidR="00C57416" w:rsidRPr="00C57416" w:rsidRDefault="00C57416" w:rsidP="00C57416">
      <w:pPr>
        <w:pStyle w:val="Caption-nospace"/>
      </w:pPr>
      <w:bookmarkStart w:id="706" w:name="_Toc487412653"/>
      <w:r w:rsidRPr="00C57416">
        <w:t xml:space="preserve">Table </w:t>
      </w:r>
      <w:r w:rsidRPr="00C57416">
        <w:fldChar w:fldCharType="begin"/>
      </w:r>
      <w:r w:rsidRPr="00C57416">
        <w:instrText>SEQ Table \* ARABIC</w:instrText>
      </w:r>
      <w:r w:rsidRPr="00C57416">
        <w:fldChar w:fldCharType="separate"/>
      </w:r>
      <w:r w:rsidR="0096209A">
        <w:rPr>
          <w:noProof/>
        </w:rPr>
        <w:t>7</w:t>
      </w:r>
      <w:r w:rsidRPr="00C57416">
        <w:fldChar w:fldCharType="end"/>
      </w:r>
      <w:r w:rsidRPr="00C57416">
        <w:t xml:space="preserve">: </w:t>
      </w:r>
      <w:r>
        <w:t>Participant</w:t>
      </w:r>
      <w:r w:rsidRPr="00C57416">
        <w:t xml:space="preserve"> Constraints Overview</w:t>
      </w:r>
      <w:bookmarkEnd w:id="706"/>
    </w:p>
    <w:p w14:paraId="5F09BDBA" w14:textId="56B4DAE0" w:rsidR="00B141CA" w:rsidRPr="00967FC0" w:rsidRDefault="00B141CA" w:rsidP="00B141CA">
      <w:pPr>
        <w:pStyle w:val="Caption-OID"/>
      </w:pPr>
      <w:proofErr w:type="spellStart"/>
      <w:r>
        <w:t>ClinicalDocument</w:t>
      </w:r>
      <w:proofErr w:type="spellEnd"/>
      <w:r>
        <w:t xml:space="preserve"> (identifier: urn</w:t>
      </w:r>
      <w:proofErr w:type="gramStart"/>
      <w:r>
        <w:t>:hl7ii:2.16.840.1.113883.10.20.24.1.3</w:t>
      </w:r>
      <w:proofErr w:type="gramEnd"/>
      <w:r>
        <w:t>:</w:t>
      </w:r>
      <w:del w:id="707" w:author="Yan Heras" w:date="2018-01-18T11:47:00Z">
        <w:r w:rsidDel="00142CFC">
          <w:delText>2017-07</w:delText>
        </w:r>
      </w:del>
      <w:ins w:id="708" w:author="Yan Heras" w:date="2018-01-18T11:47:00Z">
        <w:r w:rsidR="00142CFC">
          <w:t>2018-02</w:t>
        </w:r>
      </w:ins>
      <w:r>
        <w:t>-01)</w:t>
      </w:r>
    </w:p>
    <w:tbl>
      <w:tblPr>
        <w:tblW w:w="46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160"/>
        <w:gridCol w:w="810"/>
        <w:gridCol w:w="990"/>
        <w:gridCol w:w="720"/>
        <w:gridCol w:w="1892"/>
        <w:gridCol w:w="2249"/>
      </w:tblGrid>
      <w:tr w:rsidR="00EF4A9F" w:rsidRPr="00D6290E" w14:paraId="7B6A8266" w14:textId="77777777" w:rsidTr="11B61B0A">
        <w:trPr>
          <w:cantSplit/>
          <w:tblHeader/>
        </w:trPr>
        <w:tc>
          <w:tcPr>
            <w:tcW w:w="2160" w:type="dxa"/>
            <w:shd w:val="clear" w:color="auto" w:fill="1F497D"/>
            <w:noWrap/>
          </w:tcPr>
          <w:p w14:paraId="13C06928" w14:textId="77777777" w:rsidR="00EF4A9F" w:rsidRPr="00986822" w:rsidRDefault="00EF4A9F">
            <w:pPr>
              <w:pStyle w:val="TableHead"/>
              <w:rPr>
                <w:rFonts w:eastAsia="Calibri"/>
              </w:rPr>
            </w:pPr>
            <w:r w:rsidRPr="00986822">
              <w:rPr>
                <w:rFonts w:eastAsia="Calibri"/>
              </w:rPr>
              <w:t>XPath</w:t>
            </w:r>
          </w:p>
        </w:tc>
        <w:tc>
          <w:tcPr>
            <w:tcW w:w="810" w:type="dxa"/>
            <w:shd w:val="clear" w:color="auto" w:fill="1F497D"/>
            <w:noWrap/>
          </w:tcPr>
          <w:p w14:paraId="578EDC2D" w14:textId="77777777" w:rsidR="00EF4A9F" w:rsidRPr="00986822" w:rsidRDefault="00EF4A9F">
            <w:pPr>
              <w:pStyle w:val="TableHead"/>
              <w:rPr>
                <w:rFonts w:eastAsia="Calibri"/>
              </w:rPr>
            </w:pPr>
            <w:r w:rsidRPr="00986822">
              <w:rPr>
                <w:rFonts w:eastAsia="Calibri"/>
              </w:rPr>
              <w:t>Card.</w:t>
            </w:r>
          </w:p>
        </w:tc>
        <w:tc>
          <w:tcPr>
            <w:tcW w:w="990" w:type="dxa"/>
            <w:shd w:val="clear" w:color="auto" w:fill="1F497D"/>
            <w:noWrap/>
          </w:tcPr>
          <w:p w14:paraId="1EA1907A" w14:textId="77777777" w:rsidR="00EF4A9F" w:rsidRPr="00986822" w:rsidRDefault="00EF4A9F">
            <w:pPr>
              <w:pStyle w:val="TableHead"/>
              <w:rPr>
                <w:rFonts w:eastAsia="Calibri"/>
              </w:rPr>
            </w:pPr>
            <w:r w:rsidRPr="00986822">
              <w:rPr>
                <w:rFonts w:eastAsia="Calibri"/>
              </w:rPr>
              <w:t>Verb</w:t>
            </w:r>
          </w:p>
        </w:tc>
        <w:tc>
          <w:tcPr>
            <w:tcW w:w="720" w:type="dxa"/>
            <w:shd w:val="clear" w:color="auto" w:fill="1F497D"/>
            <w:noWrap/>
          </w:tcPr>
          <w:p w14:paraId="373061E7" w14:textId="77777777" w:rsidR="00EF4A9F" w:rsidRPr="00986822" w:rsidRDefault="00EF4A9F">
            <w:pPr>
              <w:pStyle w:val="TableHead"/>
              <w:rPr>
                <w:rFonts w:eastAsia="Calibri"/>
              </w:rPr>
            </w:pPr>
            <w:r w:rsidRPr="00986822">
              <w:rPr>
                <w:rFonts w:eastAsia="Calibri"/>
              </w:rPr>
              <w:t>Data Type</w:t>
            </w:r>
          </w:p>
        </w:tc>
        <w:tc>
          <w:tcPr>
            <w:tcW w:w="1892" w:type="dxa"/>
            <w:shd w:val="clear" w:color="auto" w:fill="1F497D"/>
            <w:noWrap/>
          </w:tcPr>
          <w:p w14:paraId="56289CA1" w14:textId="7A5A9D94" w:rsidR="00EF4A9F" w:rsidRPr="00986822" w:rsidRDefault="007438E4">
            <w:pPr>
              <w:pStyle w:val="TableHead"/>
              <w:rPr>
                <w:rFonts w:eastAsia="Calibri"/>
              </w:rPr>
            </w:pPr>
            <w:r>
              <w:rPr>
                <w:rFonts w:eastAsia="Calibri"/>
              </w:rPr>
              <w:t>CONF. #</w:t>
            </w:r>
          </w:p>
        </w:tc>
        <w:tc>
          <w:tcPr>
            <w:tcW w:w="2249" w:type="dxa"/>
            <w:shd w:val="clear" w:color="auto" w:fill="1F497D"/>
            <w:noWrap/>
          </w:tcPr>
          <w:p w14:paraId="6F0DB1CA" w14:textId="77777777" w:rsidR="00EF4A9F" w:rsidRPr="00986822" w:rsidRDefault="00EF4A9F">
            <w:pPr>
              <w:pStyle w:val="TableHead"/>
              <w:rPr>
                <w:rFonts w:eastAsia="Calibri"/>
              </w:rPr>
            </w:pPr>
            <w:r w:rsidRPr="00986822">
              <w:rPr>
                <w:rFonts w:eastAsia="Calibri"/>
              </w:rPr>
              <w:t>Value</w:t>
            </w:r>
          </w:p>
        </w:tc>
      </w:tr>
      <w:tr w:rsidR="00EF4A9F" w:rsidRPr="00D6290E" w14:paraId="1DE36599" w14:textId="77777777" w:rsidTr="11B61B0A">
        <w:trPr>
          <w:cantSplit/>
          <w:tblHeader/>
        </w:trPr>
        <w:tc>
          <w:tcPr>
            <w:tcW w:w="2160" w:type="dxa"/>
            <w:shd w:val="clear" w:color="auto" w:fill="auto"/>
          </w:tcPr>
          <w:p w14:paraId="4019722C" w14:textId="77777777" w:rsidR="00EF4A9F" w:rsidRDefault="00EF4A9F" w:rsidP="00C6049B">
            <w:pPr>
              <w:pStyle w:val="TableText"/>
            </w:pPr>
            <w:r>
              <w:tab/>
              <w:t>participant</w:t>
            </w:r>
          </w:p>
        </w:tc>
        <w:tc>
          <w:tcPr>
            <w:tcW w:w="810" w:type="dxa"/>
            <w:shd w:val="clear" w:color="auto" w:fill="auto"/>
          </w:tcPr>
          <w:p w14:paraId="2B3DEA36" w14:textId="77777777" w:rsidR="00EF4A9F" w:rsidRDefault="00EF4A9F" w:rsidP="00C6049B">
            <w:pPr>
              <w:pStyle w:val="TableText"/>
            </w:pPr>
            <w:r>
              <w:t>1..1</w:t>
            </w:r>
          </w:p>
        </w:tc>
        <w:tc>
          <w:tcPr>
            <w:tcW w:w="990" w:type="dxa"/>
            <w:shd w:val="clear" w:color="auto" w:fill="auto"/>
          </w:tcPr>
          <w:p w14:paraId="014EE67F" w14:textId="77777777" w:rsidR="00EF4A9F" w:rsidRDefault="00EF4A9F" w:rsidP="00C6049B">
            <w:pPr>
              <w:pStyle w:val="TableText"/>
            </w:pPr>
            <w:r>
              <w:t>SHALL</w:t>
            </w:r>
          </w:p>
        </w:tc>
        <w:tc>
          <w:tcPr>
            <w:tcW w:w="720" w:type="dxa"/>
            <w:shd w:val="clear" w:color="auto" w:fill="auto"/>
          </w:tcPr>
          <w:p w14:paraId="4AED578C" w14:textId="77777777" w:rsidR="00EF4A9F" w:rsidRDefault="00EF4A9F" w:rsidP="00C6049B">
            <w:pPr>
              <w:pStyle w:val="TableText"/>
            </w:pPr>
          </w:p>
        </w:tc>
        <w:tc>
          <w:tcPr>
            <w:tcW w:w="1892" w:type="dxa"/>
            <w:shd w:val="clear" w:color="auto" w:fill="auto"/>
          </w:tcPr>
          <w:p w14:paraId="0E4485A8" w14:textId="77777777" w:rsidR="00EF4A9F" w:rsidRPr="00634390" w:rsidRDefault="008C6A6D" w:rsidP="00C6049B">
            <w:pPr>
              <w:pStyle w:val="TableText"/>
              <w:rPr>
                <w:color w:val="0033CC"/>
                <w:sz w:val="18"/>
                <w:szCs w:val="18"/>
              </w:rPr>
            </w:pPr>
            <w:hyperlink w:anchor="C_1198-10003_C01">
              <w:r w:rsidR="00EF4A9F" w:rsidRPr="00634390">
                <w:rPr>
                  <w:rStyle w:val="HyperlinkText9pt"/>
                  <w:color w:val="0033CC"/>
                  <w:szCs w:val="18"/>
                </w:rPr>
                <w:t>1198-10003_C01</w:t>
              </w:r>
            </w:hyperlink>
          </w:p>
        </w:tc>
        <w:tc>
          <w:tcPr>
            <w:tcW w:w="2249" w:type="dxa"/>
            <w:shd w:val="clear" w:color="auto" w:fill="auto"/>
          </w:tcPr>
          <w:p w14:paraId="75C83D45" w14:textId="77777777" w:rsidR="00EF4A9F" w:rsidRDefault="00EF4A9F" w:rsidP="00C6049B">
            <w:pPr>
              <w:pStyle w:val="TableText"/>
            </w:pPr>
          </w:p>
        </w:tc>
      </w:tr>
      <w:tr w:rsidR="00EF4A9F" w:rsidRPr="00D6290E" w14:paraId="3C8CDF8F" w14:textId="77777777" w:rsidTr="11B61B0A">
        <w:trPr>
          <w:cantSplit/>
          <w:tblHeader/>
        </w:trPr>
        <w:tc>
          <w:tcPr>
            <w:tcW w:w="2160" w:type="dxa"/>
            <w:shd w:val="clear" w:color="auto" w:fill="auto"/>
          </w:tcPr>
          <w:p w14:paraId="37BD56DB" w14:textId="77777777" w:rsidR="00EF4A9F" w:rsidRDefault="00EF4A9F" w:rsidP="00C6049B">
            <w:pPr>
              <w:pStyle w:val="TableText"/>
            </w:pPr>
            <w:r>
              <w:tab/>
            </w:r>
            <w:r>
              <w:tab/>
              <w:t>associatedEntity</w:t>
            </w:r>
          </w:p>
        </w:tc>
        <w:tc>
          <w:tcPr>
            <w:tcW w:w="810" w:type="dxa"/>
            <w:shd w:val="clear" w:color="auto" w:fill="auto"/>
          </w:tcPr>
          <w:p w14:paraId="75B9D2D7" w14:textId="77777777" w:rsidR="00EF4A9F" w:rsidRDefault="00EF4A9F" w:rsidP="00C6049B">
            <w:pPr>
              <w:pStyle w:val="TableText"/>
            </w:pPr>
            <w:r>
              <w:t>1..1</w:t>
            </w:r>
          </w:p>
        </w:tc>
        <w:tc>
          <w:tcPr>
            <w:tcW w:w="990" w:type="dxa"/>
            <w:shd w:val="clear" w:color="auto" w:fill="auto"/>
          </w:tcPr>
          <w:p w14:paraId="74DA86A7" w14:textId="77777777" w:rsidR="00EF4A9F" w:rsidRDefault="00EF4A9F" w:rsidP="00C6049B">
            <w:pPr>
              <w:pStyle w:val="TableText"/>
            </w:pPr>
            <w:r>
              <w:t>SHALL</w:t>
            </w:r>
          </w:p>
        </w:tc>
        <w:tc>
          <w:tcPr>
            <w:tcW w:w="720" w:type="dxa"/>
            <w:shd w:val="clear" w:color="auto" w:fill="auto"/>
          </w:tcPr>
          <w:p w14:paraId="7E6C9AF1" w14:textId="77777777" w:rsidR="00EF4A9F" w:rsidRDefault="00EF4A9F" w:rsidP="00C6049B">
            <w:pPr>
              <w:pStyle w:val="TableText"/>
            </w:pPr>
          </w:p>
        </w:tc>
        <w:tc>
          <w:tcPr>
            <w:tcW w:w="1892" w:type="dxa"/>
            <w:shd w:val="clear" w:color="auto" w:fill="auto"/>
          </w:tcPr>
          <w:p w14:paraId="27810D82" w14:textId="77777777" w:rsidR="00EF4A9F" w:rsidRPr="00634390" w:rsidRDefault="008C6A6D" w:rsidP="00C6049B">
            <w:pPr>
              <w:pStyle w:val="TableText"/>
              <w:rPr>
                <w:color w:val="0033CC"/>
                <w:sz w:val="18"/>
                <w:szCs w:val="18"/>
              </w:rPr>
            </w:pPr>
            <w:hyperlink w:anchor="C_CMS_0004">
              <w:r w:rsidR="00EF4A9F" w:rsidRPr="00634390">
                <w:rPr>
                  <w:rStyle w:val="HyperlinkText9pt"/>
                  <w:color w:val="0033CC"/>
                  <w:szCs w:val="18"/>
                </w:rPr>
                <w:t>CMS_0004</w:t>
              </w:r>
            </w:hyperlink>
          </w:p>
        </w:tc>
        <w:tc>
          <w:tcPr>
            <w:tcW w:w="2249" w:type="dxa"/>
            <w:shd w:val="clear" w:color="auto" w:fill="auto"/>
          </w:tcPr>
          <w:p w14:paraId="1CEFF4BE" w14:textId="77777777" w:rsidR="00EF4A9F" w:rsidRDefault="00EF4A9F" w:rsidP="00C6049B">
            <w:pPr>
              <w:pStyle w:val="TableText"/>
            </w:pPr>
          </w:p>
        </w:tc>
      </w:tr>
      <w:tr w:rsidR="00EF4A9F" w:rsidRPr="00D6290E" w14:paraId="66B6478A" w14:textId="77777777" w:rsidTr="11B61B0A">
        <w:trPr>
          <w:cantSplit/>
          <w:tblHeader/>
        </w:trPr>
        <w:tc>
          <w:tcPr>
            <w:tcW w:w="2160" w:type="dxa"/>
            <w:shd w:val="clear" w:color="auto" w:fill="auto"/>
          </w:tcPr>
          <w:p w14:paraId="0369562E" w14:textId="77777777" w:rsidR="00EF4A9F" w:rsidRDefault="00EF4A9F" w:rsidP="00C6049B">
            <w:pPr>
              <w:pStyle w:val="TableText"/>
            </w:pPr>
            <w:r>
              <w:tab/>
            </w:r>
            <w:r>
              <w:tab/>
            </w:r>
            <w:r>
              <w:tab/>
              <w:t>id</w:t>
            </w:r>
          </w:p>
        </w:tc>
        <w:tc>
          <w:tcPr>
            <w:tcW w:w="810" w:type="dxa"/>
            <w:shd w:val="clear" w:color="auto" w:fill="auto"/>
          </w:tcPr>
          <w:p w14:paraId="7B1BE565" w14:textId="77777777" w:rsidR="00EF4A9F" w:rsidRDefault="00EF4A9F" w:rsidP="00C6049B">
            <w:pPr>
              <w:pStyle w:val="TableText"/>
            </w:pPr>
            <w:r>
              <w:t>1..1</w:t>
            </w:r>
          </w:p>
        </w:tc>
        <w:tc>
          <w:tcPr>
            <w:tcW w:w="990" w:type="dxa"/>
            <w:shd w:val="clear" w:color="auto" w:fill="auto"/>
          </w:tcPr>
          <w:p w14:paraId="783C46DA" w14:textId="77777777" w:rsidR="00EF4A9F" w:rsidRDefault="00EF4A9F" w:rsidP="00C6049B">
            <w:pPr>
              <w:pStyle w:val="TableText"/>
            </w:pPr>
            <w:r>
              <w:t>SHALL</w:t>
            </w:r>
          </w:p>
        </w:tc>
        <w:tc>
          <w:tcPr>
            <w:tcW w:w="720" w:type="dxa"/>
            <w:shd w:val="clear" w:color="auto" w:fill="auto"/>
          </w:tcPr>
          <w:p w14:paraId="3B772071" w14:textId="77777777" w:rsidR="00EF4A9F" w:rsidRDefault="00EF4A9F" w:rsidP="00C6049B">
            <w:pPr>
              <w:pStyle w:val="TableText"/>
            </w:pPr>
          </w:p>
        </w:tc>
        <w:tc>
          <w:tcPr>
            <w:tcW w:w="1892" w:type="dxa"/>
            <w:shd w:val="clear" w:color="auto" w:fill="auto"/>
          </w:tcPr>
          <w:p w14:paraId="642463A5" w14:textId="77777777" w:rsidR="00EF4A9F" w:rsidRPr="00634390" w:rsidRDefault="008C6A6D" w:rsidP="00C6049B">
            <w:pPr>
              <w:pStyle w:val="TableText"/>
              <w:rPr>
                <w:color w:val="0033CC"/>
                <w:sz w:val="18"/>
                <w:szCs w:val="18"/>
              </w:rPr>
            </w:pPr>
            <w:hyperlink w:anchor="C_CMS_0005">
              <w:r w:rsidR="00EF4A9F" w:rsidRPr="00634390">
                <w:rPr>
                  <w:rStyle w:val="HyperlinkText9pt"/>
                  <w:color w:val="0033CC"/>
                  <w:szCs w:val="18"/>
                </w:rPr>
                <w:t>CMS_0005</w:t>
              </w:r>
            </w:hyperlink>
          </w:p>
        </w:tc>
        <w:tc>
          <w:tcPr>
            <w:tcW w:w="2249" w:type="dxa"/>
            <w:shd w:val="clear" w:color="auto" w:fill="auto"/>
          </w:tcPr>
          <w:p w14:paraId="630F8D8D" w14:textId="77777777" w:rsidR="00EF4A9F" w:rsidRDefault="00EF4A9F" w:rsidP="00C6049B">
            <w:pPr>
              <w:pStyle w:val="TableText"/>
            </w:pPr>
          </w:p>
        </w:tc>
      </w:tr>
      <w:tr w:rsidR="00EF4A9F" w:rsidRPr="00D6290E" w14:paraId="5B7FDA18" w14:textId="77777777" w:rsidTr="11B61B0A">
        <w:trPr>
          <w:cantSplit/>
          <w:tblHeader/>
        </w:trPr>
        <w:tc>
          <w:tcPr>
            <w:tcW w:w="2160" w:type="dxa"/>
            <w:shd w:val="clear" w:color="auto" w:fill="auto"/>
          </w:tcPr>
          <w:p w14:paraId="79E379DB" w14:textId="77777777" w:rsidR="00EF4A9F" w:rsidRDefault="00EF4A9F" w:rsidP="00C6049B">
            <w:pPr>
              <w:pStyle w:val="TableText"/>
            </w:pPr>
            <w:r>
              <w:tab/>
            </w:r>
            <w:r>
              <w:tab/>
            </w:r>
            <w:r>
              <w:tab/>
            </w:r>
            <w:r>
              <w:tab/>
              <w:t>@root</w:t>
            </w:r>
          </w:p>
        </w:tc>
        <w:tc>
          <w:tcPr>
            <w:tcW w:w="810" w:type="dxa"/>
            <w:shd w:val="clear" w:color="auto" w:fill="auto"/>
          </w:tcPr>
          <w:p w14:paraId="26C6C903" w14:textId="77777777" w:rsidR="00EF4A9F" w:rsidRDefault="00EF4A9F" w:rsidP="00C6049B">
            <w:pPr>
              <w:pStyle w:val="TableText"/>
            </w:pPr>
            <w:r>
              <w:t>1..1</w:t>
            </w:r>
          </w:p>
        </w:tc>
        <w:tc>
          <w:tcPr>
            <w:tcW w:w="990" w:type="dxa"/>
            <w:shd w:val="clear" w:color="auto" w:fill="auto"/>
          </w:tcPr>
          <w:p w14:paraId="331A34B5" w14:textId="77777777" w:rsidR="00EF4A9F" w:rsidRDefault="00EF4A9F" w:rsidP="00C6049B">
            <w:pPr>
              <w:pStyle w:val="TableText"/>
            </w:pPr>
            <w:r>
              <w:t>SHALL</w:t>
            </w:r>
          </w:p>
        </w:tc>
        <w:tc>
          <w:tcPr>
            <w:tcW w:w="720" w:type="dxa"/>
            <w:shd w:val="clear" w:color="auto" w:fill="auto"/>
          </w:tcPr>
          <w:p w14:paraId="0F64DB93" w14:textId="77777777" w:rsidR="00EF4A9F" w:rsidRDefault="00EF4A9F" w:rsidP="00C6049B">
            <w:pPr>
              <w:pStyle w:val="TableText"/>
            </w:pPr>
          </w:p>
        </w:tc>
        <w:tc>
          <w:tcPr>
            <w:tcW w:w="1892" w:type="dxa"/>
            <w:shd w:val="clear" w:color="auto" w:fill="auto"/>
          </w:tcPr>
          <w:p w14:paraId="2B484562" w14:textId="77777777" w:rsidR="00EF4A9F" w:rsidRPr="00634390" w:rsidRDefault="008C6A6D" w:rsidP="00C6049B">
            <w:pPr>
              <w:pStyle w:val="TableText"/>
              <w:rPr>
                <w:color w:val="0033CC"/>
                <w:sz w:val="18"/>
                <w:szCs w:val="18"/>
              </w:rPr>
            </w:pPr>
            <w:hyperlink w:anchor="C_CMS_0006">
              <w:r w:rsidR="00EF4A9F" w:rsidRPr="00634390">
                <w:rPr>
                  <w:rStyle w:val="HyperlinkText9pt"/>
                  <w:color w:val="0033CC"/>
                  <w:szCs w:val="18"/>
                </w:rPr>
                <w:t>CMS_0006</w:t>
              </w:r>
            </w:hyperlink>
          </w:p>
        </w:tc>
        <w:tc>
          <w:tcPr>
            <w:tcW w:w="2249" w:type="dxa"/>
            <w:shd w:val="clear" w:color="auto" w:fill="auto"/>
          </w:tcPr>
          <w:p w14:paraId="0E9A962C" w14:textId="77777777" w:rsidR="00EF4A9F" w:rsidRDefault="00EF4A9F" w:rsidP="00C6049B">
            <w:pPr>
              <w:pStyle w:val="TableText"/>
            </w:pPr>
            <w:r>
              <w:t>2.16.840.1.113883.3.2074.1</w:t>
            </w:r>
          </w:p>
        </w:tc>
      </w:tr>
      <w:tr w:rsidR="00EF4A9F" w:rsidRPr="00D6290E" w14:paraId="032F1305" w14:textId="77777777" w:rsidTr="11B61B0A">
        <w:trPr>
          <w:cantSplit/>
          <w:tblHeader/>
        </w:trPr>
        <w:tc>
          <w:tcPr>
            <w:tcW w:w="2160" w:type="dxa"/>
            <w:shd w:val="clear" w:color="auto" w:fill="auto"/>
          </w:tcPr>
          <w:p w14:paraId="52DEA8D4" w14:textId="77777777" w:rsidR="00EF4A9F" w:rsidRDefault="00EF4A9F" w:rsidP="00C6049B">
            <w:pPr>
              <w:pStyle w:val="TableText"/>
            </w:pPr>
            <w:r>
              <w:tab/>
            </w:r>
            <w:r>
              <w:tab/>
            </w:r>
            <w:r>
              <w:tab/>
            </w:r>
            <w:r>
              <w:tab/>
              <w:t>@extension</w:t>
            </w:r>
          </w:p>
        </w:tc>
        <w:tc>
          <w:tcPr>
            <w:tcW w:w="810" w:type="dxa"/>
            <w:shd w:val="clear" w:color="auto" w:fill="auto"/>
          </w:tcPr>
          <w:p w14:paraId="42FFAC40" w14:textId="77777777" w:rsidR="00EF4A9F" w:rsidRDefault="00EF4A9F" w:rsidP="00C6049B">
            <w:pPr>
              <w:pStyle w:val="TableText"/>
            </w:pPr>
            <w:r>
              <w:t>1..1</w:t>
            </w:r>
          </w:p>
        </w:tc>
        <w:tc>
          <w:tcPr>
            <w:tcW w:w="990" w:type="dxa"/>
            <w:shd w:val="clear" w:color="auto" w:fill="auto"/>
          </w:tcPr>
          <w:p w14:paraId="657FE7EB" w14:textId="77777777" w:rsidR="00EF4A9F" w:rsidRDefault="00EF4A9F" w:rsidP="00C6049B">
            <w:pPr>
              <w:pStyle w:val="TableText"/>
            </w:pPr>
            <w:r>
              <w:t>SHALL</w:t>
            </w:r>
          </w:p>
        </w:tc>
        <w:tc>
          <w:tcPr>
            <w:tcW w:w="720" w:type="dxa"/>
            <w:shd w:val="clear" w:color="auto" w:fill="auto"/>
          </w:tcPr>
          <w:p w14:paraId="76F105F3" w14:textId="77777777" w:rsidR="00EF4A9F" w:rsidRDefault="00EF4A9F" w:rsidP="00C6049B">
            <w:pPr>
              <w:pStyle w:val="TableText"/>
            </w:pPr>
          </w:p>
        </w:tc>
        <w:tc>
          <w:tcPr>
            <w:tcW w:w="1892" w:type="dxa"/>
            <w:shd w:val="clear" w:color="auto" w:fill="auto"/>
          </w:tcPr>
          <w:p w14:paraId="177E247B" w14:textId="77777777" w:rsidR="00EF4A9F" w:rsidRPr="00634390" w:rsidRDefault="008C6A6D" w:rsidP="00C6049B">
            <w:pPr>
              <w:pStyle w:val="TableText"/>
              <w:rPr>
                <w:color w:val="0033CC"/>
                <w:sz w:val="18"/>
                <w:szCs w:val="18"/>
              </w:rPr>
            </w:pPr>
            <w:hyperlink w:anchor="C_CMS_0008">
              <w:r w:rsidR="00EF4A9F" w:rsidRPr="00634390">
                <w:rPr>
                  <w:rStyle w:val="HyperlinkText9pt"/>
                  <w:color w:val="0033CC"/>
                  <w:szCs w:val="18"/>
                </w:rPr>
                <w:t>CMS_0008</w:t>
              </w:r>
            </w:hyperlink>
          </w:p>
        </w:tc>
        <w:tc>
          <w:tcPr>
            <w:tcW w:w="2249" w:type="dxa"/>
            <w:shd w:val="clear" w:color="auto" w:fill="auto"/>
          </w:tcPr>
          <w:p w14:paraId="5D4A370F" w14:textId="77777777" w:rsidR="00EF4A9F" w:rsidRDefault="00EF4A9F" w:rsidP="00C6049B">
            <w:pPr>
              <w:pStyle w:val="TableText"/>
            </w:pPr>
          </w:p>
        </w:tc>
      </w:tr>
    </w:tbl>
    <w:p w14:paraId="3FF94EC1" w14:textId="77777777" w:rsidR="00C57416" w:rsidRDefault="00C57416" w:rsidP="00CD102C"/>
    <w:p w14:paraId="5A4F14D6" w14:textId="77777777" w:rsidR="00EF4A9F" w:rsidRDefault="00EF4A9F" w:rsidP="00616BCA">
      <w:pPr>
        <w:numPr>
          <w:ilvl w:val="0"/>
          <w:numId w:val="27"/>
        </w:numPr>
        <w:tabs>
          <w:tab w:val="clear" w:pos="1080"/>
          <w:tab w:val="num" w:pos="360"/>
        </w:tabs>
        <w:spacing w:after="40" w:line="260" w:lineRule="exact"/>
        <w:ind w:left="360"/>
      </w:pPr>
      <w:r>
        <w:rPr>
          <w:rStyle w:val="keyword"/>
        </w:rPr>
        <w:t>SHALL</w:t>
      </w:r>
      <w:r>
        <w:t xml:space="preserve"> contain exactly one [1</w:t>
      </w:r>
      <w:proofErr w:type="gramStart"/>
      <w:r>
        <w:t>..1</w:t>
      </w:r>
      <w:proofErr w:type="gramEnd"/>
      <w:r>
        <w:t xml:space="preserve">] </w:t>
      </w:r>
      <w:r w:rsidRPr="00634390">
        <w:rPr>
          <w:rStyle w:val="XMLnameBold"/>
          <w:sz w:val="22"/>
        </w:rPr>
        <w:t>participant</w:t>
      </w:r>
      <w:bookmarkStart w:id="709" w:name="C_1198-10003_C01"/>
      <w:bookmarkEnd w:id="709"/>
      <w:r w:rsidRPr="00634390">
        <w:rPr>
          <w:sz w:val="24"/>
        </w:rPr>
        <w:t xml:space="preserve"> </w:t>
      </w:r>
      <w:r>
        <w:t>(CONF:1198-10003_C01).</w:t>
      </w:r>
    </w:p>
    <w:p w14:paraId="26DF349A" w14:textId="77777777" w:rsidR="00EF4A9F" w:rsidRDefault="00EF4A9F" w:rsidP="006153E0">
      <w:pPr>
        <w:pStyle w:val="BodyText0"/>
      </w:pPr>
      <w:r>
        <w:t>CMS EHR Certification Number is required for HQR.</w:t>
      </w:r>
    </w:p>
    <w:p w14:paraId="5BF1D022" w14:textId="77777777" w:rsidR="00EF4A9F" w:rsidRDefault="00EF4A9F" w:rsidP="00616BCA">
      <w:pPr>
        <w:numPr>
          <w:ilvl w:val="1"/>
          <w:numId w:val="27"/>
        </w:numPr>
        <w:tabs>
          <w:tab w:val="clear" w:pos="1800"/>
          <w:tab w:val="num" w:pos="1080"/>
        </w:tabs>
        <w:spacing w:after="40" w:line="260" w:lineRule="exact"/>
        <w:ind w:left="1080"/>
      </w:pPr>
      <w:r>
        <w:t xml:space="preserve">This participant </w:t>
      </w:r>
      <w:r>
        <w:rPr>
          <w:rStyle w:val="keyword"/>
        </w:rPr>
        <w:t>SHALL</w:t>
      </w:r>
      <w:r>
        <w:t xml:space="preserve"> contain exactly one [1</w:t>
      </w:r>
      <w:proofErr w:type="gramStart"/>
      <w:r>
        <w:t>..1</w:t>
      </w:r>
      <w:proofErr w:type="gramEnd"/>
      <w:r>
        <w:t xml:space="preserve">] </w:t>
      </w:r>
      <w:proofErr w:type="spellStart"/>
      <w:r w:rsidRPr="00634390">
        <w:rPr>
          <w:rStyle w:val="XMLnameBold"/>
          <w:sz w:val="22"/>
        </w:rPr>
        <w:t>associatedEntity</w:t>
      </w:r>
      <w:bookmarkStart w:id="710" w:name="C_CMS_0004"/>
      <w:bookmarkEnd w:id="710"/>
      <w:proofErr w:type="spellEnd"/>
      <w:r w:rsidRPr="00634390">
        <w:rPr>
          <w:sz w:val="24"/>
        </w:rPr>
        <w:t xml:space="preserve"> </w:t>
      </w:r>
      <w:r>
        <w:t>(CONF:CMS_0004).</w:t>
      </w:r>
    </w:p>
    <w:p w14:paraId="66CAA089" w14:textId="77777777" w:rsidR="00EF4A9F" w:rsidRDefault="00EF4A9F" w:rsidP="00616BCA">
      <w:pPr>
        <w:numPr>
          <w:ilvl w:val="2"/>
          <w:numId w:val="27"/>
        </w:numPr>
        <w:tabs>
          <w:tab w:val="clear" w:pos="2520"/>
          <w:tab w:val="num" w:pos="1800"/>
        </w:tabs>
        <w:spacing w:after="40" w:line="260" w:lineRule="exact"/>
        <w:ind w:left="1800"/>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sidRPr="00634390">
        <w:rPr>
          <w:rStyle w:val="XMLnameBold"/>
          <w:sz w:val="22"/>
        </w:rPr>
        <w:t>id</w:t>
      </w:r>
      <w:bookmarkStart w:id="711" w:name="C_CMS_0005"/>
      <w:bookmarkEnd w:id="711"/>
      <w:r w:rsidRPr="00634390">
        <w:rPr>
          <w:sz w:val="24"/>
        </w:rPr>
        <w:t xml:space="preserve"> </w:t>
      </w:r>
      <w:r>
        <w:t>(CONF:CMS_0005).</w:t>
      </w:r>
    </w:p>
    <w:p w14:paraId="067D8F19" w14:textId="3DCC4C88" w:rsidR="00EF4A9F" w:rsidRDefault="00EF4A9F" w:rsidP="00616BCA">
      <w:pPr>
        <w:numPr>
          <w:ilvl w:val="3"/>
          <w:numId w:val="27"/>
        </w:numPr>
        <w:tabs>
          <w:tab w:val="clear" w:pos="3284"/>
          <w:tab w:val="num" w:pos="2520"/>
        </w:tabs>
        <w:spacing w:after="40" w:line="260" w:lineRule="exact"/>
        <w:ind w:left="2520"/>
      </w:pPr>
      <w:r>
        <w:t xml:space="preserve">This id </w:t>
      </w:r>
      <w:r>
        <w:rPr>
          <w:rStyle w:val="keyword"/>
        </w:rPr>
        <w:t>SHALL</w:t>
      </w:r>
      <w:r>
        <w:t xml:space="preserve"> contain exactly one [1</w:t>
      </w:r>
      <w:proofErr w:type="gramStart"/>
      <w:r>
        <w:t>..1</w:t>
      </w:r>
      <w:proofErr w:type="gramEnd"/>
      <w:r>
        <w:t xml:space="preserve">] </w:t>
      </w:r>
      <w:r w:rsidRPr="00634390">
        <w:rPr>
          <w:rStyle w:val="XMLnameBold"/>
          <w:sz w:val="22"/>
        </w:rPr>
        <w:t>@root</w:t>
      </w:r>
      <w:r>
        <w:t>=</w:t>
      </w:r>
      <w:r>
        <w:rPr>
          <w:rStyle w:val="XMLname"/>
        </w:rPr>
        <w:t>"2.16.840.1.113883.3.2074.1"</w:t>
      </w:r>
      <w:r>
        <w:t xml:space="preserve"> CMS EHR Certification Number </w:t>
      </w:r>
      <w:bookmarkStart w:id="712" w:name="C_CMS_0006"/>
      <w:bookmarkEnd w:id="712"/>
      <w:r>
        <w:t>(CONF:CMS_0006).</w:t>
      </w:r>
    </w:p>
    <w:p w14:paraId="19E77811" w14:textId="77777777" w:rsidR="00EF4A9F" w:rsidRDefault="00EF4A9F" w:rsidP="00616BCA">
      <w:pPr>
        <w:numPr>
          <w:ilvl w:val="3"/>
          <w:numId w:val="27"/>
        </w:numPr>
        <w:tabs>
          <w:tab w:val="clear" w:pos="3284"/>
          <w:tab w:val="num" w:pos="2520"/>
        </w:tabs>
        <w:spacing w:after="40" w:line="260" w:lineRule="exact"/>
        <w:ind w:left="2520"/>
      </w:pPr>
      <w:r>
        <w:t xml:space="preserve">This id </w:t>
      </w:r>
      <w:r>
        <w:rPr>
          <w:rStyle w:val="keyword"/>
        </w:rPr>
        <w:t>SHALL</w:t>
      </w:r>
      <w:r>
        <w:t xml:space="preserve"> contain exactly one [1</w:t>
      </w:r>
      <w:proofErr w:type="gramStart"/>
      <w:r>
        <w:t>..1</w:t>
      </w:r>
      <w:proofErr w:type="gramEnd"/>
      <w:r>
        <w:t xml:space="preserve">] </w:t>
      </w:r>
      <w:r w:rsidRPr="00634390">
        <w:rPr>
          <w:rStyle w:val="XMLnameBold"/>
          <w:sz w:val="22"/>
        </w:rPr>
        <w:t>@extension</w:t>
      </w:r>
      <w:bookmarkStart w:id="713" w:name="C_CMS_0008"/>
      <w:bookmarkEnd w:id="713"/>
      <w:r w:rsidRPr="00634390">
        <w:rPr>
          <w:sz w:val="24"/>
        </w:rPr>
        <w:t xml:space="preserve"> </w:t>
      </w:r>
      <w:r>
        <w:t>(CONF:CMS_0008).</w:t>
      </w:r>
      <w:r>
        <w:br/>
        <w:t>Note: The value of @extension is the Certification Number.</w:t>
      </w:r>
    </w:p>
    <w:p w14:paraId="5FF5F0AD" w14:textId="77777777" w:rsidR="009F75C3" w:rsidRPr="00FD28C6" w:rsidRDefault="009F75C3" w:rsidP="00DA0537">
      <w:pPr>
        <w:pStyle w:val="Heading4"/>
      </w:pPr>
      <w:bookmarkStart w:id="714" w:name="_Toc486370153"/>
      <w:proofErr w:type="spellStart"/>
      <w:proofErr w:type="gramStart"/>
      <w:r w:rsidRPr="00FD28C6">
        <w:lastRenderedPageBreak/>
        <w:t>documentationOf</w:t>
      </w:r>
      <w:proofErr w:type="spellEnd"/>
      <w:r w:rsidRPr="1725540E">
        <w:t>/</w:t>
      </w:r>
      <w:proofErr w:type="spellStart"/>
      <w:r w:rsidRPr="00FD28C6">
        <w:t>serviceEvent</w:t>
      </w:r>
      <w:bookmarkEnd w:id="714"/>
      <w:proofErr w:type="spellEnd"/>
      <w:proofErr w:type="gramEnd"/>
      <w:r w:rsidRPr="1725540E">
        <w:t xml:space="preserve"> </w:t>
      </w:r>
    </w:p>
    <w:p w14:paraId="791F0824" w14:textId="5007A6A3" w:rsidR="009603CC" w:rsidRPr="00A173B9" w:rsidRDefault="009603CC" w:rsidP="009603CC">
      <w:pPr>
        <w:pStyle w:val="Caption-nospace"/>
        <w:rPr>
          <w:b w:val="0"/>
          <w:bCs w:val="0"/>
        </w:rPr>
      </w:pPr>
      <w:bookmarkStart w:id="715" w:name="_informationRecipient_1"/>
      <w:bookmarkStart w:id="716" w:name="C_1182-45"/>
      <w:bookmarkStart w:id="717" w:name="C_1140-16704"/>
      <w:bookmarkStart w:id="718" w:name="C_1182-47"/>
      <w:bookmarkStart w:id="719" w:name="C_1182-48"/>
      <w:bookmarkStart w:id="720" w:name="C_1182-49"/>
      <w:bookmarkStart w:id="721" w:name="_Toc487412654"/>
      <w:bookmarkEnd w:id="628"/>
      <w:bookmarkEnd w:id="629"/>
      <w:bookmarkEnd w:id="630"/>
      <w:bookmarkEnd w:id="715"/>
      <w:bookmarkEnd w:id="716"/>
      <w:bookmarkEnd w:id="717"/>
      <w:bookmarkEnd w:id="718"/>
      <w:bookmarkEnd w:id="719"/>
      <w:bookmarkEnd w:id="720"/>
      <w:r w:rsidRPr="00C57416">
        <w:t xml:space="preserve">Table </w:t>
      </w:r>
      <w:r w:rsidRPr="00C57416">
        <w:fldChar w:fldCharType="begin"/>
      </w:r>
      <w:r w:rsidRPr="00C57416">
        <w:instrText>SEQ Table \* ARABIC</w:instrText>
      </w:r>
      <w:r w:rsidRPr="00C57416">
        <w:fldChar w:fldCharType="separate"/>
      </w:r>
      <w:r w:rsidR="0096209A">
        <w:rPr>
          <w:noProof/>
        </w:rPr>
        <w:t>8</w:t>
      </w:r>
      <w:r w:rsidRPr="00C57416">
        <w:fldChar w:fldCharType="end"/>
      </w:r>
      <w:r w:rsidRPr="1725540E">
        <w:t xml:space="preserve">: </w:t>
      </w:r>
      <w:proofErr w:type="spellStart"/>
      <w:r>
        <w:t>documentationOf</w:t>
      </w:r>
      <w:proofErr w:type="spellEnd"/>
      <w:r w:rsidRPr="1725540E">
        <w:t>/</w:t>
      </w:r>
      <w:proofErr w:type="spellStart"/>
      <w:r>
        <w:t>serviceEvent</w:t>
      </w:r>
      <w:proofErr w:type="spellEnd"/>
      <w:r>
        <w:t xml:space="preserve"> Constraints Overview</w:t>
      </w:r>
      <w:bookmarkEnd w:id="721"/>
    </w:p>
    <w:p w14:paraId="3688517A" w14:textId="34EB2877" w:rsidR="00B141CA" w:rsidRPr="00967FC0" w:rsidRDefault="00B141CA" w:rsidP="00B141CA">
      <w:pPr>
        <w:pStyle w:val="Caption-OID"/>
      </w:pPr>
      <w:proofErr w:type="spellStart"/>
      <w:r>
        <w:t>ClinicalDocument</w:t>
      </w:r>
      <w:proofErr w:type="spellEnd"/>
      <w:r>
        <w:t xml:space="preserve"> (identifier: urn</w:t>
      </w:r>
      <w:proofErr w:type="gramStart"/>
      <w:r>
        <w:t>:hl7ii:2.16.840.1.113883.10.20.24.1.3</w:t>
      </w:r>
      <w:proofErr w:type="gramEnd"/>
      <w:r>
        <w:t>:</w:t>
      </w:r>
      <w:del w:id="722" w:author="Yan Heras" w:date="2018-01-18T11:48:00Z">
        <w:r w:rsidDel="00142CFC">
          <w:delText>2017-07</w:delText>
        </w:r>
      </w:del>
      <w:ins w:id="723" w:author="Yan Heras" w:date="2018-01-18T11:48:00Z">
        <w:r w:rsidR="00142CFC">
          <w:t>2018-02</w:t>
        </w:r>
      </w:ins>
      <w:r>
        <w:t>-01)</w:t>
      </w:r>
    </w:p>
    <w:tbl>
      <w:tblPr>
        <w:tblW w:w="4652"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430"/>
        <w:gridCol w:w="810"/>
        <w:gridCol w:w="1080"/>
        <w:gridCol w:w="720"/>
        <w:gridCol w:w="1620"/>
        <w:gridCol w:w="2250"/>
      </w:tblGrid>
      <w:tr w:rsidR="00EF4A9F" w:rsidRPr="00D6290E" w14:paraId="78C6AEBF" w14:textId="77777777" w:rsidTr="11B61B0A">
        <w:trPr>
          <w:cantSplit/>
          <w:tblHeader/>
        </w:trPr>
        <w:tc>
          <w:tcPr>
            <w:tcW w:w="2430" w:type="dxa"/>
            <w:shd w:val="clear" w:color="auto" w:fill="1F497D"/>
            <w:noWrap/>
          </w:tcPr>
          <w:p w14:paraId="26AA8DAA" w14:textId="77777777" w:rsidR="00EF4A9F" w:rsidRPr="00986822" w:rsidRDefault="00EF4A9F">
            <w:pPr>
              <w:pStyle w:val="TableHead"/>
              <w:rPr>
                <w:rFonts w:eastAsia="Calibri"/>
              </w:rPr>
            </w:pPr>
            <w:r w:rsidRPr="00986822">
              <w:rPr>
                <w:rFonts w:eastAsia="Calibri"/>
              </w:rPr>
              <w:t>XPath</w:t>
            </w:r>
          </w:p>
        </w:tc>
        <w:tc>
          <w:tcPr>
            <w:tcW w:w="810" w:type="dxa"/>
            <w:shd w:val="clear" w:color="auto" w:fill="1F497D"/>
            <w:noWrap/>
          </w:tcPr>
          <w:p w14:paraId="78096C26" w14:textId="77777777" w:rsidR="00EF4A9F" w:rsidRPr="00986822" w:rsidRDefault="00EF4A9F">
            <w:pPr>
              <w:pStyle w:val="TableHead"/>
              <w:rPr>
                <w:rFonts w:eastAsia="Calibri"/>
              </w:rPr>
            </w:pPr>
            <w:r w:rsidRPr="00986822">
              <w:rPr>
                <w:rFonts w:eastAsia="Calibri"/>
              </w:rPr>
              <w:t>Card.</w:t>
            </w:r>
          </w:p>
        </w:tc>
        <w:tc>
          <w:tcPr>
            <w:tcW w:w="1080" w:type="dxa"/>
            <w:shd w:val="clear" w:color="auto" w:fill="1F497D"/>
            <w:noWrap/>
          </w:tcPr>
          <w:p w14:paraId="1C86F341" w14:textId="77777777" w:rsidR="00EF4A9F" w:rsidRPr="00986822" w:rsidRDefault="00EF4A9F">
            <w:pPr>
              <w:pStyle w:val="TableHead"/>
              <w:rPr>
                <w:rFonts w:eastAsia="Calibri"/>
              </w:rPr>
            </w:pPr>
            <w:r w:rsidRPr="00986822">
              <w:rPr>
                <w:rFonts w:eastAsia="Calibri"/>
              </w:rPr>
              <w:t>Verb</w:t>
            </w:r>
          </w:p>
        </w:tc>
        <w:tc>
          <w:tcPr>
            <w:tcW w:w="720" w:type="dxa"/>
            <w:shd w:val="clear" w:color="auto" w:fill="1F497D"/>
            <w:noWrap/>
          </w:tcPr>
          <w:p w14:paraId="002ECB6D" w14:textId="77777777" w:rsidR="00EF4A9F" w:rsidRPr="00986822" w:rsidRDefault="00EF4A9F">
            <w:pPr>
              <w:pStyle w:val="TableHead"/>
              <w:rPr>
                <w:rFonts w:eastAsia="Calibri"/>
              </w:rPr>
            </w:pPr>
            <w:r w:rsidRPr="00986822">
              <w:rPr>
                <w:rFonts w:eastAsia="Calibri"/>
              </w:rPr>
              <w:t>Data Type</w:t>
            </w:r>
          </w:p>
        </w:tc>
        <w:tc>
          <w:tcPr>
            <w:tcW w:w="1620" w:type="dxa"/>
            <w:shd w:val="clear" w:color="auto" w:fill="1F497D"/>
            <w:noWrap/>
          </w:tcPr>
          <w:p w14:paraId="1E3EBAAA" w14:textId="74AE76F4" w:rsidR="00EF4A9F" w:rsidRPr="00986822" w:rsidRDefault="007438E4">
            <w:pPr>
              <w:pStyle w:val="TableHead"/>
              <w:rPr>
                <w:rFonts w:eastAsia="Calibri"/>
              </w:rPr>
            </w:pPr>
            <w:r>
              <w:rPr>
                <w:rFonts w:eastAsia="Calibri"/>
              </w:rPr>
              <w:t>CONF. #</w:t>
            </w:r>
          </w:p>
        </w:tc>
        <w:tc>
          <w:tcPr>
            <w:tcW w:w="2250" w:type="dxa"/>
            <w:shd w:val="clear" w:color="auto" w:fill="1F497D"/>
            <w:noWrap/>
          </w:tcPr>
          <w:p w14:paraId="678BC9B9" w14:textId="77777777" w:rsidR="00EF4A9F" w:rsidRPr="00986822" w:rsidRDefault="00EF4A9F">
            <w:pPr>
              <w:pStyle w:val="TableHead"/>
              <w:rPr>
                <w:rFonts w:eastAsia="Calibri"/>
              </w:rPr>
            </w:pPr>
            <w:r w:rsidRPr="00986822">
              <w:rPr>
                <w:rFonts w:eastAsia="Calibri"/>
              </w:rPr>
              <w:t>Value</w:t>
            </w:r>
          </w:p>
        </w:tc>
      </w:tr>
      <w:tr w:rsidR="00EF4A9F" w:rsidRPr="00D6290E" w14:paraId="27077092" w14:textId="77777777" w:rsidTr="11B61B0A">
        <w:trPr>
          <w:cantSplit/>
          <w:tblHeader/>
        </w:trPr>
        <w:tc>
          <w:tcPr>
            <w:tcW w:w="2430" w:type="dxa"/>
            <w:shd w:val="clear" w:color="auto" w:fill="auto"/>
          </w:tcPr>
          <w:p w14:paraId="792ACED8" w14:textId="77777777" w:rsidR="00EF4A9F" w:rsidRDefault="00EF4A9F" w:rsidP="00C6049B">
            <w:pPr>
              <w:pStyle w:val="TableText"/>
            </w:pPr>
            <w:r>
              <w:tab/>
              <w:t>documentationOf</w:t>
            </w:r>
          </w:p>
        </w:tc>
        <w:tc>
          <w:tcPr>
            <w:tcW w:w="810" w:type="dxa"/>
            <w:shd w:val="clear" w:color="auto" w:fill="auto"/>
          </w:tcPr>
          <w:p w14:paraId="7A4E1F3D" w14:textId="5CA640D5" w:rsidR="00EF4A9F" w:rsidRDefault="0030352F" w:rsidP="00C6049B">
            <w:pPr>
              <w:pStyle w:val="TableText"/>
            </w:pPr>
            <w:ins w:id="724" w:author="Yan Heras" w:date="2018-01-22T10:09:00Z">
              <w:r>
                <w:t>0</w:t>
              </w:r>
            </w:ins>
            <w:del w:id="725" w:author="Yan Heras" w:date="2018-01-22T10:09:00Z">
              <w:r w:rsidR="00EF4A9F" w:rsidDel="0030352F">
                <w:delText>1</w:delText>
              </w:r>
            </w:del>
            <w:r w:rsidR="00EF4A9F">
              <w:t>..1</w:t>
            </w:r>
          </w:p>
        </w:tc>
        <w:tc>
          <w:tcPr>
            <w:tcW w:w="1080" w:type="dxa"/>
            <w:shd w:val="clear" w:color="auto" w:fill="auto"/>
          </w:tcPr>
          <w:p w14:paraId="22116138" w14:textId="106251E3" w:rsidR="00EF4A9F" w:rsidRDefault="00EF4A9F" w:rsidP="00C6049B">
            <w:pPr>
              <w:pStyle w:val="TableText"/>
            </w:pPr>
            <w:del w:id="726" w:author="Yan Heras" w:date="2018-01-22T10:09:00Z">
              <w:r w:rsidDel="0030352F">
                <w:delText>SHALL</w:delText>
              </w:r>
            </w:del>
            <w:ins w:id="727" w:author="Yan Heras" w:date="2018-01-22T10:09:00Z">
              <w:r w:rsidR="0030352F">
                <w:t>MAY</w:t>
              </w:r>
            </w:ins>
          </w:p>
        </w:tc>
        <w:tc>
          <w:tcPr>
            <w:tcW w:w="720" w:type="dxa"/>
            <w:shd w:val="clear" w:color="auto" w:fill="auto"/>
          </w:tcPr>
          <w:p w14:paraId="0FCB7724" w14:textId="77777777" w:rsidR="00EF4A9F" w:rsidRDefault="00EF4A9F" w:rsidP="00C6049B">
            <w:pPr>
              <w:pStyle w:val="TableText"/>
            </w:pPr>
          </w:p>
        </w:tc>
        <w:tc>
          <w:tcPr>
            <w:tcW w:w="1620" w:type="dxa"/>
            <w:shd w:val="clear" w:color="auto" w:fill="auto"/>
          </w:tcPr>
          <w:p w14:paraId="0BA652BC" w14:textId="55FB0A4A" w:rsidR="00EF4A9F" w:rsidRPr="00634390" w:rsidRDefault="0030352F" w:rsidP="0030352F">
            <w:pPr>
              <w:pStyle w:val="TableText"/>
              <w:rPr>
                <w:color w:val="0033CC"/>
                <w:sz w:val="18"/>
                <w:szCs w:val="18"/>
              </w:rPr>
            </w:pPr>
            <w:r>
              <w:fldChar w:fldCharType="begin"/>
            </w:r>
            <w:r>
              <w:instrText xml:space="preserve"> HYPERLINK \l "C_3265-16579_C01" \h </w:instrText>
            </w:r>
            <w:r>
              <w:fldChar w:fldCharType="separate"/>
            </w:r>
            <w:del w:id="728" w:author="Yan Heras" w:date="2018-01-22T10:12:00Z">
              <w:r w:rsidR="00EF4A9F" w:rsidRPr="00634390" w:rsidDel="0030352F">
                <w:rPr>
                  <w:rStyle w:val="HyperlinkText9pt"/>
                  <w:color w:val="0033CC"/>
                  <w:szCs w:val="18"/>
                </w:rPr>
                <w:delText>3265-</w:delText>
              </w:r>
            </w:del>
            <w:ins w:id="729" w:author="Yan Heras" w:date="2018-01-22T10:12:00Z">
              <w:r>
                <w:rPr>
                  <w:rStyle w:val="HyperlinkText9pt"/>
                  <w:color w:val="0033CC"/>
                  <w:szCs w:val="18"/>
                </w:rPr>
                <w:t>3343-</w:t>
              </w:r>
            </w:ins>
            <w:r w:rsidR="00EF4A9F" w:rsidRPr="00634390">
              <w:rPr>
                <w:rStyle w:val="HyperlinkText9pt"/>
                <w:color w:val="0033CC"/>
                <w:szCs w:val="18"/>
              </w:rPr>
              <w:t>16579</w:t>
            </w:r>
            <w:del w:id="730" w:author="Yan Heras" w:date="2018-01-22T10:09:00Z">
              <w:r w:rsidR="00EF4A9F" w:rsidRPr="00634390" w:rsidDel="0030352F">
                <w:rPr>
                  <w:rStyle w:val="HyperlinkText9pt"/>
                  <w:color w:val="0033CC"/>
                  <w:szCs w:val="18"/>
                </w:rPr>
                <w:delText>_C01</w:delText>
              </w:r>
            </w:del>
            <w:r>
              <w:rPr>
                <w:rStyle w:val="HyperlinkText9pt"/>
                <w:color w:val="0033CC"/>
                <w:szCs w:val="18"/>
              </w:rPr>
              <w:fldChar w:fldCharType="end"/>
            </w:r>
          </w:p>
        </w:tc>
        <w:tc>
          <w:tcPr>
            <w:tcW w:w="2250" w:type="dxa"/>
            <w:shd w:val="clear" w:color="auto" w:fill="auto"/>
          </w:tcPr>
          <w:p w14:paraId="06C0A1AF" w14:textId="77777777" w:rsidR="00EF4A9F" w:rsidRDefault="00EF4A9F" w:rsidP="00C6049B">
            <w:pPr>
              <w:pStyle w:val="TableText"/>
            </w:pPr>
          </w:p>
        </w:tc>
      </w:tr>
      <w:tr w:rsidR="00EF4A9F" w:rsidRPr="00D6290E" w14:paraId="7519A7C8" w14:textId="77777777" w:rsidTr="11B61B0A">
        <w:trPr>
          <w:cantSplit/>
          <w:tblHeader/>
        </w:trPr>
        <w:tc>
          <w:tcPr>
            <w:tcW w:w="2430" w:type="dxa"/>
            <w:shd w:val="clear" w:color="auto" w:fill="auto"/>
          </w:tcPr>
          <w:p w14:paraId="63765B24" w14:textId="77777777" w:rsidR="00EF4A9F" w:rsidRDefault="00EF4A9F" w:rsidP="00C6049B">
            <w:pPr>
              <w:pStyle w:val="TableText"/>
            </w:pPr>
            <w:r>
              <w:tab/>
            </w:r>
            <w:r>
              <w:tab/>
              <w:t>serviceEvent</w:t>
            </w:r>
          </w:p>
        </w:tc>
        <w:tc>
          <w:tcPr>
            <w:tcW w:w="810" w:type="dxa"/>
            <w:shd w:val="clear" w:color="auto" w:fill="auto"/>
          </w:tcPr>
          <w:p w14:paraId="4E936691" w14:textId="77777777" w:rsidR="00EF4A9F" w:rsidRDefault="00EF4A9F" w:rsidP="00C6049B">
            <w:pPr>
              <w:pStyle w:val="TableText"/>
            </w:pPr>
            <w:r>
              <w:t>1..1</w:t>
            </w:r>
          </w:p>
        </w:tc>
        <w:tc>
          <w:tcPr>
            <w:tcW w:w="1080" w:type="dxa"/>
            <w:shd w:val="clear" w:color="auto" w:fill="auto"/>
          </w:tcPr>
          <w:p w14:paraId="07D2B780" w14:textId="77777777" w:rsidR="00EF4A9F" w:rsidRDefault="00EF4A9F" w:rsidP="00C6049B">
            <w:pPr>
              <w:pStyle w:val="TableText"/>
            </w:pPr>
            <w:r>
              <w:t>SHALL</w:t>
            </w:r>
          </w:p>
        </w:tc>
        <w:tc>
          <w:tcPr>
            <w:tcW w:w="720" w:type="dxa"/>
            <w:shd w:val="clear" w:color="auto" w:fill="auto"/>
          </w:tcPr>
          <w:p w14:paraId="39D64F6A" w14:textId="77777777" w:rsidR="00EF4A9F" w:rsidRDefault="00EF4A9F" w:rsidP="00C6049B">
            <w:pPr>
              <w:pStyle w:val="TableText"/>
            </w:pPr>
          </w:p>
        </w:tc>
        <w:tc>
          <w:tcPr>
            <w:tcW w:w="1620" w:type="dxa"/>
            <w:shd w:val="clear" w:color="auto" w:fill="auto"/>
          </w:tcPr>
          <w:p w14:paraId="6DB16BE6" w14:textId="4E60ABB5" w:rsidR="00EF4A9F" w:rsidRPr="00634390" w:rsidRDefault="0030352F" w:rsidP="00C6049B">
            <w:pPr>
              <w:pStyle w:val="TableText"/>
              <w:rPr>
                <w:color w:val="0033CC"/>
                <w:sz w:val="18"/>
                <w:szCs w:val="18"/>
              </w:rPr>
            </w:pPr>
            <w:r>
              <w:fldChar w:fldCharType="begin"/>
            </w:r>
            <w:r>
              <w:instrText xml:space="preserve"> HYPERLINK \l "C_3265-16580" \h </w:instrText>
            </w:r>
            <w:r>
              <w:fldChar w:fldCharType="separate"/>
            </w:r>
            <w:del w:id="731" w:author="Yan Heras" w:date="2018-01-22T10:12:00Z">
              <w:r w:rsidR="00EF4A9F" w:rsidRPr="00634390" w:rsidDel="0030352F">
                <w:rPr>
                  <w:rStyle w:val="HyperlinkText9pt"/>
                  <w:color w:val="0033CC"/>
                  <w:szCs w:val="18"/>
                </w:rPr>
                <w:delText>3265-</w:delText>
              </w:r>
            </w:del>
            <w:ins w:id="732" w:author="Yan Heras" w:date="2018-01-22T10:12:00Z">
              <w:r>
                <w:rPr>
                  <w:rStyle w:val="HyperlinkText9pt"/>
                  <w:color w:val="0033CC"/>
                  <w:szCs w:val="18"/>
                </w:rPr>
                <w:t>3343-</w:t>
              </w:r>
            </w:ins>
            <w:r w:rsidR="00EF4A9F" w:rsidRPr="00634390">
              <w:rPr>
                <w:rStyle w:val="HyperlinkText9pt"/>
                <w:color w:val="0033CC"/>
                <w:szCs w:val="18"/>
              </w:rPr>
              <w:t>16580</w:t>
            </w:r>
            <w:r>
              <w:rPr>
                <w:rStyle w:val="HyperlinkText9pt"/>
                <w:color w:val="0033CC"/>
                <w:szCs w:val="18"/>
              </w:rPr>
              <w:fldChar w:fldCharType="end"/>
            </w:r>
          </w:p>
        </w:tc>
        <w:tc>
          <w:tcPr>
            <w:tcW w:w="2250" w:type="dxa"/>
            <w:shd w:val="clear" w:color="auto" w:fill="auto"/>
          </w:tcPr>
          <w:p w14:paraId="4A8540F4" w14:textId="77777777" w:rsidR="00EF4A9F" w:rsidRDefault="00EF4A9F" w:rsidP="00C6049B">
            <w:pPr>
              <w:pStyle w:val="TableText"/>
            </w:pPr>
          </w:p>
        </w:tc>
      </w:tr>
      <w:tr w:rsidR="00EF4A9F" w:rsidRPr="00D6290E" w14:paraId="36ECFE3B" w14:textId="77777777" w:rsidTr="11B61B0A">
        <w:trPr>
          <w:cantSplit/>
          <w:tblHeader/>
        </w:trPr>
        <w:tc>
          <w:tcPr>
            <w:tcW w:w="2430" w:type="dxa"/>
            <w:shd w:val="clear" w:color="auto" w:fill="auto"/>
          </w:tcPr>
          <w:p w14:paraId="74468702" w14:textId="77777777" w:rsidR="00EF4A9F" w:rsidRDefault="00EF4A9F" w:rsidP="00C6049B">
            <w:pPr>
              <w:pStyle w:val="TableText"/>
            </w:pPr>
            <w:r>
              <w:tab/>
            </w:r>
            <w:r>
              <w:tab/>
            </w:r>
            <w:r>
              <w:tab/>
              <w:t>performer</w:t>
            </w:r>
          </w:p>
        </w:tc>
        <w:tc>
          <w:tcPr>
            <w:tcW w:w="810" w:type="dxa"/>
            <w:shd w:val="clear" w:color="auto" w:fill="auto"/>
          </w:tcPr>
          <w:p w14:paraId="50B65289" w14:textId="77777777" w:rsidR="00EF4A9F" w:rsidRDefault="00EF4A9F" w:rsidP="00C6049B">
            <w:pPr>
              <w:pStyle w:val="TableText"/>
            </w:pPr>
            <w:r>
              <w:t>1..*</w:t>
            </w:r>
          </w:p>
        </w:tc>
        <w:tc>
          <w:tcPr>
            <w:tcW w:w="1080" w:type="dxa"/>
            <w:shd w:val="clear" w:color="auto" w:fill="auto"/>
          </w:tcPr>
          <w:p w14:paraId="7D892084" w14:textId="77777777" w:rsidR="00EF4A9F" w:rsidRDefault="00EF4A9F" w:rsidP="00C6049B">
            <w:pPr>
              <w:pStyle w:val="TableText"/>
            </w:pPr>
            <w:r>
              <w:t>SHALL</w:t>
            </w:r>
          </w:p>
        </w:tc>
        <w:tc>
          <w:tcPr>
            <w:tcW w:w="720" w:type="dxa"/>
            <w:shd w:val="clear" w:color="auto" w:fill="auto"/>
          </w:tcPr>
          <w:p w14:paraId="10B1647D" w14:textId="77777777" w:rsidR="00EF4A9F" w:rsidRDefault="00EF4A9F" w:rsidP="00C6049B">
            <w:pPr>
              <w:pStyle w:val="TableText"/>
            </w:pPr>
          </w:p>
        </w:tc>
        <w:tc>
          <w:tcPr>
            <w:tcW w:w="1620" w:type="dxa"/>
            <w:shd w:val="clear" w:color="auto" w:fill="auto"/>
          </w:tcPr>
          <w:p w14:paraId="0068BEB2" w14:textId="63266383" w:rsidR="00EF4A9F" w:rsidRPr="00634390" w:rsidRDefault="0030352F" w:rsidP="00C6049B">
            <w:pPr>
              <w:pStyle w:val="TableText"/>
              <w:rPr>
                <w:color w:val="0033CC"/>
                <w:sz w:val="18"/>
                <w:szCs w:val="18"/>
              </w:rPr>
            </w:pPr>
            <w:r>
              <w:fldChar w:fldCharType="begin"/>
            </w:r>
            <w:r>
              <w:instrText xml:space="preserve"> HYPERLINK \l "C_3265-16583" \h </w:instrText>
            </w:r>
            <w:r>
              <w:fldChar w:fldCharType="separate"/>
            </w:r>
            <w:del w:id="733" w:author="Yan Heras" w:date="2018-01-22T10:12:00Z">
              <w:r w:rsidR="00EF4A9F" w:rsidRPr="00634390" w:rsidDel="0030352F">
                <w:rPr>
                  <w:rStyle w:val="HyperlinkText9pt"/>
                  <w:color w:val="0033CC"/>
                  <w:szCs w:val="18"/>
                </w:rPr>
                <w:delText>3265-</w:delText>
              </w:r>
            </w:del>
            <w:ins w:id="734" w:author="Yan Heras" w:date="2018-01-22T10:12:00Z">
              <w:r>
                <w:rPr>
                  <w:rStyle w:val="HyperlinkText9pt"/>
                  <w:color w:val="0033CC"/>
                  <w:szCs w:val="18"/>
                </w:rPr>
                <w:t>3343-</w:t>
              </w:r>
            </w:ins>
            <w:r w:rsidR="00EF4A9F" w:rsidRPr="00634390">
              <w:rPr>
                <w:rStyle w:val="HyperlinkText9pt"/>
                <w:color w:val="0033CC"/>
                <w:szCs w:val="18"/>
              </w:rPr>
              <w:t>16583</w:t>
            </w:r>
            <w:r>
              <w:rPr>
                <w:rStyle w:val="HyperlinkText9pt"/>
                <w:color w:val="0033CC"/>
                <w:szCs w:val="18"/>
              </w:rPr>
              <w:fldChar w:fldCharType="end"/>
            </w:r>
          </w:p>
        </w:tc>
        <w:tc>
          <w:tcPr>
            <w:tcW w:w="2250" w:type="dxa"/>
            <w:shd w:val="clear" w:color="auto" w:fill="auto"/>
          </w:tcPr>
          <w:p w14:paraId="4D685761" w14:textId="77777777" w:rsidR="00EF4A9F" w:rsidRDefault="00EF4A9F" w:rsidP="00C6049B">
            <w:pPr>
              <w:pStyle w:val="TableText"/>
            </w:pPr>
          </w:p>
        </w:tc>
      </w:tr>
      <w:tr w:rsidR="00EF4A9F" w:rsidRPr="00D6290E" w14:paraId="2178A88D" w14:textId="77777777" w:rsidTr="11B61B0A">
        <w:trPr>
          <w:cantSplit/>
          <w:tblHeader/>
        </w:trPr>
        <w:tc>
          <w:tcPr>
            <w:tcW w:w="2430" w:type="dxa"/>
            <w:shd w:val="clear" w:color="auto" w:fill="auto"/>
          </w:tcPr>
          <w:p w14:paraId="3CE1E511" w14:textId="77777777" w:rsidR="00EF4A9F" w:rsidRDefault="00EF4A9F" w:rsidP="00C6049B">
            <w:pPr>
              <w:pStyle w:val="TableText"/>
            </w:pPr>
            <w:r>
              <w:tab/>
            </w:r>
            <w:r>
              <w:tab/>
            </w:r>
            <w:r>
              <w:tab/>
            </w:r>
            <w:r>
              <w:tab/>
              <w:t>@typeCode</w:t>
            </w:r>
          </w:p>
        </w:tc>
        <w:tc>
          <w:tcPr>
            <w:tcW w:w="810" w:type="dxa"/>
            <w:shd w:val="clear" w:color="auto" w:fill="auto"/>
          </w:tcPr>
          <w:p w14:paraId="411D8987" w14:textId="77777777" w:rsidR="00EF4A9F" w:rsidRDefault="00EF4A9F" w:rsidP="00C6049B">
            <w:pPr>
              <w:pStyle w:val="TableText"/>
            </w:pPr>
            <w:r>
              <w:t>1..1</w:t>
            </w:r>
          </w:p>
        </w:tc>
        <w:tc>
          <w:tcPr>
            <w:tcW w:w="1080" w:type="dxa"/>
            <w:shd w:val="clear" w:color="auto" w:fill="auto"/>
          </w:tcPr>
          <w:p w14:paraId="2531DD68" w14:textId="77777777" w:rsidR="00EF4A9F" w:rsidRDefault="00EF4A9F" w:rsidP="00C6049B">
            <w:pPr>
              <w:pStyle w:val="TableText"/>
            </w:pPr>
            <w:r>
              <w:t>SHALL</w:t>
            </w:r>
          </w:p>
        </w:tc>
        <w:tc>
          <w:tcPr>
            <w:tcW w:w="720" w:type="dxa"/>
            <w:shd w:val="clear" w:color="auto" w:fill="auto"/>
          </w:tcPr>
          <w:p w14:paraId="05079EB3" w14:textId="77777777" w:rsidR="00EF4A9F" w:rsidRDefault="00EF4A9F" w:rsidP="00C6049B">
            <w:pPr>
              <w:pStyle w:val="TableText"/>
            </w:pPr>
          </w:p>
        </w:tc>
        <w:tc>
          <w:tcPr>
            <w:tcW w:w="1620" w:type="dxa"/>
            <w:shd w:val="clear" w:color="auto" w:fill="auto"/>
          </w:tcPr>
          <w:p w14:paraId="105FEA2F" w14:textId="580D191C" w:rsidR="00EF4A9F" w:rsidRPr="00634390" w:rsidRDefault="0030352F" w:rsidP="00C6049B">
            <w:pPr>
              <w:pStyle w:val="TableText"/>
              <w:rPr>
                <w:color w:val="0033CC"/>
                <w:sz w:val="18"/>
                <w:szCs w:val="18"/>
              </w:rPr>
            </w:pPr>
            <w:r>
              <w:fldChar w:fldCharType="begin"/>
            </w:r>
            <w:r>
              <w:instrText xml:space="preserve"> HYPERLINK \l "C_3265-16584" \h </w:instrText>
            </w:r>
            <w:r>
              <w:fldChar w:fldCharType="separate"/>
            </w:r>
            <w:del w:id="735" w:author="Yan Heras" w:date="2018-01-22T10:12:00Z">
              <w:r w:rsidR="00EF4A9F" w:rsidRPr="00634390" w:rsidDel="0030352F">
                <w:rPr>
                  <w:rStyle w:val="HyperlinkText9pt"/>
                  <w:color w:val="0033CC"/>
                  <w:szCs w:val="18"/>
                </w:rPr>
                <w:delText>3265-</w:delText>
              </w:r>
            </w:del>
            <w:ins w:id="736" w:author="Yan Heras" w:date="2018-01-22T10:12:00Z">
              <w:r>
                <w:rPr>
                  <w:rStyle w:val="HyperlinkText9pt"/>
                  <w:color w:val="0033CC"/>
                  <w:szCs w:val="18"/>
                </w:rPr>
                <w:t>3343-</w:t>
              </w:r>
            </w:ins>
            <w:r w:rsidR="00EF4A9F" w:rsidRPr="00634390">
              <w:rPr>
                <w:rStyle w:val="HyperlinkText9pt"/>
                <w:color w:val="0033CC"/>
                <w:szCs w:val="18"/>
              </w:rPr>
              <w:t>16584</w:t>
            </w:r>
            <w:r>
              <w:rPr>
                <w:rStyle w:val="HyperlinkText9pt"/>
                <w:color w:val="0033CC"/>
                <w:szCs w:val="18"/>
              </w:rPr>
              <w:fldChar w:fldCharType="end"/>
            </w:r>
          </w:p>
        </w:tc>
        <w:tc>
          <w:tcPr>
            <w:tcW w:w="2250" w:type="dxa"/>
            <w:shd w:val="clear" w:color="auto" w:fill="auto"/>
          </w:tcPr>
          <w:p w14:paraId="4AA7C68B" w14:textId="77777777" w:rsidR="00EF4A9F" w:rsidRDefault="00EF4A9F" w:rsidP="00C6049B">
            <w:pPr>
              <w:pStyle w:val="TableText"/>
            </w:pPr>
            <w:r>
              <w:t>PRF</w:t>
            </w:r>
          </w:p>
        </w:tc>
      </w:tr>
      <w:tr w:rsidR="00EF4A9F" w:rsidRPr="00D6290E" w14:paraId="0D1184CD" w14:textId="77777777" w:rsidTr="11B61B0A">
        <w:trPr>
          <w:cantSplit/>
          <w:tblHeader/>
        </w:trPr>
        <w:tc>
          <w:tcPr>
            <w:tcW w:w="2430" w:type="dxa"/>
            <w:shd w:val="clear" w:color="auto" w:fill="auto"/>
          </w:tcPr>
          <w:p w14:paraId="2CE6EBD6" w14:textId="77777777" w:rsidR="00EF4A9F" w:rsidRDefault="00EF4A9F" w:rsidP="00C6049B">
            <w:pPr>
              <w:pStyle w:val="TableText"/>
            </w:pPr>
            <w:r>
              <w:tab/>
            </w:r>
            <w:r>
              <w:tab/>
            </w:r>
            <w:r>
              <w:tab/>
            </w:r>
            <w:r>
              <w:tab/>
              <w:t>assignedEntity</w:t>
            </w:r>
          </w:p>
        </w:tc>
        <w:tc>
          <w:tcPr>
            <w:tcW w:w="810" w:type="dxa"/>
            <w:shd w:val="clear" w:color="auto" w:fill="auto"/>
          </w:tcPr>
          <w:p w14:paraId="31F23694" w14:textId="77777777" w:rsidR="00EF4A9F" w:rsidRDefault="00EF4A9F" w:rsidP="00C6049B">
            <w:pPr>
              <w:pStyle w:val="TableText"/>
            </w:pPr>
            <w:r>
              <w:t>1..1</w:t>
            </w:r>
          </w:p>
        </w:tc>
        <w:tc>
          <w:tcPr>
            <w:tcW w:w="1080" w:type="dxa"/>
            <w:shd w:val="clear" w:color="auto" w:fill="auto"/>
          </w:tcPr>
          <w:p w14:paraId="34248A55" w14:textId="77777777" w:rsidR="00EF4A9F" w:rsidRDefault="00EF4A9F" w:rsidP="00C6049B">
            <w:pPr>
              <w:pStyle w:val="TableText"/>
            </w:pPr>
            <w:r>
              <w:t>SHALL</w:t>
            </w:r>
          </w:p>
        </w:tc>
        <w:tc>
          <w:tcPr>
            <w:tcW w:w="720" w:type="dxa"/>
            <w:shd w:val="clear" w:color="auto" w:fill="auto"/>
          </w:tcPr>
          <w:p w14:paraId="78DBAC0D" w14:textId="77777777" w:rsidR="00EF4A9F" w:rsidRDefault="00EF4A9F" w:rsidP="00C6049B">
            <w:pPr>
              <w:pStyle w:val="TableText"/>
            </w:pPr>
          </w:p>
        </w:tc>
        <w:tc>
          <w:tcPr>
            <w:tcW w:w="1620" w:type="dxa"/>
            <w:shd w:val="clear" w:color="auto" w:fill="auto"/>
          </w:tcPr>
          <w:p w14:paraId="1E647260" w14:textId="706D5799" w:rsidR="00EF4A9F" w:rsidRPr="00634390" w:rsidRDefault="0030352F" w:rsidP="00C6049B">
            <w:pPr>
              <w:pStyle w:val="TableText"/>
              <w:rPr>
                <w:color w:val="0033CC"/>
                <w:sz w:val="18"/>
                <w:szCs w:val="18"/>
              </w:rPr>
            </w:pPr>
            <w:r>
              <w:fldChar w:fldCharType="begin"/>
            </w:r>
            <w:r>
              <w:instrText xml:space="preserve"> HYPERLINK \l "C_3265-16586" \h </w:instrText>
            </w:r>
            <w:r>
              <w:fldChar w:fldCharType="separate"/>
            </w:r>
            <w:del w:id="737" w:author="Yan Heras" w:date="2018-01-22T10:12:00Z">
              <w:r w:rsidR="00EF4A9F" w:rsidRPr="00634390" w:rsidDel="0030352F">
                <w:rPr>
                  <w:rStyle w:val="HyperlinkText9pt"/>
                  <w:color w:val="0033CC"/>
                  <w:szCs w:val="18"/>
                </w:rPr>
                <w:delText>3265-</w:delText>
              </w:r>
            </w:del>
            <w:ins w:id="738" w:author="Yan Heras" w:date="2018-01-22T10:12:00Z">
              <w:r>
                <w:rPr>
                  <w:rStyle w:val="HyperlinkText9pt"/>
                  <w:color w:val="0033CC"/>
                  <w:szCs w:val="18"/>
                </w:rPr>
                <w:t>3343-</w:t>
              </w:r>
            </w:ins>
            <w:r w:rsidR="00EF4A9F" w:rsidRPr="00634390">
              <w:rPr>
                <w:rStyle w:val="HyperlinkText9pt"/>
                <w:color w:val="0033CC"/>
                <w:szCs w:val="18"/>
              </w:rPr>
              <w:t>16586</w:t>
            </w:r>
            <w:r>
              <w:rPr>
                <w:rStyle w:val="HyperlinkText9pt"/>
                <w:color w:val="0033CC"/>
                <w:szCs w:val="18"/>
              </w:rPr>
              <w:fldChar w:fldCharType="end"/>
            </w:r>
          </w:p>
        </w:tc>
        <w:tc>
          <w:tcPr>
            <w:tcW w:w="2250" w:type="dxa"/>
            <w:shd w:val="clear" w:color="auto" w:fill="auto"/>
          </w:tcPr>
          <w:p w14:paraId="0E8485E6" w14:textId="77777777" w:rsidR="00EF4A9F" w:rsidRDefault="00EF4A9F" w:rsidP="00C6049B">
            <w:pPr>
              <w:pStyle w:val="TableText"/>
            </w:pPr>
          </w:p>
        </w:tc>
      </w:tr>
      <w:tr w:rsidR="00EF4A9F" w:rsidRPr="00D6290E" w14:paraId="791188CD" w14:textId="77777777" w:rsidTr="11B61B0A">
        <w:trPr>
          <w:cantSplit/>
          <w:tblHeader/>
        </w:trPr>
        <w:tc>
          <w:tcPr>
            <w:tcW w:w="2430" w:type="dxa"/>
            <w:shd w:val="clear" w:color="auto" w:fill="auto"/>
          </w:tcPr>
          <w:p w14:paraId="74206172" w14:textId="77777777" w:rsidR="00EF4A9F" w:rsidRDefault="00EF4A9F" w:rsidP="00C6049B">
            <w:pPr>
              <w:pStyle w:val="TableText"/>
            </w:pPr>
            <w:r>
              <w:tab/>
            </w:r>
            <w:r>
              <w:tab/>
            </w:r>
            <w:r>
              <w:tab/>
            </w:r>
            <w:r>
              <w:tab/>
            </w:r>
            <w:r>
              <w:tab/>
              <w:t>id</w:t>
            </w:r>
          </w:p>
        </w:tc>
        <w:tc>
          <w:tcPr>
            <w:tcW w:w="810" w:type="dxa"/>
            <w:shd w:val="clear" w:color="auto" w:fill="auto"/>
          </w:tcPr>
          <w:p w14:paraId="19473C5E" w14:textId="77777777" w:rsidR="00EF4A9F" w:rsidRDefault="00EF4A9F" w:rsidP="00C6049B">
            <w:pPr>
              <w:pStyle w:val="TableText"/>
            </w:pPr>
            <w:r>
              <w:t>0..1</w:t>
            </w:r>
          </w:p>
        </w:tc>
        <w:tc>
          <w:tcPr>
            <w:tcW w:w="1080" w:type="dxa"/>
            <w:shd w:val="clear" w:color="auto" w:fill="auto"/>
          </w:tcPr>
          <w:p w14:paraId="5CE38FA1" w14:textId="77777777" w:rsidR="00EF4A9F" w:rsidRDefault="00EF4A9F" w:rsidP="00C6049B">
            <w:pPr>
              <w:pStyle w:val="TableText"/>
            </w:pPr>
            <w:r>
              <w:t>SHOULD</w:t>
            </w:r>
          </w:p>
        </w:tc>
        <w:tc>
          <w:tcPr>
            <w:tcW w:w="720" w:type="dxa"/>
            <w:shd w:val="clear" w:color="auto" w:fill="auto"/>
          </w:tcPr>
          <w:p w14:paraId="2109F725" w14:textId="77777777" w:rsidR="00EF4A9F" w:rsidRDefault="00EF4A9F" w:rsidP="00C6049B">
            <w:pPr>
              <w:pStyle w:val="TableText"/>
            </w:pPr>
          </w:p>
        </w:tc>
        <w:tc>
          <w:tcPr>
            <w:tcW w:w="1620" w:type="dxa"/>
            <w:shd w:val="clear" w:color="auto" w:fill="auto"/>
          </w:tcPr>
          <w:p w14:paraId="165B1040" w14:textId="344C5AD6" w:rsidR="00EF4A9F" w:rsidRPr="00634390" w:rsidRDefault="0030352F" w:rsidP="00C6049B">
            <w:pPr>
              <w:pStyle w:val="TableText"/>
              <w:rPr>
                <w:color w:val="0033CC"/>
                <w:sz w:val="18"/>
                <w:szCs w:val="18"/>
              </w:rPr>
            </w:pPr>
            <w:r>
              <w:fldChar w:fldCharType="begin"/>
            </w:r>
            <w:r>
              <w:instrText xml:space="preserve"> HYPERLINK \l "C_3265-16587" \h </w:instrText>
            </w:r>
            <w:r>
              <w:fldChar w:fldCharType="separate"/>
            </w:r>
            <w:del w:id="739" w:author="Yan Heras" w:date="2018-01-22T10:12:00Z">
              <w:r w:rsidR="00EF4A9F" w:rsidRPr="00634390" w:rsidDel="0030352F">
                <w:rPr>
                  <w:rStyle w:val="HyperlinkText9pt"/>
                  <w:color w:val="0033CC"/>
                  <w:szCs w:val="18"/>
                </w:rPr>
                <w:delText>3265-</w:delText>
              </w:r>
            </w:del>
            <w:ins w:id="740" w:author="Yan Heras" w:date="2018-01-22T10:12:00Z">
              <w:r>
                <w:rPr>
                  <w:rStyle w:val="HyperlinkText9pt"/>
                  <w:color w:val="0033CC"/>
                  <w:szCs w:val="18"/>
                </w:rPr>
                <w:t>3343-</w:t>
              </w:r>
            </w:ins>
            <w:r w:rsidR="00EF4A9F" w:rsidRPr="00634390">
              <w:rPr>
                <w:rStyle w:val="HyperlinkText9pt"/>
                <w:color w:val="0033CC"/>
                <w:szCs w:val="18"/>
              </w:rPr>
              <w:t>16587</w:t>
            </w:r>
            <w:r>
              <w:rPr>
                <w:rStyle w:val="HyperlinkText9pt"/>
                <w:color w:val="0033CC"/>
                <w:szCs w:val="18"/>
              </w:rPr>
              <w:fldChar w:fldCharType="end"/>
            </w:r>
          </w:p>
        </w:tc>
        <w:tc>
          <w:tcPr>
            <w:tcW w:w="2250" w:type="dxa"/>
            <w:shd w:val="clear" w:color="auto" w:fill="auto"/>
          </w:tcPr>
          <w:p w14:paraId="3E8B1781" w14:textId="77777777" w:rsidR="00EF4A9F" w:rsidRDefault="00EF4A9F" w:rsidP="00C6049B">
            <w:pPr>
              <w:pStyle w:val="TableText"/>
            </w:pPr>
          </w:p>
        </w:tc>
      </w:tr>
      <w:tr w:rsidR="00EF4A9F" w:rsidRPr="00D6290E" w14:paraId="7288104F" w14:textId="77777777" w:rsidTr="11B61B0A">
        <w:trPr>
          <w:cantSplit/>
          <w:tblHeader/>
        </w:trPr>
        <w:tc>
          <w:tcPr>
            <w:tcW w:w="2430" w:type="dxa"/>
            <w:shd w:val="clear" w:color="auto" w:fill="auto"/>
          </w:tcPr>
          <w:p w14:paraId="30BA119E" w14:textId="77777777" w:rsidR="00EF4A9F" w:rsidRDefault="00EF4A9F" w:rsidP="00C6049B">
            <w:pPr>
              <w:pStyle w:val="TableText"/>
            </w:pPr>
            <w:r>
              <w:tab/>
            </w:r>
            <w:r>
              <w:tab/>
            </w:r>
            <w:r>
              <w:tab/>
            </w:r>
            <w:r>
              <w:tab/>
            </w:r>
            <w:r>
              <w:tab/>
            </w:r>
            <w:r>
              <w:tab/>
              <w:t>@root</w:t>
            </w:r>
          </w:p>
        </w:tc>
        <w:tc>
          <w:tcPr>
            <w:tcW w:w="810" w:type="dxa"/>
            <w:shd w:val="clear" w:color="auto" w:fill="auto"/>
          </w:tcPr>
          <w:p w14:paraId="6D4298A9" w14:textId="77777777" w:rsidR="00EF4A9F" w:rsidRDefault="00EF4A9F" w:rsidP="00C6049B">
            <w:pPr>
              <w:pStyle w:val="TableText"/>
            </w:pPr>
            <w:r>
              <w:t>1..1</w:t>
            </w:r>
          </w:p>
        </w:tc>
        <w:tc>
          <w:tcPr>
            <w:tcW w:w="1080" w:type="dxa"/>
            <w:shd w:val="clear" w:color="auto" w:fill="auto"/>
          </w:tcPr>
          <w:p w14:paraId="2EE7896D" w14:textId="77777777" w:rsidR="00EF4A9F" w:rsidRDefault="00EF4A9F" w:rsidP="00C6049B">
            <w:pPr>
              <w:pStyle w:val="TableText"/>
            </w:pPr>
            <w:r>
              <w:t>SHALL</w:t>
            </w:r>
          </w:p>
        </w:tc>
        <w:tc>
          <w:tcPr>
            <w:tcW w:w="720" w:type="dxa"/>
            <w:shd w:val="clear" w:color="auto" w:fill="auto"/>
          </w:tcPr>
          <w:p w14:paraId="038FE228" w14:textId="77777777" w:rsidR="00EF4A9F" w:rsidRDefault="00EF4A9F" w:rsidP="00C6049B">
            <w:pPr>
              <w:pStyle w:val="TableText"/>
            </w:pPr>
          </w:p>
        </w:tc>
        <w:tc>
          <w:tcPr>
            <w:tcW w:w="1620" w:type="dxa"/>
            <w:shd w:val="clear" w:color="auto" w:fill="auto"/>
          </w:tcPr>
          <w:p w14:paraId="41E3DDEA" w14:textId="39D2328F" w:rsidR="00EF4A9F" w:rsidRPr="00634390" w:rsidRDefault="0030352F" w:rsidP="00C6049B">
            <w:pPr>
              <w:pStyle w:val="TableText"/>
              <w:rPr>
                <w:color w:val="0033CC"/>
                <w:sz w:val="18"/>
                <w:szCs w:val="18"/>
              </w:rPr>
            </w:pPr>
            <w:r>
              <w:fldChar w:fldCharType="begin"/>
            </w:r>
            <w:r>
              <w:instrText xml:space="preserve"> HYPERLINK \l "C_3265-16588" \h </w:instrText>
            </w:r>
            <w:r>
              <w:fldChar w:fldCharType="separate"/>
            </w:r>
            <w:del w:id="741" w:author="Yan Heras" w:date="2018-01-22T10:10:00Z">
              <w:r w:rsidR="00EF4A9F" w:rsidRPr="00634390" w:rsidDel="0030352F">
                <w:rPr>
                  <w:rStyle w:val="HyperlinkText9pt"/>
                  <w:color w:val="0033CC"/>
                  <w:szCs w:val="18"/>
                </w:rPr>
                <w:delText>3265-</w:delText>
              </w:r>
            </w:del>
            <w:ins w:id="742" w:author="Yan Heras" w:date="2018-01-22T10:10:00Z">
              <w:r>
                <w:rPr>
                  <w:rStyle w:val="HyperlinkText9pt"/>
                  <w:color w:val="0033CC"/>
                  <w:szCs w:val="18"/>
                </w:rPr>
                <w:t>3343-</w:t>
              </w:r>
            </w:ins>
            <w:r w:rsidR="00EF4A9F" w:rsidRPr="00634390">
              <w:rPr>
                <w:rStyle w:val="HyperlinkText9pt"/>
                <w:color w:val="0033CC"/>
                <w:szCs w:val="18"/>
              </w:rPr>
              <w:t>16588</w:t>
            </w:r>
            <w:r>
              <w:rPr>
                <w:rStyle w:val="HyperlinkText9pt"/>
                <w:color w:val="0033CC"/>
                <w:szCs w:val="18"/>
              </w:rPr>
              <w:fldChar w:fldCharType="end"/>
            </w:r>
          </w:p>
        </w:tc>
        <w:tc>
          <w:tcPr>
            <w:tcW w:w="2250" w:type="dxa"/>
            <w:shd w:val="clear" w:color="auto" w:fill="auto"/>
          </w:tcPr>
          <w:p w14:paraId="5DC53B7D" w14:textId="77777777" w:rsidR="00EF4A9F" w:rsidRDefault="00EF4A9F" w:rsidP="00C6049B">
            <w:pPr>
              <w:pStyle w:val="TableText"/>
            </w:pPr>
            <w:r>
              <w:t>2.16.840.1.113883.4.6</w:t>
            </w:r>
          </w:p>
        </w:tc>
      </w:tr>
      <w:tr w:rsidR="00EF4A9F" w:rsidRPr="00D6290E" w14:paraId="1C42EAAA" w14:textId="77777777" w:rsidTr="11B61B0A">
        <w:trPr>
          <w:cantSplit/>
          <w:tblHeader/>
        </w:trPr>
        <w:tc>
          <w:tcPr>
            <w:tcW w:w="2430" w:type="dxa"/>
            <w:shd w:val="clear" w:color="auto" w:fill="auto"/>
          </w:tcPr>
          <w:p w14:paraId="68E6A819" w14:textId="77777777" w:rsidR="00EF4A9F" w:rsidRDefault="00EF4A9F" w:rsidP="00C6049B">
            <w:pPr>
              <w:pStyle w:val="TableText"/>
            </w:pPr>
            <w:r>
              <w:tab/>
            </w:r>
            <w:r>
              <w:tab/>
            </w:r>
            <w:r>
              <w:tab/>
            </w:r>
            <w:r>
              <w:tab/>
            </w:r>
            <w:r>
              <w:tab/>
              <w:t>assignedPerson</w:t>
            </w:r>
          </w:p>
        </w:tc>
        <w:tc>
          <w:tcPr>
            <w:tcW w:w="810" w:type="dxa"/>
            <w:shd w:val="clear" w:color="auto" w:fill="auto"/>
          </w:tcPr>
          <w:p w14:paraId="73CBBB98" w14:textId="77777777" w:rsidR="00EF4A9F" w:rsidRDefault="00EF4A9F" w:rsidP="00C6049B">
            <w:pPr>
              <w:pStyle w:val="TableText"/>
            </w:pPr>
            <w:r>
              <w:t>0..1</w:t>
            </w:r>
          </w:p>
        </w:tc>
        <w:tc>
          <w:tcPr>
            <w:tcW w:w="1080" w:type="dxa"/>
            <w:shd w:val="clear" w:color="auto" w:fill="auto"/>
          </w:tcPr>
          <w:p w14:paraId="69E8A15D" w14:textId="77777777" w:rsidR="00EF4A9F" w:rsidRDefault="00EF4A9F" w:rsidP="00C6049B">
            <w:pPr>
              <w:pStyle w:val="TableText"/>
            </w:pPr>
            <w:r>
              <w:t>MAY</w:t>
            </w:r>
          </w:p>
        </w:tc>
        <w:tc>
          <w:tcPr>
            <w:tcW w:w="720" w:type="dxa"/>
            <w:shd w:val="clear" w:color="auto" w:fill="auto"/>
          </w:tcPr>
          <w:p w14:paraId="1C836366" w14:textId="77777777" w:rsidR="00EF4A9F" w:rsidRDefault="00EF4A9F" w:rsidP="00C6049B">
            <w:pPr>
              <w:pStyle w:val="TableText"/>
            </w:pPr>
          </w:p>
        </w:tc>
        <w:tc>
          <w:tcPr>
            <w:tcW w:w="1620" w:type="dxa"/>
            <w:shd w:val="clear" w:color="auto" w:fill="auto"/>
          </w:tcPr>
          <w:p w14:paraId="77890822" w14:textId="77777777" w:rsidR="00EF4A9F" w:rsidRPr="00634390" w:rsidRDefault="008C6A6D" w:rsidP="00C6049B">
            <w:pPr>
              <w:pStyle w:val="TableText"/>
              <w:rPr>
                <w:color w:val="0033CC"/>
                <w:sz w:val="18"/>
                <w:szCs w:val="18"/>
              </w:rPr>
            </w:pPr>
            <w:hyperlink w:anchor="C_CMS_0019">
              <w:r w:rsidR="00EF4A9F" w:rsidRPr="00634390">
                <w:rPr>
                  <w:rStyle w:val="HyperlinkText9pt"/>
                  <w:color w:val="0033CC"/>
                  <w:szCs w:val="18"/>
                </w:rPr>
                <w:t>CMS_0019</w:t>
              </w:r>
            </w:hyperlink>
          </w:p>
        </w:tc>
        <w:tc>
          <w:tcPr>
            <w:tcW w:w="2250" w:type="dxa"/>
            <w:shd w:val="clear" w:color="auto" w:fill="auto"/>
          </w:tcPr>
          <w:p w14:paraId="5F09F683" w14:textId="77777777" w:rsidR="00EF4A9F" w:rsidRDefault="00EF4A9F" w:rsidP="00C6049B">
            <w:pPr>
              <w:pStyle w:val="TableText"/>
            </w:pPr>
          </w:p>
        </w:tc>
      </w:tr>
      <w:tr w:rsidR="00EF4A9F" w:rsidRPr="00D6290E" w14:paraId="7FE0BBA1" w14:textId="77777777" w:rsidTr="11B61B0A">
        <w:trPr>
          <w:cantSplit/>
          <w:tblHeader/>
        </w:trPr>
        <w:tc>
          <w:tcPr>
            <w:tcW w:w="2430" w:type="dxa"/>
            <w:shd w:val="clear" w:color="auto" w:fill="auto"/>
          </w:tcPr>
          <w:p w14:paraId="4E3144E3" w14:textId="77777777" w:rsidR="00EF4A9F" w:rsidRDefault="00EF4A9F" w:rsidP="00C6049B">
            <w:pPr>
              <w:pStyle w:val="TableText"/>
            </w:pPr>
            <w:r>
              <w:tab/>
            </w:r>
            <w:r>
              <w:tab/>
            </w:r>
            <w:r>
              <w:tab/>
            </w:r>
            <w:r>
              <w:tab/>
            </w:r>
            <w:r>
              <w:tab/>
            </w:r>
            <w:r>
              <w:tab/>
              <w:t>name</w:t>
            </w:r>
          </w:p>
        </w:tc>
        <w:tc>
          <w:tcPr>
            <w:tcW w:w="810" w:type="dxa"/>
            <w:shd w:val="clear" w:color="auto" w:fill="auto"/>
          </w:tcPr>
          <w:p w14:paraId="532C9D18" w14:textId="77777777" w:rsidR="00EF4A9F" w:rsidRDefault="00EF4A9F" w:rsidP="00C6049B">
            <w:pPr>
              <w:pStyle w:val="TableText"/>
            </w:pPr>
            <w:r>
              <w:t>0..1</w:t>
            </w:r>
          </w:p>
        </w:tc>
        <w:tc>
          <w:tcPr>
            <w:tcW w:w="1080" w:type="dxa"/>
            <w:shd w:val="clear" w:color="auto" w:fill="auto"/>
          </w:tcPr>
          <w:p w14:paraId="71937962" w14:textId="77777777" w:rsidR="00EF4A9F" w:rsidRDefault="00EF4A9F" w:rsidP="00C6049B">
            <w:pPr>
              <w:pStyle w:val="TableText"/>
            </w:pPr>
            <w:r>
              <w:t>MAY</w:t>
            </w:r>
          </w:p>
        </w:tc>
        <w:tc>
          <w:tcPr>
            <w:tcW w:w="720" w:type="dxa"/>
            <w:shd w:val="clear" w:color="auto" w:fill="auto"/>
          </w:tcPr>
          <w:p w14:paraId="41A4925F" w14:textId="77777777" w:rsidR="00EF4A9F" w:rsidRDefault="00EF4A9F" w:rsidP="00C6049B">
            <w:pPr>
              <w:pStyle w:val="TableText"/>
            </w:pPr>
          </w:p>
        </w:tc>
        <w:tc>
          <w:tcPr>
            <w:tcW w:w="1620" w:type="dxa"/>
            <w:shd w:val="clear" w:color="auto" w:fill="auto"/>
          </w:tcPr>
          <w:p w14:paraId="61902465" w14:textId="77777777" w:rsidR="00EF4A9F" w:rsidRPr="00634390" w:rsidRDefault="008C6A6D" w:rsidP="00C6049B">
            <w:pPr>
              <w:pStyle w:val="TableText"/>
              <w:rPr>
                <w:color w:val="0033CC"/>
                <w:sz w:val="18"/>
                <w:szCs w:val="18"/>
              </w:rPr>
            </w:pPr>
            <w:hyperlink w:anchor="C_CMS_0020">
              <w:r w:rsidR="00EF4A9F" w:rsidRPr="00634390">
                <w:rPr>
                  <w:rStyle w:val="HyperlinkText9pt"/>
                  <w:color w:val="0033CC"/>
                  <w:szCs w:val="18"/>
                </w:rPr>
                <w:t>CMS_0020</w:t>
              </w:r>
            </w:hyperlink>
          </w:p>
        </w:tc>
        <w:tc>
          <w:tcPr>
            <w:tcW w:w="2250" w:type="dxa"/>
            <w:shd w:val="clear" w:color="auto" w:fill="auto"/>
          </w:tcPr>
          <w:p w14:paraId="71D12761" w14:textId="77777777" w:rsidR="00EF4A9F" w:rsidRDefault="00EF4A9F" w:rsidP="00C6049B">
            <w:pPr>
              <w:pStyle w:val="TableText"/>
            </w:pPr>
          </w:p>
        </w:tc>
      </w:tr>
      <w:tr w:rsidR="00EF4A9F" w:rsidRPr="00D6290E" w14:paraId="708A8CB8" w14:textId="77777777" w:rsidTr="11B61B0A">
        <w:trPr>
          <w:cantSplit/>
          <w:tblHeader/>
        </w:trPr>
        <w:tc>
          <w:tcPr>
            <w:tcW w:w="2430" w:type="dxa"/>
            <w:shd w:val="clear" w:color="auto" w:fill="auto"/>
          </w:tcPr>
          <w:p w14:paraId="6B8B1861" w14:textId="77777777" w:rsidR="00EF4A9F" w:rsidRDefault="00EF4A9F" w:rsidP="00C6049B">
            <w:pPr>
              <w:pStyle w:val="TableText"/>
            </w:pPr>
            <w:r>
              <w:tab/>
            </w:r>
            <w:r>
              <w:tab/>
            </w:r>
            <w:r>
              <w:tab/>
            </w:r>
            <w:r>
              <w:tab/>
            </w:r>
            <w:r>
              <w:tab/>
              <w:t>representedOrganization</w:t>
            </w:r>
          </w:p>
        </w:tc>
        <w:tc>
          <w:tcPr>
            <w:tcW w:w="810" w:type="dxa"/>
            <w:shd w:val="clear" w:color="auto" w:fill="auto"/>
          </w:tcPr>
          <w:p w14:paraId="52333C0C" w14:textId="77777777" w:rsidR="00EF4A9F" w:rsidRDefault="00EF4A9F" w:rsidP="00C6049B">
            <w:pPr>
              <w:pStyle w:val="TableText"/>
            </w:pPr>
            <w:r>
              <w:t>1..1</w:t>
            </w:r>
          </w:p>
        </w:tc>
        <w:tc>
          <w:tcPr>
            <w:tcW w:w="1080" w:type="dxa"/>
            <w:shd w:val="clear" w:color="auto" w:fill="auto"/>
          </w:tcPr>
          <w:p w14:paraId="1293671D" w14:textId="77777777" w:rsidR="00EF4A9F" w:rsidRDefault="00EF4A9F" w:rsidP="00C6049B">
            <w:pPr>
              <w:pStyle w:val="TableText"/>
            </w:pPr>
            <w:r>
              <w:t>SHALL</w:t>
            </w:r>
          </w:p>
        </w:tc>
        <w:tc>
          <w:tcPr>
            <w:tcW w:w="720" w:type="dxa"/>
            <w:shd w:val="clear" w:color="auto" w:fill="auto"/>
          </w:tcPr>
          <w:p w14:paraId="3BE77357" w14:textId="77777777" w:rsidR="00EF4A9F" w:rsidRDefault="00EF4A9F" w:rsidP="00C6049B">
            <w:pPr>
              <w:pStyle w:val="TableText"/>
            </w:pPr>
          </w:p>
        </w:tc>
        <w:tc>
          <w:tcPr>
            <w:tcW w:w="1620" w:type="dxa"/>
            <w:shd w:val="clear" w:color="auto" w:fill="auto"/>
          </w:tcPr>
          <w:p w14:paraId="3940A619" w14:textId="6F728BAF" w:rsidR="00EF4A9F" w:rsidRPr="00634390" w:rsidRDefault="0030352F" w:rsidP="00C6049B">
            <w:pPr>
              <w:pStyle w:val="TableText"/>
              <w:rPr>
                <w:color w:val="0033CC"/>
                <w:sz w:val="18"/>
                <w:szCs w:val="18"/>
              </w:rPr>
            </w:pPr>
            <w:r>
              <w:fldChar w:fldCharType="begin"/>
            </w:r>
            <w:r>
              <w:instrText xml:space="preserve"> HYPERLINK \l "C_3265-16591" \h </w:instrText>
            </w:r>
            <w:r>
              <w:fldChar w:fldCharType="separate"/>
            </w:r>
            <w:del w:id="743" w:author="Yan Heras" w:date="2018-01-22T10:10:00Z">
              <w:r w:rsidR="00EF4A9F" w:rsidRPr="00634390" w:rsidDel="0030352F">
                <w:rPr>
                  <w:rStyle w:val="HyperlinkText9pt"/>
                  <w:color w:val="0033CC"/>
                  <w:szCs w:val="18"/>
                </w:rPr>
                <w:delText>3265-</w:delText>
              </w:r>
            </w:del>
            <w:ins w:id="744" w:author="Yan Heras" w:date="2018-01-22T10:10:00Z">
              <w:r>
                <w:rPr>
                  <w:rStyle w:val="HyperlinkText9pt"/>
                  <w:color w:val="0033CC"/>
                  <w:szCs w:val="18"/>
                </w:rPr>
                <w:t>3343-</w:t>
              </w:r>
            </w:ins>
            <w:r w:rsidR="00EF4A9F" w:rsidRPr="00634390">
              <w:rPr>
                <w:rStyle w:val="HyperlinkText9pt"/>
                <w:color w:val="0033CC"/>
                <w:szCs w:val="18"/>
              </w:rPr>
              <w:t>16591</w:t>
            </w:r>
            <w:r>
              <w:rPr>
                <w:rStyle w:val="HyperlinkText9pt"/>
                <w:color w:val="0033CC"/>
                <w:szCs w:val="18"/>
              </w:rPr>
              <w:fldChar w:fldCharType="end"/>
            </w:r>
          </w:p>
        </w:tc>
        <w:tc>
          <w:tcPr>
            <w:tcW w:w="2250" w:type="dxa"/>
            <w:shd w:val="clear" w:color="auto" w:fill="auto"/>
          </w:tcPr>
          <w:p w14:paraId="0030F097" w14:textId="77777777" w:rsidR="00EF4A9F" w:rsidRDefault="00EF4A9F" w:rsidP="00C6049B">
            <w:pPr>
              <w:pStyle w:val="TableText"/>
            </w:pPr>
          </w:p>
        </w:tc>
      </w:tr>
      <w:tr w:rsidR="00EF4A9F" w:rsidRPr="00D6290E" w14:paraId="3F3118E1" w14:textId="77777777" w:rsidTr="11B61B0A">
        <w:trPr>
          <w:cantSplit/>
          <w:tblHeader/>
        </w:trPr>
        <w:tc>
          <w:tcPr>
            <w:tcW w:w="2430" w:type="dxa"/>
            <w:shd w:val="clear" w:color="auto" w:fill="auto"/>
          </w:tcPr>
          <w:p w14:paraId="0E457412" w14:textId="77777777" w:rsidR="00EF4A9F" w:rsidRDefault="00EF4A9F" w:rsidP="00C6049B">
            <w:pPr>
              <w:pStyle w:val="TableText"/>
            </w:pPr>
            <w:r>
              <w:tab/>
            </w:r>
            <w:r>
              <w:tab/>
            </w:r>
            <w:r>
              <w:tab/>
            </w:r>
            <w:r>
              <w:tab/>
            </w:r>
            <w:r>
              <w:tab/>
            </w:r>
            <w:r>
              <w:tab/>
              <w:t>id</w:t>
            </w:r>
          </w:p>
        </w:tc>
        <w:tc>
          <w:tcPr>
            <w:tcW w:w="810" w:type="dxa"/>
            <w:shd w:val="clear" w:color="auto" w:fill="auto"/>
          </w:tcPr>
          <w:p w14:paraId="198296C1" w14:textId="77777777" w:rsidR="00EF4A9F" w:rsidRDefault="00EF4A9F" w:rsidP="00C6049B">
            <w:pPr>
              <w:pStyle w:val="TableText"/>
            </w:pPr>
            <w:r>
              <w:t>0..1</w:t>
            </w:r>
          </w:p>
        </w:tc>
        <w:tc>
          <w:tcPr>
            <w:tcW w:w="1080" w:type="dxa"/>
            <w:shd w:val="clear" w:color="auto" w:fill="auto"/>
          </w:tcPr>
          <w:p w14:paraId="41DE3724" w14:textId="77777777" w:rsidR="00EF4A9F" w:rsidRDefault="00EF4A9F" w:rsidP="00C6049B">
            <w:pPr>
              <w:pStyle w:val="TableText"/>
            </w:pPr>
            <w:r>
              <w:t>SHOULD</w:t>
            </w:r>
          </w:p>
        </w:tc>
        <w:tc>
          <w:tcPr>
            <w:tcW w:w="720" w:type="dxa"/>
            <w:shd w:val="clear" w:color="auto" w:fill="auto"/>
          </w:tcPr>
          <w:p w14:paraId="04F62F6E" w14:textId="77777777" w:rsidR="00EF4A9F" w:rsidRDefault="00EF4A9F" w:rsidP="00C6049B">
            <w:pPr>
              <w:pStyle w:val="TableText"/>
            </w:pPr>
          </w:p>
        </w:tc>
        <w:tc>
          <w:tcPr>
            <w:tcW w:w="1620" w:type="dxa"/>
            <w:shd w:val="clear" w:color="auto" w:fill="auto"/>
          </w:tcPr>
          <w:p w14:paraId="73865025" w14:textId="0D8EC8BC" w:rsidR="00EF4A9F" w:rsidRPr="00634390" w:rsidRDefault="0030352F" w:rsidP="00C6049B">
            <w:pPr>
              <w:pStyle w:val="TableText"/>
              <w:rPr>
                <w:color w:val="0033CC"/>
                <w:sz w:val="18"/>
                <w:szCs w:val="18"/>
              </w:rPr>
            </w:pPr>
            <w:r>
              <w:fldChar w:fldCharType="begin"/>
            </w:r>
            <w:r>
              <w:instrText xml:space="preserve"> HYPERLINK \l "C_3265-16592" \h </w:instrText>
            </w:r>
            <w:r>
              <w:fldChar w:fldCharType="separate"/>
            </w:r>
            <w:del w:id="745" w:author="Yan Heras" w:date="2018-01-22T10:10:00Z">
              <w:r w:rsidR="00EF4A9F" w:rsidRPr="00634390" w:rsidDel="0030352F">
                <w:rPr>
                  <w:rStyle w:val="HyperlinkText9pt"/>
                  <w:color w:val="0033CC"/>
                  <w:szCs w:val="18"/>
                </w:rPr>
                <w:delText>3265-</w:delText>
              </w:r>
            </w:del>
            <w:ins w:id="746" w:author="Yan Heras" w:date="2018-01-22T10:10:00Z">
              <w:r>
                <w:rPr>
                  <w:rStyle w:val="HyperlinkText9pt"/>
                  <w:color w:val="0033CC"/>
                  <w:szCs w:val="18"/>
                </w:rPr>
                <w:t>3343-</w:t>
              </w:r>
            </w:ins>
            <w:r w:rsidR="00EF4A9F" w:rsidRPr="00634390">
              <w:rPr>
                <w:rStyle w:val="HyperlinkText9pt"/>
                <w:color w:val="0033CC"/>
                <w:szCs w:val="18"/>
              </w:rPr>
              <w:t>16592</w:t>
            </w:r>
            <w:r>
              <w:rPr>
                <w:rStyle w:val="HyperlinkText9pt"/>
                <w:color w:val="0033CC"/>
                <w:szCs w:val="18"/>
              </w:rPr>
              <w:fldChar w:fldCharType="end"/>
            </w:r>
          </w:p>
        </w:tc>
        <w:tc>
          <w:tcPr>
            <w:tcW w:w="2250" w:type="dxa"/>
            <w:shd w:val="clear" w:color="auto" w:fill="auto"/>
          </w:tcPr>
          <w:p w14:paraId="02BD9CB2" w14:textId="77777777" w:rsidR="00EF4A9F" w:rsidRDefault="00EF4A9F" w:rsidP="00C6049B">
            <w:pPr>
              <w:pStyle w:val="TableText"/>
            </w:pPr>
          </w:p>
        </w:tc>
      </w:tr>
      <w:tr w:rsidR="00EF4A9F" w:rsidRPr="00D6290E" w14:paraId="2CC05991" w14:textId="77777777" w:rsidTr="11B61B0A">
        <w:trPr>
          <w:cantSplit/>
          <w:tblHeader/>
        </w:trPr>
        <w:tc>
          <w:tcPr>
            <w:tcW w:w="2430" w:type="dxa"/>
            <w:shd w:val="clear" w:color="auto" w:fill="auto"/>
          </w:tcPr>
          <w:p w14:paraId="59943CC4" w14:textId="77777777" w:rsidR="00EF4A9F" w:rsidRDefault="00EF4A9F" w:rsidP="00C6049B">
            <w:pPr>
              <w:pStyle w:val="TableText"/>
            </w:pPr>
            <w:r>
              <w:tab/>
            </w:r>
            <w:r>
              <w:tab/>
            </w:r>
            <w:r>
              <w:tab/>
            </w:r>
            <w:r>
              <w:tab/>
            </w:r>
            <w:r>
              <w:tab/>
            </w:r>
            <w:r>
              <w:tab/>
            </w:r>
            <w:r>
              <w:tab/>
              <w:t>@root</w:t>
            </w:r>
          </w:p>
        </w:tc>
        <w:tc>
          <w:tcPr>
            <w:tcW w:w="810" w:type="dxa"/>
            <w:shd w:val="clear" w:color="auto" w:fill="auto"/>
          </w:tcPr>
          <w:p w14:paraId="26EC118F" w14:textId="77777777" w:rsidR="00EF4A9F" w:rsidRDefault="00EF4A9F" w:rsidP="00C6049B">
            <w:pPr>
              <w:pStyle w:val="TableText"/>
            </w:pPr>
            <w:r>
              <w:t>1..1</w:t>
            </w:r>
          </w:p>
        </w:tc>
        <w:tc>
          <w:tcPr>
            <w:tcW w:w="1080" w:type="dxa"/>
            <w:shd w:val="clear" w:color="auto" w:fill="auto"/>
          </w:tcPr>
          <w:p w14:paraId="496A5312" w14:textId="77777777" w:rsidR="00EF4A9F" w:rsidRDefault="00EF4A9F" w:rsidP="00C6049B">
            <w:pPr>
              <w:pStyle w:val="TableText"/>
            </w:pPr>
            <w:r>
              <w:t>SHALL</w:t>
            </w:r>
          </w:p>
        </w:tc>
        <w:tc>
          <w:tcPr>
            <w:tcW w:w="720" w:type="dxa"/>
            <w:shd w:val="clear" w:color="auto" w:fill="auto"/>
          </w:tcPr>
          <w:p w14:paraId="0F01B541" w14:textId="77777777" w:rsidR="00EF4A9F" w:rsidRDefault="00EF4A9F" w:rsidP="00C6049B">
            <w:pPr>
              <w:pStyle w:val="TableText"/>
            </w:pPr>
          </w:p>
        </w:tc>
        <w:tc>
          <w:tcPr>
            <w:tcW w:w="1620" w:type="dxa"/>
            <w:shd w:val="clear" w:color="auto" w:fill="auto"/>
          </w:tcPr>
          <w:p w14:paraId="4F933EAD" w14:textId="533F0D50" w:rsidR="00EF4A9F" w:rsidRPr="00634390" w:rsidRDefault="0030352F" w:rsidP="00C6049B">
            <w:pPr>
              <w:pStyle w:val="TableText"/>
              <w:rPr>
                <w:color w:val="0033CC"/>
                <w:sz w:val="18"/>
                <w:szCs w:val="18"/>
              </w:rPr>
            </w:pPr>
            <w:r>
              <w:fldChar w:fldCharType="begin"/>
            </w:r>
            <w:r>
              <w:instrText xml:space="preserve"> HYPERLINK \l "C_3265-16593" \h </w:instrText>
            </w:r>
            <w:r>
              <w:fldChar w:fldCharType="separate"/>
            </w:r>
            <w:del w:id="747" w:author="Yan Heras" w:date="2018-01-22T10:10:00Z">
              <w:r w:rsidR="00EF4A9F" w:rsidRPr="00634390" w:rsidDel="0030352F">
                <w:rPr>
                  <w:rStyle w:val="HyperlinkText9pt"/>
                  <w:color w:val="0033CC"/>
                  <w:szCs w:val="18"/>
                </w:rPr>
                <w:delText>3265-</w:delText>
              </w:r>
            </w:del>
            <w:ins w:id="748" w:author="Yan Heras" w:date="2018-01-22T10:10:00Z">
              <w:r>
                <w:rPr>
                  <w:rStyle w:val="HyperlinkText9pt"/>
                  <w:color w:val="0033CC"/>
                  <w:szCs w:val="18"/>
                </w:rPr>
                <w:t>3343-</w:t>
              </w:r>
            </w:ins>
            <w:r w:rsidR="00EF4A9F" w:rsidRPr="00634390">
              <w:rPr>
                <w:rStyle w:val="HyperlinkText9pt"/>
                <w:color w:val="0033CC"/>
                <w:szCs w:val="18"/>
              </w:rPr>
              <w:t>16593</w:t>
            </w:r>
            <w:r>
              <w:rPr>
                <w:rStyle w:val="HyperlinkText9pt"/>
                <w:color w:val="0033CC"/>
                <w:szCs w:val="18"/>
              </w:rPr>
              <w:fldChar w:fldCharType="end"/>
            </w:r>
          </w:p>
        </w:tc>
        <w:tc>
          <w:tcPr>
            <w:tcW w:w="2250" w:type="dxa"/>
            <w:shd w:val="clear" w:color="auto" w:fill="auto"/>
          </w:tcPr>
          <w:p w14:paraId="5ED8584D" w14:textId="77777777" w:rsidR="00EF4A9F" w:rsidRDefault="00EF4A9F" w:rsidP="00C6049B">
            <w:pPr>
              <w:pStyle w:val="TableText"/>
            </w:pPr>
            <w:r>
              <w:t>2.16.840.1.113883.4.2</w:t>
            </w:r>
          </w:p>
        </w:tc>
      </w:tr>
      <w:tr w:rsidR="00EF4A9F" w:rsidRPr="00D6290E" w14:paraId="4E36A1C6" w14:textId="77777777" w:rsidTr="11B61B0A">
        <w:trPr>
          <w:cantSplit/>
          <w:tblHeader/>
        </w:trPr>
        <w:tc>
          <w:tcPr>
            <w:tcW w:w="2430" w:type="dxa"/>
            <w:shd w:val="clear" w:color="auto" w:fill="auto"/>
          </w:tcPr>
          <w:p w14:paraId="6A38D01D" w14:textId="77777777" w:rsidR="00EF4A9F" w:rsidRDefault="00EF4A9F" w:rsidP="00C6049B">
            <w:pPr>
              <w:pStyle w:val="TableText"/>
            </w:pPr>
            <w:r>
              <w:tab/>
            </w:r>
            <w:r>
              <w:tab/>
            </w:r>
            <w:r>
              <w:tab/>
            </w:r>
            <w:r>
              <w:tab/>
            </w:r>
            <w:r>
              <w:tab/>
            </w:r>
            <w:r>
              <w:tab/>
              <w:t>name</w:t>
            </w:r>
          </w:p>
        </w:tc>
        <w:tc>
          <w:tcPr>
            <w:tcW w:w="810" w:type="dxa"/>
            <w:shd w:val="clear" w:color="auto" w:fill="auto"/>
          </w:tcPr>
          <w:p w14:paraId="2094CA78" w14:textId="77777777" w:rsidR="00EF4A9F" w:rsidRDefault="00EF4A9F" w:rsidP="00C6049B">
            <w:pPr>
              <w:pStyle w:val="TableText"/>
            </w:pPr>
            <w:r>
              <w:t>0..1</w:t>
            </w:r>
          </w:p>
        </w:tc>
        <w:tc>
          <w:tcPr>
            <w:tcW w:w="1080" w:type="dxa"/>
            <w:shd w:val="clear" w:color="auto" w:fill="auto"/>
          </w:tcPr>
          <w:p w14:paraId="07282095" w14:textId="77777777" w:rsidR="00EF4A9F" w:rsidRDefault="00EF4A9F" w:rsidP="00C6049B">
            <w:pPr>
              <w:pStyle w:val="TableText"/>
            </w:pPr>
            <w:r>
              <w:t>MAY</w:t>
            </w:r>
          </w:p>
        </w:tc>
        <w:tc>
          <w:tcPr>
            <w:tcW w:w="720" w:type="dxa"/>
            <w:shd w:val="clear" w:color="auto" w:fill="auto"/>
          </w:tcPr>
          <w:p w14:paraId="2976B671" w14:textId="77777777" w:rsidR="00EF4A9F" w:rsidRDefault="00EF4A9F" w:rsidP="00C6049B">
            <w:pPr>
              <w:pStyle w:val="TableText"/>
            </w:pPr>
          </w:p>
        </w:tc>
        <w:tc>
          <w:tcPr>
            <w:tcW w:w="1620" w:type="dxa"/>
            <w:shd w:val="clear" w:color="auto" w:fill="auto"/>
          </w:tcPr>
          <w:p w14:paraId="4A41DD60" w14:textId="77777777" w:rsidR="00EF4A9F" w:rsidRPr="00634390" w:rsidRDefault="008C6A6D" w:rsidP="00C6049B">
            <w:pPr>
              <w:pStyle w:val="TableText"/>
              <w:rPr>
                <w:color w:val="0033CC"/>
                <w:sz w:val="18"/>
                <w:szCs w:val="18"/>
              </w:rPr>
            </w:pPr>
            <w:hyperlink w:anchor="C_CMS_0022">
              <w:r w:rsidR="00EF4A9F" w:rsidRPr="00634390">
                <w:rPr>
                  <w:rStyle w:val="HyperlinkText9pt"/>
                  <w:color w:val="0033CC"/>
                  <w:szCs w:val="18"/>
                </w:rPr>
                <w:t>CMS_0022</w:t>
              </w:r>
            </w:hyperlink>
          </w:p>
        </w:tc>
        <w:tc>
          <w:tcPr>
            <w:tcW w:w="2250" w:type="dxa"/>
            <w:shd w:val="clear" w:color="auto" w:fill="auto"/>
          </w:tcPr>
          <w:p w14:paraId="5BD67AEC" w14:textId="77777777" w:rsidR="00EF4A9F" w:rsidRDefault="00EF4A9F" w:rsidP="00C6049B">
            <w:pPr>
              <w:pStyle w:val="TableText"/>
            </w:pPr>
          </w:p>
        </w:tc>
      </w:tr>
    </w:tbl>
    <w:p w14:paraId="20E9144E" w14:textId="40EDAD40" w:rsidR="00EF4A9F" w:rsidRDefault="00EF4A9F" w:rsidP="00616BCA">
      <w:pPr>
        <w:numPr>
          <w:ilvl w:val="0"/>
          <w:numId w:val="28"/>
        </w:numPr>
        <w:spacing w:before="240" w:after="40" w:line="260" w:lineRule="exact"/>
      </w:pPr>
      <w:bookmarkStart w:id="749" w:name="_Toc446627216"/>
      <w:bookmarkStart w:id="750" w:name="_Toc290640047"/>
      <w:bookmarkStart w:id="751" w:name="_Toc290640639"/>
      <w:bookmarkStart w:id="752" w:name="_Toc290641744"/>
      <w:bookmarkStart w:id="753" w:name="_Toc451247016"/>
      <w:del w:id="754" w:author="Yan Heras" w:date="2018-01-18T11:48:00Z">
        <w:r w:rsidDel="00142CFC">
          <w:rPr>
            <w:rStyle w:val="keyword"/>
          </w:rPr>
          <w:delText>SHALL</w:delText>
        </w:r>
        <w:r w:rsidDel="00142CFC">
          <w:delText xml:space="preserve"> </w:delText>
        </w:r>
      </w:del>
      <w:ins w:id="755" w:author="Yan Heras" w:date="2018-01-18T11:48:00Z">
        <w:r w:rsidR="00142CFC" w:rsidRPr="0030352F">
          <w:rPr>
            <w:rStyle w:val="keyword"/>
            <w:highlight w:val="yellow"/>
          </w:rPr>
          <w:t>MAY</w:t>
        </w:r>
        <w:r w:rsidR="00142CFC">
          <w:t xml:space="preserve"> </w:t>
        </w:r>
      </w:ins>
      <w:r>
        <w:t xml:space="preserve">contain exactly one [1..1] </w:t>
      </w:r>
      <w:proofErr w:type="spellStart"/>
      <w:r w:rsidRPr="00634390">
        <w:rPr>
          <w:rStyle w:val="XMLnameBold"/>
          <w:sz w:val="22"/>
        </w:rPr>
        <w:t>documentationOf</w:t>
      </w:r>
      <w:bookmarkStart w:id="756" w:name="C_3265-16579_C01"/>
      <w:bookmarkEnd w:id="756"/>
      <w:proofErr w:type="spellEnd"/>
      <w:r w:rsidRPr="00634390">
        <w:rPr>
          <w:sz w:val="24"/>
        </w:rPr>
        <w:t xml:space="preserve"> </w:t>
      </w:r>
      <w:r>
        <w:t>(CONF:</w:t>
      </w:r>
      <w:del w:id="757" w:author="Yan Heras" w:date="2018-01-22T10:10:00Z">
        <w:r w:rsidDel="0030352F">
          <w:delText>3265-</w:delText>
        </w:r>
      </w:del>
      <w:ins w:id="758" w:author="Yan Heras" w:date="2018-01-22T10:10:00Z">
        <w:r w:rsidR="0030352F">
          <w:t>3343-</w:t>
        </w:r>
      </w:ins>
      <w:r>
        <w:t>16579</w:t>
      </w:r>
      <w:del w:id="759" w:author="Yan Heras" w:date="2018-01-18T11:48:00Z">
        <w:r w:rsidDel="00142CFC">
          <w:delText>_C01</w:delText>
        </w:r>
      </w:del>
      <w:r>
        <w:t>) such that it</w:t>
      </w:r>
    </w:p>
    <w:p w14:paraId="28BCB2FA" w14:textId="4ED73491" w:rsidR="00EF4A9F" w:rsidRDefault="00EF4A9F" w:rsidP="00616BCA">
      <w:pPr>
        <w:numPr>
          <w:ilvl w:val="1"/>
          <w:numId w:val="28"/>
        </w:numPr>
        <w:spacing w:after="40" w:line="260" w:lineRule="exact"/>
      </w:pPr>
      <w:r>
        <w:rPr>
          <w:rStyle w:val="keyword"/>
        </w:rPr>
        <w:t>SHALL</w:t>
      </w:r>
      <w:r>
        <w:t xml:space="preserve"> contain exactly one [1</w:t>
      </w:r>
      <w:proofErr w:type="gramStart"/>
      <w:r>
        <w:t>..1</w:t>
      </w:r>
      <w:proofErr w:type="gramEnd"/>
      <w:r>
        <w:t xml:space="preserve">] </w:t>
      </w:r>
      <w:proofErr w:type="spellStart"/>
      <w:r w:rsidRPr="00634390">
        <w:rPr>
          <w:rStyle w:val="XMLnameBold"/>
          <w:sz w:val="22"/>
        </w:rPr>
        <w:t>serviceEvent</w:t>
      </w:r>
      <w:bookmarkStart w:id="760" w:name="C_3265-16580"/>
      <w:bookmarkEnd w:id="760"/>
      <w:proofErr w:type="spellEnd"/>
      <w:r w:rsidRPr="00634390">
        <w:rPr>
          <w:sz w:val="24"/>
        </w:rPr>
        <w:t xml:space="preserve"> </w:t>
      </w:r>
      <w:r>
        <w:t>(CONF:</w:t>
      </w:r>
      <w:del w:id="761" w:author="Yan Heras" w:date="2018-01-22T10:10:00Z">
        <w:r w:rsidDel="0030352F">
          <w:delText>3265-</w:delText>
        </w:r>
      </w:del>
      <w:ins w:id="762" w:author="Yan Heras" w:date="2018-01-22T10:10:00Z">
        <w:r w:rsidR="0030352F">
          <w:t>3343-</w:t>
        </w:r>
      </w:ins>
      <w:r>
        <w:t>16580).</w:t>
      </w:r>
    </w:p>
    <w:p w14:paraId="6A2AF4F6" w14:textId="2FD2D14B" w:rsidR="00EF4A9F" w:rsidRDefault="00EF4A9F" w:rsidP="00616BCA">
      <w:pPr>
        <w:numPr>
          <w:ilvl w:val="2"/>
          <w:numId w:val="28"/>
        </w:numPr>
        <w:spacing w:after="40" w:line="260" w:lineRule="exact"/>
      </w:pPr>
      <w:r>
        <w:t xml:space="preserve">This </w:t>
      </w:r>
      <w:proofErr w:type="spellStart"/>
      <w:r>
        <w:t>serviceEvent</w:t>
      </w:r>
      <w:proofErr w:type="spellEnd"/>
      <w:r>
        <w:t xml:space="preserve"> </w:t>
      </w:r>
      <w:r>
        <w:rPr>
          <w:rStyle w:val="keyword"/>
        </w:rPr>
        <w:t>SHALL</w:t>
      </w:r>
      <w:r>
        <w:t xml:space="preserve"> contain at least one [1</w:t>
      </w:r>
      <w:proofErr w:type="gramStart"/>
      <w:r>
        <w:t>..*</w:t>
      </w:r>
      <w:proofErr w:type="gramEnd"/>
      <w:r>
        <w:t xml:space="preserve">] </w:t>
      </w:r>
      <w:r w:rsidRPr="00634390">
        <w:rPr>
          <w:rStyle w:val="XMLnameBold"/>
          <w:sz w:val="22"/>
        </w:rPr>
        <w:t>performer</w:t>
      </w:r>
      <w:bookmarkStart w:id="763" w:name="C_3265-16583"/>
      <w:bookmarkEnd w:id="763"/>
      <w:r w:rsidRPr="00634390">
        <w:rPr>
          <w:sz w:val="24"/>
        </w:rPr>
        <w:t xml:space="preserve"> </w:t>
      </w:r>
      <w:r>
        <w:t>(CONF:</w:t>
      </w:r>
      <w:del w:id="764" w:author="Yan Heras" w:date="2018-01-22T10:10:00Z">
        <w:r w:rsidDel="0030352F">
          <w:delText>3265-</w:delText>
        </w:r>
      </w:del>
      <w:ins w:id="765" w:author="Yan Heras" w:date="2018-01-22T10:10:00Z">
        <w:r w:rsidR="0030352F">
          <w:t>3343-</w:t>
        </w:r>
      </w:ins>
      <w:r>
        <w:t>16583).</w:t>
      </w:r>
    </w:p>
    <w:p w14:paraId="0D0480E6" w14:textId="26D108DF" w:rsidR="00EF4A9F" w:rsidRDefault="00EF4A9F" w:rsidP="00616BCA">
      <w:pPr>
        <w:numPr>
          <w:ilvl w:val="3"/>
          <w:numId w:val="28"/>
        </w:numPr>
        <w:spacing w:after="40" w:line="260" w:lineRule="exact"/>
      </w:pPr>
      <w:r>
        <w:t xml:space="preserve">Such performers </w:t>
      </w:r>
      <w:r>
        <w:rPr>
          <w:rStyle w:val="keyword"/>
        </w:rPr>
        <w:t>SHALL</w:t>
      </w:r>
      <w:r>
        <w:t xml:space="preserve"> contain exactly one [1</w:t>
      </w:r>
      <w:proofErr w:type="gramStart"/>
      <w:r>
        <w:t>..1</w:t>
      </w:r>
      <w:proofErr w:type="gramEnd"/>
      <w:r>
        <w:t xml:space="preserve">] </w:t>
      </w:r>
      <w:r w:rsidRPr="00634390">
        <w:rPr>
          <w:rStyle w:val="XMLnameBold"/>
          <w:sz w:val="22"/>
        </w:rPr>
        <w:t>@</w:t>
      </w:r>
      <w:proofErr w:type="spellStart"/>
      <w:r w:rsidRPr="00634390">
        <w:rPr>
          <w:rStyle w:val="XMLnameBold"/>
          <w:sz w:val="22"/>
        </w:rPr>
        <w:t>typeCode</w:t>
      </w:r>
      <w:proofErr w:type="spellEnd"/>
      <w:r>
        <w:t>=</w:t>
      </w:r>
      <w:r>
        <w:rPr>
          <w:rStyle w:val="XMLname"/>
        </w:rPr>
        <w:t>"PRF"</w:t>
      </w:r>
      <w:r>
        <w:t xml:space="preserve"> Performer</w:t>
      </w:r>
      <w:bookmarkStart w:id="766" w:name="C_3265-16584"/>
      <w:bookmarkEnd w:id="766"/>
      <w:r>
        <w:t xml:space="preserve"> (CONF:</w:t>
      </w:r>
      <w:del w:id="767" w:author="Yan Heras" w:date="2018-01-22T10:10:00Z">
        <w:r w:rsidDel="0030352F">
          <w:delText>3265-</w:delText>
        </w:r>
      </w:del>
      <w:ins w:id="768" w:author="Yan Heras" w:date="2018-01-22T10:10:00Z">
        <w:r w:rsidR="0030352F">
          <w:t>3343-</w:t>
        </w:r>
      </w:ins>
      <w:r>
        <w:t>16584).</w:t>
      </w:r>
    </w:p>
    <w:p w14:paraId="00D1B0E1" w14:textId="1C49CDD2" w:rsidR="00EF4A9F" w:rsidRDefault="00EF4A9F" w:rsidP="00616BCA">
      <w:pPr>
        <w:numPr>
          <w:ilvl w:val="3"/>
          <w:numId w:val="28"/>
        </w:numPr>
        <w:spacing w:after="40" w:line="260" w:lineRule="exact"/>
      </w:pPr>
      <w:r>
        <w:t xml:space="preserve">Such performers </w:t>
      </w:r>
      <w:r>
        <w:rPr>
          <w:rStyle w:val="keyword"/>
        </w:rPr>
        <w:t>SHALL</w:t>
      </w:r>
      <w:r>
        <w:t xml:space="preserve"> contain exactly one [1</w:t>
      </w:r>
      <w:proofErr w:type="gramStart"/>
      <w:r>
        <w:t>..1</w:t>
      </w:r>
      <w:proofErr w:type="gramEnd"/>
      <w:r>
        <w:t xml:space="preserve">] </w:t>
      </w:r>
      <w:proofErr w:type="spellStart"/>
      <w:r w:rsidRPr="00634390">
        <w:rPr>
          <w:rStyle w:val="XMLnameBold"/>
          <w:sz w:val="22"/>
        </w:rPr>
        <w:t>assignedEntity</w:t>
      </w:r>
      <w:bookmarkStart w:id="769" w:name="C_3265-16586"/>
      <w:bookmarkEnd w:id="769"/>
      <w:proofErr w:type="spellEnd"/>
      <w:r w:rsidRPr="00634390">
        <w:rPr>
          <w:sz w:val="24"/>
        </w:rPr>
        <w:t xml:space="preserve"> </w:t>
      </w:r>
      <w:r>
        <w:t>(CONF:</w:t>
      </w:r>
      <w:del w:id="770" w:author="Yan Heras" w:date="2018-01-22T10:10:00Z">
        <w:r w:rsidDel="0030352F">
          <w:delText>3265-</w:delText>
        </w:r>
      </w:del>
      <w:ins w:id="771" w:author="Yan Heras" w:date="2018-01-22T10:10:00Z">
        <w:r w:rsidR="0030352F">
          <w:t>3343-</w:t>
        </w:r>
      </w:ins>
      <w:r>
        <w:t>16586).</w:t>
      </w:r>
    </w:p>
    <w:p w14:paraId="077B597F" w14:textId="3130A558" w:rsidR="00EF4A9F" w:rsidRDefault="00EF4A9F" w:rsidP="00EF4A9F">
      <w:pPr>
        <w:pStyle w:val="BodyText0"/>
      </w:pPr>
      <w:r>
        <w:lastRenderedPageBreak/>
        <w:t xml:space="preserve">This </w:t>
      </w:r>
      <w:proofErr w:type="spellStart"/>
      <w:r>
        <w:t>assignedEntity</w:t>
      </w:r>
      <w:proofErr w:type="spellEnd"/>
      <w:r>
        <w:t xml:space="preserve"> id/@root='2.16.840.1.113883.4.6' coupled with the id/@extension represents the individual provider's </w:t>
      </w:r>
      <w:r w:rsidR="00747476">
        <w:t xml:space="preserve">NPI </w:t>
      </w:r>
      <w:r>
        <w:t xml:space="preserve">number. A valid NPI is 10 numeric digits where the 10th digit is a check digit computed using the </w:t>
      </w:r>
      <w:proofErr w:type="spellStart"/>
      <w:r>
        <w:t>Luhn</w:t>
      </w:r>
      <w:proofErr w:type="spellEnd"/>
      <w:r>
        <w:t xml:space="preserve"> algorithm.</w:t>
      </w:r>
    </w:p>
    <w:p w14:paraId="222501A1" w14:textId="77777777" w:rsidR="00EF4A9F" w:rsidRDefault="00EF4A9F" w:rsidP="00EF4A9F">
      <w:pPr>
        <w:pStyle w:val="BodyText0"/>
      </w:pPr>
      <w:r>
        <w:t>For HQR, NPI may not be applicable. If NPI is submitted for HQR, then the NPI SHALL conform to the constraints specified for NPI and the NPI must be in the correct format.</w:t>
      </w:r>
    </w:p>
    <w:p w14:paraId="00BC4E14" w14:textId="3021AB03" w:rsidR="00EF4A9F" w:rsidRDefault="00EF4A9F" w:rsidP="00616BCA">
      <w:pPr>
        <w:numPr>
          <w:ilvl w:val="4"/>
          <w:numId w:val="28"/>
        </w:numPr>
        <w:spacing w:after="40" w:line="260" w:lineRule="exact"/>
      </w:pPr>
      <w:r>
        <w:t xml:space="preserve">This </w:t>
      </w:r>
      <w:proofErr w:type="spellStart"/>
      <w:r>
        <w:t>assignedEntity</w:t>
      </w:r>
      <w:proofErr w:type="spellEnd"/>
      <w:r>
        <w:t xml:space="preserve"> </w:t>
      </w:r>
      <w:r>
        <w:rPr>
          <w:rStyle w:val="keyword"/>
        </w:rPr>
        <w:t>SHOULD</w:t>
      </w:r>
      <w:r>
        <w:t xml:space="preserve"> contain zero or one [0..1] </w:t>
      </w:r>
      <w:r w:rsidRPr="00634390">
        <w:rPr>
          <w:rStyle w:val="XMLnameBold"/>
          <w:sz w:val="22"/>
        </w:rPr>
        <w:t>id</w:t>
      </w:r>
      <w:bookmarkStart w:id="772" w:name="C_3265-16587"/>
      <w:bookmarkEnd w:id="772"/>
      <w:r w:rsidRPr="00634390">
        <w:rPr>
          <w:sz w:val="24"/>
        </w:rPr>
        <w:t xml:space="preserve"> </w:t>
      </w:r>
      <w:r>
        <w:t>(CONF:</w:t>
      </w:r>
      <w:del w:id="773" w:author="Yan Heras" w:date="2018-01-22T10:10:00Z">
        <w:r w:rsidDel="0030352F">
          <w:delText>3265-</w:delText>
        </w:r>
      </w:del>
      <w:ins w:id="774" w:author="Yan Heras" w:date="2018-01-22T10:10:00Z">
        <w:r w:rsidR="0030352F">
          <w:t>3343-</w:t>
        </w:r>
      </w:ins>
      <w:r>
        <w:t>16587) such that it</w:t>
      </w:r>
    </w:p>
    <w:p w14:paraId="530C0329" w14:textId="20213BFC" w:rsidR="00EF4A9F" w:rsidRDefault="00EF4A9F" w:rsidP="00616BCA">
      <w:pPr>
        <w:numPr>
          <w:ilvl w:val="5"/>
          <w:numId w:val="28"/>
        </w:numPr>
        <w:spacing w:after="40" w:line="260" w:lineRule="exact"/>
      </w:pPr>
      <w:r>
        <w:rPr>
          <w:rStyle w:val="keyword"/>
        </w:rPr>
        <w:t>SHALL</w:t>
      </w:r>
      <w:r>
        <w:t xml:space="preserve"> contain exactly one [1</w:t>
      </w:r>
      <w:proofErr w:type="gramStart"/>
      <w:r>
        <w:t>..1</w:t>
      </w:r>
      <w:proofErr w:type="gramEnd"/>
      <w:r>
        <w:t xml:space="preserve">] </w:t>
      </w:r>
      <w:r w:rsidRPr="00634390">
        <w:rPr>
          <w:rStyle w:val="XMLnameBold"/>
          <w:sz w:val="22"/>
        </w:rPr>
        <w:t>@root</w:t>
      </w:r>
      <w:r>
        <w:t>=</w:t>
      </w:r>
      <w:r>
        <w:rPr>
          <w:rStyle w:val="XMLname"/>
        </w:rPr>
        <w:t>"2.16.840.1.113883.4.6"</w:t>
      </w:r>
      <w:r>
        <w:t xml:space="preserve"> National Provider ID</w:t>
      </w:r>
      <w:bookmarkStart w:id="775" w:name="C_3265-16588"/>
      <w:bookmarkEnd w:id="775"/>
      <w:r>
        <w:t xml:space="preserve"> (CONF:</w:t>
      </w:r>
      <w:del w:id="776" w:author="Yan Heras" w:date="2018-01-22T10:10:00Z">
        <w:r w:rsidDel="0030352F">
          <w:delText>3265-</w:delText>
        </w:r>
      </w:del>
      <w:ins w:id="777" w:author="Yan Heras" w:date="2018-01-22T10:10:00Z">
        <w:r w:rsidR="0030352F">
          <w:t>3343-</w:t>
        </w:r>
      </w:ins>
      <w:r>
        <w:t>16588).</w:t>
      </w:r>
    </w:p>
    <w:p w14:paraId="0EE20C56" w14:textId="77777777" w:rsidR="00EF4A9F" w:rsidRDefault="00EF4A9F" w:rsidP="00616BCA">
      <w:pPr>
        <w:numPr>
          <w:ilvl w:val="4"/>
          <w:numId w:val="28"/>
        </w:numPr>
        <w:spacing w:after="40" w:line="260" w:lineRule="exact"/>
      </w:pPr>
      <w:r>
        <w:t xml:space="preserve">This </w:t>
      </w:r>
      <w:proofErr w:type="spellStart"/>
      <w:r>
        <w:t>assignedEntity</w:t>
      </w:r>
      <w:proofErr w:type="spellEnd"/>
      <w:r>
        <w:t xml:space="preserve"> </w:t>
      </w:r>
      <w:r>
        <w:rPr>
          <w:rStyle w:val="keyword"/>
        </w:rPr>
        <w:t>MAY</w:t>
      </w:r>
      <w:r>
        <w:t xml:space="preserve"> contain zero or one [0</w:t>
      </w:r>
      <w:proofErr w:type="gramStart"/>
      <w:r>
        <w:t>..1</w:t>
      </w:r>
      <w:proofErr w:type="gramEnd"/>
      <w:r>
        <w:t xml:space="preserve">] </w:t>
      </w:r>
      <w:proofErr w:type="spellStart"/>
      <w:r w:rsidRPr="00634390">
        <w:rPr>
          <w:rStyle w:val="XMLnameBold"/>
          <w:sz w:val="22"/>
        </w:rPr>
        <w:t>assignedPerson</w:t>
      </w:r>
      <w:bookmarkStart w:id="778" w:name="C_CMS_0019"/>
      <w:bookmarkEnd w:id="778"/>
      <w:proofErr w:type="spellEnd"/>
      <w:r w:rsidRPr="00634390">
        <w:rPr>
          <w:sz w:val="24"/>
        </w:rPr>
        <w:t xml:space="preserve"> </w:t>
      </w:r>
      <w:r>
        <w:t>(CONF:CMS_0019).</w:t>
      </w:r>
    </w:p>
    <w:p w14:paraId="10FFEAB4" w14:textId="77777777" w:rsidR="00EF4A9F" w:rsidRDefault="00EF4A9F" w:rsidP="00616BCA">
      <w:pPr>
        <w:numPr>
          <w:ilvl w:val="5"/>
          <w:numId w:val="28"/>
        </w:numPr>
        <w:spacing w:after="40" w:line="260" w:lineRule="exact"/>
      </w:pPr>
      <w:r>
        <w:t xml:space="preserve">The </w:t>
      </w:r>
      <w:proofErr w:type="spellStart"/>
      <w:r>
        <w:t>assignedPerson</w:t>
      </w:r>
      <w:proofErr w:type="spellEnd"/>
      <w:r>
        <w:t xml:space="preserve">, if present, </w:t>
      </w:r>
      <w:r>
        <w:rPr>
          <w:rStyle w:val="keyword"/>
        </w:rPr>
        <w:t>MAY</w:t>
      </w:r>
      <w:r>
        <w:t xml:space="preserve"> contain zero or one [0</w:t>
      </w:r>
      <w:proofErr w:type="gramStart"/>
      <w:r>
        <w:t>..1</w:t>
      </w:r>
      <w:proofErr w:type="gramEnd"/>
      <w:r>
        <w:t xml:space="preserve">] </w:t>
      </w:r>
      <w:r w:rsidRPr="00634390">
        <w:rPr>
          <w:rStyle w:val="XMLnameBold"/>
          <w:sz w:val="22"/>
        </w:rPr>
        <w:t>name</w:t>
      </w:r>
      <w:bookmarkStart w:id="779" w:name="C_CMS_0020"/>
      <w:bookmarkEnd w:id="779"/>
      <w:r w:rsidRPr="00634390">
        <w:rPr>
          <w:sz w:val="24"/>
        </w:rPr>
        <w:t xml:space="preserve"> </w:t>
      </w:r>
      <w:r>
        <w:t>(CONF:CMS_0020).</w:t>
      </w:r>
      <w:r>
        <w:br/>
        <w:t>Note: This is the provider's name.</w:t>
      </w:r>
    </w:p>
    <w:p w14:paraId="44DBBC5A" w14:textId="4345B3BF" w:rsidR="00EF4A9F" w:rsidRDefault="00EF4A9F" w:rsidP="00616BCA">
      <w:pPr>
        <w:numPr>
          <w:ilvl w:val="4"/>
          <w:numId w:val="28"/>
        </w:numPr>
        <w:spacing w:after="40" w:line="260" w:lineRule="exact"/>
      </w:pPr>
      <w:r>
        <w:t xml:space="preserve">This </w:t>
      </w:r>
      <w:proofErr w:type="spellStart"/>
      <w:r>
        <w:t>assignedEntity</w:t>
      </w:r>
      <w:proofErr w:type="spellEnd"/>
      <w:r>
        <w:t xml:space="preserve"> </w:t>
      </w:r>
      <w:r>
        <w:rPr>
          <w:rStyle w:val="keyword"/>
        </w:rPr>
        <w:t>SHALL</w:t>
      </w:r>
      <w:r>
        <w:t xml:space="preserve"> contain exactly one [1</w:t>
      </w:r>
      <w:proofErr w:type="gramStart"/>
      <w:r>
        <w:t>..1</w:t>
      </w:r>
      <w:proofErr w:type="gramEnd"/>
      <w:r>
        <w:t xml:space="preserve">] </w:t>
      </w:r>
      <w:proofErr w:type="spellStart"/>
      <w:r w:rsidRPr="00634390">
        <w:rPr>
          <w:rStyle w:val="XMLnameBold"/>
          <w:sz w:val="22"/>
        </w:rPr>
        <w:t>representedOrganization</w:t>
      </w:r>
      <w:bookmarkStart w:id="780" w:name="C_3265-16591"/>
      <w:bookmarkEnd w:id="780"/>
      <w:proofErr w:type="spellEnd"/>
      <w:r w:rsidRPr="00634390">
        <w:rPr>
          <w:sz w:val="24"/>
        </w:rPr>
        <w:t xml:space="preserve"> </w:t>
      </w:r>
      <w:r>
        <w:t>(CONF:</w:t>
      </w:r>
      <w:del w:id="781" w:author="Yan Heras" w:date="2018-01-22T10:10:00Z">
        <w:r w:rsidDel="0030352F">
          <w:delText>3265-</w:delText>
        </w:r>
      </w:del>
      <w:ins w:id="782" w:author="Yan Heras" w:date="2018-01-22T10:10:00Z">
        <w:r w:rsidR="0030352F">
          <w:t>3343-</w:t>
        </w:r>
      </w:ins>
      <w:r>
        <w:t>16591).</w:t>
      </w:r>
    </w:p>
    <w:p w14:paraId="3CD5B50B" w14:textId="727E6573" w:rsidR="00EF4A9F" w:rsidRDefault="00EF4A9F" w:rsidP="00EF4A9F">
      <w:pPr>
        <w:pStyle w:val="BodyText0"/>
      </w:pPr>
      <w:r>
        <w:t xml:space="preserve">This </w:t>
      </w:r>
      <w:proofErr w:type="spellStart"/>
      <w:r>
        <w:t>representedOrganization</w:t>
      </w:r>
      <w:proofErr w:type="spellEnd"/>
      <w:r>
        <w:t xml:space="preserve"> id/@root='2.16.840.1.113883.4.2' coupled with the id/@extension represents the organization's TIN. The provided TIN must be in valid format (9 decimal digits).</w:t>
      </w:r>
    </w:p>
    <w:p w14:paraId="6D8F337F" w14:textId="03DCF496" w:rsidR="00EF4A9F" w:rsidRDefault="00EF4A9F" w:rsidP="00EF4A9F">
      <w:pPr>
        <w:pStyle w:val="BodyText0"/>
      </w:pPr>
      <w:r>
        <w:t>For HQR, TIN may not be applicable. If TIN is submitted for HQR, then it SHALL conform to the constraints specified for TIN</w:t>
      </w:r>
      <w:r w:rsidR="5CBB1CB8" w:rsidRPr="11B61B0A">
        <w:t>,</w:t>
      </w:r>
      <w:r>
        <w:t xml:space="preserve"> and the TIN must be in valid format (9 decimal digits).</w:t>
      </w:r>
    </w:p>
    <w:p w14:paraId="29B77A70" w14:textId="74B2461A" w:rsidR="00EF4A9F" w:rsidRDefault="00EF4A9F" w:rsidP="00616BCA">
      <w:pPr>
        <w:numPr>
          <w:ilvl w:val="5"/>
          <w:numId w:val="28"/>
        </w:numPr>
        <w:spacing w:after="40" w:line="260" w:lineRule="exact"/>
      </w:pPr>
      <w:r>
        <w:t xml:space="preserve">This </w:t>
      </w:r>
      <w:proofErr w:type="spellStart"/>
      <w:r>
        <w:t>representedOrganization</w:t>
      </w:r>
      <w:proofErr w:type="spellEnd"/>
      <w:r>
        <w:t xml:space="preserve"> </w:t>
      </w:r>
      <w:r>
        <w:rPr>
          <w:rStyle w:val="keyword"/>
        </w:rPr>
        <w:t>SHOULD</w:t>
      </w:r>
      <w:r>
        <w:t xml:space="preserve"> contain zero or one [0</w:t>
      </w:r>
      <w:proofErr w:type="gramStart"/>
      <w:r>
        <w:t>..1</w:t>
      </w:r>
      <w:proofErr w:type="gramEnd"/>
      <w:r>
        <w:t xml:space="preserve">] </w:t>
      </w:r>
      <w:r w:rsidRPr="00626300">
        <w:rPr>
          <w:rStyle w:val="XMLnameBold"/>
          <w:sz w:val="22"/>
        </w:rPr>
        <w:t>id</w:t>
      </w:r>
      <w:bookmarkStart w:id="783" w:name="C_3265-16592"/>
      <w:bookmarkEnd w:id="783"/>
      <w:r w:rsidRPr="00626300">
        <w:rPr>
          <w:sz w:val="24"/>
        </w:rPr>
        <w:t xml:space="preserve"> </w:t>
      </w:r>
      <w:r>
        <w:t>(CONF:</w:t>
      </w:r>
      <w:del w:id="784" w:author="Yan Heras" w:date="2018-01-22T10:10:00Z">
        <w:r w:rsidDel="0030352F">
          <w:delText>3265-</w:delText>
        </w:r>
      </w:del>
      <w:ins w:id="785" w:author="Yan Heras" w:date="2018-01-22T10:10:00Z">
        <w:r w:rsidR="0030352F">
          <w:t>3343-</w:t>
        </w:r>
      </w:ins>
      <w:r>
        <w:t>16592).</w:t>
      </w:r>
    </w:p>
    <w:p w14:paraId="7EE0D25B" w14:textId="68ABE789" w:rsidR="00EF4A9F" w:rsidRDefault="00EF4A9F" w:rsidP="00616BCA">
      <w:pPr>
        <w:numPr>
          <w:ilvl w:val="6"/>
          <w:numId w:val="28"/>
        </w:numPr>
        <w:spacing w:after="40" w:line="260" w:lineRule="exact"/>
      </w:pPr>
      <w:r>
        <w:t xml:space="preserve">The id, if present, </w:t>
      </w:r>
      <w:r>
        <w:rPr>
          <w:rStyle w:val="keyword"/>
        </w:rPr>
        <w:t>SHALL</w:t>
      </w:r>
      <w:r>
        <w:t xml:space="preserve"> contain exactly one [1</w:t>
      </w:r>
      <w:proofErr w:type="gramStart"/>
      <w:r>
        <w:t>..1</w:t>
      </w:r>
      <w:proofErr w:type="gramEnd"/>
      <w:r>
        <w:t xml:space="preserve">] </w:t>
      </w:r>
      <w:r w:rsidRPr="00626300">
        <w:rPr>
          <w:rStyle w:val="XMLnameBold"/>
          <w:sz w:val="22"/>
        </w:rPr>
        <w:t>@root</w:t>
      </w:r>
      <w:r>
        <w:t>=</w:t>
      </w:r>
      <w:r>
        <w:rPr>
          <w:rStyle w:val="XMLname"/>
        </w:rPr>
        <w:t>"2.16.840.1.113883.4.2"</w:t>
      </w:r>
      <w:r>
        <w:t xml:space="preserve"> Tax ID Number</w:t>
      </w:r>
      <w:bookmarkStart w:id="786" w:name="C_3265-16593"/>
      <w:bookmarkEnd w:id="786"/>
      <w:r>
        <w:t xml:space="preserve"> (CONF:</w:t>
      </w:r>
      <w:del w:id="787" w:author="Yan Heras" w:date="2018-01-22T10:10:00Z">
        <w:r w:rsidDel="0030352F">
          <w:delText>3265-</w:delText>
        </w:r>
      </w:del>
      <w:ins w:id="788" w:author="Yan Heras" w:date="2018-01-22T10:10:00Z">
        <w:r w:rsidR="0030352F">
          <w:t>3343-</w:t>
        </w:r>
      </w:ins>
      <w:r>
        <w:t>16593).</w:t>
      </w:r>
    </w:p>
    <w:p w14:paraId="11F2EBB1" w14:textId="77777777" w:rsidR="00EF4A9F" w:rsidRDefault="00EF4A9F" w:rsidP="00616BCA">
      <w:pPr>
        <w:numPr>
          <w:ilvl w:val="5"/>
          <w:numId w:val="28"/>
        </w:numPr>
        <w:spacing w:after="40" w:line="260" w:lineRule="exact"/>
      </w:pPr>
      <w:r>
        <w:t xml:space="preserve">This </w:t>
      </w:r>
      <w:proofErr w:type="spellStart"/>
      <w:r>
        <w:t>representedOrganization</w:t>
      </w:r>
      <w:proofErr w:type="spellEnd"/>
      <w:r>
        <w:t xml:space="preserve"> </w:t>
      </w:r>
      <w:r>
        <w:rPr>
          <w:rStyle w:val="keyword"/>
        </w:rPr>
        <w:t>MAY</w:t>
      </w:r>
      <w:r>
        <w:t xml:space="preserve"> contain zero or one [0</w:t>
      </w:r>
      <w:proofErr w:type="gramStart"/>
      <w:r>
        <w:t>..1</w:t>
      </w:r>
      <w:proofErr w:type="gramEnd"/>
      <w:r>
        <w:t xml:space="preserve">] </w:t>
      </w:r>
      <w:r w:rsidRPr="00626300">
        <w:rPr>
          <w:rStyle w:val="XMLnameBold"/>
          <w:sz w:val="22"/>
        </w:rPr>
        <w:t>name</w:t>
      </w:r>
      <w:bookmarkStart w:id="789" w:name="C_CMS_0022"/>
      <w:bookmarkEnd w:id="789"/>
      <w:r w:rsidRPr="00626300">
        <w:rPr>
          <w:sz w:val="24"/>
        </w:rPr>
        <w:t xml:space="preserve"> </w:t>
      </w:r>
      <w:r>
        <w:t>(CONF:CMS_0022).</w:t>
      </w:r>
      <w:r>
        <w:br/>
        <w:t>Note: This is the organization's name, such as hospital's name.</w:t>
      </w:r>
    </w:p>
    <w:p w14:paraId="2F4897E1" w14:textId="6BEDE5DE" w:rsidR="00786583" w:rsidRPr="003D5DD8" w:rsidRDefault="00786583" w:rsidP="00786583">
      <w:pPr>
        <w:pStyle w:val="Caption-Fig"/>
      </w:pPr>
      <w:bookmarkStart w:id="790" w:name="_Toc487412642"/>
      <w:r w:rsidRPr="003D5DD8">
        <w:lastRenderedPageBreak/>
        <w:t xml:space="preserve">Figure </w:t>
      </w:r>
      <w:r w:rsidR="00385818" w:rsidRPr="18202D45">
        <w:fldChar w:fldCharType="begin"/>
      </w:r>
      <w:r w:rsidR="00385818">
        <w:instrText xml:space="preserve"> SEQ Figure \* ARABIC </w:instrText>
      </w:r>
      <w:r w:rsidR="00385818" w:rsidRPr="18202D45">
        <w:fldChar w:fldCharType="separate"/>
      </w:r>
      <w:r w:rsidR="0096209A">
        <w:rPr>
          <w:noProof/>
        </w:rPr>
        <w:t>9</w:t>
      </w:r>
      <w:r w:rsidR="00385818" w:rsidRPr="18202D45">
        <w:fldChar w:fldCharType="end"/>
      </w:r>
      <w:r w:rsidRPr="1725540E">
        <w:t xml:space="preserve">: </w:t>
      </w:r>
      <w:proofErr w:type="spellStart"/>
      <w:r w:rsidRPr="003D5DD8">
        <w:t>documentationOf</w:t>
      </w:r>
      <w:proofErr w:type="spellEnd"/>
      <w:r w:rsidRPr="1725540E">
        <w:t xml:space="preserve"> / </w:t>
      </w:r>
      <w:proofErr w:type="spellStart"/>
      <w:r w:rsidRPr="003D5DD8">
        <w:t>serviceEvent</w:t>
      </w:r>
      <w:proofErr w:type="spellEnd"/>
      <w:r w:rsidRPr="003D5DD8">
        <w:t xml:space="preserve"> Example</w:t>
      </w:r>
      <w:bookmarkEnd w:id="749"/>
      <w:bookmarkEnd w:id="790"/>
    </w:p>
    <w:bookmarkEnd w:id="750"/>
    <w:bookmarkEnd w:id="751"/>
    <w:bookmarkEnd w:id="752"/>
    <w:bookmarkEnd w:id="753"/>
    <w:p w14:paraId="0EF75D85" w14:textId="77777777" w:rsidR="001B22BA" w:rsidRDefault="7F880045" w:rsidP="001B22BA">
      <w:pPr>
        <w:pStyle w:val="Example"/>
      </w:pPr>
      <w:proofErr w:type="gramStart"/>
      <w:r>
        <w:t>&lt;!--</w:t>
      </w:r>
      <w:proofErr w:type="gramEnd"/>
      <w:r>
        <w:t xml:space="preserve"> Example for HQR. CMS Program Name for HQR is either "</w:t>
      </w:r>
      <w:r w:rsidRPr="00986822">
        <w:rPr>
          <w:rFonts w:eastAsia="Courier New,Courier New,Arial U" w:cs="Courier New"/>
        </w:rPr>
        <w:t>HQR</w:t>
      </w:r>
      <w:r w:rsidRPr="008C052C">
        <w:rPr>
          <w:rFonts w:ascii="Arial" w:eastAsia="Arial" w:hAnsi="Arial" w:cs="Arial"/>
        </w:rPr>
        <w:t>_</w:t>
      </w:r>
      <w:r w:rsidRPr="00986822">
        <w:rPr>
          <w:rFonts w:eastAsia="Courier New,Courier New,Arial U" w:cs="Courier New"/>
        </w:rPr>
        <w:t>EHR</w:t>
      </w:r>
      <w:r>
        <w:t>", "</w:t>
      </w:r>
      <w:r w:rsidRPr="00986822">
        <w:rPr>
          <w:rFonts w:eastAsia="Courier New,Courier New,Arial U" w:cs="Courier New"/>
        </w:rPr>
        <w:t>HQR</w:t>
      </w:r>
      <w:r w:rsidRPr="008C052C">
        <w:rPr>
          <w:rFonts w:ascii="Arial" w:eastAsia="Arial" w:hAnsi="Arial" w:cs="Arial"/>
        </w:rPr>
        <w:t>_</w:t>
      </w:r>
      <w:r w:rsidRPr="00986822">
        <w:rPr>
          <w:rFonts w:eastAsia="Courier New,Courier New,Arial U" w:cs="Courier New"/>
        </w:rPr>
        <w:t>IQR</w:t>
      </w:r>
      <w:r>
        <w:t>", or "HQR</w:t>
      </w:r>
      <w:r w:rsidRPr="008C052C">
        <w:rPr>
          <w:rFonts w:ascii="Calibri" w:eastAsia="Calibri" w:hAnsi="Calibri" w:cs="Calibri"/>
        </w:rPr>
        <w:t>_</w:t>
      </w:r>
      <w:r>
        <w:t>EHR</w:t>
      </w:r>
      <w:r w:rsidRPr="008C052C">
        <w:rPr>
          <w:rFonts w:ascii="Calibri" w:eastAsia="Calibri" w:hAnsi="Calibri" w:cs="Calibri"/>
        </w:rPr>
        <w:t>_</w:t>
      </w:r>
      <w:r w:rsidR="0097424A">
        <w:t>I</w:t>
      </w:r>
      <w:r>
        <w:t>QR" --&gt;</w:t>
      </w:r>
    </w:p>
    <w:p w14:paraId="42CB756F" w14:textId="77777777" w:rsidR="001B22BA" w:rsidRDefault="2588F33B" w:rsidP="001B22BA">
      <w:pPr>
        <w:pStyle w:val="Example"/>
      </w:pPr>
      <w:r>
        <w:t>&lt;</w:t>
      </w:r>
      <w:proofErr w:type="spellStart"/>
      <w:proofErr w:type="gramStart"/>
      <w:r>
        <w:t>informationRecipient</w:t>
      </w:r>
      <w:proofErr w:type="spellEnd"/>
      <w:proofErr w:type="gramEnd"/>
      <w:r>
        <w:t>&gt;</w:t>
      </w:r>
    </w:p>
    <w:p w14:paraId="1264ED0F" w14:textId="1EBD3A8D" w:rsidR="001B22BA" w:rsidRDefault="7F880045" w:rsidP="001B22BA">
      <w:pPr>
        <w:pStyle w:val="Example"/>
      </w:pPr>
      <w:r>
        <w:t xml:space="preserve">  </w:t>
      </w:r>
      <w:proofErr w:type="gramStart"/>
      <w:r>
        <w:t>&lt;!--</w:t>
      </w:r>
      <w:proofErr w:type="gramEnd"/>
      <w:r>
        <w:t xml:space="preserve"> CMS Program Name is "</w:t>
      </w:r>
      <w:r w:rsidR="00200D5B" w:rsidRPr="00986822">
        <w:rPr>
          <w:rFonts w:eastAsia="Courier New,Courier New,Arial U" w:cs="Courier New"/>
        </w:rPr>
        <w:t>HQR</w:t>
      </w:r>
      <w:r w:rsidR="00200D5B" w:rsidRPr="008C052C">
        <w:rPr>
          <w:rFonts w:ascii="Arial" w:eastAsia="Arial" w:hAnsi="Arial" w:cs="Arial"/>
        </w:rPr>
        <w:t>_</w:t>
      </w:r>
      <w:r w:rsidR="00200D5B" w:rsidRPr="00986822">
        <w:rPr>
          <w:rFonts w:eastAsia="Courier New,Courier New,Arial U" w:cs="Courier New"/>
        </w:rPr>
        <w:t>EHR</w:t>
      </w:r>
      <w:r>
        <w:t>" --&gt;</w:t>
      </w:r>
    </w:p>
    <w:p w14:paraId="44E701BC" w14:textId="77777777" w:rsidR="001B22BA" w:rsidRDefault="2588F33B" w:rsidP="001B22BA">
      <w:pPr>
        <w:pStyle w:val="Example"/>
      </w:pPr>
      <w:r>
        <w:t xml:space="preserve">  &lt;</w:t>
      </w:r>
      <w:proofErr w:type="spellStart"/>
      <w:proofErr w:type="gramStart"/>
      <w:r>
        <w:t>intendedRecipient</w:t>
      </w:r>
      <w:proofErr w:type="spellEnd"/>
      <w:proofErr w:type="gramEnd"/>
      <w:r>
        <w:t>&gt;</w:t>
      </w:r>
    </w:p>
    <w:p w14:paraId="6D3A665B" w14:textId="77777777" w:rsidR="001B22BA" w:rsidRDefault="7F880045" w:rsidP="001B22BA">
      <w:pPr>
        <w:pStyle w:val="Example"/>
      </w:pPr>
      <w:r>
        <w:t xml:space="preserve">    &lt;id root="2.16.840.1.113883.3.249.7" extension="</w:t>
      </w:r>
      <w:r w:rsidR="00200D5B" w:rsidRPr="00986822">
        <w:rPr>
          <w:rFonts w:eastAsia="Courier New,Courier New,Arial U" w:cs="Courier New"/>
        </w:rPr>
        <w:t>HQR</w:t>
      </w:r>
      <w:r w:rsidR="00200D5B" w:rsidRPr="008C052C">
        <w:rPr>
          <w:rFonts w:ascii="Arial" w:eastAsia="Arial" w:hAnsi="Arial" w:cs="Arial"/>
        </w:rPr>
        <w:t>_</w:t>
      </w:r>
      <w:r w:rsidR="00200D5B" w:rsidRPr="00986822">
        <w:rPr>
          <w:rFonts w:eastAsia="Courier New,Courier New,Arial U" w:cs="Courier New"/>
        </w:rPr>
        <w:t>EHR</w:t>
      </w:r>
      <w:r>
        <w:t>"/&gt;</w:t>
      </w:r>
    </w:p>
    <w:p w14:paraId="7475A1D3" w14:textId="77777777" w:rsidR="001B22BA" w:rsidRDefault="2588F33B" w:rsidP="001B22BA">
      <w:pPr>
        <w:pStyle w:val="Example"/>
      </w:pPr>
      <w:r>
        <w:t xml:space="preserve">  &lt;/</w:t>
      </w:r>
      <w:proofErr w:type="spellStart"/>
      <w:r>
        <w:t>intendedRecipient</w:t>
      </w:r>
      <w:proofErr w:type="spellEnd"/>
      <w:r>
        <w:t>&gt;</w:t>
      </w:r>
    </w:p>
    <w:p w14:paraId="5FCE03BA" w14:textId="77777777" w:rsidR="001B22BA" w:rsidRDefault="2588F33B" w:rsidP="001B22BA">
      <w:pPr>
        <w:pStyle w:val="Example"/>
      </w:pPr>
      <w:r>
        <w:t>&lt;/</w:t>
      </w:r>
      <w:proofErr w:type="spellStart"/>
      <w:r>
        <w:t>informationRecipient</w:t>
      </w:r>
      <w:proofErr w:type="spellEnd"/>
      <w:r>
        <w:t>&gt;</w:t>
      </w:r>
    </w:p>
    <w:p w14:paraId="7D71DBF2" w14:textId="77777777" w:rsidR="001B22BA" w:rsidRDefault="2588F33B" w:rsidP="001B22BA">
      <w:pPr>
        <w:pStyle w:val="Example"/>
      </w:pPr>
      <w:r w:rsidRPr="1725540E">
        <w:t>...</w:t>
      </w:r>
    </w:p>
    <w:p w14:paraId="140FC9E7" w14:textId="77777777" w:rsidR="001B22BA" w:rsidRDefault="2588F33B" w:rsidP="001B22BA">
      <w:pPr>
        <w:pStyle w:val="Example"/>
      </w:pPr>
      <w:r>
        <w:t>&lt;</w:t>
      </w:r>
      <w:proofErr w:type="spellStart"/>
      <w:proofErr w:type="gramStart"/>
      <w:r>
        <w:t>documentationOf</w:t>
      </w:r>
      <w:proofErr w:type="spellEnd"/>
      <w:proofErr w:type="gramEnd"/>
      <w:r>
        <w:t>&gt;</w:t>
      </w:r>
    </w:p>
    <w:p w14:paraId="3CC1677A" w14:textId="77777777" w:rsidR="001B22BA" w:rsidRDefault="2588F33B" w:rsidP="001B22BA">
      <w:pPr>
        <w:pStyle w:val="Example"/>
      </w:pPr>
      <w:r>
        <w:t xml:space="preserve">  &lt;</w:t>
      </w:r>
      <w:proofErr w:type="spellStart"/>
      <w:r>
        <w:t>serviceEvent</w:t>
      </w:r>
      <w:proofErr w:type="spellEnd"/>
      <w:r w:rsidRPr="1725540E">
        <w:t xml:space="preserve"> </w:t>
      </w:r>
      <w:proofErr w:type="spellStart"/>
      <w:r>
        <w:t>classCode</w:t>
      </w:r>
      <w:proofErr w:type="spellEnd"/>
      <w:r>
        <w:t>="PCPR"&gt;</w:t>
      </w:r>
    </w:p>
    <w:p w14:paraId="62AB94E0" w14:textId="77777777" w:rsidR="001B22BA" w:rsidRDefault="2588F33B" w:rsidP="001B22BA">
      <w:pPr>
        <w:pStyle w:val="Example"/>
      </w:pPr>
      <w:r w:rsidRPr="1725540E">
        <w:t xml:space="preserve">    ...</w:t>
      </w:r>
    </w:p>
    <w:p w14:paraId="6B7B423E" w14:textId="77777777" w:rsidR="001B22BA" w:rsidRDefault="2588F33B" w:rsidP="001B22BA">
      <w:pPr>
        <w:pStyle w:val="Example"/>
      </w:pPr>
      <w:r>
        <w:t xml:space="preserve">    &lt;performer </w:t>
      </w:r>
      <w:proofErr w:type="spellStart"/>
      <w:r>
        <w:t>typeCode</w:t>
      </w:r>
      <w:proofErr w:type="spellEnd"/>
      <w:r>
        <w:t xml:space="preserve">="PRF"&gt;    </w:t>
      </w:r>
    </w:p>
    <w:p w14:paraId="72A941CD" w14:textId="77777777" w:rsidR="001B22BA" w:rsidRDefault="2588F33B" w:rsidP="001B22BA">
      <w:pPr>
        <w:pStyle w:val="Example"/>
      </w:pPr>
      <w:r>
        <w:t xml:space="preserve">       &lt;</w:t>
      </w:r>
      <w:proofErr w:type="spellStart"/>
      <w:proofErr w:type="gramStart"/>
      <w:r>
        <w:t>assignedEntity</w:t>
      </w:r>
      <w:proofErr w:type="spellEnd"/>
      <w:proofErr w:type="gramEnd"/>
      <w:r>
        <w:t>&gt;</w:t>
      </w:r>
    </w:p>
    <w:p w14:paraId="624E4A49" w14:textId="77777777" w:rsidR="001B22BA" w:rsidRDefault="2588F33B" w:rsidP="001B22BA">
      <w:pPr>
        <w:pStyle w:val="Example"/>
      </w:pPr>
      <w:r>
        <w:t xml:space="preserve">        &lt;</w:t>
      </w:r>
      <w:proofErr w:type="spellStart"/>
      <w:r>
        <w:t>representedOrganization</w:t>
      </w:r>
      <w:proofErr w:type="spellEnd"/>
      <w:r>
        <w:t>/&gt;</w:t>
      </w:r>
    </w:p>
    <w:p w14:paraId="7084B340" w14:textId="77777777" w:rsidR="001B22BA" w:rsidRDefault="2588F33B" w:rsidP="001B22BA">
      <w:pPr>
        <w:pStyle w:val="Example"/>
      </w:pPr>
      <w:r>
        <w:t xml:space="preserve">      &lt;/</w:t>
      </w:r>
      <w:proofErr w:type="spellStart"/>
      <w:r>
        <w:t>assignedEntity</w:t>
      </w:r>
      <w:proofErr w:type="spellEnd"/>
      <w:r>
        <w:t>&gt;</w:t>
      </w:r>
    </w:p>
    <w:p w14:paraId="2DDD8B32" w14:textId="77777777" w:rsidR="001B22BA" w:rsidRDefault="7F880045" w:rsidP="001B22BA">
      <w:pPr>
        <w:pStyle w:val="Example"/>
      </w:pPr>
      <w:r>
        <w:t xml:space="preserve">    &lt;/performer&gt;</w:t>
      </w:r>
    </w:p>
    <w:p w14:paraId="2731DB33" w14:textId="77777777" w:rsidR="001B22BA" w:rsidRDefault="2588F33B" w:rsidP="001B22BA">
      <w:pPr>
        <w:pStyle w:val="Example"/>
      </w:pPr>
      <w:r>
        <w:t xml:space="preserve">  &lt;/</w:t>
      </w:r>
      <w:proofErr w:type="spellStart"/>
      <w:r>
        <w:t>serviceEvent</w:t>
      </w:r>
      <w:proofErr w:type="spellEnd"/>
      <w:r>
        <w:t>&gt;</w:t>
      </w:r>
    </w:p>
    <w:p w14:paraId="3EB30BCB" w14:textId="77777777" w:rsidR="001B22BA" w:rsidRDefault="2588F33B" w:rsidP="001B22BA">
      <w:pPr>
        <w:pStyle w:val="Example"/>
      </w:pPr>
      <w:r>
        <w:t>&lt;/</w:t>
      </w:r>
      <w:proofErr w:type="spellStart"/>
      <w:r>
        <w:t>documentationOf</w:t>
      </w:r>
      <w:proofErr w:type="spellEnd"/>
      <w:r>
        <w:t xml:space="preserve">&gt; </w:t>
      </w:r>
    </w:p>
    <w:p w14:paraId="130B4DB5" w14:textId="77777777" w:rsidR="00A236B6" w:rsidRPr="00FD28C6" w:rsidRDefault="00A236B6" w:rsidP="00A236B6">
      <w:pPr>
        <w:pStyle w:val="Heading4"/>
        <w:rPr>
          <w:ins w:id="791" w:author="Yan Heras" w:date="2018-01-31T10:13:00Z"/>
        </w:rPr>
      </w:pPr>
      <w:bookmarkStart w:id="792" w:name="_Toc486370154"/>
      <w:proofErr w:type="gramStart"/>
      <w:ins w:id="793" w:author="Yan Heras" w:date="2018-01-31T10:13:00Z">
        <w:r>
          <w:t>component</w:t>
        </w:r>
        <w:proofErr w:type="gramEnd"/>
      </w:ins>
    </w:p>
    <w:p w14:paraId="33B0CFE7" w14:textId="77777777" w:rsidR="00A236B6" w:rsidRPr="00A173B9" w:rsidRDefault="00A236B6" w:rsidP="00A236B6">
      <w:pPr>
        <w:pStyle w:val="Caption-nospace"/>
        <w:rPr>
          <w:ins w:id="794" w:author="Yan Heras" w:date="2018-01-31T10:13:00Z"/>
          <w:b w:val="0"/>
          <w:bCs w:val="0"/>
        </w:rPr>
      </w:pPr>
      <w:ins w:id="795" w:author="Yan Heras" w:date="2018-01-31T10:13:00Z">
        <w:r w:rsidRPr="00C57416">
          <w:t xml:space="preserve">Table </w:t>
        </w:r>
        <w:r w:rsidRPr="00C57416">
          <w:fldChar w:fldCharType="begin"/>
        </w:r>
        <w:r w:rsidRPr="00C57416">
          <w:instrText>SEQ Table \* ARABIC</w:instrText>
        </w:r>
        <w:r w:rsidRPr="00C57416">
          <w:fldChar w:fldCharType="separate"/>
        </w:r>
        <w:r>
          <w:rPr>
            <w:noProof/>
          </w:rPr>
          <w:t>9</w:t>
        </w:r>
        <w:r w:rsidRPr="00C57416">
          <w:fldChar w:fldCharType="end"/>
        </w:r>
        <w:r w:rsidRPr="1725540E">
          <w:t xml:space="preserve">: </w:t>
        </w:r>
        <w:proofErr w:type="spellStart"/>
        <w:r>
          <w:t>documentationOf</w:t>
        </w:r>
        <w:proofErr w:type="spellEnd"/>
        <w:r w:rsidRPr="1725540E">
          <w:t>/</w:t>
        </w:r>
        <w:proofErr w:type="spellStart"/>
        <w:r>
          <w:t>serviceEvent</w:t>
        </w:r>
        <w:proofErr w:type="spellEnd"/>
        <w:r>
          <w:t xml:space="preserve"> Constraints Overview</w:t>
        </w:r>
      </w:ins>
    </w:p>
    <w:p w14:paraId="21249EC5" w14:textId="77777777" w:rsidR="00A236B6" w:rsidRPr="00967FC0" w:rsidRDefault="00A236B6" w:rsidP="00A236B6">
      <w:pPr>
        <w:pStyle w:val="Caption-OID"/>
        <w:rPr>
          <w:ins w:id="796" w:author="Yan Heras" w:date="2018-01-31T10:13:00Z"/>
        </w:rPr>
      </w:pPr>
      <w:proofErr w:type="spellStart"/>
      <w:ins w:id="797" w:author="Yan Heras" w:date="2018-01-31T10:13:00Z">
        <w:r>
          <w:t>ClinicalDocument</w:t>
        </w:r>
        <w:proofErr w:type="spellEnd"/>
        <w:r>
          <w:t xml:space="preserve"> (identifier: urn</w:t>
        </w:r>
        <w:proofErr w:type="gramStart"/>
        <w:r>
          <w:t>:hl7ii:2.16.840.1.113883.10.20.24.1.3:2018</w:t>
        </w:r>
        <w:proofErr w:type="gramEnd"/>
        <w:r>
          <w:t>-02-01)</w:t>
        </w:r>
      </w:ins>
    </w:p>
    <w:tbl>
      <w:tblPr>
        <w:tblW w:w="4652"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430"/>
        <w:gridCol w:w="810"/>
        <w:gridCol w:w="1080"/>
        <w:gridCol w:w="720"/>
        <w:gridCol w:w="1620"/>
        <w:gridCol w:w="2250"/>
      </w:tblGrid>
      <w:tr w:rsidR="00A236B6" w:rsidRPr="00D6290E" w14:paraId="6BD7F99F" w14:textId="77777777" w:rsidTr="008932E6">
        <w:trPr>
          <w:cantSplit/>
          <w:tblHeader/>
          <w:ins w:id="798" w:author="Yan Heras" w:date="2018-01-31T10:13:00Z"/>
        </w:trPr>
        <w:tc>
          <w:tcPr>
            <w:tcW w:w="2430" w:type="dxa"/>
            <w:shd w:val="clear" w:color="auto" w:fill="1F497D"/>
            <w:noWrap/>
          </w:tcPr>
          <w:p w14:paraId="14EBBAD8" w14:textId="77777777" w:rsidR="00A236B6" w:rsidRPr="00986822" w:rsidRDefault="00A236B6" w:rsidP="008932E6">
            <w:pPr>
              <w:pStyle w:val="TableHead"/>
              <w:rPr>
                <w:ins w:id="799" w:author="Yan Heras" w:date="2018-01-31T10:13:00Z"/>
                <w:rFonts w:eastAsia="Calibri"/>
              </w:rPr>
            </w:pPr>
            <w:ins w:id="800" w:author="Yan Heras" w:date="2018-01-31T10:13:00Z">
              <w:r w:rsidRPr="00986822">
                <w:rPr>
                  <w:rFonts w:eastAsia="Calibri"/>
                </w:rPr>
                <w:t>XPath</w:t>
              </w:r>
            </w:ins>
          </w:p>
        </w:tc>
        <w:tc>
          <w:tcPr>
            <w:tcW w:w="810" w:type="dxa"/>
            <w:shd w:val="clear" w:color="auto" w:fill="1F497D"/>
            <w:noWrap/>
          </w:tcPr>
          <w:p w14:paraId="326BAAB0" w14:textId="77777777" w:rsidR="00A236B6" w:rsidRPr="00986822" w:rsidRDefault="00A236B6" w:rsidP="008932E6">
            <w:pPr>
              <w:pStyle w:val="TableHead"/>
              <w:rPr>
                <w:ins w:id="801" w:author="Yan Heras" w:date="2018-01-31T10:13:00Z"/>
                <w:rFonts w:eastAsia="Calibri"/>
              </w:rPr>
            </w:pPr>
            <w:ins w:id="802" w:author="Yan Heras" w:date="2018-01-31T10:13:00Z">
              <w:r w:rsidRPr="00986822">
                <w:rPr>
                  <w:rFonts w:eastAsia="Calibri"/>
                </w:rPr>
                <w:t>Card.</w:t>
              </w:r>
            </w:ins>
          </w:p>
        </w:tc>
        <w:tc>
          <w:tcPr>
            <w:tcW w:w="1080" w:type="dxa"/>
            <w:shd w:val="clear" w:color="auto" w:fill="1F497D"/>
            <w:noWrap/>
          </w:tcPr>
          <w:p w14:paraId="678000F2" w14:textId="77777777" w:rsidR="00A236B6" w:rsidRPr="00986822" w:rsidRDefault="00A236B6" w:rsidP="008932E6">
            <w:pPr>
              <w:pStyle w:val="TableHead"/>
              <w:rPr>
                <w:ins w:id="803" w:author="Yan Heras" w:date="2018-01-31T10:13:00Z"/>
                <w:rFonts w:eastAsia="Calibri"/>
              </w:rPr>
            </w:pPr>
            <w:ins w:id="804" w:author="Yan Heras" w:date="2018-01-31T10:13:00Z">
              <w:r w:rsidRPr="00986822">
                <w:rPr>
                  <w:rFonts w:eastAsia="Calibri"/>
                </w:rPr>
                <w:t>Verb</w:t>
              </w:r>
            </w:ins>
          </w:p>
        </w:tc>
        <w:tc>
          <w:tcPr>
            <w:tcW w:w="720" w:type="dxa"/>
            <w:shd w:val="clear" w:color="auto" w:fill="1F497D"/>
            <w:noWrap/>
          </w:tcPr>
          <w:p w14:paraId="34B12A0B" w14:textId="77777777" w:rsidR="00A236B6" w:rsidRPr="00986822" w:rsidRDefault="00A236B6" w:rsidP="008932E6">
            <w:pPr>
              <w:pStyle w:val="TableHead"/>
              <w:rPr>
                <w:ins w:id="805" w:author="Yan Heras" w:date="2018-01-31T10:13:00Z"/>
                <w:rFonts w:eastAsia="Calibri"/>
              </w:rPr>
            </w:pPr>
            <w:ins w:id="806" w:author="Yan Heras" w:date="2018-01-31T10:13:00Z">
              <w:r w:rsidRPr="00986822">
                <w:rPr>
                  <w:rFonts w:eastAsia="Calibri"/>
                </w:rPr>
                <w:t>Data Type</w:t>
              </w:r>
            </w:ins>
          </w:p>
        </w:tc>
        <w:tc>
          <w:tcPr>
            <w:tcW w:w="1620" w:type="dxa"/>
            <w:shd w:val="clear" w:color="auto" w:fill="1F497D"/>
            <w:noWrap/>
          </w:tcPr>
          <w:p w14:paraId="0BA6B194" w14:textId="77777777" w:rsidR="00A236B6" w:rsidRPr="00986822" w:rsidRDefault="00A236B6" w:rsidP="008932E6">
            <w:pPr>
              <w:pStyle w:val="TableHead"/>
              <w:rPr>
                <w:ins w:id="807" w:author="Yan Heras" w:date="2018-01-31T10:13:00Z"/>
                <w:rFonts w:eastAsia="Calibri"/>
              </w:rPr>
            </w:pPr>
            <w:ins w:id="808" w:author="Yan Heras" w:date="2018-01-31T10:13:00Z">
              <w:r>
                <w:rPr>
                  <w:rFonts w:eastAsia="Calibri"/>
                </w:rPr>
                <w:t>CONF. #</w:t>
              </w:r>
            </w:ins>
          </w:p>
        </w:tc>
        <w:tc>
          <w:tcPr>
            <w:tcW w:w="2250" w:type="dxa"/>
            <w:shd w:val="clear" w:color="auto" w:fill="1F497D"/>
            <w:noWrap/>
          </w:tcPr>
          <w:p w14:paraId="14F73C7B" w14:textId="77777777" w:rsidR="00A236B6" w:rsidRPr="00986822" w:rsidRDefault="00A236B6" w:rsidP="008932E6">
            <w:pPr>
              <w:pStyle w:val="TableHead"/>
              <w:rPr>
                <w:ins w:id="809" w:author="Yan Heras" w:date="2018-01-31T10:13:00Z"/>
                <w:rFonts w:eastAsia="Calibri"/>
              </w:rPr>
            </w:pPr>
            <w:ins w:id="810" w:author="Yan Heras" w:date="2018-01-31T10:13:00Z">
              <w:r w:rsidRPr="00986822">
                <w:rPr>
                  <w:rFonts w:eastAsia="Calibri"/>
                </w:rPr>
                <w:t>Value</w:t>
              </w:r>
            </w:ins>
          </w:p>
        </w:tc>
      </w:tr>
      <w:tr w:rsidR="00A236B6" w:rsidRPr="00A236B6" w14:paraId="68317F91" w14:textId="77777777" w:rsidTr="008932E6">
        <w:trPr>
          <w:cantSplit/>
          <w:tblHeader/>
          <w:ins w:id="811" w:author="Yan Heras" w:date="2018-01-31T10:13:00Z"/>
        </w:trPr>
        <w:tc>
          <w:tcPr>
            <w:tcW w:w="2430" w:type="dxa"/>
            <w:shd w:val="clear" w:color="auto" w:fill="1F497D"/>
            <w:noWrap/>
          </w:tcPr>
          <w:p w14:paraId="28FA40AF" w14:textId="2FBD02C0" w:rsidR="00A236B6" w:rsidRPr="00A236B6" w:rsidRDefault="00A236B6" w:rsidP="008932E6">
            <w:pPr>
              <w:pStyle w:val="TableHead"/>
              <w:rPr>
                <w:ins w:id="812" w:author="Yan Heras" w:date="2018-01-31T10:13:00Z"/>
                <w:rFonts w:eastAsia="Calibri"/>
                <w:b w:val="0"/>
              </w:rPr>
            </w:pPr>
            <w:ins w:id="813" w:author="Yan Heras" w:date="2018-01-31T10:14:00Z">
              <w:r w:rsidRPr="00A236B6">
                <w:rPr>
                  <w:b w:val="0"/>
                </w:rPr>
                <w:tab/>
                <w:t>component</w:t>
              </w:r>
            </w:ins>
          </w:p>
        </w:tc>
        <w:tc>
          <w:tcPr>
            <w:tcW w:w="810" w:type="dxa"/>
            <w:shd w:val="clear" w:color="auto" w:fill="1F497D"/>
            <w:noWrap/>
          </w:tcPr>
          <w:p w14:paraId="239033A5" w14:textId="011F5F10" w:rsidR="00A236B6" w:rsidRPr="00A236B6" w:rsidRDefault="00A236B6" w:rsidP="008932E6">
            <w:pPr>
              <w:pStyle w:val="TableHead"/>
              <w:rPr>
                <w:ins w:id="814" w:author="Yan Heras" w:date="2018-01-31T10:13:00Z"/>
                <w:rFonts w:eastAsia="Calibri"/>
                <w:b w:val="0"/>
              </w:rPr>
            </w:pPr>
            <w:ins w:id="815" w:author="Yan Heras" w:date="2018-01-31T10:14:00Z">
              <w:r w:rsidRPr="00A236B6">
                <w:rPr>
                  <w:b w:val="0"/>
                </w:rPr>
                <w:t>1..1</w:t>
              </w:r>
            </w:ins>
          </w:p>
        </w:tc>
        <w:tc>
          <w:tcPr>
            <w:tcW w:w="1080" w:type="dxa"/>
            <w:shd w:val="clear" w:color="auto" w:fill="1F497D"/>
            <w:noWrap/>
          </w:tcPr>
          <w:p w14:paraId="6E1A1203" w14:textId="2B8E9E17" w:rsidR="00A236B6" w:rsidRPr="00A236B6" w:rsidRDefault="00A236B6" w:rsidP="008932E6">
            <w:pPr>
              <w:pStyle w:val="TableHead"/>
              <w:rPr>
                <w:ins w:id="816" w:author="Yan Heras" w:date="2018-01-31T10:13:00Z"/>
                <w:rFonts w:eastAsia="Calibri"/>
                <w:b w:val="0"/>
              </w:rPr>
            </w:pPr>
            <w:ins w:id="817" w:author="Yan Heras" w:date="2018-01-31T10:14:00Z">
              <w:r w:rsidRPr="00A236B6">
                <w:rPr>
                  <w:b w:val="0"/>
                </w:rPr>
                <w:t>SHALL</w:t>
              </w:r>
            </w:ins>
          </w:p>
        </w:tc>
        <w:tc>
          <w:tcPr>
            <w:tcW w:w="720" w:type="dxa"/>
            <w:shd w:val="clear" w:color="auto" w:fill="1F497D"/>
            <w:noWrap/>
          </w:tcPr>
          <w:p w14:paraId="7931EB75" w14:textId="77777777" w:rsidR="00A236B6" w:rsidRPr="00A236B6" w:rsidRDefault="00A236B6" w:rsidP="008932E6">
            <w:pPr>
              <w:pStyle w:val="TableHead"/>
              <w:rPr>
                <w:ins w:id="818" w:author="Yan Heras" w:date="2018-01-31T10:13:00Z"/>
                <w:rFonts w:eastAsia="Calibri"/>
                <w:b w:val="0"/>
              </w:rPr>
            </w:pPr>
          </w:p>
        </w:tc>
        <w:tc>
          <w:tcPr>
            <w:tcW w:w="1620" w:type="dxa"/>
            <w:shd w:val="clear" w:color="auto" w:fill="1F497D"/>
            <w:noWrap/>
          </w:tcPr>
          <w:p w14:paraId="0B22D6C7" w14:textId="19539174" w:rsidR="00A236B6" w:rsidRPr="00A236B6" w:rsidRDefault="00A236B6" w:rsidP="008932E6">
            <w:pPr>
              <w:pStyle w:val="TableHead"/>
              <w:rPr>
                <w:ins w:id="819" w:author="Yan Heras" w:date="2018-01-31T10:13:00Z"/>
                <w:rFonts w:eastAsia="Calibri"/>
                <w:b w:val="0"/>
              </w:rPr>
            </w:pPr>
            <w:ins w:id="820" w:author="Yan Heras" w:date="2018-01-31T10:14:00Z">
              <w:r w:rsidRPr="00A236B6">
                <w:rPr>
                  <w:color w:val="auto"/>
                  <w:szCs w:val="20"/>
                </w:rPr>
                <w:fldChar w:fldCharType="begin"/>
              </w:r>
              <w:r w:rsidRPr="00A236B6">
                <w:rPr>
                  <w:b w:val="0"/>
                </w:rPr>
                <w:instrText xml:space="preserve"> HYPERLINK \l "C_3265-12973" \h </w:instrText>
              </w:r>
              <w:r w:rsidRPr="00A236B6">
                <w:rPr>
                  <w:color w:val="auto"/>
                  <w:szCs w:val="20"/>
                </w:rPr>
                <w:fldChar w:fldCharType="separate"/>
              </w:r>
              <w:r w:rsidRPr="00A236B6">
                <w:rPr>
                  <w:rStyle w:val="HyperlinkText9pt"/>
                  <w:b w:val="0"/>
                  <w:color w:val="0033CC"/>
                  <w:szCs w:val="18"/>
                </w:rPr>
                <w:t>3343-12973</w:t>
              </w:r>
              <w:r w:rsidRPr="00A236B6">
                <w:rPr>
                  <w:rStyle w:val="HyperlinkText9pt"/>
                  <w:b w:val="0"/>
                  <w:color w:val="0033CC"/>
                  <w:szCs w:val="18"/>
                </w:rPr>
                <w:fldChar w:fldCharType="end"/>
              </w:r>
            </w:ins>
          </w:p>
        </w:tc>
        <w:tc>
          <w:tcPr>
            <w:tcW w:w="2250" w:type="dxa"/>
            <w:shd w:val="clear" w:color="auto" w:fill="1F497D"/>
            <w:noWrap/>
          </w:tcPr>
          <w:p w14:paraId="529639BA" w14:textId="77777777" w:rsidR="00A236B6" w:rsidRPr="00A236B6" w:rsidRDefault="00A236B6" w:rsidP="008932E6">
            <w:pPr>
              <w:pStyle w:val="TableHead"/>
              <w:rPr>
                <w:ins w:id="821" w:author="Yan Heras" w:date="2018-01-31T10:13:00Z"/>
                <w:rFonts w:eastAsia="Calibri"/>
                <w:b w:val="0"/>
              </w:rPr>
            </w:pPr>
          </w:p>
        </w:tc>
      </w:tr>
      <w:tr w:rsidR="00A236B6" w:rsidRPr="00A236B6" w14:paraId="2A2E8D13" w14:textId="77777777" w:rsidTr="008932E6">
        <w:trPr>
          <w:cantSplit/>
          <w:tblHeader/>
          <w:ins w:id="822" w:author="Yan Heras" w:date="2018-01-31T10:13:00Z"/>
        </w:trPr>
        <w:tc>
          <w:tcPr>
            <w:tcW w:w="2430" w:type="dxa"/>
            <w:shd w:val="clear" w:color="auto" w:fill="1F497D"/>
            <w:noWrap/>
          </w:tcPr>
          <w:p w14:paraId="51965269" w14:textId="35FFDDDB" w:rsidR="00A236B6" w:rsidRPr="00A236B6" w:rsidRDefault="00A236B6" w:rsidP="008932E6">
            <w:pPr>
              <w:pStyle w:val="TableHead"/>
              <w:rPr>
                <w:ins w:id="823" w:author="Yan Heras" w:date="2018-01-31T10:13:00Z"/>
                <w:rFonts w:eastAsia="Calibri"/>
                <w:b w:val="0"/>
              </w:rPr>
            </w:pPr>
            <w:ins w:id="824" w:author="Yan Heras" w:date="2018-01-31T10:14:00Z">
              <w:r w:rsidRPr="00A236B6">
                <w:rPr>
                  <w:b w:val="0"/>
                </w:rPr>
                <w:tab/>
              </w:r>
              <w:r w:rsidRPr="00A236B6">
                <w:rPr>
                  <w:b w:val="0"/>
                </w:rPr>
                <w:tab/>
              </w:r>
              <w:proofErr w:type="spellStart"/>
              <w:r w:rsidRPr="00A236B6">
                <w:rPr>
                  <w:b w:val="0"/>
                </w:rPr>
                <w:t>structuredBody</w:t>
              </w:r>
            </w:ins>
            <w:proofErr w:type="spellEnd"/>
          </w:p>
        </w:tc>
        <w:tc>
          <w:tcPr>
            <w:tcW w:w="810" w:type="dxa"/>
            <w:shd w:val="clear" w:color="auto" w:fill="1F497D"/>
            <w:noWrap/>
          </w:tcPr>
          <w:p w14:paraId="0EE45C2A" w14:textId="33EEDA10" w:rsidR="00A236B6" w:rsidRPr="00A236B6" w:rsidRDefault="00A236B6" w:rsidP="008932E6">
            <w:pPr>
              <w:pStyle w:val="TableHead"/>
              <w:rPr>
                <w:ins w:id="825" w:author="Yan Heras" w:date="2018-01-31T10:13:00Z"/>
                <w:rFonts w:eastAsia="Calibri"/>
                <w:b w:val="0"/>
              </w:rPr>
            </w:pPr>
            <w:ins w:id="826" w:author="Yan Heras" w:date="2018-01-31T10:14:00Z">
              <w:r w:rsidRPr="00A236B6">
                <w:rPr>
                  <w:b w:val="0"/>
                </w:rPr>
                <w:t>1..1</w:t>
              </w:r>
            </w:ins>
          </w:p>
        </w:tc>
        <w:tc>
          <w:tcPr>
            <w:tcW w:w="1080" w:type="dxa"/>
            <w:shd w:val="clear" w:color="auto" w:fill="1F497D"/>
            <w:noWrap/>
          </w:tcPr>
          <w:p w14:paraId="69B07ED0" w14:textId="6D305C25" w:rsidR="00A236B6" w:rsidRPr="00A236B6" w:rsidRDefault="00A236B6" w:rsidP="008932E6">
            <w:pPr>
              <w:pStyle w:val="TableHead"/>
              <w:rPr>
                <w:ins w:id="827" w:author="Yan Heras" w:date="2018-01-31T10:13:00Z"/>
                <w:rFonts w:eastAsia="Calibri"/>
                <w:b w:val="0"/>
              </w:rPr>
            </w:pPr>
            <w:ins w:id="828" w:author="Yan Heras" w:date="2018-01-31T10:14:00Z">
              <w:r w:rsidRPr="00A236B6">
                <w:rPr>
                  <w:b w:val="0"/>
                </w:rPr>
                <w:t>SHALL</w:t>
              </w:r>
            </w:ins>
          </w:p>
        </w:tc>
        <w:tc>
          <w:tcPr>
            <w:tcW w:w="720" w:type="dxa"/>
            <w:shd w:val="clear" w:color="auto" w:fill="1F497D"/>
            <w:noWrap/>
          </w:tcPr>
          <w:p w14:paraId="32FDDD4F" w14:textId="77777777" w:rsidR="00A236B6" w:rsidRPr="00A236B6" w:rsidRDefault="00A236B6" w:rsidP="008932E6">
            <w:pPr>
              <w:pStyle w:val="TableHead"/>
              <w:rPr>
                <w:ins w:id="829" w:author="Yan Heras" w:date="2018-01-31T10:13:00Z"/>
                <w:rFonts w:eastAsia="Calibri"/>
                <w:b w:val="0"/>
              </w:rPr>
            </w:pPr>
          </w:p>
        </w:tc>
        <w:tc>
          <w:tcPr>
            <w:tcW w:w="1620" w:type="dxa"/>
            <w:shd w:val="clear" w:color="auto" w:fill="1F497D"/>
            <w:noWrap/>
          </w:tcPr>
          <w:p w14:paraId="5020012E" w14:textId="734BEA74" w:rsidR="00A236B6" w:rsidRPr="00A236B6" w:rsidRDefault="00A236B6" w:rsidP="008932E6">
            <w:pPr>
              <w:pStyle w:val="TableHead"/>
              <w:rPr>
                <w:ins w:id="830" w:author="Yan Heras" w:date="2018-01-31T10:13:00Z"/>
                <w:rFonts w:eastAsia="Calibri"/>
                <w:b w:val="0"/>
              </w:rPr>
            </w:pPr>
            <w:ins w:id="831" w:author="Yan Heras" w:date="2018-01-31T10:14:00Z">
              <w:r w:rsidRPr="00A236B6">
                <w:rPr>
                  <w:color w:val="auto"/>
                  <w:szCs w:val="20"/>
                </w:rPr>
                <w:fldChar w:fldCharType="begin"/>
              </w:r>
              <w:r w:rsidRPr="00A236B6">
                <w:rPr>
                  <w:b w:val="0"/>
                </w:rPr>
                <w:instrText xml:space="preserve"> HYPERLINK \l "C_3265-17081" \h </w:instrText>
              </w:r>
              <w:r w:rsidRPr="00A236B6">
                <w:rPr>
                  <w:color w:val="auto"/>
                  <w:szCs w:val="20"/>
                </w:rPr>
                <w:fldChar w:fldCharType="separate"/>
              </w:r>
              <w:r w:rsidRPr="00A236B6">
                <w:rPr>
                  <w:rStyle w:val="HyperlinkText9pt"/>
                  <w:b w:val="0"/>
                  <w:color w:val="0033CC"/>
                  <w:szCs w:val="18"/>
                </w:rPr>
                <w:t>3343-17081</w:t>
              </w:r>
              <w:r w:rsidRPr="00A236B6">
                <w:rPr>
                  <w:rStyle w:val="HyperlinkText9pt"/>
                  <w:b w:val="0"/>
                  <w:color w:val="0033CC"/>
                  <w:szCs w:val="18"/>
                </w:rPr>
                <w:fldChar w:fldCharType="end"/>
              </w:r>
            </w:ins>
          </w:p>
        </w:tc>
        <w:tc>
          <w:tcPr>
            <w:tcW w:w="2250" w:type="dxa"/>
            <w:shd w:val="clear" w:color="auto" w:fill="1F497D"/>
            <w:noWrap/>
          </w:tcPr>
          <w:p w14:paraId="76DA279C" w14:textId="77777777" w:rsidR="00A236B6" w:rsidRPr="00A236B6" w:rsidRDefault="00A236B6" w:rsidP="008932E6">
            <w:pPr>
              <w:pStyle w:val="TableHead"/>
              <w:rPr>
                <w:ins w:id="832" w:author="Yan Heras" w:date="2018-01-31T10:13:00Z"/>
                <w:rFonts w:eastAsia="Calibri"/>
                <w:b w:val="0"/>
              </w:rPr>
            </w:pPr>
          </w:p>
        </w:tc>
      </w:tr>
      <w:tr w:rsidR="00A236B6" w:rsidRPr="00A236B6" w14:paraId="6EF3C6B9" w14:textId="77777777" w:rsidTr="008932E6">
        <w:trPr>
          <w:cantSplit/>
          <w:tblHeader/>
          <w:ins w:id="833" w:author="Yan Heras" w:date="2018-01-31T10:13:00Z"/>
        </w:trPr>
        <w:tc>
          <w:tcPr>
            <w:tcW w:w="2430" w:type="dxa"/>
            <w:shd w:val="clear" w:color="auto" w:fill="1F497D"/>
            <w:noWrap/>
          </w:tcPr>
          <w:p w14:paraId="1A8E0FCD" w14:textId="426E5D73" w:rsidR="00A236B6" w:rsidRPr="00A236B6" w:rsidRDefault="00A236B6" w:rsidP="008932E6">
            <w:pPr>
              <w:pStyle w:val="TableHead"/>
              <w:rPr>
                <w:ins w:id="834" w:author="Yan Heras" w:date="2018-01-31T10:13:00Z"/>
                <w:rFonts w:eastAsia="Calibri"/>
                <w:b w:val="0"/>
              </w:rPr>
            </w:pPr>
            <w:ins w:id="835" w:author="Yan Heras" w:date="2018-01-31T10:14:00Z">
              <w:r w:rsidRPr="00A236B6">
                <w:rPr>
                  <w:b w:val="0"/>
                </w:rPr>
                <w:tab/>
              </w:r>
              <w:r w:rsidRPr="00A236B6">
                <w:rPr>
                  <w:b w:val="0"/>
                </w:rPr>
                <w:tab/>
              </w:r>
              <w:r w:rsidRPr="00A236B6">
                <w:rPr>
                  <w:b w:val="0"/>
                </w:rPr>
                <w:tab/>
                <w:t>component</w:t>
              </w:r>
            </w:ins>
          </w:p>
        </w:tc>
        <w:tc>
          <w:tcPr>
            <w:tcW w:w="810" w:type="dxa"/>
            <w:shd w:val="clear" w:color="auto" w:fill="1F497D"/>
            <w:noWrap/>
          </w:tcPr>
          <w:p w14:paraId="5700ED8F" w14:textId="1F03E19E" w:rsidR="00A236B6" w:rsidRPr="00A236B6" w:rsidRDefault="00A236B6" w:rsidP="008932E6">
            <w:pPr>
              <w:pStyle w:val="TableHead"/>
              <w:rPr>
                <w:ins w:id="836" w:author="Yan Heras" w:date="2018-01-31T10:13:00Z"/>
                <w:rFonts w:eastAsia="Calibri"/>
                <w:b w:val="0"/>
              </w:rPr>
            </w:pPr>
            <w:ins w:id="837" w:author="Yan Heras" w:date="2018-01-31T10:14:00Z">
              <w:r w:rsidRPr="00A236B6">
                <w:rPr>
                  <w:b w:val="0"/>
                </w:rPr>
                <w:t>1..1</w:t>
              </w:r>
            </w:ins>
          </w:p>
        </w:tc>
        <w:tc>
          <w:tcPr>
            <w:tcW w:w="1080" w:type="dxa"/>
            <w:shd w:val="clear" w:color="auto" w:fill="1F497D"/>
            <w:noWrap/>
          </w:tcPr>
          <w:p w14:paraId="59A668BB" w14:textId="72F31FE5" w:rsidR="00A236B6" w:rsidRPr="00A236B6" w:rsidRDefault="00A236B6" w:rsidP="008932E6">
            <w:pPr>
              <w:pStyle w:val="TableHead"/>
              <w:rPr>
                <w:ins w:id="838" w:author="Yan Heras" w:date="2018-01-31T10:13:00Z"/>
                <w:rFonts w:eastAsia="Calibri"/>
                <w:b w:val="0"/>
              </w:rPr>
            </w:pPr>
            <w:ins w:id="839" w:author="Yan Heras" w:date="2018-01-31T10:14:00Z">
              <w:r w:rsidRPr="00A236B6">
                <w:rPr>
                  <w:b w:val="0"/>
                </w:rPr>
                <w:t>SHALL</w:t>
              </w:r>
            </w:ins>
          </w:p>
        </w:tc>
        <w:tc>
          <w:tcPr>
            <w:tcW w:w="720" w:type="dxa"/>
            <w:shd w:val="clear" w:color="auto" w:fill="1F497D"/>
            <w:noWrap/>
          </w:tcPr>
          <w:p w14:paraId="600CA958" w14:textId="77777777" w:rsidR="00A236B6" w:rsidRPr="00A236B6" w:rsidRDefault="00A236B6" w:rsidP="008932E6">
            <w:pPr>
              <w:pStyle w:val="TableHead"/>
              <w:rPr>
                <w:ins w:id="840" w:author="Yan Heras" w:date="2018-01-31T10:13:00Z"/>
                <w:rFonts w:eastAsia="Calibri"/>
                <w:b w:val="0"/>
              </w:rPr>
            </w:pPr>
          </w:p>
        </w:tc>
        <w:tc>
          <w:tcPr>
            <w:tcW w:w="1620" w:type="dxa"/>
            <w:shd w:val="clear" w:color="auto" w:fill="1F497D"/>
            <w:noWrap/>
          </w:tcPr>
          <w:p w14:paraId="60C985E2" w14:textId="741B888D" w:rsidR="00A236B6" w:rsidRPr="00A236B6" w:rsidRDefault="00A236B6" w:rsidP="008932E6">
            <w:pPr>
              <w:pStyle w:val="TableHead"/>
              <w:rPr>
                <w:ins w:id="841" w:author="Yan Heras" w:date="2018-01-31T10:13:00Z"/>
                <w:rFonts w:eastAsia="Calibri"/>
                <w:b w:val="0"/>
              </w:rPr>
            </w:pPr>
            <w:ins w:id="842" w:author="Yan Heras" w:date="2018-01-31T10:14:00Z">
              <w:r w:rsidRPr="00A236B6">
                <w:fldChar w:fldCharType="begin"/>
              </w:r>
              <w:r w:rsidRPr="00A236B6">
                <w:rPr>
                  <w:b w:val="0"/>
                </w:rPr>
                <w:instrText xml:space="preserve"> HYPERLINK \l "C_3325-28474" \h </w:instrText>
              </w:r>
              <w:r w:rsidRPr="00A236B6">
                <w:fldChar w:fldCharType="separate"/>
              </w:r>
              <w:r w:rsidRPr="00A236B6">
                <w:rPr>
                  <w:rStyle w:val="HyperlinkText9pt"/>
                  <w:b w:val="0"/>
                  <w:color w:val="0033CC"/>
                  <w:szCs w:val="18"/>
                </w:rPr>
                <w:t>3325-28474</w:t>
              </w:r>
              <w:r w:rsidRPr="00A236B6">
                <w:rPr>
                  <w:rStyle w:val="HyperlinkText9pt"/>
                  <w:b w:val="0"/>
                  <w:color w:val="0033CC"/>
                  <w:szCs w:val="18"/>
                </w:rPr>
                <w:fldChar w:fldCharType="end"/>
              </w:r>
            </w:ins>
          </w:p>
        </w:tc>
        <w:tc>
          <w:tcPr>
            <w:tcW w:w="2250" w:type="dxa"/>
            <w:shd w:val="clear" w:color="auto" w:fill="1F497D"/>
            <w:noWrap/>
          </w:tcPr>
          <w:p w14:paraId="2E22250A" w14:textId="77777777" w:rsidR="00A236B6" w:rsidRPr="00A236B6" w:rsidRDefault="00A236B6" w:rsidP="008932E6">
            <w:pPr>
              <w:pStyle w:val="TableHead"/>
              <w:rPr>
                <w:ins w:id="843" w:author="Yan Heras" w:date="2018-01-31T10:13:00Z"/>
                <w:rFonts w:eastAsia="Calibri"/>
                <w:b w:val="0"/>
              </w:rPr>
            </w:pPr>
          </w:p>
        </w:tc>
      </w:tr>
      <w:tr w:rsidR="00A236B6" w:rsidRPr="00A236B6" w14:paraId="40C95D65" w14:textId="77777777" w:rsidTr="008932E6">
        <w:trPr>
          <w:cantSplit/>
          <w:tblHeader/>
          <w:ins w:id="844" w:author="Yan Heras" w:date="2018-01-31T10:14:00Z"/>
        </w:trPr>
        <w:tc>
          <w:tcPr>
            <w:tcW w:w="2430" w:type="dxa"/>
            <w:shd w:val="clear" w:color="auto" w:fill="1F497D"/>
            <w:noWrap/>
          </w:tcPr>
          <w:p w14:paraId="23DB5A2E" w14:textId="5F528CDF" w:rsidR="00A236B6" w:rsidRPr="00A236B6" w:rsidRDefault="00A236B6" w:rsidP="008932E6">
            <w:pPr>
              <w:pStyle w:val="TableHead"/>
              <w:rPr>
                <w:ins w:id="845" w:author="Yan Heras" w:date="2018-01-31T10:14:00Z"/>
                <w:rFonts w:eastAsia="Calibri"/>
                <w:b w:val="0"/>
              </w:rPr>
            </w:pPr>
            <w:ins w:id="846" w:author="Yan Heras" w:date="2018-01-31T10:14:00Z">
              <w:r w:rsidRPr="00A236B6">
                <w:rPr>
                  <w:b w:val="0"/>
                </w:rPr>
                <w:tab/>
              </w:r>
              <w:r w:rsidRPr="00A236B6">
                <w:rPr>
                  <w:b w:val="0"/>
                </w:rPr>
                <w:tab/>
              </w:r>
              <w:r w:rsidRPr="00A236B6">
                <w:rPr>
                  <w:b w:val="0"/>
                </w:rPr>
                <w:tab/>
              </w:r>
              <w:r w:rsidRPr="00A236B6">
                <w:rPr>
                  <w:b w:val="0"/>
                </w:rPr>
                <w:tab/>
                <w:t>section</w:t>
              </w:r>
            </w:ins>
          </w:p>
        </w:tc>
        <w:tc>
          <w:tcPr>
            <w:tcW w:w="810" w:type="dxa"/>
            <w:shd w:val="clear" w:color="auto" w:fill="1F497D"/>
            <w:noWrap/>
          </w:tcPr>
          <w:p w14:paraId="311F50A2" w14:textId="7CF32664" w:rsidR="00A236B6" w:rsidRPr="00A236B6" w:rsidRDefault="00A236B6" w:rsidP="008932E6">
            <w:pPr>
              <w:pStyle w:val="TableHead"/>
              <w:rPr>
                <w:ins w:id="847" w:author="Yan Heras" w:date="2018-01-31T10:14:00Z"/>
                <w:rFonts w:eastAsia="Calibri"/>
                <w:b w:val="0"/>
              </w:rPr>
            </w:pPr>
            <w:ins w:id="848" w:author="Yan Heras" w:date="2018-01-31T10:14:00Z">
              <w:r w:rsidRPr="00A236B6">
                <w:rPr>
                  <w:b w:val="0"/>
                </w:rPr>
                <w:t>1..1</w:t>
              </w:r>
            </w:ins>
          </w:p>
        </w:tc>
        <w:tc>
          <w:tcPr>
            <w:tcW w:w="1080" w:type="dxa"/>
            <w:shd w:val="clear" w:color="auto" w:fill="1F497D"/>
            <w:noWrap/>
          </w:tcPr>
          <w:p w14:paraId="196519FD" w14:textId="1714D34D" w:rsidR="00A236B6" w:rsidRPr="00A236B6" w:rsidRDefault="00A236B6" w:rsidP="008932E6">
            <w:pPr>
              <w:pStyle w:val="TableHead"/>
              <w:rPr>
                <w:ins w:id="849" w:author="Yan Heras" w:date="2018-01-31T10:14:00Z"/>
                <w:rFonts w:eastAsia="Calibri"/>
                <w:b w:val="0"/>
              </w:rPr>
            </w:pPr>
            <w:ins w:id="850" w:author="Yan Heras" w:date="2018-01-31T10:14:00Z">
              <w:r w:rsidRPr="00A236B6">
                <w:rPr>
                  <w:b w:val="0"/>
                </w:rPr>
                <w:t>SHALL</w:t>
              </w:r>
            </w:ins>
          </w:p>
        </w:tc>
        <w:tc>
          <w:tcPr>
            <w:tcW w:w="720" w:type="dxa"/>
            <w:shd w:val="clear" w:color="auto" w:fill="1F497D"/>
            <w:noWrap/>
          </w:tcPr>
          <w:p w14:paraId="56A2CF28" w14:textId="77777777" w:rsidR="00A236B6" w:rsidRPr="00A236B6" w:rsidRDefault="00A236B6" w:rsidP="008932E6">
            <w:pPr>
              <w:pStyle w:val="TableHead"/>
              <w:rPr>
                <w:ins w:id="851" w:author="Yan Heras" w:date="2018-01-31T10:14:00Z"/>
                <w:rFonts w:eastAsia="Calibri"/>
                <w:b w:val="0"/>
              </w:rPr>
            </w:pPr>
          </w:p>
        </w:tc>
        <w:tc>
          <w:tcPr>
            <w:tcW w:w="1620" w:type="dxa"/>
            <w:shd w:val="clear" w:color="auto" w:fill="1F497D"/>
            <w:noWrap/>
          </w:tcPr>
          <w:p w14:paraId="3EF21FFA" w14:textId="14FAE5F3" w:rsidR="00A236B6" w:rsidRPr="00A236B6" w:rsidRDefault="00A236B6" w:rsidP="008932E6">
            <w:pPr>
              <w:pStyle w:val="TableHead"/>
              <w:rPr>
                <w:ins w:id="852" w:author="Yan Heras" w:date="2018-01-31T10:14:00Z"/>
                <w:rFonts w:eastAsia="Calibri"/>
                <w:b w:val="0"/>
              </w:rPr>
            </w:pPr>
            <w:ins w:id="853" w:author="Yan Heras" w:date="2018-01-31T10:14:00Z">
              <w:r w:rsidRPr="00A236B6">
                <w:fldChar w:fldCharType="begin"/>
              </w:r>
              <w:r w:rsidRPr="00A236B6">
                <w:rPr>
                  <w:b w:val="0"/>
                </w:rPr>
                <w:instrText xml:space="preserve"> HYPERLINK \l "C_3325-28475" \h </w:instrText>
              </w:r>
              <w:r w:rsidRPr="00A236B6">
                <w:fldChar w:fldCharType="separate"/>
              </w:r>
              <w:r w:rsidRPr="00A236B6">
                <w:rPr>
                  <w:rStyle w:val="HyperlinkText9pt"/>
                  <w:b w:val="0"/>
                  <w:color w:val="0033CC"/>
                  <w:szCs w:val="18"/>
                </w:rPr>
                <w:t>3325-28475</w:t>
              </w:r>
              <w:r w:rsidRPr="00A236B6">
                <w:rPr>
                  <w:rStyle w:val="HyperlinkText9pt"/>
                  <w:b w:val="0"/>
                  <w:color w:val="0033CC"/>
                  <w:szCs w:val="18"/>
                </w:rPr>
                <w:fldChar w:fldCharType="end"/>
              </w:r>
            </w:ins>
          </w:p>
        </w:tc>
        <w:tc>
          <w:tcPr>
            <w:tcW w:w="2250" w:type="dxa"/>
            <w:shd w:val="clear" w:color="auto" w:fill="1F497D"/>
            <w:noWrap/>
          </w:tcPr>
          <w:p w14:paraId="69C1899E" w14:textId="78545EDC" w:rsidR="00A236B6" w:rsidRPr="00A236B6" w:rsidRDefault="00A236B6" w:rsidP="008932E6">
            <w:pPr>
              <w:pStyle w:val="TableHead"/>
              <w:rPr>
                <w:ins w:id="854" w:author="Yan Heras" w:date="2018-01-31T10:14:00Z"/>
                <w:rFonts w:eastAsia="Calibri"/>
                <w:b w:val="0"/>
              </w:rPr>
            </w:pPr>
            <w:ins w:id="855" w:author="Yan Heras" w:date="2018-01-31T10:14:00Z">
              <w:r w:rsidRPr="00A236B6">
                <w:fldChar w:fldCharType="begin"/>
              </w:r>
              <w:r w:rsidRPr="00A236B6">
                <w:rPr>
                  <w:b w:val="0"/>
                </w:rPr>
                <w:instrText xml:space="preserve"> HYPERLINK \l "_Toc389770292" </w:instrText>
              </w:r>
              <w:r w:rsidRPr="00A236B6">
                <w:fldChar w:fldCharType="separate"/>
              </w:r>
              <w:r w:rsidRPr="00A236B6">
                <w:rPr>
                  <w:rStyle w:val="Hyperlink"/>
                  <w:b w:val="0"/>
                  <w:color w:val="0033CC"/>
                  <w:lang w:eastAsia="zh-CN"/>
                </w:rPr>
                <w:t>Reporting Parameters Section - CMS (identifier: urn:hl7ii:2.16.840.1.113883.10.20.17.2.1.1:2016-03-01)</w:t>
              </w:r>
              <w:r w:rsidRPr="00A236B6">
                <w:rPr>
                  <w:rStyle w:val="Hyperlink"/>
                  <w:b w:val="0"/>
                  <w:color w:val="0033CC"/>
                  <w:lang w:eastAsia="zh-CN"/>
                </w:rPr>
                <w:fldChar w:fldCharType="end"/>
              </w:r>
            </w:ins>
          </w:p>
        </w:tc>
      </w:tr>
      <w:tr w:rsidR="00A236B6" w:rsidRPr="00A236B6" w14:paraId="7D0944B5" w14:textId="77777777" w:rsidTr="008932E6">
        <w:trPr>
          <w:cantSplit/>
          <w:tblHeader/>
          <w:ins w:id="856" w:author="Yan Heras" w:date="2018-01-31T10:14:00Z"/>
        </w:trPr>
        <w:tc>
          <w:tcPr>
            <w:tcW w:w="2430" w:type="dxa"/>
            <w:shd w:val="clear" w:color="auto" w:fill="1F497D"/>
            <w:noWrap/>
          </w:tcPr>
          <w:p w14:paraId="54F26919" w14:textId="57C817FB" w:rsidR="00A236B6" w:rsidRPr="00A236B6" w:rsidRDefault="00A236B6" w:rsidP="008932E6">
            <w:pPr>
              <w:pStyle w:val="TableHead"/>
              <w:rPr>
                <w:ins w:id="857" w:author="Yan Heras" w:date="2018-01-31T10:14:00Z"/>
                <w:rFonts w:eastAsia="Calibri"/>
                <w:b w:val="0"/>
              </w:rPr>
            </w:pPr>
            <w:ins w:id="858" w:author="Yan Heras" w:date="2018-01-31T10:14:00Z">
              <w:r w:rsidRPr="00A236B6">
                <w:rPr>
                  <w:b w:val="0"/>
                </w:rPr>
                <w:tab/>
              </w:r>
              <w:r w:rsidRPr="00A236B6">
                <w:rPr>
                  <w:b w:val="0"/>
                </w:rPr>
                <w:tab/>
              </w:r>
              <w:r w:rsidRPr="00A236B6">
                <w:rPr>
                  <w:b w:val="0"/>
                </w:rPr>
                <w:tab/>
                <w:t>component</w:t>
              </w:r>
            </w:ins>
          </w:p>
        </w:tc>
        <w:tc>
          <w:tcPr>
            <w:tcW w:w="810" w:type="dxa"/>
            <w:shd w:val="clear" w:color="auto" w:fill="1F497D"/>
            <w:noWrap/>
          </w:tcPr>
          <w:p w14:paraId="72B6BAEC" w14:textId="324CCDFA" w:rsidR="00A236B6" w:rsidRPr="00A236B6" w:rsidRDefault="00A236B6" w:rsidP="008932E6">
            <w:pPr>
              <w:pStyle w:val="TableHead"/>
              <w:rPr>
                <w:ins w:id="859" w:author="Yan Heras" w:date="2018-01-31T10:14:00Z"/>
                <w:rFonts w:eastAsia="Calibri"/>
                <w:b w:val="0"/>
              </w:rPr>
            </w:pPr>
            <w:ins w:id="860" w:author="Yan Heras" w:date="2018-01-31T10:14:00Z">
              <w:r w:rsidRPr="00A236B6">
                <w:rPr>
                  <w:b w:val="0"/>
                </w:rPr>
                <w:t>1..1</w:t>
              </w:r>
            </w:ins>
          </w:p>
        </w:tc>
        <w:tc>
          <w:tcPr>
            <w:tcW w:w="1080" w:type="dxa"/>
            <w:shd w:val="clear" w:color="auto" w:fill="1F497D"/>
            <w:noWrap/>
          </w:tcPr>
          <w:p w14:paraId="672DDD94" w14:textId="4786C8D6" w:rsidR="00A236B6" w:rsidRPr="00A236B6" w:rsidRDefault="00A236B6" w:rsidP="008932E6">
            <w:pPr>
              <w:pStyle w:val="TableHead"/>
              <w:rPr>
                <w:ins w:id="861" w:author="Yan Heras" w:date="2018-01-31T10:14:00Z"/>
                <w:rFonts w:eastAsia="Calibri"/>
                <w:b w:val="0"/>
              </w:rPr>
            </w:pPr>
            <w:ins w:id="862" w:author="Yan Heras" w:date="2018-01-31T10:14:00Z">
              <w:r w:rsidRPr="00A236B6">
                <w:rPr>
                  <w:b w:val="0"/>
                </w:rPr>
                <w:t>SHALL</w:t>
              </w:r>
            </w:ins>
          </w:p>
        </w:tc>
        <w:tc>
          <w:tcPr>
            <w:tcW w:w="720" w:type="dxa"/>
            <w:shd w:val="clear" w:color="auto" w:fill="1F497D"/>
            <w:noWrap/>
          </w:tcPr>
          <w:p w14:paraId="659A5BB1" w14:textId="77777777" w:rsidR="00A236B6" w:rsidRPr="00A236B6" w:rsidRDefault="00A236B6" w:rsidP="008932E6">
            <w:pPr>
              <w:pStyle w:val="TableHead"/>
              <w:rPr>
                <w:ins w:id="863" w:author="Yan Heras" w:date="2018-01-31T10:14:00Z"/>
                <w:rFonts w:eastAsia="Calibri"/>
                <w:b w:val="0"/>
              </w:rPr>
            </w:pPr>
          </w:p>
        </w:tc>
        <w:tc>
          <w:tcPr>
            <w:tcW w:w="1620" w:type="dxa"/>
            <w:shd w:val="clear" w:color="auto" w:fill="1F497D"/>
            <w:noWrap/>
          </w:tcPr>
          <w:p w14:paraId="6DBC88D6" w14:textId="18D38B7E" w:rsidR="00A236B6" w:rsidRPr="00A236B6" w:rsidRDefault="00A236B6" w:rsidP="008932E6">
            <w:pPr>
              <w:pStyle w:val="TableHead"/>
              <w:rPr>
                <w:ins w:id="864" w:author="Yan Heras" w:date="2018-01-31T10:14:00Z"/>
                <w:rFonts w:eastAsia="Calibri"/>
                <w:b w:val="0"/>
              </w:rPr>
            </w:pPr>
            <w:ins w:id="865" w:author="Yan Heras" w:date="2018-01-31T10:14:00Z">
              <w:r w:rsidRPr="00A236B6">
                <w:fldChar w:fldCharType="begin"/>
              </w:r>
              <w:r w:rsidRPr="00A236B6">
                <w:rPr>
                  <w:b w:val="0"/>
                </w:rPr>
                <w:instrText xml:space="preserve"> HYPERLINK \l "C_3325-28476" \h </w:instrText>
              </w:r>
              <w:r w:rsidRPr="00A236B6">
                <w:fldChar w:fldCharType="separate"/>
              </w:r>
              <w:r w:rsidRPr="00A236B6">
                <w:rPr>
                  <w:rStyle w:val="HyperlinkText9pt"/>
                  <w:b w:val="0"/>
                  <w:color w:val="0033CC"/>
                  <w:szCs w:val="18"/>
                </w:rPr>
                <w:t>3325-28476</w:t>
              </w:r>
              <w:r w:rsidRPr="00A236B6">
                <w:rPr>
                  <w:rStyle w:val="HyperlinkText9pt"/>
                  <w:b w:val="0"/>
                  <w:color w:val="0033CC"/>
                  <w:szCs w:val="18"/>
                </w:rPr>
                <w:fldChar w:fldCharType="end"/>
              </w:r>
            </w:ins>
          </w:p>
        </w:tc>
        <w:tc>
          <w:tcPr>
            <w:tcW w:w="2250" w:type="dxa"/>
            <w:shd w:val="clear" w:color="auto" w:fill="1F497D"/>
            <w:noWrap/>
          </w:tcPr>
          <w:p w14:paraId="74DA7D63" w14:textId="77777777" w:rsidR="00A236B6" w:rsidRPr="00A236B6" w:rsidRDefault="00A236B6" w:rsidP="008932E6">
            <w:pPr>
              <w:pStyle w:val="TableHead"/>
              <w:rPr>
                <w:ins w:id="866" w:author="Yan Heras" w:date="2018-01-31T10:14:00Z"/>
                <w:rFonts w:eastAsia="Calibri"/>
                <w:b w:val="0"/>
              </w:rPr>
            </w:pPr>
          </w:p>
        </w:tc>
      </w:tr>
      <w:tr w:rsidR="00A236B6" w:rsidRPr="00A236B6" w14:paraId="1CE8FE71" w14:textId="77777777" w:rsidTr="008932E6">
        <w:trPr>
          <w:cantSplit/>
          <w:tblHeader/>
          <w:ins w:id="867" w:author="Yan Heras" w:date="2018-01-31T10:14:00Z"/>
        </w:trPr>
        <w:tc>
          <w:tcPr>
            <w:tcW w:w="2430" w:type="dxa"/>
            <w:shd w:val="clear" w:color="auto" w:fill="1F497D"/>
            <w:noWrap/>
          </w:tcPr>
          <w:p w14:paraId="52FA0A32" w14:textId="069B1AC6" w:rsidR="00A236B6" w:rsidRPr="00A236B6" w:rsidRDefault="00A236B6" w:rsidP="008932E6">
            <w:pPr>
              <w:pStyle w:val="TableHead"/>
              <w:rPr>
                <w:ins w:id="868" w:author="Yan Heras" w:date="2018-01-31T10:14:00Z"/>
                <w:rFonts w:eastAsia="Calibri"/>
                <w:b w:val="0"/>
              </w:rPr>
            </w:pPr>
            <w:ins w:id="869" w:author="Yan Heras" w:date="2018-01-31T10:14:00Z">
              <w:r w:rsidRPr="00A236B6">
                <w:rPr>
                  <w:b w:val="0"/>
                </w:rPr>
                <w:tab/>
              </w:r>
              <w:r w:rsidRPr="00A236B6">
                <w:rPr>
                  <w:b w:val="0"/>
                </w:rPr>
                <w:tab/>
              </w:r>
              <w:r w:rsidRPr="00A236B6">
                <w:rPr>
                  <w:b w:val="0"/>
                </w:rPr>
                <w:tab/>
              </w:r>
              <w:r w:rsidRPr="00A236B6">
                <w:rPr>
                  <w:b w:val="0"/>
                </w:rPr>
                <w:tab/>
                <w:t>section</w:t>
              </w:r>
            </w:ins>
          </w:p>
        </w:tc>
        <w:tc>
          <w:tcPr>
            <w:tcW w:w="810" w:type="dxa"/>
            <w:shd w:val="clear" w:color="auto" w:fill="1F497D"/>
            <w:noWrap/>
          </w:tcPr>
          <w:p w14:paraId="5D65F0C9" w14:textId="075EC1AD" w:rsidR="00A236B6" w:rsidRPr="00A236B6" w:rsidRDefault="00A236B6" w:rsidP="008932E6">
            <w:pPr>
              <w:pStyle w:val="TableHead"/>
              <w:rPr>
                <w:ins w:id="870" w:author="Yan Heras" w:date="2018-01-31T10:14:00Z"/>
                <w:rFonts w:eastAsia="Calibri"/>
                <w:b w:val="0"/>
              </w:rPr>
            </w:pPr>
            <w:ins w:id="871" w:author="Yan Heras" w:date="2018-01-31T10:14:00Z">
              <w:r w:rsidRPr="00A236B6">
                <w:rPr>
                  <w:b w:val="0"/>
                </w:rPr>
                <w:t>1..1</w:t>
              </w:r>
            </w:ins>
          </w:p>
        </w:tc>
        <w:tc>
          <w:tcPr>
            <w:tcW w:w="1080" w:type="dxa"/>
            <w:shd w:val="clear" w:color="auto" w:fill="1F497D"/>
            <w:noWrap/>
          </w:tcPr>
          <w:p w14:paraId="2AD339F2" w14:textId="5938AF9C" w:rsidR="00A236B6" w:rsidRPr="00A236B6" w:rsidRDefault="00A236B6" w:rsidP="008932E6">
            <w:pPr>
              <w:pStyle w:val="TableHead"/>
              <w:rPr>
                <w:ins w:id="872" w:author="Yan Heras" w:date="2018-01-31T10:14:00Z"/>
                <w:rFonts w:eastAsia="Calibri"/>
                <w:b w:val="0"/>
              </w:rPr>
            </w:pPr>
            <w:ins w:id="873" w:author="Yan Heras" w:date="2018-01-31T10:14:00Z">
              <w:r w:rsidRPr="00A236B6">
                <w:rPr>
                  <w:b w:val="0"/>
                </w:rPr>
                <w:t>SHALL</w:t>
              </w:r>
            </w:ins>
          </w:p>
        </w:tc>
        <w:tc>
          <w:tcPr>
            <w:tcW w:w="720" w:type="dxa"/>
            <w:shd w:val="clear" w:color="auto" w:fill="1F497D"/>
            <w:noWrap/>
          </w:tcPr>
          <w:p w14:paraId="0462B41D" w14:textId="77777777" w:rsidR="00A236B6" w:rsidRPr="00A236B6" w:rsidRDefault="00A236B6" w:rsidP="008932E6">
            <w:pPr>
              <w:pStyle w:val="TableHead"/>
              <w:rPr>
                <w:ins w:id="874" w:author="Yan Heras" w:date="2018-01-31T10:14:00Z"/>
                <w:rFonts w:eastAsia="Calibri"/>
                <w:b w:val="0"/>
              </w:rPr>
            </w:pPr>
          </w:p>
        </w:tc>
        <w:tc>
          <w:tcPr>
            <w:tcW w:w="1620" w:type="dxa"/>
            <w:shd w:val="clear" w:color="auto" w:fill="1F497D"/>
            <w:noWrap/>
          </w:tcPr>
          <w:p w14:paraId="59A45CAE" w14:textId="6EB5E27D" w:rsidR="00A236B6" w:rsidRPr="00A236B6" w:rsidRDefault="00A236B6" w:rsidP="008932E6">
            <w:pPr>
              <w:pStyle w:val="TableHead"/>
              <w:rPr>
                <w:ins w:id="875" w:author="Yan Heras" w:date="2018-01-31T10:14:00Z"/>
                <w:rFonts w:eastAsia="Calibri"/>
                <w:b w:val="0"/>
              </w:rPr>
            </w:pPr>
            <w:ins w:id="876" w:author="Yan Heras" w:date="2018-01-31T10:14:00Z">
              <w:r w:rsidRPr="00A236B6">
                <w:fldChar w:fldCharType="begin"/>
              </w:r>
              <w:r w:rsidRPr="00A236B6">
                <w:rPr>
                  <w:b w:val="0"/>
                </w:rPr>
                <w:instrText xml:space="preserve"> HYPERLINK \l "C_3325-28477" \h </w:instrText>
              </w:r>
              <w:r w:rsidRPr="00A236B6">
                <w:fldChar w:fldCharType="separate"/>
              </w:r>
              <w:r w:rsidRPr="00A236B6">
                <w:rPr>
                  <w:rStyle w:val="HyperlinkText9pt"/>
                  <w:b w:val="0"/>
                  <w:color w:val="0033CC"/>
                  <w:szCs w:val="18"/>
                </w:rPr>
                <w:t>3325-28477</w:t>
              </w:r>
              <w:r w:rsidRPr="00A236B6">
                <w:rPr>
                  <w:rStyle w:val="HyperlinkText9pt"/>
                  <w:b w:val="0"/>
                  <w:color w:val="0033CC"/>
                  <w:szCs w:val="18"/>
                </w:rPr>
                <w:fldChar w:fldCharType="end"/>
              </w:r>
            </w:ins>
          </w:p>
        </w:tc>
        <w:tc>
          <w:tcPr>
            <w:tcW w:w="2250" w:type="dxa"/>
            <w:shd w:val="clear" w:color="auto" w:fill="1F497D"/>
            <w:noWrap/>
          </w:tcPr>
          <w:p w14:paraId="11845622" w14:textId="52BEC80D" w:rsidR="00A236B6" w:rsidRPr="00A236B6" w:rsidRDefault="00A236B6" w:rsidP="008932E6">
            <w:pPr>
              <w:pStyle w:val="TableHead"/>
              <w:rPr>
                <w:ins w:id="877" w:author="Yan Heras" w:date="2018-01-31T10:14:00Z"/>
                <w:rFonts w:eastAsia="Calibri"/>
                <w:b w:val="0"/>
              </w:rPr>
            </w:pPr>
            <w:ins w:id="878" w:author="Yan Heras" w:date="2018-01-31T10:14:00Z">
              <w:r w:rsidRPr="00A236B6">
                <w:rPr>
                  <w:color w:val="auto"/>
                </w:rPr>
                <w:fldChar w:fldCharType="begin"/>
              </w:r>
              <w:r w:rsidRPr="00A236B6">
                <w:rPr>
                  <w:b w:val="0"/>
                </w:rPr>
                <w:instrText xml:space="preserve"> HYPERLINK \l "_Patient_Data_Section" \h </w:instrText>
              </w:r>
              <w:r w:rsidRPr="00A236B6">
                <w:rPr>
                  <w:color w:val="auto"/>
                </w:rPr>
                <w:fldChar w:fldCharType="separate"/>
              </w:r>
              <w:r w:rsidRPr="00A236B6">
                <w:rPr>
                  <w:rStyle w:val="HyperlinkText9pt"/>
                  <w:b w:val="0"/>
                  <w:color w:val="0033CC"/>
                  <w:sz w:val="20"/>
                  <w:szCs w:val="20"/>
                </w:rPr>
                <w:t>Patient Data Section QDM (V5) - CMS (identifier: urn:hl7ii:2.16.840.1.113883.10.20.24.2.1.1:2018-02-01</w:t>
              </w:r>
              <w:r w:rsidRPr="00A236B6">
                <w:rPr>
                  <w:rStyle w:val="HyperlinkText9pt"/>
                  <w:b w:val="0"/>
                  <w:color w:val="0033CC"/>
                  <w:sz w:val="20"/>
                  <w:szCs w:val="20"/>
                </w:rPr>
                <w:fldChar w:fldCharType="end"/>
              </w:r>
              <w:r w:rsidRPr="00A236B6">
                <w:rPr>
                  <w:rStyle w:val="HyperlinkText9pt"/>
                  <w:b w:val="0"/>
                  <w:color w:val="0033CC"/>
                  <w:sz w:val="20"/>
                  <w:szCs w:val="20"/>
                </w:rPr>
                <w:t>)</w:t>
              </w:r>
            </w:ins>
          </w:p>
        </w:tc>
      </w:tr>
      <w:tr w:rsidR="00A236B6" w:rsidRPr="00A236B6" w14:paraId="036CF70A" w14:textId="77777777" w:rsidTr="008932E6">
        <w:trPr>
          <w:cantSplit/>
          <w:tblHeader/>
          <w:ins w:id="879" w:author="Yan Heras" w:date="2018-01-31T10:14:00Z"/>
        </w:trPr>
        <w:tc>
          <w:tcPr>
            <w:tcW w:w="2430" w:type="dxa"/>
            <w:shd w:val="clear" w:color="auto" w:fill="1F497D"/>
            <w:noWrap/>
          </w:tcPr>
          <w:p w14:paraId="6FC7BB7B" w14:textId="7C0D7143" w:rsidR="00A236B6" w:rsidRPr="00A236B6" w:rsidRDefault="00A236B6" w:rsidP="008932E6">
            <w:pPr>
              <w:pStyle w:val="TableHead"/>
              <w:rPr>
                <w:ins w:id="880" w:author="Yan Heras" w:date="2018-01-31T10:14:00Z"/>
                <w:rFonts w:eastAsia="Calibri"/>
                <w:b w:val="0"/>
              </w:rPr>
            </w:pPr>
            <w:ins w:id="881" w:author="Yan Heras" w:date="2018-01-31T10:14:00Z">
              <w:r w:rsidRPr="00A236B6">
                <w:rPr>
                  <w:b w:val="0"/>
                </w:rPr>
                <w:tab/>
              </w:r>
              <w:r w:rsidRPr="00A236B6">
                <w:rPr>
                  <w:b w:val="0"/>
                </w:rPr>
                <w:tab/>
              </w:r>
              <w:r w:rsidRPr="00A236B6">
                <w:rPr>
                  <w:b w:val="0"/>
                </w:rPr>
                <w:tab/>
                <w:t>component</w:t>
              </w:r>
            </w:ins>
          </w:p>
        </w:tc>
        <w:tc>
          <w:tcPr>
            <w:tcW w:w="810" w:type="dxa"/>
            <w:shd w:val="clear" w:color="auto" w:fill="1F497D"/>
            <w:noWrap/>
          </w:tcPr>
          <w:p w14:paraId="5C70617B" w14:textId="2ABF0FAD" w:rsidR="00A236B6" w:rsidRPr="00A236B6" w:rsidRDefault="00A236B6" w:rsidP="008932E6">
            <w:pPr>
              <w:pStyle w:val="TableHead"/>
              <w:rPr>
                <w:ins w:id="882" w:author="Yan Heras" w:date="2018-01-31T10:14:00Z"/>
                <w:rFonts w:eastAsia="Calibri"/>
                <w:b w:val="0"/>
              </w:rPr>
            </w:pPr>
            <w:ins w:id="883" w:author="Yan Heras" w:date="2018-01-31T10:14:00Z">
              <w:r w:rsidRPr="00A236B6">
                <w:rPr>
                  <w:b w:val="0"/>
                </w:rPr>
                <w:t>1..1</w:t>
              </w:r>
            </w:ins>
          </w:p>
        </w:tc>
        <w:tc>
          <w:tcPr>
            <w:tcW w:w="1080" w:type="dxa"/>
            <w:shd w:val="clear" w:color="auto" w:fill="1F497D"/>
            <w:noWrap/>
          </w:tcPr>
          <w:p w14:paraId="5E589901" w14:textId="7EC92EE5" w:rsidR="00A236B6" w:rsidRPr="00A236B6" w:rsidRDefault="00A236B6" w:rsidP="008932E6">
            <w:pPr>
              <w:pStyle w:val="TableHead"/>
              <w:rPr>
                <w:ins w:id="884" w:author="Yan Heras" w:date="2018-01-31T10:14:00Z"/>
                <w:rFonts w:eastAsia="Calibri"/>
                <w:b w:val="0"/>
              </w:rPr>
            </w:pPr>
            <w:ins w:id="885" w:author="Yan Heras" w:date="2018-01-31T10:14:00Z">
              <w:r w:rsidRPr="00A236B6">
                <w:rPr>
                  <w:b w:val="0"/>
                </w:rPr>
                <w:t>SHALL</w:t>
              </w:r>
            </w:ins>
          </w:p>
        </w:tc>
        <w:tc>
          <w:tcPr>
            <w:tcW w:w="720" w:type="dxa"/>
            <w:shd w:val="clear" w:color="auto" w:fill="1F497D"/>
            <w:noWrap/>
          </w:tcPr>
          <w:p w14:paraId="07F295BB" w14:textId="77777777" w:rsidR="00A236B6" w:rsidRPr="00A236B6" w:rsidRDefault="00A236B6" w:rsidP="008932E6">
            <w:pPr>
              <w:pStyle w:val="TableHead"/>
              <w:rPr>
                <w:ins w:id="886" w:author="Yan Heras" w:date="2018-01-31T10:14:00Z"/>
                <w:rFonts w:eastAsia="Calibri"/>
                <w:b w:val="0"/>
              </w:rPr>
            </w:pPr>
          </w:p>
        </w:tc>
        <w:tc>
          <w:tcPr>
            <w:tcW w:w="1620" w:type="dxa"/>
            <w:shd w:val="clear" w:color="auto" w:fill="1F497D"/>
            <w:noWrap/>
          </w:tcPr>
          <w:p w14:paraId="0066DCA9" w14:textId="0718F93C" w:rsidR="00A236B6" w:rsidRPr="00A236B6" w:rsidRDefault="00A236B6" w:rsidP="008932E6">
            <w:pPr>
              <w:pStyle w:val="TableHead"/>
              <w:rPr>
                <w:ins w:id="887" w:author="Yan Heras" w:date="2018-01-31T10:14:00Z"/>
                <w:rFonts w:eastAsia="Calibri"/>
                <w:b w:val="0"/>
              </w:rPr>
            </w:pPr>
            <w:ins w:id="888" w:author="Yan Heras" w:date="2018-01-31T10:14:00Z">
              <w:r w:rsidRPr="00A236B6">
                <w:rPr>
                  <w:color w:val="auto"/>
                  <w:szCs w:val="20"/>
                </w:rPr>
                <w:fldChar w:fldCharType="begin"/>
              </w:r>
              <w:r w:rsidRPr="00A236B6">
                <w:rPr>
                  <w:b w:val="0"/>
                </w:rPr>
                <w:instrText xml:space="preserve"> HYPERLINK \l "C_3265-17082" \h </w:instrText>
              </w:r>
              <w:r w:rsidRPr="00A236B6">
                <w:rPr>
                  <w:color w:val="auto"/>
                  <w:szCs w:val="20"/>
                </w:rPr>
                <w:fldChar w:fldCharType="separate"/>
              </w:r>
              <w:r w:rsidRPr="00A236B6">
                <w:rPr>
                  <w:rStyle w:val="HyperlinkText9pt"/>
                  <w:b w:val="0"/>
                  <w:color w:val="0033CC"/>
                  <w:szCs w:val="18"/>
                </w:rPr>
                <w:t>3343-17082</w:t>
              </w:r>
              <w:r w:rsidRPr="00A236B6">
                <w:rPr>
                  <w:rStyle w:val="HyperlinkText9pt"/>
                  <w:b w:val="0"/>
                  <w:color w:val="0033CC"/>
                  <w:szCs w:val="18"/>
                </w:rPr>
                <w:fldChar w:fldCharType="end"/>
              </w:r>
            </w:ins>
          </w:p>
        </w:tc>
        <w:tc>
          <w:tcPr>
            <w:tcW w:w="2250" w:type="dxa"/>
            <w:shd w:val="clear" w:color="auto" w:fill="1F497D"/>
            <w:noWrap/>
          </w:tcPr>
          <w:p w14:paraId="052BFBF1" w14:textId="77777777" w:rsidR="00A236B6" w:rsidRPr="00A236B6" w:rsidRDefault="00A236B6" w:rsidP="008932E6">
            <w:pPr>
              <w:pStyle w:val="TableHead"/>
              <w:rPr>
                <w:ins w:id="889" w:author="Yan Heras" w:date="2018-01-31T10:14:00Z"/>
                <w:rFonts w:eastAsia="Calibri"/>
                <w:b w:val="0"/>
              </w:rPr>
            </w:pPr>
          </w:p>
        </w:tc>
      </w:tr>
      <w:tr w:rsidR="00A236B6" w:rsidRPr="00A236B6" w14:paraId="0DB442E8" w14:textId="77777777" w:rsidTr="008932E6">
        <w:trPr>
          <w:cantSplit/>
          <w:tblHeader/>
          <w:ins w:id="890" w:author="Yan Heras" w:date="2018-01-31T10:14:00Z"/>
        </w:trPr>
        <w:tc>
          <w:tcPr>
            <w:tcW w:w="2430" w:type="dxa"/>
            <w:shd w:val="clear" w:color="auto" w:fill="1F497D"/>
            <w:noWrap/>
          </w:tcPr>
          <w:p w14:paraId="19E476EB" w14:textId="641E37F4" w:rsidR="00A236B6" w:rsidRPr="00A236B6" w:rsidRDefault="00A236B6" w:rsidP="008932E6">
            <w:pPr>
              <w:pStyle w:val="TableHead"/>
              <w:rPr>
                <w:ins w:id="891" w:author="Yan Heras" w:date="2018-01-31T10:14:00Z"/>
                <w:rFonts w:eastAsia="Calibri"/>
                <w:b w:val="0"/>
              </w:rPr>
            </w:pPr>
            <w:ins w:id="892" w:author="Yan Heras" w:date="2018-01-31T10:14:00Z">
              <w:r w:rsidRPr="00A236B6">
                <w:rPr>
                  <w:b w:val="0"/>
                </w:rPr>
                <w:tab/>
              </w:r>
              <w:r w:rsidRPr="00A236B6">
                <w:rPr>
                  <w:b w:val="0"/>
                </w:rPr>
                <w:tab/>
              </w:r>
              <w:r w:rsidRPr="00A236B6">
                <w:rPr>
                  <w:b w:val="0"/>
                </w:rPr>
                <w:tab/>
              </w:r>
              <w:r w:rsidRPr="00A236B6">
                <w:rPr>
                  <w:b w:val="0"/>
                </w:rPr>
                <w:tab/>
                <w:t>section</w:t>
              </w:r>
            </w:ins>
          </w:p>
        </w:tc>
        <w:tc>
          <w:tcPr>
            <w:tcW w:w="810" w:type="dxa"/>
            <w:shd w:val="clear" w:color="auto" w:fill="1F497D"/>
            <w:noWrap/>
          </w:tcPr>
          <w:p w14:paraId="6CB2D402" w14:textId="76557E94" w:rsidR="00A236B6" w:rsidRPr="00A236B6" w:rsidRDefault="00A236B6" w:rsidP="008932E6">
            <w:pPr>
              <w:pStyle w:val="TableHead"/>
              <w:rPr>
                <w:ins w:id="893" w:author="Yan Heras" w:date="2018-01-31T10:14:00Z"/>
                <w:rFonts w:eastAsia="Calibri"/>
                <w:b w:val="0"/>
              </w:rPr>
            </w:pPr>
            <w:ins w:id="894" w:author="Yan Heras" w:date="2018-01-31T10:14:00Z">
              <w:r w:rsidRPr="00A236B6">
                <w:rPr>
                  <w:b w:val="0"/>
                </w:rPr>
                <w:t>1..1</w:t>
              </w:r>
            </w:ins>
          </w:p>
        </w:tc>
        <w:tc>
          <w:tcPr>
            <w:tcW w:w="1080" w:type="dxa"/>
            <w:shd w:val="clear" w:color="auto" w:fill="1F497D"/>
            <w:noWrap/>
          </w:tcPr>
          <w:p w14:paraId="237C4B3D" w14:textId="48E5E608" w:rsidR="00A236B6" w:rsidRPr="00A236B6" w:rsidRDefault="00A236B6" w:rsidP="008932E6">
            <w:pPr>
              <w:pStyle w:val="TableHead"/>
              <w:rPr>
                <w:ins w:id="895" w:author="Yan Heras" w:date="2018-01-31T10:14:00Z"/>
                <w:rFonts w:eastAsia="Calibri"/>
                <w:b w:val="0"/>
              </w:rPr>
            </w:pPr>
            <w:ins w:id="896" w:author="Yan Heras" w:date="2018-01-31T10:14:00Z">
              <w:r w:rsidRPr="00A236B6">
                <w:rPr>
                  <w:b w:val="0"/>
                </w:rPr>
                <w:t>SHALL</w:t>
              </w:r>
            </w:ins>
          </w:p>
        </w:tc>
        <w:tc>
          <w:tcPr>
            <w:tcW w:w="720" w:type="dxa"/>
            <w:shd w:val="clear" w:color="auto" w:fill="1F497D"/>
            <w:noWrap/>
          </w:tcPr>
          <w:p w14:paraId="725F1609" w14:textId="77777777" w:rsidR="00A236B6" w:rsidRPr="00A236B6" w:rsidRDefault="00A236B6" w:rsidP="008932E6">
            <w:pPr>
              <w:pStyle w:val="TableHead"/>
              <w:rPr>
                <w:ins w:id="897" w:author="Yan Heras" w:date="2018-01-31T10:14:00Z"/>
                <w:rFonts w:eastAsia="Calibri"/>
                <w:b w:val="0"/>
              </w:rPr>
            </w:pPr>
          </w:p>
        </w:tc>
        <w:tc>
          <w:tcPr>
            <w:tcW w:w="1620" w:type="dxa"/>
            <w:shd w:val="clear" w:color="auto" w:fill="1F497D"/>
            <w:noWrap/>
          </w:tcPr>
          <w:p w14:paraId="44DD3DEC" w14:textId="36B69AE5" w:rsidR="00A236B6" w:rsidRPr="00A236B6" w:rsidRDefault="00A236B6" w:rsidP="008932E6">
            <w:pPr>
              <w:pStyle w:val="TableHead"/>
              <w:rPr>
                <w:ins w:id="898" w:author="Yan Heras" w:date="2018-01-31T10:14:00Z"/>
                <w:rFonts w:eastAsia="Calibri"/>
                <w:b w:val="0"/>
              </w:rPr>
            </w:pPr>
            <w:ins w:id="899" w:author="Yan Heras" w:date="2018-01-31T10:14:00Z">
              <w:r w:rsidRPr="00A236B6">
                <w:rPr>
                  <w:color w:val="auto"/>
                  <w:szCs w:val="20"/>
                </w:rPr>
                <w:fldChar w:fldCharType="begin"/>
              </w:r>
              <w:r w:rsidRPr="00A236B6">
                <w:rPr>
                  <w:b w:val="0"/>
                </w:rPr>
                <w:instrText xml:space="preserve"> HYPERLINK \l "C_3265-17083" \h </w:instrText>
              </w:r>
              <w:r w:rsidRPr="00A236B6">
                <w:rPr>
                  <w:color w:val="auto"/>
                  <w:szCs w:val="20"/>
                </w:rPr>
                <w:fldChar w:fldCharType="separate"/>
              </w:r>
              <w:r w:rsidRPr="00A236B6">
                <w:rPr>
                  <w:rStyle w:val="HyperlinkText9pt"/>
                  <w:b w:val="0"/>
                  <w:color w:val="0033CC"/>
                  <w:szCs w:val="18"/>
                </w:rPr>
                <w:t>3343-17083</w:t>
              </w:r>
              <w:r w:rsidRPr="00A236B6">
                <w:rPr>
                  <w:rStyle w:val="HyperlinkText9pt"/>
                  <w:b w:val="0"/>
                  <w:color w:val="0033CC"/>
                  <w:szCs w:val="18"/>
                </w:rPr>
                <w:fldChar w:fldCharType="end"/>
              </w:r>
            </w:ins>
          </w:p>
        </w:tc>
        <w:tc>
          <w:tcPr>
            <w:tcW w:w="2250" w:type="dxa"/>
            <w:shd w:val="clear" w:color="auto" w:fill="1F497D"/>
            <w:noWrap/>
          </w:tcPr>
          <w:p w14:paraId="769D5AE0" w14:textId="166122CE" w:rsidR="00A236B6" w:rsidRPr="00A236B6" w:rsidRDefault="00A236B6" w:rsidP="008932E6">
            <w:pPr>
              <w:pStyle w:val="TableHead"/>
              <w:rPr>
                <w:ins w:id="900" w:author="Yan Heras" w:date="2018-01-31T10:14:00Z"/>
                <w:rFonts w:eastAsia="Calibri"/>
                <w:b w:val="0"/>
              </w:rPr>
            </w:pPr>
            <w:ins w:id="901" w:author="Yan Heras" w:date="2018-01-31T10:14:00Z">
              <w:r w:rsidRPr="00A236B6">
                <w:fldChar w:fldCharType="begin"/>
              </w:r>
              <w:r w:rsidRPr="00A236B6">
                <w:rPr>
                  <w:b w:val="0"/>
                </w:rPr>
                <w:instrText xml:space="preserve"> HYPERLINK \l "_Measure_Section" </w:instrText>
              </w:r>
              <w:r w:rsidRPr="00A236B6">
                <w:fldChar w:fldCharType="separate"/>
              </w:r>
              <w:r w:rsidRPr="00A236B6">
                <w:rPr>
                  <w:rStyle w:val="Hyperlink"/>
                  <w:b w:val="0"/>
                  <w:color w:val="0033CC"/>
                  <w:lang w:eastAsia="zh-CN"/>
                </w:rPr>
                <w:t>Measure Section QDM (identifier: urn:oid:2.16.840.1.113883.10.20.24.2.3)</w:t>
              </w:r>
              <w:r w:rsidRPr="00A236B6">
                <w:rPr>
                  <w:rStyle w:val="Hyperlink"/>
                  <w:b w:val="0"/>
                  <w:color w:val="0033CC"/>
                  <w:lang w:eastAsia="zh-CN"/>
                </w:rPr>
                <w:fldChar w:fldCharType="end"/>
              </w:r>
            </w:ins>
          </w:p>
        </w:tc>
      </w:tr>
    </w:tbl>
    <w:p w14:paraId="3CD74C45" w14:textId="77777777" w:rsidR="0077309B" w:rsidRDefault="0077309B" w:rsidP="00616BCA">
      <w:pPr>
        <w:numPr>
          <w:ilvl w:val="0"/>
          <w:numId w:val="13"/>
        </w:numPr>
        <w:tabs>
          <w:tab w:val="num" w:pos="72"/>
          <w:tab w:val="num" w:pos="360"/>
        </w:tabs>
        <w:spacing w:after="40" w:line="260" w:lineRule="exact"/>
        <w:ind w:left="72" w:hanging="162"/>
        <w:rPr>
          <w:ins w:id="902" w:author="Yan Heras" w:date="2018-01-31T15:52:00Z"/>
        </w:rPr>
      </w:pPr>
      <w:ins w:id="903" w:author="Yan Heras" w:date="2018-01-31T15:52:00Z">
        <w:r>
          <w:rPr>
            <w:rStyle w:val="keyword"/>
          </w:rPr>
          <w:t>SHALL</w:t>
        </w:r>
        <w:r>
          <w:t xml:space="preserve"> contain exactly one [1</w:t>
        </w:r>
        <w:proofErr w:type="gramStart"/>
        <w:r>
          <w:t>..1</w:t>
        </w:r>
        <w:proofErr w:type="gramEnd"/>
        <w:r>
          <w:t xml:space="preserve">] </w:t>
        </w:r>
        <w:r w:rsidRPr="00864BEE">
          <w:rPr>
            <w:rStyle w:val="XMLnameBold"/>
            <w:sz w:val="22"/>
          </w:rPr>
          <w:t>component</w:t>
        </w:r>
        <w:r w:rsidRPr="00864BEE">
          <w:rPr>
            <w:sz w:val="24"/>
          </w:rPr>
          <w:t xml:space="preserve"> </w:t>
        </w:r>
        <w:r>
          <w:t>(CONF:3343-12973).</w:t>
        </w:r>
      </w:ins>
    </w:p>
    <w:p w14:paraId="2A95C39E" w14:textId="77777777" w:rsidR="0077309B" w:rsidRDefault="0077309B" w:rsidP="00616BCA">
      <w:pPr>
        <w:numPr>
          <w:ilvl w:val="1"/>
          <w:numId w:val="13"/>
        </w:numPr>
        <w:tabs>
          <w:tab w:val="num" w:pos="360"/>
          <w:tab w:val="num" w:pos="792"/>
        </w:tabs>
        <w:spacing w:after="40" w:line="260" w:lineRule="exact"/>
        <w:ind w:left="936" w:hanging="162"/>
        <w:rPr>
          <w:ins w:id="904" w:author="Yan Heras" w:date="2018-01-31T15:52:00Z"/>
        </w:rPr>
      </w:pPr>
      <w:ins w:id="905" w:author="Yan Heras" w:date="2018-01-31T15:52:00Z">
        <w:r>
          <w:t xml:space="preserve">This component </w:t>
        </w:r>
        <w:r>
          <w:rPr>
            <w:rStyle w:val="keyword"/>
          </w:rPr>
          <w:t>SHALL</w:t>
        </w:r>
        <w:r>
          <w:t xml:space="preserve"> contain exactly one [1</w:t>
        </w:r>
        <w:proofErr w:type="gramStart"/>
        <w:r>
          <w:t>..1</w:t>
        </w:r>
        <w:proofErr w:type="gramEnd"/>
        <w:r>
          <w:t xml:space="preserve">] </w:t>
        </w:r>
        <w:proofErr w:type="spellStart"/>
        <w:r w:rsidRPr="00864BEE">
          <w:rPr>
            <w:rStyle w:val="XMLnameBold"/>
            <w:sz w:val="22"/>
          </w:rPr>
          <w:t>structuredBody</w:t>
        </w:r>
        <w:proofErr w:type="spellEnd"/>
        <w:r w:rsidRPr="00864BEE">
          <w:rPr>
            <w:sz w:val="24"/>
          </w:rPr>
          <w:t xml:space="preserve"> </w:t>
        </w:r>
        <w:r>
          <w:t>(CONF:3343-17081).</w:t>
        </w:r>
      </w:ins>
    </w:p>
    <w:p w14:paraId="4E7E41FD" w14:textId="77777777" w:rsidR="0077309B" w:rsidRDefault="0077309B" w:rsidP="00616BCA">
      <w:pPr>
        <w:numPr>
          <w:ilvl w:val="2"/>
          <w:numId w:val="13"/>
        </w:numPr>
        <w:tabs>
          <w:tab w:val="num" w:pos="360"/>
          <w:tab w:val="num" w:pos="1512"/>
        </w:tabs>
        <w:spacing w:after="40" w:line="260" w:lineRule="exact"/>
        <w:ind w:left="1656" w:hanging="162"/>
        <w:rPr>
          <w:ins w:id="906" w:author="Yan Heras" w:date="2018-01-31T15:52:00Z"/>
        </w:rPr>
      </w:pPr>
      <w:ins w:id="907" w:author="Yan Heras" w:date="2018-01-31T15:52:00Z">
        <w:r>
          <w:t xml:space="preserve">This </w:t>
        </w:r>
        <w:proofErr w:type="spellStart"/>
        <w:r>
          <w:t>structuredBody</w:t>
        </w:r>
        <w:proofErr w:type="spellEnd"/>
        <w:r>
          <w:t xml:space="preserve"> </w:t>
        </w:r>
        <w:r>
          <w:rPr>
            <w:rStyle w:val="keyword"/>
          </w:rPr>
          <w:t>SHALL</w:t>
        </w:r>
        <w:r>
          <w:t xml:space="preserve"> contain exactly one [1..1] </w:t>
        </w:r>
        <w:r w:rsidRPr="00864BEE">
          <w:rPr>
            <w:rStyle w:val="XMLnameBold"/>
            <w:sz w:val="22"/>
          </w:rPr>
          <w:t>component</w:t>
        </w:r>
        <w:r w:rsidRPr="00864BEE">
          <w:rPr>
            <w:sz w:val="24"/>
          </w:rPr>
          <w:t xml:space="preserve"> </w:t>
        </w:r>
        <w:r>
          <w:t>(CONF:3343-17090) such that it</w:t>
        </w:r>
      </w:ins>
    </w:p>
    <w:p w14:paraId="5CB66C96" w14:textId="77777777" w:rsidR="0077309B" w:rsidRDefault="0077309B" w:rsidP="00616BCA">
      <w:pPr>
        <w:numPr>
          <w:ilvl w:val="3"/>
          <w:numId w:val="13"/>
        </w:numPr>
        <w:tabs>
          <w:tab w:val="clear" w:pos="2708"/>
          <w:tab w:val="num" w:pos="360"/>
          <w:tab w:val="num" w:pos="2052"/>
          <w:tab w:val="num" w:pos="2250"/>
        </w:tabs>
        <w:spacing w:after="40" w:line="260" w:lineRule="exact"/>
        <w:ind w:left="2250" w:hanging="270"/>
        <w:rPr>
          <w:ins w:id="908" w:author="Yan Heras" w:date="2018-01-31T15:52:00Z"/>
        </w:rPr>
      </w:pPr>
      <w:ins w:id="909" w:author="Yan Heras" w:date="2018-01-31T15:52:00Z">
        <w:r>
          <w:rPr>
            <w:rStyle w:val="keyword"/>
          </w:rPr>
          <w:lastRenderedPageBreak/>
          <w:t>SHALL</w:t>
        </w:r>
        <w:r>
          <w:t xml:space="preserve"> contain exactly one [1</w:t>
        </w:r>
        <w:proofErr w:type="gramStart"/>
        <w:r>
          <w:t>..1</w:t>
        </w:r>
        <w:proofErr w:type="gramEnd"/>
        <w:r>
          <w:t xml:space="preserve">] </w:t>
        </w:r>
        <w:r>
          <w:fldChar w:fldCharType="begin"/>
        </w:r>
        <w:r>
          <w:instrText xml:space="preserve"> HYPERLINK \l "_Toc389770292" \h </w:instrText>
        </w:r>
        <w:r>
          <w:fldChar w:fldCharType="separate"/>
        </w:r>
        <w:r w:rsidRPr="00731279">
          <w:rPr>
            <w:rStyle w:val="HyperlinkCourierBold"/>
            <w:rFonts w:cs="Courier New"/>
            <w:b w:val="0"/>
            <w:color w:val="0033CC"/>
            <w:sz w:val="22"/>
            <w:szCs w:val="22"/>
          </w:rPr>
          <w:t>Reporting Parameters Section - CMS</w:t>
        </w:r>
        <w:r>
          <w:rPr>
            <w:rStyle w:val="HyperlinkCourierBold"/>
            <w:rFonts w:cs="Courier New"/>
            <w:b w:val="0"/>
            <w:color w:val="0033CC"/>
            <w:sz w:val="22"/>
            <w:szCs w:val="22"/>
          </w:rPr>
          <w:fldChar w:fldCharType="end"/>
        </w:r>
        <w:r>
          <w:rPr>
            <w:rStyle w:val="XMLname"/>
          </w:rPr>
          <w:t xml:space="preserve"> (identifier: urn:hl7ii:2.16.840.1.113883.10.20.17.2.1.1:2016-03-01)</w:t>
        </w:r>
        <w:r>
          <w:t xml:space="preserve"> (CONF:3343-17092).</w:t>
        </w:r>
      </w:ins>
    </w:p>
    <w:p w14:paraId="5D70A2FD" w14:textId="77777777" w:rsidR="0077309B" w:rsidRDefault="0077309B" w:rsidP="00616BCA">
      <w:pPr>
        <w:numPr>
          <w:ilvl w:val="2"/>
          <w:numId w:val="13"/>
        </w:numPr>
        <w:tabs>
          <w:tab w:val="num" w:pos="360"/>
          <w:tab w:val="num" w:pos="1512"/>
        </w:tabs>
        <w:spacing w:after="40" w:line="260" w:lineRule="exact"/>
        <w:ind w:left="1656" w:hanging="162"/>
        <w:rPr>
          <w:ins w:id="910" w:author="Yan Heras" w:date="2018-01-31T15:52:00Z"/>
        </w:rPr>
      </w:pPr>
      <w:ins w:id="911" w:author="Yan Heras" w:date="2018-01-31T15:52:00Z">
        <w:r>
          <w:t xml:space="preserve">This </w:t>
        </w:r>
        <w:proofErr w:type="spellStart"/>
        <w:r>
          <w:t>structuredBody</w:t>
        </w:r>
        <w:proofErr w:type="spellEnd"/>
        <w:r>
          <w:t xml:space="preserve"> </w:t>
        </w:r>
        <w:r>
          <w:rPr>
            <w:rStyle w:val="keyword"/>
          </w:rPr>
          <w:t>SHALL</w:t>
        </w:r>
        <w:r>
          <w:t xml:space="preserve"> contain exactly one [1..1] </w:t>
        </w:r>
        <w:r w:rsidRPr="00864BEE">
          <w:rPr>
            <w:rStyle w:val="XMLnameBold"/>
            <w:sz w:val="22"/>
          </w:rPr>
          <w:t>component</w:t>
        </w:r>
        <w:r w:rsidRPr="00864BEE">
          <w:rPr>
            <w:sz w:val="24"/>
          </w:rPr>
          <w:t xml:space="preserve"> </w:t>
        </w:r>
        <w:r>
          <w:t>(CONF:3343-17091) such that it</w:t>
        </w:r>
      </w:ins>
    </w:p>
    <w:p w14:paraId="45299E59" w14:textId="77777777" w:rsidR="0077309B" w:rsidRDefault="0077309B" w:rsidP="00616BCA">
      <w:pPr>
        <w:numPr>
          <w:ilvl w:val="3"/>
          <w:numId w:val="13"/>
        </w:numPr>
        <w:tabs>
          <w:tab w:val="clear" w:pos="2708"/>
          <w:tab w:val="num" w:pos="360"/>
          <w:tab w:val="num" w:pos="2052"/>
          <w:tab w:val="num" w:pos="2340"/>
        </w:tabs>
        <w:spacing w:after="40" w:line="260" w:lineRule="exact"/>
        <w:ind w:left="2340" w:hanging="270"/>
        <w:rPr>
          <w:ins w:id="912" w:author="Yan Heras" w:date="2018-01-31T15:52:00Z"/>
        </w:rPr>
      </w:pPr>
      <w:ins w:id="913" w:author="Yan Heras" w:date="2018-01-31T15:52:00Z">
        <w:r>
          <w:rPr>
            <w:rStyle w:val="keyword"/>
          </w:rPr>
          <w:t>SHALL</w:t>
        </w:r>
        <w:r>
          <w:t xml:space="preserve"> contain exactly one [1</w:t>
        </w:r>
        <w:proofErr w:type="gramStart"/>
        <w:r>
          <w:t>..1</w:t>
        </w:r>
        <w:proofErr w:type="gramEnd"/>
        <w:r>
          <w:t xml:space="preserve">] </w:t>
        </w:r>
        <w:r>
          <w:fldChar w:fldCharType="begin"/>
        </w:r>
        <w:r>
          <w:instrText xml:space="preserve"> HYPERLINK \l "_Patient_Data_Section" \h </w:instrText>
        </w:r>
        <w:r>
          <w:fldChar w:fldCharType="separate"/>
        </w:r>
        <w:r w:rsidRPr="00731279">
          <w:rPr>
            <w:rStyle w:val="HyperlinkCourierBold"/>
            <w:rFonts w:cs="Courier New"/>
            <w:b w:val="0"/>
            <w:color w:val="0033CC"/>
            <w:sz w:val="22"/>
            <w:szCs w:val="22"/>
          </w:rPr>
          <w:t>Patient Data Section QDM (V</w:t>
        </w:r>
        <w:r>
          <w:rPr>
            <w:rStyle w:val="HyperlinkCourierBold"/>
            <w:rFonts w:cs="Courier New"/>
            <w:b w:val="0"/>
            <w:color w:val="0033CC"/>
            <w:sz w:val="22"/>
            <w:szCs w:val="22"/>
          </w:rPr>
          <w:t>5</w:t>
        </w:r>
        <w:r w:rsidRPr="00731279">
          <w:rPr>
            <w:rStyle w:val="HyperlinkCourierBold"/>
            <w:rFonts w:cs="Courier New"/>
            <w:b w:val="0"/>
            <w:color w:val="0033CC"/>
            <w:sz w:val="22"/>
            <w:szCs w:val="22"/>
          </w:rPr>
          <w:t>) - CMS</w:t>
        </w:r>
        <w:r>
          <w:rPr>
            <w:rStyle w:val="HyperlinkCourierBold"/>
            <w:rFonts w:cs="Courier New"/>
            <w:b w:val="0"/>
            <w:color w:val="0033CC"/>
            <w:sz w:val="22"/>
            <w:szCs w:val="22"/>
          </w:rPr>
          <w:fldChar w:fldCharType="end"/>
        </w:r>
        <w:r>
          <w:rPr>
            <w:rStyle w:val="XMLname"/>
          </w:rPr>
          <w:t xml:space="preserve"> (identifier: urn:hl7ii:2.16.840.1.113883.10.20.24.2.1.1:2018-02-01)</w:t>
        </w:r>
        <w:r>
          <w:t xml:space="preserve"> (CONF:3343-17093).</w:t>
        </w:r>
      </w:ins>
    </w:p>
    <w:p w14:paraId="68AC9F63" w14:textId="77777777" w:rsidR="0077309B" w:rsidRDefault="0077309B" w:rsidP="00616BCA">
      <w:pPr>
        <w:numPr>
          <w:ilvl w:val="2"/>
          <w:numId w:val="13"/>
        </w:numPr>
        <w:tabs>
          <w:tab w:val="num" w:pos="360"/>
          <w:tab w:val="num" w:pos="1512"/>
        </w:tabs>
        <w:spacing w:after="40" w:line="260" w:lineRule="exact"/>
        <w:ind w:left="1656" w:hanging="162"/>
        <w:rPr>
          <w:ins w:id="914" w:author="Yan Heras" w:date="2018-01-31T15:52:00Z"/>
        </w:rPr>
      </w:pPr>
      <w:ins w:id="915" w:author="Yan Heras" w:date="2018-01-31T15:52:00Z">
        <w:r>
          <w:t xml:space="preserve">This </w:t>
        </w:r>
        <w:proofErr w:type="spellStart"/>
        <w:r>
          <w:t>structuredBody</w:t>
        </w:r>
        <w:proofErr w:type="spellEnd"/>
        <w:r>
          <w:t xml:space="preserve"> </w:t>
        </w:r>
        <w:r>
          <w:rPr>
            <w:rStyle w:val="keyword"/>
          </w:rPr>
          <w:t>SHALL</w:t>
        </w:r>
        <w:r>
          <w:t xml:space="preserve"> contain exactly one [1..1] </w:t>
        </w:r>
        <w:r w:rsidRPr="00864BEE">
          <w:rPr>
            <w:rStyle w:val="XMLnameBold"/>
            <w:sz w:val="22"/>
          </w:rPr>
          <w:t>component</w:t>
        </w:r>
        <w:r w:rsidRPr="00864BEE">
          <w:rPr>
            <w:sz w:val="24"/>
          </w:rPr>
          <w:t xml:space="preserve"> </w:t>
        </w:r>
        <w:r>
          <w:t>(CONF:3343-17082) such that it</w:t>
        </w:r>
      </w:ins>
    </w:p>
    <w:p w14:paraId="416B77C0" w14:textId="77777777" w:rsidR="0077309B" w:rsidRDefault="0077309B" w:rsidP="00616BCA">
      <w:pPr>
        <w:numPr>
          <w:ilvl w:val="3"/>
          <w:numId w:val="13"/>
        </w:numPr>
        <w:tabs>
          <w:tab w:val="clear" w:pos="2708"/>
          <w:tab w:val="num" w:pos="360"/>
          <w:tab w:val="num" w:pos="2052"/>
          <w:tab w:val="num" w:pos="2340"/>
        </w:tabs>
        <w:spacing w:after="40" w:line="260" w:lineRule="exact"/>
        <w:ind w:left="2340" w:hanging="270"/>
        <w:rPr>
          <w:ins w:id="916" w:author="Yan Heras" w:date="2018-01-31T15:52:00Z"/>
        </w:rPr>
      </w:pPr>
      <w:ins w:id="917" w:author="Yan Heras" w:date="2018-01-31T15:52:00Z">
        <w:r>
          <w:rPr>
            <w:rStyle w:val="keyword"/>
          </w:rPr>
          <w:t>SHALL</w:t>
        </w:r>
        <w:r>
          <w:t xml:space="preserve"> contain exactly one [1</w:t>
        </w:r>
        <w:proofErr w:type="gramStart"/>
        <w:r>
          <w:t>..1</w:t>
        </w:r>
        <w:proofErr w:type="gramEnd"/>
        <w:r>
          <w:t xml:space="preserve">] </w:t>
        </w:r>
        <w:r>
          <w:fldChar w:fldCharType="begin"/>
        </w:r>
        <w:r>
          <w:instrText xml:space="preserve"> HYPERLINK \l "_Measure_Section" \h </w:instrText>
        </w:r>
        <w:r>
          <w:fldChar w:fldCharType="separate"/>
        </w:r>
        <w:r w:rsidRPr="00731279">
          <w:rPr>
            <w:rStyle w:val="HyperlinkCourierBold"/>
            <w:rFonts w:cs="Courier New"/>
            <w:b w:val="0"/>
            <w:color w:val="0033CC"/>
            <w:sz w:val="22"/>
            <w:szCs w:val="22"/>
          </w:rPr>
          <w:t>Measure Section QDM</w:t>
        </w:r>
        <w:r>
          <w:rPr>
            <w:rStyle w:val="HyperlinkCourierBold"/>
            <w:rFonts w:cs="Courier New"/>
            <w:b w:val="0"/>
            <w:color w:val="0033CC"/>
            <w:sz w:val="22"/>
            <w:szCs w:val="22"/>
          </w:rPr>
          <w:fldChar w:fldCharType="end"/>
        </w:r>
        <w:r w:rsidRPr="00731279">
          <w:rPr>
            <w:rStyle w:val="XMLname"/>
            <w:color w:val="0033CC"/>
          </w:rPr>
          <w:t xml:space="preserve"> </w:t>
        </w:r>
        <w:r>
          <w:rPr>
            <w:rStyle w:val="XMLname"/>
          </w:rPr>
          <w:t>(identifier: urn:oid:2.16.840.1.113883.10.20.24.2.3)</w:t>
        </w:r>
        <w:r>
          <w:t xml:space="preserve"> (CONF:3343-17083).</w:t>
        </w:r>
      </w:ins>
    </w:p>
    <w:p w14:paraId="48C15B45" w14:textId="77777777" w:rsidR="0077309B" w:rsidRDefault="0077309B" w:rsidP="0077309B">
      <w:pPr>
        <w:pStyle w:val="Heading3"/>
        <w:numPr>
          <w:ilvl w:val="0"/>
          <w:numId w:val="0"/>
        </w:numPr>
        <w:ind w:left="540"/>
        <w:rPr>
          <w:ins w:id="918" w:author="Yan Heras" w:date="2018-01-31T15:51:00Z"/>
        </w:rPr>
      </w:pPr>
    </w:p>
    <w:p w14:paraId="75D84388" w14:textId="77777777" w:rsidR="00A775AC" w:rsidRPr="003D5DD8" w:rsidRDefault="00A775AC" w:rsidP="00BD46CE">
      <w:pPr>
        <w:pStyle w:val="Heading3"/>
      </w:pPr>
      <w:r w:rsidRPr="003D5DD8">
        <w:t>Section</w:t>
      </w:r>
      <w:r w:rsidR="006549CD" w:rsidRPr="003D5DD8">
        <w:t>-</w:t>
      </w:r>
      <w:r w:rsidRPr="003D5DD8">
        <w:t>Level</w:t>
      </w:r>
      <w:r w:rsidR="006549CD" w:rsidRPr="003D5DD8">
        <w:t xml:space="preserve"> Templates</w:t>
      </w:r>
      <w:bookmarkEnd w:id="792"/>
    </w:p>
    <w:p w14:paraId="04A3C1FB" w14:textId="293398D9" w:rsidR="00A775AC" w:rsidRPr="003D5DD8" w:rsidRDefault="00A775AC" w:rsidP="00DA0537">
      <w:pPr>
        <w:pStyle w:val="Heading4"/>
      </w:pPr>
      <w:bookmarkStart w:id="919" w:name="_Measure_Section"/>
      <w:bookmarkStart w:id="920" w:name="_Ref419799067"/>
      <w:bookmarkStart w:id="921" w:name="_Ref419799070"/>
      <w:bookmarkStart w:id="922" w:name="_Toc486370155"/>
      <w:bookmarkEnd w:id="919"/>
      <w:r w:rsidRPr="003D5DD8">
        <w:t>Measure Section</w:t>
      </w:r>
      <w:bookmarkEnd w:id="920"/>
      <w:bookmarkEnd w:id="921"/>
      <w:bookmarkEnd w:id="922"/>
    </w:p>
    <w:p w14:paraId="19555A2E" w14:textId="3F2649C1" w:rsidR="00A775AC" w:rsidRDefault="2588F33B" w:rsidP="00E26C6E">
      <w:pPr>
        <w:pStyle w:val="BodyText0"/>
        <w:rPr>
          <w:lang w:eastAsia="ja-JP"/>
        </w:rPr>
      </w:pPr>
      <w:r w:rsidRPr="2588F33B">
        <w:rPr>
          <w:lang w:eastAsia="ja-JP"/>
        </w:rPr>
        <w:t xml:space="preserve">This section contains information about the </w:t>
      </w:r>
      <w:proofErr w:type="spellStart"/>
      <w:r w:rsidR="00B432EE" w:rsidRPr="2588F33B">
        <w:rPr>
          <w:lang w:eastAsia="ja-JP"/>
        </w:rPr>
        <w:t>e</w:t>
      </w:r>
      <w:r w:rsidR="00B432EE">
        <w:rPr>
          <w:lang w:eastAsia="ja-JP"/>
        </w:rPr>
        <w:t>CQM</w:t>
      </w:r>
      <w:proofErr w:type="spellEnd"/>
      <w:r w:rsidR="00B432EE" w:rsidRPr="2588F33B">
        <w:rPr>
          <w:lang w:eastAsia="ja-JP"/>
        </w:rPr>
        <w:t xml:space="preserve"> </w:t>
      </w:r>
      <w:r w:rsidRPr="2588F33B">
        <w:rPr>
          <w:lang w:eastAsia="ja-JP"/>
        </w:rPr>
        <w:t xml:space="preserve">or </w:t>
      </w:r>
      <w:proofErr w:type="spellStart"/>
      <w:r w:rsidR="00B432EE" w:rsidRPr="2588F33B">
        <w:rPr>
          <w:lang w:eastAsia="ja-JP"/>
        </w:rPr>
        <w:t>e</w:t>
      </w:r>
      <w:r w:rsidR="00B432EE">
        <w:rPr>
          <w:lang w:eastAsia="ja-JP"/>
        </w:rPr>
        <w:t>CQM</w:t>
      </w:r>
      <w:proofErr w:type="spellEnd"/>
      <w:r w:rsidR="00B432EE" w:rsidRPr="2588F33B">
        <w:rPr>
          <w:lang w:eastAsia="ja-JP"/>
        </w:rPr>
        <w:t xml:space="preserve"> </w:t>
      </w:r>
      <w:r w:rsidRPr="2588F33B">
        <w:rPr>
          <w:lang w:eastAsia="ja-JP"/>
        </w:rPr>
        <w:t xml:space="preserve">being reported. It must contain entries with the identifiers of all the </w:t>
      </w:r>
      <w:proofErr w:type="spellStart"/>
      <w:r w:rsidR="00B432EE" w:rsidRPr="2588F33B">
        <w:rPr>
          <w:lang w:eastAsia="ja-JP"/>
        </w:rPr>
        <w:t>e</w:t>
      </w:r>
      <w:r w:rsidR="00B432EE">
        <w:rPr>
          <w:lang w:eastAsia="ja-JP"/>
        </w:rPr>
        <w:t>CQMs</w:t>
      </w:r>
      <w:proofErr w:type="spellEnd"/>
      <w:r w:rsidR="00B432EE" w:rsidRPr="2588F33B">
        <w:rPr>
          <w:lang w:eastAsia="ja-JP"/>
        </w:rPr>
        <w:t xml:space="preserve"> </w:t>
      </w:r>
      <w:r w:rsidRPr="2588F33B">
        <w:rPr>
          <w:lang w:eastAsia="ja-JP"/>
        </w:rPr>
        <w:t xml:space="preserve">so that corresponding QRDA </w:t>
      </w:r>
      <w:r>
        <w:t>Quality Data Model</w:t>
      </w:r>
      <w:r w:rsidRPr="2588F33B">
        <w:rPr>
          <w:lang w:eastAsia="ja-JP"/>
        </w:rPr>
        <w:t xml:space="preserve"> (QDM) data element entry templates to be instantiated in the Patient Data Section are identified. Each </w:t>
      </w:r>
      <w:proofErr w:type="spellStart"/>
      <w:r w:rsidR="00B432EE" w:rsidRPr="2588F33B">
        <w:rPr>
          <w:lang w:eastAsia="ja-JP"/>
        </w:rPr>
        <w:t>e</w:t>
      </w:r>
      <w:r w:rsidR="00B432EE">
        <w:rPr>
          <w:lang w:eastAsia="ja-JP"/>
        </w:rPr>
        <w:t>CQM</w:t>
      </w:r>
      <w:proofErr w:type="spellEnd"/>
      <w:r w:rsidR="00B432EE" w:rsidRPr="2588F33B">
        <w:rPr>
          <w:lang w:eastAsia="ja-JP"/>
        </w:rPr>
        <w:t xml:space="preserve"> </w:t>
      </w:r>
      <w:r w:rsidRPr="2588F33B">
        <w:rPr>
          <w:lang w:eastAsia="ja-JP"/>
        </w:rPr>
        <w:t xml:space="preserve">for which QRDA QDM data elements are being sent must reference </w:t>
      </w:r>
      <w:proofErr w:type="spellStart"/>
      <w:r w:rsidR="00B432EE" w:rsidRPr="2588F33B">
        <w:rPr>
          <w:lang w:eastAsia="ja-JP"/>
        </w:rPr>
        <w:t>e</w:t>
      </w:r>
      <w:r w:rsidR="00B432EE">
        <w:rPr>
          <w:lang w:eastAsia="ja-JP"/>
        </w:rPr>
        <w:t>CQM</w:t>
      </w:r>
      <w:proofErr w:type="spellEnd"/>
      <w:r w:rsidR="00B432EE">
        <w:rPr>
          <w:lang w:eastAsia="ja-JP"/>
        </w:rPr>
        <w:t xml:space="preserve"> </w:t>
      </w:r>
      <w:r w:rsidRPr="2588F33B">
        <w:rPr>
          <w:lang w:eastAsia="ja-JP"/>
        </w:rPr>
        <w:t xml:space="preserve">version specific </w:t>
      </w:r>
      <w:r w:rsidRPr="00473616">
        <w:rPr>
          <w:lang w:eastAsia="ja-JP"/>
        </w:rPr>
        <w:t>identifier (</w:t>
      </w:r>
      <w:proofErr w:type="spellStart"/>
      <w:r w:rsidRPr="00473616">
        <w:rPr>
          <w:rStyle w:val="XMLname"/>
          <w:noProof w:val="0"/>
        </w:rPr>
        <w:t>QualityMeasureDocument</w:t>
      </w:r>
      <w:proofErr w:type="spellEnd"/>
      <w:r w:rsidRPr="00473616">
        <w:rPr>
          <w:rStyle w:val="XMLname"/>
          <w:noProof w:val="0"/>
        </w:rPr>
        <w:t>/id</w:t>
      </w:r>
      <w:r w:rsidRPr="00473616">
        <w:rPr>
          <w:lang w:eastAsia="ja-JP"/>
        </w:rPr>
        <w:t xml:space="preserve">). </w:t>
      </w:r>
    </w:p>
    <w:p w14:paraId="62EA3ECE" w14:textId="3F3859A5" w:rsidR="0034365D" w:rsidRPr="003D5DD8" w:rsidRDefault="00B9386F" w:rsidP="00E26C6E">
      <w:pPr>
        <w:pStyle w:val="BodyText0"/>
        <w:rPr>
          <w:lang w:eastAsia="ja-JP"/>
        </w:rPr>
      </w:pPr>
      <w:r>
        <w:rPr>
          <w:lang w:eastAsia="ja-JP"/>
        </w:rPr>
        <w:t xml:space="preserve">Only the list </w:t>
      </w:r>
      <w:r w:rsidR="00473616">
        <w:rPr>
          <w:lang w:eastAsia="ja-JP"/>
        </w:rPr>
        <w:t xml:space="preserve">of </w:t>
      </w:r>
      <w:r>
        <w:rPr>
          <w:lang w:eastAsia="ja-JP"/>
        </w:rPr>
        <w:t xml:space="preserve">conformance statements from the </w:t>
      </w:r>
      <w:proofErr w:type="spellStart"/>
      <w:r w:rsidR="00B432EE">
        <w:rPr>
          <w:lang w:eastAsia="ja-JP"/>
        </w:rPr>
        <w:t>eCQM</w:t>
      </w:r>
      <w:proofErr w:type="spellEnd"/>
      <w:r w:rsidR="00B432EE">
        <w:rPr>
          <w:lang w:eastAsia="ja-JP"/>
        </w:rPr>
        <w:t xml:space="preserve"> </w:t>
      </w:r>
      <w:r>
        <w:rPr>
          <w:lang w:eastAsia="ja-JP"/>
        </w:rPr>
        <w:t>Reference QDM template (</w:t>
      </w:r>
      <w:r>
        <w:t>urn</w:t>
      </w:r>
      <w:proofErr w:type="gramStart"/>
      <w:r>
        <w:t>:oid:2.16.840.1.113883.10.20.24.3.97</w:t>
      </w:r>
      <w:proofErr w:type="gramEnd"/>
      <w:r>
        <w:t>)</w:t>
      </w:r>
      <w:r>
        <w:rPr>
          <w:lang w:eastAsia="ja-JP"/>
        </w:rPr>
        <w:t xml:space="preserve"> that </w:t>
      </w:r>
      <w:r w:rsidR="00473616">
        <w:rPr>
          <w:lang w:eastAsia="ja-JP"/>
        </w:rPr>
        <w:t>specifies</w:t>
      </w:r>
      <w:r>
        <w:rPr>
          <w:lang w:eastAsia="ja-JP"/>
        </w:rPr>
        <w:t xml:space="preserve"> how </w:t>
      </w:r>
      <w:proofErr w:type="spellStart"/>
      <w:r>
        <w:rPr>
          <w:lang w:eastAsia="ja-JP"/>
        </w:rPr>
        <w:t>eCQM</w:t>
      </w:r>
      <w:proofErr w:type="spellEnd"/>
      <w:r>
        <w:rPr>
          <w:lang w:eastAsia="ja-JP"/>
        </w:rPr>
        <w:t xml:space="preserve"> version specific measure identifier is referenced in the Measure Section are shown below. Please refer to the base HL7 </w:t>
      </w:r>
      <w:r w:rsidR="00E4023D">
        <w:rPr>
          <w:lang w:eastAsia="ja-JP"/>
        </w:rPr>
        <w:t>QRDA I</w:t>
      </w:r>
      <w:r>
        <w:rPr>
          <w:lang w:eastAsia="ja-JP"/>
        </w:rPr>
        <w:t xml:space="preserve"> STU R</w:t>
      </w:r>
      <w:ins w:id="923" w:author="Yan Heras" w:date="2018-02-01T08:43:00Z">
        <w:r w:rsidR="001802D4">
          <w:rPr>
            <w:lang w:eastAsia="ja-JP"/>
          </w:rPr>
          <w:t>5</w:t>
        </w:r>
      </w:ins>
      <w:del w:id="924" w:author="Yan Heras" w:date="2018-02-01T08:43:00Z">
        <w:r w:rsidDel="001802D4">
          <w:rPr>
            <w:lang w:eastAsia="ja-JP"/>
          </w:rPr>
          <w:delText>4</w:delText>
        </w:r>
      </w:del>
      <w:r>
        <w:rPr>
          <w:lang w:eastAsia="ja-JP"/>
        </w:rPr>
        <w:t xml:space="preserve"> standard for the full specification of Measure Section.</w:t>
      </w:r>
    </w:p>
    <w:p w14:paraId="7A715FB0" w14:textId="1B22C78B" w:rsidR="009F75C3" w:rsidRDefault="009F75C3" w:rsidP="009F75C3">
      <w:pPr>
        <w:pStyle w:val="Caption-nospace"/>
      </w:pPr>
      <w:bookmarkStart w:id="925" w:name="_Toc290640048"/>
      <w:bookmarkStart w:id="926" w:name="_Ref420342587"/>
      <w:bookmarkStart w:id="927" w:name="_Toc424024328"/>
      <w:bookmarkStart w:id="928" w:name="_Toc424024387"/>
      <w:bookmarkStart w:id="929" w:name="_Toc450408278"/>
      <w:bookmarkStart w:id="930" w:name="_Toc487412655"/>
      <w:bookmarkStart w:id="931" w:name="_Ref419799029"/>
      <w:bookmarkStart w:id="932" w:name="_Ref419799033"/>
      <w:r w:rsidRPr="003D5DD8">
        <w:t xml:space="preserve">Table </w:t>
      </w:r>
      <w:r w:rsidR="006E4296" w:rsidRPr="003D5DD8">
        <w:fldChar w:fldCharType="begin"/>
      </w:r>
      <w:r w:rsidRPr="003D5DD8">
        <w:instrText>SEQ Table \* ARABIC</w:instrText>
      </w:r>
      <w:r w:rsidR="006E4296" w:rsidRPr="003D5DD8">
        <w:fldChar w:fldCharType="separate"/>
      </w:r>
      <w:r w:rsidR="0096209A">
        <w:rPr>
          <w:noProof/>
        </w:rPr>
        <w:t>9</w:t>
      </w:r>
      <w:r w:rsidR="006E4296" w:rsidRPr="003D5DD8">
        <w:fldChar w:fldCharType="end"/>
      </w:r>
      <w:r w:rsidRPr="003D5DD8">
        <w:t xml:space="preserve">: Measure Section </w:t>
      </w:r>
      <w:r w:rsidRPr="1725540E">
        <w:t>(</w:t>
      </w:r>
      <w:proofErr w:type="spellStart"/>
      <w:r w:rsidR="00B432EE">
        <w:t>eCQM</w:t>
      </w:r>
      <w:proofErr w:type="spellEnd"/>
      <w:r w:rsidR="00B432EE">
        <w:t xml:space="preserve"> </w:t>
      </w:r>
      <w:r>
        <w:t xml:space="preserve">Reference QDM) </w:t>
      </w:r>
      <w:r w:rsidRPr="003D5DD8">
        <w:t>Constraints Overview</w:t>
      </w:r>
      <w:bookmarkEnd w:id="925"/>
      <w:bookmarkEnd w:id="926"/>
      <w:bookmarkEnd w:id="927"/>
      <w:bookmarkEnd w:id="928"/>
      <w:bookmarkEnd w:id="929"/>
      <w:bookmarkEnd w:id="930"/>
    </w:p>
    <w:p w14:paraId="6A70DFFE" w14:textId="77777777" w:rsidR="009F75C3" w:rsidRPr="00D81991" w:rsidRDefault="7F880045" w:rsidP="009F75C3">
      <w:pPr>
        <w:pStyle w:val="Caption-OID"/>
      </w:pPr>
      <w:proofErr w:type="gramStart"/>
      <w:r>
        <w:t>organizer</w:t>
      </w:r>
      <w:proofErr w:type="gramEnd"/>
      <w:r>
        <w:t xml:space="preserve"> (identifier: urn:oid:2.16.840.1.113883.10.20.24.3.97)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178"/>
        <w:gridCol w:w="900"/>
        <w:gridCol w:w="990"/>
        <w:gridCol w:w="990"/>
        <w:gridCol w:w="1170"/>
        <w:gridCol w:w="3348"/>
      </w:tblGrid>
      <w:tr w:rsidR="001440D3" w:rsidRPr="00D6290E" w14:paraId="6BCD4CBE" w14:textId="77777777" w:rsidTr="11B61B0A">
        <w:trPr>
          <w:cantSplit/>
          <w:tblHeader/>
        </w:trPr>
        <w:tc>
          <w:tcPr>
            <w:tcW w:w="2178" w:type="dxa"/>
            <w:shd w:val="clear" w:color="auto" w:fill="1F497D"/>
            <w:noWrap/>
          </w:tcPr>
          <w:p w14:paraId="074DF343" w14:textId="77777777" w:rsidR="009F75C3" w:rsidRPr="008C052C" w:rsidRDefault="7F880045">
            <w:pPr>
              <w:pStyle w:val="TableHead"/>
              <w:rPr>
                <w:rFonts w:ascii="Calibri" w:eastAsia="Calibri" w:hAnsi="Calibri" w:cs="Calibri"/>
              </w:rPr>
            </w:pPr>
            <w:r w:rsidRPr="008C052C">
              <w:rPr>
                <w:rFonts w:ascii="Calibri" w:eastAsia="Calibri" w:hAnsi="Calibri" w:cs="Calibri"/>
              </w:rPr>
              <w:t>XPath</w:t>
            </w:r>
          </w:p>
        </w:tc>
        <w:tc>
          <w:tcPr>
            <w:tcW w:w="900" w:type="dxa"/>
            <w:shd w:val="clear" w:color="auto" w:fill="1F497D"/>
            <w:noWrap/>
          </w:tcPr>
          <w:p w14:paraId="5479F89A" w14:textId="77777777" w:rsidR="009F75C3" w:rsidRPr="008C052C" w:rsidRDefault="7F880045">
            <w:pPr>
              <w:pStyle w:val="TableHead"/>
              <w:rPr>
                <w:rFonts w:ascii="Calibri" w:eastAsia="Calibri" w:hAnsi="Calibri" w:cs="Calibri"/>
              </w:rPr>
            </w:pPr>
            <w:r w:rsidRPr="008C052C">
              <w:rPr>
                <w:rFonts w:ascii="Calibri" w:eastAsia="Calibri" w:hAnsi="Calibri" w:cs="Calibri"/>
              </w:rPr>
              <w:t>Card.</w:t>
            </w:r>
          </w:p>
        </w:tc>
        <w:tc>
          <w:tcPr>
            <w:tcW w:w="990" w:type="dxa"/>
            <w:shd w:val="clear" w:color="auto" w:fill="1F497D"/>
            <w:noWrap/>
          </w:tcPr>
          <w:p w14:paraId="66430CAD" w14:textId="77777777" w:rsidR="009F75C3" w:rsidRPr="008C052C" w:rsidRDefault="7F880045">
            <w:pPr>
              <w:pStyle w:val="TableHead"/>
              <w:rPr>
                <w:rFonts w:ascii="Calibri" w:eastAsia="Calibri" w:hAnsi="Calibri" w:cs="Calibri"/>
              </w:rPr>
            </w:pPr>
            <w:r w:rsidRPr="008C052C">
              <w:rPr>
                <w:rFonts w:ascii="Calibri" w:eastAsia="Calibri" w:hAnsi="Calibri" w:cs="Calibri"/>
              </w:rPr>
              <w:t>Verb</w:t>
            </w:r>
          </w:p>
        </w:tc>
        <w:tc>
          <w:tcPr>
            <w:tcW w:w="990" w:type="dxa"/>
            <w:shd w:val="clear" w:color="auto" w:fill="1F497D"/>
            <w:noWrap/>
          </w:tcPr>
          <w:p w14:paraId="354A35CB" w14:textId="77777777" w:rsidR="009F75C3" w:rsidRPr="008C052C" w:rsidRDefault="7F880045">
            <w:pPr>
              <w:pStyle w:val="TableHead"/>
              <w:rPr>
                <w:rFonts w:ascii="Calibri" w:eastAsia="Calibri" w:hAnsi="Calibri" w:cs="Calibri"/>
              </w:rPr>
            </w:pPr>
            <w:r w:rsidRPr="008C052C">
              <w:rPr>
                <w:rFonts w:ascii="Calibri" w:eastAsia="Calibri" w:hAnsi="Calibri" w:cs="Calibri"/>
              </w:rPr>
              <w:t>Data Type</w:t>
            </w:r>
          </w:p>
        </w:tc>
        <w:tc>
          <w:tcPr>
            <w:tcW w:w="1170" w:type="dxa"/>
            <w:shd w:val="clear" w:color="auto" w:fill="1F497D"/>
            <w:noWrap/>
          </w:tcPr>
          <w:p w14:paraId="7AFE8AA1" w14:textId="4B98C6F0" w:rsidR="009F75C3" w:rsidRPr="008C052C" w:rsidRDefault="007438E4">
            <w:pPr>
              <w:pStyle w:val="TableHead"/>
              <w:rPr>
                <w:rFonts w:ascii="Calibri" w:eastAsia="Calibri" w:hAnsi="Calibri" w:cs="Calibri"/>
              </w:rPr>
            </w:pPr>
            <w:r>
              <w:rPr>
                <w:rFonts w:ascii="Calibri" w:eastAsia="Calibri" w:hAnsi="Calibri" w:cs="Calibri"/>
              </w:rPr>
              <w:t>CONF. #</w:t>
            </w:r>
          </w:p>
        </w:tc>
        <w:tc>
          <w:tcPr>
            <w:tcW w:w="3348" w:type="dxa"/>
            <w:shd w:val="clear" w:color="auto" w:fill="1F497D"/>
            <w:noWrap/>
          </w:tcPr>
          <w:p w14:paraId="1219332F" w14:textId="77777777" w:rsidR="009F75C3" w:rsidRPr="008C052C" w:rsidRDefault="7F880045">
            <w:pPr>
              <w:pStyle w:val="TableHead"/>
              <w:rPr>
                <w:rFonts w:ascii="Calibri" w:eastAsia="Calibri" w:hAnsi="Calibri" w:cs="Calibri"/>
              </w:rPr>
            </w:pPr>
            <w:r w:rsidRPr="008C052C">
              <w:rPr>
                <w:rFonts w:ascii="Calibri" w:eastAsia="Calibri" w:hAnsi="Calibri" w:cs="Calibri"/>
              </w:rPr>
              <w:t>Value</w:t>
            </w:r>
          </w:p>
        </w:tc>
      </w:tr>
      <w:tr w:rsidR="001440D3" w:rsidRPr="00D6290E" w14:paraId="0AB12D4C" w14:textId="77777777" w:rsidTr="11B61B0A">
        <w:trPr>
          <w:cantSplit/>
        </w:trPr>
        <w:tc>
          <w:tcPr>
            <w:tcW w:w="2178" w:type="dxa"/>
            <w:shd w:val="clear" w:color="auto" w:fill="auto"/>
          </w:tcPr>
          <w:p w14:paraId="3E05F77B" w14:textId="77777777" w:rsidR="009F75C3" w:rsidRPr="00D6290E" w:rsidRDefault="009F75C3" w:rsidP="00AF3FED">
            <w:pPr>
              <w:pStyle w:val="TableText"/>
            </w:pPr>
            <w:r w:rsidRPr="00D6290E">
              <w:tab/>
              <w:t>reference</w:t>
            </w:r>
          </w:p>
        </w:tc>
        <w:tc>
          <w:tcPr>
            <w:tcW w:w="900" w:type="dxa"/>
            <w:shd w:val="clear" w:color="auto" w:fill="auto"/>
          </w:tcPr>
          <w:p w14:paraId="05F3F73D" w14:textId="77777777" w:rsidR="009F75C3" w:rsidRPr="00D6290E" w:rsidRDefault="009F75C3" w:rsidP="00AF3FED">
            <w:pPr>
              <w:pStyle w:val="TableText"/>
            </w:pPr>
            <w:r w:rsidRPr="00D6290E">
              <w:t>1..1</w:t>
            </w:r>
          </w:p>
        </w:tc>
        <w:tc>
          <w:tcPr>
            <w:tcW w:w="990" w:type="dxa"/>
            <w:shd w:val="clear" w:color="auto" w:fill="auto"/>
          </w:tcPr>
          <w:p w14:paraId="7B60928F" w14:textId="77777777" w:rsidR="009F75C3" w:rsidRPr="00D6290E" w:rsidRDefault="009F75C3" w:rsidP="00AF3FED">
            <w:pPr>
              <w:pStyle w:val="TableText"/>
            </w:pPr>
            <w:r w:rsidRPr="00D6290E">
              <w:t>SHALL</w:t>
            </w:r>
          </w:p>
        </w:tc>
        <w:tc>
          <w:tcPr>
            <w:tcW w:w="990" w:type="dxa"/>
            <w:shd w:val="clear" w:color="auto" w:fill="auto"/>
          </w:tcPr>
          <w:p w14:paraId="42E36904" w14:textId="77777777" w:rsidR="009F75C3" w:rsidRPr="00D6290E" w:rsidRDefault="009F75C3" w:rsidP="00AF3FED">
            <w:pPr>
              <w:pStyle w:val="TableText"/>
              <w:rPr>
                <w:noProof w:val="0"/>
                <w:sz w:val="18"/>
                <w:szCs w:val="18"/>
              </w:rPr>
            </w:pPr>
          </w:p>
        </w:tc>
        <w:tc>
          <w:tcPr>
            <w:tcW w:w="1170" w:type="dxa"/>
            <w:shd w:val="clear" w:color="auto" w:fill="auto"/>
          </w:tcPr>
          <w:p w14:paraId="29409C0A" w14:textId="77777777" w:rsidR="009F75C3" w:rsidRPr="00626300" w:rsidRDefault="008C6A6D" w:rsidP="00AF3FED">
            <w:pPr>
              <w:pStyle w:val="TableText"/>
              <w:rPr>
                <w:color w:val="0033CC"/>
                <w:sz w:val="18"/>
                <w:szCs w:val="18"/>
              </w:rPr>
            </w:pPr>
            <w:hyperlink w:anchor="C_67-12808">
              <w:r w:rsidR="009F75C3" w:rsidRPr="00626300">
                <w:rPr>
                  <w:rStyle w:val="HyperlinkText9pt"/>
                  <w:color w:val="0033CC"/>
                  <w:szCs w:val="18"/>
                </w:rPr>
                <w:t>67-12808</w:t>
              </w:r>
            </w:hyperlink>
          </w:p>
        </w:tc>
        <w:tc>
          <w:tcPr>
            <w:tcW w:w="3348" w:type="dxa"/>
            <w:shd w:val="clear" w:color="auto" w:fill="auto"/>
          </w:tcPr>
          <w:p w14:paraId="2EAF0074" w14:textId="77777777" w:rsidR="009F75C3" w:rsidRPr="00D6290E" w:rsidRDefault="009F75C3" w:rsidP="00AF3FED">
            <w:pPr>
              <w:pStyle w:val="TableText"/>
              <w:rPr>
                <w:noProof w:val="0"/>
                <w:sz w:val="18"/>
                <w:szCs w:val="18"/>
              </w:rPr>
            </w:pPr>
          </w:p>
        </w:tc>
      </w:tr>
      <w:tr w:rsidR="001440D3" w:rsidRPr="00D6290E" w14:paraId="247C2925" w14:textId="77777777" w:rsidTr="11B61B0A">
        <w:trPr>
          <w:cantSplit/>
        </w:trPr>
        <w:tc>
          <w:tcPr>
            <w:tcW w:w="2178" w:type="dxa"/>
            <w:shd w:val="clear" w:color="auto" w:fill="auto"/>
          </w:tcPr>
          <w:p w14:paraId="4A237734" w14:textId="77777777" w:rsidR="009F75C3" w:rsidRPr="00D6290E" w:rsidRDefault="009F75C3" w:rsidP="00AF3FED">
            <w:pPr>
              <w:pStyle w:val="TableText"/>
            </w:pPr>
            <w:r w:rsidRPr="00D6290E">
              <w:tab/>
            </w:r>
            <w:r w:rsidRPr="00D6290E">
              <w:tab/>
              <w:t>@typeCode</w:t>
            </w:r>
          </w:p>
        </w:tc>
        <w:tc>
          <w:tcPr>
            <w:tcW w:w="900" w:type="dxa"/>
            <w:shd w:val="clear" w:color="auto" w:fill="auto"/>
          </w:tcPr>
          <w:p w14:paraId="4DA0E161" w14:textId="77777777" w:rsidR="009F75C3" w:rsidRPr="00D6290E" w:rsidRDefault="009F75C3" w:rsidP="00AF3FED">
            <w:pPr>
              <w:pStyle w:val="TableText"/>
            </w:pPr>
            <w:r w:rsidRPr="00D6290E">
              <w:t>1..1</w:t>
            </w:r>
          </w:p>
        </w:tc>
        <w:tc>
          <w:tcPr>
            <w:tcW w:w="990" w:type="dxa"/>
            <w:shd w:val="clear" w:color="auto" w:fill="auto"/>
          </w:tcPr>
          <w:p w14:paraId="2FF317C3" w14:textId="77777777" w:rsidR="009F75C3" w:rsidRPr="00D6290E" w:rsidRDefault="009F75C3" w:rsidP="00AF3FED">
            <w:pPr>
              <w:pStyle w:val="TableText"/>
            </w:pPr>
            <w:r w:rsidRPr="00D6290E">
              <w:t>SHALL</w:t>
            </w:r>
          </w:p>
        </w:tc>
        <w:tc>
          <w:tcPr>
            <w:tcW w:w="990" w:type="dxa"/>
            <w:shd w:val="clear" w:color="auto" w:fill="auto"/>
          </w:tcPr>
          <w:p w14:paraId="1BE35F4C" w14:textId="77777777" w:rsidR="009F75C3" w:rsidRPr="00D6290E" w:rsidRDefault="009F75C3" w:rsidP="00AF3FED">
            <w:pPr>
              <w:pStyle w:val="TableText"/>
              <w:rPr>
                <w:noProof w:val="0"/>
                <w:sz w:val="18"/>
                <w:szCs w:val="18"/>
              </w:rPr>
            </w:pPr>
          </w:p>
        </w:tc>
        <w:tc>
          <w:tcPr>
            <w:tcW w:w="1170" w:type="dxa"/>
            <w:shd w:val="clear" w:color="auto" w:fill="auto"/>
          </w:tcPr>
          <w:p w14:paraId="7CCB96B6" w14:textId="77777777" w:rsidR="009F75C3" w:rsidRPr="00626300" w:rsidRDefault="008C6A6D" w:rsidP="00AF3FED">
            <w:pPr>
              <w:pStyle w:val="TableText"/>
              <w:rPr>
                <w:color w:val="0033CC"/>
                <w:sz w:val="18"/>
                <w:szCs w:val="18"/>
              </w:rPr>
            </w:pPr>
            <w:hyperlink w:anchor="C_67-12809">
              <w:r w:rsidR="009F75C3" w:rsidRPr="00626300">
                <w:rPr>
                  <w:rStyle w:val="HyperlinkText9pt"/>
                  <w:color w:val="0033CC"/>
                  <w:szCs w:val="18"/>
                </w:rPr>
                <w:t>67-12809</w:t>
              </w:r>
            </w:hyperlink>
          </w:p>
        </w:tc>
        <w:tc>
          <w:tcPr>
            <w:tcW w:w="3348" w:type="dxa"/>
            <w:shd w:val="clear" w:color="auto" w:fill="auto"/>
          </w:tcPr>
          <w:p w14:paraId="2961B57C" w14:textId="77777777" w:rsidR="009F75C3" w:rsidRPr="00D6290E" w:rsidRDefault="009F75C3" w:rsidP="00AF3FED">
            <w:pPr>
              <w:pStyle w:val="TableText"/>
              <w:rPr>
                <w:noProof w:val="0"/>
                <w:sz w:val="18"/>
                <w:szCs w:val="18"/>
              </w:rPr>
            </w:pPr>
            <w:r w:rsidRPr="00D6290E">
              <w:t>urn:oid:2.16.840.1.113883.5.1002 (HL7ActRelationshipType) = REFR</w:t>
            </w:r>
          </w:p>
        </w:tc>
      </w:tr>
      <w:tr w:rsidR="001440D3" w:rsidRPr="00D6290E" w14:paraId="13E45CF3" w14:textId="77777777" w:rsidTr="11B61B0A">
        <w:trPr>
          <w:cantSplit/>
        </w:trPr>
        <w:tc>
          <w:tcPr>
            <w:tcW w:w="2178" w:type="dxa"/>
            <w:shd w:val="clear" w:color="auto" w:fill="auto"/>
          </w:tcPr>
          <w:p w14:paraId="4A4334C7" w14:textId="77777777" w:rsidR="009F75C3" w:rsidRPr="00D6290E" w:rsidRDefault="009F75C3" w:rsidP="00AF3FED">
            <w:pPr>
              <w:pStyle w:val="TableText"/>
            </w:pPr>
            <w:r w:rsidRPr="00D6290E">
              <w:tab/>
            </w:r>
            <w:r w:rsidRPr="00D6290E">
              <w:tab/>
              <w:t>externalDocument</w:t>
            </w:r>
          </w:p>
        </w:tc>
        <w:tc>
          <w:tcPr>
            <w:tcW w:w="900" w:type="dxa"/>
            <w:shd w:val="clear" w:color="auto" w:fill="auto"/>
          </w:tcPr>
          <w:p w14:paraId="0F4C82F3" w14:textId="77777777" w:rsidR="009F75C3" w:rsidRPr="00D6290E" w:rsidRDefault="009F75C3" w:rsidP="00AF3FED">
            <w:pPr>
              <w:pStyle w:val="TableText"/>
            </w:pPr>
            <w:r w:rsidRPr="00D6290E">
              <w:t>1..1</w:t>
            </w:r>
          </w:p>
        </w:tc>
        <w:tc>
          <w:tcPr>
            <w:tcW w:w="990" w:type="dxa"/>
            <w:shd w:val="clear" w:color="auto" w:fill="auto"/>
          </w:tcPr>
          <w:p w14:paraId="054850CA" w14:textId="77777777" w:rsidR="009F75C3" w:rsidRPr="00D6290E" w:rsidRDefault="009F75C3" w:rsidP="00AF3FED">
            <w:pPr>
              <w:pStyle w:val="TableText"/>
            </w:pPr>
            <w:r w:rsidRPr="00D6290E">
              <w:t>SHALL</w:t>
            </w:r>
          </w:p>
        </w:tc>
        <w:tc>
          <w:tcPr>
            <w:tcW w:w="990" w:type="dxa"/>
            <w:shd w:val="clear" w:color="auto" w:fill="auto"/>
          </w:tcPr>
          <w:p w14:paraId="425004D0" w14:textId="77777777" w:rsidR="009F75C3" w:rsidRPr="00D6290E" w:rsidRDefault="009F75C3" w:rsidP="00AF3FED">
            <w:pPr>
              <w:pStyle w:val="TableText"/>
              <w:rPr>
                <w:noProof w:val="0"/>
                <w:sz w:val="18"/>
                <w:szCs w:val="18"/>
              </w:rPr>
            </w:pPr>
          </w:p>
        </w:tc>
        <w:tc>
          <w:tcPr>
            <w:tcW w:w="1170" w:type="dxa"/>
            <w:shd w:val="clear" w:color="auto" w:fill="auto"/>
          </w:tcPr>
          <w:p w14:paraId="12D57895" w14:textId="77777777" w:rsidR="009F75C3" w:rsidRPr="00626300" w:rsidRDefault="008C6A6D" w:rsidP="00AF3FED">
            <w:pPr>
              <w:pStyle w:val="TableText"/>
              <w:rPr>
                <w:color w:val="0033CC"/>
                <w:sz w:val="18"/>
                <w:szCs w:val="18"/>
              </w:rPr>
            </w:pPr>
            <w:hyperlink w:anchor="C_67-12810">
              <w:r w:rsidR="009F75C3" w:rsidRPr="00626300">
                <w:rPr>
                  <w:rStyle w:val="HyperlinkText9pt"/>
                  <w:color w:val="0033CC"/>
                  <w:szCs w:val="18"/>
                </w:rPr>
                <w:t>67-12810</w:t>
              </w:r>
            </w:hyperlink>
          </w:p>
        </w:tc>
        <w:tc>
          <w:tcPr>
            <w:tcW w:w="3348" w:type="dxa"/>
            <w:shd w:val="clear" w:color="auto" w:fill="auto"/>
          </w:tcPr>
          <w:p w14:paraId="227F9784" w14:textId="77777777" w:rsidR="009F75C3" w:rsidRPr="00D6290E" w:rsidRDefault="009F75C3" w:rsidP="00AF3FED">
            <w:pPr>
              <w:pStyle w:val="TableText"/>
              <w:rPr>
                <w:noProof w:val="0"/>
                <w:sz w:val="18"/>
                <w:szCs w:val="18"/>
              </w:rPr>
            </w:pPr>
          </w:p>
        </w:tc>
      </w:tr>
      <w:tr w:rsidR="001440D3" w:rsidRPr="00D6290E" w14:paraId="49AAFABD" w14:textId="77777777" w:rsidTr="11B61B0A">
        <w:trPr>
          <w:cantSplit/>
        </w:trPr>
        <w:tc>
          <w:tcPr>
            <w:tcW w:w="2178" w:type="dxa"/>
            <w:shd w:val="clear" w:color="auto" w:fill="auto"/>
          </w:tcPr>
          <w:p w14:paraId="3ACEA062" w14:textId="77777777" w:rsidR="009F75C3" w:rsidRPr="00D6290E" w:rsidRDefault="009F75C3" w:rsidP="00AF3FED">
            <w:pPr>
              <w:pStyle w:val="TableText"/>
            </w:pPr>
            <w:r w:rsidRPr="00D6290E">
              <w:tab/>
            </w:r>
            <w:r w:rsidRPr="00D6290E">
              <w:tab/>
            </w:r>
            <w:r w:rsidRPr="00D6290E">
              <w:tab/>
              <w:t>@classCode</w:t>
            </w:r>
          </w:p>
        </w:tc>
        <w:tc>
          <w:tcPr>
            <w:tcW w:w="900" w:type="dxa"/>
            <w:shd w:val="clear" w:color="auto" w:fill="auto"/>
          </w:tcPr>
          <w:p w14:paraId="23EB9BBB" w14:textId="77777777" w:rsidR="009F75C3" w:rsidRPr="00D6290E" w:rsidRDefault="009F75C3" w:rsidP="00AF3FED">
            <w:pPr>
              <w:pStyle w:val="TableText"/>
            </w:pPr>
            <w:r w:rsidRPr="00D6290E">
              <w:t>1..1</w:t>
            </w:r>
          </w:p>
        </w:tc>
        <w:tc>
          <w:tcPr>
            <w:tcW w:w="990" w:type="dxa"/>
            <w:shd w:val="clear" w:color="auto" w:fill="auto"/>
          </w:tcPr>
          <w:p w14:paraId="20C21D64" w14:textId="77777777" w:rsidR="009F75C3" w:rsidRPr="00D6290E" w:rsidRDefault="009F75C3" w:rsidP="00AF3FED">
            <w:pPr>
              <w:pStyle w:val="TableText"/>
            </w:pPr>
            <w:r w:rsidRPr="00D6290E">
              <w:t>SHALL</w:t>
            </w:r>
          </w:p>
        </w:tc>
        <w:tc>
          <w:tcPr>
            <w:tcW w:w="990" w:type="dxa"/>
            <w:shd w:val="clear" w:color="auto" w:fill="auto"/>
          </w:tcPr>
          <w:p w14:paraId="51EE519B" w14:textId="77777777" w:rsidR="009F75C3" w:rsidRPr="00D6290E" w:rsidRDefault="009F75C3" w:rsidP="00AF3FED">
            <w:pPr>
              <w:pStyle w:val="TableText"/>
              <w:rPr>
                <w:noProof w:val="0"/>
                <w:sz w:val="18"/>
                <w:szCs w:val="18"/>
              </w:rPr>
            </w:pPr>
          </w:p>
        </w:tc>
        <w:tc>
          <w:tcPr>
            <w:tcW w:w="1170" w:type="dxa"/>
            <w:shd w:val="clear" w:color="auto" w:fill="auto"/>
          </w:tcPr>
          <w:p w14:paraId="3EBD7DB4" w14:textId="77777777" w:rsidR="009F75C3" w:rsidRPr="00626300" w:rsidRDefault="008C6A6D" w:rsidP="00AF3FED">
            <w:pPr>
              <w:pStyle w:val="TableText"/>
              <w:rPr>
                <w:color w:val="0033CC"/>
                <w:sz w:val="18"/>
                <w:szCs w:val="18"/>
              </w:rPr>
            </w:pPr>
            <w:hyperlink w:anchor="C_67-27017">
              <w:r w:rsidR="009F75C3" w:rsidRPr="00626300">
                <w:rPr>
                  <w:rStyle w:val="HyperlinkText9pt"/>
                  <w:color w:val="0033CC"/>
                  <w:szCs w:val="18"/>
                </w:rPr>
                <w:t>67-27017</w:t>
              </w:r>
            </w:hyperlink>
          </w:p>
        </w:tc>
        <w:tc>
          <w:tcPr>
            <w:tcW w:w="3348" w:type="dxa"/>
            <w:shd w:val="clear" w:color="auto" w:fill="auto"/>
          </w:tcPr>
          <w:p w14:paraId="068C266E" w14:textId="77777777" w:rsidR="009F75C3" w:rsidRPr="00D6290E" w:rsidRDefault="009F75C3" w:rsidP="00AF3FED">
            <w:pPr>
              <w:pStyle w:val="TableText"/>
              <w:rPr>
                <w:noProof w:val="0"/>
                <w:sz w:val="18"/>
                <w:szCs w:val="18"/>
              </w:rPr>
            </w:pPr>
            <w:r w:rsidRPr="00D6290E">
              <w:t>urn:oid:2.16.840.1.113883.5.6 (HL7ActClass) = DOC</w:t>
            </w:r>
          </w:p>
        </w:tc>
      </w:tr>
      <w:tr w:rsidR="001440D3" w:rsidRPr="00D6290E" w14:paraId="42F8365D" w14:textId="77777777" w:rsidTr="11B61B0A">
        <w:trPr>
          <w:cantSplit/>
        </w:trPr>
        <w:tc>
          <w:tcPr>
            <w:tcW w:w="2178" w:type="dxa"/>
            <w:shd w:val="clear" w:color="auto" w:fill="auto"/>
          </w:tcPr>
          <w:p w14:paraId="3F620804" w14:textId="77777777" w:rsidR="009F75C3" w:rsidRPr="00D6290E" w:rsidRDefault="009F75C3" w:rsidP="00AF3FED">
            <w:pPr>
              <w:pStyle w:val="TableText"/>
            </w:pPr>
            <w:r w:rsidRPr="00D6290E">
              <w:tab/>
            </w:r>
            <w:r w:rsidRPr="00D6290E">
              <w:tab/>
            </w:r>
            <w:r w:rsidRPr="00D6290E">
              <w:tab/>
              <w:t>id</w:t>
            </w:r>
          </w:p>
        </w:tc>
        <w:tc>
          <w:tcPr>
            <w:tcW w:w="900" w:type="dxa"/>
            <w:shd w:val="clear" w:color="auto" w:fill="auto"/>
          </w:tcPr>
          <w:p w14:paraId="2EDA55C0" w14:textId="77777777" w:rsidR="009F75C3" w:rsidRPr="00D6290E" w:rsidRDefault="009F75C3" w:rsidP="00AF3FED">
            <w:pPr>
              <w:pStyle w:val="TableText"/>
            </w:pPr>
            <w:r w:rsidRPr="00D6290E">
              <w:t>1..1</w:t>
            </w:r>
          </w:p>
        </w:tc>
        <w:tc>
          <w:tcPr>
            <w:tcW w:w="990" w:type="dxa"/>
            <w:shd w:val="clear" w:color="auto" w:fill="auto"/>
          </w:tcPr>
          <w:p w14:paraId="0918677E" w14:textId="77777777" w:rsidR="009F75C3" w:rsidRPr="00D6290E" w:rsidRDefault="009F75C3" w:rsidP="00AF3FED">
            <w:pPr>
              <w:pStyle w:val="TableText"/>
            </w:pPr>
            <w:r w:rsidRPr="00D6290E">
              <w:t>SHALL</w:t>
            </w:r>
          </w:p>
        </w:tc>
        <w:tc>
          <w:tcPr>
            <w:tcW w:w="990" w:type="dxa"/>
            <w:shd w:val="clear" w:color="auto" w:fill="auto"/>
          </w:tcPr>
          <w:p w14:paraId="0846FDDB" w14:textId="77777777" w:rsidR="009F75C3" w:rsidRPr="00D6290E" w:rsidRDefault="009F75C3" w:rsidP="00AF3FED">
            <w:pPr>
              <w:pStyle w:val="TableText"/>
              <w:rPr>
                <w:noProof w:val="0"/>
                <w:sz w:val="18"/>
                <w:szCs w:val="18"/>
              </w:rPr>
            </w:pPr>
          </w:p>
        </w:tc>
        <w:tc>
          <w:tcPr>
            <w:tcW w:w="1170" w:type="dxa"/>
            <w:shd w:val="clear" w:color="auto" w:fill="auto"/>
          </w:tcPr>
          <w:p w14:paraId="26856D10" w14:textId="77777777" w:rsidR="009F75C3" w:rsidRPr="00626300" w:rsidRDefault="008C6A6D" w:rsidP="00AF3FED">
            <w:pPr>
              <w:pStyle w:val="TableText"/>
              <w:rPr>
                <w:color w:val="0033CC"/>
                <w:sz w:val="18"/>
                <w:szCs w:val="18"/>
              </w:rPr>
            </w:pPr>
            <w:hyperlink w:anchor="C_67_12811">
              <w:r w:rsidR="009F75C3" w:rsidRPr="00626300">
                <w:rPr>
                  <w:rStyle w:val="HyperlinkText9pt"/>
                  <w:color w:val="0033CC"/>
                  <w:szCs w:val="18"/>
                </w:rPr>
                <w:t>67-12811</w:t>
              </w:r>
            </w:hyperlink>
          </w:p>
        </w:tc>
        <w:tc>
          <w:tcPr>
            <w:tcW w:w="3348" w:type="dxa"/>
            <w:shd w:val="clear" w:color="auto" w:fill="auto"/>
          </w:tcPr>
          <w:p w14:paraId="67B5C29F" w14:textId="77777777" w:rsidR="009F75C3" w:rsidRPr="00D6290E" w:rsidRDefault="009F75C3" w:rsidP="00AF3FED">
            <w:pPr>
              <w:pStyle w:val="TableText"/>
              <w:rPr>
                <w:noProof w:val="0"/>
                <w:sz w:val="18"/>
                <w:szCs w:val="18"/>
              </w:rPr>
            </w:pPr>
          </w:p>
        </w:tc>
      </w:tr>
      <w:tr w:rsidR="001440D3" w:rsidRPr="00D6290E" w14:paraId="2696E4C3" w14:textId="77777777" w:rsidTr="11B61B0A">
        <w:trPr>
          <w:cantSplit/>
        </w:trPr>
        <w:tc>
          <w:tcPr>
            <w:tcW w:w="2178" w:type="dxa"/>
            <w:shd w:val="clear" w:color="auto" w:fill="auto"/>
          </w:tcPr>
          <w:p w14:paraId="474A5724" w14:textId="77777777" w:rsidR="009F75C3" w:rsidRPr="00D6290E" w:rsidRDefault="009F75C3" w:rsidP="00AF3FED">
            <w:pPr>
              <w:pStyle w:val="TableText"/>
            </w:pPr>
            <w:r w:rsidRPr="00D6290E">
              <w:tab/>
            </w:r>
            <w:r w:rsidRPr="00D6290E">
              <w:tab/>
            </w:r>
            <w:r w:rsidRPr="00D6290E">
              <w:tab/>
            </w:r>
            <w:r w:rsidRPr="00D6290E">
              <w:tab/>
              <w:t>@root</w:t>
            </w:r>
          </w:p>
        </w:tc>
        <w:tc>
          <w:tcPr>
            <w:tcW w:w="900" w:type="dxa"/>
            <w:shd w:val="clear" w:color="auto" w:fill="auto"/>
          </w:tcPr>
          <w:p w14:paraId="09FDD341" w14:textId="77777777" w:rsidR="009F75C3" w:rsidRPr="00D6290E" w:rsidRDefault="009F75C3" w:rsidP="00AF3FED">
            <w:pPr>
              <w:pStyle w:val="TableText"/>
            </w:pPr>
            <w:r w:rsidRPr="00D6290E">
              <w:t>1..1</w:t>
            </w:r>
          </w:p>
        </w:tc>
        <w:tc>
          <w:tcPr>
            <w:tcW w:w="990" w:type="dxa"/>
            <w:shd w:val="clear" w:color="auto" w:fill="auto"/>
          </w:tcPr>
          <w:p w14:paraId="699E098D" w14:textId="77777777" w:rsidR="009F75C3" w:rsidRPr="00D6290E" w:rsidRDefault="009F75C3" w:rsidP="00AF3FED">
            <w:pPr>
              <w:pStyle w:val="TableText"/>
            </w:pPr>
            <w:r w:rsidRPr="00D6290E">
              <w:t>SHALL</w:t>
            </w:r>
          </w:p>
        </w:tc>
        <w:tc>
          <w:tcPr>
            <w:tcW w:w="990" w:type="dxa"/>
            <w:shd w:val="clear" w:color="auto" w:fill="auto"/>
          </w:tcPr>
          <w:p w14:paraId="6EE1551D" w14:textId="77777777" w:rsidR="009F75C3" w:rsidRPr="00D6290E" w:rsidRDefault="009F75C3" w:rsidP="00AF3FED">
            <w:pPr>
              <w:pStyle w:val="TableText"/>
              <w:rPr>
                <w:noProof w:val="0"/>
                <w:sz w:val="18"/>
                <w:szCs w:val="18"/>
              </w:rPr>
            </w:pPr>
          </w:p>
        </w:tc>
        <w:tc>
          <w:tcPr>
            <w:tcW w:w="1170" w:type="dxa"/>
            <w:shd w:val="clear" w:color="auto" w:fill="auto"/>
          </w:tcPr>
          <w:p w14:paraId="558B3325" w14:textId="77777777" w:rsidR="009F75C3" w:rsidRPr="00626300" w:rsidRDefault="008C6A6D" w:rsidP="00AF3FED">
            <w:pPr>
              <w:pStyle w:val="TableText"/>
              <w:rPr>
                <w:color w:val="0033CC"/>
                <w:sz w:val="18"/>
                <w:szCs w:val="18"/>
              </w:rPr>
            </w:pPr>
            <w:hyperlink w:anchor="C_67_12812">
              <w:r w:rsidR="009F75C3" w:rsidRPr="00626300">
                <w:rPr>
                  <w:rStyle w:val="HyperlinkText9pt"/>
                  <w:color w:val="0033CC"/>
                  <w:szCs w:val="18"/>
                </w:rPr>
                <w:t>67-12812</w:t>
              </w:r>
            </w:hyperlink>
          </w:p>
        </w:tc>
        <w:tc>
          <w:tcPr>
            <w:tcW w:w="3348" w:type="dxa"/>
            <w:shd w:val="clear" w:color="auto" w:fill="auto"/>
          </w:tcPr>
          <w:p w14:paraId="5835E4C9" w14:textId="77777777" w:rsidR="009F75C3" w:rsidRPr="00D6290E" w:rsidRDefault="009F75C3" w:rsidP="00AF3FED">
            <w:pPr>
              <w:pStyle w:val="TableText"/>
              <w:rPr>
                <w:noProof w:val="0"/>
                <w:sz w:val="18"/>
                <w:szCs w:val="18"/>
              </w:rPr>
            </w:pPr>
            <w:r w:rsidRPr="00D6290E">
              <w:t>2.16.840.1.113883.4.738</w:t>
            </w:r>
          </w:p>
        </w:tc>
      </w:tr>
      <w:tr w:rsidR="001440D3" w:rsidRPr="00D6290E" w14:paraId="400F59EC" w14:textId="77777777" w:rsidTr="11B61B0A">
        <w:trPr>
          <w:cantSplit/>
        </w:trPr>
        <w:tc>
          <w:tcPr>
            <w:tcW w:w="2178" w:type="dxa"/>
            <w:shd w:val="clear" w:color="auto" w:fill="auto"/>
          </w:tcPr>
          <w:p w14:paraId="05D2DC58" w14:textId="77777777" w:rsidR="009F75C3" w:rsidRPr="00D6290E" w:rsidRDefault="009F75C3" w:rsidP="00AF3FED">
            <w:pPr>
              <w:pStyle w:val="TableText"/>
            </w:pPr>
            <w:r w:rsidRPr="00D6290E">
              <w:tab/>
            </w:r>
            <w:r w:rsidRPr="00D6290E">
              <w:tab/>
            </w:r>
            <w:r w:rsidRPr="00D6290E">
              <w:tab/>
            </w:r>
            <w:r w:rsidRPr="00D6290E">
              <w:tab/>
              <w:t>@extension</w:t>
            </w:r>
          </w:p>
        </w:tc>
        <w:tc>
          <w:tcPr>
            <w:tcW w:w="900" w:type="dxa"/>
            <w:shd w:val="clear" w:color="auto" w:fill="auto"/>
          </w:tcPr>
          <w:p w14:paraId="055BC4BC" w14:textId="77777777" w:rsidR="009F75C3" w:rsidRPr="00D6290E" w:rsidRDefault="009F75C3" w:rsidP="00AF3FED">
            <w:pPr>
              <w:pStyle w:val="TableText"/>
            </w:pPr>
            <w:r w:rsidRPr="00D6290E">
              <w:t>1..1</w:t>
            </w:r>
          </w:p>
        </w:tc>
        <w:tc>
          <w:tcPr>
            <w:tcW w:w="990" w:type="dxa"/>
            <w:shd w:val="clear" w:color="auto" w:fill="auto"/>
          </w:tcPr>
          <w:p w14:paraId="2C970C95" w14:textId="77777777" w:rsidR="009F75C3" w:rsidRPr="00D6290E" w:rsidRDefault="009F75C3" w:rsidP="00AF3FED">
            <w:pPr>
              <w:pStyle w:val="TableText"/>
            </w:pPr>
            <w:r w:rsidRPr="00D6290E">
              <w:t>SHALL</w:t>
            </w:r>
          </w:p>
        </w:tc>
        <w:tc>
          <w:tcPr>
            <w:tcW w:w="990" w:type="dxa"/>
            <w:shd w:val="clear" w:color="auto" w:fill="auto"/>
          </w:tcPr>
          <w:p w14:paraId="39CA7104" w14:textId="77777777" w:rsidR="009F75C3" w:rsidRPr="00D6290E" w:rsidRDefault="009F75C3" w:rsidP="00AF3FED">
            <w:pPr>
              <w:pStyle w:val="TableText"/>
              <w:rPr>
                <w:noProof w:val="0"/>
                <w:sz w:val="18"/>
                <w:szCs w:val="18"/>
              </w:rPr>
            </w:pPr>
          </w:p>
        </w:tc>
        <w:tc>
          <w:tcPr>
            <w:tcW w:w="1170" w:type="dxa"/>
            <w:shd w:val="clear" w:color="auto" w:fill="auto"/>
          </w:tcPr>
          <w:p w14:paraId="265E8BD5" w14:textId="77777777" w:rsidR="009F75C3" w:rsidRPr="00626300" w:rsidRDefault="008C6A6D" w:rsidP="00AF3FED">
            <w:pPr>
              <w:pStyle w:val="TableText"/>
              <w:rPr>
                <w:color w:val="0033CC"/>
                <w:sz w:val="18"/>
                <w:szCs w:val="18"/>
              </w:rPr>
            </w:pPr>
            <w:hyperlink w:anchor="C_67_12813">
              <w:r w:rsidR="009F75C3" w:rsidRPr="00626300">
                <w:rPr>
                  <w:rStyle w:val="HyperlinkText9pt"/>
                  <w:color w:val="0033CC"/>
                  <w:szCs w:val="18"/>
                </w:rPr>
                <w:t>67-12813</w:t>
              </w:r>
            </w:hyperlink>
          </w:p>
        </w:tc>
        <w:tc>
          <w:tcPr>
            <w:tcW w:w="3348" w:type="dxa"/>
            <w:shd w:val="clear" w:color="auto" w:fill="auto"/>
          </w:tcPr>
          <w:p w14:paraId="14273B01" w14:textId="77777777" w:rsidR="009F75C3" w:rsidRPr="00D6290E" w:rsidRDefault="009F75C3" w:rsidP="00AF3FED">
            <w:pPr>
              <w:pStyle w:val="TableText"/>
              <w:rPr>
                <w:noProof w:val="0"/>
                <w:sz w:val="18"/>
                <w:szCs w:val="18"/>
              </w:rPr>
            </w:pPr>
          </w:p>
        </w:tc>
      </w:tr>
    </w:tbl>
    <w:p w14:paraId="27F9944B" w14:textId="77777777" w:rsidR="009F75C3" w:rsidRPr="003D5DD8" w:rsidRDefault="009F75C3" w:rsidP="009F75C3"/>
    <w:p w14:paraId="2CBAC7C1" w14:textId="77777777" w:rsidR="009F75C3" w:rsidRDefault="009F75C3" w:rsidP="00616BCA">
      <w:pPr>
        <w:numPr>
          <w:ilvl w:val="0"/>
          <w:numId w:val="14"/>
        </w:numPr>
        <w:spacing w:after="40" w:line="260" w:lineRule="exact"/>
      </w:pPr>
      <w:bookmarkStart w:id="933" w:name="C_67-12808"/>
      <w:bookmarkStart w:id="934" w:name="_Toc290640049"/>
      <w:bookmarkStart w:id="935" w:name="_Toc290640640"/>
      <w:bookmarkStart w:id="936" w:name="_Toc290641745"/>
      <w:bookmarkEnd w:id="933"/>
      <w:r>
        <w:rPr>
          <w:rStyle w:val="keyword"/>
        </w:rPr>
        <w:t>SHALL</w:t>
      </w:r>
      <w:r>
        <w:t xml:space="preserve"> contain exactly one [1..1] </w:t>
      </w:r>
      <w:r w:rsidRPr="00626300">
        <w:rPr>
          <w:rStyle w:val="XMLnameBold"/>
          <w:sz w:val="22"/>
        </w:rPr>
        <w:t>reference</w:t>
      </w:r>
      <w:r w:rsidRPr="00626300">
        <w:rPr>
          <w:sz w:val="24"/>
        </w:rPr>
        <w:t xml:space="preserve"> </w:t>
      </w:r>
      <w:r>
        <w:t>(CONF:67-12808) such that it</w:t>
      </w:r>
    </w:p>
    <w:p w14:paraId="148E0E08" w14:textId="77777777" w:rsidR="009F75C3" w:rsidRDefault="009F75C3" w:rsidP="00616BCA">
      <w:pPr>
        <w:numPr>
          <w:ilvl w:val="1"/>
          <w:numId w:val="14"/>
        </w:numPr>
        <w:spacing w:after="40" w:line="260" w:lineRule="exact"/>
      </w:pPr>
      <w:r>
        <w:rPr>
          <w:rStyle w:val="keyword"/>
        </w:rPr>
        <w:t>SHALL</w:t>
      </w:r>
      <w:r>
        <w:t xml:space="preserve"> contain exactly one [1</w:t>
      </w:r>
      <w:proofErr w:type="gramStart"/>
      <w:r>
        <w:t>..1</w:t>
      </w:r>
      <w:proofErr w:type="gramEnd"/>
      <w:r>
        <w:t xml:space="preserve">] </w:t>
      </w:r>
      <w:r w:rsidRPr="00626300">
        <w:rPr>
          <w:rStyle w:val="XMLnameBold"/>
          <w:sz w:val="22"/>
        </w:rPr>
        <w:t>@</w:t>
      </w:r>
      <w:proofErr w:type="spellStart"/>
      <w:r w:rsidRPr="00626300">
        <w:rPr>
          <w:rStyle w:val="XMLnameBold"/>
          <w:sz w:val="22"/>
        </w:rPr>
        <w:t>typeCode</w:t>
      </w:r>
      <w:proofErr w:type="spellEnd"/>
      <w:r>
        <w:t>=</w:t>
      </w:r>
      <w:r>
        <w:rPr>
          <w:rStyle w:val="XMLname"/>
        </w:rPr>
        <w:t>"REFR"</w:t>
      </w:r>
      <w:r>
        <w:t xml:space="preserve"> refers to (</w:t>
      </w:r>
      <w:proofErr w:type="spellStart"/>
      <w:r>
        <w:t>CodeSystem</w:t>
      </w:r>
      <w:proofErr w:type="spellEnd"/>
      <w:r w:rsidRPr="1725540E">
        <w:t xml:space="preserve">: </w:t>
      </w:r>
      <w:r>
        <w:rPr>
          <w:rStyle w:val="XMLname"/>
        </w:rPr>
        <w:t>HL7ActRelationshipType urn:oid:2.16.840.1.113883.5.1002</w:t>
      </w:r>
      <w:r>
        <w:rPr>
          <w:rStyle w:val="keyword"/>
        </w:rPr>
        <w:t xml:space="preserve"> STATIC</w:t>
      </w:r>
      <w:r w:rsidRPr="1725540E">
        <w:t>)</w:t>
      </w:r>
      <w:bookmarkStart w:id="937" w:name="C_67-12809"/>
      <w:bookmarkEnd w:id="937"/>
      <w:r>
        <w:t xml:space="preserve"> (CONF:67-12809).</w:t>
      </w:r>
    </w:p>
    <w:p w14:paraId="28BD175C" w14:textId="77777777" w:rsidR="009F75C3" w:rsidRDefault="009F75C3" w:rsidP="00616BCA">
      <w:pPr>
        <w:numPr>
          <w:ilvl w:val="1"/>
          <w:numId w:val="14"/>
        </w:numPr>
        <w:spacing w:after="40" w:line="260" w:lineRule="exact"/>
      </w:pPr>
      <w:r>
        <w:rPr>
          <w:rStyle w:val="keyword"/>
        </w:rPr>
        <w:t>SHALL</w:t>
      </w:r>
      <w:r>
        <w:t xml:space="preserve"> contain exactly one [1</w:t>
      </w:r>
      <w:proofErr w:type="gramStart"/>
      <w:r>
        <w:t>..1</w:t>
      </w:r>
      <w:proofErr w:type="gramEnd"/>
      <w:r>
        <w:t xml:space="preserve">] </w:t>
      </w:r>
      <w:proofErr w:type="spellStart"/>
      <w:r w:rsidRPr="00626300">
        <w:rPr>
          <w:rStyle w:val="XMLnameBold"/>
          <w:sz w:val="22"/>
        </w:rPr>
        <w:t>externalDocument</w:t>
      </w:r>
      <w:bookmarkStart w:id="938" w:name="C_67-12810"/>
      <w:bookmarkEnd w:id="938"/>
      <w:proofErr w:type="spellEnd"/>
      <w:r w:rsidRPr="00626300">
        <w:rPr>
          <w:sz w:val="24"/>
        </w:rPr>
        <w:t xml:space="preserve"> </w:t>
      </w:r>
      <w:r>
        <w:t>(CONF:67-12810).</w:t>
      </w:r>
    </w:p>
    <w:p w14:paraId="7935DEB7" w14:textId="77777777" w:rsidR="009F75C3" w:rsidRDefault="009F75C3" w:rsidP="00616BCA">
      <w:pPr>
        <w:numPr>
          <w:ilvl w:val="2"/>
          <w:numId w:val="14"/>
        </w:numPr>
        <w:spacing w:after="40" w:line="260" w:lineRule="exact"/>
      </w:pPr>
      <w:r>
        <w:t xml:space="preserve">This </w:t>
      </w:r>
      <w:proofErr w:type="spellStart"/>
      <w:r>
        <w:t>externalDocument</w:t>
      </w:r>
      <w:proofErr w:type="spellEnd"/>
      <w:r w:rsidRPr="1725540E">
        <w:t xml:space="preserve"> </w:t>
      </w:r>
      <w:r>
        <w:rPr>
          <w:rStyle w:val="keyword"/>
        </w:rPr>
        <w:t>SHALL</w:t>
      </w:r>
      <w:r>
        <w:t xml:space="preserve"> contain exactly one [1</w:t>
      </w:r>
      <w:proofErr w:type="gramStart"/>
      <w:r>
        <w:t>..1</w:t>
      </w:r>
      <w:proofErr w:type="gramEnd"/>
      <w:r>
        <w:t xml:space="preserve">] </w:t>
      </w:r>
      <w:r w:rsidRPr="00626300">
        <w:rPr>
          <w:rStyle w:val="XMLnameBold"/>
          <w:sz w:val="22"/>
        </w:rPr>
        <w:t>@</w:t>
      </w:r>
      <w:proofErr w:type="spellStart"/>
      <w:r w:rsidRPr="00626300">
        <w:rPr>
          <w:rStyle w:val="XMLnameBold"/>
          <w:sz w:val="22"/>
        </w:rPr>
        <w:t>classCode</w:t>
      </w:r>
      <w:proofErr w:type="spellEnd"/>
      <w:r>
        <w:t>=</w:t>
      </w:r>
      <w:r>
        <w:rPr>
          <w:rStyle w:val="XMLname"/>
        </w:rPr>
        <w:t>"DOC"</w:t>
      </w:r>
      <w:r>
        <w:t xml:space="preserve"> Document (</w:t>
      </w:r>
      <w:proofErr w:type="spellStart"/>
      <w:r>
        <w:t>CodeSystem</w:t>
      </w:r>
      <w:proofErr w:type="spellEnd"/>
      <w:r w:rsidRPr="1725540E">
        <w:t xml:space="preserve">: </w:t>
      </w:r>
      <w:r>
        <w:rPr>
          <w:rStyle w:val="XMLname"/>
        </w:rPr>
        <w:t>HL7ActClass urn:oid:2.16.840.1.113883.5.6</w:t>
      </w:r>
      <w:r w:rsidRPr="1725540E">
        <w:t>)</w:t>
      </w:r>
      <w:bookmarkStart w:id="939" w:name="C_67-27017"/>
      <w:bookmarkEnd w:id="939"/>
      <w:r>
        <w:t xml:space="preserve"> (CONF:67-27017).</w:t>
      </w:r>
    </w:p>
    <w:p w14:paraId="22ADF876" w14:textId="77777777" w:rsidR="009F75C3" w:rsidRDefault="2588F33B" w:rsidP="00616BCA">
      <w:pPr>
        <w:numPr>
          <w:ilvl w:val="2"/>
          <w:numId w:val="14"/>
        </w:numPr>
        <w:spacing w:after="40" w:line="260" w:lineRule="exact"/>
      </w:pPr>
      <w:r>
        <w:t xml:space="preserve">This </w:t>
      </w:r>
      <w:proofErr w:type="spellStart"/>
      <w:r>
        <w:t>externalDocument</w:t>
      </w:r>
      <w:proofErr w:type="spellEnd"/>
      <w:r w:rsidRPr="1725540E">
        <w:t xml:space="preserve"> </w:t>
      </w:r>
      <w:r w:rsidRPr="2588F33B">
        <w:rPr>
          <w:rStyle w:val="keyword"/>
        </w:rPr>
        <w:t>SHALL</w:t>
      </w:r>
      <w:r>
        <w:t xml:space="preserve"> contain exactly one [1..1] </w:t>
      </w:r>
      <w:r w:rsidRPr="00626300">
        <w:rPr>
          <w:rStyle w:val="XMLnameBold"/>
          <w:sz w:val="22"/>
        </w:rPr>
        <w:t>id</w:t>
      </w:r>
      <w:r w:rsidRPr="00626300">
        <w:rPr>
          <w:sz w:val="24"/>
        </w:rPr>
        <w:t xml:space="preserve"> </w:t>
      </w:r>
      <w:bookmarkStart w:id="940" w:name="C_67_12811"/>
      <w:bookmarkEnd w:id="940"/>
      <w:r>
        <w:t>(CONF:67-12811) such that it</w:t>
      </w:r>
    </w:p>
    <w:p w14:paraId="07218297" w14:textId="77777777" w:rsidR="009F75C3" w:rsidRDefault="2588F33B" w:rsidP="00616BCA">
      <w:pPr>
        <w:numPr>
          <w:ilvl w:val="3"/>
          <w:numId w:val="14"/>
        </w:numPr>
        <w:spacing w:after="40" w:line="260" w:lineRule="exact"/>
      </w:pPr>
      <w:r w:rsidRPr="2588F33B">
        <w:rPr>
          <w:rStyle w:val="keyword"/>
        </w:rPr>
        <w:t>SHALL</w:t>
      </w:r>
      <w:r>
        <w:t xml:space="preserve"> contain exactly one [1</w:t>
      </w:r>
      <w:proofErr w:type="gramStart"/>
      <w:r>
        <w:t>..1</w:t>
      </w:r>
      <w:proofErr w:type="gramEnd"/>
      <w:r>
        <w:t xml:space="preserve">] </w:t>
      </w:r>
      <w:r w:rsidRPr="00626300">
        <w:rPr>
          <w:rStyle w:val="XMLnameBold"/>
          <w:sz w:val="22"/>
        </w:rPr>
        <w:t>@root</w:t>
      </w:r>
      <w:r>
        <w:t>=</w:t>
      </w:r>
      <w:r w:rsidRPr="2588F33B">
        <w:rPr>
          <w:rStyle w:val="XMLname"/>
        </w:rPr>
        <w:t>"2.16.840.1.113883.4.738"</w:t>
      </w:r>
      <w:r>
        <w:t xml:space="preserve"> </w:t>
      </w:r>
      <w:bookmarkStart w:id="941" w:name="C_67_12812"/>
      <w:bookmarkEnd w:id="941"/>
      <w:r>
        <w:t>(CONF:67-12812).</w:t>
      </w:r>
      <w:r w:rsidR="1AD7043A">
        <w:br/>
      </w:r>
      <w:r>
        <w:t xml:space="preserve">Note: This OID indicates that the @extension contains the version specific identifier for the </w:t>
      </w:r>
      <w:proofErr w:type="spellStart"/>
      <w:r>
        <w:t>eMeasure</w:t>
      </w:r>
      <w:proofErr w:type="spellEnd"/>
      <w:r w:rsidRPr="1725540E">
        <w:t>.</w:t>
      </w:r>
    </w:p>
    <w:p w14:paraId="2B9B856B" w14:textId="77777777" w:rsidR="009F75C3" w:rsidRDefault="2588F33B" w:rsidP="00616BCA">
      <w:pPr>
        <w:numPr>
          <w:ilvl w:val="3"/>
          <w:numId w:val="14"/>
        </w:numPr>
        <w:spacing w:after="40" w:line="260" w:lineRule="exact"/>
      </w:pPr>
      <w:r w:rsidRPr="2588F33B">
        <w:rPr>
          <w:rStyle w:val="keyword"/>
        </w:rPr>
        <w:t>SHALL</w:t>
      </w:r>
      <w:r>
        <w:t xml:space="preserve"> contain exactly one [1</w:t>
      </w:r>
      <w:proofErr w:type="gramStart"/>
      <w:r>
        <w:t>..1</w:t>
      </w:r>
      <w:proofErr w:type="gramEnd"/>
      <w:r>
        <w:t xml:space="preserve">] </w:t>
      </w:r>
      <w:r w:rsidRPr="00626300">
        <w:rPr>
          <w:rStyle w:val="XMLnameBold"/>
          <w:sz w:val="22"/>
        </w:rPr>
        <w:t>@extension</w:t>
      </w:r>
      <w:r w:rsidRPr="00626300">
        <w:rPr>
          <w:sz w:val="24"/>
        </w:rPr>
        <w:t xml:space="preserve"> </w:t>
      </w:r>
      <w:bookmarkStart w:id="942" w:name="C_67_12813"/>
      <w:bookmarkEnd w:id="942"/>
      <w:r>
        <w:t>(CONF:67-12813).</w:t>
      </w:r>
      <w:r w:rsidR="1AD7043A">
        <w:br/>
      </w:r>
      <w:r>
        <w:t xml:space="preserve">Note: This @extension SHALL equal the version specific identifier for </w:t>
      </w:r>
      <w:proofErr w:type="spellStart"/>
      <w:r>
        <w:t>eMeasure</w:t>
      </w:r>
      <w:proofErr w:type="spellEnd"/>
      <w:r>
        <w:t xml:space="preserve"> (i.e., </w:t>
      </w:r>
      <w:proofErr w:type="spellStart"/>
      <w:r>
        <w:t>QualityMeasureDocument</w:t>
      </w:r>
      <w:proofErr w:type="spellEnd"/>
      <w:r>
        <w:t>/id)</w:t>
      </w:r>
    </w:p>
    <w:p w14:paraId="085A13F2" w14:textId="4703A0E6" w:rsidR="009F75C3" w:rsidRPr="003D5DD8" w:rsidRDefault="009F75C3" w:rsidP="009F75C3">
      <w:pPr>
        <w:pStyle w:val="Caption-Fig"/>
      </w:pPr>
      <w:bookmarkStart w:id="943" w:name="_Toc487412643"/>
      <w:r w:rsidRPr="003D5DD8">
        <w:t xml:space="preserve">Figure </w:t>
      </w:r>
      <w:r w:rsidR="006E4296" w:rsidRPr="5430556B">
        <w:fldChar w:fldCharType="begin"/>
      </w:r>
      <w:r w:rsidR="00005CF1">
        <w:instrText xml:space="preserve"> SEQ Figure \* ARABIC </w:instrText>
      </w:r>
      <w:r w:rsidR="006E4296" w:rsidRPr="5430556B">
        <w:fldChar w:fldCharType="separate"/>
      </w:r>
      <w:r w:rsidR="0096209A">
        <w:rPr>
          <w:noProof/>
        </w:rPr>
        <w:t>10</w:t>
      </w:r>
      <w:r w:rsidR="006E4296" w:rsidRPr="5430556B">
        <w:fldChar w:fldCharType="end"/>
      </w:r>
      <w:r w:rsidRPr="003D5DD8">
        <w:t>: Measure Section Example</w:t>
      </w:r>
      <w:bookmarkEnd w:id="934"/>
      <w:bookmarkEnd w:id="935"/>
      <w:bookmarkEnd w:id="936"/>
      <w:bookmarkEnd w:id="943"/>
    </w:p>
    <w:p w14:paraId="02BBD5A1" w14:textId="77777777" w:rsidR="009F75C3" w:rsidRPr="00901D38" w:rsidRDefault="7F880045">
      <w:pPr>
        <w:pStyle w:val="Example"/>
        <w:ind w:left="720"/>
        <w:rPr>
          <w:rFonts w:eastAsia="Courier New" w:cs="Courier New"/>
        </w:rPr>
      </w:pPr>
      <w:r w:rsidRPr="11B61B0A">
        <w:rPr>
          <w:rFonts w:eastAsia="Courier New" w:cs="Courier New"/>
        </w:rPr>
        <w:t>&lt;</w:t>
      </w:r>
      <w:proofErr w:type="gramStart"/>
      <w:r w:rsidRPr="11B61B0A">
        <w:rPr>
          <w:rFonts w:eastAsia="Courier New" w:cs="Courier New"/>
        </w:rPr>
        <w:t>section</w:t>
      </w:r>
      <w:proofErr w:type="gramEnd"/>
      <w:r w:rsidRPr="11B61B0A">
        <w:rPr>
          <w:rFonts w:eastAsia="Courier New" w:cs="Courier New"/>
        </w:rPr>
        <w:t>&gt;</w:t>
      </w:r>
    </w:p>
    <w:p w14:paraId="7AFF2321" w14:textId="77777777" w:rsidR="009F75C3" w:rsidRPr="00901D38" w:rsidRDefault="2588F33B">
      <w:pPr>
        <w:pStyle w:val="Example"/>
        <w:ind w:left="720"/>
        <w:rPr>
          <w:rFonts w:eastAsia="Courier New" w:cs="Courier New"/>
        </w:rPr>
      </w:pPr>
      <w:r w:rsidRPr="11B61B0A">
        <w:rPr>
          <w:rFonts w:eastAsia="Courier New" w:cs="Courier New"/>
        </w:rPr>
        <w:t xml:space="preserve">  </w:t>
      </w:r>
      <w:proofErr w:type="gramStart"/>
      <w:r w:rsidRPr="11B61B0A">
        <w:rPr>
          <w:rFonts w:eastAsia="Courier New" w:cs="Courier New"/>
        </w:rPr>
        <w:t>&lt;!--</w:t>
      </w:r>
      <w:proofErr w:type="gramEnd"/>
      <w:r w:rsidRPr="11B61B0A">
        <w:rPr>
          <w:rFonts w:eastAsia="Courier New" w:cs="Courier New"/>
        </w:rPr>
        <w:t xml:space="preserve"> </w:t>
      </w:r>
      <w:r>
        <w:t xml:space="preserve">This is the </w:t>
      </w:r>
      <w:proofErr w:type="spellStart"/>
      <w:r>
        <w:t>templateId</w:t>
      </w:r>
      <w:proofErr w:type="spellEnd"/>
      <w:r>
        <w:t xml:space="preserve"> for Measure Section </w:t>
      </w:r>
      <w:r w:rsidRPr="11B61B0A">
        <w:rPr>
          <w:rFonts w:eastAsia="Courier New" w:cs="Courier New"/>
        </w:rPr>
        <w:t>--&gt;</w:t>
      </w:r>
    </w:p>
    <w:p w14:paraId="28F39830" w14:textId="77777777" w:rsidR="009F75C3" w:rsidRPr="00901D38" w:rsidRDefault="2588F33B">
      <w:pPr>
        <w:pStyle w:val="Example"/>
        <w:ind w:left="720"/>
        <w:rPr>
          <w:rFonts w:eastAsia="Courier New" w:cs="Courier New"/>
        </w:rPr>
      </w:pPr>
      <w:r w:rsidRPr="11B61B0A">
        <w:rPr>
          <w:rFonts w:eastAsia="Courier New" w:cs="Courier New"/>
        </w:rPr>
        <w:t xml:space="preserve">  &lt;</w:t>
      </w:r>
      <w:proofErr w:type="spellStart"/>
      <w:proofErr w:type="gramStart"/>
      <w:r w:rsidRPr="11B61B0A">
        <w:rPr>
          <w:rFonts w:eastAsia="Courier New" w:cs="Courier New"/>
        </w:rPr>
        <w:t>templateId</w:t>
      </w:r>
      <w:proofErr w:type="spellEnd"/>
      <w:proofErr w:type="gramEnd"/>
      <w:r w:rsidRPr="11B61B0A">
        <w:rPr>
          <w:rFonts w:eastAsia="Courier New" w:cs="Courier New"/>
        </w:rPr>
        <w:t xml:space="preserve"> root="2.16.840.1.113883.10.20.24.2.2"/&gt;</w:t>
      </w:r>
    </w:p>
    <w:p w14:paraId="242222E9" w14:textId="77777777" w:rsidR="009F75C3" w:rsidRPr="00901D38" w:rsidRDefault="2588F33B">
      <w:pPr>
        <w:pStyle w:val="Example"/>
        <w:ind w:left="720"/>
        <w:rPr>
          <w:rFonts w:eastAsia="Courier New" w:cs="Courier New"/>
        </w:rPr>
      </w:pPr>
      <w:r w:rsidRPr="11B61B0A">
        <w:rPr>
          <w:rFonts w:eastAsia="Courier New" w:cs="Courier New"/>
        </w:rPr>
        <w:t xml:space="preserve">  </w:t>
      </w:r>
      <w:proofErr w:type="gramStart"/>
      <w:r w:rsidRPr="11B61B0A">
        <w:rPr>
          <w:rFonts w:eastAsia="Courier New" w:cs="Courier New"/>
        </w:rPr>
        <w:t>&lt;!--</w:t>
      </w:r>
      <w:proofErr w:type="gramEnd"/>
      <w:r w:rsidRPr="11B61B0A">
        <w:rPr>
          <w:rFonts w:eastAsia="Courier New" w:cs="Courier New"/>
        </w:rPr>
        <w:t xml:space="preserve"> </w:t>
      </w:r>
      <w:r>
        <w:t xml:space="preserve">This is the </w:t>
      </w:r>
      <w:proofErr w:type="spellStart"/>
      <w:r>
        <w:t>templateId</w:t>
      </w:r>
      <w:proofErr w:type="spellEnd"/>
      <w:r>
        <w:t xml:space="preserve"> for Measure Section QDM </w:t>
      </w:r>
      <w:r w:rsidRPr="11B61B0A">
        <w:rPr>
          <w:rFonts w:eastAsia="Courier New" w:cs="Courier New"/>
        </w:rPr>
        <w:t>--&gt;</w:t>
      </w:r>
      <w:r w:rsidR="1AD7043A">
        <w:br/>
      </w:r>
      <w:r w:rsidRPr="11B61B0A">
        <w:rPr>
          <w:rFonts w:eastAsia="Courier New" w:cs="Courier New"/>
        </w:rPr>
        <w:t xml:space="preserve">  &lt;</w:t>
      </w:r>
      <w:proofErr w:type="spellStart"/>
      <w:r w:rsidRPr="11B61B0A">
        <w:rPr>
          <w:rFonts w:eastAsia="Courier New" w:cs="Courier New"/>
        </w:rPr>
        <w:t>templateId</w:t>
      </w:r>
      <w:proofErr w:type="spellEnd"/>
      <w:r w:rsidRPr="11B61B0A">
        <w:rPr>
          <w:rFonts w:eastAsia="Courier New" w:cs="Courier New"/>
        </w:rPr>
        <w:t xml:space="preserve"> root="2.16.840.1.113883.10.20.24.2.3"/&gt;</w:t>
      </w:r>
      <w:r w:rsidR="1AD7043A">
        <w:br/>
      </w:r>
      <w:r w:rsidRPr="11B61B0A">
        <w:rPr>
          <w:rFonts w:eastAsia="Courier New" w:cs="Courier New"/>
        </w:rPr>
        <w:t xml:space="preserve">  &lt;code code="55186-1" </w:t>
      </w:r>
      <w:proofErr w:type="spellStart"/>
      <w:r w:rsidRPr="11B61B0A">
        <w:rPr>
          <w:rFonts w:eastAsia="Courier New" w:cs="Courier New"/>
        </w:rPr>
        <w:t>codeSystem</w:t>
      </w:r>
      <w:proofErr w:type="spellEnd"/>
      <w:r w:rsidRPr="11B61B0A">
        <w:rPr>
          <w:rFonts w:eastAsia="Courier New" w:cs="Courier New"/>
        </w:rPr>
        <w:t>="2.16.840.1.113883.6.1"/&gt;</w:t>
      </w:r>
      <w:r w:rsidR="1AD7043A">
        <w:br/>
      </w:r>
      <w:r w:rsidRPr="11B61B0A">
        <w:rPr>
          <w:rFonts w:eastAsia="Courier New" w:cs="Courier New"/>
        </w:rPr>
        <w:t xml:space="preserve">  &lt;title&gt;Measure Section&lt;/title&gt;</w:t>
      </w:r>
      <w:r w:rsidR="1AD7043A">
        <w:br/>
      </w:r>
      <w:r w:rsidRPr="11B61B0A">
        <w:rPr>
          <w:rFonts w:eastAsia="Courier New" w:cs="Courier New"/>
        </w:rPr>
        <w:t xml:space="preserve">  &lt;text&gt;...&lt;/text&gt;</w:t>
      </w:r>
    </w:p>
    <w:p w14:paraId="4CA20455" w14:textId="77777777" w:rsidR="009F75C3" w:rsidRPr="00901D38" w:rsidRDefault="2588F33B">
      <w:pPr>
        <w:pStyle w:val="Example"/>
        <w:ind w:left="720"/>
        <w:rPr>
          <w:rFonts w:eastAsia="Courier New" w:cs="Courier New"/>
        </w:rPr>
      </w:pPr>
      <w:r>
        <w:t xml:space="preserve">  </w:t>
      </w:r>
      <w:proofErr w:type="gramStart"/>
      <w:r>
        <w:t>&lt;!--</w:t>
      </w:r>
      <w:proofErr w:type="gramEnd"/>
      <w:r>
        <w:t xml:space="preserve"> 1..* Organizers, each containing a reference to an </w:t>
      </w:r>
      <w:r w:rsidR="1AD7043A">
        <w:br/>
      </w:r>
      <w:r w:rsidRPr="1725540E">
        <w:t xml:space="preserve">    </w:t>
      </w:r>
      <w:proofErr w:type="spellStart"/>
      <w:r>
        <w:t>eMeasure</w:t>
      </w:r>
      <w:proofErr w:type="spellEnd"/>
      <w:r>
        <w:t xml:space="preserve"> --&gt;</w:t>
      </w:r>
      <w:r w:rsidR="1AD7043A">
        <w:br/>
      </w:r>
      <w:r w:rsidRPr="11B61B0A">
        <w:rPr>
          <w:rFonts w:eastAsia="Courier New" w:cs="Courier New"/>
        </w:rPr>
        <w:t xml:space="preserve">  &lt;entry&gt;</w:t>
      </w:r>
      <w:r w:rsidR="1AD7043A">
        <w:br/>
      </w:r>
      <w:r w:rsidRPr="11B61B0A">
        <w:rPr>
          <w:rFonts w:eastAsia="Courier New" w:cs="Courier New"/>
        </w:rPr>
        <w:t xml:space="preserve">    &lt;organizer </w:t>
      </w:r>
      <w:proofErr w:type="spellStart"/>
      <w:r w:rsidRPr="11B61B0A">
        <w:rPr>
          <w:rFonts w:eastAsia="Courier New" w:cs="Courier New"/>
        </w:rPr>
        <w:t>classCode</w:t>
      </w:r>
      <w:proofErr w:type="spellEnd"/>
      <w:r w:rsidRPr="11B61B0A">
        <w:rPr>
          <w:rFonts w:eastAsia="Courier New" w:cs="Courier New"/>
        </w:rPr>
        <w:t xml:space="preserve">="CLUSTER" </w:t>
      </w:r>
      <w:proofErr w:type="spellStart"/>
      <w:r w:rsidRPr="11B61B0A">
        <w:rPr>
          <w:rFonts w:eastAsia="Courier New" w:cs="Courier New"/>
        </w:rPr>
        <w:t>moodCode</w:t>
      </w:r>
      <w:proofErr w:type="spellEnd"/>
      <w:r w:rsidRPr="11B61B0A">
        <w:rPr>
          <w:rFonts w:eastAsia="Courier New" w:cs="Courier New"/>
        </w:rPr>
        <w:t>="EVN"&gt;</w:t>
      </w:r>
    </w:p>
    <w:p w14:paraId="7E8D19DA" w14:textId="77777777" w:rsidR="009F75C3" w:rsidRPr="00901D38" w:rsidRDefault="2588F33B">
      <w:pPr>
        <w:pStyle w:val="Example"/>
        <w:ind w:left="720"/>
        <w:rPr>
          <w:rFonts w:eastAsia="Courier New" w:cs="Courier New"/>
        </w:rPr>
      </w:pPr>
      <w:r w:rsidRPr="11B61B0A">
        <w:rPr>
          <w:rFonts w:eastAsia="Courier New" w:cs="Courier New"/>
        </w:rPr>
        <w:t xml:space="preserve">      &lt;!—- </w:t>
      </w:r>
      <w:r>
        <w:t xml:space="preserve">This is the </w:t>
      </w:r>
      <w:proofErr w:type="spellStart"/>
      <w:r>
        <w:t>templateId</w:t>
      </w:r>
      <w:proofErr w:type="spellEnd"/>
      <w:r>
        <w:t xml:space="preserve"> for Measure Reference </w:t>
      </w:r>
      <w:r w:rsidRPr="11B61B0A">
        <w:rPr>
          <w:rFonts w:eastAsia="Courier New" w:cs="Courier New"/>
        </w:rPr>
        <w:t xml:space="preserve">--&gt; </w:t>
      </w:r>
      <w:r w:rsidR="1AD7043A">
        <w:br/>
      </w:r>
      <w:r w:rsidRPr="11B61B0A">
        <w:rPr>
          <w:rFonts w:eastAsia="Courier New" w:cs="Courier New"/>
        </w:rPr>
        <w:t xml:space="preserve">      &lt;</w:t>
      </w:r>
      <w:proofErr w:type="spellStart"/>
      <w:r w:rsidRPr="11B61B0A">
        <w:rPr>
          <w:rFonts w:eastAsia="Courier New" w:cs="Courier New"/>
        </w:rPr>
        <w:t>templateId</w:t>
      </w:r>
      <w:proofErr w:type="spellEnd"/>
      <w:r w:rsidRPr="11B61B0A">
        <w:rPr>
          <w:rFonts w:eastAsia="Courier New" w:cs="Courier New"/>
        </w:rPr>
        <w:t xml:space="preserve"> root="2.16.840.1.113883.10.20.24.3.98"/&gt;</w:t>
      </w:r>
    </w:p>
    <w:p w14:paraId="0625AC65" w14:textId="77777777" w:rsidR="009F75C3" w:rsidRPr="0028371D" w:rsidRDefault="2588F33B">
      <w:pPr>
        <w:pStyle w:val="Example"/>
        <w:ind w:left="720"/>
        <w:rPr>
          <w:rFonts w:cs="Courier New"/>
        </w:rPr>
      </w:pPr>
      <w:r w:rsidRPr="11B61B0A">
        <w:rPr>
          <w:rFonts w:eastAsia="Courier New" w:cs="Courier New"/>
        </w:rPr>
        <w:t xml:space="preserve">      &lt;!—- </w:t>
      </w:r>
      <w:r>
        <w:t xml:space="preserve">This is the </w:t>
      </w:r>
      <w:proofErr w:type="spellStart"/>
      <w:r>
        <w:t>templateId</w:t>
      </w:r>
      <w:proofErr w:type="spellEnd"/>
      <w:r>
        <w:t xml:space="preserve"> for </w:t>
      </w:r>
      <w:proofErr w:type="spellStart"/>
      <w:r>
        <w:t>eMeasure</w:t>
      </w:r>
      <w:proofErr w:type="spellEnd"/>
      <w:r>
        <w:t xml:space="preserve"> Reference QDM </w:t>
      </w:r>
      <w:r w:rsidRPr="11B61B0A">
        <w:rPr>
          <w:rFonts w:eastAsia="Courier New" w:cs="Courier New"/>
        </w:rPr>
        <w:t>--&gt;</w:t>
      </w:r>
      <w:r w:rsidR="1AD7043A">
        <w:br/>
      </w:r>
      <w:r w:rsidRPr="11B61B0A">
        <w:rPr>
          <w:rFonts w:eastAsia="Courier New" w:cs="Courier New"/>
        </w:rPr>
        <w:t xml:space="preserve">      &lt;</w:t>
      </w:r>
      <w:proofErr w:type="spellStart"/>
      <w:r w:rsidRPr="11B61B0A">
        <w:rPr>
          <w:rFonts w:eastAsia="Courier New" w:cs="Courier New"/>
        </w:rPr>
        <w:t>templateId</w:t>
      </w:r>
      <w:proofErr w:type="spellEnd"/>
      <w:r w:rsidRPr="11B61B0A">
        <w:rPr>
          <w:rFonts w:eastAsia="Courier New" w:cs="Courier New"/>
        </w:rPr>
        <w:t xml:space="preserve"> root="2.16.840.1.113883.10.20.24.3.97"/&gt;</w:t>
      </w:r>
      <w:r w:rsidR="1AD7043A">
        <w:br/>
      </w:r>
      <w:r w:rsidRPr="11B61B0A">
        <w:rPr>
          <w:rFonts w:eastAsia="Courier New" w:cs="Courier New"/>
        </w:rPr>
        <w:t xml:space="preserve">      &lt;</w:t>
      </w:r>
      <w:proofErr w:type="spellStart"/>
      <w:r w:rsidRPr="11B61B0A">
        <w:rPr>
          <w:rFonts w:eastAsia="Courier New" w:cs="Courier New"/>
        </w:rPr>
        <w:t>statusCode</w:t>
      </w:r>
      <w:proofErr w:type="spellEnd"/>
      <w:r w:rsidRPr="11B61B0A">
        <w:rPr>
          <w:rFonts w:eastAsia="Courier New" w:cs="Courier New"/>
        </w:rPr>
        <w:t xml:space="preserve"> code="completed"/&gt;</w:t>
      </w:r>
      <w:r w:rsidR="1AD7043A">
        <w:br/>
      </w:r>
      <w:r w:rsidRPr="11B61B0A">
        <w:rPr>
          <w:rFonts w:eastAsia="Courier New" w:cs="Courier New"/>
        </w:rPr>
        <w:t xml:space="preserve">      &lt;reference </w:t>
      </w:r>
      <w:proofErr w:type="spellStart"/>
      <w:r w:rsidRPr="11B61B0A">
        <w:rPr>
          <w:rFonts w:eastAsia="Courier New" w:cs="Courier New"/>
        </w:rPr>
        <w:t>typeCode</w:t>
      </w:r>
      <w:proofErr w:type="spellEnd"/>
      <w:r w:rsidRPr="11B61B0A">
        <w:rPr>
          <w:rFonts w:eastAsia="Courier New" w:cs="Courier New"/>
        </w:rPr>
        <w:t>="REFR"&gt;</w:t>
      </w:r>
      <w:r w:rsidR="1AD7043A">
        <w:br/>
      </w:r>
      <w:r w:rsidRPr="11B61B0A">
        <w:rPr>
          <w:rFonts w:eastAsia="Courier New" w:cs="Courier New"/>
        </w:rPr>
        <w:t xml:space="preserve">        &lt;</w:t>
      </w:r>
      <w:proofErr w:type="spellStart"/>
      <w:r w:rsidRPr="11B61B0A">
        <w:rPr>
          <w:rFonts w:eastAsia="Courier New" w:cs="Courier New"/>
        </w:rPr>
        <w:t>externalDocument</w:t>
      </w:r>
      <w:proofErr w:type="spellEnd"/>
      <w:r w:rsidRPr="11B61B0A">
        <w:rPr>
          <w:rFonts w:eastAsia="Courier New" w:cs="Courier New"/>
        </w:rPr>
        <w:t xml:space="preserve"> </w:t>
      </w:r>
      <w:proofErr w:type="spellStart"/>
      <w:r w:rsidRPr="11B61B0A">
        <w:rPr>
          <w:rFonts w:eastAsia="Courier New" w:cs="Courier New"/>
        </w:rPr>
        <w:t>classCode</w:t>
      </w:r>
      <w:proofErr w:type="spellEnd"/>
      <w:r w:rsidRPr="11B61B0A">
        <w:rPr>
          <w:rFonts w:eastAsia="Courier New" w:cs="Courier New"/>
        </w:rPr>
        <w:t xml:space="preserve">="DOC" </w:t>
      </w:r>
      <w:proofErr w:type="spellStart"/>
      <w:r w:rsidRPr="11B61B0A">
        <w:rPr>
          <w:rFonts w:eastAsia="Courier New" w:cs="Courier New"/>
        </w:rPr>
        <w:t>moodCode</w:t>
      </w:r>
      <w:proofErr w:type="spellEnd"/>
      <w:r w:rsidRPr="11B61B0A">
        <w:rPr>
          <w:rFonts w:eastAsia="Courier New" w:cs="Courier New"/>
        </w:rPr>
        <w:t>="EVN"&gt;</w:t>
      </w:r>
    </w:p>
    <w:p w14:paraId="6E535D41" w14:textId="77777777" w:rsidR="009F75C3" w:rsidRPr="00901D38" w:rsidRDefault="2588F33B">
      <w:pPr>
        <w:pStyle w:val="Example"/>
        <w:ind w:left="720"/>
        <w:rPr>
          <w:rFonts w:eastAsia="Courier New" w:cs="Courier New"/>
        </w:rPr>
      </w:pPr>
      <w:r w:rsidRPr="11B61B0A">
        <w:rPr>
          <w:rFonts w:eastAsia="Courier New" w:cs="Courier New"/>
        </w:rPr>
        <w:t xml:space="preserve">       </w:t>
      </w:r>
      <w:proofErr w:type="gramStart"/>
      <w:r w:rsidRPr="11B61B0A">
        <w:rPr>
          <w:rFonts w:eastAsia="Courier New" w:cs="Courier New"/>
        </w:rPr>
        <w:t>&lt;!--</w:t>
      </w:r>
      <w:proofErr w:type="gramEnd"/>
      <w:r w:rsidRPr="11B61B0A">
        <w:rPr>
          <w:rFonts w:eastAsia="Courier New" w:cs="Courier New"/>
        </w:rPr>
        <w:t xml:space="preserve"> This is the </w:t>
      </w:r>
      <w:proofErr w:type="spellStart"/>
      <w:r w:rsidRPr="11B61B0A">
        <w:rPr>
          <w:rFonts w:eastAsia="Courier New" w:cs="Courier New"/>
        </w:rPr>
        <w:t>eMeasure</w:t>
      </w:r>
      <w:proofErr w:type="spellEnd"/>
      <w:r w:rsidRPr="11B61B0A">
        <w:rPr>
          <w:rFonts w:eastAsia="Courier New" w:cs="Courier New"/>
        </w:rPr>
        <w:t xml:space="preserve"> version specific identifier --&gt;</w:t>
      </w:r>
      <w:r w:rsidR="1AD7043A">
        <w:br/>
      </w:r>
      <w:r w:rsidRPr="11B61B0A">
        <w:rPr>
          <w:rFonts w:eastAsia="Courier New" w:cs="Courier New"/>
        </w:rPr>
        <w:t xml:space="preserve">          &lt;id root="</w:t>
      </w:r>
      <w:r w:rsidRPr="2588F33B">
        <w:rPr>
          <w:rStyle w:val="XMLname"/>
          <w:noProof w:val="0"/>
        </w:rPr>
        <w:t>2.16.840.1.113883.4.738"</w:t>
      </w:r>
      <w:r w:rsidRPr="11B61B0A">
        <w:rPr>
          <w:rFonts w:eastAsia="Courier New" w:cs="Courier New"/>
        </w:rPr>
        <w:t xml:space="preserve"> </w:t>
      </w:r>
    </w:p>
    <w:p w14:paraId="0F2D7A28" w14:textId="3073E077" w:rsidR="009F75C3" w:rsidRPr="00901D38" w:rsidRDefault="2588F33B">
      <w:pPr>
        <w:pStyle w:val="Example"/>
        <w:ind w:left="720"/>
        <w:rPr>
          <w:rFonts w:eastAsia="Courier New" w:cs="Courier New"/>
        </w:rPr>
      </w:pPr>
      <w:r w:rsidRPr="11B61B0A">
        <w:rPr>
          <w:rFonts w:eastAsia="Courier New" w:cs="Courier New"/>
        </w:rPr>
        <w:t xml:space="preserve">              </w:t>
      </w:r>
      <w:proofErr w:type="gramStart"/>
      <w:r w:rsidRPr="11B61B0A">
        <w:rPr>
          <w:rFonts w:eastAsia="Courier New" w:cs="Courier New"/>
        </w:rPr>
        <w:t>extension</w:t>
      </w:r>
      <w:proofErr w:type="gramEnd"/>
      <w:r w:rsidRPr="11B61B0A">
        <w:rPr>
          <w:rFonts w:eastAsia="Courier New" w:cs="Courier New"/>
        </w:rPr>
        <w:t>="</w:t>
      </w:r>
      <w:r w:rsidR="00725847" w:rsidRPr="00473616">
        <w:rPr>
          <w:rFonts w:cs="Courier New"/>
          <w:lang w:eastAsia="ja-JP"/>
        </w:rPr>
        <w:t>40280382-5abd-fa46-015b-168daf752581</w:t>
      </w:r>
      <w:r w:rsidRPr="11B61B0A">
        <w:rPr>
          <w:rFonts w:eastAsia="Courier New" w:cs="Courier New"/>
        </w:rPr>
        <w:t>"/&gt;</w:t>
      </w:r>
      <w:r w:rsidR="1AD7043A">
        <w:br/>
      </w:r>
      <w:r w:rsidRPr="11B61B0A">
        <w:rPr>
          <w:rFonts w:eastAsia="Courier New" w:cs="Courier New"/>
        </w:rPr>
        <w:t xml:space="preserve">        &lt;/</w:t>
      </w:r>
      <w:proofErr w:type="spellStart"/>
      <w:r w:rsidRPr="11B61B0A">
        <w:rPr>
          <w:rFonts w:eastAsia="Courier New" w:cs="Courier New"/>
        </w:rPr>
        <w:t>externalDocument</w:t>
      </w:r>
      <w:proofErr w:type="spellEnd"/>
      <w:r w:rsidRPr="11B61B0A">
        <w:rPr>
          <w:rFonts w:eastAsia="Courier New" w:cs="Courier New"/>
        </w:rPr>
        <w:t>&gt;</w:t>
      </w:r>
      <w:r w:rsidR="1AD7043A">
        <w:br/>
      </w:r>
      <w:r w:rsidRPr="11B61B0A">
        <w:rPr>
          <w:rFonts w:eastAsia="Courier New" w:cs="Courier New"/>
        </w:rPr>
        <w:t xml:space="preserve">      &lt;/reference&gt;</w:t>
      </w:r>
      <w:r w:rsidR="1AD7043A">
        <w:br/>
      </w:r>
      <w:r w:rsidRPr="11B61B0A">
        <w:rPr>
          <w:rFonts w:eastAsia="Courier New" w:cs="Courier New"/>
        </w:rPr>
        <w:t xml:space="preserve">    &lt;/organizer&gt;</w:t>
      </w:r>
    </w:p>
    <w:p w14:paraId="5EB4079A" w14:textId="77777777" w:rsidR="009F75C3" w:rsidRPr="00901D38" w:rsidRDefault="7F880045">
      <w:pPr>
        <w:pStyle w:val="Example"/>
        <w:ind w:left="720" w:firstLine="540"/>
        <w:rPr>
          <w:rFonts w:eastAsia="Courier New" w:cs="Courier New"/>
        </w:rPr>
      </w:pPr>
      <w:r w:rsidRPr="11B61B0A">
        <w:rPr>
          <w:rFonts w:eastAsia="Courier New" w:cs="Courier New"/>
        </w:rPr>
        <w:t>&lt;</w:t>
      </w:r>
      <w:proofErr w:type="gramStart"/>
      <w:r w:rsidRPr="11B61B0A">
        <w:rPr>
          <w:rFonts w:eastAsia="Courier New" w:cs="Courier New"/>
        </w:rPr>
        <w:t>organizer</w:t>
      </w:r>
      <w:proofErr w:type="gramEnd"/>
      <w:r w:rsidRPr="11B61B0A">
        <w:rPr>
          <w:rFonts w:eastAsia="Courier New" w:cs="Courier New"/>
        </w:rPr>
        <w:t>&gt;</w:t>
      </w:r>
    </w:p>
    <w:p w14:paraId="3B948C31" w14:textId="77777777" w:rsidR="009F75C3" w:rsidRPr="00901D38" w:rsidRDefault="2588F33B">
      <w:pPr>
        <w:pStyle w:val="Example"/>
        <w:ind w:left="720" w:firstLine="540"/>
        <w:rPr>
          <w:rFonts w:eastAsia="Courier New" w:cs="Courier New"/>
        </w:rPr>
      </w:pPr>
      <w:r w:rsidRPr="11B61B0A">
        <w:rPr>
          <w:rFonts w:eastAsia="Courier New" w:cs="Courier New"/>
        </w:rPr>
        <w:t xml:space="preserve">  ...</w:t>
      </w:r>
    </w:p>
    <w:p w14:paraId="4CD30732" w14:textId="77777777" w:rsidR="009F75C3" w:rsidRPr="00901D38" w:rsidRDefault="7F880045">
      <w:pPr>
        <w:pStyle w:val="Example"/>
        <w:ind w:left="720" w:firstLine="540"/>
        <w:rPr>
          <w:rFonts w:eastAsia="Courier New" w:cs="Courier New"/>
        </w:rPr>
      </w:pPr>
      <w:r w:rsidRPr="11B61B0A">
        <w:rPr>
          <w:rFonts w:eastAsia="Courier New" w:cs="Courier New"/>
        </w:rPr>
        <w:t>&lt;/organizer&gt;</w:t>
      </w:r>
      <w:r w:rsidR="5430556B">
        <w:br/>
      </w:r>
      <w:r w:rsidRPr="11B61B0A">
        <w:rPr>
          <w:rFonts w:eastAsia="Courier New" w:cs="Courier New"/>
        </w:rPr>
        <w:t xml:space="preserve">  &lt;/entry&gt;  </w:t>
      </w:r>
    </w:p>
    <w:p w14:paraId="56C7E95F" w14:textId="77777777" w:rsidR="009F75C3" w:rsidRPr="00901D38" w:rsidRDefault="7F880045">
      <w:pPr>
        <w:pStyle w:val="Example"/>
        <w:ind w:left="720"/>
        <w:rPr>
          <w:rFonts w:eastAsia="Courier New" w:cs="Courier New"/>
        </w:rPr>
      </w:pPr>
      <w:r w:rsidRPr="11B61B0A">
        <w:rPr>
          <w:rFonts w:eastAsia="Courier New" w:cs="Courier New"/>
        </w:rPr>
        <w:t>&lt;/section&gt;</w:t>
      </w:r>
    </w:p>
    <w:p w14:paraId="4E50C40B" w14:textId="77777777" w:rsidR="00602579" w:rsidRPr="003D5DD8" w:rsidRDefault="00602579" w:rsidP="00DA0537">
      <w:pPr>
        <w:pStyle w:val="Heading4"/>
      </w:pPr>
      <w:bookmarkStart w:id="944" w:name="_Toc389770292"/>
      <w:bookmarkStart w:id="945" w:name="_Reporting_Parameters_Section"/>
      <w:bookmarkStart w:id="946" w:name="_Toc486370156"/>
      <w:bookmarkEnd w:id="944"/>
      <w:bookmarkEnd w:id="945"/>
      <w:r>
        <w:t xml:space="preserve">Reporting Parameters Section </w:t>
      </w:r>
      <w:r w:rsidR="000D66F4">
        <w:t>–</w:t>
      </w:r>
      <w:r>
        <w:t xml:space="preserve"> CMS</w:t>
      </w:r>
      <w:bookmarkEnd w:id="946"/>
    </w:p>
    <w:bookmarkEnd w:id="931"/>
    <w:bookmarkEnd w:id="932"/>
    <w:p w14:paraId="0B7DAE5E" w14:textId="77777777" w:rsidR="005F0261" w:rsidRPr="003D5DD8" w:rsidRDefault="7F880045" w:rsidP="00E26C6E">
      <w:pPr>
        <w:pStyle w:val="BodyText0"/>
      </w:pPr>
      <w:r>
        <w:t>The Reporting Parameters Section provides information about the reporting time interval, and may contain other information that provides context for the patient data being reported.</w:t>
      </w:r>
    </w:p>
    <w:p w14:paraId="6F9713DA" w14:textId="06F5E219" w:rsidR="009F75C3" w:rsidRDefault="009F75C3" w:rsidP="009F75C3">
      <w:pPr>
        <w:pStyle w:val="Caption-nospace"/>
      </w:pPr>
      <w:bookmarkStart w:id="947" w:name="_Toc290640050"/>
      <w:bookmarkStart w:id="948" w:name="_Toc424024364"/>
      <w:bookmarkStart w:id="949" w:name="_Toc450408279"/>
      <w:bookmarkStart w:id="950" w:name="_Toc487412656"/>
      <w:r w:rsidRPr="003D5DD8">
        <w:lastRenderedPageBreak/>
        <w:t xml:space="preserve">Table </w:t>
      </w:r>
      <w:r w:rsidR="006E4296" w:rsidRPr="003D5DD8">
        <w:fldChar w:fldCharType="begin"/>
      </w:r>
      <w:r w:rsidRPr="003D5DD8">
        <w:instrText>SEQ Table \* ARABIC</w:instrText>
      </w:r>
      <w:r w:rsidR="006E4296" w:rsidRPr="003D5DD8">
        <w:fldChar w:fldCharType="separate"/>
      </w:r>
      <w:r w:rsidR="0096209A">
        <w:rPr>
          <w:noProof/>
        </w:rPr>
        <w:t>10</w:t>
      </w:r>
      <w:r w:rsidR="006E4296" w:rsidRPr="003D5DD8">
        <w:fldChar w:fldCharType="end"/>
      </w:r>
      <w:r w:rsidRPr="003D5DD8">
        <w:t>: Reporting Parameters Section</w:t>
      </w:r>
      <w:r>
        <w:t xml:space="preserve"> – CMS </w:t>
      </w:r>
      <w:r w:rsidRPr="003D5DD8">
        <w:t>Constraints Overview</w:t>
      </w:r>
      <w:bookmarkEnd w:id="947"/>
      <w:bookmarkEnd w:id="948"/>
      <w:bookmarkEnd w:id="949"/>
      <w:bookmarkEnd w:id="950"/>
    </w:p>
    <w:p w14:paraId="11E18BE2" w14:textId="77777777" w:rsidR="009F75C3" w:rsidRPr="00905B61" w:rsidRDefault="7F880045" w:rsidP="009F75C3">
      <w:pPr>
        <w:pStyle w:val="Caption-OID"/>
      </w:pPr>
      <w:proofErr w:type="gramStart"/>
      <w:r>
        <w:t>section</w:t>
      </w:r>
      <w:proofErr w:type="gramEnd"/>
      <w:r>
        <w:t xml:space="preserve"> (identifier: urn:oid:2.16.840.1.113883.10.20.17.2.1.1:2016-03-01)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638"/>
        <w:gridCol w:w="900"/>
        <w:gridCol w:w="990"/>
        <w:gridCol w:w="1260"/>
        <w:gridCol w:w="1170"/>
        <w:gridCol w:w="3618"/>
      </w:tblGrid>
      <w:tr w:rsidR="001440D3" w:rsidRPr="00D6290E" w14:paraId="744AE576" w14:textId="77777777" w:rsidTr="11B61B0A">
        <w:trPr>
          <w:cantSplit/>
          <w:tblHeader/>
        </w:trPr>
        <w:tc>
          <w:tcPr>
            <w:tcW w:w="1638" w:type="dxa"/>
            <w:shd w:val="clear" w:color="auto" w:fill="1F497D"/>
            <w:noWrap/>
          </w:tcPr>
          <w:p w14:paraId="14C00FFB" w14:textId="77777777" w:rsidR="009F75C3" w:rsidRPr="00901D38" w:rsidRDefault="7F880045">
            <w:pPr>
              <w:pStyle w:val="TableHead"/>
              <w:rPr>
                <w:rFonts w:ascii="Calibri" w:eastAsia="Calibri" w:hAnsi="Calibri" w:cs="Calibri"/>
              </w:rPr>
            </w:pPr>
            <w:r w:rsidRPr="00901D38">
              <w:rPr>
                <w:rFonts w:ascii="Calibri" w:eastAsia="Calibri" w:hAnsi="Calibri" w:cs="Calibri"/>
              </w:rPr>
              <w:t>XPath</w:t>
            </w:r>
          </w:p>
        </w:tc>
        <w:tc>
          <w:tcPr>
            <w:tcW w:w="900" w:type="dxa"/>
            <w:shd w:val="clear" w:color="auto" w:fill="1F497D"/>
            <w:noWrap/>
          </w:tcPr>
          <w:p w14:paraId="2731D079" w14:textId="77777777" w:rsidR="009F75C3" w:rsidRPr="00901D38" w:rsidRDefault="7F880045">
            <w:pPr>
              <w:pStyle w:val="TableHead"/>
              <w:rPr>
                <w:rFonts w:ascii="Calibri" w:eastAsia="Calibri" w:hAnsi="Calibri" w:cs="Calibri"/>
              </w:rPr>
            </w:pPr>
            <w:r w:rsidRPr="00901D38">
              <w:rPr>
                <w:rFonts w:ascii="Calibri" w:eastAsia="Calibri" w:hAnsi="Calibri" w:cs="Calibri"/>
              </w:rPr>
              <w:t>Card.</w:t>
            </w:r>
          </w:p>
        </w:tc>
        <w:tc>
          <w:tcPr>
            <w:tcW w:w="990" w:type="dxa"/>
            <w:shd w:val="clear" w:color="auto" w:fill="1F497D"/>
            <w:noWrap/>
          </w:tcPr>
          <w:p w14:paraId="3D1785F4" w14:textId="77777777" w:rsidR="009F75C3" w:rsidRPr="00901D38" w:rsidRDefault="7F880045">
            <w:pPr>
              <w:pStyle w:val="TableHead"/>
              <w:rPr>
                <w:rFonts w:ascii="Calibri" w:eastAsia="Calibri" w:hAnsi="Calibri" w:cs="Calibri"/>
              </w:rPr>
            </w:pPr>
            <w:r w:rsidRPr="00901D38">
              <w:rPr>
                <w:rFonts w:ascii="Calibri" w:eastAsia="Calibri" w:hAnsi="Calibri" w:cs="Calibri"/>
              </w:rPr>
              <w:t>Verb</w:t>
            </w:r>
          </w:p>
        </w:tc>
        <w:tc>
          <w:tcPr>
            <w:tcW w:w="1260" w:type="dxa"/>
            <w:shd w:val="clear" w:color="auto" w:fill="1F497D"/>
            <w:noWrap/>
          </w:tcPr>
          <w:p w14:paraId="4A7AACDE" w14:textId="77777777" w:rsidR="009F75C3" w:rsidRPr="00901D38" w:rsidRDefault="7F880045">
            <w:pPr>
              <w:pStyle w:val="TableHead"/>
              <w:rPr>
                <w:rFonts w:ascii="Calibri" w:eastAsia="Calibri" w:hAnsi="Calibri" w:cs="Calibri"/>
              </w:rPr>
            </w:pPr>
            <w:r w:rsidRPr="00901D38">
              <w:rPr>
                <w:rFonts w:ascii="Calibri" w:eastAsia="Calibri" w:hAnsi="Calibri" w:cs="Calibri"/>
              </w:rPr>
              <w:t>Data Type</w:t>
            </w:r>
          </w:p>
        </w:tc>
        <w:tc>
          <w:tcPr>
            <w:tcW w:w="1170" w:type="dxa"/>
            <w:shd w:val="clear" w:color="auto" w:fill="1F497D"/>
            <w:noWrap/>
          </w:tcPr>
          <w:p w14:paraId="5F46A893" w14:textId="5F48DD64" w:rsidR="009F75C3" w:rsidRPr="00901D38" w:rsidRDefault="007438E4">
            <w:pPr>
              <w:pStyle w:val="TableHead"/>
              <w:rPr>
                <w:rFonts w:ascii="Calibri" w:eastAsia="Calibri" w:hAnsi="Calibri" w:cs="Calibri"/>
              </w:rPr>
            </w:pPr>
            <w:r>
              <w:rPr>
                <w:rFonts w:ascii="Calibri" w:eastAsia="Calibri" w:hAnsi="Calibri" w:cs="Calibri"/>
              </w:rPr>
              <w:t>CONF. #</w:t>
            </w:r>
          </w:p>
        </w:tc>
        <w:tc>
          <w:tcPr>
            <w:tcW w:w="3618" w:type="dxa"/>
            <w:shd w:val="clear" w:color="auto" w:fill="1F497D"/>
            <w:noWrap/>
          </w:tcPr>
          <w:p w14:paraId="34BDE6C5" w14:textId="77777777" w:rsidR="009F75C3" w:rsidRPr="00901D38" w:rsidRDefault="7F880045">
            <w:pPr>
              <w:pStyle w:val="TableHead"/>
              <w:rPr>
                <w:rFonts w:ascii="Calibri" w:eastAsia="Calibri" w:hAnsi="Calibri" w:cs="Calibri"/>
              </w:rPr>
            </w:pPr>
            <w:r w:rsidRPr="00901D38">
              <w:rPr>
                <w:rFonts w:ascii="Calibri" w:eastAsia="Calibri" w:hAnsi="Calibri" w:cs="Calibri"/>
              </w:rPr>
              <w:t>Value</w:t>
            </w:r>
          </w:p>
        </w:tc>
      </w:tr>
      <w:tr w:rsidR="001440D3" w:rsidRPr="00D6290E" w14:paraId="54C84CA9" w14:textId="77777777" w:rsidTr="11B61B0A">
        <w:trPr>
          <w:cantSplit/>
        </w:trPr>
        <w:tc>
          <w:tcPr>
            <w:tcW w:w="1638" w:type="dxa"/>
            <w:shd w:val="clear" w:color="auto" w:fill="auto"/>
          </w:tcPr>
          <w:p w14:paraId="7851CE29" w14:textId="77777777" w:rsidR="009F75C3" w:rsidRPr="00D6290E" w:rsidRDefault="009F75C3" w:rsidP="00AF3FED">
            <w:pPr>
              <w:pStyle w:val="TableText"/>
            </w:pPr>
            <w:r w:rsidRPr="00D6290E">
              <w:tab/>
              <w:t>templateId</w:t>
            </w:r>
          </w:p>
        </w:tc>
        <w:tc>
          <w:tcPr>
            <w:tcW w:w="900" w:type="dxa"/>
            <w:shd w:val="clear" w:color="auto" w:fill="auto"/>
          </w:tcPr>
          <w:p w14:paraId="755EE31E" w14:textId="77777777" w:rsidR="009F75C3" w:rsidRPr="00D6290E" w:rsidRDefault="009F75C3" w:rsidP="00AF3FED">
            <w:pPr>
              <w:pStyle w:val="TableText"/>
            </w:pPr>
            <w:r w:rsidRPr="00D6290E">
              <w:t>1..1</w:t>
            </w:r>
          </w:p>
        </w:tc>
        <w:tc>
          <w:tcPr>
            <w:tcW w:w="990" w:type="dxa"/>
            <w:shd w:val="clear" w:color="auto" w:fill="auto"/>
          </w:tcPr>
          <w:p w14:paraId="543BE936" w14:textId="77777777" w:rsidR="009F75C3" w:rsidRPr="00D6290E" w:rsidRDefault="009F75C3" w:rsidP="00AF3FED">
            <w:pPr>
              <w:pStyle w:val="TableText"/>
            </w:pPr>
            <w:r w:rsidRPr="00D6290E">
              <w:t>SHALL</w:t>
            </w:r>
          </w:p>
        </w:tc>
        <w:tc>
          <w:tcPr>
            <w:tcW w:w="1260" w:type="dxa"/>
            <w:shd w:val="clear" w:color="auto" w:fill="auto"/>
          </w:tcPr>
          <w:p w14:paraId="196EAB70" w14:textId="77777777" w:rsidR="009F75C3" w:rsidRPr="00D6290E" w:rsidRDefault="009F75C3" w:rsidP="00AF3FED">
            <w:pPr>
              <w:pStyle w:val="TableText"/>
              <w:rPr>
                <w:noProof w:val="0"/>
                <w:sz w:val="18"/>
                <w:szCs w:val="18"/>
              </w:rPr>
            </w:pPr>
          </w:p>
        </w:tc>
        <w:tc>
          <w:tcPr>
            <w:tcW w:w="1170" w:type="dxa"/>
            <w:shd w:val="clear" w:color="auto" w:fill="auto"/>
          </w:tcPr>
          <w:p w14:paraId="45B3B3F7" w14:textId="77777777" w:rsidR="009F75C3" w:rsidRPr="00626300" w:rsidRDefault="008C6A6D" w:rsidP="00AF3FED">
            <w:pPr>
              <w:pStyle w:val="TableText"/>
              <w:rPr>
                <w:color w:val="0033CC"/>
                <w:sz w:val="18"/>
                <w:szCs w:val="18"/>
              </w:rPr>
            </w:pPr>
            <w:hyperlink w:anchor="C_CMS_0040">
              <w:r w:rsidR="009F75C3" w:rsidRPr="00626300">
                <w:rPr>
                  <w:rStyle w:val="HyperlinkText9pt"/>
                  <w:color w:val="0033CC"/>
                  <w:szCs w:val="18"/>
                </w:rPr>
                <w:t>CMS_0040</w:t>
              </w:r>
            </w:hyperlink>
          </w:p>
        </w:tc>
        <w:tc>
          <w:tcPr>
            <w:tcW w:w="3618" w:type="dxa"/>
            <w:shd w:val="clear" w:color="auto" w:fill="auto"/>
          </w:tcPr>
          <w:p w14:paraId="1A0BE120" w14:textId="77777777" w:rsidR="009F75C3" w:rsidRPr="00D6290E" w:rsidRDefault="009F75C3" w:rsidP="00AF3FED">
            <w:pPr>
              <w:pStyle w:val="TableText"/>
              <w:rPr>
                <w:noProof w:val="0"/>
                <w:sz w:val="18"/>
                <w:szCs w:val="18"/>
              </w:rPr>
            </w:pPr>
          </w:p>
        </w:tc>
      </w:tr>
      <w:tr w:rsidR="001440D3" w:rsidRPr="00D6290E" w14:paraId="1C71698C" w14:textId="77777777" w:rsidTr="11B61B0A">
        <w:trPr>
          <w:cantSplit/>
        </w:trPr>
        <w:tc>
          <w:tcPr>
            <w:tcW w:w="1638" w:type="dxa"/>
            <w:shd w:val="clear" w:color="auto" w:fill="auto"/>
          </w:tcPr>
          <w:p w14:paraId="2331C68A" w14:textId="77777777" w:rsidR="009F75C3" w:rsidRPr="00D6290E" w:rsidRDefault="009F75C3" w:rsidP="00AF3FED">
            <w:pPr>
              <w:pStyle w:val="TableText"/>
            </w:pPr>
            <w:r w:rsidRPr="00D6290E">
              <w:tab/>
            </w:r>
            <w:r w:rsidRPr="00D6290E">
              <w:tab/>
              <w:t>@root</w:t>
            </w:r>
          </w:p>
        </w:tc>
        <w:tc>
          <w:tcPr>
            <w:tcW w:w="900" w:type="dxa"/>
            <w:shd w:val="clear" w:color="auto" w:fill="auto"/>
          </w:tcPr>
          <w:p w14:paraId="479A5920" w14:textId="77777777" w:rsidR="009F75C3" w:rsidRPr="00D6290E" w:rsidRDefault="009F75C3" w:rsidP="00AF3FED">
            <w:pPr>
              <w:pStyle w:val="TableText"/>
            </w:pPr>
            <w:r w:rsidRPr="00D6290E">
              <w:t>1..1</w:t>
            </w:r>
          </w:p>
        </w:tc>
        <w:tc>
          <w:tcPr>
            <w:tcW w:w="990" w:type="dxa"/>
            <w:shd w:val="clear" w:color="auto" w:fill="auto"/>
          </w:tcPr>
          <w:p w14:paraId="0759F4EC" w14:textId="77777777" w:rsidR="009F75C3" w:rsidRPr="00D6290E" w:rsidRDefault="009F75C3" w:rsidP="00AF3FED">
            <w:pPr>
              <w:pStyle w:val="TableText"/>
            </w:pPr>
            <w:r w:rsidRPr="00D6290E">
              <w:t>SHALL</w:t>
            </w:r>
          </w:p>
        </w:tc>
        <w:tc>
          <w:tcPr>
            <w:tcW w:w="1260" w:type="dxa"/>
            <w:shd w:val="clear" w:color="auto" w:fill="auto"/>
          </w:tcPr>
          <w:p w14:paraId="2115C27A" w14:textId="77777777" w:rsidR="009F75C3" w:rsidRPr="00D6290E" w:rsidRDefault="009F75C3" w:rsidP="00AF3FED">
            <w:pPr>
              <w:pStyle w:val="TableText"/>
              <w:rPr>
                <w:noProof w:val="0"/>
                <w:sz w:val="18"/>
                <w:szCs w:val="18"/>
              </w:rPr>
            </w:pPr>
          </w:p>
        </w:tc>
        <w:tc>
          <w:tcPr>
            <w:tcW w:w="1170" w:type="dxa"/>
            <w:shd w:val="clear" w:color="auto" w:fill="auto"/>
          </w:tcPr>
          <w:p w14:paraId="5AD27366" w14:textId="77777777" w:rsidR="009F75C3" w:rsidRPr="00626300" w:rsidRDefault="008C6A6D" w:rsidP="00AF3FED">
            <w:pPr>
              <w:pStyle w:val="TableText"/>
              <w:rPr>
                <w:color w:val="0033CC"/>
                <w:sz w:val="18"/>
                <w:szCs w:val="18"/>
              </w:rPr>
            </w:pPr>
            <w:hyperlink w:anchor="C_CMS_0041">
              <w:r w:rsidR="009F75C3" w:rsidRPr="00626300">
                <w:rPr>
                  <w:rStyle w:val="HyperlinkText9pt"/>
                  <w:color w:val="0033CC"/>
                  <w:szCs w:val="18"/>
                </w:rPr>
                <w:t>CMS_0041</w:t>
              </w:r>
            </w:hyperlink>
          </w:p>
        </w:tc>
        <w:tc>
          <w:tcPr>
            <w:tcW w:w="3618" w:type="dxa"/>
            <w:shd w:val="clear" w:color="auto" w:fill="auto"/>
          </w:tcPr>
          <w:p w14:paraId="56A1E8EB" w14:textId="77777777" w:rsidR="009F75C3" w:rsidRPr="00D6290E" w:rsidRDefault="009F75C3" w:rsidP="00AF3FED">
            <w:pPr>
              <w:pStyle w:val="TableText"/>
              <w:rPr>
                <w:noProof w:val="0"/>
                <w:sz w:val="18"/>
                <w:szCs w:val="18"/>
              </w:rPr>
            </w:pPr>
            <w:r w:rsidRPr="00D6290E">
              <w:t>2.16.840.1.113883.10.20.17.2.1</w:t>
            </w:r>
            <w:r w:rsidR="003C3F05" w:rsidRPr="00D6290E">
              <w:t>.1</w:t>
            </w:r>
          </w:p>
        </w:tc>
      </w:tr>
      <w:tr w:rsidR="001440D3" w:rsidRPr="00D6290E" w14:paraId="561D6A25" w14:textId="77777777" w:rsidTr="11B61B0A">
        <w:trPr>
          <w:cantSplit/>
        </w:trPr>
        <w:tc>
          <w:tcPr>
            <w:tcW w:w="1638" w:type="dxa"/>
            <w:shd w:val="clear" w:color="auto" w:fill="auto"/>
          </w:tcPr>
          <w:p w14:paraId="45EAE219" w14:textId="77777777" w:rsidR="009F75C3" w:rsidRPr="00D6290E" w:rsidRDefault="009F75C3" w:rsidP="00AF3FED">
            <w:pPr>
              <w:pStyle w:val="TableText"/>
            </w:pPr>
            <w:r w:rsidRPr="00D6290E">
              <w:tab/>
            </w:r>
            <w:r w:rsidRPr="00D6290E">
              <w:tab/>
              <w:t>@extension</w:t>
            </w:r>
          </w:p>
        </w:tc>
        <w:tc>
          <w:tcPr>
            <w:tcW w:w="900" w:type="dxa"/>
            <w:shd w:val="clear" w:color="auto" w:fill="auto"/>
          </w:tcPr>
          <w:p w14:paraId="5EF0A26F" w14:textId="77777777" w:rsidR="009F75C3" w:rsidRPr="00D6290E" w:rsidRDefault="009F75C3" w:rsidP="00AF3FED">
            <w:pPr>
              <w:pStyle w:val="TableText"/>
            </w:pPr>
            <w:r w:rsidRPr="00D6290E">
              <w:t>1..1</w:t>
            </w:r>
          </w:p>
        </w:tc>
        <w:tc>
          <w:tcPr>
            <w:tcW w:w="990" w:type="dxa"/>
            <w:shd w:val="clear" w:color="auto" w:fill="auto"/>
          </w:tcPr>
          <w:p w14:paraId="509475DB" w14:textId="77777777" w:rsidR="009F75C3" w:rsidRPr="00D6290E" w:rsidRDefault="009F75C3" w:rsidP="00AF3FED">
            <w:pPr>
              <w:pStyle w:val="TableText"/>
            </w:pPr>
            <w:r w:rsidRPr="00D6290E">
              <w:t>SHALL</w:t>
            </w:r>
          </w:p>
        </w:tc>
        <w:tc>
          <w:tcPr>
            <w:tcW w:w="1260" w:type="dxa"/>
            <w:shd w:val="clear" w:color="auto" w:fill="auto"/>
          </w:tcPr>
          <w:p w14:paraId="6A7A4439" w14:textId="77777777" w:rsidR="009F75C3" w:rsidRPr="00D6290E" w:rsidRDefault="009F75C3" w:rsidP="00AF3FED">
            <w:pPr>
              <w:pStyle w:val="TableText"/>
              <w:rPr>
                <w:noProof w:val="0"/>
                <w:sz w:val="18"/>
                <w:szCs w:val="18"/>
              </w:rPr>
            </w:pPr>
          </w:p>
        </w:tc>
        <w:tc>
          <w:tcPr>
            <w:tcW w:w="1170" w:type="dxa"/>
            <w:shd w:val="clear" w:color="auto" w:fill="auto"/>
          </w:tcPr>
          <w:p w14:paraId="6F982D99" w14:textId="77777777" w:rsidR="009F75C3" w:rsidRPr="00626300" w:rsidRDefault="008C6A6D" w:rsidP="00AF3FED">
            <w:pPr>
              <w:pStyle w:val="TableText"/>
              <w:rPr>
                <w:color w:val="0033CC"/>
                <w:sz w:val="18"/>
                <w:szCs w:val="18"/>
              </w:rPr>
            </w:pPr>
            <w:hyperlink w:anchor="C_CMS_0042">
              <w:r w:rsidR="009F75C3" w:rsidRPr="00626300">
                <w:rPr>
                  <w:rStyle w:val="HyperlinkText9pt"/>
                  <w:color w:val="0033CC"/>
                  <w:szCs w:val="18"/>
                </w:rPr>
                <w:t>CMS_0042</w:t>
              </w:r>
            </w:hyperlink>
          </w:p>
        </w:tc>
        <w:tc>
          <w:tcPr>
            <w:tcW w:w="3618" w:type="dxa"/>
            <w:shd w:val="clear" w:color="auto" w:fill="auto"/>
          </w:tcPr>
          <w:p w14:paraId="3C1A4031" w14:textId="77777777" w:rsidR="009F75C3" w:rsidRPr="00D6290E" w:rsidRDefault="00C42D5F" w:rsidP="00AF3FED">
            <w:pPr>
              <w:pStyle w:val="TableText"/>
              <w:rPr>
                <w:noProof w:val="0"/>
                <w:sz w:val="18"/>
                <w:szCs w:val="18"/>
              </w:rPr>
            </w:pPr>
            <w:r w:rsidRPr="00D6290E">
              <w:t>2016-03-01</w:t>
            </w:r>
          </w:p>
        </w:tc>
      </w:tr>
      <w:tr w:rsidR="001440D3" w:rsidRPr="00D6290E" w14:paraId="444C8F8C" w14:textId="77777777" w:rsidTr="11B61B0A">
        <w:trPr>
          <w:cantSplit/>
        </w:trPr>
        <w:tc>
          <w:tcPr>
            <w:tcW w:w="1638" w:type="dxa"/>
            <w:shd w:val="clear" w:color="auto" w:fill="auto"/>
          </w:tcPr>
          <w:p w14:paraId="417DFF2F" w14:textId="77777777" w:rsidR="009F75C3" w:rsidRPr="00D6290E" w:rsidRDefault="009F75C3" w:rsidP="00AF3FED">
            <w:pPr>
              <w:pStyle w:val="TableText"/>
            </w:pPr>
            <w:r w:rsidRPr="00D6290E">
              <w:tab/>
              <w:t>entry</w:t>
            </w:r>
          </w:p>
        </w:tc>
        <w:tc>
          <w:tcPr>
            <w:tcW w:w="900" w:type="dxa"/>
            <w:shd w:val="clear" w:color="auto" w:fill="auto"/>
          </w:tcPr>
          <w:p w14:paraId="19B37D93" w14:textId="77777777" w:rsidR="009F75C3" w:rsidRPr="00D6290E" w:rsidRDefault="009F75C3" w:rsidP="00AF3FED">
            <w:pPr>
              <w:pStyle w:val="TableText"/>
            </w:pPr>
            <w:r w:rsidRPr="00D6290E">
              <w:t>1..1</w:t>
            </w:r>
          </w:p>
        </w:tc>
        <w:tc>
          <w:tcPr>
            <w:tcW w:w="990" w:type="dxa"/>
            <w:shd w:val="clear" w:color="auto" w:fill="auto"/>
          </w:tcPr>
          <w:p w14:paraId="15E53F88" w14:textId="77777777" w:rsidR="009F75C3" w:rsidRPr="00D6290E" w:rsidRDefault="009F75C3" w:rsidP="00AF3FED">
            <w:pPr>
              <w:pStyle w:val="TableText"/>
            </w:pPr>
            <w:r w:rsidRPr="00D6290E">
              <w:t>SHALL</w:t>
            </w:r>
          </w:p>
        </w:tc>
        <w:tc>
          <w:tcPr>
            <w:tcW w:w="1260" w:type="dxa"/>
            <w:shd w:val="clear" w:color="auto" w:fill="auto"/>
          </w:tcPr>
          <w:p w14:paraId="16C2F0B1" w14:textId="77777777" w:rsidR="009F75C3" w:rsidRPr="00D6290E" w:rsidRDefault="009F75C3" w:rsidP="00AF3FED">
            <w:pPr>
              <w:pStyle w:val="TableText"/>
              <w:rPr>
                <w:noProof w:val="0"/>
                <w:sz w:val="18"/>
                <w:szCs w:val="18"/>
              </w:rPr>
            </w:pPr>
          </w:p>
        </w:tc>
        <w:tc>
          <w:tcPr>
            <w:tcW w:w="1170" w:type="dxa"/>
            <w:shd w:val="clear" w:color="auto" w:fill="auto"/>
          </w:tcPr>
          <w:p w14:paraId="4F987730" w14:textId="77777777" w:rsidR="009F75C3" w:rsidRPr="00626300" w:rsidRDefault="008C6A6D" w:rsidP="00AF3FED">
            <w:pPr>
              <w:pStyle w:val="TableText"/>
              <w:rPr>
                <w:color w:val="0033CC"/>
                <w:sz w:val="18"/>
                <w:szCs w:val="18"/>
              </w:rPr>
            </w:pPr>
            <w:hyperlink w:anchor="C_CMS_0023">
              <w:r w:rsidR="009F75C3" w:rsidRPr="00626300">
                <w:rPr>
                  <w:rStyle w:val="HyperlinkText9pt"/>
                  <w:color w:val="0033CC"/>
                  <w:szCs w:val="18"/>
                </w:rPr>
                <w:t>CMS_0023</w:t>
              </w:r>
            </w:hyperlink>
          </w:p>
        </w:tc>
        <w:tc>
          <w:tcPr>
            <w:tcW w:w="3618" w:type="dxa"/>
            <w:shd w:val="clear" w:color="auto" w:fill="auto"/>
          </w:tcPr>
          <w:p w14:paraId="272151D1" w14:textId="77777777" w:rsidR="009F75C3" w:rsidRPr="00D6290E" w:rsidRDefault="009F75C3" w:rsidP="00AF3FED">
            <w:pPr>
              <w:pStyle w:val="TableText"/>
              <w:rPr>
                <w:noProof w:val="0"/>
                <w:sz w:val="18"/>
                <w:szCs w:val="18"/>
              </w:rPr>
            </w:pPr>
          </w:p>
        </w:tc>
      </w:tr>
      <w:tr w:rsidR="001440D3" w:rsidRPr="00D6290E" w14:paraId="4CD51BF1" w14:textId="77777777" w:rsidTr="11B61B0A">
        <w:trPr>
          <w:cantSplit/>
        </w:trPr>
        <w:tc>
          <w:tcPr>
            <w:tcW w:w="1638" w:type="dxa"/>
            <w:shd w:val="clear" w:color="auto" w:fill="auto"/>
          </w:tcPr>
          <w:p w14:paraId="482BD8C8" w14:textId="77777777" w:rsidR="009F75C3" w:rsidRPr="00D6290E" w:rsidRDefault="009F75C3" w:rsidP="00AF3FED">
            <w:pPr>
              <w:pStyle w:val="TableText"/>
            </w:pPr>
            <w:r w:rsidRPr="00D6290E">
              <w:tab/>
            </w:r>
            <w:r w:rsidRPr="00D6290E">
              <w:tab/>
              <w:t>act</w:t>
            </w:r>
          </w:p>
        </w:tc>
        <w:tc>
          <w:tcPr>
            <w:tcW w:w="900" w:type="dxa"/>
            <w:shd w:val="clear" w:color="auto" w:fill="auto"/>
          </w:tcPr>
          <w:p w14:paraId="55285236" w14:textId="77777777" w:rsidR="009F75C3" w:rsidRPr="00D6290E" w:rsidRDefault="009F75C3" w:rsidP="00AF3FED">
            <w:pPr>
              <w:pStyle w:val="TableText"/>
            </w:pPr>
            <w:r w:rsidRPr="00D6290E">
              <w:t>1..1</w:t>
            </w:r>
          </w:p>
        </w:tc>
        <w:tc>
          <w:tcPr>
            <w:tcW w:w="990" w:type="dxa"/>
            <w:shd w:val="clear" w:color="auto" w:fill="auto"/>
          </w:tcPr>
          <w:p w14:paraId="06E6CE7E" w14:textId="77777777" w:rsidR="009F75C3" w:rsidRPr="00D6290E" w:rsidRDefault="009F75C3" w:rsidP="00AF3FED">
            <w:pPr>
              <w:pStyle w:val="TableText"/>
            </w:pPr>
            <w:r w:rsidRPr="00D6290E">
              <w:t>SHALL</w:t>
            </w:r>
          </w:p>
        </w:tc>
        <w:tc>
          <w:tcPr>
            <w:tcW w:w="1260" w:type="dxa"/>
            <w:shd w:val="clear" w:color="auto" w:fill="auto"/>
          </w:tcPr>
          <w:p w14:paraId="5F8C6853" w14:textId="77777777" w:rsidR="009F75C3" w:rsidRPr="00D6290E" w:rsidRDefault="009F75C3" w:rsidP="00AF3FED">
            <w:pPr>
              <w:pStyle w:val="TableText"/>
              <w:rPr>
                <w:noProof w:val="0"/>
                <w:sz w:val="18"/>
                <w:szCs w:val="18"/>
              </w:rPr>
            </w:pPr>
          </w:p>
        </w:tc>
        <w:tc>
          <w:tcPr>
            <w:tcW w:w="1170" w:type="dxa"/>
            <w:shd w:val="clear" w:color="auto" w:fill="auto"/>
          </w:tcPr>
          <w:p w14:paraId="288B2CF8" w14:textId="77777777" w:rsidR="009F75C3" w:rsidRPr="00626300" w:rsidRDefault="008C6A6D" w:rsidP="00AF3FED">
            <w:pPr>
              <w:pStyle w:val="TableText"/>
              <w:rPr>
                <w:color w:val="0033CC"/>
                <w:sz w:val="18"/>
                <w:szCs w:val="18"/>
              </w:rPr>
            </w:pPr>
            <w:hyperlink w:anchor="C_CMS_0024">
              <w:r w:rsidR="009F75C3" w:rsidRPr="00626300">
                <w:rPr>
                  <w:rStyle w:val="HyperlinkText9pt"/>
                  <w:color w:val="0033CC"/>
                  <w:szCs w:val="18"/>
                </w:rPr>
                <w:t>CMS_0024</w:t>
              </w:r>
            </w:hyperlink>
          </w:p>
        </w:tc>
        <w:tc>
          <w:tcPr>
            <w:tcW w:w="3618" w:type="dxa"/>
            <w:shd w:val="clear" w:color="auto" w:fill="auto"/>
          </w:tcPr>
          <w:p w14:paraId="7E48E062" w14:textId="25F9EBEE" w:rsidR="009F75C3" w:rsidRPr="00626300" w:rsidRDefault="008C6A6D" w:rsidP="00F84C6A">
            <w:pPr>
              <w:pStyle w:val="TableText"/>
              <w:rPr>
                <w:noProof w:val="0"/>
              </w:rPr>
            </w:pPr>
            <w:hyperlink w:anchor="_Reporting_Parameters_Act_1" w:history="1">
              <w:r w:rsidR="009F75C3" w:rsidRPr="00626300">
                <w:rPr>
                  <w:rStyle w:val="Hyperlink"/>
                  <w:color w:val="0033CC"/>
                  <w:lang w:eastAsia="zh-CN"/>
                </w:rPr>
                <w:t xml:space="preserve">Reporting Parameters Act </w:t>
              </w:r>
              <w:r w:rsidR="00F84C6A" w:rsidRPr="00626300">
                <w:rPr>
                  <w:rStyle w:val="Hyperlink"/>
                  <w:color w:val="0033CC"/>
                  <w:lang w:eastAsia="zh-CN"/>
                </w:rPr>
                <w:t>-</w:t>
              </w:r>
              <w:r w:rsidR="009F75C3" w:rsidRPr="00626300">
                <w:rPr>
                  <w:rStyle w:val="Hyperlink"/>
                  <w:color w:val="0033CC"/>
                  <w:lang w:eastAsia="zh-CN"/>
                </w:rPr>
                <w:t xml:space="preserve"> CMS (identifier: urn:hl7ii:2.16.840.1.113883.10.20.17.3.8</w:t>
              </w:r>
              <w:r w:rsidR="003C3F05" w:rsidRPr="00626300">
                <w:rPr>
                  <w:rStyle w:val="Hyperlink"/>
                  <w:color w:val="0033CC"/>
                  <w:lang w:eastAsia="zh-CN"/>
                </w:rPr>
                <w:t>.1</w:t>
              </w:r>
              <w:r w:rsidR="009F75C3" w:rsidRPr="00626300">
                <w:rPr>
                  <w:rStyle w:val="Hyperlink"/>
                  <w:color w:val="0033CC"/>
                  <w:lang w:eastAsia="zh-CN"/>
                </w:rPr>
                <w:t>:</w:t>
              </w:r>
              <w:r w:rsidR="003C3F05" w:rsidRPr="00626300">
                <w:rPr>
                  <w:rStyle w:val="Hyperlink"/>
                  <w:color w:val="0033CC"/>
                  <w:lang w:eastAsia="zh-CN"/>
                </w:rPr>
                <w:t>2016-03-01</w:t>
              </w:r>
              <w:r w:rsidR="009F75C3" w:rsidRPr="00626300">
                <w:rPr>
                  <w:rStyle w:val="Hyperlink"/>
                  <w:color w:val="0033CC"/>
                  <w:lang w:eastAsia="zh-CN"/>
                </w:rPr>
                <w:t>)</w:t>
              </w:r>
            </w:hyperlink>
          </w:p>
        </w:tc>
      </w:tr>
    </w:tbl>
    <w:p w14:paraId="269DCEA2" w14:textId="77777777" w:rsidR="009F75C3" w:rsidRDefault="009F75C3" w:rsidP="009F75C3"/>
    <w:p w14:paraId="0F0CEDC7" w14:textId="77777777" w:rsidR="000B4601" w:rsidRDefault="7F880045" w:rsidP="00616BCA">
      <w:pPr>
        <w:numPr>
          <w:ilvl w:val="0"/>
          <w:numId w:val="11"/>
        </w:numPr>
        <w:spacing w:after="40" w:line="260" w:lineRule="exact"/>
      </w:pPr>
      <w:r>
        <w:t xml:space="preserve">Conforms to </w:t>
      </w:r>
      <w:r w:rsidRPr="00626300">
        <w:rPr>
          <w:rFonts w:ascii="Courier New" w:hAnsi="Courier New" w:cs="Courier New"/>
        </w:rPr>
        <w:t>Reporting Parameters Section</w:t>
      </w:r>
      <w:r>
        <w:t xml:space="preserve"> template </w:t>
      </w:r>
      <w:r w:rsidRPr="7F880045">
        <w:rPr>
          <w:rStyle w:val="XMLname"/>
        </w:rPr>
        <w:t>(identifier: urn:oid:2.16.840.1.113883.10.20.17.2.1)</w:t>
      </w:r>
      <w:r>
        <w:t>.</w:t>
      </w:r>
    </w:p>
    <w:p w14:paraId="7E0AA55C" w14:textId="77777777" w:rsidR="000B4601" w:rsidRDefault="000B4601" w:rsidP="00616BCA">
      <w:pPr>
        <w:numPr>
          <w:ilvl w:val="0"/>
          <w:numId w:val="11"/>
        </w:numPr>
        <w:spacing w:after="40" w:line="260" w:lineRule="exact"/>
      </w:pPr>
      <w:r>
        <w:rPr>
          <w:rStyle w:val="keyword"/>
        </w:rPr>
        <w:t>SHALL</w:t>
      </w:r>
      <w:r>
        <w:t xml:space="preserve"> contain exactly one [1..1] </w:t>
      </w:r>
      <w:proofErr w:type="spellStart"/>
      <w:r w:rsidRPr="00626300">
        <w:rPr>
          <w:rStyle w:val="XMLnameBold"/>
          <w:sz w:val="22"/>
        </w:rPr>
        <w:t>templateId</w:t>
      </w:r>
      <w:bookmarkStart w:id="951" w:name="C_CMS_0040"/>
      <w:bookmarkEnd w:id="951"/>
      <w:proofErr w:type="spellEnd"/>
      <w:r w:rsidRPr="00626300">
        <w:rPr>
          <w:sz w:val="24"/>
        </w:rPr>
        <w:t xml:space="preserve"> </w:t>
      </w:r>
      <w:r>
        <w:t>(CONF:CMS_0040) such that it</w:t>
      </w:r>
    </w:p>
    <w:p w14:paraId="7976B1DB" w14:textId="77777777" w:rsidR="000B4601" w:rsidRDefault="000B4601" w:rsidP="00616BCA">
      <w:pPr>
        <w:numPr>
          <w:ilvl w:val="1"/>
          <w:numId w:val="11"/>
        </w:numPr>
        <w:spacing w:after="40" w:line="260" w:lineRule="exact"/>
      </w:pPr>
      <w:r>
        <w:rPr>
          <w:rStyle w:val="keyword"/>
        </w:rPr>
        <w:t>SHALL</w:t>
      </w:r>
      <w:r>
        <w:t xml:space="preserve"> contain exactly one [1</w:t>
      </w:r>
      <w:proofErr w:type="gramStart"/>
      <w:r>
        <w:t>..1</w:t>
      </w:r>
      <w:proofErr w:type="gramEnd"/>
      <w:r>
        <w:t xml:space="preserve">] </w:t>
      </w:r>
      <w:r w:rsidRPr="00626300">
        <w:rPr>
          <w:rStyle w:val="XMLnameBold"/>
          <w:sz w:val="22"/>
        </w:rPr>
        <w:t>@root</w:t>
      </w:r>
      <w:r>
        <w:t>=</w:t>
      </w:r>
      <w:r>
        <w:rPr>
          <w:rStyle w:val="XMLname"/>
        </w:rPr>
        <w:t>"2.16.840.1.113883.10.20.17.2.1</w:t>
      </w:r>
      <w:r w:rsidR="003C3F05">
        <w:rPr>
          <w:rStyle w:val="XMLname"/>
        </w:rPr>
        <w:t>.1</w:t>
      </w:r>
      <w:r>
        <w:rPr>
          <w:rStyle w:val="XMLname"/>
        </w:rPr>
        <w:t>"</w:t>
      </w:r>
      <w:bookmarkStart w:id="952" w:name="C_CMS_0041"/>
      <w:bookmarkEnd w:id="952"/>
      <w:r>
        <w:t xml:space="preserve"> (CONF:CMS_0041).</w:t>
      </w:r>
    </w:p>
    <w:p w14:paraId="59920D14" w14:textId="77777777" w:rsidR="000B4601" w:rsidRDefault="000B4601" w:rsidP="00616BCA">
      <w:pPr>
        <w:numPr>
          <w:ilvl w:val="1"/>
          <w:numId w:val="11"/>
        </w:numPr>
        <w:spacing w:after="40" w:line="260" w:lineRule="exact"/>
      </w:pPr>
      <w:bookmarkStart w:id="953" w:name="C_CMS_0042"/>
      <w:bookmarkEnd w:id="953"/>
      <w:r>
        <w:rPr>
          <w:rStyle w:val="keyword"/>
        </w:rPr>
        <w:t>SHALL</w:t>
      </w:r>
      <w:r>
        <w:t xml:space="preserve"> contain exactly one [1</w:t>
      </w:r>
      <w:proofErr w:type="gramStart"/>
      <w:r>
        <w:t>..1</w:t>
      </w:r>
      <w:proofErr w:type="gramEnd"/>
      <w:r>
        <w:t xml:space="preserve">] </w:t>
      </w:r>
      <w:r w:rsidRPr="00626300">
        <w:rPr>
          <w:rStyle w:val="XMLnameBold"/>
          <w:sz w:val="22"/>
        </w:rPr>
        <w:t>@extension</w:t>
      </w:r>
      <w:r>
        <w:t>=</w:t>
      </w:r>
      <w:r>
        <w:rPr>
          <w:rStyle w:val="XMLname"/>
        </w:rPr>
        <w:t>"</w:t>
      </w:r>
      <w:r w:rsidR="003C3F05">
        <w:rPr>
          <w:rStyle w:val="XMLname"/>
        </w:rPr>
        <w:t>2016-03-01</w:t>
      </w:r>
      <w:r>
        <w:rPr>
          <w:rStyle w:val="XMLname"/>
        </w:rPr>
        <w:t>"</w:t>
      </w:r>
      <w:r>
        <w:t xml:space="preserve"> (</w:t>
      </w:r>
      <w:r w:rsidRPr="007E1785">
        <w:t>CONF:CMS_0042</w:t>
      </w:r>
      <w:r>
        <w:t>).</w:t>
      </w:r>
    </w:p>
    <w:p w14:paraId="530C8F1B" w14:textId="77777777" w:rsidR="000B4601" w:rsidRDefault="000B4601" w:rsidP="00616BCA">
      <w:pPr>
        <w:numPr>
          <w:ilvl w:val="0"/>
          <w:numId w:val="11"/>
        </w:numPr>
        <w:spacing w:after="40" w:line="260" w:lineRule="exact"/>
      </w:pPr>
      <w:r>
        <w:rPr>
          <w:rStyle w:val="keyword"/>
        </w:rPr>
        <w:t>SHALL</w:t>
      </w:r>
      <w:r>
        <w:t xml:space="preserve"> contain exactly one [1..1] </w:t>
      </w:r>
      <w:r>
        <w:rPr>
          <w:rStyle w:val="XMLnameBold"/>
        </w:rPr>
        <w:t>entry</w:t>
      </w:r>
      <w:r>
        <w:t xml:space="preserve"> </w:t>
      </w:r>
      <w:bookmarkStart w:id="954" w:name="C_CMS_0023"/>
      <w:bookmarkEnd w:id="954"/>
      <w:r>
        <w:t>(CONF:CMS_0023) such that it</w:t>
      </w:r>
    </w:p>
    <w:p w14:paraId="23DAECA8" w14:textId="00F86CCE" w:rsidR="000B4601" w:rsidRDefault="000B4601" w:rsidP="00616BCA">
      <w:pPr>
        <w:numPr>
          <w:ilvl w:val="1"/>
          <w:numId w:val="11"/>
        </w:numPr>
        <w:spacing w:after="40" w:line="260" w:lineRule="exact"/>
      </w:pPr>
      <w:r>
        <w:rPr>
          <w:rStyle w:val="keyword"/>
        </w:rPr>
        <w:t>SHALL</w:t>
      </w:r>
      <w:r>
        <w:t xml:space="preserve"> contain exactly one [1</w:t>
      </w:r>
      <w:proofErr w:type="gramStart"/>
      <w:r>
        <w:t>..1</w:t>
      </w:r>
      <w:proofErr w:type="gramEnd"/>
      <w:r>
        <w:t xml:space="preserve">] </w:t>
      </w:r>
      <w:hyperlink w:anchor="_Reporting_Parameters_Act_1">
        <w:r w:rsidRPr="00626300">
          <w:rPr>
            <w:rStyle w:val="HyperlinkCourierBold"/>
            <w:rFonts w:cs="Courier New"/>
            <w:b w:val="0"/>
            <w:color w:val="0033CC"/>
            <w:sz w:val="22"/>
            <w:szCs w:val="22"/>
          </w:rPr>
          <w:t>Reporting Parameters Act - CMS</w:t>
        </w:r>
      </w:hyperlink>
      <w:r>
        <w:rPr>
          <w:rStyle w:val="XMLname"/>
        </w:rPr>
        <w:t xml:space="preserve"> (identifier: urn:hl7ii:2.16.840.1.113883.10.20.17.3.8</w:t>
      </w:r>
      <w:r w:rsidR="003C3F05">
        <w:rPr>
          <w:rStyle w:val="XMLname"/>
        </w:rPr>
        <w:t>.1</w:t>
      </w:r>
      <w:r>
        <w:rPr>
          <w:rStyle w:val="XMLname"/>
        </w:rPr>
        <w:t>:</w:t>
      </w:r>
      <w:r w:rsidR="003C3F05">
        <w:rPr>
          <w:rStyle w:val="XMLname"/>
        </w:rPr>
        <w:t>2016-03-01</w:t>
      </w:r>
      <w:r>
        <w:rPr>
          <w:rStyle w:val="XMLname"/>
        </w:rPr>
        <w:t>)</w:t>
      </w:r>
      <w:r>
        <w:t xml:space="preserve"> </w:t>
      </w:r>
      <w:bookmarkStart w:id="955" w:name="C_CMS_0024"/>
      <w:bookmarkEnd w:id="955"/>
      <w:r>
        <w:t>(CONF:CMS_0024).</w:t>
      </w:r>
    </w:p>
    <w:p w14:paraId="20B5A773" w14:textId="77777777" w:rsidR="000B4601" w:rsidRPr="00DA0537" w:rsidRDefault="000B4601" w:rsidP="00DA0537">
      <w:pPr>
        <w:pStyle w:val="Heading5"/>
      </w:pPr>
      <w:bookmarkStart w:id="956" w:name="_Reporting_Parameters_Act_1"/>
      <w:bookmarkStart w:id="957" w:name="QRDAI_Reporting_Parameter_Act"/>
      <w:bookmarkEnd w:id="956"/>
      <w:bookmarkEnd w:id="957"/>
      <w:r w:rsidRPr="00DA0537">
        <w:t xml:space="preserve">Reporting Parameters Act – CMS </w:t>
      </w:r>
    </w:p>
    <w:p w14:paraId="73E5A604" w14:textId="55EE7CF9" w:rsidR="009F75C3" w:rsidRDefault="009F75C3" w:rsidP="009F75C3">
      <w:pPr>
        <w:pStyle w:val="Caption-nospace"/>
      </w:pPr>
      <w:bookmarkStart w:id="958" w:name="_Toc424024365"/>
      <w:bookmarkStart w:id="959" w:name="_Toc450408280"/>
      <w:bookmarkStart w:id="960" w:name="_Toc487412657"/>
      <w:r w:rsidRPr="003D5DD8">
        <w:t xml:space="preserve">Table </w:t>
      </w:r>
      <w:r w:rsidR="006E4296" w:rsidRPr="003D5DD8">
        <w:fldChar w:fldCharType="begin"/>
      </w:r>
      <w:r w:rsidRPr="003D5DD8">
        <w:instrText>SEQ Table \* ARABIC</w:instrText>
      </w:r>
      <w:r w:rsidR="006E4296" w:rsidRPr="003D5DD8">
        <w:fldChar w:fldCharType="separate"/>
      </w:r>
      <w:r w:rsidR="0096209A">
        <w:rPr>
          <w:noProof/>
        </w:rPr>
        <w:t>11</w:t>
      </w:r>
      <w:r w:rsidR="006E4296" w:rsidRPr="003D5DD8">
        <w:fldChar w:fldCharType="end"/>
      </w:r>
      <w:r w:rsidRPr="003D5DD8">
        <w:t xml:space="preserve">: Reporting Parameters </w:t>
      </w:r>
      <w:r>
        <w:t xml:space="preserve">Act - CMS </w:t>
      </w:r>
      <w:r w:rsidRPr="003D5DD8">
        <w:t>Constraints Overview</w:t>
      </w:r>
      <w:bookmarkEnd w:id="958"/>
      <w:bookmarkEnd w:id="959"/>
      <w:bookmarkEnd w:id="960"/>
    </w:p>
    <w:p w14:paraId="4C1ECCFB" w14:textId="77777777" w:rsidR="009F75C3" w:rsidRPr="00905B61" w:rsidRDefault="7F880045" w:rsidP="009F75C3">
      <w:pPr>
        <w:pStyle w:val="Caption-OID"/>
      </w:pPr>
      <w:proofErr w:type="gramStart"/>
      <w:r>
        <w:t>act</w:t>
      </w:r>
      <w:proofErr w:type="gramEnd"/>
      <w:r>
        <w:t xml:space="preserve"> (identifier: urn:oid:2.16.840.1.113883.10.20.17.3.8.1:2016-03-01)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638"/>
        <w:gridCol w:w="900"/>
        <w:gridCol w:w="990"/>
        <w:gridCol w:w="1260"/>
        <w:gridCol w:w="1170"/>
        <w:gridCol w:w="3618"/>
      </w:tblGrid>
      <w:tr w:rsidR="001440D3" w:rsidRPr="00D6290E" w14:paraId="773E4DDD" w14:textId="77777777" w:rsidTr="11B61B0A">
        <w:trPr>
          <w:cantSplit/>
          <w:tblHeader/>
        </w:trPr>
        <w:tc>
          <w:tcPr>
            <w:tcW w:w="1638" w:type="dxa"/>
            <w:shd w:val="clear" w:color="auto" w:fill="1F497D"/>
            <w:noWrap/>
          </w:tcPr>
          <w:p w14:paraId="54AA97D1" w14:textId="77777777" w:rsidR="009F75C3" w:rsidRPr="00901D38" w:rsidRDefault="7F880045">
            <w:pPr>
              <w:pStyle w:val="TableHead"/>
              <w:rPr>
                <w:rFonts w:ascii="Calibri" w:eastAsia="Calibri" w:hAnsi="Calibri" w:cs="Calibri"/>
              </w:rPr>
            </w:pPr>
            <w:r w:rsidRPr="00901D38">
              <w:rPr>
                <w:rFonts w:ascii="Calibri" w:eastAsia="Calibri" w:hAnsi="Calibri" w:cs="Calibri"/>
              </w:rPr>
              <w:t>XPath</w:t>
            </w:r>
          </w:p>
        </w:tc>
        <w:tc>
          <w:tcPr>
            <w:tcW w:w="900" w:type="dxa"/>
            <w:shd w:val="clear" w:color="auto" w:fill="1F497D"/>
            <w:noWrap/>
          </w:tcPr>
          <w:p w14:paraId="2F8F1693" w14:textId="77777777" w:rsidR="009F75C3" w:rsidRPr="00901D38" w:rsidRDefault="7F880045">
            <w:pPr>
              <w:pStyle w:val="TableHead"/>
              <w:rPr>
                <w:rFonts w:ascii="Calibri" w:eastAsia="Calibri" w:hAnsi="Calibri" w:cs="Calibri"/>
              </w:rPr>
            </w:pPr>
            <w:r w:rsidRPr="00901D38">
              <w:rPr>
                <w:rFonts w:ascii="Calibri" w:eastAsia="Calibri" w:hAnsi="Calibri" w:cs="Calibri"/>
              </w:rPr>
              <w:t>Card.</w:t>
            </w:r>
          </w:p>
        </w:tc>
        <w:tc>
          <w:tcPr>
            <w:tcW w:w="990" w:type="dxa"/>
            <w:shd w:val="clear" w:color="auto" w:fill="1F497D"/>
            <w:noWrap/>
          </w:tcPr>
          <w:p w14:paraId="1F61E397" w14:textId="77777777" w:rsidR="009F75C3" w:rsidRPr="00901D38" w:rsidRDefault="7F880045">
            <w:pPr>
              <w:pStyle w:val="TableHead"/>
              <w:rPr>
                <w:rFonts w:ascii="Calibri" w:eastAsia="Calibri" w:hAnsi="Calibri" w:cs="Calibri"/>
              </w:rPr>
            </w:pPr>
            <w:r w:rsidRPr="00901D38">
              <w:rPr>
                <w:rFonts w:ascii="Calibri" w:eastAsia="Calibri" w:hAnsi="Calibri" w:cs="Calibri"/>
              </w:rPr>
              <w:t>Verb</w:t>
            </w:r>
          </w:p>
        </w:tc>
        <w:tc>
          <w:tcPr>
            <w:tcW w:w="1260" w:type="dxa"/>
            <w:shd w:val="clear" w:color="auto" w:fill="1F497D"/>
            <w:noWrap/>
          </w:tcPr>
          <w:p w14:paraId="0964D7B3" w14:textId="77777777" w:rsidR="009F75C3" w:rsidRPr="00901D38" w:rsidRDefault="7F880045">
            <w:pPr>
              <w:pStyle w:val="TableHead"/>
              <w:rPr>
                <w:rFonts w:ascii="Calibri" w:eastAsia="Calibri" w:hAnsi="Calibri" w:cs="Calibri"/>
              </w:rPr>
            </w:pPr>
            <w:r w:rsidRPr="00901D38">
              <w:rPr>
                <w:rFonts w:ascii="Calibri" w:eastAsia="Calibri" w:hAnsi="Calibri" w:cs="Calibri"/>
              </w:rPr>
              <w:t>Data Type</w:t>
            </w:r>
          </w:p>
        </w:tc>
        <w:tc>
          <w:tcPr>
            <w:tcW w:w="1170" w:type="dxa"/>
            <w:shd w:val="clear" w:color="auto" w:fill="1F497D"/>
            <w:noWrap/>
          </w:tcPr>
          <w:p w14:paraId="7CB39835" w14:textId="16CDC9B7" w:rsidR="009F75C3" w:rsidRPr="00901D38" w:rsidRDefault="007438E4">
            <w:pPr>
              <w:pStyle w:val="TableHead"/>
              <w:rPr>
                <w:rFonts w:ascii="Calibri" w:eastAsia="Calibri" w:hAnsi="Calibri" w:cs="Calibri"/>
              </w:rPr>
            </w:pPr>
            <w:r>
              <w:rPr>
                <w:rFonts w:ascii="Calibri" w:eastAsia="Calibri" w:hAnsi="Calibri" w:cs="Calibri"/>
              </w:rPr>
              <w:t>CONF. #</w:t>
            </w:r>
          </w:p>
        </w:tc>
        <w:tc>
          <w:tcPr>
            <w:tcW w:w="3618" w:type="dxa"/>
            <w:shd w:val="clear" w:color="auto" w:fill="1F497D"/>
            <w:noWrap/>
          </w:tcPr>
          <w:p w14:paraId="10E33393" w14:textId="77777777" w:rsidR="009F75C3" w:rsidRPr="00901D38" w:rsidRDefault="7F880045">
            <w:pPr>
              <w:pStyle w:val="TableHead"/>
              <w:rPr>
                <w:rFonts w:ascii="Calibri" w:eastAsia="Calibri" w:hAnsi="Calibri" w:cs="Calibri"/>
              </w:rPr>
            </w:pPr>
            <w:r w:rsidRPr="00901D38">
              <w:rPr>
                <w:rFonts w:ascii="Calibri" w:eastAsia="Calibri" w:hAnsi="Calibri" w:cs="Calibri"/>
              </w:rPr>
              <w:t>Value</w:t>
            </w:r>
          </w:p>
        </w:tc>
      </w:tr>
      <w:tr w:rsidR="001440D3" w:rsidRPr="00D6290E" w14:paraId="4C789D5F" w14:textId="77777777" w:rsidTr="11B61B0A">
        <w:trPr>
          <w:cantSplit/>
        </w:trPr>
        <w:tc>
          <w:tcPr>
            <w:tcW w:w="1638" w:type="dxa"/>
            <w:shd w:val="clear" w:color="auto" w:fill="auto"/>
          </w:tcPr>
          <w:p w14:paraId="2C3E11B8" w14:textId="77777777" w:rsidR="009F75C3" w:rsidRPr="00D6290E" w:rsidRDefault="009F75C3" w:rsidP="00AF3FED">
            <w:pPr>
              <w:pStyle w:val="TableText"/>
            </w:pPr>
            <w:r w:rsidRPr="00D6290E">
              <w:tab/>
              <w:t>templateId</w:t>
            </w:r>
          </w:p>
        </w:tc>
        <w:tc>
          <w:tcPr>
            <w:tcW w:w="900" w:type="dxa"/>
            <w:shd w:val="clear" w:color="auto" w:fill="auto"/>
          </w:tcPr>
          <w:p w14:paraId="643A9230" w14:textId="77777777" w:rsidR="009F75C3" w:rsidRPr="00D6290E" w:rsidRDefault="009F75C3" w:rsidP="00AF3FED">
            <w:pPr>
              <w:pStyle w:val="TableText"/>
            </w:pPr>
            <w:r w:rsidRPr="00D6290E">
              <w:t>1..1</w:t>
            </w:r>
          </w:p>
        </w:tc>
        <w:tc>
          <w:tcPr>
            <w:tcW w:w="990" w:type="dxa"/>
            <w:shd w:val="clear" w:color="auto" w:fill="auto"/>
          </w:tcPr>
          <w:p w14:paraId="36072D2E" w14:textId="77777777" w:rsidR="009F75C3" w:rsidRPr="00D6290E" w:rsidRDefault="009F75C3" w:rsidP="00AF3FED">
            <w:pPr>
              <w:pStyle w:val="TableText"/>
            </w:pPr>
            <w:r w:rsidRPr="00D6290E">
              <w:t>SHALL</w:t>
            </w:r>
          </w:p>
        </w:tc>
        <w:tc>
          <w:tcPr>
            <w:tcW w:w="1260" w:type="dxa"/>
            <w:shd w:val="clear" w:color="auto" w:fill="auto"/>
          </w:tcPr>
          <w:p w14:paraId="4C5D0D36" w14:textId="77777777" w:rsidR="009F75C3" w:rsidRPr="00D6290E" w:rsidRDefault="009F75C3" w:rsidP="00AF3FED">
            <w:pPr>
              <w:pStyle w:val="TableText"/>
              <w:rPr>
                <w:noProof w:val="0"/>
                <w:sz w:val="18"/>
                <w:szCs w:val="18"/>
              </w:rPr>
            </w:pPr>
          </w:p>
        </w:tc>
        <w:tc>
          <w:tcPr>
            <w:tcW w:w="1170" w:type="dxa"/>
            <w:shd w:val="clear" w:color="auto" w:fill="auto"/>
          </w:tcPr>
          <w:p w14:paraId="28D09FBE" w14:textId="77777777" w:rsidR="009F75C3" w:rsidRPr="00626300" w:rsidRDefault="008C6A6D" w:rsidP="00AF3FED">
            <w:pPr>
              <w:pStyle w:val="TableText"/>
              <w:rPr>
                <w:color w:val="0033CC"/>
                <w:sz w:val="18"/>
                <w:szCs w:val="18"/>
              </w:rPr>
            </w:pPr>
            <w:hyperlink w:anchor="C_CMS_0044">
              <w:r w:rsidR="009F75C3" w:rsidRPr="00626300">
                <w:rPr>
                  <w:rStyle w:val="HyperlinkText9pt"/>
                  <w:color w:val="0033CC"/>
                  <w:szCs w:val="18"/>
                </w:rPr>
                <w:t>CMS_0044</w:t>
              </w:r>
            </w:hyperlink>
          </w:p>
        </w:tc>
        <w:tc>
          <w:tcPr>
            <w:tcW w:w="3618" w:type="dxa"/>
            <w:shd w:val="clear" w:color="auto" w:fill="auto"/>
          </w:tcPr>
          <w:p w14:paraId="668D0EAB" w14:textId="77777777" w:rsidR="009F75C3" w:rsidRPr="00D6290E" w:rsidRDefault="009F75C3" w:rsidP="00AF3FED">
            <w:pPr>
              <w:pStyle w:val="TableText"/>
              <w:rPr>
                <w:noProof w:val="0"/>
                <w:sz w:val="18"/>
                <w:szCs w:val="18"/>
              </w:rPr>
            </w:pPr>
          </w:p>
        </w:tc>
      </w:tr>
      <w:tr w:rsidR="001440D3" w:rsidRPr="00D6290E" w14:paraId="34A9481E" w14:textId="77777777" w:rsidTr="11B61B0A">
        <w:trPr>
          <w:cantSplit/>
        </w:trPr>
        <w:tc>
          <w:tcPr>
            <w:tcW w:w="1638" w:type="dxa"/>
            <w:shd w:val="clear" w:color="auto" w:fill="auto"/>
          </w:tcPr>
          <w:p w14:paraId="4A3A2AE4" w14:textId="77777777" w:rsidR="009F75C3" w:rsidRPr="00D6290E" w:rsidRDefault="009F75C3" w:rsidP="00AF3FED">
            <w:pPr>
              <w:pStyle w:val="TableText"/>
            </w:pPr>
            <w:r w:rsidRPr="00D6290E">
              <w:tab/>
            </w:r>
            <w:r w:rsidRPr="00D6290E">
              <w:tab/>
              <w:t>@root</w:t>
            </w:r>
          </w:p>
        </w:tc>
        <w:tc>
          <w:tcPr>
            <w:tcW w:w="900" w:type="dxa"/>
            <w:shd w:val="clear" w:color="auto" w:fill="auto"/>
          </w:tcPr>
          <w:p w14:paraId="348C3D74" w14:textId="77777777" w:rsidR="009F75C3" w:rsidRPr="00D6290E" w:rsidRDefault="009F75C3" w:rsidP="00AF3FED">
            <w:pPr>
              <w:pStyle w:val="TableText"/>
            </w:pPr>
            <w:r w:rsidRPr="00D6290E">
              <w:t>1..1</w:t>
            </w:r>
          </w:p>
        </w:tc>
        <w:tc>
          <w:tcPr>
            <w:tcW w:w="990" w:type="dxa"/>
            <w:shd w:val="clear" w:color="auto" w:fill="auto"/>
          </w:tcPr>
          <w:p w14:paraId="031E4FB4" w14:textId="77777777" w:rsidR="009F75C3" w:rsidRPr="00D6290E" w:rsidRDefault="009F75C3" w:rsidP="00AF3FED">
            <w:pPr>
              <w:pStyle w:val="TableText"/>
            </w:pPr>
            <w:r w:rsidRPr="00D6290E">
              <w:t>SHALL</w:t>
            </w:r>
          </w:p>
        </w:tc>
        <w:tc>
          <w:tcPr>
            <w:tcW w:w="1260" w:type="dxa"/>
            <w:shd w:val="clear" w:color="auto" w:fill="auto"/>
          </w:tcPr>
          <w:p w14:paraId="3CE46796" w14:textId="77777777" w:rsidR="009F75C3" w:rsidRPr="00D6290E" w:rsidRDefault="009F75C3" w:rsidP="00AF3FED">
            <w:pPr>
              <w:pStyle w:val="TableText"/>
              <w:rPr>
                <w:noProof w:val="0"/>
                <w:sz w:val="18"/>
                <w:szCs w:val="18"/>
              </w:rPr>
            </w:pPr>
          </w:p>
        </w:tc>
        <w:tc>
          <w:tcPr>
            <w:tcW w:w="1170" w:type="dxa"/>
            <w:shd w:val="clear" w:color="auto" w:fill="auto"/>
          </w:tcPr>
          <w:p w14:paraId="2166AC01" w14:textId="77777777" w:rsidR="009F75C3" w:rsidRPr="00626300" w:rsidRDefault="008C6A6D" w:rsidP="00AF3FED">
            <w:pPr>
              <w:pStyle w:val="TableText"/>
              <w:rPr>
                <w:color w:val="0033CC"/>
                <w:sz w:val="18"/>
                <w:szCs w:val="18"/>
              </w:rPr>
            </w:pPr>
            <w:hyperlink w:anchor="C_CMS_0045">
              <w:r w:rsidR="009F75C3" w:rsidRPr="00626300">
                <w:rPr>
                  <w:rStyle w:val="HyperlinkText9pt"/>
                  <w:color w:val="0033CC"/>
                  <w:szCs w:val="18"/>
                </w:rPr>
                <w:t>CMS_0045</w:t>
              </w:r>
            </w:hyperlink>
          </w:p>
        </w:tc>
        <w:tc>
          <w:tcPr>
            <w:tcW w:w="3618" w:type="dxa"/>
            <w:shd w:val="clear" w:color="auto" w:fill="auto"/>
          </w:tcPr>
          <w:p w14:paraId="7AE169EB" w14:textId="77777777" w:rsidR="009F75C3" w:rsidRPr="00D6290E" w:rsidRDefault="009F75C3" w:rsidP="00AF3FED">
            <w:pPr>
              <w:pStyle w:val="TableText"/>
              <w:rPr>
                <w:noProof w:val="0"/>
                <w:sz w:val="18"/>
                <w:szCs w:val="18"/>
              </w:rPr>
            </w:pPr>
            <w:r w:rsidRPr="00D6290E">
              <w:t>2.16.840.1.113883.10.20.17.3.8</w:t>
            </w:r>
            <w:r w:rsidR="003C3F05" w:rsidRPr="00D6290E">
              <w:t>.1</w:t>
            </w:r>
          </w:p>
        </w:tc>
      </w:tr>
      <w:tr w:rsidR="001440D3" w:rsidRPr="00D6290E" w14:paraId="2E583AC4" w14:textId="77777777" w:rsidTr="11B61B0A">
        <w:trPr>
          <w:cantSplit/>
        </w:trPr>
        <w:tc>
          <w:tcPr>
            <w:tcW w:w="1638" w:type="dxa"/>
            <w:shd w:val="clear" w:color="auto" w:fill="auto"/>
          </w:tcPr>
          <w:p w14:paraId="5D408887" w14:textId="77777777" w:rsidR="009F75C3" w:rsidRPr="00D6290E" w:rsidRDefault="009F75C3" w:rsidP="00AF3FED">
            <w:pPr>
              <w:pStyle w:val="TableText"/>
            </w:pPr>
            <w:r w:rsidRPr="00D6290E">
              <w:tab/>
            </w:r>
            <w:r w:rsidRPr="00D6290E">
              <w:tab/>
              <w:t>@extension</w:t>
            </w:r>
          </w:p>
        </w:tc>
        <w:tc>
          <w:tcPr>
            <w:tcW w:w="900" w:type="dxa"/>
            <w:shd w:val="clear" w:color="auto" w:fill="auto"/>
          </w:tcPr>
          <w:p w14:paraId="0FC296E3" w14:textId="77777777" w:rsidR="009F75C3" w:rsidRPr="00D6290E" w:rsidRDefault="009F75C3" w:rsidP="00AF3FED">
            <w:pPr>
              <w:pStyle w:val="TableText"/>
            </w:pPr>
            <w:r w:rsidRPr="00D6290E">
              <w:t>1..1</w:t>
            </w:r>
          </w:p>
        </w:tc>
        <w:tc>
          <w:tcPr>
            <w:tcW w:w="990" w:type="dxa"/>
            <w:shd w:val="clear" w:color="auto" w:fill="auto"/>
          </w:tcPr>
          <w:p w14:paraId="37232EE6" w14:textId="77777777" w:rsidR="009F75C3" w:rsidRPr="00D6290E" w:rsidRDefault="009F75C3" w:rsidP="00AF3FED">
            <w:pPr>
              <w:pStyle w:val="TableText"/>
            </w:pPr>
            <w:r w:rsidRPr="00D6290E">
              <w:t>SHALL</w:t>
            </w:r>
          </w:p>
        </w:tc>
        <w:tc>
          <w:tcPr>
            <w:tcW w:w="1260" w:type="dxa"/>
            <w:shd w:val="clear" w:color="auto" w:fill="auto"/>
          </w:tcPr>
          <w:p w14:paraId="5BCAFC61" w14:textId="77777777" w:rsidR="009F75C3" w:rsidRPr="00D6290E" w:rsidRDefault="009F75C3" w:rsidP="00AF3FED">
            <w:pPr>
              <w:pStyle w:val="TableText"/>
              <w:rPr>
                <w:noProof w:val="0"/>
                <w:sz w:val="18"/>
                <w:szCs w:val="18"/>
              </w:rPr>
            </w:pPr>
          </w:p>
        </w:tc>
        <w:tc>
          <w:tcPr>
            <w:tcW w:w="1170" w:type="dxa"/>
            <w:shd w:val="clear" w:color="auto" w:fill="auto"/>
          </w:tcPr>
          <w:p w14:paraId="1540F261" w14:textId="77777777" w:rsidR="009F75C3" w:rsidRPr="00626300" w:rsidRDefault="008C6A6D" w:rsidP="00AF3FED">
            <w:pPr>
              <w:pStyle w:val="TableText"/>
              <w:rPr>
                <w:color w:val="0033CC"/>
                <w:sz w:val="18"/>
                <w:szCs w:val="18"/>
              </w:rPr>
            </w:pPr>
            <w:hyperlink w:anchor="C_CMS_0046">
              <w:r w:rsidR="009F75C3" w:rsidRPr="00626300">
                <w:rPr>
                  <w:rStyle w:val="HyperlinkText9pt"/>
                  <w:color w:val="0033CC"/>
                  <w:szCs w:val="18"/>
                </w:rPr>
                <w:t>CMS_0046</w:t>
              </w:r>
            </w:hyperlink>
          </w:p>
        </w:tc>
        <w:tc>
          <w:tcPr>
            <w:tcW w:w="3618" w:type="dxa"/>
            <w:shd w:val="clear" w:color="auto" w:fill="auto"/>
          </w:tcPr>
          <w:p w14:paraId="779F1E3E" w14:textId="77777777" w:rsidR="009F75C3" w:rsidRPr="00D6290E" w:rsidRDefault="003C3F05" w:rsidP="00AF3FED">
            <w:pPr>
              <w:pStyle w:val="TableText"/>
              <w:rPr>
                <w:noProof w:val="0"/>
                <w:sz w:val="18"/>
                <w:szCs w:val="18"/>
              </w:rPr>
            </w:pPr>
            <w:r w:rsidRPr="00D6290E">
              <w:t>2016-03-01</w:t>
            </w:r>
          </w:p>
        </w:tc>
      </w:tr>
      <w:tr w:rsidR="001440D3" w:rsidRPr="00D6290E" w14:paraId="4A7ED683" w14:textId="77777777" w:rsidTr="11B61B0A">
        <w:trPr>
          <w:cantSplit/>
        </w:trPr>
        <w:tc>
          <w:tcPr>
            <w:tcW w:w="1638" w:type="dxa"/>
            <w:shd w:val="clear" w:color="auto" w:fill="auto"/>
          </w:tcPr>
          <w:p w14:paraId="09D34FFE" w14:textId="77777777" w:rsidR="009F75C3" w:rsidRPr="00D6290E" w:rsidRDefault="009F75C3" w:rsidP="00AF3FED">
            <w:pPr>
              <w:pStyle w:val="TableText"/>
            </w:pPr>
            <w:r w:rsidRPr="00D6290E">
              <w:tab/>
              <w:t>effectiveTime</w:t>
            </w:r>
          </w:p>
        </w:tc>
        <w:tc>
          <w:tcPr>
            <w:tcW w:w="900" w:type="dxa"/>
            <w:shd w:val="clear" w:color="auto" w:fill="auto"/>
          </w:tcPr>
          <w:p w14:paraId="0AB06E23" w14:textId="77777777" w:rsidR="009F75C3" w:rsidRPr="00D6290E" w:rsidRDefault="009F75C3" w:rsidP="00AF3FED">
            <w:pPr>
              <w:pStyle w:val="TableText"/>
            </w:pPr>
            <w:r w:rsidRPr="00D6290E">
              <w:t>1..1</w:t>
            </w:r>
          </w:p>
        </w:tc>
        <w:tc>
          <w:tcPr>
            <w:tcW w:w="990" w:type="dxa"/>
            <w:shd w:val="clear" w:color="auto" w:fill="auto"/>
          </w:tcPr>
          <w:p w14:paraId="2D7DE44C" w14:textId="77777777" w:rsidR="009F75C3" w:rsidRPr="00D6290E" w:rsidRDefault="009F75C3" w:rsidP="00AF3FED">
            <w:pPr>
              <w:pStyle w:val="TableText"/>
            </w:pPr>
            <w:r w:rsidRPr="00D6290E">
              <w:t>SHALL</w:t>
            </w:r>
          </w:p>
        </w:tc>
        <w:tc>
          <w:tcPr>
            <w:tcW w:w="1260" w:type="dxa"/>
            <w:shd w:val="clear" w:color="auto" w:fill="auto"/>
          </w:tcPr>
          <w:p w14:paraId="51ABF832" w14:textId="77777777" w:rsidR="009F75C3" w:rsidRPr="00D6290E" w:rsidRDefault="009F75C3" w:rsidP="00AF3FED">
            <w:pPr>
              <w:pStyle w:val="TableText"/>
              <w:rPr>
                <w:noProof w:val="0"/>
                <w:sz w:val="18"/>
                <w:szCs w:val="18"/>
              </w:rPr>
            </w:pPr>
          </w:p>
        </w:tc>
        <w:tc>
          <w:tcPr>
            <w:tcW w:w="1170" w:type="dxa"/>
            <w:shd w:val="clear" w:color="auto" w:fill="auto"/>
          </w:tcPr>
          <w:p w14:paraId="4D5D8608" w14:textId="77777777" w:rsidR="009F75C3" w:rsidRPr="00626300" w:rsidRDefault="008C6A6D" w:rsidP="00AF3FED">
            <w:pPr>
              <w:pStyle w:val="TableText"/>
              <w:rPr>
                <w:noProof w:val="0"/>
                <w:color w:val="0033CC"/>
                <w:sz w:val="18"/>
                <w:szCs w:val="18"/>
              </w:rPr>
            </w:pPr>
            <w:hyperlink w:anchor="C_23-3273">
              <w:r w:rsidR="2588F33B" w:rsidRPr="00626300">
                <w:rPr>
                  <w:rStyle w:val="HyperlinkText9pt"/>
                  <w:noProof w:val="0"/>
                  <w:color w:val="0033CC"/>
                  <w:szCs w:val="18"/>
                </w:rPr>
                <w:t>23-3273</w:t>
              </w:r>
            </w:hyperlink>
          </w:p>
        </w:tc>
        <w:tc>
          <w:tcPr>
            <w:tcW w:w="3618" w:type="dxa"/>
            <w:shd w:val="clear" w:color="auto" w:fill="auto"/>
          </w:tcPr>
          <w:p w14:paraId="17EBC204" w14:textId="77777777" w:rsidR="009F75C3" w:rsidRPr="00D6290E" w:rsidRDefault="009F75C3" w:rsidP="00AF3FED">
            <w:pPr>
              <w:pStyle w:val="TableText"/>
              <w:rPr>
                <w:noProof w:val="0"/>
                <w:sz w:val="18"/>
                <w:szCs w:val="18"/>
              </w:rPr>
            </w:pPr>
          </w:p>
        </w:tc>
      </w:tr>
      <w:tr w:rsidR="001440D3" w:rsidRPr="00D6290E" w14:paraId="3C841300" w14:textId="77777777" w:rsidTr="11B61B0A">
        <w:trPr>
          <w:cantSplit/>
        </w:trPr>
        <w:tc>
          <w:tcPr>
            <w:tcW w:w="1638" w:type="dxa"/>
            <w:shd w:val="clear" w:color="auto" w:fill="auto"/>
          </w:tcPr>
          <w:p w14:paraId="7EF84F3B" w14:textId="77777777" w:rsidR="009F75C3" w:rsidRPr="00D6290E" w:rsidRDefault="009F75C3" w:rsidP="00AF3FED">
            <w:pPr>
              <w:pStyle w:val="TableText"/>
            </w:pPr>
            <w:r w:rsidRPr="00D6290E">
              <w:tab/>
            </w:r>
            <w:r w:rsidRPr="00D6290E">
              <w:tab/>
              <w:t>low</w:t>
            </w:r>
          </w:p>
        </w:tc>
        <w:tc>
          <w:tcPr>
            <w:tcW w:w="900" w:type="dxa"/>
            <w:shd w:val="clear" w:color="auto" w:fill="auto"/>
          </w:tcPr>
          <w:p w14:paraId="17047D00" w14:textId="77777777" w:rsidR="009F75C3" w:rsidRPr="00D6290E" w:rsidRDefault="009F75C3" w:rsidP="00AF3FED">
            <w:pPr>
              <w:pStyle w:val="TableText"/>
            </w:pPr>
            <w:r w:rsidRPr="00D6290E">
              <w:t>1..1</w:t>
            </w:r>
          </w:p>
        </w:tc>
        <w:tc>
          <w:tcPr>
            <w:tcW w:w="990" w:type="dxa"/>
            <w:shd w:val="clear" w:color="auto" w:fill="auto"/>
          </w:tcPr>
          <w:p w14:paraId="223C3880" w14:textId="77777777" w:rsidR="009F75C3" w:rsidRPr="00D6290E" w:rsidRDefault="009F75C3" w:rsidP="00AF3FED">
            <w:pPr>
              <w:pStyle w:val="TableText"/>
            </w:pPr>
            <w:r w:rsidRPr="00D6290E">
              <w:t>SHALL</w:t>
            </w:r>
          </w:p>
        </w:tc>
        <w:tc>
          <w:tcPr>
            <w:tcW w:w="1260" w:type="dxa"/>
            <w:shd w:val="clear" w:color="auto" w:fill="auto"/>
          </w:tcPr>
          <w:p w14:paraId="7B50559F" w14:textId="77777777" w:rsidR="009F75C3" w:rsidRPr="00D6290E" w:rsidRDefault="009F75C3" w:rsidP="00AF3FED">
            <w:pPr>
              <w:pStyle w:val="TableText"/>
              <w:rPr>
                <w:noProof w:val="0"/>
                <w:sz w:val="18"/>
                <w:szCs w:val="18"/>
              </w:rPr>
            </w:pPr>
          </w:p>
        </w:tc>
        <w:tc>
          <w:tcPr>
            <w:tcW w:w="1170" w:type="dxa"/>
            <w:shd w:val="clear" w:color="auto" w:fill="auto"/>
          </w:tcPr>
          <w:p w14:paraId="53F1ADC5" w14:textId="77777777" w:rsidR="009F75C3" w:rsidRPr="00626300" w:rsidRDefault="008C6A6D" w:rsidP="00AF3FED">
            <w:pPr>
              <w:pStyle w:val="TableText"/>
              <w:rPr>
                <w:rStyle w:val="HyperlinkText9pt"/>
                <w:color w:val="0033CC"/>
                <w:szCs w:val="18"/>
              </w:rPr>
            </w:pPr>
            <w:hyperlink w:anchor="C_23-3274">
              <w:r w:rsidR="009F75C3" w:rsidRPr="00626300">
                <w:rPr>
                  <w:rStyle w:val="HyperlinkText9pt"/>
                  <w:color w:val="0033CC"/>
                  <w:szCs w:val="18"/>
                </w:rPr>
                <w:t>23-3274</w:t>
              </w:r>
            </w:hyperlink>
          </w:p>
          <w:p w14:paraId="79A445E4" w14:textId="77777777" w:rsidR="009F75C3" w:rsidRPr="00626300" w:rsidRDefault="009F75C3" w:rsidP="00AF3FED">
            <w:pPr>
              <w:pStyle w:val="TableText"/>
              <w:rPr>
                <w:rStyle w:val="HyperlinkText9pt"/>
                <w:color w:val="0033CC"/>
                <w:szCs w:val="18"/>
              </w:rPr>
            </w:pPr>
          </w:p>
        </w:tc>
        <w:tc>
          <w:tcPr>
            <w:tcW w:w="3618" w:type="dxa"/>
            <w:shd w:val="clear" w:color="auto" w:fill="auto"/>
          </w:tcPr>
          <w:p w14:paraId="2E1A282D" w14:textId="77777777" w:rsidR="009F75C3" w:rsidRPr="00D6290E" w:rsidRDefault="009F75C3" w:rsidP="00AF3FED">
            <w:pPr>
              <w:pStyle w:val="TableText"/>
              <w:rPr>
                <w:noProof w:val="0"/>
                <w:sz w:val="18"/>
                <w:szCs w:val="18"/>
              </w:rPr>
            </w:pPr>
          </w:p>
        </w:tc>
      </w:tr>
      <w:tr w:rsidR="001440D3" w:rsidRPr="00D6290E" w14:paraId="391D8632" w14:textId="77777777" w:rsidTr="11B61B0A">
        <w:trPr>
          <w:cantSplit/>
        </w:trPr>
        <w:tc>
          <w:tcPr>
            <w:tcW w:w="1638" w:type="dxa"/>
            <w:shd w:val="clear" w:color="auto" w:fill="auto"/>
          </w:tcPr>
          <w:p w14:paraId="31D9B9DF" w14:textId="77777777" w:rsidR="009F75C3" w:rsidRPr="00D6290E" w:rsidRDefault="009F75C3" w:rsidP="00AF3FED">
            <w:pPr>
              <w:pStyle w:val="TableText"/>
            </w:pPr>
            <w:r w:rsidRPr="00D6290E">
              <w:tab/>
            </w:r>
            <w:r w:rsidRPr="00D6290E">
              <w:tab/>
            </w:r>
            <w:r w:rsidRPr="00D6290E">
              <w:tab/>
              <w:t>@value</w:t>
            </w:r>
          </w:p>
        </w:tc>
        <w:tc>
          <w:tcPr>
            <w:tcW w:w="900" w:type="dxa"/>
            <w:shd w:val="clear" w:color="auto" w:fill="auto"/>
          </w:tcPr>
          <w:p w14:paraId="08BC75CF" w14:textId="77777777" w:rsidR="009F75C3" w:rsidRPr="00D6290E" w:rsidRDefault="009F75C3" w:rsidP="00AF3FED">
            <w:pPr>
              <w:pStyle w:val="TableText"/>
            </w:pPr>
            <w:r w:rsidRPr="00D6290E">
              <w:t>1..1</w:t>
            </w:r>
          </w:p>
        </w:tc>
        <w:tc>
          <w:tcPr>
            <w:tcW w:w="990" w:type="dxa"/>
            <w:shd w:val="clear" w:color="auto" w:fill="auto"/>
          </w:tcPr>
          <w:p w14:paraId="410038DA" w14:textId="77777777" w:rsidR="009F75C3" w:rsidRPr="00D6290E" w:rsidRDefault="009F75C3" w:rsidP="00AF3FED">
            <w:pPr>
              <w:pStyle w:val="TableText"/>
            </w:pPr>
            <w:r w:rsidRPr="00D6290E">
              <w:t>SHALL</w:t>
            </w:r>
          </w:p>
        </w:tc>
        <w:tc>
          <w:tcPr>
            <w:tcW w:w="1260" w:type="dxa"/>
            <w:shd w:val="clear" w:color="auto" w:fill="auto"/>
          </w:tcPr>
          <w:p w14:paraId="4091D4F1" w14:textId="77777777" w:rsidR="009F75C3" w:rsidRPr="00D6290E" w:rsidRDefault="009F75C3" w:rsidP="00AF3FED">
            <w:pPr>
              <w:pStyle w:val="TableText"/>
              <w:rPr>
                <w:noProof w:val="0"/>
                <w:sz w:val="18"/>
                <w:szCs w:val="18"/>
              </w:rPr>
            </w:pPr>
          </w:p>
        </w:tc>
        <w:tc>
          <w:tcPr>
            <w:tcW w:w="1170" w:type="dxa"/>
            <w:shd w:val="clear" w:color="auto" w:fill="auto"/>
          </w:tcPr>
          <w:p w14:paraId="35A301E9" w14:textId="77777777" w:rsidR="009F75C3" w:rsidRPr="00626300" w:rsidRDefault="008C6A6D" w:rsidP="00AF3FED">
            <w:pPr>
              <w:pStyle w:val="TableText"/>
              <w:rPr>
                <w:rStyle w:val="HyperlinkText9pt"/>
                <w:color w:val="0033CC"/>
                <w:szCs w:val="18"/>
              </w:rPr>
            </w:pPr>
            <w:hyperlink w:anchor="C_CMS_0048">
              <w:r w:rsidR="009F75C3" w:rsidRPr="00626300">
                <w:rPr>
                  <w:rStyle w:val="HyperlinkText9pt"/>
                  <w:color w:val="0033CC"/>
                  <w:szCs w:val="18"/>
                </w:rPr>
                <w:t>CMS_0048</w:t>
              </w:r>
            </w:hyperlink>
          </w:p>
          <w:p w14:paraId="498D11C0" w14:textId="77777777" w:rsidR="00200D5B" w:rsidRPr="00626300" w:rsidRDefault="008C6A6D" w:rsidP="00AF3FED">
            <w:pPr>
              <w:pStyle w:val="TableText"/>
              <w:rPr>
                <w:rStyle w:val="HyperlinkText9pt"/>
                <w:color w:val="0033CC"/>
                <w:szCs w:val="18"/>
              </w:rPr>
            </w:pPr>
            <w:hyperlink w:anchor="C_CMS_0027" w:history="1">
              <w:r w:rsidR="00200D5B" w:rsidRPr="00626300">
                <w:rPr>
                  <w:rStyle w:val="HyperlinkText9pt"/>
                  <w:color w:val="0033CC"/>
                  <w:szCs w:val="18"/>
                </w:rPr>
                <w:t>CMS_0027</w:t>
              </w:r>
            </w:hyperlink>
          </w:p>
        </w:tc>
        <w:tc>
          <w:tcPr>
            <w:tcW w:w="3618" w:type="dxa"/>
            <w:shd w:val="clear" w:color="auto" w:fill="auto"/>
          </w:tcPr>
          <w:p w14:paraId="43EEBEE1" w14:textId="77777777" w:rsidR="009F75C3" w:rsidRPr="00D6290E" w:rsidRDefault="009F75C3" w:rsidP="00AF3FED">
            <w:pPr>
              <w:pStyle w:val="TableText"/>
              <w:rPr>
                <w:noProof w:val="0"/>
                <w:sz w:val="18"/>
                <w:szCs w:val="18"/>
              </w:rPr>
            </w:pPr>
          </w:p>
        </w:tc>
      </w:tr>
      <w:tr w:rsidR="001440D3" w:rsidRPr="00D6290E" w14:paraId="5F21C76C" w14:textId="77777777" w:rsidTr="11B61B0A">
        <w:trPr>
          <w:cantSplit/>
        </w:trPr>
        <w:tc>
          <w:tcPr>
            <w:tcW w:w="1638" w:type="dxa"/>
            <w:shd w:val="clear" w:color="auto" w:fill="auto"/>
          </w:tcPr>
          <w:p w14:paraId="3CB1F871" w14:textId="77777777" w:rsidR="009F75C3" w:rsidRPr="00D6290E" w:rsidRDefault="009F75C3" w:rsidP="00AF3FED">
            <w:pPr>
              <w:pStyle w:val="TableText"/>
            </w:pPr>
            <w:r w:rsidRPr="00D6290E">
              <w:tab/>
            </w:r>
            <w:r w:rsidRPr="00D6290E">
              <w:tab/>
              <w:t>high</w:t>
            </w:r>
          </w:p>
        </w:tc>
        <w:tc>
          <w:tcPr>
            <w:tcW w:w="900" w:type="dxa"/>
            <w:shd w:val="clear" w:color="auto" w:fill="auto"/>
          </w:tcPr>
          <w:p w14:paraId="1294DD72" w14:textId="77777777" w:rsidR="009F75C3" w:rsidRPr="00D6290E" w:rsidRDefault="009F75C3" w:rsidP="00AF3FED">
            <w:pPr>
              <w:pStyle w:val="TableText"/>
            </w:pPr>
            <w:r w:rsidRPr="00D6290E">
              <w:t>1..1</w:t>
            </w:r>
          </w:p>
        </w:tc>
        <w:tc>
          <w:tcPr>
            <w:tcW w:w="990" w:type="dxa"/>
            <w:shd w:val="clear" w:color="auto" w:fill="auto"/>
          </w:tcPr>
          <w:p w14:paraId="74002272" w14:textId="77777777" w:rsidR="009F75C3" w:rsidRPr="00D6290E" w:rsidRDefault="009F75C3" w:rsidP="00AF3FED">
            <w:pPr>
              <w:pStyle w:val="TableText"/>
            </w:pPr>
            <w:r w:rsidRPr="00D6290E">
              <w:t>SHALL</w:t>
            </w:r>
          </w:p>
        </w:tc>
        <w:tc>
          <w:tcPr>
            <w:tcW w:w="1260" w:type="dxa"/>
            <w:shd w:val="clear" w:color="auto" w:fill="auto"/>
          </w:tcPr>
          <w:p w14:paraId="44366CEB" w14:textId="77777777" w:rsidR="009F75C3" w:rsidRPr="00D6290E" w:rsidRDefault="009F75C3" w:rsidP="00AF3FED">
            <w:pPr>
              <w:pStyle w:val="TableText"/>
              <w:rPr>
                <w:noProof w:val="0"/>
                <w:sz w:val="18"/>
                <w:szCs w:val="18"/>
              </w:rPr>
            </w:pPr>
          </w:p>
        </w:tc>
        <w:tc>
          <w:tcPr>
            <w:tcW w:w="1170" w:type="dxa"/>
            <w:shd w:val="clear" w:color="auto" w:fill="auto"/>
          </w:tcPr>
          <w:p w14:paraId="76FD56CC" w14:textId="77777777" w:rsidR="009F75C3" w:rsidRPr="00626300" w:rsidRDefault="008C6A6D" w:rsidP="00AF3FED">
            <w:pPr>
              <w:pStyle w:val="TableText"/>
              <w:rPr>
                <w:rStyle w:val="HyperlinkText9pt"/>
                <w:color w:val="0033CC"/>
                <w:szCs w:val="18"/>
              </w:rPr>
            </w:pPr>
            <w:hyperlink w:anchor="C_23-3275">
              <w:r w:rsidR="009F75C3" w:rsidRPr="00626300">
                <w:rPr>
                  <w:rStyle w:val="HyperlinkText9pt"/>
                  <w:color w:val="0033CC"/>
                  <w:szCs w:val="18"/>
                </w:rPr>
                <w:t>23-3275</w:t>
              </w:r>
            </w:hyperlink>
          </w:p>
          <w:p w14:paraId="6FF7D1BC" w14:textId="77777777" w:rsidR="009F75C3" w:rsidRPr="00626300" w:rsidRDefault="009F75C3" w:rsidP="00AF3FED">
            <w:pPr>
              <w:pStyle w:val="TableText"/>
              <w:rPr>
                <w:rStyle w:val="HyperlinkText9pt"/>
                <w:color w:val="0033CC"/>
                <w:szCs w:val="18"/>
              </w:rPr>
            </w:pPr>
          </w:p>
        </w:tc>
        <w:tc>
          <w:tcPr>
            <w:tcW w:w="3618" w:type="dxa"/>
            <w:shd w:val="clear" w:color="auto" w:fill="auto"/>
          </w:tcPr>
          <w:p w14:paraId="1135FC6E" w14:textId="77777777" w:rsidR="009F75C3" w:rsidRPr="00D6290E" w:rsidRDefault="009F75C3" w:rsidP="00AF3FED">
            <w:pPr>
              <w:pStyle w:val="TableText"/>
              <w:rPr>
                <w:noProof w:val="0"/>
                <w:sz w:val="18"/>
                <w:szCs w:val="18"/>
              </w:rPr>
            </w:pPr>
          </w:p>
        </w:tc>
      </w:tr>
      <w:tr w:rsidR="001440D3" w:rsidRPr="00D6290E" w14:paraId="2C67C584" w14:textId="77777777" w:rsidTr="11B61B0A">
        <w:trPr>
          <w:cantSplit/>
        </w:trPr>
        <w:tc>
          <w:tcPr>
            <w:tcW w:w="1638" w:type="dxa"/>
            <w:shd w:val="clear" w:color="auto" w:fill="auto"/>
          </w:tcPr>
          <w:p w14:paraId="2DEC74AB" w14:textId="77777777" w:rsidR="009F75C3" w:rsidRPr="00D6290E" w:rsidRDefault="009F75C3" w:rsidP="00AF3FED">
            <w:pPr>
              <w:pStyle w:val="TableText"/>
            </w:pPr>
            <w:r w:rsidRPr="00D6290E">
              <w:lastRenderedPageBreak/>
              <w:tab/>
            </w:r>
            <w:r w:rsidRPr="00D6290E">
              <w:tab/>
            </w:r>
            <w:r w:rsidRPr="00D6290E">
              <w:tab/>
              <w:t>@value</w:t>
            </w:r>
          </w:p>
        </w:tc>
        <w:tc>
          <w:tcPr>
            <w:tcW w:w="900" w:type="dxa"/>
            <w:shd w:val="clear" w:color="auto" w:fill="auto"/>
          </w:tcPr>
          <w:p w14:paraId="63449651" w14:textId="77777777" w:rsidR="009F75C3" w:rsidRPr="00D6290E" w:rsidRDefault="009F75C3" w:rsidP="00AF3FED">
            <w:pPr>
              <w:pStyle w:val="TableText"/>
            </w:pPr>
            <w:r w:rsidRPr="00D6290E">
              <w:t>1..1</w:t>
            </w:r>
          </w:p>
        </w:tc>
        <w:tc>
          <w:tcPr>
            <w:tcW w:w="990" w:type="dxa"/>
            <w:shd w:val="clear" w:color="auto" w:fill="auto"/>
          </w:tcPr>
          <w:p w14:paraId="5947853B" w14:textId="77777777" w:rsidR="009F75C3" w:rsidRPr="00D6290E" w:rsidRDefault="009F75C3" w:rsidP="00AF3FED">
            <w:pPr>
              <w:pStyle w:val="TableText"/>
            </w:pPr>
            <w:r w:rsidRPr="00D6290E">
              <w:t>SHALL</w:t>
            </w:r>
          </w:p>
        </w:tc>
        <w:tc>
          <w:tcPr>
            <w:tcW w:w="1260" w:type="dxa"/>
            <w:shd w:val="clear" w:color="auto" w:fill="auto"/>
          </w:tcPr>
          <w:p w14:paraId="27CF002D" w14:textId="77777777" w:rsidR="009F75C3" w:rsidRPr="00D6290E" w:rsidRDefault="009F75C3" w:rsidP="00AF3FED">
            <w:pPr>
              <w:pStyle w:val="TableText"/>
              <w:rPr>
                <w:noProof w:val="0"/>
                <w:sz w:val="18"/>
                <w:szCs w:val="18"/>
              </w:rPr>
            </w:pPr>
          </w:p>
        </w:tc>
        <w:tc>
          <w:tcPr>
            <w:tcW w:w="1170" w:type="dxa"/>
            <w:shd w:val="clear" w:color="auto" w:fill="auto"/>
          </w:tcPr>
          <w:p w14:paraId="4B468CB9" w14:textId="77777777" w:rsidR="009F75C3" w:rsidRPr="00626300" w:rsidRDefault="008C6A6D" w:rsidP="00AF3FED">
            <w:pPr>
              <w:pStyle w:val="TableText"/>
              <w:rPr>
                <w:rStyle w:val="HyperlinkText9pt"/>
                <w:color w:val="0033CC"/>
                <w:szCs w:val="18"/>
              </w:rPr>
            </w:pPr>
            <w:hyperlink w:anchor="C_CMS_0050">
              <w:r w:rsidR="009F75C3" w:rsidRPr="00626300">
                <w:rPr>
                  <w:rStyle w:val="HyperlinkText9pt"/>
                  <w:color w:val="0033CC"/>
                  <w:szCs w:val="18"/>
                </w:rPr>
                <w:t>CMS_0050</w:t>
              </w:r>
            </w:hyperlink>
          </w:p>
          <w:p w14:paraId="6C916EE5" w14:textId="77777777" w:rsidR="00200D5B" w:rsidRPr="00626300" w:rsidRDefault="008C6A6D" w:rsidP="00AF3FED">
            <w:pPr>
              <w:pStyle w:val="TableText"/>
              <w:rPr>
                <w:color w:val="0033CC"/>
                <w:sz w:val="18"/>
                <w:szCs w:val="18"/>
              </w:rPr>
            </w:pPr>
            <w:hyperlink w:anchor="C_CMS_0028" w:history="1">
              <w:r w:rsidR="00200D5B" w:rsidRPr="00626300">
                <w:rPr>
                  <w:rStyle w:val="HyperlinkText9pt"/>
                  <w:color w:val="0033CC"/>
                  <w:szCs w:val="18"/>
                </w:rPr>
                <w:t>CMS_0028</w:t>
              </w:r>
            </w:hyperlink>
          </w:p>
        </w:tc>
        <w:tc>
          <w:tcPr>
            <w:tcW w:w="3618" w:type="dxa"/>
            <w:shd w:val="clear" w:color="auto" w:fill="auto"/>
          </w:tcPr>
          <w:p w14:paraId="2258314B" w14:textId="77777777" w:rsidR="009F75C3" w:rsidRPr="00D6290E" w:rsidRDefault="009F75C3" w:rsidP="00AF3FED">
            <w:pPr>
              <w:pStyle w:val="TableText"/>
              <w:rPr>
                <w:noProof w:val="0"/>
                <w:sz w:val="18"/>
                <w:szCs w:val="18"/>
              </w:rPr>
            </w:pPr>
          </w:p>
        </w:tc>
      </w:tr>
    </w:tbl>
    <w:p w14:paraId="2411266E" w14:textId="77777777" w:rsidR="009F75C3" w:rsidRDefault="009F75C3" w:rsidP="009F75C3">
      <w:pPr>
        <w:spacing w:after="40" w:line="260" w:lineRule="exact"/>
        <w:ind w:left="1080"/>
      </w:pPr>
    </w:p>
    <w:p w14:paraId="40FC1CC2" w14:textId="77777777" w:rsidR="009F75C3" w:rsidRDefault="7F880045" w:rsidP="00616BCA">
      <w:pPr>
        <w:numPr>
          <w:ilvl w:val="0"/>
          <w:numId w:val="12"/>
        </w:numPr>
        <w:spacing w:after="40" w:line="260" w:lineRule="exact"/>
      </w:pPr>
      <w:r>
        <w:t xml:space="preserve">Conforms to </w:t>
      </w:r>
      <w:r w:rsidRPr="00626300">
        <w:rPr>
          <w:rFonts w:ascii="Courier New" w:hAnsi="Courier New" w:cs="Courier New"/>
        </w:rPr>
        <w:t>Reporting Parameters Act</w:t>
      </w:r>
      <w:r>
        <w:t xml:space="preserve"> template </w:t>
      </w:r>
      <w:r w:rsidRPr="7F880045">
        <w:rPr>
          <w:rStyle w:val="XMLname"/>
        </w:rPr>
        <w:t>(identifier: urn:oid:2.16.840.1.113883.10.20.17.3.8)</w:t>
      </w:r>
      <w:r>
        <w:t>.</w:t>
      </w:r>
    </w:p>
    <w:p w14:paraId="22E80D4E" w14:textId="77777777" w:rsidR="009F75C3" w:rsidRDefault="009F75C3" w:rsidP="00616BCA">
      <w:pPr>
        <w:numPr>
          <w:ilvl w:val="0"/>
          <w:numId w:val="12"/>
        </w:numPr>
        <w:spacing w:after="40" w:line="260" w:lineRule="exact"/>
      </w:pPr>
      <w:r>
        <w:rPr>
          <w:rStyle w:val="keyword"/>
        </w:rPr>
        <w:t>SHALL</w:t>
      </w:r>
      <w:r>
        <w:t xml:space="preserve"> contain exactly one [1..1] </w:t>
      </w:r>
      <w:proofErr w:type="spellStart"/>
      <w:r w:rsidRPr="00626300">
        <w:rPr>
          <w:rStyle w:val="XMLnameBold"/>
          <w:sz w:val="22"/>
        </w:rPr>
        <w:t>templateId</w:t>
      </w:r>
      <w:bookmarkStart w:id="961" w:name="C_CMS_0044"/>
      <w:bookmarkEnd w:id="961"/>
      <w:proofErr w:type="spellEnd"/>
      <w:r w:rsidRPr="00626300">
        <w:rPr>
          <w:sz w:val="24"/>
        </w:rPr>
        <w:t xml:space="preserve"> </w:t>
      </w:r>
      <w:r>
        <w:t>(CONF:CMS_0044) such that it</w:t>
      </w:r>
    </w:p>
    <w:p w14:paraId="3B53201C" w14:textId="77777777" w:rsidR="009F75C3" w:rsidRDefault="009F75C3" w:rsidP="00616BCA">
      <w:pPr>
        <w:numPr>
          <w:ilvl w:val="1"/>
          <w:numId w:val="10"/>
        </w:numPr>
        <w:spacing w:after="40" w:line="260" w:lineRule="exact"/>
      </w:pPr>
      <w:r>
        <w:rPr>
          <w:rStyle w:val="keyword"/>
        </w:rPr>
        <w:t>SHALL</w:t>
      </w:r>
      <w:r>
        <w:t xml:space="preserve"> contain exactly one [1</w:t>
      </w:r>
      <w:proofErr w:type="gramStart"/>
      <w:r>
        <w:t>..1</w:t>
      </w:r>
      <w:proofErr w:type="gramEnd"/>
      <w:r>
        <w:t xml:space="preserve">] </w:t>
      </w:r>
      <w:r w:rsidRPr="00626300">
        <w:rPr>
          <w:rStyle w:val="XMLnameBold"/>
          <w:sz w:val="22"/>
        </w:rPr>
        <w:t>@root</w:t>
      </w:r>
      <w:r>
        <w:t>=</w:t>
      </w:r>
      <w:r>
        <w:rPr>
          <w:rStyle w:val="XMLname"/>
        </w:rPr>
        <w:t>"2.16.840.1.113883.10.20.17.3.8</w:t>
      </w:r>
      <w:r w:rsidR="003C3F05">
        <w:rPr>
          <w:rStyle w:val="XMLname"/>
        </w:rPr>
        <w:t>.1</w:t>
      </w:r>
      <w:r>
        <w:rPr>
          <w:rStyle w:val="XMLname"/>
        </w:rPr>
        <w:t>"</w:t>
      </w:r>
      <w:bookmarkStart w:id="962" w:name="C_CMS_0045"/>
      <w:bookmarkEnd w:id="962"/>
      <w:r>
        <w:t xml:space="preserve"> (CONF:CMS_0045).</w:t>
      </w:r>
    </w:p>
    <w:p w14:paraId="7F03A38A" w14:textId="77777777" w:rsidR="009F75C3" w:rsidRDefault="009F75C3" w:rsidP="00616BCA">
      <w:pPr>
        <w:numPr>
          <w:ilvl w:val="1"/>
          <w:numId w:val="10"/>
        </w:numPr>
        <w:spacing w:after="40" w:line="260" w:lineRule="exact"/>
      </w:pPr>
      <w:r>
        <w:rPr>
          <w:rStyle w:val="keyword"/>
        </w:rPr>
        <w:t>SHALL</w:t>
      </w:r>
      <w:r>
        <w:t xml:space="preserve"> contain exactly one [1</w:t>
      </w:r>
      <w:proofErr w:type="gramStart"/>
      <w:r>
        <w:t>..1</w:t>
      </w:r>
      <w:proofErr w:type="gramEnd"/>
      <w:r>
        <w:t xml:space="preserve">] </w:t>
      </w:r>
      <w:r w:rsidRPr="00626300">
        <w:rPr>
          <w:rStyle w:val="XMLnameBold"/>
          <w:sz w:val="22"/>
        </w:rPr>
        <w:t>@extension</w:t>
      </w:r>
      <w:r>
        <w:t>=</w:t>
      </w:r>
      <w:r>
        <w:rPr>
          <w:rStyle w:val="XMLname"/>
        </w:rPr>
        <w:t>"</w:t>
      </w:r>
      <w:r w:rsidR="003C3F05">
        <w:rPr>
          <w:rStyle w:val="XMLname"/>
        </w:rPr>
        <w:t>2016-03-01</w:t>
      </w:r>
      <w:r>
        <w:rPr>
          <w:rStyle w:val="XMLname"/>
        </w:rPr>
        <w:t>"</w:t>
      </w:r>
      <w:bookmarkStart w:id="963" w:name="C_CMS_0046"/>
      <w:bookmarkEnd w:id="963"/>
      <w:r>
        <w:t xml:space="preserve"> (CONF:CMS_0046).</w:t>
      </w:r>
    </w:p>
    <w:p w14:paraId="49A5EF60" w14:textId="77777777" w:rsidR="009F75C3" w:rsidRPr="003D5DD8" w:rsidRDefault="009F75C3" w:rsidP="00616BCA">
      <w:pPr>
        <w:numPr>
          <w:ilvl w:val="0"/>
          <w:numId w:val="10"/>
        </w:numPr>
        <w:spacing w:after="40" w:line="260" w:lineRule="exact"/>
      </w:pPr>
      <w:r w:rsidRPr="003D5DD8">
        <w:rPr>
          <w:rStyle w:val="keyword"/>
        </w:rPr>
        <w:t>SHALL</w:t>
      </w:r>
      <w:r w:rsidRPr="003D5DD8">
        <w:t xml:space="preserve"> contain exactly one [1</w:t>
      </w:r>
      <w:proofErr w:type="gramStart"/>
      <w:r w:rsidRPr="003D5DD8">
        <w:t>..1</w:t>
      </w:r>
      <w:proofErr w:type="gramEnd"/>
      <w:r w:rsidRPr="003D5DD8">
        <w:t xml:space="preserve">] </w:t>
      </w:r>
      <w:proofErr w:type="spellStart"/>
      <w:r w:rsidRPr="00626300">
        <w:rPr>
          <w:rStyle w:val="XMLnameBold"/>
          <w:sz w:val="22"/>
        </w:rPr>
        <w:t>effectiveTime</w:t>
      </w:r>
      <w:bookmarkStart w:id="964" w:name="C_23-3273"/>
      <w:bookmarkEnd w:id="964"/>
      <w:proofErr w:type="spellEnd"/>
      <w:r w:rsidRPr="00626300">
        <w:rPr>
          <w:sz w:val="24"/>
        </w:rPr>
        <w:t xml:space="preserve"> </w:t>
      </w:r>
      <w:r w:rsidRPr="003D5DD8">
        <w:t>(CONF:23-3273).</w:t>
      </w:r>
    </w:p>
    <w:p w14:paraId="7DDD14A8" w14:textId="77777777" w:rsidR="009F75C3" w:rsidRPr="003D5DD8" w:rsidRDefault="009F75C3" w:rsidP="00616BCA">
      <w:pPr>
        <w:numPr>
          <w:ilvl w:val="1"/>
          <w:numId w:val="10"/>
        </w:numPr>
        <w:spacing w:after="40" w:line="260" w:lineRule="exact"/>
      </w:pPr>
      <w:r w:rsidRPr="003D5DD8">
        <w:t xml:space="preserve">This </w:t>
      </w:r>
      <w:proofErr w:type="spellStart"/>
      <w:r w:rsidRPr="003D5DD8">
        <w:t>effectiveTime</w:t>
      </w:r>
      <w:proofErr w:type="spellEnd"/>
      <w:r w:rsidRPr="1725540E">
        <w:t xml:space="preserve"> </w:t>
      </w:r>
      <w:r w:rsidRPr="003D5DD8">
        <w:rPr>
          <w:rStyle w:val="keyword"/>
        </w:rPr>
        <w:t>SHALL</w:t>
      </w:r>
      <w:r w:rsidRPr="003D5DD8">
        <w:t xml:space="preserve"> contain exactly one [1</w:t>
      </w:r>
      <w:proofErr w:type="gramStart"/>
      <w:r w:rsidRPr="003D5DD8">
        <w:t>..1</w:t>
      </w:r>
      <w:proofErr w:type="gramEnd"/>
      <w:r w:rsidRPr="003D5DD8">
        <w:t xml:space="preserve">] </w:t>
      </w:r>
      <w:r w:rsidRPr="00626300">
        <w:rPr>
          <w:rStyle w:val="XMLnameBold"/>
          <w:sz w:val="22"/>
        </w:rPr>
        <w:t>low</w:t>
      </w:r>
      <w:bookmarkStart w:id="965" w:name="C_23-3274"/>
      <w:bookmarkEnd w:id="965"/>
      <w:r w:rsidRPr="00626300">
        <w:rPr>
          <w:sz w:val="24"/>
        </w:rPr>
        <w:t xml:space="preserve"> </w:t>
      </w:r>
      <w:r w:rsidRPr="003D5DD8">
        <w:t>(CONF:23-3274).</w:t>
      </w:r>
    </w:p>
    <w:p w14:paraId="256E689E" w14:textId="77777777" w:rsidR="009F75C3" w:rsidRDefault="009F75C3" w:rsidP="00616BCA">
      <w:pPr>
        <w:numPr>
          <w:ilvl w:val="2"/>
          <w:numId w:val="10"/>
        </w:numPr>
        <w:spacing w:after="40" w:line="260" w:lineRule="exact"/>
      </w:pPr>
      <w:bookmarkStart w:id="966" w:name="C_CMS_0047"/>
      <w:bookmarkEnd w:id="966"/>
      <w:r>
        <w:t xml:space="preserve">This low </w:t>
      </w:r>
      <w:r>
        <w:rPr>
          <w:rStyle w:val="keyword"/>
        </w:rPr>
        <w:t>SHALL</w:t>
      </w:r>
      <w:r>
        <w:t xml:space="preserve"> contain exactly one [1</w:t>
      </w:r>
      <w:proofErr w:type="gramStart"/>
      <w:r>
        <w:t>..1</w:t>
      </w:r>
      <w:proofErr w:type="gramEnd"/>
      <w:r>
        <w:t xml:space="preserve">] </w:t>
      </w:r>
      <w:r w:rsidRPr="00626300">
        <w:rPr>
          <w:rStyle w:val="XMLnameBold"/>
          <w:sz w:val="22"/>
        </w:rPr>
        <w:t>@value</w:t>
      </w:r>
      <w:bookmarkStart w:id="967" w:name="C_CMS_0048"/>
      <w:bookmarkEnd w:id="967"/>
      <w:r w:rsidRPr="00626300">
        <w:rPr>
          <w:sz w:val="24"/>
        </w:rPr>
        <w:t xml:space="preserve"> </w:t>
      </w:r>
      <w:r>
        <w:t>(CONF:CMS_0048).</w:t>
      </w:r>
    </w:p>
    <w:p w14:paraId="17B04B58" w14:textId="77777777" w:rsidR="009F75C3" w:rsidRPr="003D5DD8" w:rsidRDefault="009F75C3" w:rsidP="00616BCA">
      <w:pPr>
        <w:numPr>
          <w:ilvl w:val="2"/>
          <w:numId w:val="10"/>
        </w:numPr>
        <w:spacing w:line="260" w:lineRule="exact"/>
      </w:pPr>
      <w:r w:rsidRPr="003D5DD8">
        <w:rPr>
          <w:rStyle w:val="keyword"/>
        </w:rPr>
        <w:t>SHALL</w:t>
      </w:r>
      <w:r w:rsidRPr="003D5DD8">
        <w:t xml:space="preserve"> be precise to day </w:t>
      </w:r>
      <w:bookmarkStart w:id="968" w:name="C_CMS_0027"/>
      <w:bookmarkEnd w:id="968"/>
      <w:r w:rsidRPr="003D5DD8">
        <w:t>(CONF:CMS_</w:t>
      </w:r>
      <w:r>
        <w:t>00</w:t>
      </w:r>
      <w:r w:rsidRPr="003D5DD8">
        <w:t>27)</w:t>
      </w:r>
    </w:p>
    <w:p w14:paraId="61472F8E" w14:textId="77777777" w:rsidR="009F75C3" w:rsidRPr="003D5DD8" w:rsidRDefault="009F75C3" w:rsidP="00616BCA">
      <w:pPr>
        <w:numPr>
          <w:ilvl w:val="1"/>
          <w:numId w:val="10"/>
        </w:numPr>
        <w:spacing w:after="40" w:line="260" w:lineRule="exact"/>
      </w:pPr>
      <w:r w:rsidRPr="003D5DD8">
        <w:t xml:space="preserve">This </w:t>
      </w:r>
      <w:proofErr w:type="spellStart"/>
      <w:r w:rsidRPr="003D5DD8">
        <w:t>effectiveTime</w:t>
      </w:r>
      <w:proofErr w:type="spellEnd"/>
      <w:r w:rsidRPr="1725540E">
        <w:t xml:space="preserve"> </w:t>
      </w:r>
      <w:r w:rsidRPr="003D5DD8">
        <w:rPr>
          <w:rStyle w:val="keyword"/>
        </w:rPr>
        <w:t>SHALL</w:t>
      </w:r>
      <w:r w:rsidRPr="003D5DD8">
        <w:t xml:space="preserve"> contain exactly one [1</w:t>
      </w:r>
      <w:proofErr w:type="gramStart"/>
      <w:r w:rsidRPr="003D5DD8">
        <w:t>..1</w:t>
      </w:r>
      <w:proofErr w:type="gramEnd"/>
      <w:r w:rsidRPr="003D5DD8">
        <w:t xml:space="preserve">] </w:t>
      </w:r>
      <w:r w:rsidRPr="00626300">
        <w:rPr>
          <w:rStyle w:val="XMLnameBold"/>
          <w:sz w:val="22"/>
        </w:rPr>
        <w:t>high</w:t>
      </w:r>
      <w:bookmarkStart w:id="969" w:name="C_23-3275"/>
      <w:bookmarkEnd w:id="969"/>
      <w:r w:rsidRPr="00626300">
        <w:rPr>
          <w:sz w:val="24"/>
        </w:rPr>
        <w:t xml:space="preserve"> </w:t>
      </w:r>
      <w:r w:rsidRPr="003D5DD8">
        <w:t>(CONF:23-3275).</w:t>
      </w:r>
    </w:p>
    <w:p w14:paraId="02F84A75" w14:textId="77777777" w:rsidR="009F75C3" w:rsidRDefault="009F75C3" w:rsidP="00616BCA">
      <w:pPr>
        <w:numPr>
          <w:ilvl w:val="2"/>
          <w:numId w:val="10"/>
        </w:numPr>
        <w:spacing w:after="40" w:line="260" w:lineRule="exact"/>
      </w:pPr>
      <w:bookmarkStart w:id="970" w:name="C_CMS_0049"/>
      <w:bookmarkEnd w:id="970"/>
      <w:r>
        <w:t xml:space="preserve">This high </w:t>
      </w:r>
      <w:r>
        <w:rPr>
          <w:rStyle w:val="keyword"/>
        </w:rPr>
        <w:t>SHALL</w:t>
      </w:r>
      <w:r>
        <w:t xml:space="preserve"> contain exactly one [1</w:t>
      </w:r>
      <w:proofErr w:type="gramStart"/>
      <w:r>
        <w:t>..1</w:t>
      </w:r>
      <w:proofErr w:type="gramEnd"/>
      <w:r>
        <w:t xml:space="preserve">] </w:t>
      </w:r>
      <w:r w:rsidRPr="00626300">
        <w:rPr>
          <w:rStyle w:val="XMLnameBold"/>
          <w:sz w:val="22"/>
        </w:rPr>
        <w:t>@value</w:t>
      </w:r>
      <w:bookmarkStart w:id="971" w:name="C_CMS_0050"/>
      <w:bookmarkEnd w:id="971"/>
      <w:r w:rsidRPr="00626300">
        <w:rPr>
          <w:sz w:val="24"/>
        </w:rPr>
        <w:t xml:space="preserve"> </w:t>
      </w:r>
      <w:r>
        <w:t>(CONF:CMS_0050).</w:t>
      </w:r>
    </w:p>
    <w:p w14:paraId="0A4D2540" w14:textId="77777777" w:rsidR="009F75C3" w:rsidRPr="003D5DD8" w:rsidRDefault="009F75C3" w:rsidP="00616BCA">
      <w:pPr>
        <w:numPr>
          <w:ilvl w:val="2"/>
          <w:numId w:val="10"/>
        </w:numPr>
        <w:spacing w:line="260" w:lineRule="exact"/>
      </w:pPr>
      <w:r w:rsidRPr="003D5DD8">
        <w:rPr>
          <w:rStyle w:val="keyword"/>
        </w:rPr>
        <w:t>SHALL</w:t>
      </w:r>
      <w:r w:rsidRPr="003D5DD8">
        <w:t xml:space="preserve"> be precise to day </w:t>
      </w:r>
      <w:bookmarkStart w:id="972" w:name="C_CMS_0028"/>
      <w:bookmarkEnd w:id="972"/>
      <w:r w:rsidRPr="003D5DD8">
        <w:t>(CONF:CMS_</w:t>
      </w:r>
      <w:r>
        <w:t>00</w:t>
      </w:r>
      <w:r w:rsidRPr="003D5DD8">
        <w:t>28)</w:t>
      </w:r>
    </w:p>
    <w:p w14:paraId="4C9ACB50" w14:textId="2F9A13A8" w:rsidR="009F75C3" w:rsidRPr="003D5DD8" w:rsidRDefault="009F75C3" w:rsidP="009F75C3">
      <w:pPr>
        <w:pStyle w:val="Caption-Fig"/>
      </w:pPr>
      <w:bookmarkStart w:id="973" w:name="_Toc290640051"/>
      <w:bookmarkStart w:id="974" w:name="_Toc290640641"/>
      <w:bookmarkStart w:id="975" w:name="_Toc290641746"/>
      <w:bookmarkStart w:id="976" w:name="_Toc487412644"/>
      <w:r w:rsidRPr="003D5DD8">
        <w:t xml:space="preserve">Figure </w:t>
      </w:r>
      <w:r w:rsidR="006E4296" w:rsidRPr="5430556B">
        <w:fldChar w:fldCharType="begin"/>
      </w:r>
      <w:r w:rsidR="00005CF1">
        <w:instrText xml:space="preserve"> SEQ Figure \* ARABIC </w:instrText>
      </w:r>
      <w:r w:rsidR="006E4296" w:rsidRPr="5430556B">
        <w:fldChar w:fldCharType="separate"/>
      </w:r>
      <w:r w:rsidR="0096209A">
        <w:rPr>
          <w:noProof/>
        </w:rPr>
        <w:t>11</w:t>
      </w:r>
      <w:r w:rsidR="006E4296" w:rsidRPr="5430556B">
        <w:fldChar w:fldCharType="end"/>
      </w:r>
      <w:r w:rsidRPr="003D5DD8">
        <w:t>: Reporting Parameter</w:t>
      </w:r>
      <w:r>
        <w:t>s</w:t>
      </w:r>
      <w:r w:rsidRPr="003D5DD8">
        <w:t xml:space="preserve"> Section </w:t>
      </w:r>
      <w:r>
        <w:t xml:space="preserve">- CMS and Reporting Parameters Act – CMS </w:t>
      </w:r>
      <w:r w:rsidRPr="003D5DD8">
        <w:t>Example</w:t>
      </w:r>
      <w:bookmarkEnd w:id="973"/>
      <w:bookmarkEnd w:id="974"/>
      <w:bookmarkEnd w:id="975"/>
      <w:bookmarkEnd w:id="976"/>
    </w:p>
    <w:p w14:paraId="69769C55" w14:textId="77777777" w:rsidR="009F75C3" w:rsidRDefault="7F880045" w:rsidP="009F75C3">
      <w:pPr>
        <w:pStyle w:val="Example"/>
      </w:pPr>
      <w:r>
        <w:t>&lt;</w:t>
      </w:r>
      <w:proofErr w:type="gramStart"/>
      <w:r>
        <w:t>section</w:t>
      </w:r>
      <w:proofErr w:type="gramEnd"/>
      <w:r>
        <w:t>&gt;</w:t>
      </w:r>
    </w:p>
    <w:p w14:paraId="06586976" w14:textId="77777777" w:rsidR="009F75C3" w:rsidRDefault="2588F33B" w:rsidP="009F75C3">
      <w:pPr>
        <w:pStyle w:val="Example"/>
      </w:pPr>
      <w:r>
        <w:t xml:space="preserve">  &lt;</w:t>
      </w:r>
      <w:proofErr w:type="spellStart"/>
      <w:proofErr w:type="gramStart"/>
      <w:r>
        <w:t>templateId</w:t>
      </w:r>
      <w:proofErr w:type="spellEnd"/>
      <w:proofErr w:type="gramEnd"/>
      <w:r>
        <w:t xml:space="preserve"> root="2.16.840.1.113883.10.20.17.2.1"/&gt;</w:t>
      </w:r>
    </w:p>
    <w:p w14:paraId="08D27BA8" w14:textId="77777777" w:rsidR="009F75C3" w:rsidRDefault="2588F33B" w:rsidP="009F75C3">
      <w:pPr>
        <w:pStyle w:val="Example"/>
      </w:pPr>
      <w:r>
        <w:t xml:space="preserve">  &lt;</w:t>
      </w:r>
      <w:proofErr w:type="spellStart"/>
      <w:r>
        <w:t>templateId</w:t>
      </w:r>
      <w:proofErr w:type="spellEnd"/>
      <w:r>
        <w:t xml:space="preserve"> root="2.16.840.1.113883.10.20.17.2.1.1" extension=”2016-03-01”/&gt;</w:t>
      </w:r>
    </w:p>
    <w:p w14:paraId="0DDEA0D2" w14:textId="77777777" w:rsidR="009F75C3" w:rsidRDefault="2588F33B" w:rsidP="009F75C3">
      <w:pPr>
        <w:pStyle w:val="Example"/>
      </w:pPr>
      <w:r>
        <w:t xml:space="preserve">  &lt;code code="55187-9" </w:t>
      </w:r>
      <w:proofErr w:type="spellStart"/>
      <w:r>
        <w:t>codeSystem</w:t>
      </w:r>
      <w:proofErr w:type="spellEnd"/>
      <w:r>
        <w:t>="2.16.840.1.113883.6.1"/&gt;</w:t>
      </w:r>
    </w:p>
    <w:p w14:paraId="30CC4206" w14:textId="77777777" w:rsidR="009F75C3" w:rsidRDefault="7F880045" w:rsidP="009F75C3">
      <w:pPr>
        <w:pStyle w:val="Example"/>
      </w:pPr>
      <w:r>
        <w:t xml:space="preserve">  &lt;</w:t>
      </w:r>
      <w:proofErr w:type="gramStart"/>
      <w:r>
        <w:t>title&gt;</w:t>
      </w:r>
      <w:proofErr w:type="gramEnd"/>
      <w:r>
        <w:t>Reporting Parameters&lt;/title&gt;</w:t>
      </w:r>
    </w:p>
    <w:p w14:paraId="270DC0B0" w14:textId="77777777" w:rsidR="009F75C3" w:rsidRDefault="7F880045" w:rsidP="009F75C3">
      <w:pPr>
        <w:pStyle w:val="Example"/>
      </w:pPr>
      <w:r>
        <w:t xml:space="preserve">  &lt;</w:t>
      </w:r>
      <w:proofErr w:type="gramStart"/>
      <w:r>
        <w:t>text</w:t>
      </w:r>
      <w:proofErr w:type="gramEnd"/>
      <w:r>
        <w:t>&gt;</w:t>
      </w:r>
    </w:p>
    <w:p w14:paraId="55A5F7FA" w14:textId="77777777" w:rsidR="009F75C3" w:rsidRDefault="2588F33B" w:rsidP="009F75C3">
      <w:pPr>
        <w:pStyle w:val="Example"/>
      </w:pPr>
      <w:r w:rsidRPr="1725540E">
        <w:t xml:space="preserve">    ...</w:t>
      </w:r>
    </w:p>
    <w:p w14:paraId="5B271C11" w14:textId="77777777" w:rsidR="009F75C3" w:rsidRDefault="7F880045" w:rsidP="009F75C3">
      <w:pPr>
        <w:pStyle w:val="Example"/>
      </w:pPr>
      <w:r>
        <w:t xml:space="preserve">    &lt;</w:t>
      </w:r>
      <w:proofErr w:type="gramStart"/>
      <w:r>
        <w:t>list</w:t>
      </w:r>
      <w:proofErr w:type="gramEnd"/>
      <w:r>
        <w:t>&gt;</w:t>
      </w:r>
    </w:p>
    <w:p w14:paraId="066CA7BF" w14:textId="0DD8FE71" w:rsidR="009F75C3" w:rsidRPr="0028371D" w:rsidRDefault="7F880045" w:rsidP="009F75C3">
      <w:pPr>
        <w:pStyle w:val="Example"/>
      </w:pPr>
      <w:r>
        <w:t xml:space="preserve">      </w:t>
      </w:r>
      <w:r w:rsidRPr="0028371D">
        <w:t>&lt;</w:t>
      </w:r>
      <w:proofErr w:type="gramStart"/>
      <w:r w:rsidRPr="0028371D">
        <w:t>item&gt;</w:t>
      </w:r>
      <w:proofErr w:type="gramEnd"/>
      <w:r w:rsidRPr="0028371D">
        <w:t>Reporting period: 01 Jan 201</w:t>
      </w:r>
      <w:r w:rsidR="008B7622" w:rsidRPr="0028371D">
        <w:t>8</w:t>
      </w:r>
      <w:r w:rsidRPr="0028371D">
        <w:t xml:space="preserve"> – 31 </w:t>
      </w:r>
      <w:r w:rsidR="008B7622" w:rsidRPr="0028371D">
        <w:t xml:space="preserve">March </w:t>
      </w:r>
      <w:r w:rsidRPr="0028371D">
        <w:t>201</w:t>
      </w:r>
      <w:r w:rsidR="008B7622" w:rsidRPr="0028371D">
        <w:t>8</w:t>
      </w:r>
    </w:p>
    <w:p w14:paraId="116C0FA0" w14:textId="77777777" w:rsidR="009F75C3" w:rsidRPr="0028371D" w:rsidRDefault="7F880045" w:rsidP="009F75C3">
      <w:pPr>
        <w:pStyle w:val="Example"/>
      </w:pPr>
      <w:r w:rsidRPr="0028371D">
        <w:t xml:space="preserve">    &lt;/list&gt;</w:t>
      </w:r>
    </w:p>
    <w:p w14:paraId="79A01A4E" w14:textId="77777777" w:rsidR="009F75C3" w:rsidRPr="0028371D" w:rsidRDefault="2588F33B" w:rsidP="009F75C3">
      <w:pPr>
        <w:pStyle w:val="Example"/>
      </w:pPr>
      <w:r w:rsidRPr="0028371D">
        <w:t xml:space="preserve">    ...</w:t>
      </w:r>
    </w:p>
    <w:p w14:paraId="0E1E107C" w14:textId="77777777" w:rsidR="009F75C3" w:rsidRPr="0028371D" w:rsidRDefault="7F880045" w:rsidP="009F75C3">
      <w:pPr>
        <w:pStyle w:val="Example"/>
      </w:pPr>
      <w:r w:rsidRPr="0028371D">
        <w:t xml:space="preserve">   &lt;/text&gt;</w:t>
      </w:r>
    </w:p>
    <w:p w14:paraId="326B1920" w14:textId="77777777" w:rsidR="009F75C3" w:rsidRPr="0028371D" w:rsidRDefault="2588F33B" w:rsidP="009F75C3">
      <w:pPr>
        <w:pStyle w:val="Example"/>
      </w:pPr>
      <w:r w:rsidRPr="0028371D">
        <w:t xml:space="preserve">   &lt;entry </w:t>
      </w:r>
      <w:proofErr w:type="spellStart"/>
      <w:r w:rsidRPr="0028371D">
        <w:t>typeCode</w:t>
      </w:r>
      <w:proofErr w:type="spellEnd"/>
      <w:r w:rsidRPr="0028371D">
        <w:t>="DRIV"&gt;</w:t>
      </w:r>
    </w:p>
    <w:p w14:paraId="51AF9D51" w14:textId="77777777" w:rsidR="009F75C3" w:rsidRPr="0028371D" w:rsidRDefault="2588F33B" w:rsidP="009F75C3">
      <w:pPr>
        <w:pStyle w:val="Example"/>
      </w:pPr>
      <w:r w:rsidRPr="0028371D">
        <w:t xml:space="preserve">     &lt;act </w:t>
      </w:r>
      <w:proofErr w:type="spellStart"/>
      <w:r w:rsidRPr="0028371D">
        <w:t>classCode</w:t>
      </w:r>
      <w:proofErr w:type="spellEnd"/>
      <w:r w:rsidRPr="0028371D">
        <w:t xml:space="preserve">="ACT" </w:t>
      </w:r>
      <w:proofErr w:type="spellStart"/>
      <w:r w:rsidRPr="0028371D">
        <w:t>moodCode</w:t>
      </w:r>
      <w:proofErr w:type="spellEnd"/>
      <w:r w:rsidRPr="0028371D">
        <w:t>="EVN"&gt;</w:t>
      </w:r>
    </w:p>
    <w:p w14:paraId="59330B35" w14:textId="77777777" w:rsidR="009F75C3" w:rsidRPr="0028371D" w:rsidRDefault="2588F33B" w:rsidP="009F75C3">
      <w:pPr>
        <w:pStyle w:val="Example"/>
      </w:pPr>
      <w:r w:rsidRPr="0028371D">
        <w:t xml:space="preserve">       &lt;</w:t>
      </w:r>
      <w:proofErr w:type="spellStart"/>
      <w:proofErr w:type="gramStart"/>
      <w:r w:rsidRPr="0028371D">
        <w:t>templateId</w:t>
      </w:r>
      <w:proofErr w:type="spellEnd"/>
      <w:proofErr w:type="gramEnd"/>
      <w:r w:rsidRPr="0028371D">
        <w:t xml:space="preserve"> root="2.16.840.1.113883.10.20.17.3.8"/&gt;</w:t>
      </w:r>
    </w:p>
    <w:p w14:paraId="1641E7D8" w14:textId="77777777" w:rsidR="009F75C3" w:rsidRPr="0028371D" w:rsidRDefault="2588F33B" w:rsidP="009F75C3">
      <w:pPr>
        <w:pStyle w:val="Example"/>
      </w:pPr>
      <w:r w:rsidRPr="0028371D">
        <w:t xml:space="preserve">       &lt;</w:t>
      </w:r>
      <w:proofErr w:type="spellStart"/>
      <w:r w:rsidRPr="0028371D">
        <w:t>templateId</w:t>
      </w:r>
      <w:proofErr w:type="spellEnd"/>
      <w:r w:rsidRPr="0028371D">
        <w:t xml:space="preserve"> root="2.16.840.1.113883.10.20.17.3.8.1" </w:t>
      </w:r>
      <w:r w:rsidR="1AD7043A" w:rsidRPr="0028371D">
        <w:br/>
      </w:r>
      <w:r w:rsidRPr="0028371D">
        <w:t xml:space="preserve">         extension=”2016-03-01”/&gt; </w:t>
      </w:r>
    </w:p>
    <w:p w14:paraId="7967F90C" w14:textId="77777777" w:rsidR="009F75C3" w:rsidRPr="0028371D" w:rsidRDefault="2588F33B" w:rsidP="009F75C3">
      <w:pPr>
        <w:pStyle w:val="Example"/>
      </w:pPr>
      <w:r w:rsidRPr="0028371D">
        <w:t xml:space="preserve">         &lt;code code="252116004" </w:t>
      </w:r>
      <w:proofErr w:type="spellStart"/>
      <w:r w:rsidRPr="0028371D">
        <w:t>codeSystem</w:t>
      </w:r>
      <w:proofErr w:type="spellEnd"/>
      <w:r w:rsidRPr="0028371D">
        <w:t>="2.16.840.1.113883.6.96"</w:t>
      </w:r>
    </w:p>
    <w:p w14:paraId="24CA2850" w14:textId="77777777" w:rsidR="009F75C3" w:rsidRPr="0028371D" w:rsidRDefault="2588F33B" w:rsidP="009F75C3">
      <w:pPr>
        <w:pStyle w:val="Example"/>
      </w:pPr>
      <w:r w:rsidRPr="0028371D">
        <w:t xml:space="preserve">               </w:t>
      </w:r>
      <w:proofErr w:type="spellStart"/>
      <w:proofErr w:type="gramStart"/>
      <w:r w:rsidRPr="0028371D">
        <w:t>displayName</w:t>
      </w:r>
      <w:proofErr w:type="spellEnd"/>
      <w:proofErr w:type="gramEnd"/>
      <w:r w:rsidRPr="0028371D">
        <w:t>="Observation Parameters"/&gt;</w:t>
      </w:r>
    </w:p>
    <w:p w14:paraId="7A794EB7" w14:textId="77777777" w:rsidR="009F75C3" w:rsidRPr="0028371D" w:rsidRDefault="2588F33B" w:rsidP="009F75C3">
      <w:pPr>
        <w:pStyle w:val="Example"/>
      </w:pPr>
      <w:r w:rsidRPr="0028371D">
        <w:t xml:space="preserve">         &lt;</w:t>
      </w:r>
      <w:proofErr w:type="spellStart"/>
      <w:proofErr w:type="gramStart"/>
      <w:r w:rsidRPr="0028371D">
        <w:t>effectiveTime</w:t>
      </w:r>
      <w:proofErr w:type="spellEnd"/>
      <w:proofErr w:type="gramEnd"/>
      <w:r w:rsidRPr="0028371D">
        <w:t>&gt;</w:t>
      </w:r>
    </w:p>
    <w:p w14:paraId="1ACDB187" w14:textId="6D16DD6F" w:rsidR="009F75C3" w:rsidRPr="0028371D" w:rsidRDefault="7F880045" w:rsidP="009F75C3">
      <w:pPr>
        <w:pStyle w:val="Example"/>
      </w:pPr>
      <w:r w:rsidRPr="0028371D">
        <w:t xml:space="preserve">           &lt;low value="201</w:t>
      </w:r>
      <w:ins w:id="977" w:author="Yan Heras" w:date="2018-01-18T10:41:00Z">
        <w:r w:rsidR="00045CC0">
          <w:t>9</w:t>
        </w:r>
      </w:ins>
      <w:del w:id="978" w:author="Yan Heras" w:date="2018-01-18T10:41:00Z">
        <w:r w:rsidR="008B7622" w:rsidRPr="0028371D" w:rsidDel="00045CC0">
          <w:delText>8</w:delText>
        </w:r>
      </w:del>
      <w:r w:rsidRPr="0028371D">
        <w:t>0101"/&gt;</w:t>
      </w:r>
    </w:p>
    <w:p w14:paraId="60204303" w14:textId="2139DD98" w:rsidR="009F75C3" w:rsidRPr="0028371D" w:rsidRDefault="7F880045" w:rsidP="009F75C3">
      <w:pPr>
        <w:pStyle w:val="Example"/>
      </w:pPr>
      <w:r w:rsidRPr="0028371D">
        <w:t xml:space="preserve">           &lt;high value="201</w:t>
      </w:r>
      <w:ins w:id="979" w:author="Yan Heras" w:date="2018-01-18T10:41:00Z">
        <w:r w:rsidR="00045CC0">
          <w:t>9</w:t>
        </w:r>
      </w:ins>
      <w:del w:id="980" w:author="Yan Heras" w:date="2018-01-18T10:41:00Z">
        <w:r w:rsidR="008B7622" w:rsidRPr="0028371D" w:rsidDel="00045CC0">
          <w:delText>8</w:delText>
        </w:r>
      </w:del>
      <w:r w:rsidR="008B7622" w:rsidRPr="0028371D">
        <w:t>03</w:t>
      </w:r>
      <w:r w:rsidRPr="0028371D">
        <w:t>31"/&gt;</w:t>
      </w:r>
    </w:p>
    <w:p w14:paraId="50B7A20E" w14:textId="77777777" w:rsidR="009F75C3" w:rsidRPr="0028371D" w:rsidRDefault="2588F33B" w:rsidP="009F75C3">
      <w:pPr>
        <w:pStyle w:val="Example"/>
      </w:pPr>
      <w:r w:rsidRPr="0028371D">
        <w:t xml:space="preserve">         &lt;/</w:t>
      </w:r>
      <w:proofErr w:type="spellStart"/>
      <w:r w:rsidRPr="0028371D">
        <w:t>effectiveTime</w:t>
      </w:r>
      <w:proofErr w:type="spellEnd"/>
      <w:r w:rsidRPr="0028371D">
        <w:t>&gt;</w:t>
      </w:r>
    </w:p>
    <w:p w14:paraId="2FD0D65E" w14:textId="77777777" w:rsidR="009F75C3" w:rsidRPr="0028371D" w:rsidRDefault="7F880045" w:rsidP="009F75C3">
      <w:pPr>
        <w:pStyle w:val="Example"/>
      </w:pPr>
      <w:r w:rsidRPr="0028371D">
        <w:t xml:space="preserve">      &lt;/act&gt;</w:t>
      </w:r>
    </w:p>
    <w:p w14:paraId="79BCA179" w14:textId="77777777" w:rsidR="009F75C3" w:rsidRPr="0028371D" w:rsidRDefault="7F880045" w:rsidP="009F75C3">
      <w:pPr>
        <w:pStyle w:val="Example"/>
      </w:pPr>
      <w:r w:rsidRPr="0028371D">
        <w:t xml:space="preserve">  &lt;/entry&gt;</w:t>
      </w:r>
    </w:p>
    <w:p w14:paraId="548B8A2E" w14:textId="77777777" w:rsidR="009F75C3" w:rsidRPr="0028371D" w:rsidRDefault="7F880045" w:rsidP="009F75C3">
      <w:pPr>
        <w:pStyle w:val="Example"/>
      </w:pPr>
      <w:r w:rsidRPr="0028371D">
        <w:t>&lt;/section&gt;</w:t>
      </w:r>
    </w:p>
    <w:p w14:paraId="0840DDDB" w14:textId="3642CACD" w:rsidR="00FA53D3" w:rsidRPr="0028371D" w:rsidRDefault="007B4296" w:rsidP="00DA0537">
      <w:pPr>
        <w:pStyle w:val="Heading4"/>
      </w:pPr>
      <w:bookmarkStart w:id="981" w:name="_Patient_Data_Section"/>
      <w:bookmarkStart w:id="982" w:name="_Toc486370157"/>
      <w:bookmarkEnd w:id="981"/>
      <w:r w:rsidRPr="0028371D">
        <w:t>P</w:t>
      </w:r>
      <w:bookmarkStart w:id="983" w:name="Patient_Data_Section_QDM__CMS_EP__HQR"/>
      <w:bookmarkEnd w:id="983"/>
      <w:r w:rsidR="009F75C3" w:rsidRPr="0028371D">
        <w:t>atient Data Section QDM (V</w:t>
      </w:r>
      <w:del w:id="984" w:author="Yan Heras" w:date="2018-01-18T10:15:00Z">
        <w:r w:rsidR="00746196" w:rsidRPr="0028371D" w:rsidDel="0011401F">
          <w:delText>4</w:delText>
        </w:r>
      </w:del>
      <w:ins w:id="985" w:author="Yan Heras" w:date="2018-01-18T10:15:00Z">
        <w:r w:rsidR="0011401F">
          <w:t>5</w:t>
        </w:r>
      </w:ins>
      <w:r w:rsidRPr="0028371D">
        <w:t>) - CMS</w:t>
      </w:r>
      <w:bookmarkEnd w:id="982"/>
    </w:p>
    <w:p w14:paraId="3B8BD78D" w14:textId="67FCD7E6" w:rsidR="009F75C3" w:rsidRPr="0028371D" w:rsidRDefault="00490F0A" w:rsidP="009F75C3">
      <w:pPr>
        <w:pStyle w:val="BodyText0"/>
      </w:pPr>
      <w:bookmarkStart w:id="986" w:name="C_1140-14430"/>
      <w:bookmarkStart w:id="987" w:name="C_1140-14431"/>
      <w:bookmarkEnd w:id="986"/>
      <w:bookmarkEnd w:id="987"/>
      <w:r w:rsidRPr="0028371D">
        <w:t>The Patient Data Section QDM (V</w:t>
      </w:r>
      <w:ins w:id="988" w:author="Yan Heras" w:date="2018-01-18T10:15:00Z">
        <w:r w:rsidR="0011401F">
          <w:t>5</w:t>
        </w:r>
      </w:ins>
      <w:del w:id="989" w:author="Yan Heras" w:date="2018-01-18T10:15:00Z">
        <w:r w:rsidRPr="0028371D" w:rsidDel="0011401F">
          <w:delText>4</w:delText>
        </w:r>
      </w:del>
      <w:r w:rsidR="009F75C3" w:rsidRPr="0028371D">
        <w:t>) - CMS contains entries that conform to the QDM approach to QRDA. The four supplemental data elements (</w:t>
      </w:r>
      <w:r w:rsidR="003C3F05" w:rsidRPr="0028371D">
        <w:t xml:space="preserve">ONC </w:t>
      </w:r>
      <w:r w:rsidR="009F75C3" w:rsidRPr="0028371D">
        <w:t xml:space="preserve">Administrative Sex, Race, Ethnicity, and Payer) specified in the </w:t>
      </w:r>
      <w:proofErr w:type="spellStart"/>
      <w:r w:rsidR="009F75C3" w:rsidRPr="0028371D">
        <w:t>eCQMs</w:t>
      </w:r>
      <w:proofErr w:type="spellEnd"/>
      <w:r w:rsidR="009F75C3" w:rsidRPr="0028371D">
        <w:t xml:space="preserve"> are required to be reported to CMS. While the administrative </w:t>
      </w:r>
      <w:r w:rsidR="009F75C3" w:rsidRPr="0028371D">
        <w:lastRenderedPageBreak/>
        <w:t xml:space="preserve">sex, race, and ethnicity data are sent in the document header, the payer supplemental data element is submitted using the Patient Characteristic Payer template contained in the patient data section. </w:t>
      </w:r>
      <w:r w:rsidR="00725847">
        <w:t>Therefore,</w:t>
      </w:r>
      <w:r w:rsidR="00725847" w:rsidRPr="0028371D">
        <w:t xml:space="preserve"> </w:t>
      </w:r>
      <w:r w:rsidR="009F75C3" w:rsidRPr="0028371D">
        <w:t>the Patient Data Section QDM (V</w:t>
      </w:r>
      <w:ins w:id="990" w:author="Yan Heras" w:date="2018-01-18T10:33:00Z">
        <w:r w:rsidR="00045CC0">
          <w:t>5</w:t>
        </w:r>
      </w:ins>
      <w:del w:id="991" w:author="Yan Heras" w:date="2018-01-18T10:33:00Z">
        <w:r w:rsidRPr="0028371D" w:rsidDel="00045CC0">
          <w:delText>4</w:delText>
        </w:r>
      </w:del>
      <w:r w:rsidR="009F75C3" w:rsidRPr="0028371D">
        <w:t xml:space="preserve">) - CMS shall contain at least one Patient Characteristic Payer template and at least one entry template that </w:t>
      </w:r>
      <w:proofErr w:type="gramStart"/>
      <w:r w:rsidR="009F75C3" w:rsidRPr="0028371D">
        <w:t>is</w:t>
      </w:r>
      <w:proofErr w:type="gramEnd"/>
      <w:r w:rsidR="009F75C3" w:rsidRPr="0028371D">
        <w:t xml:space="preserve"> other than the Patient Characteristic Payer template. As for what entry templates and how many entry templates should be included in the patient data section for the referenced </w:t>
      </w:r>
      <w:proofErr w:type="spellStart"/>
      <w:r w:rsidR="009F75C3" w:rsidRPr="0028371D">
        <w:t>eCQMs</w:t>
      </w:r>
      <w:proofErr w:type="spellEnd"/>
      <w:r w:rsidR="009F75C3" w:rsidRPr="0028371D">
        <w:t xml:space="preserve">, it should adhere to the "smoking gun" philosophy described in the </w:t>
      </w:r>
      <w:r w:rsidR="00E4023D">
        <w:t>QRDA I</w:t>
      </w:r>
      <w:r w:rsidR="009F75C3" w:rsidRPr="0028371D">
        <w:t xml:space="preserve"> standard. This guide follows the specifications of entry templates as defined in the base </w:t>
      </w:r>
      <w:r w:rsidR="00725847">
        <w:t xml:space="preserve">HL7 </w:t>
      </w:r>
      <w:r w:rsidR="00E4023D">
        <w:t>QRDA I</w:t>
      </w:r>
      <w:r w:rsidR="00675E2B">
        <w:t xml:space="preserve"> STU R</w:t>
      </w:r>
      <w:ins w:id="992" w:author="Yan Heras" w:date="2018-01-18T10:34:00Z">
        <w:r w:rsidR="00045CC0">
          <w:t>5</w:t>
        </w:r>
      </w:ins>
      <w:del w:id="993" w:author="Yan Heras" w:date="2018-01-18T10:34:00Z">
        <w:r w:rsidR="00675E2B" w:rsidDel="00045CC0">
          <w:delText>4</w:delText>
        </w:r>
      </w:del>
      <w:r w:rsidR="009F75C3" w:rsidRPr="0028371D">
        <w:t xml:space="preserve"> standard.</w:t>
      </w:r>
    </w:p>
    <w:p w14:paraId="7ED91083" w14:textId="21185967" w:rsidR="009F75C3" w:rsidRPr="0028371D" w:rsidRDefault="009F75C3" w:rsidP="009F75C3">
      <w:pPr>
        <w:pStyle w:val="Caption-nospace"/>
      </w:pPr>
      <w:bookmarkStart w:id="994" w:name="_Toc290640052"/>
      <w:bookmarkStart w:id="995" w:name="_Toc424024366"/>
      <w:bookmarkStart w:id="996" w:name="_Toc450408281"/>
      <w:bookmarkStart w:id="997" w:name="_Toc487412658"/>
      <w:r w:rsidRPr="0028371D">
        <w:t xml:space="preserve">Table </w:t>
      </w:r>
      <w:r w:rsidR="006E4296" w:rsidRPr="0028371D">
        <w:fldChar w:fldCharType="begin"/>
      </w:r>
      <w:r w:rsidRPr="0028371D">
        <w:instrText>SEQ Table \* ARABIC</w:instrText>
      </w:r>
      <w:r w:rsidR="006E4296" w:rsidRPr="0028371D">
        <w:fldChar w:fldCharType="separate"/>
      </w:r>
      <w:r w:rsidR="0096209A">
        <w:rPr>
          <w:noProof/>
        </w:rPr>
        <w:t>12</w:t>
      </w:r>
      <w:r w:rsidR="006E4296" w:rsidRPr="0028371D">
        <w:fldChar w:fldCharType="end"/>
      </w:r>
      <w:r w:rsidRPr="0028371D">
        <w:t>: Patient Data Section QDM (V</w:t>
      </w:r>
      <w:del w:id="998" w:author="Yan Heras" w:date="2018-01-18T10:21:00Z">
        <w:r w:rsidR="0017164E" w:rsidRPr="0028371D" w:rsidDel="0011401F">
          <w:delText>4</w:delText>
        </w:r>
      </w:del>
      <w:ins w:id="999" w:author="Yan Heras" w:date="2018-01-18T10:21:00Z">
        <w:r w:rsidR="0011401F">
          <w:t>5</w:t>
        </w:r>
      </w:ins>
      <w:r w:rsidRPr="0028371D">
        <w:t>) – CMS Constraints Overview</w:t>
      </w:r>
      <w:bookmarkEnd w:id="994"/>
      <w:bookmarkEnd w:id="995"/>
      <w:bookmarkEnd w:id="996"/>
      <w:bookmarkEnd w:id="997"/>
    </w:p>
    <w:p w14:paraId="685B7F0D" w14:textId="660C4FA8" w:rsidR="009F75C3" w:rsidRPr="0028371D" w:rsidRDefault="7F880045" w:rsidP="009F75C3">
      <w:pPr>
        <w:pStyle w:val="Caption-OID"/>
      </w:pPr>
      <w:proofErr w:type="gramStart"/>
      <w:r w:rsidRPr="0028371D">
        <w:t>section</w:t>
      </w:r>
      <w:proofErr w:type="gramEnd"/>
      <w:r w:rsidRPr="0028371D">
        <w:t xml:space="preserve"> (identifier: urn:hl7ii:2.16.840.1.113883.10.20.24.2.1.1:</w:t>
      </w:r>
      <w:del w:id="1000" w:author="Yan Heras" w:date="2018-01-18T10:28:00Z">
        <w:r w:rsidRPr="0028371D" w:rsidDel="00634DDC">
          <w:delText>201</w:delText>
        </w:r>
        <w:r w:rsidR="0017164E" w:rsidRPr="0028371D" w:rsidDel="00634DDC">
          <w:delText>7</w:delText>
        </w:r>
        <w:r w:rsidRPr="0028371D" w:rsidDel="00634DDC">
          <w:delText>-0</w:delText>
        </w:r>
        <w:r w:rsidR="0017164E" w:rsidRPr="0028371D" w:rsidDel="00634DDC">
          <w:delText>7</w:delText>
        </w:r>
        <w:r w:rsidRPr="0028371D" w:rsidDel="00634DDC">
          <w:delText>-01</w:delText>
        </w:r>
      </w:del>
      <w:ins w:id="1001" w:author="Yan Heras" w:date="2018-01-18T10:28:00Z">
        <w:r w:rsidR="00634DDC">
          <w:t>2018-02-01</w:t>
        </w:r>
      </w:ins>
      <w:r w:rsidRPr="0028371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358"/>
        <w:gridCol w:w="810"/>
        <w:gridCol w:w="990"/>
        <w:gridCol w:w="1260"/>
        <w:gridCol w:w="1620"/>
        <w:gridCol w:w="2538"/>
      </w:tblGrid>
      <w:tr w:rsidR="001440D3" w:rsidRPr="0028371D" w14:paraId="6FE4B772" w14:textId="77777777" w:rsidTr="11B61B0A">
        <w:trPr>
          <w:cantSplit/>
          <w:tblHeader/>
        </w:trPr>
        <w:tc>
          <w:tcPr>
            <w:tcW w:w="2358" w:type="dxa"/>
            <w:shd w:val="clear" w:color="auto" w:fill="1F497D"/>
            <w:noWrap/>
          </w:tcPr>
          <w:p w14:paraId="19261388" w14:textId="77777777" w:rsidR="009F75C3" w:rsidRPr="0028371D" w:rsidRDefault="7F880045">
            <w:pPr>
              <w:pStyle w:val="TableHead"/>
              <w:rPr>
                <w:rFonts w:ascii="Calibri" w:eastAsia="Calibri" w:hAnsi="Calibri" w:cs="Calibri"/>
              </w:rPr>
            </w:pPr>
            <w:r w:rsidRPr="0028371D">
              <w:rPr>
                <w:rFonts w:ascii="Calibri" w:eastAsia="Calibri" w:hAnsi="Calibri" w:cs="Calibri"/>
              </w:rPr>
              <w:t>XPath</w:t>
            </w:r>
          </w:p>
        </w:tc>
        <w:tc>
          <w:tcPr>
            <w:tcW w:w="810" w:type="dxa"/>
            <w:shd w:val="clear" w:color="auto" w:fill="1F497D"/>
            <w:noWrap/>
          </w:tcPr>
          <w:p w14:paraId="64C7FAE8" w14:textId="77777777" w:rsidR="009F75C3" w:rsidRPr="0028371D" w:rsidRDefault="7F880045">
            <w:pPr>
              <w:pStyle w:val="TableHead"/>
              <w:rPr>
                <w:rFonts w:ascii="Calibri" w:eastAsia="Calibri" w:hAnsi="Calibri" w:cs="Calibri"/>
              </w:rPr>
            </w:pPr>
            <w:r w:rsidRPr="0028371D">
              <w:rPr>
                <w:rFonts w:ascii="Calibri" w:eastAsia="Calibri" w:hAnsi="Calibri" w:cs="Calibri"/>
              </w:rPr>
              <w:t>Card.</w:t>
            </w:r>
          </w:p>
        </w:tc>
        <w:tc>
          <w:tcPr>
            <w:tcW w:w="990" w:type="dxa"/>
            <w:shd w:val="clear" w:color="auto" w:fill="1F497D"/>
            <w:noWrap/>
          </w:tcPr>
          <w:p w14:paraId="66F18074" w14:textId="77777777" w:rsidR="009F75C3" w:rsidRPr="0028371D" w:rsidRDefault="7F880045">
            <w:pPr>
              <w:pStyle w:val="TableHead"/>
              <w:rPr>
                <w:rFonts w:ascii="Calibri" w:eastAsia="Calibri" w:hAnsi="Calibri" w:cs="Calibri"/>
              </w:rPr>
            </w:pPr>
            <w:r w:rsidRPr="0028371D">
              <w:rPr>
                <w:rFonts w:ascii="Calibri" w:eastAsia="Calibri" w:hAnsi="Calibri" w:cs="Calibri"/>
              </w:rPr>
              <w:t>Verb</w:t>
            </w:r>
          </w:p>
        </w:tc>
        <w:tc>
          <w:tcPr>
            <w:tcW w:w="1260" w:type="dxa"/>
            <w:shd w:val="clear" w:color="auto" w:fill="1F497D"/>
            <w:noWrap/>
          </w:tcPr>
          <w:p w14:paraId="59D9CABD" w14:textId="77777777" w:rsidR="009F75C3" w:rsidRPr="0028371D" w:rsidRDefault="7F880045">
            <w:pPr>
              <w:pStyle w:val="TableHead"/>
              <w:rPr>
                <w:rFonts w:ascii="Calibri" w:eastAsia="Calibri" w:hAnsi="Calibri" w:cs="Calibri"/>
              </w:rPr>
            </w:pPr>
            <w:r w:rsidRPr="0028371D">
              <w:rPr>
                <w:rFonts w:ascii="Calibri" w:eastAsia="Calibri" w:hAnsi="Calibri" w:cs="Calibri"/>
              </w:rPr>
              <w:t>Data Type</w:t>
            </w:r>
          </w:p>
        </w:tc>
        <w:tc>
          <w:tcPr>
            <w:tcW w:w="1620" w:type="dxa"/>
            <w:shd w:val="clear" w:color="auto" w:fill="1F497D"/>
            <w:noWrap/>
          </w:tcPr>
          <w:p w14:paraId="1343A462" w14:textId="3AC3AC41" w:rsidR="009F75C3" w:rsidRPr="0028371D" w:rsidRDefault="007438E4">
            <w:pPr>
              <w:pStyle w:val="TableHead"/>
              <w:rPr>
                <w:rFonts w:ascii="Calibri" w:eastAsia="Calibri" w:hAnsi="Calibri" w:cs="Calibri"/>
              </w:rPr>
            </w:pPr>
            <w:r>
              <w:rPr>
                <w:rFonts w:ascii="Calibri" w:eastAsia="Calibri" w:hAnsi="Calibri" w:cs="Calibri"/>
              </w:rPr>
              <w:t>CONF. #</w:t>
            </w:r>
          </w:p>
        </w:tc>
        <w:tc>
          <w:tcPr>
            <w:tcW w:w="2538" w:type="dxa"/>
            <w:shd w:val="clear" w:color="auto" w:fill="1F497D"/>
            <w:noWrap/>
          </w:tcPr>
          <w:p w14:paraId="2505F069" w14:textId="77777777" w:rsidR="009F75C3" w:rsidRPr="0028371D" w:rsidRDefault="7F880045">
            <w:pPr>
              <w:pStyle w:val="TableHead"/>
              <w:rPr>
                <w:rFonts w:ascii="Calibri" w:eastAsia="Calibri" w:hAnsi="Calibri" w:cs="Calibri"/>
              </w:rPr>
            </w:pPr>
            <w:r w:rsidRPr="0028371D">
              <w:rPr>
                <w:rFonts w:ascii="Calibri" w:eastAsia="Calibri" w:hAnsi="Calibri" w:cs="Calibri"/>
              </w:rPr>
              <w:t>Value</w:t>
            </w:r>
          </w:p>
        </w:tc>
      </w:tr>
      <w:tr w:rsidR="00746196" w:rsidRPr="0028371D" w14:paraId="18EC2400" w14:textId="77777777" w:rsidTr="11B61B0A">
        <w:trPr>
          <w:cantSplit/>
        </w:trPr>
        <w:tc>
          <w:tcPr>
            <w:tcW w:w="2358" w:type="dxa"/>
            <w:shd w:val="clear" w:color="auto" w:fill="auto"/>
          </w:tcPr>
          <w:p w14:paraId="345E7F4F" w14:textId="77777777" w:rsidR="00746196" w:rsidRPr="0028371D" w:rsidRDefault="00746196" w:rsidP="007257E9">
            <w:pPr>
              <w:pStyle w:val="TableText"/>
            </w:pPr>
            <w:r w:rsidRPr="0028371D">
              <w:tab/>
              <w:t>templateId</w:t>
            </w:r>
          </w:p>
        </w:tc>
        <w:tc>
          <w:tcPr>
            <w:tcW w:w="810" w:type="dxa"/>
            <w:shd w:val="clear" w:color="auto" w:fill="auto"/>
          </w:tcPr>
          <w:p w14:paraId="2846CCF2" w14:textId="77777777" w:rsidR="00746196" w:rsidRPr="0028371D" w:rsidRDefault="00746196" w:rsidP="007257E9">
            <w:pPr>
              <w:pStyle w:val="TableText"/>
            </w:pPr>
            <w:r w:rsidRPr="0028371D">
              <w:t>1..1</w:t>
            </w:r>
          </w:p>
        </w:tc>
        <w:tc>
          <w:tcPr>
            <w:tcW w:w="990" w:type="dxa"/>
            <w:shd w:val="clear" w:color="auto" w:fill="auto"/>
          </w:tcPr>
          <w:p w14:paraId="3F313230" w14:textId="77777777" w:rsidR="00746196" w:rsidRPr="0028371D" w:rsidRDefault="00746196" w:rsidP="007257E9">
            <w:pPr>
              <w:pStyle w:val="TableText"/>
            </w:pPr>
            <w:r w:rsidRPr="0028371D">
              <w:t>SHALL</w:t>
            </w:r>
          </w:p>
        </w:tc>
        <w:tc>
          <w:tcPr>
            <w:tcW w:w="1260" w:type="dxa"/>
            <w:shd w:val="clear" w:color="auto" w:fill="auto"/>
          </w:tcPr>
          <w:p w14:paraId="5D5F1FD8" w14:textId="77777777" w:rsidR="00746196" w:rsidRPr="0028371D" w:rsidRDefault="00746196" w:rsidP="007257E9">
            <w:pPr>
              <w:pStyle w:val="TableText"/>
            </w:pPr>
          </w:p>
        </w:tc>
        <w:tc>
          <w:tcPr>
            <w:tcW w:w="1620" w:type="dxa"/>
            <w:shd w:val="clear" w:color="auto" w:fill="auto"/>
          </w:tcPr>
          <w:p w14:paraId="25559B74" w14:textId="77777777" w:rsidR="00746196" w:rsidRPr="00626300" w:rsidRDefault="008C6A6D" w:rsidP="007257E9">
            <w:pPr>
              <w:pStyle w:val="TableText"/>
              <w:rPr>
                <w:color w:val="0033CC"/>
              </w:rPr>
            </w:pPr>
            <w:hyperlink w:anchor="C_CMS_0036">
              <w:r w:rsidR="00746196" w:rsidRPr="00626300">
                <w:rPr>
                  <w:rStyle w:val="HyperlinkText9pt"/>
                  <w:color w:val="0033CC"/>
                </w:rPr>
                <w:t>CMS_0036</w:t>
              </w:r>
            </w:hyperlink>
          </w:p>
        </w:tc>
        <w:tc>
          <w:tcPr>
            <w:tcW w:w="2538" w:type="dxa"/>
            <w:shd w:val="clear" w:color="auto" w:fill="auto"/>
          </w:tcPr>
          <w:p w14:paraId="60397FE3" w14:textId="77777777" w:rsidR="00746196" w:rsidRPr="0028371D" w:rsidRDefault="00746196" w:rsidP="007257E9">
            <w:pPr>
              <w:pStyle w:val="TableText"/>
            </w:pPr>
          </w:p>
        </w:tc>
      </w:tr>
      <w:tr w:rsidR="00746196" w:rsidRPr="0028371D" w14:paraId="200D1A34" w14:textId="77777777" w:rsidTr="11B61B0A">
        <w:trPr>
          <w:cantSplit/>
        </w:trPr>
        <w:tc>
          <w:tcPr>
            <w:tcW w:w="2358" w:type="dxa"/>
            <w:shd w:val="clear" w:color="auto" w:fill="auto"/>
          </w:tcPr>
          <w:p w14:paraId="362DC321" w14:textId="77777777" w:rsidR="00746196" w:rsidRPr="0028371D" w:rsidRDefault="00746196" w:rsidP="007257E9">
            <w:pPr>
              <w:pStyle w:val="TableText"/>
            </w:pPr>
            <w:r w:rsidRPr="0028371D">
              <w:tab/>
            </w:r>
            <w:r w:rsidRPr="0028371D">
              <w:tab/>
              <w:t>@root</w:t>
            </w:r>
          </w:p>
        </w:tc>
        <w:tc>
          <w:tcPr>
            <w:tcW w:w="810" w:type="dxa"/>
            <w:shd w:val="clear" w:color="auto" w:fill="auto"/>
          </w:tcPr>
          <w:p w14:paraId="14A3AC7F" w14:textId="77777777" w:rsidR="00746196" w:rsidRPr="0028371D" w:rsidRDefault="00746196" w:rsidP="007257E9">
            <w:pPr>
              <w:pStyle w:val="TableText"/>
            </w:pPr>
            <w:r w:rsidRPr="0028371D">
              <w:t>1..1</w:t>
            </w:r>
          </w:p>
        </w:tc>
        <w:tc>
          <w:tcPr>
            <w:tcW w:w="990" w:type="dxa"/>
            <w:shd w:val="clear" w:color="auto" w:fill="auto"/>
          </w:tcPr>
          <w:p w14:paraId="661D4001" w14:textId="77777777" w:rsidR="00746196" w:rsidRPr="0028371D" w:rsidRDefault="00746196" w:rsidP="007257E9">
            <w:pPr>
              <w:pStyle w:val="TableText"/>
            </w:pPr>
            <w:r w:rsidRPr="0028371D">
              <w:t>SHALL</w:t>
            </w:r>
          </w:p>
        </w:tc>
        <w:tc>
          <w:tcPr>
            <w:tcW w:w="1260" w:type="dxa"/>
            <w:shd w:val="clear" w:color="auto" w:fill="auto"/>
          </w:tcPr>
          <w:p w14:paraId="0B2D453A" w14:textId="77777777" w:rsidR="00746196" w:rsidRPr="0028371D" w:rsidRDefault="00746196" w:rsidP="007257E9">
            <w:pPr>
              <w:pStyle w:val="TableText"/>
            </w:pPr>
          </w:p>
        </w:tc>
        <w:tc>
          <w:tcPr>
            <w:tcW w:w="1620" w:type="dxa"/>
            <w:shd w:val="clear" w:color="auto" w:fill="auto"/>
          </w:tcPr>
          <w:p w14:paraId="62C573E5" w14:textId="77777777" w:rsidR="00746196" w:rsidRPr="00626300" w:rsidRDefault="008C6A6D" w:rsidP="007257E9">
            <w:pPr>
              <w:pStyle w:val="TableText"/>
              <w:rPr>
                <w:color w:val="0033CC"/>
              </w:rPr>
            </w:pPr>
            <w:hyperlink w:anchor="C_CMS_0037">
              <w:r w:rsidR="00746196" w:rsidRPr="00626300">
                <w:rPr>
                  <w:rStyle w:val="HyperlinkText9pt"/>
                  <w:color w:val="0033CC"/>
                </w:rPr>
                <w:t>CMS_0037</w:t>
              </w:r>
            </w:hyperlink>
          </w:p>
        </w:tc>
        <w:tc>
          <w:tcPr>
            <w:tcW w:w="2538" w:type="dxa"/>
            <w:shd w:val="clear" w:color="auto" w:fill="auto"/>
          </w:tcPr>
          <w:p w14:paraId="4BFC1060" w14:textId="77777777" w:rsidR="00746196" w:rsidRPr="0028371D" w:rsidRDefault="00746196" w:rsidP="007257E9">
            <w:pPr>
              <w:pStyle w:val="TableText"/>
            </w:pPr>
            <w:r w:rsidRPr="0028371D">
              <w:t>2.16.840.1.113883.10.20.24.2.1.1</w:t>
            </w:r>
          </w:p>
        </w:tc>
      </w:tr>
      <w:tr w:rsidR="00746196" w:rsidRPr="0028371D" w14:paraId="73744793" w14:textId="77777777" w:rsidTr="11B61B0A">
        <w:trPr>
          <w:cantSplit/>
        </w:trPr>
        <w:tc>
          <w:tcPr>
            <w:tcW w:w="2358" w:type="dxa"/>
            <w:shd w:val="clear" w:color="auto" w:fill="auto"/>
          </w:tcPr>
          <w:p w14:paraId="31B302E0" w14:textId="77777777" w:rsidR="00746196" w:rsidRPr="0028371D" w:rsidRDefault="00746196" w:rsidP="007257E9">
            <w:pPr>
              <w:pStyle w:val="TableText"/>
            </w:pPr>
            <w:r w:rsidRPr="0028371D">
              <w:tab/>
            </w:r>
            <w:r w:rsidRPr="0028371D">
              <w:tab/>
              <w:t>@extension</w:t>
            </w:r>
          </w:p>
        </w:tc>
        <w:tc>
          <w:tcPr>
            <w:tcW w:w="810" w:type="dxa"/>
            <w:shd w:val="clear" w:color="auto" w:fill="auto"/>
          </w:tcPr>
          <w:p w14:paraId="3B8217E1" w14:textId="77777777" w:rsidR="00746196" w:rsidRPr="0028371D" w:rsidRDefault="00746196" w:rsidP="007257E9">
            <w:pPr>
              <w:pStyle w:val="TableText"/>
            </w:pPr>
            <w:r w:rsidRPr="0028371D">
              <w:t>1..1</w:t>
            </w:r>
          </w:p>
        </w:tc>
        <w:tc>
          <w:tcPr>
            <w:tcW w:w="990" w:type="dxa"/>
            <w:shd w:val="clear" w:color="auto" w:fill="auto"/>
          </w:tcPr>
          <w:p w14:paraId="08DAD7AD" w14:textId="77777777" w:rsidR="00746196" w:rsidRPr="0028371D" w:rsidRDefault="00746196" w:rsidP="007257E9">
            <w:pPr>
              <w:pStyle w:val="TableText"/>
            </w:pPr>
            <w:r w:rsidRPr="0028371D">
              <w:t>SHALL</w:t>
            </w:r>
          </w:p>
        </w:tc>
        <w:tc>
          <w:tcPr>
            <w:tcW w:w="1260" w:type="dxa"/>
            <w:shd w:val="clear" w:color="auto" w:fill="auto"/>
          </w:tcPr>
          <w:p w14:paraId="4E90BF85" w14:textId="77777777" w:rsidR="00746196" w:rsidRPr="0028371D" w:rsidRDefault="00746196" w:rsidP="007257E9">
            <w:pPr>
              <w:pStyle w:val="TableText"/>
            </w:pPr>
          </w:p>
        </w:tc>
        <w:tc>
          <w:tcPr>
            <w:tcW w:w="1620" w:type="dxa"/>
            <w:shd w:val="clear" w:color="auto" w:fill="auto"/>
          </w:tcPr>
          <w:p w14:paraId="22102996" w14:textId="77777777" w:rsidR="00746196" w:rsidRPr="00626300" w:rsidRDefault="008C6A6D" w:rsidP="007257E9">
            <w:pPr>
              <w:pStyle w:val="TableText"/>
              <w:rPr>
                <w:color w:val="0033CC"/>
              </w:rPr>
            </w:pPr>
            <w:hyperlink w:anchor="C_CMS_0038">
              <w:r w:rsidR="00746196" w:rsidRPr="00626300">
                <w:rPr>
                  <w:rStyle w:val="HyperlinkText9pt"/>
                  <w:color w:val="0033CC"/>
                </w:rPr>
                <w:t>CMS_0038</w:t>
              </w:r>
            </w:hyperlink>
          </w:p>
        </w:tc>
        <w:tc>
          <w:tcPr>
            <w:tcW w:w="2538" w:type="dxa"/>
            <w:shd w:val="clear" w:color="auto" w:fill="auto"/>
          </w:tcPr>
          <w:p w14:paraId="611811EB" w14:textId="730F4260" w:rsidR="00746196" w:rsidRPr="0028371D" w:rsidRDefault="00746196" w:rsidP="00045CC0">
            <w:pPr>
              <w:pStyle w:val="TableText"/>
            </w:pPr>
            <w:r w:rsidRPr="0028371D">
              <w:t>201</w:t>
            </w:r>
            <w:del w:id="1002" w:author="Yan Heras" w:date="2018-01-18T10:34:00Z">
              <w:r w:rsidRPr="0028371D" w:rsidDel="00045CC0">
                <w:delText>7-07-01</w:delText>
              </w:r>
            </w:del>
            <w:ins w:id="1003" w:author="Yan Heras" w:date="2018-01-18T10:34:00Z">
              <w:r w:rsidR="00045CC0">
                <w:t>2018-02-01</w:t>
              </w:r>
            </w:ins>
          </w:p>
        </w:tc>
      </w:tr>
      <w:tr w:rsidR="00746196" w:rsidRPr="0028371D" w14:paraId="61B9A434" w14:textId="77777777" w:rsidTr="11B61B0A">
        <w:trPr>
          <w:cantSplit/>
        </w:trPr>
        <w:tc>
          <w:tcPr>
            <w:tcW w:w="2358" w:type="dxa"/>
            <w:shd w:val="clear" w:color="auto" w:fill="auto"/>
          </w:tcPr>
          <w:p w14:paraId="4EEABF1F" w14:textId="77777777" w:rsidR="00746196" w:rsidRPr="0028371D" w:rsidRDefault="00746196" w:rsidP="007257E9">
            <w:pPr>
              <w:pStyle w:val="TableText"/>
            </w:pPr>
            <w:r w:rsidRPr="0028371D">
              <w:tab/>
              <w:t>entry</w:t>
            </w:r>
          </w:p>
        </w:tc>
        <w:tc>
          <w:tcPr>
            <w:tcW w:w="810" w:type="dxa"/>
            <w:shd w:val="clear" w:color="auto" w:fill="auto"/>
          </w:tcPr>
          <w:p w14:paraId="1EB2F7AF" w14:textId="77777777" w:rsidR="00746196" w:rsidRPr="0028371D" w:rsidRDefault="00746196" w:rsidP="007257E9">
            <w:pPr>
              <w:pStyle w:val="TableText"/>
            </w:pPr>
            <w:r w:rsidRPr="0028371D">
              <w:t>1..*</w:t>
            </w:r>
          </w:p>
        </w:tc>
        <w:tc>
          <w:tcPr>
            <w:tcW w:w="990" w:type="dxa"/>
            <w:shd w:val="clear" w:color="auto" w:fill="auto"/>
          </w:tcPr>
          <w:p w14:paraId="52D4ABDF" w14:textId="77777777" w:rsidR="00746196" w:rsidRPr="0028371D" w:rsidRDefault="00746196" w:rsidP="007257E9">
            <w:pPr>
              <w:pStyle w:val="TableText"/>
            </w:pPr>
            <w:r w:rsidRPr="0028371D">
              <w:t>SHALL</w:t>
            </w:r>
          </w:p>
        </w:tc>
        <w:tc>
          <w:tcPr>
            <w:tcW w:w="1260" w:type="dxa"/>
            <w:shd w:val="clear" w:color="auto" w:fill="auto"/>
          </w:tcPr>
          <w:p w14:paraId="43D265CD" w14:textId="77777777" w:rsidR="00746196" w:rsidRPr="0028371D" w:rsidRDefault="00746196" w:rsidP="007257E9">
            <w:pPr>
              <w:pStyle w:val="TableText"/>
            </w:pPr>
          </w:p>
        </w:tc>
        <w:tc>
          <w:tcPr>
            <w:tcW w:w="1620" w:type="dxa"/>
            <w:shd w:val="clear" w:color="auto" w:fill="auto"/>
          </w:tcPr>
          <w:p w14:paraId="79983080" w14:textId="77777777" w:rsidR="00746196" w:rsidRPr="00626300" w:rsidRDefault="008C6A6D" w:rsidP="007257E9">
            <w:pPr>
              <w:pStyle w:val="TableText"/>
              <w:rPr>
                <w:color w:val="0033CC"/>
              </w:rPr>
            </w:pPr>
            <w:hyperlink w:anchor="C_CMS_0051">
              <w:r w:rsidR="00746196" w:rsidRPr="00626300">
                <w:rPr>
                  <w:rStyle w:val="HyperlinkText9pt"/>
                  <w:color w:val="0033CC"/>
                </w:rPr>
                <w:t>CMS_0051</w:t>
              </w:r>
            </w:hyperlink>
          </w:p>
        </w:tc>
        <w:tc>
          <w:tcPr>
            <w:tcW w:w="2538" w:type="dxa"/>
            <w:shd w:val="clear" w:color="auto" w:fill="auto"/>
          </w:tcPr>
          <w:p w14:paraId="5E89A632" w14:textId="77777777" w:rsidR="00746196" w:rsidRPr="0028371D" w:rsidRDefault="00746196" w:rsidP="007257E9">
            <w:pPr>
              <w:pStyle w:val="TableText"/>
            </w:pPr>
          </w:p>
        </w:tc>
      </w:tr>
      <w:tr w:rsidR="00746196" w:rsidRPr="0028371D" w14:paraId="486CE468" w14:textId="77777777" w:rsidTr="11B61B0A">
        <w:trPr>
          <w:cantSplit/>
        </w:trPr>
        <w:tc>
          <w:tcPr>
            <w:tcW w:w="2358" w:type="dxa"/>
            <w:shd w:val="clear" w:color="auto" w:fill="auto"/>
          </w:tcPr>
          <w:p w14:paraId="29DD4924" w14:textId="77777777" w:rsidR="00746196" w:rsidRPr="0028371D" w:rsidRDefault="00746196" w:rsidP="007257E9">
            <w:pPr>
              <w:pStyle w:val="TableText"/>
            </w:pPr>
            <w:r w:rsidRPr="0028371D">
              <w:tab/>
              <w:t>entry</w:t>
            </w:r>
          </w:p>
        </w:tc>
        <w:tc>
          <w:tcPr>
            <w:tcW w:w="810" w:type="dxa"/>
            <w:shd w:val="clear" w:color="auto" w:fill="auto"/>
          </w:tcPr>
          <w:p w14:paraId="294BB349" w14:textId="77777777" w:rsidR="00746196" w:rsidRPr="0028371D" w:rsidRDefault="00746196" w:rsidP="007257E9">
            <w:pPr>
              <w:pStyle w:val="TableText"/>
            </w:pPr>
            <w:r w:rsidRPr="0028371D">
              <w:t>1..*</w:t>
            </w:r>
          </w:p>
        </w:tc>
        <w:tc>
          <w:tcPr>
            <w:tcW w:w="990" w:type="dxa"/>
            <w:shd w:val="clear" w:color="auto" w:fill="auto"/>
          </w:tcPr>
          <w:p w14:paraId="5829BCC1" w14:textId="77777777" w:rsidR="00746196" w:rsidRPr="0028371D" w:rsidRDefault="00746196" w:rsidP="007257E9">
            <w:pPr>
              <w:pStyle w:val="TableText"/>
            </w:pPr>
            <w:r w:rsidRPr="0028371D">
              <w:t>SHALL</w:t>
            </w:r>
          </w:p>
        </w:tc>
        <w:tc>
          <w:tcPr>
            <w:tcW w:w="1260" w:type="dxa"/>
            <w:shd w:val="clear" w:color="auto" w:fill="auto"/>
          </w:tcPr>
          <w:p w14:paraId="543B0BA8" w14:textId="77777777" w:rsidR="00746196" w:rsidRPr="0028371D" w:rsidRDefault="00746196" w:rsidP="007257E9">
            <w:pPr>
              <w:pStyle w:val="TableText"/>
            </w:pPr>
          </w:p>
        </w:tc>
        <w:tc>
          <w:tcPr>
            <w:tcW w:w="1620" w:type="dxa"/>
            <w:shd w:val="clear" w:color="auto" w:fill="auto"/>
          </w:tcPr>
          <w:p w14:paraId="783B1A2C" w14:textId="5D58C0E4" w:rsidR="00746196" w:rsidRPr="00626300" w:rsidRDefault="0030352F" w:rsidP="007257E9">
            <w:pPr>
              <w:pStyle w:val="TableText"/>
              <w:rPr>
                <w:color w:val="0033CC"/>
              </w:rPr>
            </w:pPr>
            <w:r>
              <w:fldChar w:fldCharType="begin"/>
            </w:r>
            <w:r>
              <w:instrText xml:space="preserve"> HYPERLINK \l "C_3265-14430_C01" \h </w:instrText>
            </w:r>
            <w:r>
              <w:fldChar w:fldCharType="separate"/>
            </w:r>
            <w:del w:id="1004" w:author="Yan Heras" w:date="2018-01-22T10:10:00Z">
              <w:r w:rsidR="00746196" w:rsidRPr="00626300" w:rsidDel="0030352F">
                <w:rPr>
                  <w:rStyle w:val="HyperlinkText9pt"/>
                  <w:color w:val="0033CC"/>
                </w:rPr>
                <w:delText>3265-</w:delText>
              </w:r>
            </w:del>
            <w:ins w:id="1005" w:author="Yan Heras" w:date="2018-01-22T10:10:00Z">
              <w:r>
                <w:rPr>
                  <w:rStyle w:val="HyperlinkText9pt"/>
                  <w:color w:val="0033CC"/>
                </w:rPr>
                <w:t>3343-</w:t>
              </w:r>
            </w:ins>
            <w:r w:rsidR="00746196" w:rsidRPr="00626300">
              <w:rPr>
                <w:rStyle w:val="HyperlinkText9pt"/>
                <w:color w:val="0033CC"/>
              </w:rPr>
              <w:t>14430_C01</w:t>
            </w:r>
            <w:r>
              <w:rPr>
                <w:rStyle w:val="HyperlinkText9pt"/>
                <w:color w:val="0033CC"/>
              </w:rPr>
              <w:fldChar w:fldCharType="end"/>
            </w:r>
          </w:p>
        </w:tc>
        <w:tc>
          <w:tcPr>
            <w:tcW w:w="2538" w:type="dxa"/>
            <w:shd w:val="clear" w:color="auto" w:fill="auto"/>
          </w:tcPr>
          <w:p w14:paraId="0E680AA4" w14:textId="77777777" w:rsidR="00746196" w:rsidRPr="0028371D" w:rsidRDefault="00746196" w:rsidP="007257E9">
            <w:pPr>
              <w:pStyle w:val="TableText"/>
            </w:pPr>
          </w:p>
        </w:tc>
      </w:tr>
      <w:tr w:rsidR="00746196" w:rsidRPr="0028371D" w14:paraId="7DFEBC52" w14:textId="77777777" w:rsidTr="11B61B0A">
        <w:trPr>
          <w:cantSplit/>
        </w:trPr>
        <w:tc>
          <w:tcPr>
            <w:tcW w:w="2358" w:type="dxa"/>
            <w:shd w:val="clear" w:color="auto" w:fill="auto"/>
          </w:tcPr>
          <w:p w14:paraId="148357C7" w14:textId="77777777" w:rsidR="00746196" w:rsidRPr="0028371D" w:rsidRDefault="00746196" w:rsidP="007257E9">
            <w:pPr>
              <w:pStyle w:val="TableText"/>
            </w:pPr>
            <w:r w:rsidRPr="0028371D">
              <w:tab/>
            </w:r>
            <w:r w:rsidRPr="0028371D">
              <w:tab/>
              <w:t>observation</w:t>
            </w:r>
          </w:p>
        </w:tc>
        <w:tc>
          <w:tcPr>
            <w:tcW w:w="810" w:type="dxa"/>
            <w:shd w:val="clear" w:color="auto" w:fill="auto"/>
          </w:tcPr>
          <w:p w14:paraId="0DCB39A6" w14:textId="77777777" w:rsidR="00746196" w:rsidRPr="0028371D" w:rsidRDefault="00746196" w:rsidP="007257E9">
            <w:pPr>
              <w:pStyle w:val="TableText"/>
            </w:pPr>
            <w:r w:rsidRPr="0028371D">
              <w:t>1..1</w:t>
            </w:r>
          </w:p>
        </w:tc>
        <w:tc>
          <w:tcPr>
            <w:tcW w:w="990" w:type="dxa"/>
            <w:shd w:val="clear" w:color="auto" w:fill="auto"/>
          </w:tcPr>
          <w:p w14:paraId="486F4C4D" w14:textId="77777777" w:rsidR="00746196" w:rsidRPr="0028371D" w:rsidRDefault="00746196" w:rsidP="007257E9">
            <w:pPr>
              <w:pStyle w:val="TableText"/>
            </w:pPr>
            <w:r w:rsidRPr="0028371D">
              <w:t>SHALL</w:t>
            </w:r>
          </w:p>
        </w:tc>
        <w:tc>
          <w:tcPr>
            <w:tcW w:w="1260" w:type="dxa"/>
            <w:shd w:val="clear" w:color="auto" w:fill="auto"/>
          </w:tcPr>
          <w:p w14:paraId="70CF0C3F" w14:textId="77777777" w:rsidR="00746196" w:rsidRPr="0028371D" w:rsidRDefault="00746196" w:rsidP="007257E9">
            <w:pPr>
              <w:pStyle w:val="TableText"/>
            </w:pPr>
          </w:p>
        </w:tc>
        <w:tc>
          <w:tcPr>
            <w:tcW w:w="1620" w:type="dxa"/>
            <w:shd w:val="clear" w:color="auto" w:fill="auto"/>
          </w:tcPr>
          <w:p w14:paraId="5215CAC4" w14:textId="0AF32FBD" w:rsidR="00746196" w:rsidRPr="00626300" w:rsidRDefault="0030352F" w:rsidP="007257E9">
            <w:pPr>
              <w:pStyle w:val="TableText"/>
              <w:rPr>
                <w:color w:val="0033CC"/>
              </w:rPr>
            </w:pPr>
            <w:r>
              <w:fldChar w:fldCharType="begin"/>
            </w:r>
            <w:r>
              <w:instrText xml:space="preserve"> HYPERLINK \l "C_3265-14431" \h </w:instrText>
            </w:r>
            <w:r>
              <w:fldChar w:fldCharType="separate"/>
            </w:r>
            <w:del w:id="1006" w:author="Yan Heras" w:date="2018-01-22T10:10:00Z">
              <w:r w:rsidR="00746196" w:rsidRPr="00626300" w:rsidDel="0030352F">
                <w:rPr>
                  <w:rStyle w:val="HyperlinkText9pt"/>
                  <w:color w:val="0033CC"/>
                </w:rPr>
                <w:delText>3265-</w:delText>
              </w:r>
            </w:del>
            <w:ins w:id="1007" w:author="Yan Heras" w:date="2018-01-22T10:10:00Z">
              <w:r>
                <w:rPr>
                  <w:rStyle w:val="HyperlinkText9pt"/>
                  <w:color w:val="0033CC"/>
                </w:rPr>
                <w:t>3343-</w:t>
              </w:r>
            </w:ins>
            <w:r w:rsidR="00746196" w:rsidRPr="00626300">
              <w:rPr>
                <w:rStyle w:val="HyperlinkText9pt"/>
                <w:color w:val="0033CC"/>
              </w:rPr>
              <w:t>14431</w:t>
            </w:r>
            <w:r>
              <w:rPr>
                <w:rStyle w:val="HyperlinkText9pt"/>
                <w:color w:val="0033CC"/>
              </w:rPr>
              <w:fldChar w:fldCharType="end"/>
            </w:r>
          </w:p>
        </w:tc>
        <w:tc>
          <w:tcPr>
            <w:tcW w:w="2538" w:type="dxa"/>
            <w:shd w:val="clear" w:color="auto" w:fill="auto"/>
          </w:tcPr>
          <w:p w14:paraId="2910A10A" w14:textId="3EC5E6E0" w:rsidR="00746196" w:rsidRPr="00F75E8C" w:rsidRDefault="00746196" w:rsidP="007257E9">
            <w:pPr>
              <w:pStyle w:val="TableText"/>
            </w:pPr>
            <w:r w:rsidRPr="00A1750A">
              <w:rPr>
                <w:rStyle w:val="HyperlinkText9pt"/>
                <w:color w:val="000000" w:themeColor="text1"/>
                <w:sz w:val="20"/>
                <w:u w:val="none"/>
              </w:rPr>
              <w:t>Patient Characteristic Payer (identifier: urn:oid:2.16.840.1.113883.10.20.24.3.55</w:t>
            </w:r>
            <w:r w:rsidR="00F75E8C" w:rsidRPr="00A1750A">
              <w:rPr>
                <w:rStyle w:val="HyperlinkText9pt"/>
                <w:color w:val="000000" w:themeColor="text1"/>
                <w:sz w:val="20"/>
                <w:u w:val="none"/>
              </w:rPr>
              <w:t>)</w:t>
            </w:r>
          </w:p>
        </w:tc>
      </w:tr>
    </w:tbl>
    <w:p w14:paraId="308B7EC4" w14:textId="77777777" w:rsidR="009F75C3" w:rsidRPr="0028371D" w:rsidRDefault="009F75C3" w:rsidP="009F75C3"/>
    <w:p w14:paraId="728AEB1C" w14:textId="5CB48215" w:rsidR="00746196" w:rsidRPr="0028371D" w:rsidRDefault="00746196" w:rsidP="00616BCA">
      <w:pPr>
        <w:numPr>
          <w:ilvl w:val="0"/>
          <w:numId w:val="29"/>
        </w:numPr>
        <w:spacing w:after="40" w:line="260" w:lineRule="exact"/>
      </w:pPr>
      <w:bookmarkStart w:id="1008" w:name="_Toc290640053"/>
      <w:bookmarkStart w:id="1009" w:name="_Toc290640642"/>
      <w:bookmarkStart w:id="1010" w:name="_Toc290641747"/>
      <w:r w:rsidRPr="0028371D">
        <w:t xml:space="preserve">Conforms to </w:t>
      </w:r>
      <w:r w:rsidRPr="00626300">
        <w:rPr>
          <w:rStyle w:val="HyperlinkCourierBold"/>
          <w:b w:val="0"/>
          <w:color w:val="auto"/>
          <w:sz w:val="22"/>
          <w:u w:val="none"/>
        </w:rPr>
        <w:t>Patient Data Section QDM (V</w:t>
      </w:r>
      <w:ins w:id="1011" w:author="Yan Heras" w:date="2018-01-18T10:34:00Z">
        <w:r w:rsidR="00045CC0">
          <w:rPr>
            <w:rStyle w:val="HyperlinkCourierBold"/>
            <w:b w:val="0"/>
            <w:color w:val="auto"/>
            <w:sz w:val="22"/>
            <w:u w:val="none"/>
          </w:rPr>
          <w:t>5</w:t>
        </w:r>
      </w:ins>
      <w:del w:id="1012" w:author="Yan Heras" w:date="2018-01-18T10:34:00Z">
        <w:r w:rsidRPr="00626300" w:rsidDel="00045CC0">
          <w:rPr>
            <w:rStyle w:val="HyperlinkCourierBold"/>
            <w:b w:val="0"/>
            <w:color w:val="auto"/>
            <w:sz w:val="22"/>
            <w:u w:val="none"/>
          </w:rPr>
          <w:delText>4</w:delText>
        </w:r>
      </w:del>
      <w:r w:rsidRPr="00626300">
        <w:rPr>
          <w:rStyle w:val="HyperlinkCourierBold"/>
          <w:b w:val="0"/>
          <w:color w:val="auto"/>
          <w:sz w:val="22"/>
          <w:u w:val="none"/>
        </w:rPr>
        <w:t>)</w:t>
      </w:r>
      <w:r w:rsidRPr="00626300">
        <w:rPr>
          <w:sz w:val="24"/>
        </w:rPr>
        <w:t xml:space="preserve"> </w:t>
      </w:r>
      <w:r w:rsidRPr="0028371D">
        <w:t xml:space="preserve">template </w:t>
      </w:r>
      <w:r w:rsidRPr="0028371D">
        <w:rPr>
          <w:rStyle w:val="XMLname"/>
        </w:rPr>
        <w:t>(identifier: urn:hl7ii:2.16.840.1.113883.10.20.24.2.1:201</w:t>
      </w:r>
      <w:ins w:id="1013" w:author="Yan Heras" w:date="2018-01-18T10:34:00Z">
        <w:r w:rsidR="00045CC0">
          <w:rPr>
            <w:rStyle w:val="XMLname"/>
          </w:rPr>
          <w:t>7</w:t>
        </w:r>
      </w:ins>
      <w:del w:id="1014" w:author="Yan Heras" w:date="2018-01-18T10:34:00Z">
        <w:r w:rsidRPr="0028371D" w:rsidDel="00045CC0">
          <w:rPr>
            <w:rStyle w:val="XMLname"/>
          </w:rPr>
          <w:delText>6</w:delText>
        </w:r>
      </w:del>
      <w:r w:rsidRPr="0028371D">
        <w:rPr>
          <w:rStyle w:val="XMLname"/>
        </w:rPr>
        <w:t>-08-01)</w:t>
      </w:r>
      <w:r w:rsidRPr="0028371D">
        <w:t>.</w:t>
      </w:r>
    </w:p>
    <w:p w14:paraId="566A7D11" w14:textId="77777777" w:rsidR="00746196" w:rsidRPr="0028371D" w:rsidRDefault="00746196" w:rsidP="00616BCA">
      <w:pPr>
        <w:numPr>
          <w:ilvl w:val="0"/>
          <w:numId w:val="29"/>
        </w:numPr>
        <w:spacing w:after="40" w:line="260" w:lineRule="exact"/>
      </w:pPr>
      <w:r w:rsidRPr="0028371D">
        <w:rPr>
          <w:rStyle w:val="keyword"/>
        </w:rPr>
        <w:t>SHALL</w:t>
      </w:r>
      <w:r w:rsidRPr="0028371D">
        <w:t xml:space="preserve"> contain exactly one [1..1] </w:t>
      </w:r>
      <w:proofErr w:type="spellStart"/>
      <w:r w:rsidRPr="00626300">
        <w:rPr>
          <w:rStyle w:val="XMLnameBold"/>
          <w:sz w:val="22"/>
        </w:rPr>
        <w:t>templateId</w:t>
      </w:r>
      <w:bookmarkStart w:id="1015" w:name="C_CMS_0036"/>
      <w:bookmarkEnd w:id="1015"/>
      <w:proofErr w:type="spellEnd"/>
      <w:r w:rsidRPr="00626300">
        <w:rPr>
          <w:sz w:val="24"/>
        </w:rPr>
        <w:t xml:space="preserve"> </w:t>
      </w:r>
      <w:r w:rsidRPr="0028371D">
        <w:t>(CONF:CMS_0036) such that it</w:t>
      </w:r>
    </w:p>
    <w:p w14:paraId="4E4CE498" w14:textId="77777777" w:rsidR="00746196" w:rsidRPr="0028371D" w:rsidRDefault="00746196" w:rsidP="00616BCA">
      <w:pPr>
        <w:numPr>
          <w:ilvl w:val="1"/>
          <w:numId w:val="29"/>
        </w:numPr>
        <w:spacing w:after="40" w:line="260" w:lineRule="exact"/>
      </w:pPr>
      <w:r w:rsidRPr="0028371D">
        <w:rPr>
          <w:rStyle w:val="keyword"/>
        </w:rPr>
        <w:t>SHALL</w:t>
      </w:r>
      <w:r w:rsidRPr="0028371D">
        <w:t xml:space="preserve"> contain exactly one [1</w:t>
      </w:r>
      <w:proofErr w:type="gramStart"/>
      <w:r w:rsidRPr="0028371D">
        <w:t>..1</w:t>
      </w:r>
      <w:proofErr w:type="gramEnd"/>
      <w:r w:rsidRPr="0028371D">
        <w:t xml:space="preserve">] </w:t>
      </w:r>
      <w:r w:rsidRPr="0028371D">
        <w:rPr>
          <w:rStyle w:val="XMLnameBold"/>
        </w:rPr>
        <w:t>@root</w:t>
      </w:r>
      <w:r w:rsidRPr="0028371D">
        <w:t>=</w:t>
      </w:r>
      <w:r w:rsidRPr="0028371D">
        <w:rPr>
          <w:rStyle w:val="XMLname"/>
        </w:rPr>
        <w:t>"2.16.840.1.113883.10.20.24.2.1.1"</w:t>
      </w:r>
      <w:bookmarkStart w:id="1016" w:name="C_CMS_0037"/>
      <w:bookmarkEnd w:id="1016"/>
      <w:r w:rsidRPr="0028371D">
        <w:t xml:space="preserve"> (CONF:CMS_0037).</w:t>
      </w:r>
    </w:p>
    <w:p w14:paraId="76EA78E0" w14:textId="13EF5678" w:rsidR="00746196" w:rsidRDefault="00746196" w:rsidP="00616BCA">
      <w:pPr>
        <w:numPr>
          <w:ilvl w:val="1"/>
          <w:numId w:val="29"/>
        </w:numPr>
        <w:spacing w:after="40" w:line="260" w:lineRule="exact"/>
      </w:pPr>
      <w:r w:rsidRPr="0028371D">
        <w:rPr>
          <w:rStyle w:val="keyword"/>
        </w:rPr>
        <w:t>SHALL</w:t>
      </w:r>
      <w:r w:rsidRPr="0028371D">
        <w:t xml:space="preserve"> contain exactly one [1</w:t>
      </w:r>
      <w:proofErr w:type="gramStart"/>
      <w:r w:rsidRPr="0028371D">
        <w:t>..1</w:t>
      </w:r>
      <w:proofErr w:type="gramEnd"/>
      <w:r w:rsidRPr="0028371D">
        <w:t xml:space="preserve">] </w:t>
      </w:r>
      <w:r w:rsidRPr="00626300">
        <w:rPr>
          <w:rStyle w:val="XMLnameBold"/>
          <w:sz w:val="22"/>
        </w:rPr>
        <w:t>@extension</w:t>
      </w:r>
      <w:r w:rsidRPr="0028371D">
        <w:t>=</w:t>
      </w:r>
      <w:r w:rsidRPr="0028371D">
        <w:rPr>
          <w:rStyle w:val="XMLname"/>
        </w:rPr>
        <w:t>"</w:t>
      </w:r>
      <w:del w:id="1017" w:author="Yan Heras" w:date="2018-01-18T10:34:00Z">
        <w:r w:rsidRPr="0028371D" w:rsidDel="00045CC0">
          <w:rPr>
            <w:rStyle w:val="XMLname"/>
          </w:rPr>
          <w:delText>2017-07</w:delText>
        </w:r>
      </w:del>
      <w:ins w:id="1018" w:author="Yan Heras" w:date="2018-01-18T10:34:00Z">
        <w:r w:rsidR="00045CC0">
          <w:rPr>
            <w:rStyle w:val="XMLname"/>
          </w:rPr>
          <w:t>2018-02</w:t>
        </w:r>
      </w:ins>
      <w:r w:rsidRPr="0028371D">
        <w:rPr>
          <w:rStyle w:val="XMLname"/>
        </w:rPr>
        <w:t>-01"</w:t>
      </w:r>
      <w:bookmarkStart w:id="1019" w:name="C_CMS_0038"/>
      <w:bookmarkEnd w:id="1019"/>
      <w:r>
        <w:t xml:space="preserve"> (CONF:CMS_0038).</w:t>
      </w:r>
    </w:p>
    <w:p w14:paraId="1C2C2B87" w14:textId="77777777" w:rsidR="00746196" w:rsidRDefault="00746196" w:rsidP="00616BCA">
      <w:pPr>
        <w:numPr>
          <w:ilvl w:val="0"/>
          <w:numId w:val="29"/>
        </w:numPr>
        <w:spacing w:after="40" w:line="260" w:lineRule="exact"/>
      </w:pPr>
      <w:r>
        <w:rPr>
          <w:rStyle w:val="keyword"/>
        </w:rPr>
        <w:t>SHALL</w:t>
      </w:r>
      <w:r>
        <w:t xml:space="preserve"> contain at least one [1..*] </w:t>
      </w:r>
      <w:r w:rsidRPr="00626300">
        <w:rPr>
          <w:rStyle w:val="XMLnameBold"/>
          <w:sz w:val="22"/>
        </w:rPr>
        <w:t>entry</w:t>
      </w:r>
      <w:bookmarkStart w:id="1020" w:name="C_CMS_0051"/>
      <w:bookmarkEnd w:id="1020"/>
      <w:r w:rsidRPr="00626300">
        <w:rPr>
          <w:sz w:val="24"/>
        </w:rPr>
        <w:t xml:space="preserve"> </w:t>
      </w:r>
      <w:r>
        <w:t>(CONF:CMS_0051) such that it</w:t>
      </w:r>
    </w:p>
    <w:p w14:paraId="658EA126" w14:textId="77777777" w:rsidR="00746196" w:rsidRDefault="00746196" w:rsidP="00616BCA">
      <w:pPr>
        <w:pStyle w:val="BodyText0"/>
        <w:numPr>
          <w:ilvl w:val="1"/>
          <w:numId w:val="29"/>
        </w:numPr>
        <w:tabs>
          <w:tab w:val="left" w:pos="1440"/>
        </w:tabs>
        <w:spacing w:before="0" w:line="260" w:lineRule="exact"/>
      </w:pPr>
      <w:r w:rsidRPr="00901D38">
        <w:rPr>
          <w:b/>
          <w:bCs/>
        </w:rPr>
        <w:t>SHALL</w:t>
      </w:r>
      <w:r>
        <w:t xml:space="preserve"> contain exactly one [1</w:t>
      </w:r>
      <w:proofErr w:type="gramStart"/>
      <w:r>
        <w:t>..1</w:t>
      </w:r>
      <w:proofErr w:type="gramEnd"/>
      <w:r>
        <w:t xml:space="preserve">] entry template that is other than the </w:t>
      </w:r>
      <w:r w:rsidRPr="00626300">
        <w:rPr>
          <w:rFonts w:ascii="Courier New" w:hAnsi="Courier New" w:cs="Courier New"/>
        </w:rPr>
        <w:t xml:space="preserve">Patient Characteristic Payer </w:t>
      </w:r>
      <w:r>
        <w:t>(</w:t>
      </w:r>
      <w:r w:rsidRPr="00626300">
        <w:rPr>
          <w:rFonts w:ascii="Courier New" w:hAnsi="Courier New" w:cs="Courier New"/>
        </w:rPr>
        <w:t>identifier:</w:t>
      </w:r>
      <w:r>
        <w:t xml:space="preserve"> </w:t>
      </w:r>
      <w:r w:rsidRPr="00626300">
        <w:rPr>
          <w:rFonts w:ascii="Courier New" w:hAnsi="Courier New" w:cs="Courier New"/>
        </w:rPr>
        <w:t>urn:oid:2.16.840.1.113883.10.20.24.3.55</w:t>
      </w:r>
      <w:r>
        <w:t>) (CONF:CMS_0039).</w:t>
      </w:r>
    </w:p>
    <w:p w14:paraId="2BC9171B" w14:textId="43FE9FB2" w:rsidR="00746196" w:rsidRDefault="00746196" w:rsidP="00616BCA">
      <w:pPr>
        <w:numPr>
          <w:ilvl w:val="0"/>
          <w:numId w:val="29"/>
        </w:numPr>
        <w:spacing w:after="40" w:line="260" w:lineRule="exact"/>
      </w:pPr>
      <w:r>
        <w:rPr>
          <w:rStyle w:val="keyword"/>
        </w:rPr>
        <w:t>SHALL</w:t>
      </w:r>
      <w:r>
        <w:t xml:space="preserve"> contain at least one [1..*] </w:t>
      </w:r>
      <w:r w:rsidRPr="00626300">
        <w:rPr>
          <w:rStyle w:val="XMLnameBold"/>
          <w:sz w:val="22"/>
        </w:rPr>
        <w:t>entry</w:t>
      </w:r>
      <w:bookmarkStart w:id="1021" w:name="C_3265-14430_C01"/>
      <w:bookmarkEnd w:id="1021"/>
      <w:r w:rsidRPr="00626300">
        <w:rPr>
          <w:sz w:val="24"/>
        </w:rPr>
        <w:t xml:space="preserve"> </w:t>
      </w:r>
      <w:r>
        <w:t>(CONF:</w:t>
      </w:r>
      <w:del w:id="1022" w:author="Yan Heras" w:date="2018-01-22T10:10:00Z">
        <w:r w:rsidDel="0030352F">
          <w:delText>3265-</w:delText>
        </w:r>
      </w:del>
      <w:ins w:id="1023" w:author="Yan Heras" w:date="2018-01-22T10:10:00Z">
        <w:r w:rsidR="0030352F">
          <w:t>3343-</w:t>
        </w:r>
      </w:ins>
      <w:r>
        <w:t>14430_C01) such that it</w:t>
      </w:r>
    </w:p>
    <w:p w14:paraId="5C883AA7" w14:textId="572EDA34" w:rsidR="00746196" w:rsidRDefault="00746196" w:rsidP="00616BCA">
      <w:pPr>
        <w:numPr>
          <w:ilvl w:val="1"/>
          <w:numId w:val="29"/>
        </w:numPr>
        <w:spacing w:after="40" w:line="260" w:lineRule="exact"/>
      </w:pPr>
      <w:r>
        <w:rPr>
          <w:rStyle w:val="keyword"/>
        </w:rPr>
        <w:t>SHALL</w:t>
      </w:r>
      <w:r>
        <w:t xml:space="preserve"> contain exactly one [1</w:t>
      </w:r>
      <w:proofErr w:type="gramStart"/>
      <w:r>
        <w:t>..1</w:t>
      </w:r>
      <w:proofErr w:type="gramEnd"/>
      <w:r>
        <w:t xml:space="preserve">] </w:t>
      </w:r>
      <w:r w:rsidRPr="00626300">
        <w:rPr>
          <w:rStyle w:val="HyperlinkCourierBold"/>
          <w:b w:val="0"/>
          <w:color w:val="auto"/>
          <w:sz w:val="22"/>
          <w:u w:val="none"/>
        </w:rPr>
        <w:t>Patient Characteristic Payer</w:t>
      </w:r>
      <w:r w:rsidRPr="00626300">
        <w:rPr>
          <w:rStyle w:val="XMLname"/>
          <w:sz w:val="24"/>
        </w:rPr>
        <w:t xml:space="preserve"> </w:t>
      </w:r>
      <w:r>
        <w:rPr>
          <w:rStyle w:val="XMLname"/>
        </w:rPr>
        <w:t>(identifier: urn:oid:2.16.840.1.113883.10.20.24.3.55)</w:t>
      </w:r>
      <w:bookmarkStart w:id="1024" w:name="C_3265-14431"/>
      <w:bookmarkEnd w:id="1024"/>
      <w:r>
        <w:t xml:space="preserve"> (CONF:</w:t>
      </w:r>
      <w:del w:id="1025" w:author="Yan Heras" w:date="2018-01-22T10:10:00Z">
        <w:r w:rsidDel="0030352F">
          <w:delText>3265-</w:delText>
        </w:r>
      </w:del>
      <w:ins w:id="1026" w:author="Yan Heras" w:date="2018-01-22T10:10:00Z">
        <w:r w:rsidR="0030352F">
          <w:t>3343-</w:t>
        </w:r>
      </w:ins>
      <w:r>
        <w:t>14431).</w:t>
      </w:r>
    </w:p>
    <w:p w14:paraId="713EFC52" w14:textId="5FD4F037" w:rsidR="009F75C3" w:rsidRPr="003D5DD8" w:rsidRDefault="009F75C3" w:rsidP="009F75C3">
      <w:pPr>
        <w:pStyle w:val="Caption-Fig"/>
      </w:pPr>
      <w:bookmarkStart w:id="1027" w:name="_Toc487412645"/>
      <w:r w:rsidRPr="003D5DD8">
        <w:lastRenderedPageBreak/>
        <w:t xml:space="preserve">Figure </w:t>
      </w:r>
      <w:r w:rsidR="006E4296" w:rsidRPr="5430556B">
        <w:fldChar w:fldCharType="begin"/>
      </w:r>
      <w:r w:rsidR="00005CF1">
        <w:instrText xml:space="preserve"> SEQ Figure \* ARABIC </w:instrText>
      </w:r>
      <w:r w:rsidR="006E4296" w:rsidRPr="5430556B">
        <w:fldChar w:fldCharType="separate"/>
      </w:r>
      <w:r w:rsidR="0096209A">
        <w:rPr>
          <w:noProof/>
        </w:rPr>
        <w:t>12</w:t>
      </w:r>
      <w:r w:rsidR="006E4296" w:rsidRPr="5430556B">
        <w:fldChar w:fldCharType="end"/>
      </w:r>
      <w:r w:rsidRPr="003D5DD8">
        <w:t xml:space="preserve">: Patient Data Section </w:t>
      </w:r>
      <w:r>
        <w:t>QDM (V</w:t>
      </w:r>
      <w:ins w:id="1028" w:author="Yan Heras" w:date="2018-01-18T10:35:00Z">
        <w:r w:rsidR="00045CC0">
          <w:t>5</w:t>
        </w:r>
      </w:ins>
      <w:del w:id="1029" w:author="Yan Heras" w:date="2018-01-18T10:35:00Z">
        <w:r w:rsidR="0017164E" w:rsidDel="00045CC0">
          <w:delText>4</w:delText>
        </w:r>
      </w:del>
      <w:r>
        <w:t xml:space="preserve">) – CMS </w:t>
      </w:r>
      <w:r w:rsidRPr="003D5DD8">
        <w:t>Example</w:t>
      </w:r>
      <w:bookmarkEnd w:id="1008"/>
      <w:bookmarkEnd w:id="1009"/>
      <w:bookmarkEnd w:id="1010"/>
      <w:bookmarkEnd w:id="1027"/>
    </w:p>
    <w:p w14:paraId="1862C5F6" w14:textId="77777777" w:rsidR="009F75C3" w:rsidRDefault="7F880045" w:rsidP="009F75C3">
      <w:pPr>
        <w:pStyle w:val="Example"/>
      </w:pPr>
      <w:r>
        <w:t>&lt;</w:t>
      </w:r>
      <w:proofErr w:type="gramStart"/>
      <w:r>
        <w:t>section</w:t>
      </w:r>
      <w:proofErr w:type="gramEnd"/>
      <w:r>
        <w:t>&gt;</w:t>
      </w:r>
    </w:p>
    <w:p w14:paraId="20511EB3" w14:textId="77777777" w:rsidR="009F75C3" w:rsidRDefault="7F880045" w:rsidP="009F75C3">
      <w:pPr>
        <w:pStyle w:val="Example"/>
      </w:pPr>
      <w:r>
        <w:t xml:space="preserve">    </w:t>
      </w:r>
      <w:proofErr w:type="gramStart"/>
      <w:r>
        <w:t>&lt;!--</w:t>
      </w:r>
      <w:proofErr w:type="gramEnd"/>
      <w:r>
        <w:t xml:space="preserve"> Patient Data Section --&gt;</w:t>
      </w:r>
    </w:p>
    <w:p w14:paraId="63137292" w14:textId="77777777" w:rsidR="009F75C3" w:rsidRDefault="2588F33B" w:rsidP="009F75C3">
      <w:pPr>
        <w:pStyle w:val="Example"/>
      </w:pPr>
      <w:r>
        <w:t xml:space="preserve">    &lt;</w:t>
      </w:r>
      <w:proofErr w:type="spellStart"/>
      <w:r>
        <w:t>templateId</w:t>
      </w:r>
      <w:proofErr w:type="spellEnd"/>
      <w:r>
        <w:t xml:space="preserve"> root="2.16.840.1.113883.10.20.17.2.4" /&gt;</w:t>
      </w:r>
    </w:p>
    <w:p w14:paraId="7C1F380E" w14:textId="071057C8" w:rsidR="009F75C3" w:rsidRPr="0028371D" w:rsidRDefault="7F880045" w:rsidP="009F75C3">
      <w:pPr>
        <w:pStyle w:val="Example"/>
      </w:pPr>
      <w:r>
        <w:t xml:space="preserve">    </w:t>
      </w:r>
      <w:proofErr w:type="gramStart"/>
      <w:r>
        <w:t>&lt;!--</w:t>
      </w:r>
      <w:proofErr w:type="gramEnd"/>
      <w:r>
        <w:t xml:space="preserve"> Patient Data Section QDM </w:t>
      </w:r>
      <w:r w:rsidRPr="0028371D">
        <w:t>(V</w:t>
      </w:r>
      <w:ins w:id="1030" w:author="Yan Heras" w:date="2018-01-18T10:36:00Z">
        <w:r w:rsidR="00045CC0">
          <w:t>5</w:t>
        </w:r>
      </w:ins>
      <w:del w:id="1031" w:author="Yan Heras" w:date="2018-01-18T10:36:00Z">
        <w:r w:rsidR="00C9410B" w:rsidRPr="0028371D" w:rsidDel="00045CC0">
          <w:delText>4</w:delText>
        </w:r>
      </w:del>
      <w:r w:rsidRPr="0028371D">
        <w:t>) --&gt;</w:t>
      </w:r>
    </w:p>
    <w:p w14:paraId="54B67C4D" w14:textId="77777777" w:rsidR="009F75C3" w:rsidRPr="0028371D" w:rsidRDefault="2588F33B" w:rsidP="009F75C3">
      <w:pPr>
        <w:pStyle w:val="Example"/>
      </w:pPr>
      <w:r w:rsidRPr="0028371D">
        <w:t xml:space="preserve">    &lt;</w:t>
      </w:r>
      <w:proofErr w:type="spellStart"/>
      <w:r w:rsidRPr="0028371D">
        <w:t>templateId</w:t>
      </w:r>
      <w:proofErr w:type="spellEnd"/>
      <w:r w:rsidRPr="0028371D">
        <w:t xml:space="preserve"> root="2.16.840.1.113883.10.20.24.2.1" </w:t>
      </w:r>
    </w:p>
    <w:p w14:paraId="77CB82B1" w14:textId="5C35B552" w:rsidR="009F75C3" w:rsidRPr="0028371D" w:rsidRDefault="7F880045" w:rsidP="009F75C3">
      <w:pPr>
        <w:pStyle w:val="Example"/>
      </w:pPr>
      <w:r w:rsidRPr="0028371D">
        <w:t xml:space="preserve">      </w:t>
      </w:r>
      <w:proofErr w:type="gramStart"/>
      <w:r w:rsidRPr="0028371D">
        <w:t>extension</w:t>
      </w:r>
      <w:proofErr w:type="gramEnd"/>
      <w:r w:rsidRPr="0028371D">
        <w:t>="</w:t>
      </w:r>
      <w:del w:id="1032" w:author="Yan Heras" w:date="2018-01-18T10:36:00Z">
        <w:r w:rsidRPr="0028371D" w:rsidDel="00045CC0">
          <w:delText>2016</w:delText>
        </w:r>
      </w:del>
      <w:ins w:id="1033" w:author="Yan Heras" w:date="2018-01-18T10:36:00Z">
        <w:r w:rsidR="00045CC0">
          <w:t>2017</w:t>
        </w:r>
      </w:ins>
      <w:r w:rsidRPr="0028371D">
        <w:t>-0</w:t>
      </w:r>
      <w:r w:rsidR="00C9410B" w:rsidRPr="0028371D">
        <w:t>8</w:t>
      </w:r>
      <w:r w:rsidRPr="0028371D">
        <w:t>-01" /&gt;</w:t>
      </w:r>
    </w:p>
    <w:p w14:paraId="5561AFA5" w14:textId="137A02E7" w:rsidR="009F75C3" w:rsidRPr="0028371D" w:rsidRDefault="7F880045" w:rsidP="009F75C3">
      <w:pPr>
        <w:pStyle w:val="Example"/>
      </w:pPr>
      <w:r w:rsidRPr="0028371D">
        <w:t xml:space="preserve">    </w:t>
      </w:r>
      <w:proofErr w:type="gramStart"/>
      <w:r w:rsidRPr="0028371D">
        <w:t>&lt;!--</w:t>
      </w:r>
      <w:proofErr w:type="gramEnd"/>
      <w:r w:rsidRPr="0028371D">
        <w:t xml:space="preserve"> Patient Data Section QDM (V</w:t>
      </w:r>
      <w:ins w:id="1034" w:author="Yan Heras" w:date="2018-01-18T10:36:00Z">
        <w:r w:rsidR="00045CC0">
          <w:t>5</w:t>
        </w:r>
      </w:ins>
      <w:del w:id="1035" w:author="Yan Heras" w:date="2018-01-18T10:36:00Z">
        <w:r w:rsidR="00C9410B" w:rsidRPr="0028371D" w:rsidDel="00045CC0">
          <w:delText>4</w:delText>
        </w:r>
      </w:del>
      <w:r w:rsidRPr="0028371D">
        <w:t>) - CMS--&gt;</w:t>
      </w:r>
    </w:p>
    <w:p w14:paraId="1F9C23C9" w14:textId="77777777" w:rsidR="009F75C3" w:rsidRPr="0028371D" w:rsidRDefault="2588F33B" w:rsidP="009F75C3">
      <w:pPr>
        <w:pStyle w:val="Example"/>
      </w:pPr>
      <w:r w:rsidRPr="0028371D">
        <w:t xml:space="preserve">    &lt;</w:t>
      </w:r>
      <w:proofErr w:type="spellStart"/>
      <w:r w:rsidRPr="0028371D">
        <w:t>templateId</w:t>
      </w:r>
      <w:proofErr w:type="spellEnd"/>
      <w:r w:rsidRPr="0028371D">
        <w:t xml:space="preserve"> root="2.16.840.1.113883.10.20.24.2.1.1" </w:t>
      </w:r>
    </w:p>
    <w:p w14:paraId="44159D80" w14:textId="70EA7041" w:rsidR="009F75C3" w:rsidRPr="0028371D" w:rsidRDefault="7F880045" w:rsidP="009F75C3">
      <w:pPr>
        <w:pStyle w:val="Example"/>
      </w:pPr>
      <w:r w:rsidRPr="0028371D">
        <w:t xml:space="preserve">      </w:t>
      </w:r>
      <w:proofErr w:type="gramStart"/>
      <w:r w:rsidRPr="0028371D">
        <w:t>extension</w:t>
      </w:r>
      <w:proofErr w:type="gramEnd"/>
      <w:r w:rsidRPr="0028371D">
        <w:t>="</w:t>
      </w:r>
      <w:del w:id="1036" w:author="Yan Heras" w:date="2018-01-18T10:36:00Z">
        <w:r w:rsidRPr="0028371D" w:rsidDel="00045CC0">
          <w:delText>201</w:delText>
        </w:r>
        <w:r w:rsidR="00C9410B" w:rsidRPr="0028371D" w:rsidDel="00045CC0">
          <w:delText>7</w:delText>
        </w:r>
        <w:r w:rsidRPr="0028371D" w:rsidDel="00045CC0">
          <w:delText>-0</w:delText>
        </w:r>
        <w:r w:rsidR="00C9410B" w:rsidRPr="0028371D" w:rsidDel="00045CC0">
          <w:delText>7</w:delText>
        </w:r>
      </w:del>
      <w:ins w:id="1037" w:author="Yan Heras" w:date="2018-01-18T10:36:00Z">
        <w:r w:rsidR="00045CC0">
          <w:t>2018-02</w:t>
        </w:r>
      </w:ins>
      <w:r w:rsidRPr="0028371D">
        <w:t>-01" /&gt;</w:t>
      </w:r>
    </w:p>
    <w:p w14:paraId="0C481C48" w14:textId="77777777" w:rsidR="009F75C3" w:rsidRPr="0028371D" w:rsidRDefault="2588F33B" w:rsidP="009F75C3">
      <w:pPr>
        <w:pStyle w:val="Example"/>
      </w:pPr>
      <w:r w:rsidRPr="0028371D">
        <w:t xml:space="preserve">    &lt;code code="55188-7" </w:t>
      </w:r>
      <w:proofErr w:type="spellStart"/>
      <w:r w:rsidRPr="0028371D">
        <w:t>codeSystem</w:t>
      </w:r>
      <w:proofErr w:type="spellEnd"/>
      <w:r w:rsidRPr="0028371D">
        <w:t xml:space="preserve">="2.16.840.1.113883.6.1" </w:t>
      </w:r>
    </w:p>
    <w:p w14:paraId="4571B565" w14:textId="77777777" w:rsidR="009F75C3" w:rsidRPr="0028371D" w:rsidRDefault="2588F33B" w:rsidP="009F75C3">
      <w:pPr>
        <w:pStyle w:val="Example"/>
      </w:pPr>
      <w:r w:rsidRPr="0028371D">
        <w:t xml:space="preserve">      </w:t>
      </w:r>
      <w:proofErr w:type="spellStart"/>
      <w:proofErr w:type="gramStart"/>
      <w:r w:rsidRPr="0028371D">
        <w:t>displayName</w:t>
      </w:r>
      <w:proofErr w:type="spellEnd"/>
      <w:proofErr w:type="gramEnd"/>
      <w:r w:rsidRPr="0028371D">
        <w:t>="Patient Data"/&gt;</w:t>
      </w:r>
    </w:p>
    <w:p w14:paraId="3648C938" w14:textId="77777777" w:rsidR="009F75C3" w:rsidRDefault="7F880045" w:rsidP="009F75C3">
      <w:pPr>
        <w:pStyle w:val="Example"/>
      </w:pPr>
      <w:r w:rsidRPr="0028371D">
        <w:t xml:space="preserve">    &lt;</w:t>
      </w:r>
      <w:proofErr w:type="gramStart"/>
      <w:r w:rsidRPr="0028371D">
        <w:t>title&gt;</w:t>
      </w:r>
      <w:proofErr w:type="gramEnd"/>
      <w:r w:rsidRPr="0028371D">
        <w:t>Patient Data&lt;/title&gt;</w:t>
      </w:r>
    </w:p>
    <w:p w14:paraId="215C47E8" w14:textId="77777777" w:rsidR="009F75C3" w:rsidRDefault="7F880045" w:rsidP="009F75C3">
      <w:pPr>
        <w:pStyle w:val="Example"/>
      </w:pPr>
      <w:r>
        <w:t xml:space="preserve">    &lt;</w:t>
      </w:r>
      <w:proofErr w:type="gramStart"/>
      <w:r>
        <w:t>text</w:t>
      </w:r>
      <w:proofErr w:type="gramEnd"/>
      <w:r>
        <w:t>&gt;...&lt;/text&gt;</w:t>
      </w:r>
    </w:p>
    <w:p w14:paraId="6C3F4B99" w14:textId="77777777" w:rsidR="009F75C3" w:rsidRDefault="2588F33B" w:rsidP="009F75C3">
      <w:pPr>
        <w:pStyle w:val="Example"/>
      </w:pPr>
      <w:r>
        <w:t xml:space="preserve">    &lt;entry </w:t>
      </w:r>
      <w:proofErr w:type="spellStart"/>
      <w:r>
        <w:t>typeCode</w:t>
      </w:r>
      <w:proofErr w:type="spellEnd"/>
      <w:r>
        <w:t>="DRIV"&gt;</w:t>
      </w:r>
    </w:p>
    <w:p w14:paraId="53440EE3" w14:textId="77777777" w:rsidR="009F75C3" w:rsidRDefault="2588F33B" w:rsidP="009F75C3">
      <w:pPr>
        <w:pStyle w:val="Example"/>
      </w:pPr>
      <w:r w:rsidRPr="1725540E">
        <w:t xml:space="preserve">            ...</w:t>
      </w:r>
    </w:p>
    <w:p w14:paraId="74FC004A" w14:textId="77777777" w:rsidR="009F75C3" w:rsidRDefault="7F880045" w:rsidP="009F75C3">
      <w:pPr>
        <w:pStyle w:val="Example"/>
      </w:pPr>
      <w:r>
        <w:t xml:space="preserve">        &lt;/entry&gt;</w:t>
      </w:r>
    </w:p>
    <w:p w14:paraId="02A41152" w14:textId="77777777" w:rsidR="009F75C3" w:rsidRDefault="2588F33B" w:rsidP="009F75C3">
      <w:pPr>
        <w:pStyle w:val="Example"/>
      </w:pPr>
      <w:r>
        <w:t xml:space="preserve">    &lt;entry </w:t>
      </w:r>
      <w:proofErr w:type="spellStart"/>
      <w:r>
        <w:t>typeCode</w:t>
      </w:r>
      <w:proofErr w:type="spellEnd"/>
      <w:r>
        <w:t>="DRIV"&gt;</w:t>
      </w:r>
    </w:p>
    <w:p w14:paraId="6B3922C5" w14:textId="77777777" w:rsidR="009F75C3" w:rsidRDefault="2588F33B" w:rsidP="009F75C3">
      <w:pPr>
        <w:pStyle w:val="Example"/>
      </w:pPr>
      <w:r w:rsidRPr="1725540E">
        <w:t xml:space="preserve">            ...</w:t>
      </w:r>
    </w:p>
    <w:p w14:paraId="09F7D150" w14:textId="77777777" w:rsidR="009F75C3" w:rsidRDefault="7F880045" w:rsidP="009F75C3">
      <w:pPr>
        <w:pStyle w:val="Example"/>
      </w:pPr>
      <w:r>
        <w:t xml:space="preserve">        &lt;/entry&gt;</w:t>
      </w:r>
    </w:p>
    <w:p w14:paraId="0325AA48" w14:textId="77777777" w:rsidR="009F75C3" w:rsidRDefault="7F880045" w:rsidP="009F75C3">
      <w:pPr>
        <w:pStyle w:val="Example"/>
      </w:pPr>
      <w:r>
        <w:t xml:space="preserve">    &lt;!--supplemental data elements--&gt;</w:t>
      </w:r>
    </w:p>
    <w:p w14:paraId="570232D1" w14:textId="77777777" w:rsidR="009F75C3" w:rsidRDefault="7F880045" w:rsidP="009F75C3">
      <w:pPr>
        <w:pStyle w:val="Example"/>
      </w:pPr>
      <w:r>
        <w:t xml:space="preserve">    </w:t>
      </w:r>
      <w:proofErr w:type="gramStart"/>
      <w:r>
        <w:t>&lt;!--</w:t>
      </w:r>
      <w:proofErr w:type="gramEnd"/>
      <w:r>
        <w:t xml:space="preserve"> payer--&gt;</w:t>
      </w:r>
    </w:p>
    <w:p w14:paraId="0A6471A5" w14:textId="77777777" w:rsidR="009F75C3" w:rsidRDefault="2588F33B" w:rsidP="009F75C3">
      <w:pPr>
        <w:pStyle w:val="Example"/>
      </w:pPr>
      <w:r>
        <w:t xml:space="preserve">    &lt;entry </w:t>
      </w:r>
      <w:proofErr w:type="spellStart"/>
      <w:r>
        <w:t>typeCode</w:t>
      </w:r>
      <w:proofErr w:type="spellEnd"/>
      <w:r>
        <w:t>="DRIV"&gt;</w:t>
      </w:r>
    </w:p>
    <w:p w14:paraId="4A6878C5" w14:textId="77777777" w:rsidR="009F75C3" w:rsidRDefault="2588F33B" w:rsidP="009F75C3">
      <w:pPr>
        <w:pStyle w:val="Example"/>
      </w:pPr>
      <w:r>
        <w:t xml:space="preserve">        &lt;observation </w:t>
      </w:r>
      <w:proofErr w:type="spellStart"/>
      <w:r>
        <w:t>classCode</w:t>
      </w:r>
      <w:proofErr w:type="spellEnd"/>
      <w:r>
        <w:t xml:space="preserve">="OBS" </w:t>
      </w:r>
      <w:proofErr w:type="spellStart"/>
      <w:r>
        <w:t>moodCode</w:t>
      </w:r>
      <w:proofErr w:type="spellEnd"/>
      <w:r>
        <w:t>="EVN"&gt;</w:t>
      </w:r>
    </w:p>
    <w:p w14:paraId="5705904A" w14:textId="508F2C08" w:rsidR="009F75C3" w:rsidRDefault="2588F33B" w:rsidP="009F75C3">
      <w:pPr>
        <w:pStyle w:val="Example"/>
      </w:pPr>
      <w:r>
        <w:t xml:space="preserve">            &lt;</w:t>
      </w:r>
      <w:proofErr w:type="spellStart"/>
      <w:proofErr w:type="gramStart"/>
      <w:r>
        <w:t>templateId</w:t>
      </w:r>
      <w:proofErr w:type="spellEnd"/>
      <w:proofErr w:type="gramEnd"/>
      <w:r>
        <w:t xml:space="preserve"> root="2.16.840.1.113883.10.20.24.3.55"</w:t>
      </w:r>
      <w:r w:rsidR="7F880045">
        <w:t>/&gt;</w:t>
      </w:r>
    </w:p>
    <w:p w14:paraId="0B7D533C" w14:textId="77777777" w:rsidR="009F75C3" w:rsidRDefault="7F880045" w:rsidP="009F75C3">
      <w:pPr>
        <w:pStyle w:val="Example"/>
      </w:pPr>
      <w:r>
        <w:t xml:space="preserve">            &lt;id root="4ddf1cc3-e325-472e-ad76-b2c66a5ee164"</w:t>
      </w:r>
      <w:del w:id="1038" w:author="Yan Heras" w:date="2018-01-18T10:37:00Z">
        <w:r w:rsidDel="00045CC0">
          <w:delText xml:space="preserve"> </w:delText>
        </w:r>
      </w:del>
      <w:r>
        <w:t>/&gt;</w:t>
      </w:r>
    </w:p>
    <w:p w14:paraId="61EECAEF" w14:textId="77777777" w:rsidR="009F75C3" w:rsidRDefault="2588F33B" w:rsidP="009F75C3">
      <w:pPr>
        <w:pStyle w:val="Example"/>
      </w:pPr>
      <w:r>
        <w:t xml:space="preserve">            &lt;code code="48768-6" </w:t>
      </w:r>
      <w:proofErr w:type="spellStart"/>
      <w:r>
        <w:t>codeSystem</w:t>
      </w:r>
      <w:proofErr w:type="spellEnd"/>
      <w:r>
        <w:t xml:space="preserve">="2.16.840.1.113883.6.1" </w:t>
      </w:r>
    </w:p>
    <w:p w14:paraId="20EC1E20" w14:textId="77777777" w:rsidR="009F75C3" w:rsidRDefault="2588F33B" w:rsidP="009F75C3">
      <w:pPr>
        <w:pStyle w:val="Example"/>
      </w:pPr>
      <w:r w:rsidRPr="1725540E">
        <w:t xml:space="preserve">              </w:t>
      </w:r>
      <w:proofErr w:type="spellStart"/>
      <w:proofErr w:type="gramStart"/>
      <w:r>
        <w:t>codeSystemName</w:t>
      </w:r>
      <w:proofErr w:type="spellEnd"/>
      <w:proofErr w:type="gramEnd"/>
      <w:r>
        <w:t xml:space="preserve">="LOINC" </w:t>
      </w:r>
      <w:proofErr w:type="spellStart"/>
      <w:r>
        <w:t>displayName</w:t>
      </w:r>
      <w:proofErr w:type="spellEnd"/>
      <w:r>
        <w:t>="Payment source"</w:t>
      </w:r>
      <w:del w:id="1039" w:author="Yan Heras" w:date="2018-01-18T10:37:00Z">
        <w:r w:rsidDel="00045CC0">
          <w:delText xml:space="preserve"> </w:delText>
        </w:r>
      </w:del>
      <w:r>
        <w:t>/&gt;</w:t>
      </w:r>
    </w:p>
    <w:p w14:paraId="1D4C694D" w14:textId="77777777" w:rsidR="009F75C3" w:rsidRDefault="2588F33B" w:rsidP="009F75C3">
      <w:pPr>
        <w:pStyle w:val="Example"/>
      </w:pPr>
      <w:r>
        <w:t xml:space="preserve">            &lt;</w:t>
      </w:r>
      <w:proofErr w:type="spellStart"/>
      <w:r>
        <w:t>statusCode</w:t>
      </w:r>
      <w:proofErr w:type="spellEnd"/>
      <w:r>
        <w:t xml:space="preserve"> code="completed" /&gt;</w:t>
      </w:r>
    </w:p>
    <w:p w14:paraId="177060E1" w14:textId="77777777" w:rsidR="009F75C3" w:rsidRDefault="2588F33B" w:rsidP="009F75C3">
      <w:pPr>
        <w:pStyle w:val="Example"/>
      </w:pPr>
      <w:r>
        <w:t xml:space="preserve">            &lt;</w:t>
      </w:r>
      <w:proofErr w:type="spellStart"/>
      <w:proofErr w:type="gramStart"/>
      <w:r>
        <w:t>effectiveTime</w:t>
      </w:r>
      <w:proofErr w:type="spellEnd"/>
      <w:proofErr w:type="gramEnd"/>
      <w:r>
        <w:t>&gt;</w:t>
      </w:r>
    </w:p>
    <w:p w14:paraId="4D414A2A" w14:textId="2F544A79" w:rsidR="009F75C3" w:rsidRDefault="7F880045" w:rsidP="009F75C3">
      <w:pPr>
        <w:pStyle w:val="Example"/>
      </w:pPr>
      <w:r>
        <w:t xml:space="preserve">                &lt;low value="</w:t>
      </w:r>
      <w:del w:id="1040" w:author="Yan Heras" w:date="2018-01-18T10:36:00Z">
        <w:r w:rsidDel="00045CC0">
          <w:delText>20140303</w:delText>
        </w:r>
      </w:del>
      <w:ins w:id="1041" w:author="Yan Heras" w:date="2018-01-18T10:36:00Z">
        <w:r w:rsidR="00045CC0">
          <w:t>20190101</w:t>
        </w:r>
      </w:ins>
      <w:r>
        <w:t>"</w:t>
      </w:r>
      <w:del w:id="1042" w:author="Yan Heras" w:date="2018-01-18T10:37:00Z">
        <w:r w:rsidDel="00045CC0">
          <w:delText xml:space="preserve"> </w:delText>
        </w:r>
      </w:del>
      <w:r>
        <w:t>/&gt;</w:t>
      </w:r>
    </w:p>
    <w:p w14:paraId="5CC71076" w14:textId="254891C5" w:rsidR="009F75C3" w:rsidRDefault="7F880045" w:rsidP="009F75C3">
      <w:pPr>
        <w:pStyle w:val="Example"/>
      </w:pPr>
      <w:r>
        <w:t xml:space="preserve">                &lt;high value="</w:t>
      </w:r>
      <w:del w:id="1043" w:author="Yan Heras" w:date="2018-01-18T10:37:00Z">
        <w:r w:rsidDel="00045CC0">
          <w:delText>2017</w:delText>
        </w:r>
        <w:r w:rsidR="00421A80" w:rsidDel="00045CC0">
          <w:delText>1231</w:delText>
        </w:r>
      </w:del>
      <w:ins w:id="1044" w:author="Yan Heras" w:date="2018-01-18T10:37:00Z">
        <w:r w:rsidR="00045CC0">
          <w:t>20191231</w:t>
        </w:r>
      </w:ins>
      <w:r>
        <w:t>"</w:t>
      </w:r>
      <w:del w:id="1045" w:author="Yan Heras" w:date="2018-01-18T10:37:00Z">
        <w:r w:rsidDel="00045CC0">
          <w:delText xml:space="preserve"> </w:delText>
        </w:r>
      </w:del>
      <w:r>
        <w:t>/&gt;</w:t>
      </w:r>
    </w:p>
    <w:p w14:paraId="5BCF6B96" w14:textId="77777777" w:rsidR="009F75C3" w:rsidRDefault="2588F33B" w:rsidP="009F75C3">
      <w:pPr>
        <w:pStyle w:val="Example"/>
      </w:pPr>
      <w:r>
        <w:t xml:space="preserve">            &lt;/</w:t>
      </w:r>
      <w:proofErr w:type="spellStart"/>
      <w:r>
        <w:t>effectiveTime</w:t>
      </w:r>
      <w:proofErr w:type="spellEnd"/>
      <w:r>
        <w:t>&gt;</w:t>
      </w:r>
    </w:p>
    <w:p w14:paraId="3F5F48D6" w14:textId="77777777" w:rsidR="009F75C3" w:rsidRDefault="2588F33B" w:rsidP="009F75C3">
      <w:pPr>
        <w:pStyle w:val="Example"/>
      </w:pPr>
      <w:r>
        <w:t xml:space="preserve">            &lt;value </w:t>
      </w:r>
      <w:proofErr w:type="spellStart"/>
      <w:r>
        <w:t>xsi</w:t>
      </w:r>
      <w:proofErr w:type="gramStart"/>
      <w:r>
        <w:t>:type</w:t>
      </w:r>
      <w:proofErr w:type="spellEnd"/>
      <w:proofErr w:type="gramEnd"/>
      <w:r>
        <w:t xml:space="preserve">="CD" code="1" </w:t>
      </w:r>
    </w:p>
    <w:p w14:paraId="457A106F" w14:textId="77777777" w:rsidR="009F75C3" w:rsidRDefault="2588F33B" w:rsidP="009F75C3">
      <w:pPr>
        <w:pStyle w:val="Example"/>
      </w:pPr>
      <w:r w:rsidRPr="1725540E">
        <w:t xml:space="preserve">              </w:t>
      </w:r>
      <w:proofErr w:type="spellStart"/>
      <w:proofErr w:type="gramStart"/>
      <w:r>
        <w:t>codeSystem</w:t>
      </w:r>
      <w:proofErr w:type="spellEnd"/>
      <w:proofErr w:type="gramEnd"/>
      <w:r>
        <w:t>="2.16.840.1.113883.3.221.5"</w:t>
      </w:r>
    </w:p>
    <w:p w14:paraId="76D5523B" w14:textId="77777777" w:rsidR="009F75C3" w:rsidRDefault="2588F33B" w:rsidP="009F75C3">
      <w:pPr>
        <w:pStyle w:val="Example"/>
      </w:pPr>
      <w:r w:rsidRPr="1725540E">
        <w:t xml:space="preserve">              </w:t>
      </w:r>
      <w:proofErr w:type="spellStart"/>
      <w:proofErr w:type="gramStart"/>
      <w:r>
        <w:t>codeSystemName</w:t>
      </w:r>
      <w:proofErr w:type="spellEnd"/>
      <w:proofErr w:type="gramEnd"/>
      <w:r>
        <w:t xml:space="preserve">="Source of Payment Typology" </w:t>
      </w:r>
    </w:p>
    <w:p w14:paraId="70C08E74" w14:textId="77777777" w:rsidR="009F75C3" w:rsidRDefault="2588F33B" w:rsidP="009F75C3">
      <w:pPr>
        <w:pStyle w:val="Example"/>
      </w:pPr>
      <w:r w:rsidRPr="1725540E">
        <w:t xml:space="preserve">              </w:t>
      </w:r>
      <w:proofErr w:type="spellStart"/>
      <w:proofErr w:type="gramStart"/>
      <w:r>
        <w:t>displayName</w:t>
      </w:r>
      <w:proofErr w:type="spellEnd"/>
      <w:proofErr w:type="gramEnd"/>
      <w:r>
        <w:t xml:space="preserve">="Medicare" </w:t>
      </w:r>
    </w:p>
    <w:p w14:paraId="2625DD12" w14:textId="6C0D0150" w:rsidR="009F75C3" w:rsidRDefault="2588F33B" w:rsidP="009F75C3">
      <w:pPr>
        <w:pStyle w:val="Example"/>
      </w:pPr>
      <w:r w:rsidRPr="1725540E">
        <w:t xml:space="preserve">              </w:t>
      </w:r>
      <w:proofErr w:type="spellStart"/>
      <w:proofErr w:type="gramStart"/>
      <w:r>
        <w:t>sdtc:</w:t>
      </w:r>
      <w:proofErr w:type="gramEnd"/>
      <w:r>
        <w:t>valueSet</w:t>
      </w:r>
      <w:proofErr w:type="spellEnd"/>
      <w:r>
        <w:t>="2.16.840.1.114222.4.11.3591"</w:t>
      </w:r>
      <w:del w:id="1046" w:author="Yan Heras" w:date="2018-01-18T10:37:00Z">
        <w:r w:rsidDel="00045CC0">
          <w:delText xml:space="preserve"> </w:delText>
        </w:r>
      </w:del>
      <w:r>
        <w:t>/&gt;</w:t>
      </w:r>
    </w:p>
    <w:p w14:paraId="159EC8CB" w14:textId="77777777" w:rsidR="009F75C3" w:rsidRDefault="7F880045" w:rsidP="009F75C3">
      <w:pPr>
        <w:pStyle w:val="Example"/>
      </w:pPr>
      <w:r>
        <w:t xml:space="preserve">        &lt;/observation&gt;</w:t>
      </w:r>
    </w:p>
    <w:p w14:paraId="0789D1A4" w14:textId="77777777" w:rsidR="009F75C3" w:rsidRDefault="7F880045" w:rsidP="009F75C3">
      <w:pPr>
        <w:pStyle w:val="Example"/>
      </w:pPr>
      <w:r>
        <w:t xml:space="preserve">    &lt;/entry&gt;</w:t>
      </w:r>
    </w:p>
    <w:p w14:paraId="4D3C3567" w14:textId="77777777" w:rsidR="009F75C3" w:rsidRDefault="2588F33B" w:rsidP="009F75C3">
      <w:pPr>
        <w:pStyle w:val="Example"/>
      </w:pPr>
      <w:r w:rsidRPr="1725540E">
        <w:t xml:space="preserve">      ...</w:t>
      </w:r>
    </w:p>
    <w:p w14:paraId="19D98C6F" w14:textId="77777777" w:rsidR="009F75C3" w:rsidRDefault="7F880045" w:rsidP="009F75C3">
      <w:pPr>
        <w:pStyle w:val="Example"/>
      </w:pPr>
      <w:r>
        <w:t>&lt;/section&gt;</w:t>
      </w:r>
    </w:p>
    <w:p w14:paraId="49ED33E6" w14:textId="77777777" w:rsidR="00F1298D" w:rsidRPr="00121F68" w:rsidRDefault="00F1298D" w:rsidP="00DA0537">
      <w:pPr>
        <w:pStyle w:val="Heading5"/>
      </w:pPr>
      <w:bookmarkStart w:id="1047" w:name="_Ref419798218"/>
      <w:bookmarkStart w:id="1048" w:name="_Ref419798226"/>
      <w:r w:rsidRPr="00121F68">
        <w:t>“Not Done”</w:t>
      </w:r>
      <w:r w:rsidR="003E5186" w:rsidRPr="00121F68">
        <w:t xml:space="preserve"> with a Reason</w:t>
      </w:r>
      <w:bookmarkEnd w:id="1047"/>
      <w:bookmarkEnd w:id="1048"/>
    </w:p>
    <w:p w14:paraId="2BECD386" w14:textId="4841A253" w:rsidR="00C950F6" w:rsidRPr="003D5DD8" w:rsidRDefault="2588F33B" w:rsidP="00C950F6">
      <w:pPr>
        <w:pStyle w:val="BodyText0"/>
      </w:pPr>
      <w:r>
        <w:t>For a QDM data element that is not done (when</w:t>
      </w:r>
      <w:r w:rsidRPr="00473616">
        <w:t xml:space="preserve"> </w:t>
      </w:r>
      <w:proofErr w:type="spellStart"/>
      <w:r w:rsidRPr="00626300">
        <w:rPr>
          <w:rStyle w:val="XMLname"/>
          <w:b/>
          <w:noProof w:val="0"/>
        </w:rPr>
        <w:t>negationInd</w:t>
      </w:r>
      <w:proofErr w:type="spellEnd"/>
      <w:r w:rsidRPr="00473616">
        <w:t xml:space="preserve">="true") with a reason, such as "Medication, </w:t>
      </w:r>
      <w:r w:rsidR="005B65DC" w:rsidRPr="00473616">
        <w:t xml:space="preserve">Administered </w:t>
      </w:r>
      <w:r w:rsidRPr="00473616">
        <w:t xml:space="preserve">not done: </w:t>
      </w:r>
      <w:r w:rsidR="005B65DC" w:rsidRPr="00473616">
        <w:t>Patient Refusal</w:t>
      </w:r>
      <w:r w:rsidRPr="00473616">
        <w:t xml:space="preserve">", an </w:t>
      </w:r>
      <w:proofErr w:type="spellStart"/>
      <w:r w:rsidRPr="00626300">
        <w:rPr>
          <w:rStyle w:val="XMLname"/>
          <w:b/>
          <w:noProof w:val="0"/>
        </w:rPr>
        <w:t>entryRelationship</w:t>
      </w:r>
      <w:proofErr w:type="spellEnd"/>
      <w:r w:rsidRPr="00473616">
        <w:t xml:space="preserve"> to a Reason</w:t>
      </w:r>
      <w:ins w:id="1049" w:author="Yan Heras" w:date="2018-01-22T10:15:00Z">
        <w:r w:rsidR="002A7082">
          <w:t xml:space="preserve"> (V3)</w:t>
        </w:r>
      </w:ins>
      <w:r w:rsidRPr="00473616">
        <w:t xml:space="preserve"> (</w:t>
      </w:r>
      <w:proofErr w:type="spellStart"/>
      <w:r w:rsidRPr="00473616">
        <w:t>templateId</w:t>
      </w:r>
      <w:proofErr w:type="spellEnd"/>
      <w:r w:rsidRPr="00473616">
        <w:t xml:space="preserve">: </w:t>
      </w:r>
      <w:r w:rsidRPr="00626300">
        <w:rPr>
          <w:rFonts w:ascii="Courier New" w:hAnsi="Courier New" w:cs="Courier New"/>
        </w:rPr>
        <w:t>2.16.840.1.113883.10.20.24.3.88</w:t>
      </w:r>
      <w:ins w:id="1050" w:author="Yan Heras" w:date="2018-01-22T10:15:00Z">
        <w:r w:rsidR="002A7082">
          <w:rPr>
            <w:rFonts w:ascii="Courier New" w:hAnsi="Courier New" w:cs="Courier New"/>
          </w:rPr>
          <w:t>:2017-08-01</w:t>
        </w:r>
      </w:ins>
      <w:r w:rsidRPr="00473616">
        <w:t xml:space="preserve">") with an </w:t>
      </w:r>
      <w:proofErr w:type="spellStart"/>
      <w:r w:rsidRPr="00626300">
        <w:rPr>
          <w:rStyle w:val="XMLname"/>
          <w:rFonts w:ascii="Arial" w:hAnsi="Arial"/>
          <w:noProof w:val="0"/>
        </w:rPr>
        <w:t>actRelationship</w:t>
      </w:r>
      <w:proofErr w:type="spellEnd"/>
      <w:r w:rsidRPr="00473616">
        <w:t xml:space="preserve"> </w:t>
      </w:r>
      <w:r>
        <w:t xml:space="preserve">type of "RSON" is required. This is specified in the section 3.4 </w:t>
      </w:r>
      <w:proofErr w:type="gramStart"/>
      <w:r>
        <w:t>Asserting</w:t>
      </w:r>
      <w:proofErr w:type="gramEnd"/>
      <w:r>
        <w:t xml:space="preserve"> an Act Did Not Occur with a Reason in the base HL7 </w:t>
      </w:r>
      <w:r w:rsidR="00E4023D">
        <w:rPr>
          <w:i/>
          <w:iCs/>
        </w:rPr>
        <w:t>QRDA I</w:t>
      </w:r>
      <w:r w:rsidR="006D1D2D" w:rsidRPr="11B61B0A">
        <w:rPr>
          <w:i/>
          <w:iCs/>
        </w:rPr>
        <w:t xml:space="preserve">, </w:t>
      </w:r>
      <w:ins w:id="1051" w:author="Yan Heras" w:date="2018-01-18T10:40:00Z">
        <w:r w:rsidR="00045CC0">
          <w:rPr>
            <w:i/>
            <w:iCs/>
          </w:rPr>
          <w:t xml:space="preserve">STU </w:t>
        </w:r>
      </w:ins>
      <w:r w:rsidR="006D1D2D" w:rsidRPr="11B61B0A">
        <w:rPr>
          <w:i/>
          <w:iCs/>
        </w:rPr>
        <w:t>R</w:t>
      </w:r>
      <w:ins w:id="1052" w:author="Yan Heras" w:date="2018-01-18T10:39:00Z">
        <w:r w:rsidR="00045CC0">
          <w:rPr>
            <w:i/>
            <w:iCs/>
          </w:rPr>
          <w:t>5</w:t>
        </w:r>
      </w:ins>
      <w:del w:id="1053" w:author="Yan Heras" w:date="2018-01-18T10:39:00Z">
        <w:r w:rsidR="006D1D2D" w:rsidRPr="11B61B0A" w:rsidDel="00045CC0">
          <w:rPr>
            <w:i/>
            <w:iCs/>
          </w:rPr>
          <w:delText>4</w:delText>
        </w:r>
      </w:del>
      <w:r w:rsidRPr="11B61B0A">
        <w:rPr>
          <w:i/>
          <w:iCs/>
        </w:rPr>
        <w:t xml:space="preserve"> Implementation Guide</w:t>
      </w:r>
      <w:r w:rsidR="005B65DC">
        <w:rPr>
          <w:i/>
          <w:iCs/>
        </w:rPr>
        <w:t>, Volume 1</w:t>
      </w:r>
      <w:r>
        <w:t xml:space="preserve">. </w:t>
      </w:r>
      <w:ins w:id="1054" w:author="Yan Heras" w:date="2018-01-18T10:39:00Z">
        <w:r w:rsidR="00045CC0">
          <w:t>QRDA I STU</w:t>
        </w:r>
      </w:ins>
      <w:ins w:id="1055" w:author="Yan Heras" w:date="2018-01-18T10:40:00Z">
        <w:r w:rsidR="00045CC0">
          <w:t xml:space="preserve"> R</w:t>
        </w:r>
      </w:ins>
      <w:ins w:id="1056" w:author="Yan Heras" w:date="2018-01-18T10:39:00Z">
        <w:r w:rsidR="00045CC0">
          <w:t>5</w:t>
        </w:r>
      </w:ins>
      <w:ins w:id="1057" w:author="Yan Heras" w:date="2018-01-18T10:40:00Z">
        <w:r w:rsidR="00045CC0">
          <w:t xml:space="preserve"> was </w:t>
        </w:r>
      </w:ins>
      <w:proofErr w:type="gramStart"/>
      <w:r>
        <w:t>To</w:t>
      </w:r>
      <w:proofErr w:type="gramEnd"/>
      <w:r>
        <w:t xml:space="preserve"> summarize, the following steps shall be followed:</w:t>
      </w:r>
    </w:p>
    <w:p w14:paraId="377B94C5" w14:textId="77777777" w:rsidR="00C950F6" w:rsidRPr="00676263" w:rsidRDefault="2588F33B" w:rsidP="00616BCA">
      <w:pPr>
        <w:pStyle w:val="BodyText0"/>
        <w:numPr>
          <w:ilvl w:val="0"/>
          <w:numId w:val="8"/>
        </w:numPr>
        <w:tabs>
          <w:tab w:val="left" w:pos="1080"/>
          <w:tab w:val="left" w:pos="1440"/>
        </w:tabs>
        <w:spacing w:before="0" w:after="0"/>
      </w:pPr>
      <w:r w:rsidRPr="00676263">
        <w:t xml:space="preserve">Set the containing act attribute </w:t>
      </w:r>
      <w:proofErr w:type="spellStart"/>
      <w:r w:rsidRPr="00676263">
        <w:rPr>
          <w:rFonts w:ascii="Courier New" w:hAnsi="Courier New" w:cs="Courier New"/>
        </w:rPr>
        <w:t>negataionInd</w:t>
      </w:r>
      <w:proofErr w:type="spellEnd"/>
      <w:r w:rsidRPr="00676263">
        <w:t>=”true”</w:t>
      </w:r>
    </w:p>
    <w:p w14:paraId="1B072249" w14:textId="77777777" w:rsidR="00C950F6" w:rsidRPr="00676263" w:rsidRDefault="2588F33B" w:rsidP="00616BCA">
      <w:pPr>
        <w:pStyle w:val="BodyText0"/>
        <w:numPr>
          <w:ilvl w:val="0"/>
          <w:numId w:val="8"/>
        </w:numPr>
        <w:tabs>
          <w:tab w:val="left" w:pos="1080"/>
          <w:tab w:val="left" w:pos="1440"/>
        </w:tabs>
        <w:spacing w:before="0" w:after="0"/>
      </w:pPr>
      <w:r w:rsidRPr="00676263">
        <w:t xml:space="preserve">Use </w:t>
      </w:r>
      <w:r w:rsidRPr="00676263">
        <w:rPr>
          <w:rStyle w:val="XMLname"/>
          <w:noProof w:val="0"/>
        </w:rPr>
        <w:t>code/[@</w:t>
      </w:r>
      <w:proofErr w:type="spellStart"/>
      <w:r w:rsidRPr="00676263">
        <w:rPr>
          <w:rStyle w:val="XMLname"/>
          <w:noProof w:val="0"/>
        </w:rPr>
        <w:t>nullFlavor</w:t>
      </w:r>
      <w:proofErr w:type="spellEnd"/>
      <w:r w:rsidRPr="00676263">
        <w:rPr>
          <w:rStyle w:val="XMLname"/>
          <w:noProof w:val="0"/>
        </w:rPr>
        <w:t>="NA"]</w:t>
      </w:r>
    </w:p>
    <w:p w14:paraId="64CA00B4" w14:textId="73390AB5" w:rsidR="009B1989" w:rsidRDefault="009B1989" w:rsidP="00616BCA">
      <w:pPr>
        <w:pStyle w:val="BodyText0"/>
        <w:numPr>
          <w:ilvl w:val="0"/>
          <w:numId w:val="8"/>
        </w:numPr>
        <w:tabs>
          <w:tab w:val="left" w:pos="1080"/>
          <w:tab w:val="left" w:pos="1440"/>
        </w:tabs>
        <w:spacing w:before="0" w:after="0"/>
        <w:rPr>
          <w:ins w:id="1058" w:author="Yan Heras" w:date="2018-01-22T10:37:00Z"/>
        </w:rPr>
      </w:pPr>
      <w:ins w:id="1059" w:author="Yan Heras" w:date="2018-01-22T10:36:00Z">
        <w:r>
          <w:t xml:space="preserve">If QDM element </w:t>
        </w:r>
      </w:ins>
      <w:ins w:id="1060" w:author="Yan Heras" w:date="2018-01-22T10:39:00Z">
        <w:r>
          <w:t xml:space="preserve">in </w:t>
        </w:r>
        <w:proofErr w:type="spellStart"/>
        <w:r>
          <w:t>eCQM</w:t>
        </w:r>
        <w:proofErr w:type="spellEnd"/>
        <w:r>
          <w:t xml:space="preserve"> specification is</w:t>
        </w:r>
      </w:ins>
      <w:ins w:id="1061" w:author="Yan Heras" w:date="2018-01-22T10:36:00Z">
        <w:r>
          <w:t xml:space="preserve"> defined </w:t>
        </w:r>
      </w:ins>
      <w:ins w:id="1062" w:author="Yan Heras" w:date="2018-01-22T10:40:00Z">
        <w:r w:rsidR="001C2C1A">
          <w:t>using</w:t>
        </w:r>
      </w:ins>
      <w:ins w:id="1063" w:author="Yan Heras" w:date="2018-01-22T10:36:00Z">
        <w:r>
          <w:t xml:space="preserve"> value set: </w:t>
        </w:r>
      </w:ins>
    </w:p>
    <w:p w14:paraId="7BBB0064" w14:textId="3489E5D0" w:rsidR="00C950F6" w:rsidRPr="00676263" w:rsidRDefault="2588F33B" w:rsidP="00616BCA">
      <w:pPr>
        <w:pStyle w:val="BodyText0"/>
        <w:numPr>
          <w:ilvl w:val="1"/>
          <w:numId w:val="8"/>
        </w:numPr>
        <w:tabs>
          <w:tab w:val="left" w:pos="1080"/>
          <w:tab w:val="left" w:pos="1440"/>
        </w:tabs>
        <w:spacing w:before="0" w:after="0"/>
      </w:pPr>
      <w:r w:rsidRPr="00676263">
        <w:t>Set code attribute</w:t>
      </w:r>
      <w:r w:rsidRPr="00676263">
        <w:rPr>
          <w:rStyle w:val="XMLname"/>
          <w:noProof w:val="0"/>
        </w:rPr>
        <w:t xml:space="preserve"> code/</w:t>
      </w:r>
      <w:proofErr w:type="spellStart"/>
      <w:r w:rsidRPr="00676263">
        <w:rPr>
          <w:rStyle w:val="XMLname"/>
          <w:noProof w:val="0"/>
        </w:rPr>
        <w:t>sdtc:valueset</w:t>
      </w:r>
      <w:proofErr w:type="spellEnd"/>
      <w:r w:rsidRPr="00676263">
        <w:rPr>
          <w:rStyle w:val="XMLname"/>
          <w:noProof w:val="0"/>
        </w:rPr>
        <w:t>="[VSAC value set OID]"</w:t>
      </w:r>
    </w:p>
    <w:p w14:paraId="500AED2B" w14:textId="77777777" w:rsidR="00C950F6" w:rsidRDefault="2588F33B" w:rsidP="00616BCA">
      <w:pPr>
        <w:pStyle w:val="BodyText0"/>
        <w:numPr>
          <w:ilvl w:val="1"/>
          <w:numId w:val="8"/>
        </w:numPr>
        <w:tabs>
          <w:tab w:val="left" w:pos="1080"/>
          <w:tab w:val="left" w:pos="1440"/>
        </w:tabs>
        <w:spacing w:before="0" w:after="0"/>
        <w:rPr>
          <w:ins w:id="1064" w:author="Yan Heras" w:date="2018-01-22T10:37:00Z"/>
        </w:rPr>
      </w:pPr>
      <w:r w:rsidRPr="00676263">
        <w:t xml:space="preserve">Use </w:t>
      </w:r>
      <w:r w:rsidRPr="00676263">
        <w:rPr>
          <w:rStyle w:val="XMLname"/>
          <w:noProof w:val="0"/>
        </w:rPr>
        <w:t>code/</w:t>
      </w:r>
      <w:proofErr w:type="spellStart"/>
      <w:r w:rsidRPr="00676263">
        <w:rPr>
          <w:rStyle w:val="XMLname"/>
          <w:noProof w:val="0"/>
        </w:rPr>
        <w:t>originalText</w:t>
      </w:r>
      <w:proofErr w:type="spellEnd"/>
      <w:r w:rsidRPr="00676263">
        <w:t xml:space="preserve"> </w:t>
      </w:r>
      <w:r>
        <w:t>for the text description of the concept in the pattern "</w:t>
      </w:r>
      <w:r w:rsidRPr="2588F33B">
        <w:rPr>
          <w:rStyle w:val="XMLname"/>
          <w:noProof w:val="0"/>
        </w:rPr>
        <w:t>None of value set: [value set name]</w:t>
      </w:r>
      <w:r w:rsidRPr="1725540E">
        <w:t xml:space="preserve">" </w:t>
      </w:r>
    </w:p>
    <w:p w14:paraId="29423009" w14:textId="4466FCA1" w:rsidR="009B1989" w:rsidRDefault="009B1989" w:rsidP="00616BCA">
      <w:pPr>
        <w:pStyle w:val="BodyText0"/>
        <w:numPr>
          <w:ilvl w:val="0"/>
          <w:numId w:val="8"/>
        </w:numPr>
        <w:tabs>
          <w:tab w:val="left" w:pos="1080"/>
          <w:tab w:val="left" w:pos="1440"/>
        </w:tabs>
        <w:spacing w:before="0" w:after="0"/>
        <w:rPr>
          <w:ins w:id="1065" w:author="Yan Heras" w:date="2018-01-22T10:38:00Z"/>
        </w:rPr>
      </w:pPr>
      <w:ins w:id="1066" w:author="Yan Heras" w:date="2018-01-22T10:37:00Z">
        <w:r>
          <w:t xml:space="preserve">If QDM element </w:t>
        </w:r>
      </w:ins>
      <w:ins w:id="1067" w:author="Yan Heras" w:date="2018-01-22T10:40:00Z">
        <w:r>
          <w:t xml:space="preserve">in </w:t>
        </w:r>
        <w:proofErr w:type="spellStart"/>
        <w:r>
          <w:t>eCQM</w:t>
        </w:r>
        <w:proofErr w:type="spellEnd"/>
        <w:r>
          <w:t xml:space="preserve"> specification </w:t>
        </w:r>
      </w:ins>
      <w:ins w:id="1068" w:author="Yan Heras" w:date="2018-01-22T10:39:00Z">
        <w:r>
          <w:t>is</w:t>
        </w:r>
      </w:ins>
      <w:ins w:id="1069" w:author="Yan Heras" w:date="2018-01-22T10:37:00Z">
        <w:r>
          <w:t xml:space="preserve"> defined using direct reference</w:t>
        </w:r>
      </w:ins>
      <w:ins w:id="1070" w:author="Yan Heras" w:date="2018-01-22T10:38:00Z">
        <w:r>
          <w:t>d</w:t>
        </w:r>
      </w:ins>
      <w:ins w:id="1071" w:author="Yan Heras" w:date="2018-01-22T10:37:00Z">
        <w:r>
          <w:t xml:space="preserve"> code:</w:t>
        </w:r>
      </w:ins>
    </w:p>
    <w:p w14:paraId="363F411F" w14:textId="25B6A7EF" w:rsidR="009B1989" w:rsidRPr="003D5DD8" w:rsidDel="009B1989" w:rsidRDefault="009B1989" w:rsidP="00616BCA">
      <w:pPr>
        <w:pStyle w:val="BodyText0"/>
        <w:numPr>
          <w:ilvl w:val="1"/>
          <w:numId w:val="8"/>
        </w:numPr>
        <w:tabs>
          <w:tab w:val="left" w:pos="1080"/>
          <w:tab w:val="left" w:pos="1440"/>
        </w:tabs>
        <w:spacing w:before="0" w:after="0"/>
        <w:rPr>
          <w:del w:id="1072" w:author="Yan Heras" w:date="2018-01-22T10:39:00Z"/>
        </w:rPr>
      </w:pPr>
      <w:ins w:id="1073" w:author="Yan Heras" w:date="2018-01-22T10:38:00Z">
        <w:r>
          <w:lastRenderedPageBreak/>
          <w:t>Set code attribute code=</w:t>
        </w:r>
        <w:r w:rsidRPr="00676263">
          <w:rPr>
            <w:rStyle w:val="XMLname"/>
            <w:noProof w:val="0"/>
          </w:rPr>
          <w:t>"[</w:t>
        </w:r>
        <w:r>
          <w:rPr>
            <w:rStyle w:val="XMLname"/>
            <w:noProof w:val="0"/>
          </w:rPr>
          <w:t>The Direct Referenced Code</w:t>
        </w:r>
        <w:r w:rsidRPr="00676263">
          <w:rPr>
            <w:rStyle w:val="XMLname"/>
            <w:noProof w:val="0"/>
          </w:rPr>
          <w:t>]"</w:t>
        </w:r>
      </w:ins>
    </w:p>
    <w:p w14:paraId="4E3979BD" w14:textId="2B4979F0" w:rsidR="009D2120" w:rsidRPr="003D5DD8" w:rsidRDefault="009D2120" w:rsidP="008D5CD4">
      <w:pPr>
        <w:pStyle w:val="Caption-Fig"/>
      </w:pPr>
      <w:bookmarkStart w:id="1074" w:name="_Toc290640054"/>
      <w:bookmarkStart w:id="1075" w:name="_Toc290640643"/>
      <w:bookmarkStart w:id="1076" w:name="_Toc290641748"/>
      <w:bookmarkStart w:id="1077" w:name="_Toc487412646"/>
      <w:r w:rsidRPr="003D5DD8">
        <w:lastRenderedPageBreak/>
        <w:t xml:space="preserve">Figure </w:t>
      </w:r>
      <w:r w:rsidR="006E4296" w:rsidRPr="5430556B">
        <w:fldChar w:fldCharType="begin"/>
      </w:r>
      <w:r w:rsidR="00005CF1">
        <w:instrText xml:space="preserve"> SEQ Figure \* ARABIC </w:instrText>
      </w:r>
      <w:r w:rsidR="006E4296" w:rsidRPr="5430556B">
        <w:fldChar w:fldCharType="separate"/>
      </w:r>
      <w:r w:rsidR="0096209A">
        <w:rPr>
          <w:noProof/>
        </w:rPr>
        <w:t>13</w:t>
      </w:r>
      <w:r w:rsidR="006E4296" w:rsidRPr="5430556B">
        <w:fldChar w:fldCharType="end"/>
      </w:r>
      <w:r w:rsidRPr="003D5DD8">
        <w:t>: Not Done Example</w:t>
      </w:r>
      <w:bookmarkEnd w:id="1074"/>
      <w:bookmarkEnd w:id="1075"/>
      <w:bookmarkEnd w:id="1076"/>
      <w:bookmarkEnd w:id="1077"/>
      <w:ins w:id="1078" w:author="Yan Heras" w:date="2018-01-22T10:40:00Z">
        <w:r w:rsidR="00F91883">
          <w:t xml:space="preserve"> for QDM Element Defined with Value Set</w:t>
        </w:r>
      </w:ins>
    </w:p>
    <w:p w14:paraId="0E002FD0" w14:textId="2520E5E6" w:rsidR="009D2120" w:rsidRPr="003D5DD8" w:rsidRDefault="7F880045" w:rsidP="009D2120">
      <w:pPr>
        <w:pStyle w:val="Example"/>
      </w:pPr>
      <w:r>
        <w:t>&lt;!--Medication not done, patient refusal: Drug declined by patient - reason unknown. No "</w:t>
      </w:r>
      <w:r w:rsidR="005B65DC" w:rsidRPr="005B65DC">
        <w:rPr>
          <w:rFonts w:cs="Courier New"/>
          <w:color w:val="1A1A1A"/>
          <w:lang w:val="en"/>
        </w:rPr>
        <w:t>Low Dose Unfractionated Heparin for VTE Prophylaxis</w:t>
      </w:r>
      <w:r>
        <w:t>" were administered --&gt;</w:t>
      </w:r>
    </w:p>
    <w:p w14:paraId="38370479" w14:textId="6BBD5E4D" w:rsidR="009D2120" w:rsidRDefault="2588F33B" w:rsidP="009D2120">
      <w:pPr>
        <w:pStyle w:val="Example"/>
        <w:rPr>
          <w:ins w:id="1079" w:author="Yan Heras" w:date="2018-01-22T10:25:00Z"/>
        </w:rPr>
      </w:pPr>
      <w:r>
        <w:t>&lt;</w:t>
      </w:r>
      <w:proofErr w:type="spellStart"/>
      <w:del w:id="1080" w:author="Yan Heras" w:date="2018-01-22T10:26:00Z">
        <w:r w:rsidDel="00CE0D79">
          <w:delText xml:space="preserve">act </w:delText>
        </w:r>
      </w:del>
      <w:ins w:id="1081" w:author="Yan Heras" w:date="2018-01-22T10:26:00Z">
        <w:r w:rsidR="00CE0D79">
          <w:t>substanceAdministration</w:t>
        </w:r>
        <w:proofErr w:type="spellEnd"/>
        <w:r w:rsidR="00CE0D79">
          <w:t xml:space="preserve"> </w:t>
        </w:r>
      </w:ins>
      <w:proofErr w:type="spellStart"/>
      <w:r>
        <w:t>classCode</w:t>
      </w:r>
      <w:proofErr w:type="spellEnd"/>
      <w:r>
        <w:t>="</w:t>
      </w:r>
      <w:del w:id="1082" w:author="Yan Heras" w:date="2018-01-22T10:26:00Z">
        <w:r w:rsidDel="00CE0D79">
          <w:delText>ACT</w:delText>
        </w:r>
      </w:del>
      <w:ins w:id="1083" w:author="Yan Heras" w:date="2018-01-22T10:26:00Z">
        <w:r w:rsidR="00CE0D79">
          <w:t>SBADM</w:t>
        </w:r>
      </w:ins>
      <w:r>
        <w:t xml:space="preserve">" </w:t>
      </w:r>
      <w:proofErr w:type="spellStart"/>
      <w:r>
        <w:t>moodCode</w:t>
      </w:r>
      <w:proofErr w:type="spellEnd"/>
      <w:r>
        <w:t xml:space="preserve">="EVN" </w:t>
      </w:r>
      <w:proofErr w:type="spellStart"/>
      <w:r>
        <w:t>negationInd</w:t>
      </w:r>
      <w:proofErr w:type="spellEnd"/>
      <w:r>
        <w:t>="true"&gt;</w:t>
      </w:r>
    </w:p>
    <w:p w14:paraId="0FC486A5" w14:textId="55394DBA" w:rsidR="00CE0D79" w:rsidRPr="003D5DD8" w:rsidDel="00CE0D79" w:rsidRDefault="00CE0D79" w:rsidP="009D2120">
      <w:pPr>
        <w:pStyle w:val="Example"/>
        <w:rPr>
          <w:del w:id="1084" w:author="Yan Heras" w:date="2018-01-22T10:25:00Z"/>
        </w:rPr>
      </w:pPr>
      <w:ins w:id="1085" w:author="Yan Heras" w:date="2018-01-22T10:25:00Z">
        <w:r>
          <w:t xml:space="preserve">  &lt;</w:t>
        </w:r>
        <w:proofErr w:type="spellStart"/>
        <w:r>
          <w:t>templateId</w:t>
        </w:r>
        <w:proofErr w:type="spellEnd"/>
        <w:r>
          <w:t xml:space="preserve"> root="2.16.840.1.113883.10.20.22.4.16" extension="2014-06-09" /&gt;</w:t>
        </w:r>
      </w:ins>
    </w:p>
    <w:p w14:paraId="31B35B7E" w14:textId="16A3AE5E" w:rsidR="009D2120" w:rsidRPr="003D5DD8" w:rsidRDefault="2588F33B" w:rsidP="009D2120">
      <w:pPr>
        <w:pStyle w:val="Example"/>
      </w:pPr>
      <w:r>
        <w:t xml:space="preserve">  &lt;</w:t>
      </w:r>
      <w:proofErr w:type="spellStart"/>
      <w:r>
        <w:t>templateId</w:t>
      </w:r>
      <w:proofErr w:type="spellEnd"/>
      <w:r>
        <w:t xml:space="preserve"> root="2.16.840.1.113883.10.20.24.3.42" extension="</w:t>
      </w:r>
      <w:del w:id="1086" w:author="Yan Heras" w:date="2018-01-22T10:25:00Z">
        <w:r w:rsidDel="00CE0D79">
          <w:delText>2016-</w:delText>
        </w:r>
        <w:r w:rsidR="1AD7043A" w:rsidDel="00CE0D79">
          <w:br/>
        </w:r>
        <w:r w:rsidDel="00CE0D79">
          <w:delText xml:space="preserve">    02-01</w:delText>
        </w:r>
      </w:del>
      <w:ins w:id="1087" w:author="Yan Heras" w:date="2018-01-22T10:25:00Z">
        <w:r w:rsidR="00CE0D79">
          <w:t>2017-08-01</w:t>
        </w:r>
      </w:ins>
      <w:r>
        <w:t>" /&gt;</w:t>
      </w:r>
    </w:p>
    <w:p w14:paraId="48C9B9D4" w14:textId="7B0F0260" w:rsidR="009D2120" w:rsidRPr="003D5DD8" w:rsidRDefault="7F880045" w:rsidP="009D2120">
      <w:pPr>
        <w:pStyle w:val="Example"/>
      </w:pPr>
      <w:r>
        <w:t xml:space="preserve">  &lt;id root="</w:t>
      </w:r>
      <w:del w:id="1088" w:author="Yan Heras" w:date="2018-01-22T10:29:00Z">
        <w:r w:rsidDel="00CE0D79">
          <w:delText>517d5bbb-03a8-4400-8a78-7543216411</w:delText>
        </w:r>
      </w:del>
      <w:del w:id="1089" w:author="Yan Heras" w:date="2018-01-22T10:30:00Z">
        <w:r w:rsidDel="00CE0D79">
          <w:delText>59</w:delText>
        </w:r>
      </w:del>
      <w:ins w:id="1090" w:author="Yan Heras" w:date="2018-01-22T10:30:00Z">
        <w:r w:rsidR="00CE0D79" w:rsidRPr="00CE0D79">
          <w:t>48cb49dc-2bf7-43e9-9824-8538665158f8</w:t>
        </w:r>
      </w:ins>
      <w:r>
        <w:t>" /&gt;</w:t>
      </w:r>
    </w:p>
    <w:p w14:paraId="7DEAD7AC" w14:textId="1FF8DB3D" w:rsidR="009D2120" w:rsidRPr="003D5DD8" w:rsidDel="00CE0D79" w:rsidRDefault="2588F33B" w:rsidP="009D2120">
      <w:pPr>
        <w:pStyle w:val="Example"/>
        <w:rPr>
          <w:del w:id="1091" w:author="Yan Heras" w:date="2018-01-22T10:26:00Z"/>
        </w:rPr>
      </w:pPr>
      <w:del w:id="1092" w:author="Yan Heras" w:date="2018-01-22T10:26:00Z">
        <w:r w:rsidDel="00CE0D79">
          <w:delText xml:space="preserve">  &lt;code code="416118004" displayName="Administration"</w:delText>
        </w:r>
      </w:del>
    </w:p>
    <w:p w14:paraId="3560E3A3" w14:textId="5BAC5F16" w:rsidR="009D2120" w:rsidRPr="003D5DD8" w:rsidDel="00CE0D79" w:rsidRDefault="2588F33B" w:rsidP="009D2120">
      <w:pPr>
        <w:pStyle w:val="Example"/>
        <w:rPr>
          <w:del w:id="1093" w:author="Yan Heras" w:date="2018-01-22T10:26:00Z"/>
        </w:rPr>
      </w:pPr>
      <w:del w:id="1094" w:author="Yan Heras" w:date="2018-01-22T10:26:00Z">
        <w:r w:rsidRPr="1725540E" w:rsidDel="00CE0D79">
          <w:delText xml:space="preserve">    </w:delText>
        </w:r>
        <w:r w:rsidDel="00CE0D79">
          <w:delText>codeSystem="2.16.840.1.113883.6.96" codeSystemName="SNOMED-CT" /&gt;</w:delText>
        </w:r>
      </w:del>
    </w:p>
    <w:p w14:paraId="6109AB52" w14:textId="77777777" w:rsidR="009D2120" w:rsidRPr="003D5DD8" w:rsidRDefault="2588F33B" w:rsidP="009D2120">
      <w:pPr>
        <w:pStyle w:val="Example"/>
      </w:pPr>
      <w:r>
        <w:t xml:space="preserve">  &lt;</w:t>
      </w:r>
      <w:proofErr w:type="spellStart"/>
      <w:r>
        <w:t>statusCode</w:t>
      </w:r>
      <w:proofErr w:type="spellEnd"/>
      <w:r>
        <w:t xml:space="preserve"> code="completed" /&gt;</w:t>
      </w:r>
    </w:p>
    <w:p w14:paraId="4AFE5117" w14:textId="77777777" w:rsidR="009D2120" w:rsidRPr="003D5DD8" w:rsidRDefault="2588F33B" w:rsidP="009D2120">
      <w:pPr>
        <w:pStyle w:val="Example"/>
      </w:pPr>
      <w:r w:rsidRPr="1725540E">
        <w:t xml:space="preserve">  ...  </w:t>
      </w:r>
    </w:p>
    <w:p w14:paraId="1979B334" w14:textId="5E0D53E4" w:rsidR="009D2120" w:rsidRPr="003D5DD8" w:rsidDel="00CE0D79" w:rsidRDefault="2588F33B" w:rsidP="009D2120">
      <w:pPr>
        <w:pStyle w:val="Example"/>
        <w:rPr>
          <w:del w:id="1095" w:author="Yan Heras" w:date="2018-01-22T10:27:00Z"/>
        </w:rPr>
      </w:pPr>
      <w:del w:id="1096" w:author="Yan Heras" w:date="2018-01-22T10:27:00Z">
        <w:r w:rsidDel="00CE0D79">
          <w:delText xml:space="preserve">  &lt;entryRelationship</w:delText>
        </w:r>
        <w:r w:rsidRPr="1725540E" w:rsidDel="00CE0D79">
          <w:delText xml:space="preserve"> </w:delText>
        </w:r>
        <w:r w:rsidDel="00CE0D79">
          <w:delText>typeCode="COMP"&gt;</w:delText>
        </w:r>
      </w:del>
    </w:p>
    <w:p w14:paraId="6CDC8F2E" w14:textId="77117C97" w:rsidR="009D2120" w:rsidRPr="003D5DD8" w:rsidDel="00CE0D79" w:rsidRDefault="2588F33B" w:rsidP="009D2120">
      <w:pPr>
        <w:pStyle w:val="Example"/>
        <w:rPr>
          <w:del w:id="1097" w:author="Yan Heras" w:date="2018-01-22T10:27:00Z"/>
        </w:rPr>
      </w:pPr>
      <w:del w:id="1098" w:author="Yan Heras" w:date="2018-01-22T10:27:00Z">
        <w:r w:rsidDel="00CE0D79">
          <w:delText xml:space="preserve">    &lt;substanceAdministration</w:delText>
        </w:r>
        <w:r w:rsidRPr="1725540E" w:rsidDel="00CE0D79">
          <w:delText xml:space="preserve"> </w:delText>
        </w:r>
        <w:r w:rsidDel="00CE0D79">
          <w:delText>classCode="SBADM" moodCode="EVN"&gt;</w:delText>
        </w:r>
      </w:del>
    </w:p>
    <w:p w14:paraId="646DC7E0" w14:textId="2BB9985A" w:rsidR="009D2120" w:rsidRPr="003D5DD8" w:rsidDel="00CE0D79" w:rsidRDefault="2588F33B" w:rsidP="009D2120">
      <w:pPr>
        <w:pStyle w:val="Example"/>
        <w:rPr>
          <w:del w:id="1099" w:author="Yan Heras" w:date="2018-01-22T10:27:00Z"/>
        </w:rPr>
      </w:pPr>
      <w:del w:id="1100" w:author="Yan Heras" w:date="2018-01-22T10:27:00Z">
        <w:r w:rsidRPr="1725540E" w:rsidDel="00CE0D79">
          <w:delText xml:space="preserve">    ...</w:delText>
        </w:r>
      </w:del>
    </w:p>
    <w:p w14:paraId="6299D96E" w14:textId="0E1E73F6" w:rsidR="009D2120" w:rsidRPr="003D5DD8" w:rsidDel="00CE0D79" w:rsidRDefault="009D2120" w:rsidP="009D2120">
      <w:pPr>
        <w:pStyle w:val="Example"/>
        <w:tabs>
          <w:tab w:val="left" w:pos="7140"/>
        </w:tabs>
        <w:rPr>
          <w:del w:id="1101" w:author="Yan Heras" w:date="2018-01-22T10:27:00Z"/>
        </w:rPr>
      </w:pPr>
      <w:del w:id="1102" w:author="Yan Heras" w:date="2018-01-22T10:27:00Z">
        <w:r w:rsidRPr="003D5DD8" w:rsidDel="00CE0D79">
          <w:delText xml:space="preserve">      &lt;manufacturedProduct</w:delText>
        </w:r>
        <w:r w:rsidRPr="1725540E" w:rsidDel="00CE0D79">
          <w:delText xml:space="preserve"> </w:delText>
        </w:r>
        <w:r w:rsidRPr="003D5DD8" w:rsidDel="00CE0D79">
          <w:delText>classCode="MANU"&gt;</w:delText>
        </w:r>
        <w:r w:rsidRPr="003D5DD8" w:rsidDel="00CE0D79">
          <w:tab/>
        </w:r>
      </w:del>
    </w:p>
    <w:p w14:paraId="433730DF" w14:textId="37DECE4D" w:rsidR="009D2120" w:rsidRPr="003D5DD8" w:rsidDel="00CE0D79" w:rsidRDefault="2588F33B" w:rsidP="009D2120">
      <w:pPr>
        <w:pStyle w:val="Example"/>
        <w:rPr>
          <w:del w:id="1103" w:author="Yan Heras" w:date="2018-01-22T10:27:00Z"/>
        </w:rPr>
      </w:pPr>
      <w:del w:id="1104" w:author="Yan Heras" w:date="2018-01-22T10:27:00Z">
        <w:r w:rsidDel="00CE0D79">
          <w:delText xml:space="preserve">        &lt;templateId root="2.16.840.1.113883.10.20.22.4.23"</w:delText>
        </w:r>
      </w:del>
    </w:p>
    <w:p w14:paraId="375AA1AC" w14:textId="1FF0900A" w:rsidR="009D2120" w:rsidRPr="003D5DD8" w:rsidDel="00CE0D79" w:rsidRDefault="7F880045" w:rsidP="009D2120">
      <w:pPr>
        <w:pStyle w:val="Example"/>
        <w:rPr>
          <w:del w:id="1105" w:author="Yan Heras" w:date="2018-01-22T10:27:00Z"/>
        </w:rPr>
      </w:pPr>
      <w:del w:id="1106" w:author="Yan Heras" w:date="2018-01-22T10:27:00Z">
        <w:r w:rsidDel="00CE0D79">
          <w:delText xml:space="preserve">            extension="2014-06-09" /&gt;</w:delText>
        </w:r>
      </w:del>
    </w:p>
    <w:p w14:paraId="2AF901FA" w14:textId="2CE7E8D3" w:rsidR="009D2120" w:rsidRPr="003D5DD8" w:rsidDel="00CE0D79" w:rsidRDefault="7F880045" w:rsidP="009D2120">
      <w:pPr>
        <w:pStyle w:val="Example"/>
        <w:rPr>
          <w:del w:id="1107" w:author="Yan Heras" w:date="2018-01-22T10:27:00Z"/>
        </w:rPr>
      </w:pPr>
      <w:del w:id="1108" w:author="Yan Heras" w:date="2018-01-22T10:27:00Z">
        <w:r w:rsidDel="00CE0D79">
          <w:delText xml:space="preserve">        &lt;id root="37bfe02a-3e97-4bd6-9197-bbd0ed0de79e" /&gt;</w:delText>
        </w:r>
      </w:del>
    </w:p>
    <w:p w14:paraId="2DCD9A08" w14:textId="23C51B56" w:rsidR="009D2120" w:rsidRPr="003D5DD8" w:rsidDel="00CE0D79" w:rsidRDefault="2588F33B" w:rsidP="009D2120">
      <w:pPr>
        <w:pStyle w:val="Example"/>
        <w:rPr>
          <w:del w:id="1109" w:author="Yan Heras" w:date="2018-01-22T10:27:00Z"/>
        </w:rPr>
      </w:pPr>
      <w:del w:id="1110" w:author="Yan Heras" w:date="2018-01-22T10:27:00Z">
        <w:r w:rsidDel="00CE0D79">
          <w:delText xml:space="preserve">        &lt;manufacturedMaterial&gt;</w:delText>
        </w:r>
      </w:del>
    </w:p>
    <w:p w14:paraId="439ADFF3" w14:textId="028551B2" w:rsidR="009D2120" w:rsidRPr="003D5DD8" w:rsidDel="00CE0D79" w:rsidRDefault="2588F33B" w:rsidP="009D2120">
      <w:pPr>
        <w:pStyle w:val="Example"/>
        <w:rPr>
          <w:del w:id="1111" w:author="Yan Heras" w:date="2018-01-22T10:27:00Z"/>
        </w:rPr>
      </w:pPr>
      <w:del w:id="1112" w:author="Yan Heras" w:date="2018-01-22T10:27:00Z">
        <w:r w:rsidDel="00CE0D79">
          <w:delText xml:space="preserve">          &lt;code nullFlavor="NA" </w:delText>
        </w:r>
      </w:del>
    </w:p>
    <w:p w14:paraId="278E4C37" w14:textId="6D141DBA" w:rsidR="009D2120" w:rsidRPr="003D5DD8" w:rsidDel="00CE0D79" w:rsidRDefault="2588F33B" w:rsidP="009D2120">
      <w:pPr>
        <w:pStyle w:val="Example"/>
        <w:rPr>
          <w:del w:id="1113" w:author="Yan Heras" w:date="2018-01-22T10:27:00Z"/>
        </w:rPr>
      </w:pPr>
      <w:del w:id="1114" w:author="Yan Heras" w:date="2018-01-22T10:27:00Z">
        <w:r w:rsidRPr="1725540E" w:rsidDel="00CE0D79">
          <w:delText xml:space="preserve">           </w:delText>
        </w:r>
        <w:r w:rsidDel="00CE0D79">
          <w:delText>sdtc:valueSet="</w:delText>
        </w:r>
        <w:r w:rsidR="005B65DC" w:rsidRPr="005B65DC" w:rsidDel="00CE0D79">
          <w:rPr>
            <w:rFonts w:cs="Courier New"/>
            <w:color w:val="1A1A1A"/>
            <w:lang w:val="en"/>
          </w:rPr>
          <w:delText>2.16.840.1.113762.1.4.1045.39</w:delText>
        </w:r>
      </w:del>
    </w:p>
    <w:p w14:paraId="190E92C7" w14:textId="11FEB9B5" w:rsidR="009D2120" w:rsidRPr="003D5DD8" w:rsidDel="00CE0D79" w:rsidRDefault="2588F33B" w:rsidP="009D2120">
      <w:pPr>
        <w:pStyle w:val="Example"/>
        <w:rPr>
          <w:del w:id="1115" w:author="Yan Heras" w:date="2018-01-22T10:27:00Z"/>
        </w:rPr>
      </w:pPr>
      <w:del w:id="1116" w:author="Yan Heras" w:date="2018-01-22T10:27:00Z">
        <w:r w:rsidDel="00CE0D79">
          <w:delText xml:space="preserve">            &lt;originalText&gt; None of value set: </w:delText>
        </w:r>
        <w:r w:rsidR="005B65DC" w:rsidRPr="005B65DC" w:rsidDel="00CE0D79">
          <w:rPr>
            <w:rFonts w:cs="Courier New"/>
            <w:color w:val="1A1A1A"/>
            <w:lang w:val="en"/>
          </w:rPr>
          <w:delText>Low Dose Unfractionated Heparin for VTE Prophylaxis</w:delText>
        </w:r>
        <w:r w:rsidDel="00CE0D79">
          <w:delText>&lt;/originalText&gt;</w:delText>
        </w:r>
      </w:del>
    </w:p>
    <w:p w14:paraId="5F21A9FE" w14:textId="17991AF0" w:rsidR="009D2120" w:rsidRPr="003D5DD8" w:rsidDel="00CE0D79" w:rsidRDefault="7F880045" w:rsidP="009D2120">
      <w:pPr>
        <w:pStyle w:val="Example"/>
        <w:rPr>
          <w:del w:id="1117" w:author="Yan Heras" w:date="2018-01-22T10:27:00Z"/>
        </w:rPr>
      </w:pPr>
      <w:del w:id="1118" w:author="Yan Heras" w:date="2018-01-22T10:27:00Z">
        <w:r w:rsidDel="00CE0D79">
          <w:delText xml:space="preserve">          &lt;/code&gt;</w:delText>
        </w:r>
      </w:del>
    </w:p>
    <w:p w14:paraId="29835CFA" w14:textId="2B5D6D16" w:rsidR="009D2120" w:rsidRPr="003D5DD8" w:rsidDel="00CE0D79" w:rsidRDefault="2588F33B" w:rsidP="009D2120">
      <w:pPr>
        <w:pStyle w:val="Example"/>
        <w:rPr>
          <w:del w:id="1119" w:author="Yan Heras" w:date="2018-01-22T10:27:00Z"/>
        </w:rPr>
      </w:pPr>
      <w:del w:id="1120" w:author="Yan Heras" w:date="2018-01-22T10:27:00Z">
        <w:r w:rsidDel="00CE0D79">
          <w:delText xml:space="preserve">        &lt;/manufacturedMaterial&gt;</w:delText>
        </w:r>
      </w:del>
    </w:p>
    <w:p w14:paraId="2F92A548" w14:textId="2AE0AB25" w:rsidR="009D2120" w:rsidRPr="003D5DD8" w:rsidDel="00CE0D79" w:rsidRDefault="2588F33B" w:rsidP="009D2120">
      <w:pPr>
        <w:pStyle w:val="Example"/>
        <w:rPr>
          <w:del w:id="1121" w:author="Yan Heras" w:date="2018-01-22T10:27:00Z"/>
        </w:rPr>
      </w:pPr>
      <w:del w:id="1122" w:author="Yan Heras" w:date="2018-01-22T10:27:00Z">
        <w:r w:rsidDel="00CE0D79">
          <w:delText xml:space="preserve">      &lt;/manufacturedProduct&gt;</w:delText>
        </w:r>
      </w:del>
    </w:p>
    <w:p w14:paraId="27DB996B" w14:textId="45533EE7" w:rsidR="009D2120" w:rsidRPr="003D5DD8" w:rsidDel="00CE0D79" w:rsidRDefault="2588F33B" w:rsidP="009D2120">
      <w:pPr>
        <w:pStyle w:val="Example"/>
        <w:rPr>
          <w:del w:id="1123" w:author="Yan Heras" w:date="2018-01-22T10:27:00Z"/>
        </w:rPr>
      </w:pPr>
      <w:del w:id="1124" w:author="Yan Heras" w:date="2018-01-22T10:27:00Z">
        <w:r w:rsidRPr="1725540E" w:rsidDel="00CE0D79">
          <w:delText xml:space="preserve">    ...</w:delText>
        </w:r>
      </w:del>
    </w:p>
    <w:p w14:paraId="2E9964AE" w14:textId="2CB80733" w:rsidR="009D2120" w:rsidRPr="003D5DD8" w:rsidDel="00CE0D79" w:rsidRDefault="2588F33B" w:rsidP="009D2120">
      <w:pPr>
        <w:pStyle w:val="Example"/>
        <w:rPr>
          <w:del w:id="1125" w:author="Yan Heras" w:date="2018-01-22T10:27:00Z"/>
        </w:rPr>
      </w:pPr>
      <w:del w:id="1126" w:author="Yan Heras" w:date="2018-01-22T10:27:00Z">
        <w:r w:rsidDel="00CE0D79">
          <w:delText xml:space="preserve">    &lt;/substanceAdministration&gt;</w:delText>
        </w:r>
      </w:del>
    </w:p>
    <w:p w14:paraId="519C9157" w14:textId="2F2E29B8" w:rsidR="005B65DC" w:rsidDel="00CE0D79" w:rsidRDefault="2588F33B" w:rsidP="009D2120">
      <w:pPr>
        <w:pStyle w:val="Example"/>
        <w:rPr>
          <w:del w:id="1127" w:author="Yan Heras" w:date="2018-01-22T10:27:00Z"/>
        </w:rPr>
      </w:pPr>
      <w:del w:id="1128" w:author="Yan Heras" w:date="2018-01-22T10:27:00Z">
        <w:r w:rsidDel="00CE0D79">
          <w:delText xml:space="preserve">  &lt;/entryRelationship&gt; </w:delText>
        </w:r>
      </w:del>
    </w:p>
    <w:p w14:paraId="19033B0F" w14:textId="772BF135" w:rsidR="00CE0D79" w:rsidRDefault="00CE0D79" w:rsidP="009D2120">
      <w:pPr>
        <w:pStyle w:val="Example"/>
        <w:rPr>
          <w:ins w:id="1129" w:author="Yan Heras" w:date="2018-01-22T10:27:00Z"/>
        </w:rPr>
      </w:pPr>
      <w:ins w:id="1130" w:author="Yan Heras" w:date="2018-01-22T10:27:00Z">
        <w:r>
          <w:t xml:space="preserve">  &lt;</w:t>
        </w:r>
        <w:proofErr w:type="gramStart"/>
        <w:r>
          <w:t>consumable</w:t>
        </w:r>
        <w:proofErr w:type="gramEnd"/>
        <w:r>
          <w:t>&gt;</w:t>
        </w:r>
      </w:ins>
    </w:p>
    <w:p w14:paraId="52D2AC61" w14:textId="24B62CA6" w:rsidR="00CE0D79" w:rsidRDefault="00CE0D79" w:rsidP="00CE0D79">
      <w:pPr>
        <w:pStyle w:val="Example"/>
        <w:ind w:firstLine="540"/>
        <w:rPr>
          <w:ins w:id="1131" w:author="Yan Heras" w:date="2018-01-22T10:28:00Z"/>
        </w:rPr>
      </w:pPr>
      <w:ins w:id="1132" w:author="Yan Heras" w:date="2018-01-22T10:27:00Z">
        <w:r>
          <w:t>&lt;</w:t>
        </w:r>
        <w:proofErr w:type="spellStart"/>
        <w:r>
          <w:t>manufacturedProduct</w:t>
        </w:r>
        <w:proofErr w:type="spellEnd"/>
        <w:r>
          <w:t xml:space="preserve"> </w:t>
        </w:r>
        <w:proofErr w:type="spellStart"/>
        <w:r>
          <w:t>classCode</w:t>
        </w:r>
        <w:proofErr w:type="spellEnd"/>
        <w:r>
          <w:t>=</w:t>
        </w:r>
      </w:ins>
      <w:ins w:id="1133" w:author="Yan Heras" w:date="2018-01-22T10:28:00Z">
        <w:r>
          <w:t>”MANU”&gt;</w:t>
        </w:r>
      </w:ins>
    </w:p>
    <w:p w14:paraId="63D2F4CE" w14:textId="49D2A471" w:rsidR="00CE0D79" w:rsidRDefault="00CE0D79" w:rsidP="00CE0D79">
      <w:pPr>
        <w:pStyle w:val="Example"/>
        <w:ind w:firstLine="540"/>
        <w:rPr>
          <w:ins w:id="1134" w:author="Yan Heras" w:date="2018-01-22T10:29:00Z"/>
        </w:rPr>
      </w:pPr>
      <w:ins w:id="1135" w:author="Yan Heras" w:date="2018-01-22T10:28:00Z">
        <w:r>
          <w:t>&lt;</w:t>
        </w:r>
        <w:proofErr w:type="spellStart"/>
        <w:r>
          <w:t>templateId</w:t>
        </w:r>
        <w:proofErr w:type="spellEnd"/>
        <w:r>
          <w:t xml:space="preserve"> root=”2.16.840.1.113883.10.20.22.4.23" extension="2014-06-09" /&gt;</w:t>
        </w:r>
      </w:ins>
    </w:p>
    <w:p w14:paraId="30FB6090" w14:textId="562C8161" w:rsidR="00CE0D79" w:rsidRDefault="00CE0D79" w:rsidP="00CE0D79">
      <w:pPr>
        <w:pStyle w:val="Example"/>
        <w:ind w:firstLine="540"/>
        <w:rPr>
          <w:ins w:id="1136" w:author="Yan Heras" w:date="2018-01-22T10:30:00Z"/>
        </w:rPr>
      </w:pPr>
      <w:ins w:id="1137" w:author="Yan Heras" w:date="2018-01-22T10:29:00Z">
        <w:r>
          <w:t>&lt;id root=”</w:t>
        </w:r>
        <w:r w:rsidRPr="00CE0D79">
          <w:t>9a985c44-ced7-4323-a6ec-e2937563a6b6</w:t>
        </w:r>
        <w:r>
          <w:t>”/&gt;</w:t>
        </w:r>
      </w:ins>
    </w:p>
    <w:p w14:paraId="09DB161D" w14:textId="5DB36D7C" w:rsidR="00CE0D79" w:rsidRDefault="00CE0D79" w:rsidP="00CE0D79">
      <w:pPr>
        <w:pStyle w:val="Example"/>
        <w:ind w:firstLine="540"/>
        <w:rPr>
          <w:ins w:id="1138" w:author="Yan Heras" w:date="2018-01-22T10:30:00Z"/>
        </w:rPr>
      </w:pPr>
      <w:ins w:id="1139" w:author="Yan Heras" w:date="2018-01-22T10:30:00Z">
        <w:r>
          <w:t>&lt;</w:t>
        </w:r>
        <w:proofErr w:type="spellStart"/>
        <w:proofErr w:type="gramStart"/>
        <w:r>
          <w:t>manufacturedMaterial</w:t>
        </w:r>
        <w:proofErr w:type="spellEnd"/>
        <w:proofErr w:type="gramEnd"/>
        <w:r>
          <w:t>&gt;</w:t>
        </w:r>
      </w:ins>
    </w:p>
    <w:p w14:paraId="34EC061E" w14:textId="799DA46B" w:rsidR="00CE0D79" w:rsidRDefault="00CE0D79" w:rsidP="00CE0D79">
      <w:pPr>
        <w:pStyle w:val="Example"/>
        <w:ind w:firstLine="540"/>
        <w:rPr>
          <w:ins w:id="1140" w:author="Yan Heras" w:date="2018-01-22T10:31:00Z"/>
        </w:rPr>
      </w:pPr>
      <w:ins w:id="1141" w:author="Yan Heras" w:date="2018-01-22T10:30:00Z">
        <w:r>
          <w:t xml:space="preserve">  &lt;code </w:t>
        </w:r>
        <w:proofErr w:type="spellStart"/>
        <w:r>
          <w:t>nullFlavor</w:t>
        </w:r>
        <w:proofErr w:type="spellEnd"/>
        <w:r>
          <w:t xml:space="preserve">=”NA” </w:t>
        </w:r>
        <w:proofErr w:type="spellStart"/>
        <w:r>
          <w:t>sdtc</w:t>
        </w:r>
        <w:proofErr w:type="gramStart"/>
        <w:r>
          <w:t>:valueSet</w:t>
        </w:r>
        <w:proofErr w:type="spellEnd"/>
        <w:proofErr w:type="gramEnd"/>
        <w:r>
          <w:t>=”</w:t>
        </w:r>
      </w:ins>
      <w:ins w:id="1142" w:author="Yan Heras" w:date="2018-01-22T10:31:00Z">
        <w:r>
          <w:t>2.16.840.1.113883.3.464.1003.196.12.1001”&gt;</w:t>
        </w:r>
      </w:ins>
    </w:p>
    <w:p w14:paraId="2D0A2797" w14:textId="7D110790" w:rsidR="00CE0D79" w:rsidRDefault="00CE0D79" w:rsidP="00CE0D79">
      <w:pPr>
        <w:pStyle w:val="Example"/>
        <w:ind w:firstLine="540"/>
        <w:rPr>
          <w:ins w:id="1143" w:author="Yan Heras" w:date="2018-01-22T10:31:00Z"/>
        </w:rPr>
      </w:pPr>
      <w:ins w:id="1144" w:author="Yan Heras" w:date="2018-01-22T10:31:00Z">
        <w:r>
          <w:t xml:space="preserve">     &lt;</w:t>
        </w:r>
        <w:proofErr w:type="spellStart"/>
        <w:proofErr w:type="gramStart"/>
        <w:r>
          <w:t>originalText</w:t>
        </w:r>
        <w:proofErr w:type="spellEnd"/>
        <w:proofErr w:type="gramEnd"/>
        <w:r>
          <w:t>&gt;</w:t>
        </w:r>
      </w:ins>
    </w:p>
    <w:p w14:paraId="2FB99189" w14:textId="148B4FA4" w:rsidR="00CE0D79" w:rsidRDefault="00CE0D79" w:rsidP="00CE0D79">
      <w:pPr>
        <w:pStyle w:val="Example"/>
        <w:ind w:firstLine="540"/>
        <w:rPr>
          <w:ins w:id="1145" w:author="Yan Heras" w:date="2018-01-22T10:31:00Z"/>
        </w:rPr>
      </w:pPr>
      <w:ins w:id="1146" w:author="Yan Heras" w:date="2018-01-22T10:31:00Z">
        <w:r>
          <w:t xml:space="preserve">        None of the value set: Antibiotic Medications for Pharyngitis</w:t>
        </w:r>
      </w:ins>
    </w:p>
    <w:p w14:paraId="115C1481" w14:textId="6A92EB5F" w:rsidR="00CE0D79" w:rsidRDefault="00CE0D79" w:rsidP="00CE0D79">
      <w:pPr>
        <w:pStyle w:val="Example"/>
        <w:ind w:firstLine="540"/>
        <w:rPr>
          <w:ins w:id="1147" w:author="Yan Heras" w:date="2018-01-22T10:32:00Z"/>
        </w:rPr>
      </w:pPr>
      <w:ins w:id="1148" w:author="Yan Heras" w:date="2018-01-22T10:32:00Z">
        <w:r>
          <w:t xml:space="preserve">     &lt;/</w:t>
        </w:r>
        <w:proofErr w:type="spellStart"/>
        <w:r>
          <w:t>originalText</w:t>
        </w:r>
        <w:proofErr w:type="spellEnd"/>
        <w:r>
          <w:t>&gt;</w:t>
        </w:r>
      </w:ins>
    </w:p>
    <w:p w14:paraId="3F7AF196" w14:textId="73C9A6F5" w:rsidR="00CE0D79" w:rsidRDefault="00CE0D79" w:rsidP="00CE0D79">
      <w:pPr>
        <w:pStyle w:val="Example"/>
        <w:ind w:firstLine="540"/>
        <w:rPr>
          <w:ins w:id="1149" w:author="Yan Heras" w:date="2018-01-22T10:32:00Z"/>
        </w:rPr>
      </w:pPr>
      <w:ins w:id="1150" w:author="Yan Heras" w:date="2018-01-22T10:32:00Z">
        <w:r>
          <w:t xml:space="preserve">  &lt;/code&gt;</w:t>
        </w:r>
      </w:ins>
    </w:p>
    <w:p w14:paraId="215C7A39" w14:textId="0723C1E7" w:rsidR="00CE0D79" w:rsidRDefault="00CE0D79" w:rsidP="00CE0D79">
      <w:pPr>
        <w:pStyle w:val="Example"/>
        <w:ind w:firstLine="540"/>
        <w:rPr>
          <w:ins w:id="1151" w:author="Yan Heras" w:date="2018-01-22T10:32:00Z"/>
        </w:rPr>
      </w:pPr>
      <w:ins w:id="1152" w:author="Yan Heras" w:date="2018-01-22T10:32:00Z">
        <w:r>
          <w:t>&lt;/</w:t>
        </w:r>
        <w:proofErr w:type="spellStart"/>
        <w:r>
          <w:t>manufacturedMateiral</w:t>
        </w:r>
        <w:proofErr w:type="spellEnd"/>
        <w:r>
          <w:t>&gt;</w:t>
        </w:r>
      </w:ins>
    </w:p>
    <w:p w14:paraId="01D28208" w14:textId="5420B5B7" w:rsidR="00CE0D79" w:rsidRDefault="00CE0D79" w:rsidP="00CE0D79">
      <w:pPr>
        <w:pStyle w:val="Example"/>
        <w:ind w:firstLine="540"/>
        <w:rPr>
          <w:ins w:id="1153" w:author="Yan Heras" w:date="2018-01-22T10:32:00Z"/>
        </w:rPr>
      </w:pPr>
      <w:ins w:id="1154" w:author="Yan Heras" w:date="2018-01-22T10:32:00Z">
        <w:r>
          <w:t>&lt;/</w:t>
        </w:r>
        <w:proofErr w:type="spellStart"/>
        <w:r>
          <w:t>manufacturedProduct</w:t>
        </w:r>
        <w:proofErr w:type="spellEnd"/>
        <w:r>
          <w:t>&gt;</w:t>
        </w:r>
      </w:ins>
    </w:p>
    <w:p w14:paraId="03D316DC" w14:textId="05E81577" w:rsidR="00CE0D79" w:rsidRDefault="00CE0D79" w:rsidP="00CE0D79">
      <w:pPr>
        <w:pStyle w:val="Example"/>
        <w:rPr>
          <w:ins w:id="1155" w:author="Yan Heras" w:date="2018-01-22T10:27:00Z"/>
        </w:rPr>
      </w:pPr>
      <w:ins w:id="1156" w:author="Yan Heras" w:date="2018-01-22T10:32:00Z">
        <w:r>
          <w:t xml:space="preserve">  &lt;/consumable&gt;</w:t>
        </w:r>
      </w:ins>
    </w:p>
    <w:p w14:paraId="14E58259" w14:textId="77777777" w:rsidR="005B65DC" w:rsidRDefault="005B65DC" w:rsidP="009D2120">
      <w:pPr>
        <w:pStyle w:val="Example"/>
      </w:pPr>
      <w:r>
        <w:t xml:space="preserve">  &lt;</w:t>
      </w:r>
      <w:proofErr w:type="spellStart"/>
      <w:r>
        <w:t>entryRelationship</w:t>
      </w:r>
      <w:proofErr w:type="spellEnd"/>
      <w:r>
        <w:t xml:space="preserve"> </w:t>
      </w:r>
      <w:proofErr w:type="spellStart"/>
      <w:r>
        <w:t>typeCode</w:t>
      </w:r>
      <w:proofErr w:type="spellEnd"/>
      <w:r>
        <w:t>=”RSON”&gt;</w:t>
      </w:r>
    </w:p>
    <w:p w14:paraId="7B5A6236" w14:textId="77777777" w:rsidR="005B65DC" w:rsidRDefault="005B65DC" w:rsidP="005B65DC">
      <w:pPr>
        <w:pStyle w:val="Example"/>
      </w:pPr>
      <w:r>
        <w:t xml:space="preserve">     &lt;observation </w:t>
      </w:r>
      <w:proofErr w:type="spellStart"/>
      <w:r>
        <w:t>classCode</w:t>
      </w:r>
      <w:proofErr w:type="spellEnd"/>
      <w:r>
        <w:t xml:space="preserve">="OBS" </w:t>
      </w:r>
      <w:proofErr w:type="spellStart"/>
      <w:r>
        <w:t>moodCode</w:t>
      </w:r>
      <w:proofErr w:type="spellEnd"/>
      <w:r>
        <w:t>="EVN"&gt;</w:t>
      </w:r>
    </w:p>
    <w:p w14:paraId="5576BDBB" w14:textId="77777777" w:rsidR="005B65DC" w:rsidRDefault="005B65DC" w:rsidP="005B65DC">
      <w:pPr>
        <w:pStyle w:val="Example"/>
      </w:pPr>
      <w:r>
        <w:t xml:space="preserve">      &lt;</w:t>
      </w:r>
      <w:proofErr w:type="spellStart"/>
      <w:r>
        <w:t>templateId</w:t>
      </w:r>
      <w:proofErr w:type="spellEnd"/>
      <w:r>
        <w:t xml:space="preserve"> root="2.16.840.1.113883.10.20.24.3.88" </w:t>
      </w:r>
    </w:p>
    <w:p w14:paraId="4759A28C" w14:textId="04192CF3" w:rsidR="005B65DC" w:rsidRDefault="005B65DC" w:rsidP="005B65DC">
      <w:pPr>
        <w:pStyle w:val="Example"/>
      </w:pPr>
      <w:r>
        <w:t xml:space="preserve">        </w:t>
      </w:r>
      <w:proofErr w:type="gramStart"/>
      <w:r>
        <w:t>extension</w:t>
      </w:r>
      <w:proofErr w:type="gramEnd"/>
      <w:r>
        <w:t>="</w:t>
      </w:r>
      <w:del w:id="1157" w:author="Yan Heras" w:date="2018-01-22T10:33:00Z">
        <w:r w:rsidDel="00CE0D79">
          <w:delText>2014-12-01</w:delText>
        </w:r>
      </w:del>
      <w:ins w:id="1158" w:author="Yan Heras" w:date="2018-01-22T10:33:00Z">
        <w:r w:rsidR="00CE0D79">
          <w:t>2017-08-01</w:t>
        </w:r>
      </w:ins>
      <w:r>
        <w:t>" /&gt;</w:t>
      </w:r>
    </w:p>
    <w:p w14:paraId="54BDB91D" w14:textId="1D24519A" w:rsidR="005B65DC" w:rsidDel="00CE0D79" w:rsidRDefault="005B65DC" w:rsidP="005B65DC">
      <w:pPr>
        <w:pStyle w:val="Example"/>
        <w:rPr>
          <w:del w:id="1159" w:author="Yan Heras" w:date="2018-01-22T10:34:00Z"/>
        </w:rPr>
      </w:pPr>
      <w:del w:id="1160" w:author="Yan Heras" w:date="2018-01-22T10:34:00Z">
        <w:r w:rsidDel="00CE0D79">
          <w:delText xml:space="preserve">      &lt;id root="</w:delText>
        </w:r>
      </w:del>
      <w:del w:id="1161" w:author="Yan Heras" w:date="2018-01-22T10:33:00Z">
        <w:r w:rsidRPr="005B65DC" w:rsidDel="00CE0D79">
          <w:delText>3ff5ea2c-fc03-48ed-a1ee-44b4ee48defc</w:delText>
        </w:r>
      </w:del>
      <w:del w:id="1162" w:author="Yan Heras" w:date="2018-01-22T10:34:00Z">
        <w:r w:rsidDel="00CE0D79">
          <w:delText>" /&gt;</w:delText>
        </w:r>
      </w:del>
    </w:p>
    <w:p w14:paraId="0D7368BA" w14:textId="77777777" w:rsidR="005B65DC" w:rsidRDefault="005B65DC" w:rsidP="005B65DC">
      <w:pPr>
        <w:pStyle w:val="Example"/>
      </w:pPr>
      <w:r>
        <w:t xml:space="preserve">      &lt;code code="77301-0" </w:t>
      </w:r>
    </w:p>
    <w:p w14:paraId="1F855D39" w14:textId="77777777" w:rsidR="005B65DC" w:rsidRDefault="005B65DC" w:rsidP="005B65DC">
      <w:pPr>
        <w:pStyle w:val="Example"/>
      </w:pPr>
      <w:r>
        <w:t xml:space="preserve">        </w:t>
      </w:r>
      <w:proofErr w:type="spellStart"/>
      <w:proofErr w:type="gramStart"/>
      <w:r>
        <w:t>codeSystem</w:t>
      </w:r>
      <w:proofErr w:type="spellEnd"/>
      <w:proofErr w:type="gramEnd"/>
      <w:r>
        <w:t xml:space="preserve">="2.16.840.1.113883.6.1" </w:t>
      </w:r>
    </w:p>
    <w:p w14:paraId="5A560948" w14:textId="77777777" w:rsidR="005B65DC" w:rsidRDefault="005B65DC" w:rsidP="005B65DC">
      <w:pPr>
        <w:pStyle w:val="Example"/>
      </w:pPr>
      <w:r>
        <w:t xml:space="preserve">        </w:t>
      </w:r>
      <w:proofErr w:type="spellStart"/>
      <w:proofErr w:type="gramStart"/>
      <w:r>
        <w:t>displayName</w:t>
      </w:r>
      <w:proofErr w:type="spellEnd"/>
      <w:proofErr w:type="gramEnd"/>
      <w:r>
        <w:t>="Reason care action performed or not"</w:t>
      </w:r>
    </w:p>
    <w:p w14:paraId="31AEE420" w14:textId="77777777" w:rsidR="005B65DC" w:rsidRDefault="005B65DC" w:rsidP="005B65DC">
      <w:pPr>
        <w:pStyle w:val="Example"/>
      </w:pPr>
      <w:r>
        <w:t xml:space="preserve">        </w:t>
      </w:r>
      <w:proofErr w:type="spellStart"/>
      <w:proofErr w:type="gramStart"/>
      <w:r>
        <w:t>codeSystemName</w:t>
      </w:r>
      <w:proofErr w:type="spellEnd"/>
      <w:proofErr w:type="gramEnd"/>
      <w:r>
        <w:t>="LOINC" /&gt;</w:t>
      </w:r>
    </w:p>
    <w:p w14:paraId="1D7278B8" w14:textId="0CD06DE1" w:rsidR="005B65DC" w:rsidDel="00CE0D79" w:rsidRDefault="005B65DC" w:rsidP="005B65DC">
      <w:pPr>
        <w:pStyle w:val="Example"/>
        <w:rPr>
          <w:del w:id="1163" w:author="Yan Heras" w:date="2018-01-22T10:35:00Z"/>
        </w:rPr>
      </w:pPr>
      <w:del w:id="1164" w:author="Yan Heras" w:date="2018-01-22T10:35:00Z">
        <w:r w:rsidDel="00CE0D79">
          <w:delText xml:space="preserve">      &lt;statusCode code="completed" /&gt;</w:delText>
        </w:r>
      </w:del>
    </w:p>
    <w:p w14:paraId="4B8DDD32" w14:textId="155B38EB" w:rsidR="005B65DC" w:rsidDel="00CE0D79" w:rsidRDefault="005B65DC" w:rsidP="005B65DC">
      <w:pPr>
        <w:pStyle w:val="Example"/>
        <w:rPr>
          <w:del w:id="1165" w:author="Yan Heras" w:date="2018-01-22T10:35:00Z"/>
        </w:rPr>
      </w:pPr>
      <w:del w:id="1166" w:author="Yan Heras" w:date="2018-01-22T10:35:00Z">
        <w:r w:rsidDel="00CE0D79">
          <w:delText xml:space="preserve">      &lt;effectiveTime&gt;</w:delText>
        </w:r>
      </w:del>
    </w:p>
    <w:p w14:paraId="1C6BA367" w14:textId="67A35D25" w:rsidR="005B65DC" w:rsidDel="00CE0D79" w:rsidRDefault="005B65DC" w:rsidP="005B65DC">
      <w:pPr>
        <w:pStyle w:val="Example"/>
        <w:rPr>
          <w:del w:id="1167" w:author="Yan Heras" w:date="2018-01-22T10:35:00Z"/>
        </w:rPr>
      </w:pPr>
      <w:del w:id="1168" w:author="Yan Heras" w:date="2018-01-22T10:35:00Z">
        <w:r w:rsidDel="00CE0D79">
          <w:delText xml:space="preserve">        &lt;low value="20150301" /&gt;</w:delText>
        </w:r>
      </w:del>
    </w:p>
    <w:p w14:paraId="686870E5" w14:textId="0139431D" w:rsidR="005B65DC" w:rsidDel="00CE0D79" w:rsidRDefault="005B65DC" w:rsidP="005B65DC">
      <w:pPr>
        <w:pStyle w:val="Example"/>
        <w:rPr>
          <w:del w:id="1169" w:author="Yan Heras" w:date="2018-01-22T10:35:00Z"/>
        </w:rPr>
      </w:pPr>
      <w:del w:id="1170" w:author="Yan Heras" w:date="2018-01-22T10:35:00Z">
        <w:r w:rsidDel="00CE0D79">
          <w:lastRenderedPageBreak/>
          <w:delText xml:space="preserve">      &lt;/effectiveTime&gt;</w:delText>
        </w:r>
      </w:del>
    </w:p>
    <w:p w14:paraId="09BFF02A" w14:textId="0902A842" w:rsidR="005B65DC" w:rsidRDefault="005B65DC" w:rsidP="005B65DC">
      <w:pPr>
        <w:pStyle w:val="Example"/>
      </w:pPr>
      <w:r>
        <w:t xml:space="preserve">      &lt;value </w:t>
      </w:r>
      <w:proofErr w:type="spellStart"/>
      <w:r>
        <w:t>xsi</w:t>
      </w:r>
      <w:proofErr w:type="gramStart"/>
      <w:r>
        <w:t>:type</w:t>
      </w:r>
      <w:proofErr w:type="spellEnd"/>
      <w:proofErr w:type="gramEnd"/>
      <w:r>
        <w:t xml:space="preserve">="CD" code="182897004" </w:t>
      </w:r>
    </w:p>
    <w:p w14:paraId="236D2F1C" w14:textId="77777777" w:rsidR="005B65DC" w:rsidRDefault="005B65DC" w:rsidP="005B65DC">
      <w:pPr>
        <w:pStyle w:val="Example"/>
      </w:pPr>
      <w:r>
        <w:t xml:space="preserve">        </w:t>
      </w:r>
      <w:proofErr w:type="spellStart"/>
      <w:proofErr w:type="gramStart"/>
      <w:r>
        <w:t>codeSystem</w:t>
      </w:r>
      <w:proofErr w:type="spellEnd"/>
      <w:proofErr w:type="gramEnd"/>
      <w:r>
        <w:t>="2.16.840.1.113883.6.96"</w:t>
      </w:r>
    </w:p>
    <w:p w14:paraId="2EB51353" w14:textId="43939DC1" w:rsidR="005B65DC" w:rsidRDefault="005B65DC" w:rsidP="005B65DC">
      <w:pPr>
        <w:pStyle w:val="Example"/>
      </w:pPr>
      <w:r>
        <w:t xml:space="preserve">        </w:t>
      </w:r>
      <w:proofErr w:type="spellStart"/>
      <w:proofErr w:type="gramStart"/>
      <w:r>
        <w:t>displayName</w:t>
      </w:r>
      <w:proofErr w:type="spellEnd"/>
      <w:proofErr w:type="gramEnd"/>
      <w:r>
        <w:t xml:space="preserve">="Drug declined by patient – side effects (situation)" </w:t>
      </w:r>
    </w:p>
    <w:p w14:paraId="73B31BEF" w14:textId="77777777" w:rsidR="005B65DC" w:rsidRDefault="005B65DC" w:rsidP="005B65DC">
      <w:pPr>
        <w:pStyle w:val="Example"/>
      </w:pPr>
      <w:r>
        <w:t xml:space="preserve">        </w:t>
      </w:r>
      <w:proofErr w:type="spellStart"/>
      <w:proofErr w:type="gramStart"/>
      <w:r>
        <w:t>codeSystemName</w:t>
      </w:r>
      <w:proofErr w:type="spellEnd"/>
      <w:proofErr w:type="gramEnd"/>
      <w:r>
        <w:t>="SNOMED CT"</w:t>
      </w:r>
    </w:p>
    <w:p w14:paraId="39439649" w14:textId="33140903" w:rsidR="005B65DC" w:rsidRDefault="005B65DC" w:rsidP="005B65DC">
      <w:pPr>
        <w:pStyle w:val="Example"/>
      </w:pPr>
      <w:del w:id="1171" w:author="Yan Heras" w:date="2018-01-22T10:35:00Z">
        <w:r w:rsidDel="00CE0D79">
          <w:delText xml:space="preserve">        sdtc:valueSet="2.16.840.1.113883.3.117.1.7.1.93" </w:delText>
        </w:r>
      </w:del>
      <w:r>
        <w:t>/&gt;</w:t>
      </w:r>
    </w:p>
    <w:p w14:paraId="70E94F19" w14:textId="77777777" w:rsidR="005B65DC" w:rsidRDefault="005B65DC" w:rsidP="005B65DC">
      <w:pPr>
        <w:pStyle w:val="Example"/>
      </w:pPr>
      <w:r>
        <w:t xml:space="preserve">    &lt;/observation&gt;</w:t>
      </w:r>
    </w:p>
    <w:p w14:paraId="2B6008A0" w14:textId="67EBB7A5" w:rsidR="005B65DC" w:rsidRDefault="005B65DC" w:rsidP="009D2120">
      <w:pPr>
        <w:pStyle w:val="Example"/>
      </w:pPr>
      <w:r>
        <w:t xml:space="preserve">  &lt;/</w:t>
      </w:r>
      <w:proofErr w:type="spellStart"/>
      <w:r>
        <w:t>entryRelationship</w:t>
      </w:r>
      <w:proofErr w:type="spellEnd"/>
      <w:r>
        <w:t>&gt;</w:t>
      </w:r>
    </w:p>
    <w:p w14:paraId="2EA1D88C" w14:textId="77777777" w:rsidR="00C81F0F" w:rsidRPr="003D5DD8" w:rsidRDefault="2588F33B" w:rsidP="00C81F0F">
      <w:pPr>
        <w:pStyle w:val="Example"/>
      </w:pPr>
      <w:r w:rsidRPr="1725540E">
        <w:t xml:space="preserve">  ...</w:t>
      </w:r>
    </w:p>
    <w:p w14:paraId="11FD2EA8" w14:textId="77777777" w:rsidR="00C34F8E" w:rsidRDefault="00C34F8E" w:rsidP="00C34F8E">
      <w:pPr>
        <w:pStyle w:val="Heading3"/>
      </w:pPr>
      <w:bookmarkStart w:id="1172" w:name="_Toc486370158"/>
      <w:bookmarkStart w:id="1173" w:name="_Toc453590829"/>
      <w:bookmarkStart w:id="1174" w:name="_Toc444112985"/>
      <w:bookmarkStart w:id="1175" w:name="_Toc263963378"/>
      <w:bookmarkStart w:id="1176" w:name="_Toc266957829"/>
      <w:bookmarkStart w:id="1177" w:name="_Toc266970683"/>
      <w:bookmarkStart w:id="1178" w:name="_Toc267071946"/>
      <w:bookmarkStart w:id="1179" w:name="_Toc267559049"/>
      <w:bookmarkStart w:id="1180" w:name="_Toc267682220"/>
      <w:bookmarkStart w:id="1181" w:name="_Toc267835287"/>
      <w:bookmarkStart w:id="1182" w:name="_Toc393981209"/>
      <w:r>
        <w:t>HQR Validations</w:t>
      </w:r>
      <w:bookmarkEnd w:id="1172"/>
    </w:p>
    <w:p w14:paraId="38F3948F" w14:textId="77777777" w:rsidR="00C34F8E" w:rsidRPr="00E73168" w:rsidRDefault="2588F33B" w:rsidP="00C34F8E">
      <w:pPr>
        <w:pStyle w:val="BodyText0"/>
      </w:pPr>
      <w:r>
        <w:t>This section details additional validatio</w:t>
      </w:r>
      <w:r w:rsidR="00353C5E">
        <w:t>n rules specified by CMS for</w:t>
      </w:r>
      <w:r>
        <w:t xml:space="preserve"> HQR. Submissions that do not conform to these constraints will result in files being rejected by the Hospital </w:t>
      </w:r>
      <w:proofErr w:type="spellStart"/>
      <w:r>
        <w:t>eCQM</w:t>
      </w:r>
      <w:proofErr w:type="spellEnd"/>
      <w:r>
        <w:t xml:space="preserve"> </w:t>
      </w:r>
      <w:proofErr w:type="gramStart"/>
      <w:r>
        <w:t>Reporting</w:t>
      </w:r>
      <w:proofErr w:type="gramEnd"/>
      <w:r>
        <w:t xml:space="preserve"> System.</w:t>
      </w:r>
    </w:p>
    <w:p w14:paraId="73970E42" w14:textId="77777777" w:rsidR="00C34F8E" w:rsidRPr="003D5DD8" w:rsidRDefault="00C34F8E" w:rsidP="00C34F8E">
      <w:pPr>
        <w:pStyle w:val="Heading4"/>
      </w:pPr>
      <w:bookmarkStart w:id="1183" w:name="_Toc486370159"/>
      <w:r>
        <w:t>Validation Rules for Encounter Performed (V3)</w:t>
      </w:r>
      <w:bookmarkEnd w:id="1183"/>
    </w:p>
    <w:p w14:paraId="050AF1CA" w14:textId="77777777" w:rsidR="00C34F8E" w:rsidRPr="003D5DD8" w:rsidRDefault="2588F33B" w:rsidP="00C34F8E">
      <w:pPr>
        <w:pStyle w:val="BodyText0"/>
      </w:pPr>
      <w:r>
        <w:t xml:space="preserve">The </w:t>
      </w:r>
      <w:proofErr w:type="spellStart"/>
      <w:r>
        <w:t>effectiveTime</w:t>
      </w:r>
      <w:proofErr w:type="spellEnd"/>
      <w:r>
        <w:t xml:space="preserve"> low value represents the encounter performed admission time, and the </w:t>
      </w:r>
      <w:proofErr w:type="spellStart"/>
      <w:r>
        <w:t>effectiveTime</w:t>
      </w:r>
      <w:proofErr w:type="spellEnd"/>
      <w:r>
        <w:t xml:space="preserve"> high value represents the encounter performed discharge time. </w:t>
      </w:r>
    </w:p>
    <w:p w14:paraId="0FEA96F2" w14:textId="6C3EBF08" w:rsidR="00C34F8E" w:rsidRPr="002F6441" w:rsidRDefault="7F880045">
      <w:pPr>
        <w:pStyle w:val="BodyText0"/>
        <w:rPr>
          <w:rStyle w:val="keyword"/>
          <w:rFonts w:eastAsia="SimSun"/>
          <w:b w:val="0"/>
          <w:caps w:val="0"/>
          <w:sz w:val="22"/>
          <w:szCs w:val="24"/>
        </w:rPr>
      </w:pPr>
      <w:r>
        <w:t xml:space="preserve">The following are additional Encounter Performed validation rules for HQR </w:t>
      </w:r>
      <w:r w:rsidR="00E4023D">
        <w:t>QRDA I</w:t>
      </w:r>
      <w:r>
        <w:t xml:space="preserve"> submissions. </w:t>
      </w:r>
    </w:p>
    <w:p w14:paraId="35AD7D1C" w14:textId="5A8B9381" w:rsidR="00C34F8E" w:rsidRPr="009D24A8" w:rsidRDefault="7F880045" w:rsidP="00616BCA">
      <w:pPr>
        <w:pStyle w:val="LightGrid-Accent31"/>
        <w:numPr>
          <w:ilvl w:val="0"/>
          <w:numId w:val="20"/>
        </w:numPr>
        <w:spacing w:after="40" w:line="260" w:lineRule="exact"/>
        <w:ind w:left="504"/>
        <w:jc w:val="left"/>
      </w:pPr>
      <w:r>
        <w:t xml:space="preserve">The system </w:t>
      </w:r>
      <w:r w:rsidRPr="00626300">
        <w:rPr>
          <w:b/>
          <w:sz w:val="20"/>
        </w:rPr>
        <w:t>SHALL</w:t>
      </w:r>
      <w:r w:rsidRPr="00626300">
        <w:rPr>
          <w:sz w:val="20"/>
        </w:rPr>
        <w:t xml:space="preserve"> </w:t>
      </w:r>
      <w:r>
        <w:t xml:space="preserve">reject </w:t>
      </w:r>
      <w:r w:rsidR="00E4023D">
        <w:t>QRDA I</w:t>
      </w:r>
      <w:r>
        <w:t xml:space="preserve"> files if the Encounter Performed Discharge Date is null (CONF: CMS_0060).</w:t>
      </w:r>
    </w:p>
    <w:p w14:paraId="5BA561AE" w14:textId="1144D877" w:rsidR="00C34F8E" w:rsidRPr="009D24A8" w:rsidRDefault="2588F33B" w:rsidP="00616BCA">
      <w:pPr>
        <w:pStyle w:val="LightGrid-Accent31"/>
        <w:numPr>
          <w:ilvl w:val="0"/>
          <w:numId w:val="20"/>
        </w:numPr>
        <w:spacing w:after="40" w:line="260" w:lineRule="exact"/>
        <w:ind w:left="504"/>
        <w:jc w:val="left"/>
      </w:pPr>
      <w:r>
        <w:t xml:space="preserve">The system </w:t>
      </w:r>
      <w:r w:rsidRPr="00626300">
        <w:rPr>
          <w:b/>
          <w:sz w:val="20"/>
        </w:rPr>
        <w:t>SHALL</w:t>
      </w:r>
      <w:r w:rsidRPr="00626300">
        <w:rPr>
          <w:sz w:val="20"/>
        </w:rPr>
        <w:t xml:space="preserve"> </w:t>
      </w:r>
      <w:r>
        <w:t xml:space="preserve">reject </w:t>
      </w:r>
      <w:r w:rsidR="00E4023D">
        <w:t>QRDA I</w:t>
      </w:r>
      <w:r>
        <w:t xml:space="preserve"> files if the Encounter Performed Discharge Date (</w:t>
      </w:r>
      <w:proofErr w:type="spellStart"/>
      <w:r>
        <w:t>effectiveTime</w:t>
      </w:r>
      <w:proofErr w:type="spellEnd"/>
      <w:r>
        <w:t>/high value) is after the upload date (discharge date is in the future) (CONF: CMS_0061).</w:t>
      </w:r>
    </w:p>
    <w:p w14:paraId="72A12720" w14:textId="08AFC906" w:rsidR="00C34F8E" w:rsidRPr="00007687" w:rsidRDefault="2588F33B" w:rsidP="00616BCA">
      <w:pPr>
        <w:pStyle w:val="LightGrid-Accent31"/>
        <w:numPr>
          <w:ilvl w:val="0"/>
          <w:numId w:val="20"/>
        </w:numPr>
        <w:spacing w:after="40" w:line="260" w:lineRule="exact"/>
        <w:ind w:left="504"/>
        <w:jc w:val="left"/>
      </w:pPr>
      <w:r>
        <w:t xml:space="preserve">The system </w:t>
      </w:r>
      <w:r w:rsidRPr="00626300">
        <w:rPr>
          <w:b/>
          <w:sz w:val="20"/>
        </w:rPr>
        <w:t>SHALL</w:t>
      </w:r>
      <w:r w:rsidRPr="00626300">
        <w:rPr>
          <w:sz w:val="20"/>
        </w:rPr>
        <w:t xml:space="preserve"> </w:t>
      </w:r>
      <w:r>
        <w:t xml:space="preserve">reject </w:t>
      </w:r>
      <w:r w:rsidR="00E4023D">
        <w:t>QRDA I</w:t>
      </w:r>
      <w:r>
        <w:t xml:space="preserve"> files if the Encounter Performed Admission Date (</w:t>
      </w:r>
      <w:proofErr w:type="spellStart"/>
      <w:r>
        <w:t>effectiveTime</w:t>
      </w:r>
      <w:proofErr w:type="spellEnd"/>
      <w:r>
        <w:t>/low value) is after the Encounter Performed Discharge Date (</w:t>
      </w:r>
      <w:proofErr w:type="spellStart"/>
      <w:r>
        <w:t>effectiveTime</w:t>
      </w:r>
      <w:proofErr w:type="spellEnd"/>
      <w:r>
        <w:t>/high value) (CONF: CMS_0062).</w:t>
      </w:r>
    </w:p>
    <w:p w14:paraId="2B66EB71" w14:textId="77777777" w:rsidR="00C34F8E" w:rsidRPr="009D24A8" w:rsidRDefault="0008273D" w:rsidP="00616BCA">
      <w:pPr>
        <w:pStyle w:val="LightGrid-Accent31"/>
        <w:numPr>
          <w:ilvl w:val="0"/>
          <w:numId w:val="20"/>
        </w:numPr>
        <w:spacing w:after="40" w:line="260" w:lineRule="exact"/>
        <w:ind w:left="504"/>
        <w:jc w:val="left"/>
      </w:pPr>
      <w:r>
        <w:t xml:space="preserve">There are no Encounter Performed Discharge Dates within the reporting period found in the QRDA (CONF: CMS_0063). </w:t>
      </w:r>
    </w:p>
    <w:p w14:paraId="71A58E60" w14:textId="77777777" w:rsidR="00C34F8E" w:rsidRDefault="00C34F8E" w:rsidP="00C34F8E">
      <w:pPr>
        <w:pStyle w:val="Heading4"/>
      </w:pPr>
      <w:bookmarkStart w:id="1184" w:name="_Toc486370160"/>
      <w:r>
        <w:t>Other HQR Validations</w:t>
      </w:r>
      <w:bookmarkEnd w:id="1184"/>
      <w:r>
        <w:t xml:space="preserve"> </w:t>
      </w:r>
    </w:p>
    <w:p w14:paraId="7753ECA3" w14:textId="23151662" w:rsidR="00C34F8E" w:rsidRPr="002F6441" w:rsidRDefault="00C34F8E">
      <w:pPr>
        <w:pStyle w:val="Caption-nospace"/>
        <w:rPr>
          <w:rFonts w:ascii="Arial" w:hAnsi="Arial" w:cs="Arial"/>
          <w:sz w:val="22"/>
          <w:szCs w:val="22"/>
        </w:rPr>
      </w:pPr>
      <w:bookmarkStart w:id="1185" w:name="_Toc487412659"/>
      <w:r w:rsidRPr="4318A88E">
        <w:rPr>
          <w:rFonts w:ascii="Arial" w:eastAsia="Arial" w:hAnsi="Arial" w:cs="Arial"/>
          <w:sz w:val="22"/>
          <w:szCs w:val="22"/>
        </w:rPr>
        <w:t xml:space="preserve">Table </w:t>
      </w:r>
      <w:r w:rsidRPr="4318A88E">
        <w:fldChar w:fldCharType="begin"/>
      </w:r>
      <w:r w:rsidRPr="00B0168D">
        <w:rPr>
          <w:rFonts w:ascii="Arial" w:hAnsi="Arial" w:cs="Arial"/>
          <w:sz w:val="22"/>
          <w:szCs w:val="22"/>
        </w:rPr>
        <w:instrText xml:space="preserve"> SEQ Table \* ARABIC </w:instrText>
      </w:r>
      <w:r w:rsidRPr="4318A88E">
        <w:rPr>
          <w:rFonts w:ascii="Arial" w:hAnsi="Arial" w:cs="Arial"/>
          <w:sz w:val="22"/>
          <w:szCs w:val="22"/>
        </w:rPr>
        <w:fldChar w:fldCharType="separate"/>
      </w:r>
      <w:r w:rsidR="0096209A">
        <w:rPr>
          <w:rFonts w:ascii="Arial" w:hAnsi="Arial" w:cs="Arial"/>
          <w:noProof/>
          <w:sz w:val="22"/>
          <w:szCs w:val="22"/>
        </w:rPr>
        <w:t>13</w:t>
      </w:r>
      <w:r w:rsidRPr="4318A88E">
        <w:fldChar w:fldCharType="end"/>
      </w:r>
      <w:r w:rsidRPr="4318A88E">
        <w:rPr>
          <w:rFonts w:ascii="Arial" w:eastAsia="Arial" w:hAnsi="Arial" w:cs="Arial"/>
          <w:sz w:val="22"/>
          <w:szCs w:val="22"/>
        </w:rPr>
        <w:t>: Other Validation Rules for HQR Programs</w:t>
      </w:r>
      <w:bookmarkEnd w:id="1185"/>
    </w:p>
    <w:tbl>
      <w:tblPr>
        <w:tblW w:w="4944" w:type="pct"/>
        <w:tblLook w:val="04A0" w:firstRow="1" w:lastRow="0" w:firstColumn="1" w:lastColumn="0" w:noHBand="0" w:noVBand="1"/>
      </w:tblPr>
      <w:tblGrid>
        <w:gridCol w:w="1217"/>
        <w:gridCol w:w="3014"/>
        <w:gridCol w:w="5238"/>
      </w:tblGrid>
      <w:tr w:rsidR="00C34F8E" w:rsidRPr="00D6290E" w14:paraId="06E0C6DF" w14:textId="77777777" w:rsidTr="00725847">
        <w:trPr>
          <w:tblHeader/>
        </w:trPr>
        <w:tc>
          <w:tcPr>
            <w:tcW w:w="1217" w:type="dxa"/>
            <w:tcBorders>
              <w:top w:val="single" w:sz="4" w:space="0" w:color="auto"/>
              <w:left w:val="single" w:sz="4" w:space="0" w:color="auto"/>
              <w:bottom w:val="single" w:sz="4" w:space="0" w:color="auto"/>
              <w:right w:val="single" w:sz="4" w:space="0" w:color="auto"/>
            </w:tcBorders>
            <w:shd w:val="clear" w:color="auto" w:fill="1F497D"/>
          </w:tcPr>
          <w:p w14:paraId="69AA1B7A" w14:textId="77777777" w:rsidR="00C34F8E" w:rsidRPr="002F6441" w:rsidRDefault="7F880045">
            <w:pPr>
              <w:pStyle w:val="TableHead"/>
              <w:rPr>
                <w:rFonts w:cs="Arial"/>
                <w:sz w:val="22"/>
              </w:rPr>
            </w:pPr>
            <w:r w:rsidRPr="11B61B0A">
              <w:rPr>
                <w:rFonts w:eastAsia="Arial" w:cs="Arial"/>
                <w:sz w:val="22"/>
              </w:rPr>
              <w:t>CONF. #</w:t>
            </w:r>
          </w:p>
        </w:tc>
        <w:tc>
          <w:tcPr>
            <w:tcW w:w="3014" w:type="dxa"/>
            <w:tcBorders>
              <w:top w:val="single" w:sz="4" w:space="0" w:color="auto"/>
              <w:left w:val="single" w:sz="4" w:space="0" w:color="auto"/>
              <w:bottom w:val="single" w:sz="4" w:space="0" w:color="auto"/>
              <w:right w:val="single" w:sz="4" w:space="0" w:color="auto"/>
            </w:tcBorders>
            <w:shd w:val="clear" w:color="auto" w:fill="1F497D"/>
            <w:hideMark/>
          </w:tcPr>
          <w:p w14:paraId="3DED17AC" w14:textId="77777777" w:rsidR="00C34F8E" w:rsidRPr="002F6441" w:rsidRDefault="7F880045">
            <w:pPr>
              <w:pStyle w:val="TableHead"/>
              <w:rPr>
                <w:rFonts w:cs="Arial"/>
                <w:sz w:val="22"/>
              </w:rPr>
            </w:pPr>
            <w:r w:rsidRPr="11B61B0A">
              <w:rPr>
                <w:rFonts w:eastAsia="Arial" w:cs="Arial"/>
                <w:sz w:val="22"/>
              </w:rPr>
              <w:t>Validation Performed</w:t>
            </w:r>
          </w:p>
        </w:tc>
        <w:tc>
          <w:tcPr>
            <w:tcW w:w="5238" w:type="dxa"/>
            <w:tcBorders>
              <w:top w:val="single" w:sz="4" w:space="0" w:color="auto"/>
              <w:left w:val="nil"/>
              <w:bottom w:val="single" w:sz="4" w:space="0" w:color="auto"/>
              <w:right w:val="single" w:sz="4" w:space="0" w:color="auto"/>
            </w:tcBorders>
            <w:shd w:val="clear" w:color="auto" w:fill="1F497D"/>
            <w:hideMark/>
          </w:tcPr>
          <w:p w14:paraId="4BB20118" w14:textId="53C5465F" w:rsidR="00C34F8E" w:rsidRPr="002F6441" w:rsidRDefault="00725847">
            <w:pPr>
              <w:pStyle w:val="TableHead"/>
              <w:rPr>
                <w:rFonts w:cs="Arial"/>
                <w:sz w:val="22"/>
              </w:rPr>
            </w:pPr>
            <w:r>
              <w:rPr>
                <w:rFonts w:eastAsia="Arial" w:cs="Arial"/>
                <w:sz w:val="22"/>
              </w:rPr>
              <w:t>Description</w:t>
            </w:r>
            <w:r w:rsidR="7F880045" w:rsidRPr="11B61B0A">
              <w:rPr>
                <w:rFonts w:eastAsia="Arial" w:cs="Arial"/>
                <w:sz w:val="22"/>
              </w:rPr>
              <w:t xml:space="preserve"> of Error Message and File Rejection</w:t>
            </w:r>
          </w:p>
        </w:tc>
      </w:tr>
      <w:tr w:rsidR="00C34F8E" w:rsidRPr="00D6290E" w14:paraId="51E19483" w14:textId="77777777" w:rsidTr="009770B9">
        <w:tc>
          <w:tcPr>
            <w:tcW w:w="1217" w:type="dxa"/>
            <w:tcBorders>
              <w:top w:val="single" w:sz="4" w:space="0" w:color="auto"/>
              <w:left w:val="single" w:sz="4" w:space="0" w:color="auto"/>
              <w:bottom w:val="single" w:sz="4" w:space="0" w:color="auto"/>
              <w:right w:val="single" w:sz="4" w:space="0" w:color="auto"/>
            </w:tcBorders>
          </w:tcPr>
          <w:p w14:paraId="783A019F" w14:textId="77777777" w:rsidR="00C34F8E" w:rsidRPr="00D6290E" w:rsidRDefault="00C34F8E" w:rsidP="0053634F">
            <w:pPr>
              <w:pStyle w:val="TableText"/>
            </w:pPr>
            <w:r w:rsidRPr="00D6290E">
              <w:t>CMS_0066</w:t>
            </w:r>
          </w:p>
        </w:tc>
        <w:tc>
          <w:tcPr>
            <w:tcW w:w="3014" w:type="dxa"/>
            <w:tcBorders>
              <w:top w:val="single" w:sz="4" w:space="0" w:color="auto"/>
              <w:left w:val="single" w:sz="4" w:space="0" w:color="auto"/>
              <w:bottom w:val="single" w:sz="4" w:space="0" w:color="auto"/>
              <w:right w:val="single" w:sz="4" w:space="0" w:color="auto"/>
            </w:tcBorders>
            <w:shd w:val="clear" w:color="auto" w:fill="auto"/>
            <w:hideMark/>
          </w:tcPr>
          <w:p w14:paraId="645D1BD5" w14:textId="77777777" w:rsidR="00C34F8E" w:rsidRPr="00D6290E" w:rsidRDefault="00C34F8E" w:rsidP="0053634F">
            <w:pPr>
              <w:pStyle w:val="TableText"/>
            </w:pPr>
            <w:r w:rsidRPr="00D6290E">
              <w:t>CCN (NULL) cannot be validated.</w:t>
            </w:r>
          </w:p>
        </w:tc>
        <w:tc>
          <w:tcPr>
            <w:tcW w:w="5238" w:type="dxa"/>
            <w:tcBorders>
              <w:top w:val="single" w:sz="4" w:space="0" w:color="auto"/>
              <w:left w:val="nil"/>
              <w:bottom w:val="single" w:sz="4" w:space="0" w:color="auto"/>
              <w:right w:val="single" w:sz="4" w:space="0" w:color="auto"/>
            </w:tcBorders>
            <w:shd w:val="clear" w:color="auto" w:fill="auto"/>
            <w:hideMark/>
          </w:tcPr>
          <w:p w14:paraId="6301A9F2" w14:textId="7D92FD29" w:rsidR="00C34F8E" w:rsidRPr="00D6290E" w:rsidRDefault="00C34F8E" w:rsidP="00EC57EB">
            <w:pPr>
              <w:pStyle w:val="TableText"/>
            </w:pPr>
            <w:r w:rsidRPr="00D6290E">
              <w:t>CCN passes Schematron format check but the value does not appear in HQR lookup of valid CCNs. CCN is Null</w:t>
            </w:r>
            <w:r w:rsidR="00EC57EB">
              <w:t>, resulting in this message</w:t>
            </w:r>
            <w:r w:rsidRPr="00D6290E">
              <w:t>.</w:t>
            </w:r>
          </w:p>
        </w:tc>
      </w:tr>
      <w:tr w:rsidR="00C34F8E" w:rsidRPr="00D6290E" w14:paraId="289317B8" w14:textId="77777777" w:rsidTr="009770B9">
        <w:tc>
          <w:tcPr>
            <w:tcW w:w="1217" w:type="dxa"/>
            <w:tcBorders>
              <w:top w:val="nil"/>
              <w:left w:val="single" w:sz="4" w:space="0" w:color="auto"/>
              <w:bottom w:val="single" w:sz="4" w:space="0" w:color="auto"/>
              <w:right w:val="single" w:sz="4" w:space="0" w:color="auto"/>
            </w:tcBorders>
          </w:tcPr>
          <w:p w14:paraId="560B3922" w14:textId="77777777" w:rsidR="00C34F8E" w:rsidRPr="00D6290E" w:rsidRDefault="00C34F8E" w:rsidP="0053634F">
            <w:pPr>
              <w:pStyle w:val="TableText"/>
            </w:pPr>
            <w:r w:rsidRPr="00D6290E">
              <w:t>CMS_0067</w:t>
            </w:r>
          </w:p>
        </w:tc>
        <w:tc>
          <w:tcPr>
            <w:tcW w:w="3014" w:type="dxa"/>
            <w:tcBorders>
              <w:top w:val="nil"/>
              <w:left w:val="single" w:sz="4" w:space="0" w:color="auto"/>
              <w:bottom w:val="single" w:sz="4" w:space="0" w:color="auto"/>
              <w:right w:val="single" w:sz="4" w:space="0" w:color="auto"/>
            </w:tcBorders>
            <w:shd w:val="clear" w:color="auto" w:fill="auto"/>
            <w:hideMark/>
          </w:tcPr>
          <w:p w14:paraId="079BBB80" w14:textId="77777777" w:rsidR="00C34F8E" w:rsidRPr="00D6290E" w:rsidRDefault="00C34F8E" w:rsidP="0053634F">
            <w:pPr>
              <w:pStyle w:val="TableText"/>
            </w:pPr>
            <w:r w:rsidRPr="00D6290E">
              <w:t>Submitter ( %s ) is not authorized to submit for this provider ( %s )</w:t>
            </w:r>
          </w:p>
        </w:tc>
        <w:tc>
          <w:tcPr>
            <w:tcW w:w="5238" w:type="dxa"/>
            <w:tcBorders>
              <w:top w:val="nil"/>
              <w:left w:val="nil"/>
              <w:bottom w:val="single" w:sz="4" w:space="0" w:color="auto"/>
              <w:right w:val="single" w:sz="4" w:space="0" w:color="auto"/>
            </w:tcBorders>
            <w:shd w:val="clear" w:color="auto" w:fill="auto"/>
            <w:hideMark/>
          </w:tcPr>
          <w:p w14:paraId="7C74D16C" w14:textId="043F0452" w:rsidR="00C34F8E" w:rsidRPr="00D6290E" w:rsidRDefault="00C34F8E" w:rsidP="0053634F">
            <w:pPr>
              <w:pStyle w:val="TableText"/>
            </w:pPr>
            <w:r w:rsidRPr="00D6290E">
              <w:t xml:space="preserve">Lookup performed and found that the Submitter (vendor) has not been authorized to submit data on behalf of the hospital (using the CCN in the </w:t>
            </w:r>
            <w:r w:rsidR="00E4023D">
              <w:t>QRDA I</w:t>
            </w:r>
            <w:r w:rsidR="00EC57EB">
              <w:t xml:space="preserve"> file</w:t>
            </w:r>
            <w:r w:rsidRPr="00D6290E">
              <w:t>).</w:t>
            </w:r>
          </w:p>
        </w:tc>
      </w:tr>
      <w:tr w:rsidR="00C34F8E" w:rsidRPr="00D6290E" w14:paraId="154A95E4" w14:textId="77777777" w:rsidTr="009770B9">
        <w:tc>
          <w:tcPr>
            <w:tcW w:w="1217" w:type="dxa"/>
            <w:tcBorders>
              <w:top w:val="nil"/>
              <w:left w:val="single" w:sz="4" w:space="0" w:color="auto"/>
              <w:bottom w:val="single" w:sz="4" w:space="0" w:color="auto"/>
              <w:right w:val="single" w:sz="4" w:space="0" w:color="auto"/>
            </w:tcBorders>
          </w:tcPr>
          <w:p w14:paraId="2E01AE82" w14:textId="77777777" w:rsidR="00C34F8E" w:rsidRPr="00D6290E" w:rsidRDefault="00C34F8E" w:rsidP="0053634F">
            <w:pPr>
              <w:pStyle w:val="TableText"/>
            </w:pPr>
            <w:r w:rsidRPr="00D6290E">
              <w:t>CMS_0068</w:t>
            </w:r>
          </w:p>
        </w:tc>
        <w:tc>
          <w:tcPr>
            <w:tcW w:w="3014" w:type="dxa"/>
            <w:tcBorders>
              <w:top w:val="nil"/>
              <w:left w:val="single" w:sz="4" w:space="0" w:color="auto"/>
              <w:bottom w:val="single" w:sz="4" w:space="0" w:color="auto"/>
              <w:right w:val="single" w:sz="4" w:space="0" w:color="auto"/>
            </w:tcBorders>
            <w:shd w:val="clear" w:color="auto" w:fill="auto"/>
            <w:hideMark/>
          </w:tcPr>
          <w:p w14:paraId="119081B4" w14:textId="77777777" w:rsidR="00C34F8E" w:rsidRPr="00D6290E" w:rsidRDefault="00C34F8E" w:rsidP="0053634F">
            <w:pPr>
              <w:pStyle w:val="TableText"/>
            </w:pPr>
            <w:r w:rsidRPr="00D6290E">
              <w:t>Provider is not allowed to use dummy CCN number (800890) for submissions</w:t>
            </w:r>
          </w:p>
        </w:tc>
        <w:tc>
          <w:tcPr>
            <w:tcW w:w="5238" w:type="dxa"/>
            <w:tcBorders>
              <w:top w:val="nil"/>
              <w:left w:val="nil"/>
              <w:bottom w:val="single" w:sz="4" w:space="0" w:color="auto"/>
              <w:right w:val="single" w:sz="4" w:space="0" w:color="auto"/>
            </w:tcBorders>
            <w:shd w:val="clear" w:color="auto" w:fill="auto"/>
            <w:hideMark/>
          </w:tcPr>
          <w:p w14:paraId="6FCC8D03" w14:textId="77777777" w:rsidR="00C34F8E" w:rsidRPr="00D6290E" w:rsidRDefault="00C34F8E" w:rsidP="0053634F">
            <w:pPr>
              <w:pStyle w:val="TableText"/>
            </w:pPr>
            <w:r w:rsidRPr="00D6290E">
              <w:t>Only vendors can use the dummy CCN.</w:t>
            </w:r>
          </w:p>
        </w:tc>
      </w:tr>
      <w:tr w:rsidR="00C34F8E" w:rsidRPr="00D6290E" w14:paraId="06A1999A" w14:textId="77777777" w:rsidTr="009770B9">
        <w:tc>
          <w:tcPr>
            <w:tcW w:w="1217" w:type="dxa"/>
            <w:tcBorders>
              <w:top w:val="nil"/>
              <w:left w:val="single" w:sz="4" w:space="0" w:color="auto"/>
              <w:bottom w:val="single" w:sz="4" w:space="0" w:color="auto"/>
              <w:right w:val="single" w:sz="4" w:space="0" w:color="auto"/>
            </w:tcBorders>
          </w:tcPr>
          <w:p w14:paraId="69651196" w14:textId="77777777" w:rsidR="00C34F8E" w:rsidRPr="00D6290E" w:rsidRDefault="00C34F8E" w:rsidP="0053634F">
            <w:pPr>
              <w:pStyle w:val="TableText"/>
            </w:pPr>
            <w:r w:rsidRPr="00D6290E">
              <w:t>CMS_0069</w:t>
            </w:r>
          </w:p>
        </w:tc>
        <w:tc>
          <w:tcPr>
            <w:tcW w:w="3014" w:type="dxa"/>
            <w:tcBorders>
              <w:top w:val="nil"/>
              <w:left w:val="single" w:sz="4" w:space="0" w:color="auto"/>
              <w:bottom w:val="single" w:sz="4" w:space="0" w:color="auto"/>
              <w:right w:val="single" w:sz="4" w:space="0" w:color="auto"/>
            </w:tcBorders>
            <w:shd w:val="clear" w:color="auto" w:fill="auto"/>
            <w:hideMark/>
          </w:tcPr>
          <w:p w14:paraId="65608573" w14:textId="77777777" w:rsidR="00C34F8E" w:rsidRPr="00D6290E" w:rsidRDefault="00C34F8E" w:rsidP="0053634F">
            <w:pPr>
              <w:pStyle w:val="TableText"/>
            </w:pPr>
            <w:r w:rsidRPr="00D6290E">
              <w:t>Dummy CCN (800890) cannot be used for production submissions</w:t>
            </w:r>
          </w:p>
        </w:tc>
        <w:tc>
          <w:tcPr>
            <w:tcW w:w="5238" w:type="dxa"/>
            <w:tcBorders>
              <w:top w:val="nil"/>
              <w:left w:val="nil"/>
              <w:bottom w:val="single" w:sz="4" w:space="0" w:color="auto"/>
              <w:right w:val="single" w:sz="4" w:space="0" w:color="auto"/>
            </w:tcBorders>
            <w:shd w:val="clear" w:color="auto" w:fill="auto"/>
            <w:hideMark/>
          </w:tcPr>
          <w:p w14:paraId="42EC8470" w14:textId="77777777" w:rsidR="00C34F8E" w:rsidRPr="00D6290E" w:rsidRDefault="00C34F8E" w:rsidP="0053634F">
            <w:pPr>
              <w:pStyle w:val="TableText"/>
            </w:pPr>
            <w:r w:rsidRPr="00D6290E">
              <w:t>Dummy CCN can only be used for Test Data submissions.</w:t>
            </w:r>
          </w:p>
        </w:tc>
      </w:tr>
      <w:tr w:rsidR="00C34F8E" w:rsidRPr="00D6290E" w14:paraId="59F30DA7" w14:textId="77777777" w:rsidTr="009770B9">
        <w:tc>
          <w:tcPr>
            <w:tcW w:w="1217" w:type="dxa"/>
            <w:tcBorders>
              <w:top w:val="single" w:sz="4" w:space="0" w:color="auto"/>
              <w:left w:val="single" w:sz="4" w:space="0" w:color="auto"/>
              <w:bottom w:val="single" w:sz="4" w:space="0" w:color="auto"/>
              <w:right w:val="single" w:sz="4" w:space="0" w:color="auto"/>
            </w:tcBorders>
          </w:tcPr>
          <w:p w14:paraId="008E656B" w14:textId="77777777" w:rsidR="00C34F8E" w:rsidRPr="00D6290E" w:rsidRDefault="00C34F8E" w:rsidP="003F0C32">
            <w:pPr>
              <w:pStyle w:val="TableText"/>
              <w:spacing w:line="240" w:lineRule="auto"/>
            </w:pPr>
            <w:r w:rsidRPr="00D6290E">
              <w:lastRenderedPageBreak/>
              <w:t>CMS_0070</w:t>
            </w:r>
          </w:p>
        </w:tc>
        <w:tc>
          <w:tcPr>
            <w:tcW w:w="3014" w:type="dxa"/>
            <w:tcBorders>
              <w:top w:val="single" w:sz="4" w:space="0" w:color="auto"/>
              <w:left w:val="single" w:sz="4" w:space="0" w:color="auto"/>
              <w:bottom w:val="single" w:sz="4" w:space="0" w:color="auto"/>
              <w:right w:val="single" w:sz="4" w:space="0" w:color="auto"/>
            </w:tcBorders>
            <w:shd w:val="clear" w:color="auto" w:fill="auto"/>
          </w:tcPr>
          <w:p w14:paraId="71D55D62" w14:textId="77777777" w:rsidR="00C34F8E" w:rsidRPr="00D6290E" w:rsidRDefault="00C34F8E" w:rsidP="003F0C32">
            <w:pPr>
              <w:pStyle w:val="TableText"/>
              <w:spacing w:line="240" w:lineRule="auto"/>
            </w:pPr>
            <w:r w:rsidRPr="00D6290E">
              <w:t>Submission date is not within the submission period.</w:t>
            </w:r>
          </w:p>
        </w:tc>
        <w:tc>
          <w:tcPr>
            <w:tcW w:w="5238" w:type="dxa"/>
            <w:tcBorders>
              <w:top w:val="single" w:sz="4" w:space="0" w:color="auto"/>
              <w:left w:val="nil"/>
              <w:bottom w:val="single" w:sz="4" w:space="0" w:color="auto"/>
              <w:right w:val="single" w:sz="4" w:space="0" w:color="auto"/>
            </w:tcBorders>
            <w:shd w:val="clear" w:color="auto" w:fill="auto"/>
          </w:tcPr>
          <w:p w14:paraId="216C7C8E" w14:textId="0B06FBBE" w:rsidR="00C34F8E" w:rsidRPr="002F6441" w:rsidRDefault="7F880045" w:rsidP="00EC57EB">
            <w:pPr>
              <w:spacing w:before="120" w:after="120"/>
            </w:pPr>
            <w:r w:rsidRPr="7760BC20">
              <w:rPr>
                <w:rFonts w:eastAsia="Arial" w:cs="Arial"/>
                <w:sz w:val="20"/>
                <w:szCs w:val="20"/>
              </w:rPr>
              <w:t xml:space="preserve">The validation process compares the upload date with the Production Date Range values stored in internal table. </w:t>
            </w:r>
            <w:r w:rsidR="00EC57EB">
              <w:rPr>
                <w:rFonts w:eastAsia="Arial" w:cs="Arial"/>
                <w:sz w:val="20"/>
                <w:szCs w:val="20"/>
              </w:rPr>
              <w:t>I</w:t>
            </w:r>
            <w:r w:rsidRPr="7760BC20">
              <w:rPr>
                <w:rFonts w:eastAsia="Arial" w:cs="Arial"/>
                <w:sz w:val="20"/>
                <w:szCs w:val="20"/>
              </w:rPr>
              <w:t>f the upload date is outside the acceptable range(s), which for the 201</w:t>
            </w:r>
            <w:r w:rsidR="00CD2305" w:rsidRPr="7760BC20">
              <w:rPr>
                <w:rFonts w:eastAsia="Arial" w:cs="Arial"/>
                <w:sz w:val="20"/>
                <w:szCs w:val="20"/>
              </w:rPr>
              <w:t>8</w:t>
            </w:r>
            <w:r w:rsidRPr="7760BC20">
              <w:rPr>
                <w:rFonts w:eastAsia="Arial" w:cs="Arial"/>
                <w:sz w:val="20"/>
                <w:szCs w:val="20"/>
              </w:rPr>
              <w:t xml:space="preserve"> Reporting Period is yet to be finalized</w:t>
            </w:r>
            <w:r w:rsidR="00EC57EB">
              <w:rPr>
                <w:rFonts w:eastAsia="Arial" w:cs="Arial"/>
                <w:sz w:val="20"/>
                <w:szCs w:val="20"/>
              </w:rPr>
              <w:t>, this message is returned</w:t>
            </w:r>
            <w:r w:rsidRPr="7760BC20">
              <w:rPr>
                <w:rFonts w:eastAsia="Arial" w:cs="Arial"/>
                <w:sz w:val="20"/>
                <w:szCs w:val="20"/>
              </w:rPr>
              <w:t>.</w:t>
            </w:r>
          </w:p>
        </w:tc>
      </w:tr>
      <w:tr w:rsidR="00C34F8E" w:rsidRPr="00D6290E" w14:paraId="08DE8B3C" w14:textId="77777777" w:rsidTr="009770B9">
        <w:tc>
          <w:tcPr>
            <w:tcW w:w="1217" w:type="dxa"/>
            <w:tcBorders>
              <w:top w:val="single" w:sz="4" w:space="0" w:color="auto"/>
              <w:left w:val="single" w:sz="4" w:space="0" w:color="auto"/>
              <w:bottom w:val="single" w:sz="4" w:space="0" w:color="auto"/>
              <w:right w:val="single" w:sz="4" w:space="0" w:color="auto"/>
            </w:tcBorders>
          </w:tcPr>
          <w:p w14:paraId="5C5FB71A" w14:textId="77777777" w:rsidR="00C34F8E" w:rsidRPr="00D6290E" w:rsidRDefault="00C34F8E" w:rsidP="003F0C32">
            <w:pPr>
              <w:pStyle w:val="TableText"/>
              <w:spacing w:line="240" w:lineRule="auto"/>
            </w:pPr>
            <w:r w:rsidRPr="00D6290E">
              <w:t>CMS_0071</w:t>
            </w:r>
          </w:p>
        </w:tc>
        <w:tc>
          <w:tcPr>
            <w:tcW w:w="3014" w:type="dxa"/>
            <w:tcBorders>
              <w:top w:val="single" w:sz="4" w:space="0" w:color="auto"/>
              <w:left w:val="single" w:sz="4" w:space="0" w:color="auto"/>
              <w:bottom w:val="single" w:sz="4" w:space="0" w:color="auto"/>
              <w:right w:val="single" w:sz="4" w:space="0" w:color="auto"/>
            </w:tcBorders>
            <w:shd w:val="clear" w:color="auto" w:fill="auto"/>
            <w:hideMark/>
          </w:tcPr>
          <w:p w14:paraId="5F004ED0" w14:textId="77777777" w:rsidR="00C34F8E" w:rsidRPr="00D6290E" w:rsidRDefault="00C34F8E" w:rsidP="003F0C32">
            <w:pPr>
              <w:pStyle w:val="TableText"/>
              <w:spacing w:line="240" w:lineRule="auto"/>
            </w:pPr>
            <w:r w:rsidRPr="00D6290E">
              <w:t xml:space="preserve">Data submitted is not a well formed QRDA XML. </w:t>
            </w:r>
          </w:p>
        </w:tc>
        <w:tc>
          <w:tcPr>
            <w:tcW w:w="5238" w:type="dxa"/>
            <w:tcBorders>
              <w:top w:val="single" w:sz="4" w:space="0" w:color="auto"/>
              <w:left w:val="nil"/>
              <w:bottom w:val="single" w:sz="4" w:space="0" w:color="auto"/>
              <w:right w:val="single" w:sz="4" w:space="0" w:color="auto"/>
            </w:tcBorders>
            <w:shd w:val="clear" w:color="auto" w:fill="auto"/>
            <w:hideMark/>
          </w:tcPr>
          <w:p w14:paraId="29DC70C2" w14:textId="531BED66" w:rsidR="00EC57EB" w:rsidRPr="002F6441" w:rsidRDefault="7F880045" w:rsidP="00EC57EB">
            <w:pPr>
              <w:spacing w:before="120" w:after="120"/>
            </w:pPr>
            <w:r w:rsidRPr="11B61B0A">
              <w:rPr>
                <w:rFonts w:eastAsia="Arial" w:cs="Arial"/>
                <w:sz w:val="20"/>
                <w:szCs w:val="20"/>
              </w:rPr>
              <w:t xml:space="preserve">Document violates syntax rule in the XML specification, e.g., missing start/end tag or prime elements missing or not properly nested or not properly written. </w:t>
            </w:r>
            <w:r w:rsidRPr="11B61B0A">
              <w:rPr>
                <w:rFonts w:eastAsia="Arial" w:cs="Arial"/>
                <w:sz w:val="20"/>
                <w:szCs w:val="20"/>
                <w:u w:val="single"/>
              </w:rPr>
              <w:t>Processing stops immediately on file.</w:t>
            </w:r>
          </w:p>
        </w:tc>
      </w:tr>
      <w:tr w:rsidR="00C34F8E" w:rsidRPr="00D6290E" w14:paraId="5256B3B2" w14:textId="77777777" w:rsidTr="009770B9">
        <w:tc>
          <w:tcPr>
            <w:tcW w:w="1217" w:type="dxa"/>
            <w:tcBorders>
              <w:top w:val="nil"/>
              <w:left w:val="single" w:sz="4" w:space="0" w:color="auto"/>
              <w:bottom w:val="single" w:sz="4" w:space="0" w:color="auto"/>
              <w:right w:val="single" w:sz="4" w:space="0" w:color="auto"/>
            </w:tcBorders>
          </w:tcPr>
          <w:p w14:paraId="5C903E95" w14:textId="77777777" w:rsidR="00C34F8E" w:rsidRPr="00D6290E" w:rsidRDefault="00C34F8E" w:rsidP="003F0C32">
            <w:pPr>
              <w:pStyle w:val="TableText"/>
              <w:spacing w:line="240" w:lineRule="auto"/>
            </w:pPr>
            <w:r w:rsidRPr="00D6290E">
              <w:t>CMS_0072</w:t>
            </w:r>
          </w:p>
        </w:tc>
        <w:tc>
          <w:tcPr>
            <w:tcW w:w="3014" w:type="dxa"/>
            <w:tcBorders>
              <w:top w:val="nil"/>
              <w:left w:val="single" w:sz="4" w:space="0" w:color="auto"/>
              <w:bottom w:val="single" w:sz="4" w:space="0" w:color="auto"/>
              <w:right w:val="single" w:sz="4" w:space="0" w:color="auto"/>
            </w:tcBorders>
            <w:shd w:val="clear" w:color="auto" w:fill="auto"/>
            <w:hideMark/>
          </w:tcPr>
          <w:p w14:paraId="24BDC667" w14:textId="77777777" w:rsidR="00C34F8E" w:rsidRPr="00D6290E" w:rsidRDefault="00C34F8E" w:rsidP="003F0C32">
            <w:pPr>
              <w:pStyle w:val="TableText"/>
              <w:spacing w:line="240" w:lineRule="auto"/>
            </w:pPr>
            <w:r w:rsidRPr="00D6290E">
              <w:rPr>
                <w:color w:val="000000"/>
              </w:rPr>
              <w:t>QRDA file does not pass XML schema validation (CDA_SDTC.xsd).</w:t>
            </w:r>
          </w:p>
        </w:tc>
        <w:tc>
          <w:tcPr>
            <w:tcW w:w="5238" w:type="dxa"/>
            <w:tcBorders>
              <w:top w:val="nil"/>
              <w:left w:val="nil"/>
              <w:bottom w:val="single" w:sz="4" w:space="0" w:color="auto"/>
              <w:right w:val="single" w:sz="4" w:space="0" w:color="auto"/>
            </w:tcBorders>
            <w:shd w:val="clear" w:color="auto" w:fill="auto"/>
            <w:hideMark/>
          </w:tcPr>
          <w:p w14:paraId="77A9C74F" w14:textId="77777777" w:rsidR="00C34F8E" w:rsidRDefault="7F880045" w:rsidP="00EC57EB">
            <w:pPr>
              <w:pStyle w:val="MediumGrid2-Accent11"/>
              <w:spacing w:before="120"/>
              <w:rPr>
                <w:rFonts w:ascii="Arial" w:eastAsia="Arial" w:hAnsi="Arial" w:cs="Arial"/>
                <w:sz w:val="20"/>
                <w:szCs w:val="20"/>
              </w:rPr>
            </w:pPr>
            <w:r w:rsidRPr="7F880045">
              <w:rPr>
                <w:rFonts w:ascii="Arial" w:eastAsia="Arial" w:hAnsi="Arial" w:cs="Arial"/>
                <w:sz w:val="20"/>
                <w:szCs w:val="20"/>
              </w:rPr>
              <w:t xml:space="preserve">QRDA structure does not pass CDA_SDTC.XSD schema check. </w:t>
            </w:r>
            <w:r w:rsidRPr="7F880045">
              <w:rPr>
                <w:rFonts w:ascii="Arial" w:eastAsia="Arial" w:hAnsi="Arial" w:cs="Arial"/>
                <w:sz w:val="20"/>
                <w:szCs w:val="20"/>
                <w:u w:val="single"/>
              </w:rPr>
              <w:t>Processing continues</w:t>
            </w:r>
            <w:r w:rsidRPr="7F880045">
              <w:rPr>
                <w:rFonts w:ascii="Arial" w:eastAsia="Arial" w:hAnsi="Arial" w:cs="Arial"/>
                <w:sz w:val="20"/>
                <w:szCs w:val="20"/>
              </w:rPr>
              <w:t xml:space="preserve"> on file to identify other Errors/Warnings.</w:t>
            </w:r>
          </w:p>
          <w:p w14:paraId="47500AD3" w14:textId="77777777" w:rsidR="00F22393" w:rsidRDefault="00F22393" w:rsidP="00EC57EB">
            <w:pPr>
              <w:pStyle w:val="MediumGrid2-Accent11"/>
              <w:spacing w:before="120"/>
              <w:rPr>
                <w:rFonts w:ascii="Arial" w:eastAsia="Arial" w:hAnsi="Arial" w:cs="Arial"/>
                <w:sz w:val="20"/>
                <w:szCs w:val="20"/>
              </w:rPr>
            </w:pPr>
          </w:p>
          <w:p w14:paraId="1F7122F4" w14:textId="77777777" w:rsidR="00F22393" w:rsidRPr="002F6441" w:rsidRDefault="00F22393" w:rsidP="00EC57EB">
            <w:pPr>
              <w:pStyle w:val="MediumGrid2-Accent11"/>
              <w:spacing w:before="120"/>
            </w:pPr>
          </w:p>
        </w:tc>
      </w:tr>
      <w:tr w:rsidR="00C34F8E" w:rsidRPr="00D6290E" w14:paraId="375B623E" w14:textId="77777777" w:rsidTr="009770B9">
        <w:tc>
          <w:tcPr>
            <w:tcW w:w="1217" w:type="dxa"/>
            <w:tcBorders>
              <w:top w:val="nil"/>
              <w:left w:val="single" w:sz="4" w:space="0" w:color="auto"/>
              <w:bottom w:val="single" w:sz="4" w:space="0" w:color="auto"/>
              <w:right w:val="single" w:sz="4" w:space="0" w:color="auto"/>
            </w:tcBorders>
          </w:tcPr>
          <w:p w14:paraId="63389153" w14:textId="77777777" w:rsidR="00C34F8E" w:rsidRPr="00D6290E" w:rsidRDefault="00C34F8E" w:rsidP="003F0C32">
            <w:pPr>
              <w:pStyle w:val="TableText"/>
              <w:spacing w:line="240" w:lineRule="auto"/>
            </w:pPr>
            <w:r w:rsidRPr="00D6290E">
              <w:t>CMS_0073</w:t>
            </w:r>
          </w:p>
        </w:tc>
        <w:tc>
          <w:tcPr>
            <w:tcW w:w="3014" w:type="dxa"/>
            <w:tcBorders>
              <w:top w:val="nil"/>
              <w:left w:val="single" w:sz="4" w:space="0" w:color="auto"/>
              <w:bottom w:val="single" w:sz="4" w:space="0" w:color="auto"/>
              <w:right w:val="single" w:sz="4" w:space="0" w:color="auto"/>
            </w:tcBorders>
            <w:shd w:val="clear" w:color="auto" w:fill="auto"/>
          </w:tcPr>
          <w:p w14:paraId="0C2BF8F1" w14:textId="77777777" w:rsidR="00C34F8E" w:rsidRPr="00D6290E" w:rsidRDefault="00C34F8E" w:rsidP="003F0C32">
            <w:pPr>
              <w:pStyle w:val="TableText"/>
              <w:spacing w:line="240" w:lineRule="auto"/>
            </w:pPr>
            <w:r w:rsidRPr="00D6290E">
              <w:t>The document does not conform to QRDA document formats accepted by CMS</w:t>
            </w:r>
          </w:p>
        </w:tc>
        <w:tc>
          <w:tcPr>
            <w:tcW w:w="5238" w:type="dxa"/>
            <w:tcBorders>
              <w:top w:val="nil"/>
              <w:left w:val="nil"/>
              <w:bottom w:val="single" w:sz="4" w:space="0" w:color="auto"/>
              <w:right w:val="single" w:sz="4" w:space="0" w:color="auto"/>
            </w:tcBorders>
            <w:shd w:val="clear" w:color="auto" w:fill="auto"/>
          </w:tcPr>
          <w:p w14:paraId="0DF9FC96" w14:textId="35743D7C" w:rsidR="00C34F8E" w:rsidRPr="002F6441" w:rsidRDefault="2588F33B" w:rsidP="00EC57EB">
            <w:pPr>
              <w:autoSpaceDE w:val="0"/>
              <w:autoSpaceDN w:val="0"/>
              <w:adjustRightInd w:val="0"/>
              <w:spacing w:before="120"/>
            </w:pPr>
            <w:r w:rsidRPr="11B61B0A">
              <w:rPr>
                <w:rFonts w:eastAsia="Arial" w:cs="Arial"/>
                <w:sz w:val="20"/>
                <w:szCs w:val="20"/>
              </w:rPr>
              <w:t>Docu</w:t>
            </w:r>
            <w:r w:rsidR="006D1D2D" w:rsidRPr="11B61B0A">
              <w:rPr>
                <w:rFonts w:eastAsia="Arial" w:cs="Arial"/>
                <w:sz w:val="20"/>
                <w:szCs w:val="20"/>
              </w:rPr>
              <w:t xml:space="preserve">ment is not in QRDA Category </w:t>
            </w:r>
            <w:r w:rsidR="00EC57EB">
              <w:rPr>
                <w:rFonts w:eastAsia="Arial" w:cs="Arial"/>
                <w:sz w:val="20"/>
                <w:szCs w:val="20"/>
              </w:rPr>
              <w:t>I</w:t>
            </w:r>
            <w:r w:rsidR="006D1D2D" w:rsidRPr="11B61B0A">
              <w:rPr>
                <w:rFonts w:eastAsia="Arial" w:cs="Arial"/>
                <w:sz w:val="20"/>
                <w:szCs w:val="20"/>
              </w:rPr>
              <w:t xml:space="preserve"> STU Release </w:t>
            </w:r>
            <w:del w:id="1186" w:author="Yan Heras" w:date="2018-01-08T09:44:00Z">
              <w:r w:rsidR="006D1D2D" w:rsidRPr="11B61B0A" w:rsidDel="00F22393">
                <w:rPr>
                  <w:rFonts w:eastAsia="Arial" w:cs="Arial"/>
                  <w:sz w:val="20"/>
                  <w:szCs w:val="20"/>
                </w:rPr>
                <w:delText>4</w:delText>
              </w:r>
            </w:del>
            <w:ins w:id="1187" w:author="Yan Heras" w:date="2018-01-08T09:44:00Z">
              <w:r w:rsidR="00F22393">
                <w:rPr>
                  <w:rFonts w:eastAsia="Arial" w:cs="Arial"/>
                  <w:sz w:val="20"/>
                  <w:szCs w:val="20"/>
                </w:rPr>
                <w:t>5</w:t>
              </w:r>
            </w:ins>
            <w:r w:rsidRPr="11B61B0A">
              <w:rPr>
                <w:rFonts w:eastAsia="Arial" w:cs="Arial"/>
                <w:sz w:val="20"/>
                <w:szCs w:val="20"/>
              </w:rPr>
              <w:t xml:space="preserve"> format -- does not contain all four of the required header </w:t>
            </w:r>
            <w:proofErr w:type="spellStart"/>
            <w:r w:rsidRPr="11B61B0A">
              <w:rPr>
                <w:rFonts w:eastAsia="Arial" w:cs="Arial"/>
                <w:sz w:val="20"/>
                <w:szCs w:val="20"/>
              </w:rPr>
              <w:t>templa</w:t>
            </w:r>
            <w:r w:rsidR="006D1D2D" w:rsidRPr="11B61B0A">
              <w:rPr>
                <w:rFonts w:eastAsia="Arial" w:cs="Arial"/>
                <w:sz w:val="20"/>
                <w:szCs w:val="20"/>
              </w:rPr>
              <w:t>teIds</w:t>
            </w:r>
            <w:proofErr w:type="spellEnd"/>
            <w:r w:rsidR="006D1D2D" w:rsidRPr="11B61B0A">
              <w:rPr>
                <w:rFonts w:eastAsia="Arial" w:cs="Arial"/>
                <w:sz w:val="20"/>
                <w:szCs w:val="20"/>
              </w:rPr>
              <w:t xml:space="preserve"> including both of the R</w:t>
            </w:r>
            <w:del w:id="1188" w:author="Yan Heras" w:date="2018-01-08T09:44:00Z">
              <w:r w:rsidR="006D1D2D" w:rsidRPr="11B61B0A" w:rsidDel="00F22393">
                <w:rPr>
                  <w:rFonts w:eastAsia="Arial" w:cs="Arial"/>
                  <w:sz w:val="20"/>
                  <w:szCs w:val="20"/>
                </w:rPr>
                <w:delText>4</w:delText>
              </w:r>
            </w:del>
            <w:ins w:id="1189" w:author="Yan Heras" w:date="2018-01-08T09:44:00Z">
              <w:r w:rsidR="00F22393">
                <w:rPr>
                  <w:rFonts w:eastAsia="Arial" w:cs="Arial"/>
                  <w:sz w:val="20"/>
                  <w:szCs w:val="20"/>
                </w:rPr>
                <w:t>5</w:t>
              </w:r>
            </w:ins>
            <w:r w:rsidRPr="11B61B0A">
              <w:rPr>
                <w:rFonts w:eastAsia="Arial" w:cs="Arial"/>
                <w:sz w:val="20"/>
                <w:szCs w:val="20"/>
              </w:rPr>
              <w:t xml:space="preserve"> </w:t>
            </w:r>
            <w:proofErr w:type="spellStart"/>
            <w:r w:rsidRPr="11B61B0A">
              <w:rPr>
                <w:rFonts w:eastAsia="Arial" w:cs="Arial"/>
                <w:sz w:val="20"/>
                <w:szCs w:val="20"/>
              </w:rPr>
              <w:t>templateIds</w:t>
            </w:r>
            <w:proofErr w:type="spellEnd"/>
            <w:r w:rsidRPr="11B61B0A">
              <w:rPr>
                <w:rFonts w:eastAsia="Arial" w:cs="Arial"/>
                <w:sz w:val="20"/>
                <w:szCs w:val="20"/>
              </w:rPr>
              <w:t xml:space="preserve"> and extensions:</w:t>
            </w:r>
          </w:p>
          <w:p w14:paraId="4A5BC176" w14:textId="6810411D" w:rsidR="00C34F8E" w:rsidRPr="002F6441" w:rsidRDefault="006D1D2D" w:rsidP="00EC57EB">
            <w:pPr>
              <w:autoSpaceDE w:val="0"/>
              <w:autoSpaceDN w:val="0"/>
              <w:adjustRightInd w:val="0"/>
              <w:spacing w:before="120"/>
            </w:pPr>
            <w:r w:rsidRPr="11B61B0A">
              <w:rPr>
                <w:rFonts w:eastAsia="Arial" w:cs="Arial"/>
                <w:sz w:val="20"/>
                <w:szCs w:val="20"/>
              </w:rPr>
              <w:t>HL7 R</w:t>
            </w:r>
            <w:del w:id="1190" w:author="Yan Heras" w:date="2018-01-08T09:44:00Z">
              <w:r w:rsidRPr="11B61B0A" w:rsidDel="00F22393">
                <w:rPr>
                  <w:rFonts w:eastAsia="Arial" w:cs="Arial"/>
                  <w:sz w:val="20"/>
                  <w:szCs w:val="20"/>
                </w:rPr>
                <w:delText>4</w:delText>
              </w:r>
            </w:del>
            <w:ins w:id="1191" w:author="Yan Heras" w:date="2018-01-08T09:44:00Z">
              <w:r w:rsidR="00F22393">
                <w:rPr>
                  <w:rFonts w:eastAsia="Arial" w:cs="Arial"/>
                  <w:sz w:val="20"/>
                  <w:szCs w:val="20"/>
                </w:rPr>
                <w:t>5</w:t>
              </w:r>
            </w:ins>
            <w:r w:rsidR="7F880045" w:rsidRPr="11B61B0A">
              <w:rPr>
                <w:rFonts w:eastAsia="Arial" w:cs="Arial"/>
                <w:sz w:val="20"/>
                <w:szCs w:val="20"/>
              </w:rPr>
              <w:t xml:space="preserve">:   </w:t>
            </w:r>
          </w:p>
          <w:p w14:paraId="3D19A3D5" w14:textId="321715B5" w:rsidR="00C34F8E" w:rsidRPr="002F6441" w:rsidRDefault="2588F33B" w:rsidP="00EC57EB">
            <w:pPr>
              <w:autoSpaceDE w:val="0"/>
              <w:autoSpaceDN w:val="0"/>
              <w:adjustRightInd w:val="0"/>
              <w:spacing w:before="120"/>
            </w:pPr>
            <w:r w:rsidRPr="11B61B0A">
              <w:rPr>
                <w:rFonts w:eastAsia="Arial" w:cs="Arial"/>
                <w:sz w:val="20"/>
                <w:szCs w:val="20"/>
              </w:rPr>
              <w:t>&lt;</w:t>
            </w:r>
            <w:proofErr w:type="spellStart"/>
            <w:r w:rsidRPr="11B61B0A">
              <w:rPr>
                <w:rFonts w:eastAsia="Arial" w:cs="Arial"/>
                <w:sz w:val="20"/>
                <w:szCs w:val="20"/>
              </w:rPr>
              <w:t>templateId</w:t>
            </w:r>
            <w:proofErr w:type="spellEnd"/>
            <w:r w:rsidRPr="11B61B0A">
              <w:rPr>
                <w:rFonts w:eastAsia="Arial" w:cs="Arial"/>
                <w:sz w:val="20"/>
                <w:szCs w:val="20"/>
              </w:rPr>
              <w:t xml:space="preserve"> root="2.16.840.1.113883.10.20.24.1.2" extension="</w:t>
            </w:r>
            <w:del w:id="1192" w:author="Yan Heras" w:date="2018-01-08T09:45:00Z">
              <w:r w:rsidRPr="11B61B0A" w:rsidDel="00F22393">
                <w:rPr>
                  <w:rFonts w:eastAsia="Arial" w:cs="Arial"/>
                  <w:sz w:val="20"/>
                  <w:szCs w:val="20"/>
                </w:rPr>
                <w:delText>2016-0</w:delText>
              </w:r>
              <w:r w:rsidR="0017164E" w:rsidRPr="11B61B0A" w:rsidDel="00F22393">
                <w:rPr>
                  <w:rFonts w:eastAsia="Arial" w:cs="Arial"/>
                  <w:sz w:val="20"/>
                  <w:szCs w:val="20"/>
                </w:rPr>
                <w:delText>8</w:delText>
              </w:r>
              <w:r w:rsidRPr="11B61B0A" w:rsidDel="00F22393">
                <w:rPr>
                  <w:rFonts w:eastAsia="Arial" w:cs="Arial"/>
                  <w:sz w:val="20"/>
                  <w:szCs w:val="20"/>
                </w:rPr>
                <w:delText>-01</w:delText>
              </w:r>
            </w:del>
            <w:ins w:id="1193" w:author="Yan Heras" w:date="2018-01-08T09:45:00Z">
              <w:r w:rsidR="00F22393">
                <w:rPr>
                  <w:rFonts w:eastAsia="Arial" w:cs="Arial"/>
                  <w:sz w:val="20"/>
                  <w:szCs w:val="20"/>
                </w:rPr>
                <w:t>2017-08-01</w:t>
              </w:r>
            </w:ins>
            <w:r w:rsidRPr="11B61B0A">
              <w:rPr>
                <w:rFonts w:eastAsia="Arial" w:cs="Arial"/>
                <w:sz w:val="20"/>
                <w:szCs w:val="20"/>
              </w:rPr>
              <w:t>"/&gt;</w:t>
            </w:r>
          </w:p>
          <w:p w14:paraId="1BAF05A9" w14:textId="3AA88AEF" w:rsidR="00C34F8E" w:rsidRPr="002F6441" w:rsidRDefault="006D1D2D" w:rsidP="00EC57EB">
            <w:pPr>
              <w:autoSpaceDE w:val="0"/>
              <w:autoSpaceDN w:val="0"/>
              <w:adjustRightInd w:val="0"/>
              <w:spacing w:before="120"/>
            </w:pPr>
            <w:r w:rsidRPr="11B61B0A">
              <w:rPr>
                <w:rFonts w:eastAsia="Arial" w:cs="Arial"/>
                <w:sz w:val="20"/>
                <w:szCs w:val="20"/>
              </w:rPr>
              <w:t>201</w:t>
            </w:r>
            <w:ins w:id="1194" w:author="Yan Heras" w:date="2018-01-08T09:45:00Z">
              <w:r w:rsidR="00F22393">
                <w:rPr>
                  <w:rFonts w:eastAsia="Arial" w:cs="Arial"/>
                  <w:sz w:val="20"/>
                  <w:szCs w:val="20"/>
                </w:rPr>
                <w:t>9</w:t>
              </w:r>
            </w:ins>
            <w:del w:id="1195" w:author="Yan Heras" w:date="2018-01-08T09:45:00Z">
              <w:r w:rsidRPr="11B61B0A" w:rsidDel="00F22393">
                <w:rPr>
                  <w:rFonts w:eastAsia="Arial" w:cs="Arial"/>
                  <w:sz w:val="20"/>
                  <w:szCs w:val="20"/>
                </w:rPr>
                <w:delText>8</w:delText>
              </w:r>
            </w:del>
            <w:r w:rsidR="7F880045" w:rsidRPr="11B61B0A">
              <w:rPr>
                <w:rFonts w:eastAsia="Arial" w:cs="Arial"/>
                <w:sz w:val="20"/>
                <w:szCs w:val="20"/>
              </w:rPr>
              <w:t xml:space="preserve"> CMS QRDA IG:  </w:t>
            </w:r>
          </w:p>
          <w:p w14:paraId="2478F1B9" w14:textId="0028BA99" w:rsidR="00C34F8E" w:rsidRPr="002F6441" w:rsidRDefault="2588F33B" w:rsidP="00EC57EB">
            <w:pPr>
              <w:autoSpaceDE w:val="0"/>
              <w:autoSpaceDN w:val="0"/>
              <w:adjustRightInd w:val="0"/>
              <w:spacing w:before="120"/>
            </w:pPr>
            <w:r w:rsidRPr="11B61B0A">
              <w:rPr>
                <w:rFonts w:eastAsia="Arial" w:cs="Arial"/>
                <w:sz w:val="20"/>
                <w:szCs w:val="20"/>
              </w:rPr>
              <w:t>&lt;</w:t>
            </w:r>
            <w:proofErr w:type="spellStart"/>
            <w:r w:rsidRPr="11B61B0A">
              <w:rPr>
                <w:rFonts w:eastAsia="Arial" w:cs="Arial"/>
                <w:sz w:val="20"/>
                <w:szCs w:val="20"/>
              </w:rPr>
              <w:t>templateId</w:t>
            </w:r>
            <w:proofErr w:type="spellEnd"/>
            <w:r w:rsidRPr="11B61B0A">
              <w:rPr>
                <w:rFonts w:eastAsia="Arial" w:cs="Arial"/>
                <w:sz w:val="20"/>
                <w:szCs w:val="20"/>
              </w:rPr>
              <w:t xml:space="preserve"> root="2.16.840.1.113883.10.20.24.1.3" extension="</w:t>
            </w:r>
            <w:del w:id="1196" w:author="Yan Heras" w:date="2018-02-12T10:41:00Z">
              <w:r w:rsidRPr="11B61B0A" w:rsidDel="006220FB">
                <w:rPr>
                  <w:rFonts w:eastAsia="Arial" w:cs="Arial"/>
                  <w:sz w:val="20"/>
                  <w:szCs w:val="20"/>
                </w:rPr>
                <w:delText>201</w:delText>
              </w:r>
              <w:r w:rsidR="0017164E" w:rsidRPr="11B61B0A" w:rsidDel="006220FB">
                <w:rPr>
                  <w:rFonts w:eastAsia="Arial" w:cs="Arial"/>
                  <w:sz w:val="20"/>
                  <w:szCs w:val="20"/>
                </w:rPr>
                <w:delText>7</w:delText>
              </w:r>
              <w:r w:rsidRPr="11B61B0A" w:rsidDel="006220FB">
                <w:rPr>
                  <w:rFonts w:eastAsia="Arial" w:cs="Arial"/>
                  <w:sz w:val="20"/>
                  <w:szCs w:val="20"/>
                </w:rPr>
                <w:delText>-0</w:delText>
              </w:r>
              <w:r w:rsidR="0017164E" w:rsidRPr="11B61B0A" w:rsidDel="006220FB">
                <w:rPr>
                  <w:rFonts w:eastAsia="Arial" w:cs="Arial"/>
                  <w:sz w:val="20"/>
                  <w:szCs w:val="20"/>
                </w:rPr>
                <w:delText>7</w:delText>
              </w:r>
              <w:r w:rsidRPr="11B61B0A" w:rsidDel="006220FB">
                <w:rPr>
                  <w:rFonts w:eastAsia="Arial" w:cs="Arial"/>
                  <w:sz w:val="20"/>
                  <w:szCs w:val="20"/>
                </w:rPr>
                <w:delText>-01</w:delText>
              </w:r>
            </w:del>
            <w:ins w:id="1197" w:author="Yan Heras" w:date="2018-02-12T10:41:00Z">
              <w:r w:rsidR="006220FB">
                <w:rPr>
                  <w:rFonts w:eastAsia="Arial" w:cs="Arial"/>
                  <w:sz w:val="20"/>
                  <w:szCs w:val="20"/>
                </w:rPr>
                <w:t>2018-02-01</w:t>
              </w:r>
            </w:ins>
            <w:r w:rsidRPr="11B61B0A">
              <w:rPr>
                <w:rFonts w:eastAsia="Arial" w:cs="Arial"/>
                <w:sz w:val="20"/>
                <w:szCs w:val="20"/>
              </w:rPr>
              <w:t>"/&gt;</w:t>
            </w:r>
          </w:p>
          <w:p w14:paraId="4EDE0B11" w14:textId="77777777" w:rsidR="00C34F8E" w:rsidRPr="002F6441" w:rsidRDefault="7F880045" w:rsidP="00EC57EB">
            <w:pPr>
              <w:autoSpaceDE w:val="0"/>
              <w:autoSpaceDN w:val="0"/>
              <w:adjustRightInd w:val="0"/>
              <w:spacing w:before="120" w:after="120"/>
            </w:pPr>
            <w:r w:rsidRPr="11B61B0A">
              <w:rPr>
                <w:rFonts w:eastAsia="Arial" w:cs="Arial"/>
                <w:sz w:val="20"/>
                <w:szCs w:val="20"/>
              </w:rPr>
              <w:t xml:space="preserve">This error is also produced for empty file or other non-XML file type (e.g., PDF). </w:t>
            </w:r>
            <w:r w:rsidRPr="11B61B0A">
              <w:rPr>
                <w:rFonts w:eastAsia="Arial" w:cs="Arial"/>
                <w:sz w:val="20"/>
                <w:szCs w:val="20"/>
                <w:u w:val="single"/>
              </w:rPr>
              <w:t>Processing stops immediately on file.</w:t>
            </w:r>
          </w:p>
        </w:tc>
      </w:tr>
      <w:tr w:rsidR="00C34F8E" w:rsidRPr="00D6290E" w14:paraId="24D74250" w14:textId="77777777" w:rsidTr="009770B9">
        <w:tc>
          <w:tcPr>
            <w:tcW w:w="1217" w:type="dxa"/>
            <w:tcBorders>
              <w:top w:val="single" w:sz="4" w:space="0" w:color="auto"/>
              <w:left w:val="single" w:sz="4" w:space="0" w:color="auto"/>
              <w:bottom w:val="single" w:sz="4" w:space="0" w:color="auto"/>
              <w:right w:val="single" w:sz="4" w:space="0" w:color="auto"/>
            </w:tcBorders>
          </w:tcPr>
          <w:p w14:paraId="47D4C0E9" w14:textId="77777777" w:rsidR="00C34F8E" w:rsidRPr="00D6290E" w:rsidRDefault="00C34F8E" w:rsidP="003F0C32">
            <w:pPr>
              <w:pStyle w:val="TableText"/>
              <w:spacing w:line="240" w:lineRule="auto"/>
            </w:pPr>
            <w:r w:rsidRPr="00D6290E">
              <w:t>CMS_0074</w:t>
            </w:r>
          </w:p>
        </w:tc>
        <w:tc>
          <w:tcPr>
            <w:tcW w:w="3014" w:type="dxa"/>
            <w:tcBorders>
              <w:top w:val="single" w:sz="4" w:space="0" w:color="auto"/>
              <w:left w:val="single" w:sz="4" w:space="0" w:color="auto"/>
              <w:bottom w:val="single" w:sz="4" w:space="0" w:color="auto"/>
              <w:right w:val="single" w:sz="4" w:space="0" w:color="auto"/>
            </w:tcBorders>
            <w:shd w:val="clear" w:color="auto" w:fill="auto"/>
          </w:tcPr>
          <w:p w14:paraId="47F9830F" w14:textId="77777777" w:rsidR="00C34F8E" w:rsidRPr="002F6441" w:rsidRDefault="7F880045" w:rsidP="00EC57EB">
            <w:pPr>
              <w:widowControl w:val="0"/>
              <w:autoSpaceDE w:val="0"/>
              <w:autoSpaceDN w:val="0"/>
              <w:adjustRightInd w:val="0"/>
              <w:spacing w:before="120" w:after="120"/>
            </w:pPr>
            <w:r w:rsidRPr="11B61B0A">
              <w:rPr>
                <w:rFonts w:eastAsia="Arial" w:cs="Arial"/>
                <w:sz w:val="20"/>
                <w:szCs w:val="20"/>
              </w:rPr>
              <w:t>The Version Specific Measure Identifier is not valid for the current program year.</w:t>
            </w:r>
          </w:p>
        </w:tc>
        <w:tc>
          <w:tcPr>
            <w:tcW w:w="5238" w:type="dxa"/>
            <w:tcBorders>
              <w:top w:val="single" w:sz="4" w:space="0" w:color="auto"/>
              <w:left w:val="nil"/>
              <w:bottom w:val="single" w:sz="4" w:space="0" w:color="auto"/>
              <w:right w:val="single" w:sz="4" w:space="0" w:color="auto"/>
            </w:tcBorders>
            <w:shd w:val="clear" w:color="auto" w:fill="auto"/>
          </w:tcPr>
          <w:p w14:paraId="4A25BD2D" w14:textId="65A718F9" w:rsidR="00C34F8E" w:rsidRPr="002F6441" w:rsidRDefault="2588F33B" w:rsidP="00F22393">
            <w:pPr>
              <w:autoSpaceDE w:val="0"/>
              <w:autoSpaceDN w:val="0"/>
              <w:adjustRightInd w:val="0"/>
              <w:spacing w:before="120" w:after="120"/>
            </w:pPr>
            <w:r w:rsidRPr="11B61B0A">
              <w:rPr>
                <w:rFonts w:eastAsia="Arial" w:cs="Arial"/>
                <w:sz w:val="20"/>
                <w:szCs w:val="20"/>
              </w:rPr>
              <w:t xml:space="preserve">Each measure in the QRDA must reference the Version Specific Measure Identifier and only </w:t>
            </w:r>
            <w:r w:rsidR="002C5F1C" w:rsidRPr="11B61B0A">
              <w:rPr>
                <w:rFonts w:eastAsia="Arial" w:cs="Arial"/>
                <w:sz w:val="20"/>
                <w:szCs w:val="20"/>
              </w:rPr>
              <w:t xml:space="preserve">the </w:t>
            </w:r>
            <w:proofErr w:type="spellStart"/>
            <w:r w:rsidR="002C5F1C" w:rsidRPr="11B61B0A">
              <w:rPr>
                <w:rFonts w:eastAsia="Arial" w:cs="Arial"/>
                <w:sz w:val="20"/>
                <w:szCs w:val="20"/>
              </w:rPr>
              <w:t>eCQM</w:t>
            </w:r>
            <w:proofErr w:type="spellEnd"/>
            <w:r w:rsidR="00EC57EB">
              <w:rPr>
                <w:rFonts w:eastAsia="Arial" w:cs="Arial"/>
                <w:sz w:val="20"/>
                <w:szCs w:val="20"/>
              </w:rPr>
              <w:t xml:space="preserve"> Specifications for Eligible Hospitals </w:t>
            </w:r>
            <w:del w:id="1198" w:author="Yan Heras" w:date="2018-01-08T09:43:00Z">
              <w:r w:rsidR="00EC57EB" w:rsidDel="00F22393">
                <w:rPr>
                  <w:rFonts w:eastAsia="Arial" w:cs="Arial"/>
                  <w:sz w:val="20"/>
                  <w:szCs w:val="20"/>
                </w:rPr>
                <w:delText>May 2017</w:delText>
              </w:r>
            </w:del>
            <w:ins w:id="1199" w:author="Yan Heras" w:date="2018-01-08T09:43:00Z">
              <w:r w:rsidR="00F22393">
                <w:rPr>
                  <w:rFonts w:eastAsia="Arial" w:cs="Arial"/>
                  <w:sz w:val="20"/>
                  <w:szCs w:val="20"/>
                </w:rPr>
                <w:t>April 2018</w:t>
              </w:r>
            </w:ins>
            <w:r w:rsidRPr="11B61B0A">
              <w:rPr>
                <w:rFonts w:eastAsia="Arial" w:cs="Arial"/>
                <w:sz w:val="20"/>
                <w:szCs w:val="20"/>
              </w:rPr>
              <w:t xml:space="preserve"> will be accepted for the </w:t>
            </w:r>
            <w:del w:id="1200" w:author="Yan Heras" w:date="2018-01-08T09:43:00Z">
              <w:r w:rsidRPr="11B61B0A" w:rsidDel="00F22393">
                <w:rPr>
                  <w:rFonts w:eastAsia="Arial" w:cs="Arial"/>
                  <w:sz w:val="20"/>
                  <w:szCs w:val="20"/>
                </w:rPr>
                <w:delText>201</w:delText>
              </w:r>
              <w:r w:rsidR="00CD2305" w:rsidRPr="11B61B0A" w:rsidDel="00F22393">
                <w:rPr>
                  <w:rFonts w:eastAsia="Arial" w:cs="Arial"/>
                  <w:sz w:val="20"/>
                  <w:szCs w:val="20"/>
                </w:rPr>
                <w:delText>8</w:delText>
              </w:r>
              <w:r w:rsidRPr="11B61B0A" w:rsidDel="00F22393">
                <w:rPr>
                  <w:rFonts w:eastAsia="Arial" w:cs="Arial"/>
                  <w:sz w:val="20"/>
                  <w:szCs w:val="20"/>
                </w:rPr>
                <w:delText xml:space="preserve"> </w:delText>
              </w:r>
            </w:del>
            <w:ins w:id="1201" w:author="Yan Heras" w:date="2018-01-08T09:43:00Z">
              <w:r w:rsidR="00F22393">
                <w:rPr>
                  <w:rFonts w:eastAsia="Arial" w:cs="Arial"/>
                  <w:sz w:val="20"/>
                  <w:szCs w:val="20"/>
                </w:rPr>
                <w:t>2019</w:t>
              </w:r>
              <w:r w:rsidR="00F22393" w:rsidRPr="11B61B0A">
                <w:rPr>
                  <w:rFonts w:eastAsia="Arial" w:cs="Arial"/>
                  <w:sz w:val="20"/>
                  <w:szCs w:val="20"/>
                </w:rPr>
                <w:t xml:space="preserve"> </w:t>
              </w:r>
            </w:ins>
            <w:r w:rsidRPr="11B61B0A">
              <w:rPr>
                <w:rFonts w:eastAsia="Arial" w:cs="Arial"/>
                <w:sz w:val="20"/>
                <w:szCs w:val="20"/>
              </w:rPr>
              <w:t>reporting period.</w:t>
            </w:r>
          </w:p>
        </w:tc>
      </w:tr>
      <w:tr w:rsidR="00C34F8E" w:rsidRPr="00D6290E" w14:paraId="70B7756B" w14:textId="77777777" w:rsidTr="009770B9">
        <w:tc>
          <w:tcPr>
            <w:tcW w:w="1217" w:type="dxa"/>
            <w:tcBorders>
              <w:top w:val="single" w:sz="4" w:space="0" w:color="auto"/>
              <w:left w:val="single" w:sz="4" w:space="0" w:color="auto"/>
              <w:bottom w:val="single" w:sz="4" w:space="0" w:color="auto"/>
              <w:right w:val="single" w:sz="4" w:space="0" w:color="auto"/>
            </w:tcBorders>
          </w:tcPr>
          <w:p w14:paraId="7117BE2B" w14:textId="77777777" w:rsidR="00C34F8E" w:rsidRPr="00D6290E" w:rsidRDefault="00C34F8E" w:rsidP="003F0C32">
            <w:pPr>
              <w:pStyle w:val="TableText"/>
              <w:spacing w:line="240" w:lineRule="auto"/>
            </w:pPr>
            <w:r w:rsidRPr="00D6290E">
              <w:t>CMS_0075</w:t>
            </w:r>
          </w:p>
        </w:tc>
        <w:tc>
          <w:tcPr>
            <w:tcW w:w="3014" w:type="dxa"/>
            <w:tcBorders>
              <w:top w:val="single" w:sz="4" w:space="0" w:color="auto"/>
              <w:left w:val="single" w:sz="4" w:space="0" w:color="auto"/>
              <w:bottom w:val="single" w:sz="4" w:space="0" w:color="auto"/>
              <w:right w:val="single" w:sz="4" w:space="0" w:color="auto"/>
            </w:tcBorders>
            <w:shd w:val="clear" w:color="auto" w:fill="auto"/>
          </w:tcPr>
          <w:p w14:paraId="36E75FEC" w14:textId="77777777" w:rsidR="00C34F8E" w:rsidRPr="002F6441" w:rsidRDefault="7F880045" w:rsidP="00EC57EB">
            <w:pPr>
              <w:widowControl w:val="0"/>
              <w:autoSpaceDE w:val="0"/>
              <w:autoSpaceDN w:val="0"/>
              <w:adjustRightInd w:val="0"/>
              <w:spacing w:before="120" w:after="120"/>
            </w:pPr>
            <w:r w:rsidRPr="11B61B0A">
              <w:rPr>
                <w:rFonts w:eastAsia="Arial" w:cs="Arial"/>
                <w:sz w:val="20"/>
                <w:szCs w:val="20"/>
              </w:rPr>
              <w:t>Admission Date is not properly formatted.</w:t>
            </w:r>
          </w:p>
        </w:tc>
        <w:tc>
          <w:tcPr>
            <w:tcW w:w="5238" w:type="dxa"/>
            <w:tcBorders>
              <w:top w:val="single" w:sz="4" w:space="0" w:color="auto"/>
              <w:left w:val="nil"/>
              <w:bottom w:val="single" w:sz="4" w:space="0" w:color="auto"/>
              <w:right w:val="single" w:sz="4" w:space="0" w:color="auto"/>
            </w:tcBorders>
            <w:shd w:val="clear" w:color="auto" w:fill="auto"/>
          </w:tcPr>
          <w:p w14:paraId="6557B494" w14:textId="33E6F7A1" w:rsidR="00C34F8E" w:rsidRPr="002F6441" w:rsidRDefault="00C34F8E" w:rsidP="00EC57EB">
            <w:pPr>
              <w:autoSpaceDE w:val="0"/>
              <w:autoSpaceDN w:val="0"/>
              <w:adjustRightInd w:val="0"/>
              <w:spacing w:before="120" w:after="120"/>
            </w:pPr>
            <w:r w:rsidRPr="11B61B0A">
              <w:rPr>
                <w:rFonts w:eastAsia="Arial" w:cs="Arial"/>
                <w:sz w:val="20"/>
                <w:szCs w:val="20"/>
              </w:rPr>
              <w:t>Fails validation check for Encounter Performed Admission Date (</w:t>
            </w:r>
            <w:proofErr w:type="spellStart"/>
            <w:r w:rsidRPr="11B61B0A">
              <w:rPr>
                <w:rFonts w:eastAsia="Arial" w:cs="Arial"/>
                <w:sz w:val="20"/>
                <w:szCs w:val="20"/>
              </w:rPr>
              <w:t>effectiveTime</w:t>
            </w:r>
            <w:proofErr w:type="spellEnd"/>
            <w:r w:rsidRPr="11B61B0A">
              <w:rPr>
                <w:rFonts w:eastAsia="Arial" w:cs="Arial"/>
                <w:sz w:val="20"/>
                <w:szCs w:val="20"/>
              </w:rPr>
              <w:t xml:space="preserve">/low value) as specified in </w:t>
            </w:r>
            <w:r w:rsidR="0053453D" w:rsidRPr="002F6441">
              <w:rPr>
                <w:rFonts w:eastAsia="Arial" w:cs="Arial"/>
                <w:sz w:val="20"/>
                <w:szCs w:val="20"/>
              </w:rPr>
              <w:fldChar w:fldCharType="begin"/>
            </w:r>
            <w:r w:rsidR="0053453D" w:rsidRPr="0053453D">
              <w:rPr>
                <w:rFonts w:eastAsia="Arial" w:cs="Arial"/>
                <w:sz w:val="20"/>
                <w:szCs w:val="20"/>
              </w:rPr>
              <w:instrText xml:space="preserve"> REF _Ref455191078 \h </w:instrText>
            </w:r>
            <w:r w:rsidR="0053453D">
              <w:rPr>
                <w:rFonts w:eastAsia="Arial" w:cs="Arial"/>
                <w:sz w:val="20"/>
                <w:szCs w:val="20"/>
              </w:rPr>
              <w:instrText xml:space="preserve"> \* MERGEFORMAT </w:instrText>
            </w:r>
            <w:r w:rsidR="0053453D" w:rsidRPr="002F6441">
              <w:rPr>
                <w:rFonts w:eastAsia="Arial" w:cs="Arial"/>
                <w:sz w:val="20"/>
                <w:szCs w:val="20"/>
              </w:rPr>
            </w:r>
            <w:r w:rsidR="0053453D" w:rsidRPr="002F6441">
              <w:rPr>
                <w:rFonts w:eastAsia="Arial" w:cs="Arial"/>
                <w:sz w:val="20"/>
                <w:szCs w:val="20"/>
              </w:rPr>
              <w:fldChar w:fldCharType="separate"/>
            </w:r>
            <w:r w:rsidR="0096209A" w:rsidRPr="0096209A">
              <w:rPr>
                <w:sz w:val="20"/>
                <w:szCs w:val="20"/>
              </w:rPr>
              <w:t xml:space="preserve">Table </w:t>
            </w:r>
            <w:r w:rsidR="0096209A" w:rsidRPr="0096209A">
              <w:rPr>
                <w:noProof/>
                <w:sz w:val="20"/>
                <w:szCs w:val="20"/>
              </w:rPr>
              <w:t>14</w:t>
            </w:r>
            <w:r w:rsidR="0096209A" w:rsidRPr="0096209A">
              <w:rPr>
                <w:sz w:val="20"/>
                <w:szCs w:val="20"/>
              </w:rPr>
              <w:t xml:space="preserve">: </w:t>
            </w:r>
            <w:r w:rsidR="0096209A" w:rsidRPr="0096209A">
              <w:rPr>
                <w:noProof/>
                <w:sz w:val="20"/>
                <w:szCs w:val="20"/>
              </w:rPr>
              <w:t>Valid Date/Time Format for HQR</w:t>
            </w:r>
            <w:r w:rsidR="0053453D" w:rsidRPr="002F6441">
              <w:rPr>
                <w:rFonts w:eastAsia="Arial" w:cs="Arial"/>
                <w:sz w:val="20"/>
                <w:szCs w:val="20"/>
              </w:rPr>
              <w:fldChar w:fldCharType="end"/>
            </w:r>
          </w:p>
        </w:tc>
      </w:tr>
      <w:tr w:rsidR="00C34F8E" w:rsidRPr="00D6290E" w14:paraId="0DD32479" w14:textId="77777777" w:rsidTr="009770B9">
        <w:tc>
          <w:tcPr>
            <w:tcW w:w="1217" w:type="dxa"/>
            <w:tcBorders>
              <w:top w:val="single" w:sz="4" w:space="0" w:color="auto"/>
              <w:left w:val="single" w:sz="4" w:space="0" w:color="auto"/>
              <w:bottom w:val="single" w:sz="4" w:space="0" w:color="auto"/>
              <w:right w:val="single" w:sz="4" w:space="0" w:color="auto"/>
            </w:tcBorders>
            <w:shd w:val="clear" w:color="auto" w:fill="FFFFFF"/>
          </w:tcPr>
          <w:p w14:paraId="49207A0A" w14:textId="77777777" w:rsidR="00C34F8E" w:rsidRPr="00D6290E" w:rsidRDefault="00C34F8E" w:rsidP="003F0C32">
            <w:pPr>
              <w:pStyle w:val="TableText"/>
            </w:pPr>
            <w:r w:rsidRPr="00D6290E">
              <w:t>CMS_0076</w:t>
            </w:r>
          </w:p>
        </w:tc>
        <w:tc>
          <w:tcPr>
            <w:tcW w:w="3014" w:type="dxa"/>
            <w:tcBorders>
              <w:top w:val="single" w:sz="4" w:space="0" w:color="auto"/>
              <w:left w:val="single" w:sz="4" w:space="0" w:color="auto"/>
              <w:bottom w:val="single" w:sz="4" w:space="0" w:color="auto"/>
              <w:right w:val="single" w:sz="4" w:space="0" w:color="auto"/>
            </w:tcBorders>
            <w:shd w:val="clear" w:color="auto" w:fill="auto"/>
          </w:tcPr>
          <w:p w14:paraId="7DF6A852" w14:textId="77777777" w:rsidR="00C34F8E" w:rsidRPr="002F6441" w:rsidRDefault="7F880045" w:rsidP="00EC57EB">
            <w:pPr>
              <w:widowControl w:val="0"/>
              <w:autoSpaceDE w:val="0"/>
              <w:autoSpaceDN w:val="0"/>
              <w:adjustRightInd w:val="0"/>
              <w:spacing w:before="120" w:after="120"/>
            </w:pPr>
            <w:r w:rsidRPr="11B61B0A">
              <w:rPr>
                <w:rFonts w:eastAsia="Arial" w:cs="Arial"/>
                <w:sz w:val="20"/>
                <w:szCs w:val="20"/>
              </w:rPr>
              <w:t>Discharge Date is not properly formatted.</w:t>
            </w:r>
          </w:p>
        </w:tc>
        <w:tc>
          <w:tcPr>
            <w:tcW w:w="5238" w:type="dxa"/>
            <w:tcBorders>
              <w:top w:val="single" w:sz="4" w:space="0" w:color="auto"/>
              <w:left w:val="nil"/>
              <w:bottom w:val="single" w:sz="4" w:space="0" w:color="auto"/>
              <w:right w:val="single" w:sz="4" w:space="0" w:color="auto"/>
            </w:tcBorders>
            <w:shd w:val="clear" w:color="auto" w:fill="auto"/>
          </w:tcPr>
          <w:p w14:paraId="7AA4580F" w14:textId="60C8688C" w:rsidR="00C34F8E" w:rsidRPr="002F6441" w:rsidRDefault="00C34F8E" w:rsidP="00EC57EB">
            <w:pPr>
              <w:autoSpaceDE w:val="0"/>
              <w:autoSpaceDN w:val="0"/>
              <w:adjustRightInd w:val="0"/>
              <w:spacing w:before="120" w:after="120"/>
            </w:pPr>
            <w:r w:rsidRPr="11B61B0A">
              <w:rPr>
                <w:rFonts w:eastAsia="Arial" w:cs="Arial"/>
                <w:sz w:val="20"/>
                <w:szCs w:val="20"/>
              </w:rPr>
              <w:t>Fails validation check for Encounter Performed Discharge Date (</w:t>
            </w:r>
            <w:proofErr w:type="spellStart"/>
            <w:r w:rsidRPr="11B61B0A">
              <w:rPr>
                <w:rFonts w:eastAsia="Arial" w:cs="Arial"/>
                <w:sz w:val="20"/>
                <w:szCs w:val="20"/>
              </w:rPr>
              <w:t>effectiveTime</w:t>
            </w:r>
            <w:proofErr w:type="spellEnd"/>
            <w:r w:rsidRPr="11B61B0A">
              <w:rPr>
                <w:rFonts w:eastAsia="Arial" w:cs="Arial"/>
                <w:sz w:val="20"/>
                <w:szCs w:val="20"/>
              </w:rPr>
              <w:t xml:space="preserve">/high value) as specified in </w:t>
            </w:r>
            <w:r w:rsidR="0053453D" w:rsidRPr="002F6441">
              <w:rPr>
                <w:rFonts w:eastAsia="Arial" w:cs="Arial"/>
                <w:sz w:val="20"/>
                <w:szCs w:val="20"/>
              </w:rPr>
              <w:fldChar w:fldCharType="begin"/>
            </w:r>
            <w:r w:rsidR="0053453D" w:rsidRPr="002B20BE">
              <w:rPr>
                <w:rFonts w:eastAsia="Arial" w:cs="Arial"/>
                <w:sz w:val="20"/>
                <w:szCs w:val="20"/>
              </w:rPr>
              <w:instrText xml:space="preserve"> REF _Ref455191078 \h </w:instrText>
            </w:r>
            <w:r w:rsidR="0053453D">
              <w:rPr>
                <w:rFonts w:eastAsia="Arial" w:cs="Arial"/>
                <w:sz w:val="20"/>
                <w:szCs w:val="20"/>
              </w:rPr>
              <w:instrText xml:space="preserve"> \* MERGEFORMAT </w:instrText>
            </w:r>
            <w:r w:rsidR="0053453D" w:rsidRPr="002F6441">
              <w:rPr>
                <w:rFonts w:eastAsia="Arial" w:cs="Arial"/>
                <w:sz w:val="20"/>
                <w:szCs w:val="20"/>
              </w:rPr>
            </w:r>
            <w:r w:rsidR="0053453D" w:rsidRPr="002F6441">
              <w:rPr>
                <w:rFonts w:eastAsia="Arial" w:cs="Arial"/>
                <w:sz w:val="20"/>
                <w:szCs w:val="20"/>
              </w:rPr>
              <w:fldChar w:fldCharType="separate"/>
            </w:r>
            <w:r w:rsidR="0096209A" w:rsidRPr="0096209A">
              <w:rPr>
                <w:sz w:val="20"/>
                <w:szCs w:val="20"/>
              </w:rPr>
              <w:t xml:space="preserve">Table </w:t>
            </w:r>
            <w:r w:rsidR="0096209A" w:rsidRPr="0096209A">
              <w:rPr>
                <w:noProof/>
                <w:sz w:val="20"/>
                <w:szCs w:val="20"/>
              </w:rPr>
              <w:t>14</w:t>
            </w:r>
            <w:r w:rsidR="0096209A" w:rsidRPr="0096209A">
              <w:rPr>
                <w:sz w:val="20"/>
                <w:szCs w:val="20"/>
              </w:rPr>
              <w:t xml:space="preserve">: </w:t>
            </w:r>
            <w:r w:rsidR="0096209A" w:rsidRPr="0096209A">
              <w:rPr>
                <w:noProof/>
                <w:sz w:val="20"/>
                <w:szCs w:val="20"/>
              </w:rPr>
              <w:t>Valid Date/Time Format for HQR</w:t>
            </w:r>
            <w:r w:rsidR="0053453D" w:rsidRPr="002F6441">
              <w:rPr>
                <w:rFonts w:eastAsia="Arial" w:cs="Arial"/>
                <w:sz w:val="20"/>
                <w:szCs w:val="20"/>
              </w:rPr>
              <w:fldChar w:fldCharType="end"/>
            </w:r>
          </w:p>
        </w:tc>
      </w:tr>
      <w:tr w:rsidR="00C34F8E" w:rsidRPr="00D6290E" w14:paraId="3803A085" w14:textId="77777777" w:rsidTr="009770B9">
        <w:tc>
          <w:tcPr>
            <w:tcW w:w="1217" w:type="dxa"/>
            <w:tcBorders>
              <w:top w:val="single" w:sz="4" w:space="0" w:color="auto"/>
              <w:left w:val="single" w:sz="4" w:space="0" w:color="auto"/>
              <w:bottom w:val="single" w:sz="4" w:space="0" w:color="auto"/>
              <w:right w:val="single" w:sz="4" w:space="0" w:color="auto"/>
            </w:tcBorders>
            <w:shd w:val="clear" w:color="auto" w:fill="FFFFFF"/>
          </w:tcPr>
          <w:p w14:paraId="782AF485" w14:textId="77777777" w:rsidR="00C34F8E" w:rsidRPr="00D6290E" w:rsidRDefault="00C34F8E" w:rsidP="003F0C32">
            <w:pPr>
              <w:pStyle w:val="TableText"/>
            </w:pPr>
            <w:r w:rsidRPr="00D6290E">
              <w:t>CMS_0077</w:t>
            </w:r>
          </w:p>
        </w:tc>
        <w:tc>
          <w:tcPr>
            <w:tcW w:w="3014" w:type="dxa"/>
            <w:tcBorders>
              <w:top w:val="single" w:sz="4" w:space="0" w:color="auto"/>
              <w:left w:val="single" w:sz="4" w:space="0" w:color="auto"/>
              <w:bottom w:val="single" w:sz="4" w:space="0" w:color="auto"/>
              <w:right w:val="single" w:sz="4" w:space="0" w:color="auto"/>
            </w:tcBorders>
            <w:shd w:val="clear" w:color="auto" w:fill="auto"/>
          </w:tcPr>
          <w:p w14:paraId="22F385DC" w14:textId="77777777" w:rsidR="00C34F8E" w:rsidRPr="002F6441" w:rsidRDefault="7F880045" w:rsidP="00EC57EB">
            <w:pPr>
              <w:widowControl w:val="0"/>
              <w:autoSpaceDE w:val="0"/>
              <w:autoSpaceDN w:val="0"/>
              <w:adjustRightInd w:val="0"/>
              <w:spacing w:before="120" w:after="120"/>
            </w:pPr>
            <w:r w:rsidRPr="11B61B0A">
              <w:rPr>
                <w:rFonts w:eastAsia="Arial" w:cs="Arial"/>
                <w:sz w:val="20"/>
                <w:szCs w:val="20"/>
              </w:rPr>
              <w:t>Reporting Period Start Date (low value) is after the End Date (high value).</w:t>
            </w:r>
          </w:p>
        </w:tc>
        <w:tc>
          <w:tcPr>
            <w:tcW w:w="5238" w:type="dxa"/>
            <w:tcBorders>
              <w:top w:val="single" w:sz="4" w:space="0" w:color="auto"/>
              <w:left w:val="nil"/>
              <w:bottom w:val="single" w:sz="4" w:space="0" w:color="auto"/>
              <w:right w:val="single" w:sz="4" w:space="0" w:color="auto"/>
            </w:tcBorders>
            <w:shd w:val="clear" w:color="auto" w:fill="auto"/>
          </w:tcPr>
          <w:p w14:paraId="7362FFFE" w14:textId="77777777" w:rsidR="00C34F8E" w:rsidRPr="002F6441" w:rsidRDefault="2588F33B" w:rsidP="00EC57EB">
            <w:pPr>
              <w:autoSpaceDE w:val="0"/>
              <w:autoSpaceDN w:val="0"/>
              <w:adjustRightInd w:val="0"/>
              <w:spacing w:before="120" w:after="120"/>
            </w:pPr>
            <w:r w:rsidRPr="11B61B0A">
              <w:rPr>
                <w:rFonts w:eastAsia="Arial" w:cs="Arial"/>
                <w:sz w:val="20"/>
                <w:szCs w:val="20"/>
              </w:rPr>
              <w:t xml:space="preserve">Fails validation check. Reporting Parameters Act </w:t>
            </w:r>
            <w:proofErr w:type="spellStart"/>
            <w:r w:rsidRPr="11B61B0A">
              <w:rPr>
                <w:rFonts w:eastAsia="Arial" w:cs="Arial"/>
                <w:sz w:val="20"/>
                <w:szCs w:val="20"/>
              </w:rPr>
              <w:t>effectiveTime</w:t>
            </w:r>
            <w:proofErr w:type="spellEnd"/>
            <w:r w:rsidRPr="11B61B0A">
              <w:rPr>
                <w:rFonts w:eastAsia="Arial" w:cs="Arial"/>
                <w:sz w:val="20"/>
                <w:szCs w:val="20"/>
              </w:rPr>
              <w:t xml:space="preserve"> low (Reporting Period Start Date) is after </w:t>
            </w:r>
            <w:proofErr w:type="spellStart"/>
            <w:r w:rsidRPr="11B61B0A">
              <w:rPr>
                <w:rFonts w:eastAsia="Arial" w:cs="Arial"/>
                <w:sz w:val="20"/>
                <w:szCs w:val="20"/>
              </w:rPr>
              <w:t>effectiveTime</w:t>
            </w:r>
            <w:proofErr w:type="spellEnd"/>
            <w:r w:rsidRPr="11B61B0A">
              <w:rPr>
                <w:rFonts w:eastAsia="Arial" w:cs="Arial"/>
                <w:sz w:val="20"/>
                <w:szCs w:val="20"/>
              </w:rPr>
              <w:t xml:space="preserve"> high (Reporting Period End Date).</w:t>
            </w:r>
          </w:p>
        </w:tc>
      </w:tr>
      <w:tr w:rsidR="00C34F8E" w:rsidRPr="00D6290E" w14:paraId="749AC2D9" w14:textId="77777777" w:rsidTr="009770B9">
        <w:tc>
          <w:tcPr>
            <w:tcW w:w="1217" w:type="dxa"/>
            <w:tcBorders>
              <w:top w:val="single" w:sz="4" w:space="0" w:color="auto"/>
              <w:left w:val="single" w:sz="4" w:space="0" w:color="auto"/>
              <w:bottom w:val="single" w:sz="4" w:space="0" w:color="auto"/>
              <w:right w:val="single" w:sz="4" w:space="0" w:color="auto"/>
            </w:tcBorders>
            <w:shd w:val="clear" w:color="auto" w:fill="FFFFFF"/>
          </w:tcPr>
          <w:p w14:paraId="44411824" w14:textId="77777777" w:rsidR="00C34F8E" w:rsidRPr="00D6290E" w:rsidRDefault="00C34F8E" w:rsidP="003F0C32">
            <w:pPr>
              <w:pStyle w:val="TableText"/>
            </w:pPr>
            <w:r w:rsidRPr="00D6290E">
              <w:t>CMS_0079</w:t>
            </w:r>
          </w:p>
        </w:tc>
        <w:tc>
          <w:tcPr>
            <w:tcW w:w="3014" w:type="dxa"/>
            <w:tcBorders>
              <w:top w:val="single" w:sz="4" w:space="0" w:color="auto"/>
              <w:left w:val="single" w:sz="4" w:space="0" w:color="auto"/>
              <w:bottom w:val="single" w:sz="4" w:space="0" w:color="auto"/>
              <w:right w:val="single" w:sz="4" w:space="0" w:color="auto"/>
            </w:tcBorders>
            <w:shd w:val="clear" w:color="auto" w:fill="auto"/>
          </w:tcPr>
          <w:p w14:paraId="1047EE61" w14:textId="5EEEB0D1" w:rsidR="00C34F8E" w:rsidRPr="00AD59C8" w:rsidRDefault="7F880045" w:rsidP="00EC57EB">
            <w:pPr>
              <w:widowControl w:val="0"/>
              <w:autoSpaceDE w:val="0"/>
              <w:autoSpaceDN w:val="0"/>
              <w:adjustRightInd w:val="0"/>
              <w:spacing w:before="120" w:after="120"/>
            </w:pPr>
            <w:r w:rsidRPr="11B61B0A">
              <w:rPr>
                <w:rFonts w:eastAsia="Arial" w:cs="Arial"/>
                <w:sz w:val="20"/>
                <w:szCs w:val="20"/>
              </w:rPr>
              <w:t xml:space="preserve">Reporting Period Effective Date Range does not match one of the Program's </w:t>
            </w:r>
            <w:r w:rsidR="00B432EE">
              <w:rPr>
                <w:rFonts w:eastAsia="Arial" w:cs="Arial"/>
                <w:sz w:val="20"/>
                <w:szCs w:val="20"/>
              </w:rPr>
              <w:t xml:space="preserve">calendar </w:t>
            </w:r>
            <w:proofErr w:type="gramStart"/>
            <w:r w:rsidR="00B432EE">
              <w:rPr>
                <w:rFonts w:eastAsia="Arial" w:cs="Arial"/>
                <w:sz w:val="20"/>
                <w:szCs w:val="20"/>
              </w:rPr>
              <w:t xml:space="preserve">year </w:t>
            </w:r>
            <w:r w:rsidRPr="11B61B0A">
              <w:rPr>
                <w:rFonts w:eastAsia="Arial" w:cs="Arial"/>
                <w:sz w:val="20"/>
                <w:szCs w:val="20"/>
              </w:rPr>
              <w:t xml:space="preserve"> Discharge</w:t>
            </w:r>
            <w:proofErr w:type="gramEnd"/>
            <w:r w:rsidRPr="11B61B0A">
              <w:rPr>
                <w:rFonts w:eastAsia="Arial" w:cs="Arial"/>
                <w:sz w:val="20"/>
                <w:szCs w:val="20"/>
              </w:rPr>
              <w:t xml:space="preserve"> Quarters.</w:t>
            </w:r>
          </w:p>
        </w:tc>
        <w:tc>
          <w:tcPr>
            <w:tcW w:w="5238" w:type="dxa"/>
            <w:tcBorders>
              <w:top w:val="single" w:sz="4" w:space="0" w:color="auto"/>
              <w:left w:val="nil"/>
              <w:bottom w:val="single" w:sz="4" w:space="0" w:color="auto"/>
              <w:right w:val="single" w:sz="4" w:space="0" w:color="auto"/>
            </w:tcBorders>
            <w:shd w:val="clear" w:color="auto" w:fill="auto"/>
          </w:tcPr>
          <w:p w14:paraId="3290B5CA" w14:textId="77777777" w:rsidR="00C34F8E" w:rsidRPr="002F6441" w:rsidRDefault="7F880045" w:rsidP="00EC57EB">
            <w:pPr>
              <w:autoSpaceDE w:val="0"/>
              <w:autoSpaceDN w:val="0"/>
              <w:adjustRightInd w:val="0"/>
              <w:spacing w:before="120" w:after="120"/>
            </w:pPr>
            <w:r w:rsidRPr="11B61B0A">
              <w:rPr>
                <w:rFonts w:eastAsia="Arial" w:cs="Arial"/>
                <w:sz w:val="20"/>
                <w:szCs w:val="20"/>
              </w:rPr>
              <w:t>The Reporting Parameter Section effective date range must exactly match one of the HQR allowable calendar year discharge quarters.</w:t>
            </w:r>
          </w:p>
        </w:tc>
      </w:tr>
    </w:tbl>
    <w:p w14:paraId="7031EF12" w14:textId="77777777" w:rsidR="00C34F8E" w:rsidRDefault="00C34F8E" w:rsidP="00C34F8E">
      <w:pPr>
        <w:pStyle w:val="Heading4"/>
      </w:pPr>
      <w:bookmarkStart w:id="1202" w:name="_Toc486370161"/>
      <w:r>
        <w:lastRenderedPageBreak/>
        <w:t>Date and Time Validation</w:t>
      </w:r>
      <w:bookmarkEnd w:id="1202"/>
    </w:p>
    <w:p w14:paraId="46AD89A3" w14:textId="68CE2350" w:rsidR="00C34F8E" w:rsidRPr="00664CC0" w:rsidRDefault="00C34F8E" w:rsidP="00C34F8E">
      <w:pPr>
        <w:pStyle w:val="Caption-nospace"/>
      </w:pPr>
      <w:bookmarkStart w:id="1203" w:name="_Ref455191078"/>
      <w:bookmarkStart w:id="1204" w:name="_Toc487412660"/>
      <w:r>
        <w:t xml:space="preserve">Table </w:t>
      </w:r>
      <w:fldSimple w:instr=" SEQ Table \* ARABIC ">
        <w:r w:rsidR="0096209A">
          <w:rPr>
            <w:noProof/>
          </w:rPr>
          <w:t>14</w:t>
        </w:r>
      </w:fldSimple>
      <w:r>
        <w:t xml:space="preserve">: </w:t>
      </w:r>
      <w:r>
        <w:rPr>
          <w:noProof/>
        </w:rPr>
        <w:t>Valid Date/Time Format for HQR</w:t>
      </w:r>
      <w:bookmarkEnd w:id="1203"/>
      <w:bookmarkEnd w:id="12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180"/>
        <w:gridCol w:w="2948"/>
      </w:tblGrid>
      <w:tr w:rsidR="00C34F8E" w:rsidRPr="00D6290E" w14:paraId="67860034" w14:textId="77777777" w:rsidTr="00AD59C8">
        <w:trPr>
          <w:cantSplit/>
          <w:tblHeader/>
        </w:trPr>
        <w:tc>
          <w:tcPr>
            <w:tcW w:w="2448" w:type="dxa"/>
            <w:tcBorders>
              <w:top w:val="single" w:sz="4" w:space="0" w:color="auto"/>
              <w:left w:val="single" w:sz="4" w:space="0" w:color="auto"/>
              <w:bottom w:val="single" w:sz="4" w:space="0" w:color="auto"/>
              <w:right w:val="single" w:sz="4" w:space="0" w:color="auto"/>
            </w:tcBorders>
            <w:shd w:val="clear" w:color="auto" w:fill="1F497D"/>
            <w:hideMark/>
          </w:tcPr>
          <w:p w14:paraId="0A86150D" w14:textId="77777777" w:rsidR="00C34F8E" w:rsidRPr="00AD59C8" w:rsidRDefault="7F880045">
            <w:pPr>
              <w:pStyle w:val="TableHead"/>
              <w:rPr>
                <w:rFonts w:eastAsia="Times New Roman"/>
              </w:rPr>
            </w:pPr>
            <w:r w:rsidRPr="00D6290E">
              <w:t>Attribute</w:t>
            </w:r>
          </w:p>
        </w:tc>
        <w:tc>
          <w:tcPr>
            <w:tcW w:w="4180" w:type="dxa"/>
            <w:tcBorders>
              <w:top w:val="single" w:sz="4" w:space="0" w:color="auto"/>
              <w:left w:val="single" w:sz="4" w:space="0" w:color="auto"/>
              <w:bottom w:val="single" w:sz="4" w:space="0" w:color="auto"/>
              <w:right w:val="single" w:sz="4" w:space="0" w:color="auto"/>
            </w:tcBorders>
            <w:shd w:val="clear" w:color="auto" w:fill="1F497D"/>
            <w:hideMark/>
          </w:tcPr>
          <w:p w14:paraId="54E2373D" w14:textId="77777777" w:rsidR="00C34F8E" w:rsidRPr="00AD59C8" w:rsidRDefault="7F880045">
            <w:pPr>
              <w:pStyle w:val="TableHead"/>
              <w:rPr>
                <w:rFonts w:eastAsia="Times New Roman"/>
              </w:rPr>
            </w:pPr>
            <w:r w:rsidRPr="00D6290E">
              <w:t>Date and Time Format Validation Rules</w:t>
            </w:r>
          </w:p>
        </w:tc>
        <w:tc>
          <w:tcPr>
            <w:tcW w:w="2948" w:type="dxa"/>
            <w:tcBorders>
              <w:top w:val="single" w:sz="4" w:space="0" w:color="auto"/>
              <w:left w:val="single" w:sz="4" w:space="0" w:color="auto"/>
              <w:bottom w:val="single" w:sz="4" w:space="0" w:color="auto"/>
              <w:right w:val="single" w:sz="4" w:space="0" w:color="auto"/>
            </w:tcBorders>
            <w:shd w:val="clear" w:color="auto" w:fill="1F497D"/>
            <w:hideMark/>
          </w:tcPr>
          <w:p w14:paraId="056DFCC0" w14:textId="77777777" w:rsidR="00C34F8E" w:rsidRPr="00AD59C8" w:rsidRDefault="7F880045">
            <w:pPr>
              <w:pStyle w:val="TableHead"/>
              <w:rPr>
                <w:rFonts w:eastAsia="Times New Roman"/>
              </w:rPr>
            </w:pPr>
            <w:r w:rsidRPr="00D6290E">
              <w:t>Examples</w:t>
            </w:r>
          </w:p>
        </w:tc>
      </w:tr>
      <w:tr w:rsidR="00C34F8E" w:rsidRPr="00D6290E" w14:paraId="5BF7EAC1" w14:textId="77777777" w:rsidTr="00AD59C8">
        <w:trPr>
          <w:cantSplit/>
        </w:trPr>
        <w:tc>
          <w:tcPr>
            <w:tcW w:w="2448" w:type="dxa"/>
            <w:tcBorders>
              <w:top w:val="single" w:sz="4" w:space="0" w:color="auto"/>
              <w:left w:val="single" w:sz="4" w:space="0" w:color="auto"/>
              <w:bottom w:val="single" w:sz="4" w:space="0" w:color="auto"/>
              <w:right w:val="single" w:sz="4" w:space="0" w:color="auto"/>
            </w:tcBorders>
            <w:hideMark/>
          </w:tcPr>
          <w:p w14:paraId="1AC2BC69" w14:textId="77777777" w:rsidR="00C34F8E" w:rsidRPr="00D6290E" w:rsidRDefault="00C34F8E" w:rsidP="0053634F">
            <w:pPr>
              <w:pStyle w:val="TableText"/>
            </w:pPr>
            <w:commentRangeStart w:id="1205"/>
            <w:r w:rsidRPr="00D6290E">
              <w:t>&lt;Encounter&gt;</w:t>
            </w:r>
          </w:p>
          <w:p w14:paraId="3BC2C2BD" w14:textId="77777777" w:rsidR="00C34F8E" w:rsidRPr="00D6290E" w:rsidRDefault="00C34F8E" w:rsidP="0053634F">
            <w:pPr>
              <w:pStyle w:val="TableText"/>
            </w:pPr>
            <w:r w:rsidRPr="00D6290E">
              <w:t>&lt;EffectiveTime&gt;</w:t>
            </w:r>
          </w:p>
          <w:p w14:paraId="39B5A826" w14:textId="77777777" w:rsidR="00C34F8E" w:rsidRPr="00D6290E" w:rsidRDefault="00C34F8E" w:rsidP="0053634F">
            <w:pPr>
              <w:pStyle w:val="TableText"/>
            </w:pPr>
            <w:r w:rsidRPr="00D6290E">
              <w:t>&lt;low&gt;(Admission Date)</w:t>
            </w:r>
          </w:p>
          <w:p w14:paraId="09008B55" w14:textId="77777777" w:rsidR="00C34F8E" w:rsidRPr="00D6290E" w:rsidRDefault="00C34F8E" w:rsidP="0053634F">
            <w:pPr>
              <w:pStyle w:val="TableText"/>
            </w:pPr>
            <w:r w:rsidRPr="00D6290E">
              <w:t>&lt;high&gt;(Discharge Date)</w:t>
            </w:r>
          </w:p>
        </w:tc>
        <w:tc>
          <w:tcPr>
            <w:tcW w:w="4180" w:type="dxa"/>
            <w:tcBorders>
              <w:top w:val="single" w:sz="4" w:space="0" w:color="auto"/>
              <w:left w:val="single" w:sz="4" w:space="0" w:color="auto"/>
              <w:bottom w:val="single" w:sz="4" w:space="0" w:color="auto"/>
              <w:right w:val="single" w:sz="4" w:space="0" w:color="auto"/>
            </w:tcBorders>
            <w:hideMark/>
          </w:tcPr>
          <w:p w14:paraId="74EDE0F7" w14:textId="77777777" w:rsidR="00C34F8E" w:rsidRPr="00D6290E" w:rsidRDefault="00C34F8E" w:rsidP="0053634F">
            <w:pPr>
              <w:pStyle w:val="TableText"/>
            </w:pPr>
            <w:r w:rsidRPr="00D6290E">
              <w:t xml:space="preserve">Valid Date/Time Format: </w:t>
            </w:r>
          </w:p>
          <w:p w14:paraId="64DC608F" w14:textId="77777777" w:rsidR="00C34F8E" w:rsidRPr="00D6290E" w:rsidRDefault="00C34F8E" w:rsidP="0053634F">
            <w:pPr>
              <w:pStyle w:val="TableText"/>
            </w:pPr>
            <w:r w:rsidRPr="00D6290E">
              <w:t>YYYYMMDDHHMMSSxUUUU</w:t>
            </w:r>
          </w:p>
          <w:p w14:paraId="75713F76" w14:textId="77777777" w:rsidR="00C34F8E" w:rsidRPr="00D6290E" w:rsidRDefault="00C34F8E" w:rsidP="0053634F">
            <w:pPr>
              <w:pStyle w:val="TableText"/>
            </w:pPr>
            <w:r w:rsidRPr="00D6290E">
              <w:t>where</w:t>
            </w:r>
          </w:p>
          <w:p w14:paraId="149C9931" w14:textId="77777777" w:rsidR="00C34F8E" w:rsidRPr="00D6290E" w:rsidRDefault="00C34F8E" w:rsidP="0053634F">
            <w:pPr>
              <w:pStyle w:val="BodyText0"/>
              <w:spacing w:after="0" w:line="276" w:lineRule="auto"/>
              <w:ind w:left="144"/>
              <w:rPr>
                <w:sz w:val="20"/>
                <w:szCs w:val="20"/>
              </w:rPr>
            </w:pPr>
            <w:r w:rsidRPr="00D6290E">
              <w:rPr>
                <w:sz w:val="20"/>
                <w:szCs w:val="20"/>
              </w:rPr>
              <w:t>YYYY - year - range 1900 to 9999</w:t>
            </w:r>
            <w:r w:rsidRPr="00D6290E">
              <w:rPr>
                <w:sz w:val="20"/>
                <w:szCs w:val="20"/>
              </w:rPr>
              <w:tab/>
            </w:r>
            <w:r w:rsidRPr="00D6290E">
              <w:rPr>
                <w:sz w:val="20"/>
                <w:szCs w:val="20"/>
              </w:rPr>
              <w:tab/>
            </w:r>
            <w:r w:rsidRPr="00D6290E">
              <w:rPr>
                <w:sz w:val="20"/>
                <w:szCs w:val="20"/>
              </w:rPr>
              <w:tab/>
            </w:r>
            <w:r w:rsidRPr="00D6290E">
              <w:rPr>
                <w:sz w:val="20"/>
                <w:szCs w:val="20"/>
              </w:rPr>
              <w:tab/>
            </w:r>
          </w:p>
          <w:p w14:paraId="56ADA213" w14:textId="77777777" w:rsidR="00C34F8E" w:rsidRPr="00D6290E" w:rsidRDefault="00C34F8E" w:rsidP="0053634F">
            <w:pPr>
              <w:pStyle w:val="BodyText0"/>
              <w:spacing w:after="0" w:line="276" w:lineRule="auto"/>
              <w:ind w:left="144"/>
              <w:rPr>
                <w:sz w:val="20"/>
                <w:szCs w:val="20"/>
              </w:rPr>
            </w:pPr>
            <w:r w:rsidRPr="00D6290E">
              <w:rPr>
                <w:sz w:val="20"/>
                <w:szCs w:val="20"/>
              </w:rPr>
              <w:t>MM - month - range 01 to 12</w:t>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p>
          <w:p w14:paraId="5E2F925C" w14:textId="77777777" w:rsidR="00C34F8E" w:rsidRPr="00D6290E" w:rsidRDefault="00C34F8E" w:rsidP="0053634F">
            <w:pPr>
              <w:pStyle w:val="BodyText0"/>
              <w:spacing w:after="0" w:line="276" w:lineRule="auto"/>
              <w:ind w:left="144"/>
              <w:rPr>
                <w:sz w:val="20"/>
                <w:szCs w:val="20"/>
              </w:rPr>
            </w:pPr>
            <w:r w:rsidRPr="00D6290E">
              <w:rPr>
                <w:sz w:val="20"/>
                <w:szCs w:val="20"/>
              </w:rPr>
              <w:t>DD - day - range 01 to 31 (note: true to month and leap years)</w:t>
            </w:r>
            <w:r w:rsidRPr="00D6290E">
              <w:rPr>
                <w:sz w:val="20"/>
                <w:szCs w:val="20"/>
              </w:rPr>
              <w:tab/>
            </w:r>
            <w:r w:rsidRPr="00D6290E">
              <w:rPr>
                <w:sz w:val="20"/>
                <w:szCs w:val="20"/>
              </w:rPr>
              <w:tab/>
            </w:r>
          </w:p>
          <w:p w14:paraId="620EBCFE" w14:textId="77777777" w:rsidR="00C34F8E" w:rsidRPr="00D6290E" w:rsidRDefault="00C34F8E" w:rsidP="0053634F">
            <w:pPr>
              <w:pStyle w:val="BodyText0"/>
              <w:spacing w:after="0" w:line="276" w:lineRule="auto"/>
              <w:ind w:left="144"/>
              <w:rPr>
                <w:sz w:val="20"/>
                <w:szCs w:val="20"/>
              </w:rPr>
            </w:pPr>
            <w:r w:rsidRPr="00D6290E">
              <w:rPr>
                <w:sz w:val="20"/>
                <w:szCs w:val="20"/>
              </w:rPr>
              <w:t>HH - hour - range 0 to 23</w:t>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p>
          <w:p w14:paraId="6A7559DA" w14:textId="77777777" w:rsidR="00C34F8E" w:rsidRPr="00D6290E" w:rsidRDefault="00C34F8E" w:rsidP="0053634F">
            <w:pPr>
              <w:pStyle w:val="BodyText0"/>
              <w:spacing w:after="0" w:line="276" w:lineRule="auto"/>
              <w:ind w:left="144"/>
              <w:rPr>
                <w:sz w:val="20"/>
                <w:szCs w:val="20"/>
              </w:rPr>
            </w:pPr>
            <w:r w:rsidRPr="00D6290E">
              <w:rPr>
                <w:sz w:val="20"/>
                <w:szCs w:val="20"/>
              </w:rPr>
              <w:t>MM - minutes - range 0-59</w:t>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p>
          <w:p w14:paraId="3304EA85" w14:textId="77777777" w:rsidR="00C34F8E" w:rsidRPr="00D6290E" w:rsidRDefault="00C34F8E" w:rsidP="0053634F">
            <w:pPr>
              <w:pStyle w:val="BodyText0"/>
              <w:spacing w:after="0" w:line="276" w:lineRule="auto"/>
              <w:ind w:left="144"/>
              <w:rPr>
                <w:sz w:val="20"/>
                <w:szCs w:val="20"/>
              </w:rPr>
            </w:pPr>
            <w:r w:rsidRPr="00D6290E">
              <w:rPr>
                <w:sz w:val="20"/>
                <w:szCs w:val="20"/>
              </w:rPr>
              <w:t>SS - seconds - range 0-59</w:t>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p>
          <w:p w14:paraId="5EA5C07D" w14:textId="77777777" w:rsidR="00C34F8E" w:rsidRPr="00D6290E" w:rsidRDefault="00C34F8E" w:rsidP="0053634F">
            <w:pPr>
              <w:pStyle w:val="BodyText0"/>
              <w:spacing w:after="0" w:line="276" w:lineRule="auto"/>
              <w:ind w:left="144"/>
              <w:rPr>
                <w:sz w:val="20"/>
                <w:szCs w:val="20"/>
              </w:rPr>
            </w:pPr>
            <w:r w:rsidRPr="00D6290E">
              <w:rPr>
                <w:sz w:val="20"/>
                <w:szCs w:val="20"/>
              </w:rPr>
              <w:t>x  - plus or minus sign</w:t>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p>
          <w:p w14:paraId="17D662E4" w14:textId="77777777" w:rsidR="00C34F8E" w:rsidRPr="00D6290E" w:rsidRDefault="00C34F8E" w:rsidP="0053634F">
            <w:pPr>
              <w:pStyle w:val="TableText"/>
              <w:spacing w:after="0"/>
            </w:pPr>
            <w:r w:rsidRPr="00D6290E">
              <w:t xml:space="preserve">  UUUU - UTC time shift -1300 thru+1400</w:t>
            </w:r>
          </w:p>
        </w:tc>
        <w:tc>
          <w:tcPr>
            <w:tcW w:w="2948" w:type="dxa"/>
            <w:tcBorders>
              <w:top w:val="single" w:sz="4" w:space="0" w:color="auto"/>
              <w:left w:val="single" w:sz="4" w:space="0" w:color="auto"/>
              <w:bottom w:val="single" w:sz="4" w:space="0" w:color="auto"/>
              <w:right w:val="single" w:sz="4" w:space="0" w:color="auto"/>
            </w:tcBorders>
          </w:tcPr>
          <w:p w14:paraId="169C7263" w14:textId="72A004CE" w:rsidR="00C34F8E" w:rsidRPr="00D6290E" w:rsidRDefault="00C34F8E" w:rsidP="0053634F">
            <w:pPr>
              <w:pStyle w:val="TableText"/>
            </w:pPr>
            <w:r w:rsidRPr="00D6290E">
              <w:t>For example, 201</w:t>
            </w:r>
            <w:r w:rsidR="00DD5A07">
              <w:t>7</w:t>
            </w:r>
            <w:r w:rsidRPr="00D6290E">
              <w:t>0130113045+1200</w:t>
            </w:r>
            <w:commentRangeEnd w:id="1205"/>
            <w:r w:rsidR="000D58BE">
              <w:rPr>
                <w:rStyle w:val="CommentReference"/>
                <w:rFonts w:eastAsia="SimSun" w:cs="Times New Roman"/>
                <w:noProof w:val="0"/>
              </w:rPr>
              <w:commentReference w:id="1205"/>
            </w:r>
          </w:p>
          <w:p w14:paraId="0ADD043A" w14:textId="77777777" w:rsidR="00C34F8E" w:rsidRPr="00D6290E" w:rsidRDefault="00C34F8E" w:rsidP="0053634F">
            <w:pPr>
              <w:pStyle w:val="TableText"/>
            </w:pPr>
          </w:p>
        </w:tc>
      </w:tr>
      <w:tr w:rsidR="00C34F8E" w:rsidRPr="00D6290E" w14:paraId="40D54CD1" w14:textId="77777777" w:rsidTr="00AD59C8">
        <w:trPr>
          <w:cantSplit/>
        </w:trPr>
        <w:tc>
          <w:tcPr>
            <w:tcW w:w="2448" w:type="dxa"/>
            <w:tcBorders>
              <w:top w:val="single" w:sz="4" w:space="0" w:color="auto"/>
              <w:left w:val="single" w:sz="4" w:space="0" w:color="auto"/>
              <w:bottom w:val="single" w:sz="4" w:space="0" w:color="auto"/>
              <w:right w:val="single" w:sz="4" w:space="0" w:color="auto"/>
            </w:tcBorders>
          </w:tcPr>
          <w:p w14:paraId="50F5C51B" w14:textId="77777777" w:rsidR="00C34F8E" w:rsidRPr="00D6290E" w:rsidRDefault="00C34F8E" w:rsidP="0053634F">
            <w:pPr>
              <w:pStyle w:val="TableText"/>
              <w:spacing w:after="0"/>
            </w:pPr>
            <w:r w:rsidRPr="00D6290E">
              <w:t>BirthTime</w:t>
            </w:r>
          </w:p>
          <w:p w14:paraId="7F977239" w14:textId="77777777" w:rsidR="00C34F8E" w:rsidRPr="00D6290E" w:rsidRDefault="00C34F8E" w:rsidP="0053634F">
            <w:pPr>
              <w:pStyle w:val="TableText"/>
              <w:spacing w:after="0"/>
            </w:pPr>
          </w:p>
          <w:p w14:paraId="7005F79B" w14:textId="77777777" w:rsidR="00C34F8E" w:rsidRPr="00D6290E" w:rsidRDefault="00C34F8E" w:rsidP="0053634F">
            <w:pPr>
              <w:pStyle w:val="TableText"/>
              <w:spacing w:after="0"/>
            </w:pPr>
            <w:r w:rsidRPr="00D6290E">
              <w:t>Reporting Period</w:t>
            </w:r>
          </w:p>
          <w:p w14:paraId="2FF8DBBD" w14:textId="77777777" w:rsidR="00C34F8E" w:rsidRPr="00D6290E" w:rsidRDefault="00C34F8E" w:rsidP="0053634F">
            <w:pPr>
              <w:pStyle w:val="TableText"/>
              <w:spacing w:after="0"/>
            </w:pPr>
            <w:r w:rsidRPr="00D6290E">
              <w:t>&lt;EffectiveTime&gt;</w:t>
            </w:r>
          </w:p>
          <w:p w14:paraId="7912A0D2" w14:textId="77777777" w:rsidR="00C34F8E" w:rsidRPr="00D6290E" w:rsidRDefault="00C34F8E" w:rsidP="0053634F">
            <w:pPr>
              <w:pStyle w:val="TableText"/>
              <w:spacing w:after="0"/>
            </w:pPr>
            <w:r w:rsidRPr="00D6290E">
              <w:t>&lt;low&gt;(Start Date)</w:t>
            </w:r>
          </w:p>
          <w:p w14:paraId="5AB09D36" w14:textId="77777777" w:rsidR="00C34F8E" w:rsidRPr="00D6290E" w:rsidRDefault="00C34F8E" w:rsidP="0053634F">
            <w:pPr>
              <w:pStyle w:val="TableText"/>
              <w:spacing w:after="0"/>
            </w:pPr>
            <w:r w:rsidRPr="00D6290E">
              <w:t>&lt;high&gt;(End Date)</w:t>
            </w:r>
          </w:p>
        </w:tc>
        <w:tc>
          <w:tcPr>
            <w:tcW w:w="4180" w:type="dxa"/>
            <w:tcBorders>
              <w:top w:val="single" w:sz="4" w:space="0" w:color="auto"/>
              <w:left w:val="single" w:sz="4" w:space="0" w:color="auto"/>
              <w:bottom w:val="single" w:sz="4" w:space="0" w:color="auto"/>
              <w:right w:val="single" w:sz="4" w:space="0" w:color="auto"/>
            </w:tcBorders>
            <w:hideMark/>
          </w:tcPr>
          <w:p w14:paraId="448C0373" w14:textId="77777777" w:rsidR="00C34F8E" w:rsidRPr="00D6290E" w:rsidRDefault="00C34F8E" w:rsidP="0053634F">
            <w:pPr>
              <w:pStyle w:val="TableText"/>
              <w:spacing w:after="0"/>
            </w:pPr>
            <w:r w:rsidRPr="00D6290E">
              <w:t>Valid Date/Time Format:</w:t>
            </w:r>
          </w:p>
          <w:p w14:paraId="4A6D1CA8" w14:textId="77777777" w:rsidR="00C34F8E" w:rsidRPr="00D6290E" w:rsidRDefault="7F880045" w:rsidP="0053634F">
            <w:pPr>
              <w:pStyle w:val="BodyText0"/>
              <w:spacing w:after="0" w:line="276" w:lineRule="auto"/>
              <w:ind w:left="144"/>
              <w:rPr>
                <w:sz w:val="20"/>
                <w:szCs w:val="20"/>
              </w:rPr>
            </w:pPr>
            <w:r w:rsidRPr="00D6290E">
              <w:rPr>
                <w:sz w:val="20"/>
                <w:szCs w:val="20"/>
              </w:rPr>
              <w:t>YYYYMMDD</w:t>
            </w:r>
          </w:p>
          <w:p w14:paraId="56F1369E" w14:textId="77777777" w:rsidR="00C34F8E" w:rsidRPr="00D6290E" w:rsidRDefault="00C34F8E" w:rsidP="0053634F">
            <w:pPr>
              <w:pStyle w:val="TableText"/>
            </w:pPr>
            <w:r w:rsidRPr="00D6290E">
              <w:t>where</w:t>
            </w:r>
          </w:p>
          <w:p w14:paraId="7EC92037" w14:textId="77777777" w:rsidR="00C34F8E" w:rsidRPr="00D6290E" w:rsidRDefault="7F880045" w:rsidP="0053634F">
            <w:pPr>
              <w:pStyle w:val="BodyText0"/>
              <w:spacing w:after="0" w:line="276" w:lineRule="auto"/>
              <w:ind w:left="144"/>
              <w:rPr>
                <w:sz w:val="20"/>
                <w:szCs w:val="20"/>
              </w:rPr>
            </w:pPr>
            <w:r w:rsidRPr="00D6290E">
              <w:rPr>
                <w:sz w:val="20"/>
                <w:szCs w:val="20"/>
              </w:rPr>
              <w:t>YYYY - year - range 1900 to 9999</w:t>
            </w:r>
          </w:p>
          <w:p w14:paraId="04E5CF80" w14:textId="77777777" w:rsidR="00C34F8E" w:rsidRPr="00D6290E" w:rsidRDefault="00C34F8E" w:rsidP="0053634F">
            <w:pPr>
              <w:pStyle w:val="BodyText0"/>
              <w:spacing w:after="0" w:line="276" w:lineRule="auto"/>
              <w:ind w:left="144"/>
              <w:rPr>
                <w:sz w:val="20"/>
                <w:szCs w:val="20"/>
              </w:rPr>
            </w:pPr>
            <w:r w:rsidRPr="00D6290E">
              <w:rPr>
                <w:sz w:val="20"/>
                <w:szCs w:val="20"/>
              </w:rPr>
              <w:t>MM - month - range 01 to 12</w:t>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p>
          <w:p w14:paraId="7F561C2A" w14:textId="77777777" w:rsidR="00C34F8E" w:rsidRPr="00AD59C8" w:rsidRDefault="00C34F8E" w:rsidP="00AD59C8">
            <w:pPr>
              <w:pStyle w:val="BodyText0"/>
              <w:ind w:left="144"/>
            </w:pPr>
            <w:r w:rsidRPr="00D6290E">
              <w:rPr>
                <w:sz w:val="20"/>
                <w:szCs w:val="20"/>
              </w:rPr>
              <w:t>DD - day - range 01 to 31 (note: true to month and leap years)</w:t>
            </w:r>
            <w:r w:rsidRPr="00D6290E">
              <w:rPr>
                <w:sz w:val="20"/>
                <w:szCs w:val="20"/>
              </w:rPr>
              <w:tab/>
            </w:r>
            <w:r w:rsidRPr="00D6290E">
              <w:rPr>
                <w:sz w:val="20"/>
                <w:szCs w:val="20"/>
              </w:rPr>
              <w:tab/>
            </w:r>
          </w:p>
        </w:tc>
        <w:tc>
          <w:tcPr>
            <w:tcW w:w="2948" w:type="dxa"/>
            <w:tcBorders>
              <w:top w:val="single" w:sz="4" w:space="0" w:color="auto"/>
              <w:left w:val="single" w:sz="4" w:space="0" w:color="auto"/>
              <w:bottom w:val="single" w:sz="4" w:space="0" w:color="auto"/>
              <w:right w:val="single" w:sz="4" w:space="0" w:color="auto"/>
            </w:tcBorders>
            <w:hideMark/>
          </w:tcPr>
          <w:p w14:paraId="25838014" w14:textId="1C870EC2" w:rsidR="00C34F8E" w:rsidRPr="00D6290E" w:rsidRDefault="00C34F8E" w:rsidP="00DD5A07">
            <w:pPr>
              <w:pStyle w:val="TableText"/>
            </w:pPr>
            <w:r w:rsidRPr="00D6290E">
              <w:t>For example, partial date/time such as 201</w:t>
            </w:r>
            <w:r w:rsidR="00DD5A07">
              <w:t>7</w:t>
            </w:r>
            <w:r w:rsidRPr="00D6290E">
              <w:t xml:space="preserve"> or 201</w:t>
            </w:r>
            <w:r w:rsidR="00DD5A07">
              <w:t>7</w:t>
            </w:r>
            <w:r w:rsidRPr="00D6290E">
              <w:t>03 are not allowed.</w:t>
            </w:r>
          </w:p>
        </w:tc>
      </w:tr>
      <w:tr w:rsidR="00C34F8E" w:rsidRPr="00D6290E" w14:paraId="25FEC96D" w14:textId="77777777" w:rsidTr="00AD59C8">
        <w:trPr>
          <w:cantSplit/>
        </w:trPr>
        <w:tc>
          <w:tcPr>
            <w:tcW w:w="2448" w:type="dxa"/>
            <w:tcBorders>
              <w:top w:val="single" w:sz="4" w:space="0" w:color="auto"/>
              <w:left w:val="single" w:sz="4" w:space="0" w:color="auto"/>
              <w:bottom w:val="single" w:sz="4" w:space="0" w:color="auto"/>
              <w:right w:val="single" w:sz="4" w:space="0" w:color="auto"/>
            </w:tcBorders>
          </w:tcPr>
          <w:p w14:paraId="51F0C7B0" w14:textId="77777777" w:rsidR="00C34F8E" w:rsidRPr="00D6290E" w:rsidRDefault="00C34F8E" w:rsidP="0053634F">
            <w:pPr>
              <w:pStyle w:val="TableText"/>
            </w:pPr>
            <w:r w:rsidRPr="00D6290E">
              <w:t>EffectiveTime (US Realm Header)</w:t>
            </w:r>
          </w:p>
          <w:p w14:paraId="1D299C02" w14:textId="77777777" w:rsidR="00C34F8E" w:rsidRPr="00D6290E" w:rsidRDefault="00C34F8E" w:rsidP="0053634F">
            <w:pPr>
              <w:pStyle w:val="TableText"/>
            </w:pPr>
          </w:p>
          <w:p w14:paraId="6052AFDF" w14:textId="77777777" w:rsidR="00C34F8E" w:rsidRPr="00D6290E" w:rsidRDefault="00C34F8E" w:rsidP="0053634F">
            <w:pPr>
              <w:pStyle w:val="TableText"/>
            </w:pPr>
          </w:p>
        </w:tc>
        <w:tc>
          <w:tcPr>
            <w:tcW w:w="4180" w:type="dxa"/>
            <w:tcBorders>
              <w:top w:val="single" w:sz="4" w:space="0" w:color="auto"/>
              <w:left w:val="single" w:sz="4" w:space="0" w:color="auto"/>
              <w:bottom w:val="single" w:sz="4" w:space="0" w:color="auto"/>
              <w:right w:val="single" w:sz="4" w:space="0" w:color="auto"/>
            </w:tcBorders>
            <w:hideMark/>
          </w:tcPr>
          <w:p w14:paraId="5F31F239" w14:textId="77777777" w:rsidR="00C34F8E" w:rsidRPr="00D6290E" w:rsidRDefault="00C34F8E" w:rsidP="0053634F">
            <w:pPr>
              <w:pStyle w:val="TableText"/>
              <w:spacing w:after="0"/>
            </w:pPr>
            <w:r w:rsidRPr="00D6290E">
              <w:t>Valid Date/Time Format:</w:t>
            </w:r>
          </w:p>
          <w:p w14:paraId="1A266A59" w14:textId="77777777" w:rsidR="00C34F8E" w:rsidRPr="00D6290E" w:rsidRDefault="00C34F8E" w:rsidP="0053634F">
            <w:pPr>
              <w:pStyle w:val="TableText"/>
              <w:spacing w:after="0"/>
            </w:pPr>
            <w:r w:rsidRPr="00D6290E">
              <w:t>YYYYMMDDHHMMSSxUUUU</w:t>
            </w:r>
          </w:p>
          <w:p w14:paraId="4ECA928D" w14:textId="77777777" w:rsidR="00C34F8E" w:rsidRPr="00D6290E" w:rsidRDefault="00C34F8E" w:rsidP="0053634F">
            <w:pPr>
              <w:pStyle w:val="TableText"/>
              <w:spacing w:after="0"/>
            </w:pPr>
            <w:r w:rsidRPr="00D6290E">
              <w:t>YYYYMMDDHHMMxUUUU</w:t>
            </w:r>
          </w:p>
          <w:p w14:paraId="4C650A3B" w14:textId="77777777" w:rsidR="00C34F8E" w:rsidRPr="00D6290E" w:rsidRDefault="00C34F8E" w:rsidP="0053634F">
            <w:pPr>
              <w:pStyle w:val="TableText"/>
              <w:spacing w:after="0"/>
            </w:pPr>
            <w:r w:rsidRPr="00D6290E">
              <w:t>YYYYMMDDHHxUUUU</w:t>
            </w:r>
          </w:p>
          <w:p w14:paraId="5B465F8F" w14:textId="77777777" w:rsidR="00C34F8E" w:rsidRPr="00D6290E" w:rsidRDefault="00C34F8E" w:rsidP="0053634F">
            <w:pPr>
              <w:pStyle w:val="TableText"/>
              <w:spacing w:after="0"/>
            </w:pPr>
            <w:r w:rsidRPr="00D6290E">
              <w:t>YYYYMMDDxUUUU</w:t>
            </w:r>
          </w:p>
          <w:p w14:paraId="35CCE0E5" w14:textId="77777777" w:rsidR="00C34F8E" w:rsidRPr="00D6290E" w:rsidRDefault="00C34F8E" w:rsidP="0053634F">
            <w:pPr>
              <w:pStyle w:val="TableText"/>
              <w:spacing w:after="0"/>
            </w:pPr>
            <w:r w:rsidRPr="00D6290E">
              <w:t>YYYYMMDD</w:t>
            </w:r>
          </w:p>
          <w:p w14:paraId="0FDC72E8" w14:textId="77777777" w:rsidR="00C34F8E" w:rsidRPr="00D6290E" w:rsidRDefault="00C34F8E" w:rsidP="0053634F">
            <w:pPr>
              <w:pStyle w:val="TableText"/>
              <w:spacing w:after="0"/>
            </w:pPr>
            <w:r w:rsidRPr="00D6290E">
              <w:t>YYYYMMDDHH</w:t>
            </w:r>
          </w:p>
          <w:p w14:paraId="1730ED39" w14:textId="77777777" w:rsidR="00C34F8E" w:rsidRPr="00D6290E" w:rsidRDefault="00C34F8E" w:rsidP="0053634F">
            <w:pPr>
              <w:pStyle w:val="TableText"/>
              <w:spacing w:after="0"/>
            </w:pPr>
            <w:r w:rsidRPr="00D6290E">
              <w:t>YYYYMMDDHHMM</w:t>
            </w:r>
          </w:p>
          <w:p w14:paraId="4B096D5C" w14:textId="77777777" w:rsidR="00C34F8E" w:rsidRPr="00D6290E" w:rsidRDefault="00C34F8E" w:rsidP="0053634F">
            <w:pPr>
              <w:pStyle w:val="TableText"/>
              <w:spacing w:after="0"/>
            </w:pPr>
            <w:r w:rsidRPr="00D6290E">
              <w:t>YYYYMMDDHHMMSS</w:t>
            </w:r>
          </w:p>
          <w:p w14:paraId="43B55177" w14:textId="77777777" w:rsidR="00C34F8E" w:rsidRPr="00D6290E" w:rsidRDefault="00C34F8E" w:rsidP="0053634F">
            <w:pPr>
              <w:pStyle w:val="TableText"/>
            </w:pPr>
            <w:r w:rsidRPr="00D6290E">
              <w:t>where</w:t>
            </w:r>
          </w:p>
          <w:p w14:paraId="1E03236A" w14:textId="77777777" w:rsidR="00C34F8E" w:rsidRPr="00D6290E" w:rsidRDefault="7F880045" w:rsidP="0053634F">
            <w:pPr>
              <w:pStyle w:val="BodyText0"/>
              <w:spacing w:after="0" w:line="276" w:lineRule="auto"/>
              <w:ind w:left="144"/>
              <w:rPr>
                <w:sz w:val="20"/>
                <w:szCs w:val="20"/>
              </w:rPr>
            </w:pPr>
            <w:r w:rsidRPr="00D6290E">
              <w:rPr>
                <w:sz w:val="20"/>
                <w:szCs w:val="20"/>
              </w:rPr>
              <w:t>YYYY - year - range 1900 to 9999</w:t>
            </w:r>
          </w:p>
          <w:p w14:paraId="79726389" w14:textId="77777777" w:rsidR="00C34F8E" w:rsidRPr="00D6290E" w:rsidRDefault="00C34F8E" w:rsidP="0053634F">
            <w:pPr>
              <w:pStyle w:val="BodyText0"/>
              <w:spacing w:after="0" w:line="276" w:lineRule="auto"/>
              <w:ind w:left="144"/>
              <w:rPr>
                <w:sz w:val="20"/>
                <w:szCs w:val="20"/>
              </w:rPr>
            </w:pPr>
            <w:r w:rsidRPr="00D6290E">
              <w:rPr>
                <w:sz w:val="20"/>
                <w:szCs w:val="20"/>
              </w:rPr>
              <w:t>MM - month - range 01 to 12</w:t>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r w:rsidRPr="00D6290E">
              <w:rPr>
                <w:sz w:val="20"/>
                <w:szCs w:val="20"/>
              </w:rPr>
              <w:tab/>
            </w:r>
          </w:p>
          <w:p w14:paraId="34616A4B" w14:textId="77777777" w:rsidR="00C34F8E" w:rsidRPr="00D6290E" w:rsidRDefault="00C34F8E" w:rsidP="0053634F">
            <w:pPr>
              <w:pStyle w:val="TableText"/>
              <w:spacing w:after="0"/>
            </w:pPr>
            <w:r w:rsidRPr="00D6290E">
              <w:t xml:space="preserve">   DD - day - range 01 to 31 (note: true to month and leap years)</w:t>
            </w:r>
          </w:p>
        </w:tc>
        <w:tc>
          <w:tcPr>
            <w:tcW w:w="2948" w:type="dxa"/>
            <w:tcBorders>
              <w:top w:val="single" w:sz="4" w:space="0" w:color="auto"/>
              <w:left w:val="single" w:sz="4" w:space="0" w:color="auto"/>
              <w:bottom w:val="single" w:sz="4" w:space="0" w:color="auto"/>
              <w:right w:val="single" w:sz="4" w:space="0" w:color="auto"/>
            </w:tcBorders>
            <w:hideMark/>
          </w:tcPr>
          <w:p w14:paraId="18378BE7" w14:textId="044DE758" w:rsidR="00C34F8E" w:rsidRPr="00D6290E" w:rsidRDefault="00C34F8E" w:rsidP="0053634F">
            <w:pPr>
              <w:pStyle w:val="TableText"/>
            </w:pPr>
            <w:r w:rsidRPr="00D6290E">
              <w:t>For example, 201</w:t>
            </w:r>
            <w:r w:rsidR="00DD5A07">
              <w:t>7</w:t>
            </w:r>
            <w:r w:rsidRPr="00D6290E">
              <w:t>0930 is valid.</w:t>
            </w:r>
          </w:p>
        </w:tc>
      </w:tr>
      <w:tr w:rsidR="00C34F8E" w:rsidRPr="00D6290E" w14:paraId="79E6D6D6" w14:textId="77777777" w:rsidTr="00AD59C8">
        <w:trPr>
          <w:cantSplit/>
        </w:trPr>
        <w:tc>
          <w:tcPr>
            <w:tcW w:w="2448" w:type="dxa"/>
            <w:tcBorders>
              <w:top w:val="single" w:sz="4" w:space="0" w:color="auto"/>
              <w:left w:val="single" w:sz="4" w:space="0" w:color="auto"/>
              <w:bottom w:val="single" w:sz="4" w:space="0" w:color="auto"/>
              <w:right w:val="single" w:sz="4" w:space="0" w:color="auto"/>
            </w:tcBorders>
            <w:hideMark/>
          </w:tcPr>
          <w:p w14:paraId="3A823064" w14:textId="77777777" w:rsidR="00C34F8E" w:rsidRPr="00D6290E" w:rsidRDefault="00C34F8E" w:rsidP="0053634F">
            <w:pPr>
              <w:pStyle w:val="TableText"/>
            </w:pPr>
            <w:r w:rsidRPr="00D6290E">
              <w:t>NA</w:t>
            </w:r>
          </w:p>
        </w:tc>
        <w:tc>
          <w:tcPr>
            <w:tcW w:w="4180" w:type="dxa"/>
            <w:tcBorders>
              <w:top w:val="single" w:sz="4" w:space="0" w:color="auto"/>
              <w:left w:val="single" w:sz="4" w:space="0" w:color="auto"/>
              <w:bottom w:val="single" w:sz="4" w:space="0" w:color="auto"/>
              <w:right w:val="single" w:sz="4" w:space="0" w:color="auto"/>
            </w:tcBorders>
            <w:hideMark/>
          </w:tcPr>
          <w:p w14:paraId="2F874558" w14:textId="77777777" w:rsidR="00C34F8E" w:rsidRPr="00D6290E" w:rsidRDefault="00C34F8E" w:rsidP="0053634F">
            <w:pPr>
              <w:pStyle w:val="TableText"/>
            </w:pPr>
            <w:r w:rsidRPr="00D6290E">
              <w:t>Leap year calculation is validated.</w:t>
            </w:r>
          </w:p>
        </w:tc>
        <w:tc>
          <w:tcPr>
            <w:tcW w:w="2948" w:type="dxa"/>
            <w:tcBorders>
              <w:top w:val="single" w:sz="4" w:space="0" w:color="auto"/>
              <w:left w:val="single" w:sz="4" w:space="0" w:color="auto"/>
              <w:bottom w:val="single" w:sz="4" w:space="0" w:color="auto"/>
              <w:right w:val="single" w:sz="4" w:space="0" w:color="auto"/>
            </w:tcBorders>
            <w:hideMark/>
          </w:tcPr>
          <w:p w14:paraId="737C12B6" w14:textId="0B3442D6" w:rsidR="00C34F8E" w:rsidRPr="00D6290E" w:rsidRDefault="00C34F8E" w:rsidP="00DD5A07">
            <w:pPr>
              <w:pStyle w:val="TableText"/>
            </w:pPr>
            <w:r w:rsidRPr="00D6290E">
              <w:t>For example, 201</w:t>
            </w:r>
            <w:r w:rsidR="00DD5A07">
              <w:t>7</w:t>
            </w:r>
            <w:r w:rsidRPr="00D6290E">
              <w:t>0229 is invalid because 201</w:t>
            </w:r>
            <w:r w:rsidR="00DD5A07">
              <w:t>7</w:t>
            </w:r>
            <w:r w:rsidRPr="00D6290E">
              <w:t xml:space="preserve"> is not a leap year.</w:t>
            </w:r>
          </w:p>
        </w:tc>
      </w:tr>
      <w:tr w:rsidR="00C34F8E" w:rsidRPr="00D6290E" w14:paraId="1C5D9B32" w14:textId="77777777" w:rsidTr="00AD59C8">
        <w:trPr>
          <w:cantSplit/>
        </w:trPr>
        <w:tc>
          <w:tcPr>
            <w:tcW w:w="2448" w:type="dxa"/>
            <w:tcBorders>
              <w:top w:val="single" w:sz="4" w:space="0" w:color="auto"/>
              <w:left w:val="single" w:sz="4" w:space="0" w:color="auto"/>
              <w:bottom w:val="single" w:sz="4" w:space="0" w:color="auto"/>
              <w:right w:val="single" w:sz="4" w:space="0" w:color="auto"/>
            </w:tcBorders>
            <w:hideMark/>
          </w:tcPr>
          <w:p w14:paraId="27CCC05C" w14:textId="77777777" w:rsidR="00C34F8E" w:rsidRPr="00AD59C8" w:rsidRDefault="7F880045" w:rsidP="00AD59C8">
            <w:pPr>
              <w:pStyle w:val="BodyText0"/>
            </w:pPr>
            <w:r w:rsidRPr="00D6290E">
              <w:rPr>
                <w:sz w:val="20"/>
                <w:szCs w:val="20"/>
              </w:rPr>
              <w:lastRenderedPageBreak/>
              <w:t>NA</w:t>
            </w:r>
          </w:p>
        </w:tc>
        <w:tc>
          <w:tcPr>
            <w:tcW w:w="4180" w:type="dxa"/>
            <w:tcBorders>
              <w:top w:val="single" w:sz="4" w:space="0" w:color="auto"/>
              <w:left w:val="single" w:sz="4" w:space="0" w:color="auto"/>
              <w:bottom w:val="single" w:sz="4" w:space="0" w:color="auto"/>
              <w:right w:val="single" w:sz="4" w:space="0" w:color="auto"/>
            </w:tcBorders>
            <w:hideMark/>
          </w:tcPr>
          <w:p w14:paraId="74FC638F" w14:textId="49096C4A" w:rsidR="00C34F8E" w:rsidRPr="00AD59C8" w:rsidRDefault="7F880045" w:rsidP="00AD59C8">
            <w:pPr>
              <w:pStyle w:val="BodyText0"/>
            </w:pPr>
            <w:r w:rsidRPr="00D6290E">
              <w:rPr>
                <w:sz w:val="20"/>
                <w:szCs w:val="20"/>
              </w:rPr>
              <w:t>The UTC time shift range is -1</w:t>
            </w:r>
            <w:r w:rsidR="00DD5A07">
              <w:rPr>
                <w:sz w:val="20"/>
                <w:szCs w:val="20"/>
              </w:rPr>
              <w:t>2</w:t>
            </w:r>
            <w:r w:rsidRPr="00D6290E">
              <w:rPr>
                <w:sz w:val="20"/>
                <w:szCs w:val="20"/>
              </w:rPr>
              <w:t>00 thru +1400. Time shifts outside this range are invalid. The last two digits are 'minutes' so they must be in the range of 00 to 59.</w:t>
            </w:r>
          </w:p>
        </w:tc>
        <w:tc>
          <w:tcPr>
            <w:tcW w:w="2948" w:type="dxa"/>
            <w:tcBorders>
              <w:top w:val="single" w:sz="4" w:space="0" w:color="auto"/>
              <w:left w:val="single" w:sz="4" w:space="0" w:color="auto"/>
              <w:bottom w:val="single" w:sz="4" w:space="0" w:color="auto"/>
              <w:right w:val="single" w:sz="4" w:space="0" w:color="auto"/>
            </w:tcBorders>
            <w:hideMark/>
          </w:tcPr>
          <w:p w14:paraId="1184527F" w14:textId="77777777" w:rsidR="00C34F8E" w:rsidRPr="00D6290E" w:rsidRDefault="00C34F8E" w:rsidP="003F0C32">
            <w:pPr>
              <w:pStyle w:val="TableText"/>
              <w:spacing w:line="240" w:lineRule="auto"/>
            </w:pPr>
            <w:r w:rsidRPr="00D6290E">
              <w:t>For example, -1262 is invalid because 62 is outside the range of 00 to 59.</w:t>
            </w:r>
          </w:p>
        </w:tc>
      </w:tr>
    </w:tbl>
    <w:p w14:paraId="4E178476" w14:textId="77777777" w:rsidR="00C34F8E" w:rsidRDefault="00C34F8E" w:rsidP="00C34F8E">
      <w:pPr>
        <w:pStyle w:val="Heading4"/>
      </w:pPr>
      <w:bookmarkStart w:id="1206" w:name="_Toc486370162"/>
      <w:r>
        <w:t>Validation XPath</w:t>
      </w:r>
      <w:bookmarkEnd w:id="1206"/>
    </w:p>
    <w:p w14:paraId="77417EA7" w14:textId="7F4D0862" w:rsidR="00C34F8E" w:rsidRPr="00664CC0" w:rsidRDefault="00C34F8E" w:rsidP="00C34F8E">
      <w:pPr>
        <w:pStyle w:val="Caption-nospace"/>
      </w:pPr>
      <w:bookmarkStart w:id="1207" w:name="_Toc487412661"/>
      <w:r>
        <w:t xml:space="preserve">Table </w:t>
      </w:r>
      <w:fldSimple w:instr=" SEQ Table \* ARABIC ">
        <w:r w:rsidR="0096209A">
          <w:rPr>
            <w:noProof/>
          </w:rPr>
          <w:t>15</w:t>
        </w:r>
      </w:fldSimple>
      <w:r>
        <w:t xml:space="preserve">: </w:t>
      </w:r>
      <w:r>
        <w:rPr>
          <w:noProof/>
        </w:rPr>
        <w:t>Validation XPath</w:t>
      </w:r>
      <w:bookmarkEnd w:id="12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710"/>
        <w:gridCol w:w="5418"/>
      </w:tblGrid>
      <w:tr w:rsidR="00C34F8E" w:rsidRPr="00D6290E" w14:paraId="6B6DD10F" w14:textId="77777777" w:rsidTr="00AD59C8">
        <w:trPr>
          <w:cantSplit/>
          <w:tblHeader/>
        </w:trPr>
        <w:tc>
          <w:tcPr>
            <w:tcW w:w="2448" w:type="dxa"/>
            <w:tcBorders>
              <w:top w:val="single" w:sz="4" w:space="0" w:color="auto"/>
              <w:left w:val="single" w:sz="4" w:space="0" w:color="auto"/>
              <w:bottom w:val="single" w:sz="4" w:space="0" w:color="auto"/>
              <w:right w:val="single" w:sz="4" w:space="0" w:color="auto"/>
            </w:tcBorders>
            <w:shd w:val="clear" w:color="auto" w:fill="1F497D"/>
            <w:hideMark/>
          </w:tcPr>
          <w:p w14:paraId="26A4BA11" w14:textId="77777777" w:rsidR="00C34F8E" w:rsidRPr="00AD59C8" w:rsidRDefault="7F880045">
            <w:pPr>
              <w:pStyle w:val="TableHead"/>
              <w:rPr>
                <w:rFonts w:eastAsia="Times New Roman"/>
              </w:rPr>
            </w:pPr>
            <w:r w:rsidRPr="00D6290E">
              <w:t>Validation Item</w:t>
            </w:r>
          </w:p>
        </w:tc>
        <w:tc>
          <w:tcPr>
            <w:tcW w:w="1710" w:type="dxa"/>
            <w:tcBorders>
              <w:top w:val="single" w:sz="4" w:space="0" w:color="auto"/>
              <w:left w:val="single" w:sz="4" w:space="0" w:color="auto"/>
              <w:bottom w:val="single" w:sz="4" w:space="0" w:color="auto"/>
              <w:right w:val="single" w:sz="4" w:space="0" w:color="auto"/>
            </w:tcBorders>
            <w:shd w:val="clear" w:color="auto" w:fill="1F497D"/>
            <w:hideMark/>
          </w:tcPr>
          <w:p w14:paraId="1882D926" w14:textId="77777777" w:rsidR="00C34F8E" w:rsidRPr="00AD59C8" w:rsidRDefault="7F880045">
            <w:pPr>
              <w:pStyle w:val="TableHead"/>
              <w:rPr>
                <w:rFonts w:eastAsia="Times New Roman"/>
              </w:rPr>
            </w:pPr>
            <w:r w:rsidRPr="00D6290E">
              <w:t>CONF. #</w:t>
            </w:r>
          </w:p>
        </w:tc>
        <w:tc>
          <w:tcPr>
            <w:tcW w:w="5418" w:type="dxa"/>
            <w:tcBorders>
              <w:top w:val="single" w:sz="4" w:space="0" w:color="auto"/>
              <w:left w:val="single" w:sz="4" w:space="0" w:color="auto"/>
              <w:bottom w:val="single" w:sz="4" w:space="0" w:color="auto"/>
              <w:right w:val="single" w:sz="4" w:space="0" w:color="auto"/>
            </w:tcBorders>
            <w:shd w:val="clear" w:color="auto" w:fill="1F497D"/>
            <w:hideMark/>
          </w:tcPr>
          <w:p w14:paraId="6ED13868" w14:textId="77777777" w:rsidR="00C34F8E" w:rsidRPr="00AD59C8" w:rsidRDefault="7F880045">
            <w:pPr>
              <w:pStyle w:val="TableHead"/>
              <w:rPr>
                <w:rFonts w:eastAsia="Times New Roman"/>
              </w:rPr>
            </w:pPr>
            <w:r w:rsidRPr="00D6290E">
              <w:t>CDA Template Name and CDA Element XPath</w:t>
            </w:r>
          </w:p>
        </w:tc>
      </w:tr>
      <w:tr w:rsidR="00C34F8E" w:rsidRPr="00D6290E" w14:paraId="2BE1B4B7" w14:textId="77777777" w:rsidTr="00AD59C8">
        <w:trPr>
          <w:cantSplit/>
        </w:trPr>
        <w:tc>
          <w:tcPr>
            <w:tcW w:w="2448" w:type="dxa"/>
            <w:tcBorders>
              <w:top w:val="single" w:sz="4" w:space="0" w:color="auto"/>
              <w:left w:val="single" w:sz="4" w:space="0" w:color="auto"/>
              <w:bottom w:val="single" w:sz="4" w:space="0" w:color="auto"/>
              <w:right w:val="single" w:sz="4" w:space="0" w:color="auto"/>
            </w:tcBorders>
          </w:tcPr>
          <w:p w14:paraId="6EFA2036" w14:textId="77777777" w:rsidR="00C34F8E" w:rsidRPr="00D6290E" w:rsidRDefault="00C34F8E" w:rsidP="0053634F">
            <w:pPr>
              <w:pStyle w:val="TableText"/>
            </w:pPr>
            <w:r w:rsidRPr="00D6290E">
              <w:t>Admission Date</w:t>
            </w:r>
          </w:p>
        </w:tc>
        <w:tc>
          <w:tcPr>
            <w:tcW w:w="1710" w:type="dxa"/>
            <w:tcBorders>
              <w:top w:val="single" w:sz="4" w:space="0" w:color="auto"/>
              <w:left w:val="single" w:sz="4" w:space="0" w:color="auto"/>
              <w:bottom w:val="single" w:sz="4" w:space="0" w:color="auto"/>
              <w:right w:val="single" w:sz="4" w:space="0" w:color="auto"/>
            </w:tcBorders>
          </w:tcPr>
          <w:p w14:paraId="0CB2A9E3" w14:textId="77777777" w:rsidR="00C34F8E" w:rsidRPr="00D6290E" w:rsidRDefault="00C34F8E" w:rsidP="0053634F">
            <w:pPr>
              <w:pStyle w:val="TableText"/>
              <w:spacing w:after="0"/>
            </w:pPr>
            <w:r w:rsidRPr="00D6290E">
              <w:t>CMS_0062</w:t>
            </w:r>
          </w:p>
          <w:p w14:paraId="3D2C1D17" w14:textId="77777777" w:rsidR="00C34F8E" w:rsidRPr="00D6290E" w:rsidRDefault="00C34F8E" w:rsidP="0053634F">
            <w:pPr>
              <w:pStyle w:val="TableText"/>
              <w:spacing w:after="0"/>
            </w:pPr>
            <w:r w:rsidRPr="00D6290E">
              <w:t>CMS_0075</w:t>
            </w:r>
          </w:p>
        </w:tc>
        <w:tc>
          <w:tcPr>
            <w:tcW w:w="5418" w:type="dxa"/>
            <w:tcBorders>
              <w:top w:val="single" w:sz="4" w:space="0" w:color="auto"/>
              <w:left w:val="single" w:sz="4" w:space="0" w:color="auto"/>
              <w:bottom w:val="single" w:sz="4" w:space="0" w:color="auto"/>
              <w:right w:val="single" w:sz="4" w:space="0" w:color="auto"/>
            </w:tcBorders>
          </w:tcPr>
          <w:p w14:paraId="6064DAF6" w14:textId="77777777" w:rsidR="00C34F8E" w:rsidRPr="00D6290E" w:rsidRDefault="00C34F8E" w:rsidP="0053634F">
            <w:pPr>
              <w:pStyle w:val="TableText"/>
            </w:pPr>
            <w:r w:rsidRPr="00D6290E">
              <w:t>Encounter Performed</w:t>
            </w:r>
          </w:p>
          <w:p w14:paraId="183106E1" w14:textId="77777777" w:rsidR="00C34F8E" w:rsidRPr="00D6290E" w:rsidRDefault="00C34F8E" w:rsidP="0053634F">
            <w:pPr>
              <w:pStyle w:val="TableText"/>
            </w:pPr>
            <w:r w:rsidRPr="00D6290E">
              <w:t>/../encounter/effectiveTime/low</w:t>
            </w:r>
          </w:p>
        </w:tc>
      </w:tr>
      <w:tr w:rsidR="00C34F8E" w:rsidRPr="00D6290E" w14:paraId="33F5EF02" w14:textId="77777777" w:rsidTr="00AD59C8">
        <w:trPr>
          <w:cantSplit/>
        </w:trPr>
        <w:tc>
          <w:tcPr>
            <w:tcW w:w="2448" w:type="dxa"/>
            <w:tcBorders>
              <w:top w:val="single" w:sz="4" w:space="0" w:color="auto"/>
              <w:left w:val="single" w:sz="4" w:space="0" w:color="auto"/>
              <w:bottom w:val="single" w:sz="4" w:space="0" w:color="auto"/>
              <w:right w:val="single" w:sz="4" w:space="0" w:color="auto"/>
            </w:tcBorders>
          </w:tcPr>
          <w:p w14:paraId="0CDE9531" w14:textId="77777777" w:rsidR="00C34F8E" w:rsidRPr="00D6290E" w:rsidRDefault="00C34F8E" w:rsidP="0053634F">
            <w:pPr>
              <w:pStyle w:val="TableText"/>
            </w:pPr>
            <w:r w:rsidRPr="00D6290E">
              <w:t xml:space="preserve">Discharge Date </w:t>
            </w:r>
          </w:p>
        </w:tc>
        <w:tc>
          <w:tcPr>
            <w:tcW w:w="1710" w:type="dxa"/>
            <w:tcBorders>
              <w:top w:val="single" w:sz="4" w:space="0" w:color="auto"/>
              <w:left w:val="single" w:sz="4" w:space="0" w:color="auto"/>
              <w:bottom w:val="single" w:sz="4" w:space="0" w:color="auto"/>
              <w:right w:val="single" w:sz="4" w:space="0" w:color="auto"/>
            </w:tcBorders>
          </w:tcPr>
          <w:p w14:paraId="520E41EE" w14:textId="77777777" w:rsidR="00C34F8E" w:rsidRPr="00D6290E" w:rsidRDefault="00C34F8E" w:rsidP="0053634F">
            <w:pPr>
              <w:pStyle w:val="TableText"/>
              <w:spacing w:after="0"/>
            </w:pPr>
            <w:r w:rsidRPr="00D6290E">
              <w:t>CMS_0060</w:t>
            </w:r>
          </w:p>
          <w:p w14:paraId="08042C18" w14:textId="77777777" w:rsidR="00C34F8E" w:rsidRPr="00D6290E" w:rsidRDefault="00C34F8E" w:rsidP="0053634F">
            <w:pPr>
              <w:pStyle w:val="TableText"/>
              <w:spacing w:after="0"/>
            </w:pPr>
            <w:r w:rsidRPr="00D6290E">
              <w:t>CMS_0061</w:t>
            </w:r>
          </w:p>
          <w:p w14:paraId="231C4606" w14:textId="77777777" w:rsidR="00C34F8E" w:rsidRPr="00D6290E" w:rsidRDefault="00C34F8E" w:rsidP="0053634F">
            <w:pPr>
              <w:pStyle w:val="TableText"/>
              <w:spacing w:after="0"/>
            </w:pPr>
            <w:r w:rsidRPr="00D6290E">
              <w:t>CMS_0062</w:t>
            </w:r>
          </w:p>
          <w:p w14:paraId="0EB71B97" w14:textId="77777777" w:rsidR="00C34F8E" w:rsidRPr="00D6290E" w:rsidRDefault="00C34F8E" w:rsidP="0053634F">
            <w:pPr>
              <w:pStyle w:val="TableText"/>
              <w:spacing w:after="0"/>
            </w:pPr>
            <w:r w:rsidRPr="00D6290E">
              <w:t>CMS_0063</w:t>
            </w:r>
          </w:p>
          <w:p w14:paraId="21AA274E" w14:textId="77777777" w:rsidR="00C34F8E" w:rsidRPr="00D6290E" w:rsidRDefault="00C34F8E" w:rsidP="00EC57EB">
            <w:pPr>
              <w:pStyle w:val="TableText"/>
            </w:pPr>
            <w:r w:rsidRPr="00D6290E">
              <w:t>CMS_0076</w:t>
            </w:r>
          </w:p>
        </w:tc>
        <w:tc>
          <w:tcPr>
            <w:tcW w:w="5418" w:type="dxa"/>
            <w:tcBorders>
              <w:top w:val="single" w:sz="4" w:space="0" w:color="auto"/>
              <w:left w:val="single" w:sz="4" w:space="0" w:color="auto"/>
              <w:bottom w:val="single" w:sz="4" w:space="0" w:color="auto"/>
              <w:right w:val="single" w:sz="4" w:space="0" w:color="auto"/>
            </w:tcBorders>
          </w:tcPr>
          <w:p w14:paraId="17B29EB3" w14:textId="77777777" w:rsidR="00C34F8E" w:rsidRPr="00D6290E" w:rsidRDefault="00C34F8E" w:rsidP="0053634F">
            <w:pPr>
              <w:pStyle w:val="TableText"/>
            </w:pPr>
            <w:r w:rsidRPr="00D6290E">
              <w:t>Encounter Performed</w:t>
            </w:r>
          </w:p>
          <w:p w14:paraId="3A7EF7D1" w14:textId="77777777" w:rsidR="00C34F8E" w:rsidRPr="00D6290E" w:rsidRDefault="00C34F8E" w:rsidP="0053634F">
            <w:pPr>
              <w:pStyle w:val="TableText"/>
            </w:pPr>
            <w:r w:rsidRPr="00D6290E">
              <w:t>/../encounter/effectiveTime/high</w:t>
            </w:r>
          </w:p>
        </w:tc>
      </w:tr>
      <w:tr w:rsidR="00C34F8E" w:rsidRPr="00D6290E" w14:paraId="0460B2A8" w14:textId="77777777" w:rsidTr="00AD59C8">
        <w:trPr>
          <w:cantSplit/>
        </w:trPr>
        <w:tc>
          <w:tcPr>
            <w:tcW w:w="2448" w:type="dxa"/>
            <w:tcBorders>
              <w:top w:val="single" w:sz="4" w:space="0" w:color="auto"/>
              <w:left w:val="single" w:sz="4" w:space="0" w:color="auto"/>
              <w:bottom w:val="single" w:sz="4" w:space="0" w:color="auto"/>
              <w:right w:val="single" w:sz="4" w:space="0" w:color="auto"/>
            </w:tcBorders>
          </w:tcPr>
          <w:p w14:paraId="7CDEF0A5" w14:textId="77777777" w:rsidR="00C34F8E" w:rsidRPr="00D6290E" w:rsidRDefault="00C34F8E" w:rsidP="0053634F">
            <w:pPr>
              <w:pStyle w:val="TableText"/>
            </w:pPr>
            <w:r w:rsidRPr="00D6290E">
              <w:t>Reporting Period Start Date</w:t>
            </w:r>
          </w:p>
        </w:tc>
        <w:tc>
          <w:tcPr>
            <w:tcW w:w="1710" w:type="dxa"/>
            <w:tcBorders>
              <w:top w:val="single" w:sz="4" w:space="0" w:color="auto"/>
              <w:left w:val="single" w:sz="4" w:space="0" w:color="auto"/>
              <w:bottom w:val="single" w:sz="4" w:space="0" w:color="auto"/>
              <w:right w:val="single" w:sz="4" w:space="0" w:color="auto"/>
            </w:tcBorders>
          </w:tcPr>
          <w:p w14:paraId="0FC2F0BE" w14:textId="77777777" w:rsidR="00C34F8E" w:rsidRPr="00D6290E" w:rsidRDefault="00C34F8E" w:rsidP="0053634F">
            <w:pPr>
              <w:pStyle w:val="TableText"/>
            </w:pPr>
            <w:r w:rsidRPr="00D6290E">
              <w:t>CMS_0063</w:t>
            </w:r>
          </w:p>
          <w:p w14:paraId="449A53CF" w14:textId="77777777" w:rsidR="00C34F8E" w:rsidRPr="00D6290E" w:rsidRDefault="00C34F8E" w:rsidP="0053634F">
            <w:pPr>
              <w:pStyle w:val="TableText"/>
            </w:pPr>
            <w:r w:rsidRPr="00D6290E">
              <w:t>CMS_0077</w:t>
            </w:r>
          </w:p>
          <w:p w14:paraId="6F8DFB2C" w14:textId="77777777" w:rsidR="00C34F8E" w:rsidRPr="00D6290E" w:rsidRDefault="00C34F8E" w:rsidP="0053634F">
            <w:pPr>
              <w:pStyle w:val="TableText"/>
            </w:pPr>
            <w:r w:rsidRPr="00D6290E">
              <w:t>CMS_0027</w:t>
            </w:r>
          </w:p>
        </w:tc>
        <w:tc>
          <w:tcPr>
            <w:tcW w:w="5418" w:type="dxa"/>
            <w:tcBorders>
              <w:top w:val="single" w:sz="4" w:space="0" w:color="auto"/>
              <w:left w:val="single" w:sz="4" w:space="0" w:color="auto"/>
              <w:bottom w:val="single" w:sz="4" w:space="0" w:color="auto"/>
              <w:right w:val="single" w:sz="4" w:space="0" w:color="auto"/>
            </w:tcBorders>
          </w:tcPr>
          <w:p w14:paraId="34E9B20F" w14:textId="5C516487" w:rsidR="00C34F8E" w:rsidRPr="00D6290E" w:rsidRDefault="2588F33B" w:rsidP="00821005">
            <w:pPr>
              <w:pStyle w:val="MediumGrid2-Accent11"/>
              <w:spacing w:before="120" w:after="120"/>
            </w:pPr>
            <w:r w:rsidRPr="2588F33B">
              <w:rPr>
                <w:rFonts w:ascii="Arial" w:eastAsia="Arial" w:hAnsi="Arial" w:cs="Arial"/>
                <w:sz w:val="20"/>
                <w:szCs w:val="20"/>
              </w:rPr>
              <w:t>/ClinicalDocument/component/structuredBody/component/section[@templateId=”2.16.840.1.113883.10.20.17.2.1”]/entry/act</w:t>
            </w:r>
            <w:r w:rsidR="00821005">
              <w:rPr>
                <w:rFonts w:ascii="Arial" w:eastAsia="Arial" w:hAnsi="Arial" w:cs="Arial"/>
                <w:sz w:val="20"/>
                <w:szCs w:val="20"/>
              </w:rPr>
              <w:t>[@templateId=</w:t>
            </w:r>
            <w:r w:rsidR="00821005" w:rsidRPr="00821005">
              <w:rPr>
                <w:rFonts w:ascii="Arial" w:eastAsia="Arial" w:hAnsi="Arial" w:cs="Arial"/>
                <w:sz w:val="20"/>
                <w:szCs w:val="20"/>
              </w:rPr>
              <w:t>”</w:t>
            </w:r>
            <w:r w:rsidR="00821005" w:rsidRPr="00AD59C8">
              <w:rPr>
                <w:rStyle w:val="XMLname"/>
                <w:rFonts w:ascii="Arial" w:hAnsi="Arial" w:cs="Arial"/>
                <w:sz w:val="20"/>
                <w:szCs w:val="20"/>
              </w:rPr>
              <w:t>2.16.840.1.113883.10.20.17.3.8.1”]</w:t>
            </w:r>
            <w:r w:rsidRPr="00821005">
              <w:rPr>
                <w:rFonts w:ascii="Arial" w:eastAsia="Arial" w:hAnsi="Arial" w:cs="Arial"/>
                <w:sz w:val="20"/>
                <w:szCs w:val="20"/>
              </w:rPr>
              <w:t>/</w:t>
            </w:r>
            <w:r w:rsidRPr="2588F33B">
              <w:rPr>
                <w:rFonts w:ascii="Arial" w:eastAsia="Arial" w:hAnsi="Arial" w:cs="Arial"/>
                <w:sz w:val="20"/>
                <w:szCs w:val="20"/>
              </w:rPr>
              <w:t>effectiveTime/low</w:t>
            </w:r>
          </w:p>
        </w:tc>
      </w:tr>
      <w:tr w:rsidR="00C34F8E" w:rsidRPr="00D6290E" w14:paraId="6965982E" w14:textId="77777777" w:rsidTr="00AD59C8">
        <w:trPr>
          <w:cantSplit/>
        </w:trPr>
        <w:tc>
          <w:tcPr>
            <w:tcW w:w="2448" w:type="dxa"/>
            <w:tcBorders>
              <w:top w:val="single" w:sz="4" w:space="0" w:color="auto"/>
              <w:left w:val="single" w:sz="4" w:space="0" w:color="auto"/>
              <w:bottom w:val="single" w:sz="4" w:space="0" w:color="auto"/>
              <w:right w:val="single" w:sz="4" w:space="0" w:color="auto"/>
            </w:tcBorders>
          </w:tcPr>
          <w:p w14:paraId="0CB29C45" w14:textId="77777777" w:rsidR="00C34F8E" w:rsidRPr="00D6290E" w:rsidRDefault="00C34F8E" w:rsidP="0053634F">
            <w:pPr>
              <w:pStyle w:val="TableText"/>
            </w:pPr>
            <w:r w:rsidRPr="00D6290E">
              <w:t>Reporting Period End Date</w:t>
            </w:r>
          </w:p>
        </w:tc>
        <w:tc>
          <w:tcPr>
            <w:tcW w:w="1710" w:type="dxa"/>
            <w:tcBorders>
              <w:top w:val="single" w:sz="4" w:space="0" w:color="auto"/>
              <w:left w:val="single" w:sz="4" w:space="0" w:color="auto"/>
              <w:bottom w:val="single" w:sz="4" w:space="0" w:color="auto"/>
              <w:right w:val="single" w:sz="4" w:space="0" w:color="auto"/>
            </w:tcBorders>
          </w:tcPr>
          <w:p w14:paraId="3B21B040" w14:textId="77777777" w:rsidR="00C34F8E" w:rsidRPr="00D6290E" w:rsidRDefault="00C34F8E" w:rsidP="0053634F">
            <w:pPr>
              <w:pStyle w:val="TableText"/>
            </w:pPr>
            <w:r w:rsidRPr="00D6290E">
              <w:t>CMS_0063</w:t>
            </w:r>
          </w:p>
          <w:p w14:paraId="16734F09" w14:textId="77777777" w:rsidR="00C34F8E" w:rsidRPr="00D6290E" w:rsidRDefault="00C34F8E" w:rsidP="0053634F">
            <w:pPr>
              <w:pStyle w:val="TableText"/>
            </w:pPr>
            <w:r w:rsidRPr="00D6290E">
              <w:t>CMS_0079</w:t>
            </w:r>
          </w:p>
          <w:p w14:paraId="60ABC031" w14:textId="77777777" w:rsidR="00C34F8E" w:rsidRPr="00D6290E" w:rsidRDefault="00C34F8E" w:rsidP="0053634F">
            <w:pPr>
              <w:pStyle w:val="TableText"/>
            </w:pPr>
            <w:r w:rsidRPr="00D6290E">
              <w:t>CMS_0028</w:t>
            </w:r>
          </w:p>
        </w:tc>
        <w:tc>
          <w:tcPr>
            <w:tcW w:w="5418" w:type="dxa"/>
            <w:tcBorders>
              <w:top w:val="single" w:sz="4" w:space="0" w:color="auto"/>
              <w:left w:val="single" w:sz="4" w:space="0" w:color="auto"/>
              <w:bottom w:val="single" w:sz="4" w:space="0" w:color="auto"/>
              <w:right w:val="single" w:sz="4" w:space="0" w:color="auto"/>
            </w:tcBorders>
          </w:tcPr>
          <w:p w14:paraId="37F91349" w14:textId="398A637D" w:rsidR="00C34F8E" w:rsidRPr="00D6290E" w:rsidRDefault="2588F33B" w:rsidP="00821005">
            <w:pPr>
              <w:pStyle w:val="MediumGrid2-Accent11"/>
              <w:spacing w:before="120" w:after="120"/>
            </w:pPr>
            <w:r w:rsidRPr="2588F33B">
              <w:rPr>
                <w:rFonts w:ascii="Arial" w:eastAsia="Arial" w:hAnsi="Arial" w:cs="Arial"/>
                <w:sz w:val="20"/>
                <w:szCs w:val="20"/>
              </w:rPr>
              <w:t>/ClinicalDocument/component/structuredBody/component/section[@templateId=”2.16.840.1.113883.10.20.17.2.1”]/entry/act</w:t>
            </w:r>
            <w:r w:rsidR="00821005">
              <w:rPr>
                <w:rFonts w:ascii="Arial" w:eastAsia="Arial" w:hAnsi="Arial" w:cs="Arial"/>
                <w:sz w:val="20"/>
                <w:szCs w:val="20"/>
              </w:rPr>
              <w:t>[@templateId=</w:t>
            </w:r>
            <w:r w:rsidR="00821005" w:rsidRPr="00821005">
              <w:rPr>
                <w:rFonts w:ascii="Arial" w:eastAsia="Arial" w:hAnsi="Arial" w:cs="Arial"/>
                <w:sz w:val="20"/>
                <w:szCs w:val="20"/>
              </w:rPr>
              <w:t>”</w:t>
            </w:r>
            <w:r w:rsidR="00821005" w:rsidRPr="00AD59C8">
              <w:rPr>
                <w:rStyle w:val="XMLname"/>
                <w:rFonts w:ascii="Arial" w:hAnsi="Arial" w:cs="Arial"/>
                <w:sz w:val="20"/>
                <w:szCs w:val="20"/>
              </w:rPr>
              <w:t>2.16.840.1.113883.10.20.17.3.8.1”]</w:t>
            </w:r>
            <w:r w:rsidRPr="2588F33B">
              <w:rPr>
                <w:rFonts w:ascii="Arial" w:eastAsia="Arial" w:hAnsi="Arial" w:cs="Arial"/>
                <w:sz w:val="20"/>
                <w:szCs w:val="20"/>
              </w:rPr>
              <w:t>/effectiveTime/high</w:t>
            </w:r>
          </w:p>
        </w:tc>
      </w:tr>
      <w:tr w:rsidR="00C34F8E" w:rsidRPr="00D6290E" w14:paraId="5D1E52B2" w14:textId="77777777" w:rsidTr="00AD59C8">
        <w:trPr>
          <w:cantSplit/>
        </w:trPr>
        <w:tc>
          <w:tcPr>
            <w:tcW w:w="2448" w:type="dxa"/>
            <w:tcBorders>
              <w:top w:val="single" w:sz="4" w:space="0" w:color="auto"/>
              <w:left w:val="single" w:sz="4" w:space="0" w:color="auto"/>
              <w:bottom w:val="single" w:sz="4" w:space="0" w:color="auto"/>
              <w:right w:val="single" w:sz="4" w:space="0" w:color="auto"/>
            </w:tcBorders>
          </w:tcPr>
          <w:p w14:paraId="798C138B" w14:textId="77777777" w:rsidR="00C34F8E" w:rsidRPr="00D6290E" w:rsidRDefault="00C34F8E" w:rsidP="0053634F">
            <w:pPr>
              <w:pStyle w:val="TableText"/>
            </w:pPr>
            <w:r w:rsidRPr="00D6290E">
              <w:t xml:space="preserve">Version Specific Measure Identifier </w:t>
            </w:r>
          </w:p>
        </w:tc>
        <w:tc>
          <w:tcPr>
            <w:tcW w:w="1710" w:type="dxa"/>
            <w:tcBorders>
              <w:top w:val="single" w:sz="4" w:space="0" w:color="auto"/>
              <w:left w:val="single" w:sz="4" w:space="0" w:color="auto"/>
              <w:bottom w:val="single" w:sz="4" w:space="0" w:color="auto"/>
              <w:right w:val="single" w:sz="4" w:space="0" w:color="auto"/>
            </w:tcBorders>
          </w:tcPr>
          <w:p w14:paraId="0DD6BED9" w14:textId="77777777" w:rsidR="00C34F8E" w:rsidRPr="00D6290E" w:rsidRDefault="00C34F8E" w:rsidP="0053634F">
            <w:pPr>
              <w:pStyle w:val="TableText"/>
            </w:pPr>
            <w:r w:rsidRPr="00D6290E">
              <w:t>CMS_0074</w:t>
            </w:r>
          </w:p>
        </w:tc>
        <w:tc>
          <w:tcPr>
            <w:tcW w:w="5418" w:type="dxa"/>
            <w:tcBorders>
              <w:top w:val="single" w:sz="4" w:space="0" w:color="auto"/>
              <w:left w:val="single" w:sz="4" w:space="0" w:color="auto"/>
              <w:bottom w:val="single" w:sz="4" w:space="0" w:color="auto"/>
              <w:right w:val="single" w:sz="4" w:space="0" w:color="auto"/>
            </w:tcBorders>
          </w:tcPr>
          <w:p w14:paraId="02644E59" w14:textId="77777777" w:rsidR="00C34F8E" w:rsidRPr="00AD59C8" w:rsidRDefault="2588F33B" w:rsidP="00EC57EB">
            <w:pPr>
              <w:pStyle w:val="Default"/>
              <w:spacing w:before="120" w:after="120"/>
            </w:pPr>
            <w:r w:rsidRPr="2588F33B">
              <w:rPr>
                <w:rFonts w:ascii="Arial" w:eastAsia="Arial" w:hAnsi="Arial" w:cs="Arial"/>
                <w:sz w:val="20"/>
                <w:szCs w:val="20"/>
              </w:rPr>
              <w:t>/ClinicalDocument/component/structuredBody/component/section[@templateId=”2.16.840.1.113883.10.20.24.2.2”]/entry/organizer[@templateId=”2.16.840.1.113883.10.20.24.3.97”]/reference/externalDocument/id[@root=”2.16.840.1.113883.4.738”]/@extension</w:t>
            </w:r>
          </w:p>
        </w:tc>
      </w:tr>
      <w:tr w:rsidR="00C34F8E" w:rsidRPr="00D6290E" w14:paraId="736B8727" w14:textId="77777777" w:rsidTr="00AD59C8">
        <w:trPr>
          <w:cantSplit/>
        </w:trPr>
        <w:tc>
          <w:tcPr>
            <w:tcW w:w="2448" w:type="dxa"/>
            <w:tcBorders>
              <w:top w:val="single" w:sz="4" w:space="0" w:color="auto"/>
              <w:left w:val="single" w:sz="4" w:space="0" w:color="auto"/>
              <w:bottom w:val="single" w:sz="4" w:space="0" w:color="auto"/>
              <w:right w:val="single" w:sz="4" w:space="0" w:color="auto"/>
            </w:tcBorders>
          </w:tcPr>
          <w:p w14:paraId="6F575081" w14:textId="77777777" w:rsidR="00C34F8E" w:rsidRPr="00D6290E" w:rsidRDefault="00C34F8E" w:rsidP="0053634F">
            <w:pPr>
              <w:pStyle w:val="TableText"/>
            </w:pPr>
            <w:r w:rsidRPr="00D6290E">
              <w:t>Birth Time</w:t>
            </w:r>
          </w:p>
        </w:tc>
        <w:tc>
          <w:tcPr>
            <w:tcW w:w="1710" w:type="dxa"/>
            <w:tcBorders>
              <w:top w:val="single" w:sz="4" w:space="0" w:color="auto"/>
              <w:left w:val="single" w:sz="4" w:space="0" w:color="auto"/>
              <w:bottom w:val="single" w:sz="4" w:space="0" w:color="auto"/>
              <w:right w:val="single" w:sz="4" w:space="0" w:color="auto"/>
            </w:tcBorders>
          </w:tcPr>
          <w:p w14:paraId="03B84D8B" w14:textId="77777777" w:rsidR="00C34F8E" w:rsidRPr="00D6290E" w:rsidRDefault="00C34F8E" w:rsidP="00EC57EB">
            <w:pPr>
              <w:pStyle w:val="TableText"/>
            </w:pPr>
            <w:r w:rsidRPr="00D6290E">
              <w:t>1198_5300_C01</w:t>
            </w:r>
          </w:p>
          <w:p w14:paraId="50837788" w14:textId="77777777" w:rsidR="00C34F8E" w:rsidRPr="00D6290E" w:rsidRDefault="00C34F8E" w:rsidP="00EC57EB">
            <w:pPr>
              <w:pStyle w:val="TableText"/>
            </w:pPr>
            <w:r w:rsidRPr="00D6290E">
              <w:t>1198_32418</w:t>
            </w:r>
          </w:p>
        </w:tc>
        <w:tc>
          <w:tcPr>
            <w:tcW w:w="5418" w:type="dxa"/>
            <w:tcBorders>
              <w:top w:val="single" w:sz="4" w:space="0" w:color="auto"/>
              <w:left w:val="single" w:sz="4" w:space="0" w:color="auto"/>
              <w:bottom w:val="single" w:sz="4" w:space="0" w:color="auto"/>
              <w:right w:val="single" w:sz="4" w:space="0" w:color="auto"/>
            </w:tcBorders>
          </w:tcPr>
          <w:p w14:paraId="5E8D726C" w14:textId="77777777" w:rsidR="00C34F8E" w:rsidRPr="00D6290E" w:rsidRDefault="00C34F8E" w:rsidP="0053634F">
            <w:pPr>
              <w:pStyle w:val="TableText"/>
            </w:pPr>
            <w:r w:rsidRPr="00D6290E">
              <w:t>/ClinicalDocument/recordTarget/patientRole/patient/birthTime</w:t>
            </w:r>
          </w:p>
        </w:tc>
      </w:tr>
      <w:tr w:rsidR="00C34F8E" w:rsidRPr="00D6290E" w14:paraId="172B10D5" w14:textId="77777777" w:rsidTr="00AD59C8">
        <w:trPr>
          <w:cantSplit/>
        </w:trPr>
        <w:tc>
          <w:tcPr>
            <w:tcW w:w="2448" w:type="dxa"/>
            <w:tcBorders>
              <w:top w:val="single" w:sz="4" w:space="0" w:color="auto"/>
              <w:left w:val="single" w:sz="4" w:space="0" w:color="auto"/>
              <w:bottom w:val="single" w:sz="4" w:space="0" w:color="auto"/>
              <w:right w:val="single" w:sz="4" w:space="0" w:color="auto"/>
            </w:tcBorders>
          </w:tcPr>
          <w:p w14:paraId="7F2CCEE9" w14:textId="77777777" w:rsidR="00C34F8E" w:rsidRPr="00D6290E" w:rsidRDefault="00C34F8E" w:rsidP="0053634F">
            <w:pPr>
              <w:pStyle w:val="TableText"/>
            </w:pPr>
            <w:r w:rsidRPr="00D6290E">
              <w:t>effectiveTime (US Realm Header)</w:t>
            </w:r>
          </w:p>
        </w:tc>
        <w:tc>
          <w:tcPr>
            <w:tcW w:w="1710" w:type="dxa"/>
            <w:tcBorders>
              <w:top w:val="single" w:sz="4" w:space="0" w:color="auto"/>
              <w:left w:val="single" w:sz="4" w:space="0" w:color="auto"/>
              <w:bottom w:val="single" w:sz="4" w:space="0" w:color="auto"/>
              <w:right w:val="single" w:sz="4" w:space="0" w:color="auto"/>
            </w:tcBorders>
          </w:tcPr>
          <w:p w14:paraId="750AC8A3" w14:textId="77777777" w:rsidR="00C34F8E" w:rsidRPr="00D6290E" w:rsidRDefault="00C34F8E" w:rsidP="0053634F">
            <w:pPr>
              <w:pStyle w:val="TableText"/>
            </w:pPr>
            <w:r w:rsidRPr="00D6290E">
              <w:t>1098-5256</w:t>
            </w:r>
          </w:p>
        </w:tc>
        <w:tc>
          <w:tcPr>
            <w:tcW w:w="5418" w:type="dxa"/>
            <w:tcBorders>
              <w:top w:val="single" w:sz="4" w:space="0" w:color="auto"/>
              <w:left w:val="single" w:sz="4" w:space="0" w:color="auto"/>
              <w:bottom w:val="single" w:sz="4" w:space="0" w:color="auto"/>
              <w:right w:val="single" w:sz="4" w:space="0" w:color="auto"/>
            </w:tcBorders>
          </w:tcPr>
          <w:p w14:paraId="39C00921" w14:textId="77777777" w:rsidR="00C34F8E" w:rsidRPr="00D6290E" w:rsidRDefault="00C34F8E" w:rsidP="0053634F">
            <w:pPr>
              <w:pStyle w:val="TableText"/>
            </w:pPr>
            <w:r w:rsidRPr="00D6290E">
              <w:t>/ClinicalDocument/effectiveTime</w:t>
            </w:r>
          </w:p>
        </w:tc>
      </w:tr>
      <w:tr w:rsidR="00C34F8E" w:rsidRPr="00D6290E" w14:paraId="34AE3945" w14:textId="77777777" w:rsidTr="00AD59C8">
        <w:trPr>
          <w:cantSplit/>
        </w:trPr>
        <w:tc>
          <w:tcPr>
            <w:tcW w:w="2448" w:type="dxa"/>
            <w:tcBorders>
              <w:top w:val="single" w:sz="4" w:space="0" w:color="auto"/>
              <w:left w:val="single" w:sz="4" w:space="0" w:color="auto"/>
              <w:bottom w:val="single" w:sz="4" w:space="0" w:color="auto"/>
              <w:right w:val="single" w:sz="4" w:space="0" w:color="auto"/>
            </w:tcBorders>
          </w:tcPr>
          <w:p w14:paraId="6A3166AF" w14:textId="77777777" w:rsidR="00C34F8E" w:rsidRPr="00D6290E" w:rsidRDefault="00C34F8E" w:rsidP="0053634F">
            <w:pPr>
              <w:pStyle w:val="TableText"/>
            </w:pPr>
            <w:r w:rsidRPr="00D6290E">
              <w:t>CMS Program Name</w:t>
            </w:r>
          </w:p>
        </w:tc>
        <w:tc>
          <w:tcPr>
            <w:tcW w:w="1710" w:type="dxa"/>
            <w:tcBorders>
              <w:top w:val="single" w:sz="4" w:space="0" w:color="auto"/>
              <w:left w:val="single" w:sz="4" w:space="0" w:color="auto"/>
              <w:bottom w:val="single" w:sz="4" w:space="0" w:color="auto"/>
              <w:right w:val="single" w:sz="4" w:space="0" w:color="auto"/>
            </w:tcBorders>
          </w:tcPr>
          <w:p w14:paraId="043D4755" w14:textId="77777777" w:rsidR="00C34F8E" w:rsidRPr="00D6290E" w:rsidRDefault="00C34F8E" w:rsidP="0053634F">
            <w:pPr>
              <w:pStyle w:val="TableText"/>
            </w:pPr>
            <w:r w:rsidRPr="00D6290E">
              <w:t>CMS_0064</w:t>
            </w:r>
          </w:p>
          <w:p w14:paraId="3DE62FBE" w14:textId="77777777" w:rsidR="00C34F8E" w:rsidRPr="00D6290E" w:rsidRDefault="00C34F8E" w:rsidP="0053634F">
            <w:pPr>
              <w:pStyle w:val="TableText"/>
            </w:pPr>
            <w:r w:rsidRPr="00D6290E">
              <w:t>CMS_0080</w:t>
            </w:r>
          </w:p>
        </w:tc>
        <w:tc>
          <w:tcPr>
            <w:tcW w:w="5418" w:type="dxa"/>
            <w:tcBorders>
              <w:top w:val="single" w:sz="4" w:space="0" w:color="auto"/>
              <w:left w:val="single" w:sz="4" w:space="0" w:color="auto"/>
              <w:bottom w:val="single" w:sz="4" w:space="0" w:color="auto"/>
              <w:right w:val="single" w:sz="4" w:space="0" w:color="auto"/>
            </w:tcBorders>
          </w:tcPr>
          <w:p w14:paraId="42C257C7" w14:textId="77777777" w:rsidR="00C34F8E" w:rsidRPr="00AD59C8" w:rsidRDefault="2588F33B" w:rsidP="00EC57EB">
            <w:pPr>
              <w:pStyle w:val="MediumGrid2-Accent11"/>
              <w:spacing w:before="120"/>
            </w:pPr>
            <w:r w:rsidRPr="2588F33B">
              <w:rPr>
                <w:rFonts w:ascii="Arial" w:eastAsia="Arial" w:hAnsi="Arial" w:cs="Arial"/>
                <w:sz w:val="20"/>
                <w:szCs w:val="20"/>
              </w:rPr>
              <w:t>/ClinicalDocument/informationRecipient/intendedRecipient/id/@extension</w:t>
            </w:r>
          </w:p>
        </w:tc>
      </w:tr>
    </w:tbl>
    <w:p w14:paraId="1AD7ECF4" w14:textId="77777777" w:rsidR="005160F7" w:rsidRPr="00AC0A7A" w:rsidRDefault="005160F7" w:rsidP="0053453D">
      <w:bookmarkStart w:id="1208" w:name="_Toc452981994"/>
      <w:bookmarkStart w:id="1209" w:name="_Toc452981995"/>
      <w:bookmarkStart w:id="1210" w:name="_Toc452981996"/>
      <w:bookmarkStart w:id="1211" w:name="_Toc452982085"/>
      <w:bookmarkStart w:id="1212" w:name="_Toc452982086"/>
      <w:bookmarkStart w:id="1213" w:name="_Toc452982087"/>
      <w:bookmarkStart w:id="1214" w:name="_Toc452982088"/>
      <w:bookmarkStart w:id="1215" w:name="_Toc452982089"/>
      <w:bookmarkStart w:id="1216" w:name="_Toc452982090"/>
      <w:bookmarkStart w:id="1217" w:name="_Toc452982091"/>
      <w:bookmarkStart w:id="1218" w:name="_Toc452982092"/>
      <w:bookmarkStart w:id="1219" w:name="_Toc452982093"/>
      <w:bookmarkStart w:id="1220" w:name="_Toc452982094"/>
      <w:bookmarkStart w:id="1221" w:name="_Toc452982095"/>
      <w:bookmarkStart w:id="1222" w:name="_Toc452982096"/>
      <w:bookmarkStart w:id="1223" w:name="_Toc452982097"/>
      <w:bookmarkStart w:id="1224" w:name="_Toc452982098"/>
      <w:bookmarkStart w:id="1225" w:name="_Toc452982099"/>
      <w:bookmarkStart w:id="1226" w:name="_Toc452982100"/>
      <w:bookmarkStart w:id="1227" w:name="_Toc452982101"/>
      <w:bookmarkStart w:id="1228" w:name="_Toc452982102"/>
      <w:bookmarkStart w:id="1229" w:name="_Toc452982103"/>
      <w:bookmarkStart w:id="1230" w:name="_Toc452982104"/>
      <w:bookmarkStart w:id="1231" w:name="_Toc452982105"/>
      <w:bookmarkStart w:id="1232" w:name="_Toc452982106"/>
      <w:bookmarkStart w:id="1233" w:name="_Toc452982107"/>
      <w:bookmarkStart w:id="1234" w:name="_Toc452982171"/>
      <w:bookmarkStart w:id="1235" w:name="_Toc452982172"/>
      <w:bookmarkStart w:id="1236" w:name="_Toc452982173"/>
      <w:bookmarkStart w:id="1237" w:name="_Toc452982174"/>
      <w:bookmarkStart w:id="1238" w:name="_Toc452982175"/>
      <w:bookmarkStart w:id="1239" w:name="_Toc452982176"/>
      <w:bookmarkStart w:id="1240" w:name="_Toc452982177"/>
      <w:bookmarkStart w:id="1241" w:name="_Toc452982178"/>
      <w:bookmarkStart w:id="1242" w:name="_Toc452982179"/>
      <w:bookmarkStart w:id="1243" w:name="_Toc452982180"/>
      <w:bookmarkStart w:id="1244" w:name="_Toc452982181"/>
      <w:bookmarkStart w:id="1245" w:name="_Toc452982182"/>
      <w:bookmarkStart w:id="1246" w:name="_Toc452982183"/>
      <w:bookmarkStart w:id="1247" w:name="_Toc452982184"/>
      <w:bookmarkStart w:id="1248" w:name="_Toc452982185"/>
      <w:bookmarkStart w:id="1249" w:name="_Toc452982186"/>
      <w:bookmarkStart w:id="1250" w:name="_Toc452982250"/>
      <w:bookmarkStart w:id="1251" w:name="_Toc452982251"/>
      <w:bookmarkStart w:id="1252" w:name="_Toc452982252"/>
      <w:bookmarkStart w:id="1253" w:name="_Toc452982253"/>
      <w:bookmarkStart w:id="1254" w:name="_Toc452982254"/>
      <w:bookmarkStart w:id="1255" w:name="_Toc452982255"/>
      <w:bookmarkStart w:id="1256" w:name="_Toc452982256"/>
      <w:bookmarkStart w:id="1257" w:name="_Toc452982257"/>
      <w:bookmarkStart w:id="1258" w:name="_Toc452982258"/>
      <w:bookmarkStart w:id="1259" w:name="_Toc452982259"/>
      <w:bookmarkStart w:id="1260" w:name="_Toc452982260"/>
      <w:bookmarkStart w:id="1261" w:name="_Toc452982261"/>
      <w:bookmarkStart w:id="1262" w:name="_Toc452982262"/>
      <w:bookmarkStart w:id="1263" w:name="_Toc452982263"/>
      <w:bookmarkStart w:id="1264" w:name="_Toc452982268"/>
      <w:bookmarkStart w:id="1265" w:name="_Toc452982269"/>
      <w:bookmarkStart w:id="1266" w:name="_Toc452982310"/>
      <w:bookmarkStart w:id="1267" w:name="_Toc452982311"/>
      <w:bookmarkStart w:id="1268" w:name="_Toc452982312"/>
      <w:bookmarkStart w:id="1269" w:name="_Toc452982313"/>
      <w:bookmarkStart w:id="1270" w:name="_Toc452982314"/>
      <w:bookmarkStart w:id="1271" w:name="_Toc452982315"/>
      <w:bookmarkStart w:id="1272" w:name="_Toc452982316"/>
      <w:bookmarkStart w:id="1273" w:name="_Toc452982317"/>
      <w:bookmarkStart w:id="1274" w:name="_Toc369269616"/>
      <w:bookmarkEnd w:id="78"/>
      <w:bookmarkEnd w:id="81"/>
      <w:bookmarkEnd w:id="82"/>
      <w:bookmarkEnd w:id="83"/>
      <w:bookmarkEnd w:id="84"/>
      <w:bookmarkEnd w:id="85"/>
      <w:bookmarkEnd w:id="1173"/>
      <w:bookmarkEnd w:id="1174"/>
      <w:bookmarkEnd w:id="1175"/>
      <w:bookmarkEnd w:id="1176"/>
      <w:bookmarkEnd w:id="1177"/>
      <w:bookmarkEnd w:id="1178"/>
      <w:bookmarkEnd w:id="1179"/>
      <w:bookmarkEnd w:id="1180"/>
      <w:bookmarkEnd w:id="1181"/>
      <w:bookmarkEnd w:id="1182"/>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p>
    <w:p w14:paraId="0AD15242" w14:textId="77777777" w:rsidR="005327A4" w:rsidRDefault="005327A4">
      <w:pPr>
        <w:pStyle w:val="Heading1blue"/>
        <w:sectPr w:rsidR="005327A4" w:rsidSect="002F6441">
          <w:pgSz w:w="12240" w:h="15840" w:code="1"/>
          <w:pgMar w:top="720" w:right="1440" w:bottom="720" w:left="1440" w:header="720" w:footer="576" w:gutter="0"/>
          <w:cols w:space="720"/>
          <w:docGrid w:linePitch="299"/>
        </w:sectPr>
      </w:pPr>
      <w:bookmarkStart w:id="1275" w:name="_Comprehensive_Primary_Care"/>
      <w:bookmarkStart w:id="1276" w:name="_Toc447716958"/>
      <w:bookmarkStart w:id="1277" w:name="_Toc447716959"/>
      <w:bookmarkStart w:id="1278" w:name="_Toc447716966"/>
      <w:bookmarkStart w:id="1279" w:name="_QRDA_Category_III"/>
      <w:bookmarkStart w:id="1280" w:name="_Toc443944624"/>
      <w:bookmarkStart w:id="1281" w:name="_Toc443944730"/>
      <w:bookmarkStart w:id="1282" w:name="_Toc444008181"/>
      <w:bookmarkStart w:id="1283" w:name="_Toc444008296"/>
      <w:bookmarkStart w:id="1284" w:name="_Toc444008393"/>
      <w:bookmarkStart w:id="1285" w:name="_Toc444031468"/>
      <w:bookmarkStart w:id="1286" w:name="_Toc444031703"/>
      <w:bookmarkStart w:id="1287" w:name="_Toc444031801"/>
      <w:bookmarkStart w:id="1288" w:name="_Toc444032381"/>
      <w:bookmarkStart w:id="1289" w:name="_Toc444032479"/>
      <w:bookmarkStart w:id="1290" w:name="_Toc444032898"/>
      <w:bookmarkStart w:id="1291" w:name="_Toc444032996"/>
      <w:bookmarkStart w:id="1292" w:name="_Toc444078391"/>
      <w:bookmarkStart w:id="1293" w:name="_Toc444109978"/>
      <w:bookmarkStart w:id="1294" w:name="_Toc444113039"/>
      <w:bookmarkStart w:id="1295" w:name="_Toc444178060"/>
      <w:bookmarkStart w:id="1296" w:name="_Toc444178137"/>
      <w:bookmarkStart w:id="1297" w:name="_Toc444183590"/>
      <w:bookmarkStart w:id="1298" w:name="_QRDA_Category_III_2"/>
      <w:bookmarkStart w:id="1299" w:name="C_2233-17226"/>
      <w:bookmarkStart w:id="1300" w:name="C_2233-17227"/>
      <w:bookmarkStart w:id="1301" w:name="C_2233-18186"/>
      <w:bookmarkStart w:id="1302" w:name="C_2233-18187"/>
      <w:bookmarkStart w:id="1303" w:name="C_2233-18188"/>
      <w:bookmarkStart w:id="1304" w:name="C_2226-17226"/>
      <w:bookmarkStart w:id="1305" w:name="C_2226-17227"/>
      <w:bookmarkStart w:id="1306" w:name="C_2226-18186"/>
      <w:bookmarkStart w:id="1307" w:name="C_2226-18187"/>
      <w:bookmarkStart w:id="1308" w:name="C_2226-18188"/>
      <w:bookmarkStart w:id="1309" w:name="C_2233-17208"/>
      <w:bookmarkStart w:id="1310" w:name="C_2226-17208"/>
      <w:bookmarkStart w:id="1311" w:name="C_2226-17209"/>
      <w:bookmarkStart w:id="1312" w:name="C_2233-17209"/>
      <w:bookmarkStart w:id="1313" w:name="C_2233-711282"/>
      <w:bookmarkStart w:id="1314" w:name="C_2226-21168"/>
      <w:bookmarkStart w:id="1315" w:name="C_2233-711280"/>
      <w:bookmarkStart w:id="1316" w:name="C_2233-711281"/>
      <w:bookmarkStart w:id="1317" w:name="C_2233-711305"/>
      <w:bookmarkStart w:id="1318" w:name="C_2233-17236"/>
      <w:bookmarkStart w:id="1319" w:name="C_2226-17236"/>
      <w:bookmarkStart w:id="1320" w:name="C_2226-17210"/>
      <w:bookmarkStart w:id="1321" w:name="C_2233-17211"/>
      <w:bookmarkStart w:id="1322" w:name="C_2226-17211"/>
      <w:bookmarkStart w:id="1323" w:name="C_2233-17237"/>
      <w:bookmarkStart w:id="1324" w:name="C_2226-17237"/>
      <w:bookmarkStart w:id="1325" w:name="C_2233-711174"/>
      <w:bookmarkStart w:id="1326" w:name="C_2233-711173"/>
      <w:bookmarkStart w:id="1327" w:name="C_2233-17212"/>
      <w:bookmarkStart w:id="1328" w:name="C_2233-17232"/>
      <w:bookmarkStart w:id="1329" w:name="C_2233-17233"/>
      <w:bookmarkStart w:id="1330" w:name="C_2233-17234"/>
      <w:bookmarkStart w:id="1331" w:name="C_2226-17212"/>
      <w:bookmarkStart w:id="1332" w:name="C_2226-17232"/>
      <w:bookmarkStart w:id="1333" w:name="C_2226-17233"/>
      <w:bookmarkStart w:id="1334" w:name="C_2226-17234"/>
      <w:bookmarkStart w:id="1335" w:name="C_2233-18156"/>
      <w:bookmarkStart w:id="1336" w:name="C_2233-18158"/>
      <w:bookmarkStart w:id="1337" w:name="C_2233-18157"/>
      <w:bookmarkStart w:id="1338" w:name="C_2226-18156"/>
      <w:bookmarkStart w:id="1339" w:name="C_2226-18158"/>
      <w:bookmarkStart w:id="1340" w:name="C_2226-18157"/>
      <w:bookmarkStart w:id="1341" w:name="C_2233-711240"/>
      <w:bookmarkStart w:id="1342" w:name="C_2233-18368"/>
      <w:bookmarkStart w:id="1343" w:name="C_2233-18162"/>
      <w:bookmarkStart w:id="1344" w:name="C_2233-18262"/>
      <w:bookmarkStart w:id="1345" w:name="C_2233-18163"/>
      <w:bookmarkStart w:id="1346" w:name="C_2233-18265"/>
      <w:bookmarkStart w:id="1347" w:name="C_2226-18162"/>
      <w:bookmarkStart w:id="1348" w:name="C_2226-18262"/>
      <w:bookmarkStart w:id="1349" w:name="C_2226-18163"/>
      <w:bookmarkStart w:id="1350" w:name="C_2226-18265"/>
      <w:bookmarkStart w:id="1351" w:name="C_2233-17213"/>
      <w:bookmarkStart w:id="1352" w:name="C_2233-17214"/>
      <w:bookmarkStart w:id="1353" w:name="C_2233-17215"/>
      <w:bookmarkStart w:id="1354" w:name="C_2233-18165"/>
      <w:bookmarkStart w:id="1355" w:name="C_2233-18166"/>
      <w:bookmarkStart w:id="1356" w:name="C_2226-17213"/>
      <w:bookmarkStart w:id="1357" w:name="C_2226-17214"/>
      <w:bookmarkStart w:id="1358" w:name="C_2226-17215"/>
      <w:bookmarkStart w:id="1359" w:name="C_2226-18165"/>
      <w:bookmarkStart w:id="1360" w:name="C_2226-18166"/>
      <w:bookmarkStart w:id="1361" w:name="_informationRecipient_3"/>
      <w:bookmarkStart w:id="1362" w:name="_informationRecipient"/>
      <w:bookmarkStart w:id="1363" w:name="C_2233-711158"/>
      <w:bookmarkStart w:id="1364" w:name="C_2233-711159"/>
      <w:bookmarkStart w:id="1365" w:name="C_2233-711160"/>
      <w:bookmarkStart w:id="1366" w:name="C_2233-711162"/>
      <w:bookmarkStart w:id="1367" w:name="QRDAIII_CMS_Program_Name"/>
      <w:bookmarkStart w:id="1368" w:name="C_2226-17225"/>
      <w:bookmarkStart w:id="1369" w:name="C_2226-18167"/>
      <w:bookmarkStart w:id="1370" w:name="C_2226-18168"/>
      <w:bookmarkStart w:id="1371" w:name="C_2226-18169"/>
      <w:bookmarkStart w:id="1372" w:name="C_2226-19670"/>
      <w:bookmarkStart w:id="1373" w:name="C_2226-19671"/>
      <w:bookmarkStart w:id="1374" w:name="C_2226-19672"/>
      <w:bookmarkStart w:id="1375" w:name="C_2226-19673"/>
      <w:bookmarkStart w:id="1376" w:name="C_2226-18300"/>
      <w:bookmarkStart w:id="1377" w:name="C_2226-18301"/>
      <w:bookmarkStart w:id="1378" w:name="C_2226-18302"/>
      <w:bookmarkStart w:id="1379" w:name="C_2226-18303"/>
      <w:bookmarkStart w:id="1380" w:name="C_2226-18304"/>
      <w:bookmarkStart w:id="1381" w:name="C_2226-18305"/>
      <w:bookmarkStart w:id="1382" w:name="C_2226-20954"/>
      <w:bookmarkStart w:id="1383" w:name="C_2226-18308"/>
      <w:bookmarkStart w:id="1384" w:name="C_2233-711150"/>
      <w:bookmarkStart w:id="1385" w:name="C_2233-711151"/>
      <w:bookmarkStart w:id="1386" w:name="C_2233-711152"/>
      <w:bookmarkStart w:id="1387" w:name="C_2233-711153"/>
      <w:bookmarkStart w:id="1388" w:name="C_2233-711154"/>
      <w:bookmarkStart w:id="1389" w:name="C_2233-711155"/>
      <w:bookmarkStart w:id="1390" w:name="C_2233-711156"/>
      <w:bookmarkStart w:id="1391" w:name="C_2233-711218"/>
      <w:bookmarkStart w:id="1392" w:name="C_2233-711219"/>
      <w:bookmarkStart w:id="1393" w:name="C_2233-711157"/>
      <w:bookmarkStart w:id="1394" w:name="C_2226-19474"/>
      <w:bookmarkStart w:id="1395" w:name="C_2226-18361"/>
      <w:bookmarkStart w:id="1396" w:name="C_2226-18363"/>
      <w:bookmarkStart w:id="1397" w:name="C_2226-18364"/>
      <w:bookmarkStart w:id="1398" w:name="C_2233-17217"/>
      <w:bookmarkStart w:id="1399" w:name="C_2233-17235"/>
      <w:bookmarkStart w:id="1400" w:name="C_2233-17281"/>
      <w:bookmarkStart w:id="1401" w:name="C_2233-711141"/>
      <w:bookmarkStart w:id="1402" w:name="C_2233-17283"/>
      <w:bookmarkStart w:id="1403" w:name="C_2233-711142"/>
      <w:bookmarkStart w:id="1404" w:name="C_2233-12798"/>
      <w:bookmarkStart w:id="1405" w:name="C_2233-12799"/>
      <w:bookmarkStart w:id="1406" w:name="C_2233-12800"/>
      <w:bookmarkStart w:id="1407" w:name="C_2233-711276"/>
      <w:bookmarkStart w:id="1408" w:name="C_2233-711277"/>
      <w:bookmarkStart w:id="1409" w:name="C_2233-711286"/>
      <w:bookmarkStart w:id="1410" w:name="C_2233-12801"/>
      <w:bookmarkStart w:id="1411" w:name="C_2233-12802"/>
      <w:bookmarkStart w:id="1412" w:name="C_2233-17284"/>
      <w:bookmarkStart w:id="1413" w:name="C_2233-17285"/>
      <w:bookmarkStart w:id="1414" w:name="C_2233-711285"/>
      <w:bookmarkStart w:id="1415" w:name="C_67-12798"/>
      <w:bookmarkStart w:id="1416" w:name="C_67-12799"/>
      <w:bookmarkStart w:id="1417" w:name="C_67-12800"/>
      <w:bookmarkStart w:id="1418" w:name="C_2233-711283"/>
      <w:bookmarkStart w:id="1419" w:name="C_2233-711284"/>
      <w:bookmarkStart w:id="1420" w:name="_QRDA_Category_III_1"/>
      <w:bookmarkStart w:id="1421" w:name="E_QRDA_Cat_III_Reporting_Parameters"/>
      <w:bookmarkStart w:id="1422" w:name="C_2233-14611"/>
      <w:bookmarkStart w:id="1423" w:name="C_2233-14612"/>
      <w:bookmarkStart w:id="1424" w:name="C_2233-18323"/>
      <w:bookmarkStart w:id="1425" w:name="C_2233-18324"/>
      <w:bookmarkStart w:id="1426" w:name="C_2233-18191"/>
      <w:bookmarkStart w:id="1427" w:name="C_2233-4142"/>
      <w:bookmarkStart w:id="1428" w:name="C_2233-4143"/>
      <w:bookmarkStart w:id="1429" w:name="C_2233-711278"/>
      <w:bookmarkStart w:id="1430" w:name="C_2233-711279"/>
      <w:bookmarkStart w:id="1431" w:name="C_2233-711306"/>
      <w:bookmarkStart w:id="1432" w:name="C_23_14612"/>
      <w:bookmarkStart w:id="1433" w:name="C_77-18323"/>
      <w:bookmarkStart w:id="1434" w:name="C_77-18324"/>
      <w:bookmarkStart w:id="1435" w:name="C_23-26552"/>
      <w:bookmarkStart w:id="1436" w:name="C_2233-711303"/>
      <w:bookmarkStart w:id="1437" w:name="C_2233-711304"/>
      <w:bookmarkStart w:id="1438" w:name="C_2233-711175"/>
      <w:bookmarkStart w:id="1439" w:name="_Aggregate_Count_(CMS"/>
      <w:bookmarkStart w:id="1440" w:name="E_Aggregate_Count_CMS_EP"/>
      <w:bookmarkStart w:id="1441" w:name="C_17563"/>
      <w:bookmarkStart w:id="1442" w:name="C_17564"/>
      <w:bookmarkStart w:id="1443" w:name="C_711262"/>
      <w:bookmarkStart w:id="1444" w:name="C_711263"/>
      <w:bookmarkStart w:id="1445" w:name="C_17565"/>
      <w:bookmarkStart w:id="1446" w:name="C_18095"/>
      <w:bookmarkStart w:id="1447" w:name="C_17566"/>
      <w:bookmarkStart w:id="1448" w:name="C_19508"/>
      <w:bookmarkStart w:id="1449" w:name="C_711244"/>
      <w:bookmarkStart w:id="1450" w:name="C_711245"/>
      <w:bookmarkStart w:id="1451" w:name="C_17567"/>
      <w:bookmarkStart w:id="1452" w:name="C_17568"/>
      <w:bookmarkStart w:id="1453" w:name="C_19509"/>
      <w:bookmarkStart w:id="1454" w:name="C_19510"/>
      <w:bookmarkStart w:id="1455" w:name="C_77-18392"/>
      <w:bookmarkStart w:id="1456" w:name="C_77-18393"/>
      <w:bookmarkStart w:id="1457" w:name="C_1109-17565"/>
      <w:bookmarkStart w:id="1458" w:name="C_1109-18095"/>
      <w:bookmarkStart w:id="1459" w:name="C_1109-17566"/>
      <w:bookmarkStart w:id="1460" w:name="C_1109-17568"/>
      <w:bookmarkStart w:id="1461" w:name="C_1109-19509"/>
      <w:bookmarkStart w:id="1462" w:name="C_1109-711262"/>
      <w:bookmarkStart w:id="1463" w:name="C_1109-711263"/>
      <w:bookmarkStart w:id="1464" w:name="C_77-17565"/>
      <w:bookmarkStart w:id="1465" w:name="C_77-18095"/>
      <w:bookmarkStart w:id="1466" w:name="C_77-17566"/>
      <w:bookmarkStart w:id="1467" w:name="C_1109-711244"/>
      <w:bookmarkStart w:id="1468" w:name="C_1109-711245"/>
      <w:bookmarkStart w:id="1469" w:name="C_77-17568"/>
      <w:bookmarkStart w:id="1470" w:name="C_77-19509"/>
      <w:bookmarkStart w:id="1471" w:name="_Continuous_Variable_Measure"/>
      <w:bookmarkStart w:id="1472" w:name="C_17569"/>
      <w:bookmarkStart w:id="1473" w:name="C_17570"/>
      <w:bookmarkStart w:id="1474" w:name="C_711264"/>
      <w:bookmarkStart w:id="1475" w:name="C_711265"/>
      <w:bookmarkStart w:id="1476" w:name="C_18096"/>
      <w:bookmarkStart w:id="1477" w:name="C_18097"/>
      <w:bookmarkStart w:id="1478" w:name="C_17571"/>
      <w:bookmarkStart w:id="1479" w:name="C_711241"/>
      <w:bookmarkStart w:id="1480" w:name="C_711242"/>
      <w:bookmarkStart w:id="1481" w:name="C_17572"/>
      <w:bookmarkStart w:id="1482" w:name="C_18242"/>
      <w:bookmarkStart w:id="1483" w:name="C_18243"/>
      <w:bookmarkStart w:id="1484" w:name="C_18244"/>
      <w:bookmarkStart w:id="1485" w:name="C_711205"/>
      <w:bookmarkStart w:id="1486" w:name="C_77-18096"/>
      <w:bookmarkStart w:id="1487" w:name="C_77-18097"/>
      <w:bookmarkStart w:id="1488" w:name="C_77-17571"/>
      <w:bookmarkStart w:id="1489" w:name="C_77-17572"/>
      <w:bookmarkStart w:id="1490" w:name="C_77-18242"/>
      <w:bookmarkStart w:id="1491" w:name="C_77-18243"/>
      <w:bookmarkStart w:id="1492" w:name="C_77-18244"/>
      <w:bookmarkStart w:id="1493" w:name="C_77-18245"/>
      <w:bookmarkStart w:id="1494" w:name="C_77-18389"/>
      <w:bookmarkStart w:id="1495" w:name="C_77-18390"/>
      <w:bookmarkStart w:id="1496" w:name="C_77-18391"/>
      <w:bookmarkStart w:id="1497" w:name="C_1109-711264"/>
      <w:bookmarkStart w:id="1498" w:name="C_1109-711265"/>
      <w:bookmarkStart w:id="1499" w:name="C_1109-18096"/>
      <w:bookmarkStart w:id="1500" w:name="C_1109-18097"/>
      <w:bookmarkStart w:id="1501" w:name="C_1109-17571"/>
      <w:bookmarkStart w:id="1502" w:name="C_1109-711241"/>
      <w:bookmarkStart w:id="1503" w:name="C_1109-711242"/>
      <w:bookmarkStart w:id="1504" w:name="C_1109-17572"/>
      <w:bookmarkStart w:id="1505" w:name="C_1109-18242"/>
      <w:bookmarkStart w:id="1506" w:name="C_1109-18243"/>
      <w:bookmarkStart w:id="1507" w:name="C_1109-18244"/>
      <w:bookmarkStart w:id="1508" w:name="C_1109-711205"/>
      <w:bookmarkStart w:id="1509" w:name="_Ethnicity_Supplemental_Data"/>
      <w:bookmarkStart w:id="1510" w:name="C_18216"/>
      <w:bookmarkStart w:id="1511" w:name="C_18217"/>
      <w:bookmarkStart w:id="1512" w:name="C_711253"/>
      <w:bookmarkStart w:id="1513" w:name="C_711254"/>
      <w:bookmarkStart w:id="1514" w:name="C_18218"/>
      <w:bookmarkStart w:id="1515" w:name="C_18219"/>
      <w:bookmarkStart w:id="1516" w:name="C_18220"/>
      <w:bookmarkStart w:id="1517" w:name="C_18221"/>
      <w:bookmarkStart w:id="1518" w:name="C_18118"/>
      <w:bookmarkStart w:id="1519" w:name="C_18119"/>
      <w:bookmarkStart w:id="1520" w:name="C_18222"/>
      <w:bookmarkStart w:id="1521" w:name="C_18120"/>
      <w:bookmarkStart w:id="1522" w:name="C_18121"/>
      <w:bookmarkStart w:id="1523" w:name="C_18122"/>
      <w:bookmarkStart w:id="1524" w:name="C_711201"/>
      <w:bookmarkStart w:id="1525" w:name="C_77-18218"/>
      <w:bookmarkStart w:id="1526" w:name="C_77-18219"/>
      <w:bookmarkStart w:id="1527" w:name="C_77-18220"/>
      <w:bookmarkStart w:id="1528" w:name="C_77-18118"/>
      <w:bookmarkStart w:id="1529" w:name="C_77-18222"/>
      <w:bookmarkStart w:id="1530" w:name="C_77-18120"/>
      <w:bookmarkStart w:id="1531" w:name="C_77-18122"/>
      <w:bookmarkStart w:id="1532" w:name="C_77-18123"/>
      <w:bookmarkStart w:id="1533" w:name="C_1109-711253"/>
      <w:bookmarkStart w:id="1534" w:name="C_1109-711254"/>
      <w:bookmarkStart w:id="1535" w:name="C_1109-18218"/>
      <w:bookmarkStart w:id="1536" w:name="C_1109-18219"/>
      <w:bookmarkStart w:id="1537" w:name="C_1109-18220"/>
      <w:bookmarkStart w:id="1538" w:name="C_1109-18118"/>
      <w:bookmarkStart w:id="1539" w:name="C_1109-18119"/>
      <w:bookmarkStart w:id="1540" w:name="C_1109-18222"/>
      <w:bookmarkStart w:id="1541" w:name="C_1109-18120"/>
      <w:bookmarkStart w:id="1542" w:name="C_1109-18122"/>
      <w:bookmarkStart w:id="1543" w:name="C_1109-711201"/>
      <w:bookmarkStart w:id="1544" w:name="C_17615"/>
      <w:bookmarkStart w:id="1545" w:name="C_17616"/>
      <w:bookmarkStart w:id="1546" w:name="C_711266"/>
      <w:bookmarkStart w:id="1547" w:name="C_711267"/>
      <w:bookmarkStart w:id="1548" w:name="C_17912"/>
      <w:bookmarkStart w:id="1549" w:name="C_17913"/>
      <w:bookmarkStart w:id="1550" w:name="C_17617"/>
      <w:bookmarkStart w:id="1551" w:name="C_18198"/>
      <w:bookmarkStart w:id="1552" w:name="C_18199"/>
      <w:bookmarkStart w:id="1553" w:name="C_19555"/>
      <w:bookmarkStart w:id="1554" w:name="C_17618"/>
      <w:bookmarkStart w:id="1555" w:name="C_17619"/>
      <w:bookmarkStart w:id="1556" w:name="C_17910"/>
      <w:bookmarkStart w:id="1557" w:name="C_17911"/>
      <w:bookmarkStart w:id="1558" w:name="C_711198"/>
      <w:bookmarkStart w:id="1559" w:name="C_17918"/>
      <w:bookmarkStart w:id="1560" w:name="C_17919"/>
      <w:bookmarkStart w:id="1561" w:name="C_711180"/>
      <w:bookmarkStart w:id="1562" w:name="C_711190"/>
      <w:bookmarkStart w:id="1563" w:name="C_18137"/>
      <w:bookmarkStart w:id="1564" w:name="C_711181"/>
      <w:bookmarkStart w:id="1565" w:name="C_711191"/>
      <w:bookmarkStart w:id="1566" w:name="C_18144"/>
      <w:bookmarkStart w:id="1567" w:name="C_711192"/>
      <w:bookmarkStart w:id="1568" w:name="C_18145"/>
      <w:bookmarkStart w:id="1569" w:name="C_711183"/>
      <w:bookmarkStart w:id="1570" w:name="C_711193"/>
      <w:bookmarkStart w:id="1571" w:name="C_18146"/>
      <w:bookmarkStart w:id="1572" w:name="C_711184"/>
      <w:bookmarkStart w:id="1573" w:name="C_18143"/>
      <w:bookmarkStart w:id="1574" w:name="C_18148"/>
      <w:bookmarkStart w:id="1575" w:name="C_711212"/>
      <w:bookmarkStart w:id="1576" w:name="C_18239"/>
      <w:bookmarkStart w:id="1577" w:name="C_18240"/>
      <w:bookmarkStart w:id="1578" w:name="C_711233"/>
      <w:bookmarkStart w:id="1579" w:name="C_2233-17615"/>
      <w:bookmarkStart w:id="1580" w:name="C_2233-17616"/>
      <w:bookmarkStart w:id="1581" w:name="C_2233-711266"/>
      <w:bookmarkStart w:id="1582" w:name="C_2233-711267"/>
      <w:bookmarkStart w:id="1583" w:name="C_2233-711287"/>
      <w:bookmarkStart w:id="1584" w:name="C_2233-17912"/>
      <w:bookmarkStart w:id="1585" w:name="C_2233-17913"/>
      <w:bookmarkStart w:id="1586" w:name="C_2233-711288"/>
      <w:bookmarkStart w:id="1587" w:name="C_2233-17617"/>
      <w:bookmarkStart w:id="1588" w:name="C_2233-18199"/>
      <w:bookmarkStart w:id="1589" w:name="C_2233-19555"/>
      <w:bookmarkStart w:id="1590" w:name="C_2233-17618"/>
      <w:bookmarkStart w:id="1591" w:name="C_2233-17619"/>
      <w:bookmarkStart w:id="1592" w:name="C_2233-17910"/>
      <w:bookmarkStart w:id="1593" w:name="C_2233-17911"/>
      <w:bookmarkStart w:id="1594" w:name="C_2233-711198"/>
      <w:bookmarkStart w:id="1595" w:name="C_2233-17918"/>
      <w:bookmarkStart w:id="1596" w:name="C_2233-17919"/>
      <w:bookmarkStart w:id="1597" w:name="C_2233-711180"/>
      <w:bookmarkStart w:id="1598" w:name="C_2233-711190"/>
      <w:bookmarkStart w:id="1599" w:name="C_2233-18137"/>
      <w:bookmarkStart w:id="1600" w:name="C_2233-711181"/>
      <w:bookmarkStart w:id="1601" w:name="C_2233-711191"/>
      <w:bookmarkStart w:id="1602" w:name="C_2233-18144"/>
      <w:bookmarkStart w:id="1603" w:name="C_2233-711182"/>
      <w:bookmarkStart w:id="1604" w:name="C_2233-711192"/>
      <w:bookmarkStart w:id="1605" w:name="C_2233-18145"/>
      <w:bookmarkStart w:id="1606" w:name="C_2233-711183"/>
      <w:bookmarkStart w:id="1607" w:name="C_2233-711193"/>
      <w:bookmarkStart w:id="1608" w:name="C_2233-18146"/>
      <w:bookmarkStart w:id="1609" w:name="C_2233-711184"/>
      <w:bookmarkStart w:id="1610" w:name="C_2233-18143"/>
      <w:bookmarkStart w:id="1611" w:name="C_2233-18148"/>
      <w:bookmarkStart w:id="1612" w:name="C_2233-711212"/>
      <w:bookmarkStart w:id="1613" w:name="C_2233-18239"/>
      <w:bookmarkStart w:id="1614" w:name="C_2233-18240"/>
      <w:bookmarkStart w:id="1615" w:name="C_2233-711233"/>
      <w:bookmarkStart w:id="1616" w:name="E_Measure_Reference_and_Results_CMS_EP"/>
      <w:bookmarkStart w:id="1617" w:name="C_17887"/>
      <w:bookmarkStart w:id="1618" w:name="C_17888"/>
      <w:bookmarkStart w:id="1619" w:name="C_711268"/>
      <w:bookmarkStart w:id="1620" w:name="C_711269"/>
      <w:bookmarkStart w:id="1621" w:name="C_19532"/>
      <w:bookmarkStart w:id="1622" w:name="C_19533"/>
      <w:bookmarkStart w:id="1623" w:name="C_17908"/>
      <w:bookmarkStart w:id="1624" w:name="C_17909"/>
      <w:bookmarkStart w:id="1625" w:name="C_17889"/>
      <w:bookmarkStart w:id="1626" w:name="C_19552"/>
      <w:bookmarkStart w:id="1627" w:name="C_17890"/>
      <w:bookmarkStart w:id="1628" w:name="C_17891"/>
      <w:bookmarkStart w:id="1629" w:name="C_17892"/>
      <w:bookmarkStart w:id="1630" w:name="C_19548"/>
      <w:bookmarkStart w:id="1631" w:name="C_18192"/>
      <w:bookmarkStart w:id="1632" w:name="C_18193"/>
      <w:bookmarkStart w:id="1633" w:name="C_21159"/>
      <w:bookmarkStart w:id="1634" w:name="C_17896"/>
      <w:bookmarkStart w:id="1635" w:name="C_19553"/>
      <w:bookmarkStart w:id="1636" w:name="C_17897"/>
      <w:bookmarkStart w:id="1637" w:name="C_17903"/>
      <w:bookmarkStart w:id="1638" w:name="C_711213"/>
      <w:bookmarkStart w:id="1639" w:name="C_711296"/>
      <w:bookmarkStart w:id="1640" w:name="C_2233-17887"/>
      <w:bookmarkStart w:id="1641" w:name="C_2233-17888"/>
      <w:bookmarkStart w:id="1642" w:name="C_2233-711268"/>
      <w:bookmarkStart w:id="1643" w:name="C_2233-711269"/>
      <w:bookmarkStart w:id="1644" w:name="C_2233-711297"/>
      <w:bookmarkStart w:id="1645" w:name="C_2233-19532"/>
      <w:bookmarkStart w:id="1646" w:name="C_2233-19533"/>
      <w:bookmarkStart w:id="1647" w:name="C_2233-17908"/>
      <w:bookmarkStart w:id="1648" w:name="C_2233-17909"/>
      <w:bookmarkStart w:id="1649" w:name="C_2233-21170"/>
      <w:bookmarkStart w:id="1650" w:name="C_2233-17889"/>
      <w:bookmarkStart w:id="1651" w:name="C_2233-19552"/>
      <w:bookmarkStart w:id="1652" w:name="C_2233-17890"/>
      <w:bookmarkStart w:id="1653" w:name="C_2233-17891"/>
      <w:bookmarkStart w:id="1654" w:name="C_2233-17892"/>
      <w:bookmarkStart w:id="1655" w:name="C_2233-19548"/>
      <w:bookmarkStart w:id="1656" w:name="C_2233-18192"/>
      <w:bookmarkStart w:id="1657" w:name="C_2233-18193"/>
      <w:bookmarkStart w:id="1658" w:name="C_2233-711289"/>
      <w:bookmarkStart w:id="1659" w:name="C_2233-17896"/>
      <w:bookmarkStart w:id="1660" w:name="C_2233-19553"/>
      <w:bookmarkStart w:id="1661" w:name="C_2233-17897"/>
      <w:bookmarkStart w:id="1662" w:name="C_2233-17903"/>
      <w:bookmarkStart w:id="1663" w:name="C_2233-711213"/>
      <w:bookmarkStart w:id="1664" w:name="C_2233-18425"/>
      <w:bookmarkStart w:id="1665" w:name="C_2233-711296"/>
      <w:bookmarkStart w:id="1666" w:name="_Payer_Supplemental_Data"/>
      <w:bookmarkStart w:id="1667" w:name="E_Payer_Supplemental_Data_Element_CMS_EP"/>
      <w:bookmarkStart w:id="1668" w:name="C_21155"/>
      <w:bookmarkStart w:id="1669" w:name="C_21156"/>
      <w:bookmarkStart w:id="1670" w:name="C_711270"/>
      <w:bookmarkStart w:id="1671" w:name="C_711271"/>
      <w:bookmarkStart w:id="1672" w:name="C_12561"/>
      <w:bookmarkStart w:id="1673" w:name="C_12562"/>
      <w:bookmarkStart w:id="1674" w:name="C_18237"/>
      <w:bookmarkStart w:id="1675" w:name="C_18238"/>
      <w:bookmarkStart w:id="1676" w:name="C_711226"/>
      <w:bookmarkStart w:id="1677" w:name="C_711227"/>
      <w:bookmarkStart w:id="1678" w:name="C_711228"/>
      <w:bookmarkStart w:id="1679" w:name="C_18106"/>
      <w:bookmarkStart w:id="1680" w:name="C_18107"/>
      <w:bookmarkStart w:id="1681" w:name="C_711196"/>
      <w:bookmarkStart w:id="1682" w:name="C_711230"/>
      <w:bookmarkStart w:id="1683" w:name="C_711231"/>
      <w:bookmarkStart w:id="1684" w:name="C_711229"/>
      <w:bookmarkStart w:id="1685" w:name="C_18108"/>
      <w:bookmarkStart w:id="1686" w:name="C_18109"/>
      <w:bookmarkStart w:id="1687" w:name="C_18110"/>
      <w:bookmarkStart w:id="1688" w:name="C_711199"/>
      <w:bookmarkStart w:id="1689" w:name="C_2233-21155"/>
      <w:bookmarkStart w:id="1690" w:name="C_2233-21156"/>
      <w:bookmarkStart w:id="1691" w:name="C_2233-711270"/>
      <w:bookmarkStart w:id="1692" w:name="C_2233-711271"/>
      <w:bookmarkStart w:id="1693" w:name="C_2233-711299"/>
      <w:bookmarkStart w:id="1694" w:name="C_2233-18237"/>
      <w:bookmarkStart w:id="1695" w:name="C_2233-18238"/>
      <w:bookmarkStart w:id="1696" w:name="C_2233-21157"/>
      <w:bookmarkStart w:id="1697" w:name="C_2233-12564"/>
      <w:bookmarkStart w:id="1698" w:name="C_2233-21158"/>
      <w:bookmarkStart w:id="1699" w:name="C_2233-18106"/>
      <w:bookmarkStart w:id="1700" w:name="C_2233-18107"/>
      <w:bookmarkStart w:id="1701" w:name="C_2233-711230"/>
      <w:bookmarkStart w:id="1702" w:name="C_2233-711231"/>
      <w:bookmarkStart w:id="1703" w:name="C_2233-711229"/>
      <w:bookmarkStart w:id="1704" w:name="C_2233-18108"/>
      <w:bookmarkStart w:id="1705" w:name="C_2233-18109"/>
      <w:bookmarkStart w:id="1706" w:name="C_2233-18110"/>
      <w:bookmarkStart w:id="1707" w:name="C_2233-711199"/>
      <w:bookmarkStart w:id="1708" w:name="C_18395"/>
      <w:bookmarkStart w:id="1709" w:name="C_18396"/>
      <w:bookmarkStart w:id="1710" w:name="C_711255"/>
      <w:bookmarkStart w:id="1711" w:name="C_711256"/>
      <w:bookmarkStart w:id="1712" w:name="C_19649"/>
      <w:bookmarkStart w:id="1713" w:name="C_19650"/>
      <w:bookmarkStart w:id="1714" w:name="C_18397"/>
      <w:bookmarkStart w:id="1715" w:name="C_18398"/>
      <w:bookmarkStart w:id="1716" w:name="C_18421"/>
      <w:bookmarkStart w:id="1717" w:name="C_18422"/>
      <w:bookmarkStart w:id="1718" w:name="C_18399"/>
      <w:bookmarkStart w:id="1719" w:name="C_711203"/>
      <w:bookmarkStart w:id="1720" w:name="C_19652"/>
      <w:bookmarkStart w:id="1721" w:name="C_19653"/>
      <w:bookmarkStart w:id="1722" w:name="C_19654"/>
      <w:bookmarkStart w:id="1723" w:name="C_711204"/>
      <w:bookmarkStart w:id="1724" w:name="C_19656"/>
      <w:bookmarkStart w:id="1725" w:name="C_19657"/>
      <w:bookmarkStart w:id="1726" w:name="C_19658"/>
      <w:bookmarkStart w:id="1727" w:name="C_77-19651"/>
      <w:bookmarkStart w:id="1728" w:name="C_77-19653"/>
      <w:bookmarkStart w:id="1729" w:name="C_77-18400"/>
      <w:bookmarkStart w:id="1730" w:name="C_77-18401"/>
      <w:bookmarkStart w:id="1731" w:name="C_77-18395"/>
      <w:bookmarkStart w:id="1732" w:name="C_77-18396"/>
      <w:bookmarkStart w:id="1733" w:name="C_1109-711255"/>
      <w:bookmarkStart w:id="1734" w:name="C_1109-711256"/>
      <w:bookmarkStart w:id="1735" w:name="C_1109-19649"/>
      <w:bookmarkStart w:id="1736" w:name="C_1109-19650"/>
      <w:bookmarkStart w:id="1737" w:name="C_77-19649"/>
      <w:bookmarkStart w:id="1738" w:name="C_77-19650"/>
      <w:bookmarkStart w:id="1739" w:name="C_1109-18397"/>
      <w:bookmarkStart w:id="1740" w:name="C_1109-18421"/>
      <w:bookmarkStart w:id="1741" w:name="C_77-18397"/>
      <w:bookmarkStart w:id="1742" w:name="C_77-18421"/>
      <w:bookmarkStart w:id="1743" w:name="C_77-18422"/>
      <w:bookmarkStart w:id="1744" w:name="C_1109-711203"/>
      <w:bookmarkStart w:id="1745" w:name="C_1109-19652"/>
      <w:bookmarkStart w:id="1746" w:name="C_1109-19653"/>
      <w:bookmarkStart w:id="1747" w:name="C_77-19654"/>
      <w:bookmarkStart w:id="1748" w:name="C_77-19655"/>
      <w:bookmarkStart w:id="1749" w:name="C_1109-711204"/>
      <w:bookmarkStart w:id="1750" w:name="C_1109-19656"/>
      <w:bookmarkStart w:id="1751" w:name="C_77-19656"/>
      <w:bookmarkStart w:id="1752" w:name="C_1109-19657"/>
      <w:bookmarkStart w:id="1753" w:name="C_77-19657"/>
      <w:bookmarkStart w:id="1754" w:name="_Race_Supplemental_Data"/>
      <w:bookmarkStart w:id="1755" w:name="C_1109-711257"/>
      <w:bookmarkStart w:id="1756" w:name="C_1109-711258"/>
      <w:bookmarkStart w:id="1757" w:name="C_1109-18225"/>
      <w:bookmarkStart w:id="1758" w:name="C_1109-18226"/>
      <w:bookmarkStart w:id="1759" w:name="C_1109-18227"/>
      <w:bookmarkStart w:id="1760" w:name="C_1109-18112"/>
      <w:bookmarkStart w:id="1761" w:name="C_1109-18229"/>
      <w:bookmarkStart w:id="1762" w:name="C_1109-18114"/>
      <w:bookmarkStart w:id="1763" w:name="C_1109-18116"/>
      <w:bookmarkStart w:id="1764" w:name="C_1109-711200"/>
      <w:bookmarkStart w:id="1765" w:name="_Reporting_Parameters_Act"/>
      <w:bookmarkStart w:id="1766" w:name="S_QRDA_Category_III_Reporting_Parameter"/>
      <w:bookmarkStart w:id="1767" w:name="E_Reporting_Parameters_Act_CMS_EP"/>
      <w:bookmarkStart w:id="1768" w:name="C_23-18098"/>
      <w:bookmarkStart w:id="1769" w:name="C_23-18099"/>
      <w:bookmarkStart w:id="1770" w:name="C_23-26549"/>
      <w:bookmarkStart w:id="1771" w:name="C_2233-711272"/>
      <w:bookmarkStart w:id="1772" w:name="C_2233-711273"/>
      <w:bookmarkStart w:id="1773" w:name="C_2233-18098"/>
      <w:bookmarkStart w:id="1774" w:name="C_2233-18099"/>
      <w:bookmarkStart w:id="1775" w:name="C_23-3272"/>
      <w:bookmarkStart w:id="1776" w:name="C_2233-3273"/>
      <w:bookmarkStart w:id="1777" w:name="C_2233-3274"/>
      <w:bookmarkStart w:id="1778" w:name="C_2233-711292"/>
      <w:bookmarkStart w:id="1779" w:name="C_2233-3275"/>
      <w:bookmarkStart w:id="1780" w:name="C_2233-711293"/>
      <w:bookmarkStart w:id="1781" w:name="_Reporting_Stratum_(CMS"/>
      <w:bookmarkStart w:id="1782" w:name="C_77-18093"/>
      <w:bookmarkStart w:id="1783" w:name="C_77-18094"/>
      <w:bookmarkStart w:id="1784" w:name="C_77-17577"/>
      <w:bookmarkStart w:id="1785" w:name="C_77-17579"/>
      <w:bookmarkStart w:id="1786" w:name="C_77-17580"/>
      <w:bookmarkStart w:id="1787" w:name="C_77-17581"/>
      <w:bookmarkStart w:id="1788" w:name="C_77-17582"/>
      <w:bookmarkStart w:id="1789" w:name="C_77-17583"/>
      <w:bookmarkStart w:id="1790" w:name="C_77-17584"/>
      <w:bookmarkStart w:id="1791" w:name="C_77-19511"/>
      <w:bookmarkStart w:id="1792" w:name="C_77-19513"/>
      <w:bookmarkStart w:id="1793" w:name="C_77-18204"/>
      <w:bookmarkStart w:id="1794" w:name="C_77-18206"/>
      <w:bookmarkStart w:id="1795" w:name="C_77-18207"/>
      <w:bookmarkStart w:id="1796" w:name="C_77-21169"/>
      <w:bookmarkStart w:id="1797" w:name="C_1109-17579"/>
      <w:bookmarkStart w:id="1798" w:name="C_1109-18201"/>
      <w:bookmarkStart w:id="1799" w:name="C_1109-17580"/>
      <w:bookmarkStart w:id="1800" w:name="C_1109-17581"/>
      <w:bookmarkStart w:id="1801" w:name="C_1109-17582"/>
      <w:bookmarkStart w:id="1802" w:name="C_1109-17583"/>
      <w:bookmarkStart w:id="1803" w:name="C_1109-711197"/>
      <w:bookmarkStart w:id="1804" w:name="C_1109-19511"/>
      <w:bookmarkStart w:id="1805" w:name="C_1109-711211"/>
      <w:bookmarkStart w:id="1806" w:name="C_1109-18204"/>
      <w:bookmarkStart w:id="1807" w:name="C_1109-18206"/>
      <w:bookmarkStart w:id="1808" w:name="C_1109-711210"/>
      <w:bookmarkStart w:id="1809" w:name="_Sex_Supplemental_Data"/>
      <w:bookmarkStart w:id="1810" w:name="E_Sex_Supplemental_Data_Element_CMS_EP"/>
      <w:bookmarkStart w:id="1811" w:name="C_2233-21160"/>
      <w:bookmarkStart w:id="1812" w:name="C_2233-18236"/>
      <w:bookmarkStart w:id="1813" w:name="C_2233-711259"/>
      <w:bookmarkStart w:id="1814" w:name="C_2233-711260"/>
      <w:bookmarkStart w:id="1815" w:name="C_2233-711301"/>
      <w:bookmarkStart w:id="1816" w:name="C_2233-18232"/>
      <w:bookmarkStart w:id="1817" w:name="C_2233-18233"/>
      <w:bookmarkStart w:id="1818" w:name="C_2233-711302"/>
      <w:bookmarkStart w:id="1819" w:name="C_2233-18234"/>
      <w:bookmarkStart w:id="1820" w:name="C_2226-18235"/>
      <w:bookmarkStart w:id="1821" w:name="C_2226-21163"/>
      <w:bookmarkStart w:id="1822" w:name="C_2233-18124"/>
      <w:bookmarkStart w:id="1823" w:name="C_2226-18236"/>
      <w:bookmarkStart w:id="1824" w:name="C_2233-18126"/>
      <w:bookmarkStart w:id="1825" w:name="C_2233-18127"/>
      <w:bookmarkStart w:id="1826" w:name="C_2233-18128"/>
      <w:bookmarkStart w:id="1827" w:name="C_2233-711202"/>
      <w:bookmarkStart w:id="1828" w:name="_Toc266957866"/>
      <w:bookmarkStart w:id="1829" w:name="_Toc266970720"/>
      <w:bookmarkStart w:id="1830" w:name="_Toc267071983"/>
      <w:bookmarkStart w:id="1831" w:name="_Toc267682261"/>
      <w:bookmarkStart w:id="1832" w:name="_Toc267835328"/>
      <w:bookmarkStart w:id="1833" w:name="_Toc393981250"/>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p>
    <w:p w14:paraId="68A9FACB" w14:textId="3114ECE8" w:rsidR="00FB3A52" w:rsidRPr="003D5DD8" w:rsidRDefault="00F92809">
      <w:pPr>
        <w:pStyle w:val="Heading1blue"/>
      </w:pPr>
      <w:bookmarkStart w:id="1834" w:name="_Toc486370163"/>
      <w:r w:rsidRPr="003D5DD8">
        <w:lastRenderedPageBreak/>
        <w:t>APPENDIX</w:t>
      </w:r>
      <w:bookmarkEnd w:id="1828"/>
      <w:bookmarkEnd w:id="1829"/>
      <w:bookmarkEnd w:id="1830"/>
      <w:bookmarkEnd w:id="1831"/>
      <w:bookmarkEnd w:id="1832"/>
      <w:bookmarkEnd w:id="1833"/>
      <w:bookmarkEnd w:id="1834"/>
    </w:p>
    <w:p w14:paraId="5C0739C0" w14:textId="77777777" w:rsidR="00FB3A52" w:rsidRPr="003D5DD8" w:rsidRDefault="00FB3A52" w:rsidP="00BD46CE">
      <w:pPr>
        <w:pStyle w:val="Heading1"/>
      </w:pPr>
      <w:bookmarkStart w:id="1835" w:name="_Toc486370164"/>
      <w:bookmarkStart w:id="1836" w:name="_Toc182036418"/>
      <w:bookmarkEnd w:id="1274"/>
      <w:r w:rsidRPr="003D5DD8">
        <w:t>Troubleshooting and Support</w:t>
      </w:r>
      <w:bookmarkEnd w:id="1835"/>
    </w:p>
    <w:p w14:paraId="1C3F6C32" w14:textId="77777777" w:rsidR="00FB3A52" w:rsidRPr="003D5DD8" w:rsidRDefault="00FB3A52" w:rsidP="00BD46CE">
      <w:pPr>
        <w:pStyle w:val="Heading3"/>
      </w:pPr>
      <w:bookmarkStart w:id="1837" w:name="_Toc250448693"/>
      <w:bookmarkStart w:id="1838" w:name="_Toc486370165"/>
      <w:bookmarkStart w:id="1839" w:name="_Toc194899010"/>
      <w:bookmarkStart w:id="1840" w:name="_Toc196099699"/>
      <w:bookmarkStart w:id="1841" w:name="_Toc290976139"/>
      <w:r w:rsidRPr="003D5DD8">
        <w:t>Resources</w:t>
      </w:r>
      <w:bookmarkEnd w:id="1837"/>
      <w:bookmarkEnd w:id="1838"/>
    </w:p>
    <w:p w14:paraId="48266DCA" w14:textId="77777777" w:rsidR="00FB3A52" w:rsidRPr="003D5DD8" w:rsidRDefault="7F880045" w:rsidP="00FB3A52">
      <w:pPr>
        <w:pStyle w:val="BodyText0"/>
      </w:pPr>
      <w:r>
        <w:t>The following provide additional information:</w:t>
      </w:r>
    </w:p>
    <w:p w14:paraId="740049E0" w14:textId="77777777" w:rsidR="00EC57EB" w:rsidRPr="003D5DD8" w:rsidRDefault="00EC57EB" w:rsidP="00EC57EB">
      <w:pPr>
        <w:pStyle w:val="ListBullet"/>
      </w:pPr>
      <w:proofErr w:type="spellStart"/>
      <w:r w:rsidRPr="2588F33B">
        <w:rPr>
          <w:b/>
          <w:bCs/>
        </w:rPr>
        <w:t>eCQI</w:t>
      </w:r>
      <w:proofErr w:type="spellEnd"/>
      <w:r w:rsidRPr="2588F33B">
        <w:rPr>
          <w:b/>
          <w:bCs/>
        </w:rPr>
        <w:t xml:space="preserve"> Resource Center</w:t>
      </w:r>
      <w:r>
        <w:t xml:space="preserve"> is the one-stop shop for the most current resources to support electronic clinical quality improvement: </w:t>
      </w:r>
      <w:hyperlink r:id="rId31">
        <w:r w:rsidRPr="00626300">
          <w:rPr>
            <w:rStyle w:val="Hyperlink"/>
            <w:color w:val="0033CC"/>
          </w:rPr>
          <w:t>https://ecqi.healthit.gov/</w:t>
        </w:r>
      </w:hyperlink>
    </w:p>
    <w:p w14:paraId="054EBDFF" w14:textId="77777777" w:rsidR="00FB3A52" w:rsidRPr="00626300" w:rsidRDefault="2588F33B" w:rsidP="00FB3A52">
      <w:pPr>
        <w:pStyle w:val="ListBullet"/>
        <w:rPr>
          <w:color w:val="0033CC"/>
        </w:rPr>
      </w:pPr>
      <w:proofErr w:type="spellStart"/>
      <w:r w:rsidRPr="2588F33B">
        <w:rPr>
          <w:b/>
          <w:bCs/>
        </w:rPr>
        <w:t>eCQM</w:t>
      </w:r>
      <w:proofErr w:type="spellEnd"/>
      <w:r w:rsidRPr="2588F33B">
        <w:rPr>
          <w:b/>
          <w:bCs/>
        </w:rPr>
        <w:t xml:space="preserve"> Library</w:t>
      </w:r>
      <w:r>
        <w:t xml:space="preserve"> contains resources for </w:t>
      </w:r>
      <w:proofErr w:type="spellStart"/>
      <w:r>
        <w:t>eCQMs</w:t>
      </w:r>
      <w:proofErr w:type="spellEnd"/>
      <w:r>
        <w:t xml:space="preserve"> including Measure Logic Guidance: </w:t>
      </w:r>
      <w:hyperlink r:id="rId32">
        <w:r w:rsidRPr="00626300">
          <w:rPr>
            <w:rStyle w:val="Hyperlink"/>
            <w:color w:val="0033CC"/>
          </w:rPr>
          <w:t>http://www.cms.gov/Regulations-and-Guidance/Legislation/EHRIncentivePrograms/eCQM_Library.html</w:t>
        </w:r>
      </w:hyperlink>
    </w:p>
    <w:p w14:paraId="38DB8A6C" w14:textId="77777777" w:rsidR="00FB3A52" w:rsidRPr="003D5DD8" w:rsidRDefault="2588F33B" w:rsidP="00FB3A52">
      <w:pPr>
        <w:pStyle w:val="ListBullet"/>
      </w:pPr>
      <w:r w:rsidRPr="2588F33B">
        <w:rPr>
          <w:b/>
          <w:bCs/>
        </w:rPr>
        <w:t>National Library of Medicine (NLM) Value Set Authority Center (VSAC)</w:t>
      </w:r>
      <w:r>
        <w:t xml:space="preserve"> contains the official versions of the value sets used for </w:t>
      </w:r>
      <w:proofErr w:type="spellStart"/>
      <w:r>
        <w:t>eCQMs</w:t>
      </w:r>
      <w:proofErr w:type="spellEnd"/>
      <w:r w:rsidRPr="364CD0A9">
        <w:t xml:space="preserve">: </w:t>
      </w:r>
      <w:hyperlink r:id="rId33">
        <w:r w:rsidRPr="00626300">
          <w:rPr>
            <w:rStyle w:val="Hyperlink"/>
            <w:color w:val="0033CC"/>
          </w:rPr>
          <w:t>https://vsac.nlm.nih.gov/</w:t>
        </w:r>
      </w:hyperlink>
      <w:r w:rsidRPr="00626300">
        <w:rPr>
          <w:color w:val="0033CC"/>
        </w:rPr>
        <w:t xml:space="preserve"> </w:t>
      </w:r>
    </w:p>
    <w:p w14:paraId="595A2035" w14:textId="1A79F9AC" w:rsidR="00FB3A52" w:rsidRDefault="2588F33B" w:rsidP="00FB3A52">
      <w:pPr>
        <w:pStyle w:val="ListBullet"/>
      </w:pPr>
      <w:r w:rsidRPr="2588F33B">
        <w:rPr>
          <w:b/>
          <w:bCs/>
        </w:rPr>
        <w:t>Electronic Clinical Quality Measure specification feedback system</w:t>
      </w:r>
      <w:r>
        <w:t xml:space="preserve"> is a tool offered by CMS and ONC for Health Information Technology for implementers to submit issues and request guidance on </w:t>
      </w:r>
      <w:proofErr w:type="spellStart"/>
      <w:r>
        <w:t>eCQM</w:t>
      </w:r>
      <w:proofErr w:type="spellEnd"/>
      <w:r>
        <w:t xml:space="preserve"> logic, specifications, and certification: </w:t>
      </w:r>
      <w:hyperlink r:id="rId34" w:history="1">
        <w:r w:rsidR="009B3667" w:rsidRPr="00626300">
          <w:rPr>
            <w:rStyle w:val="Hyperlink"/>
            <w:color w:val="0033CC"/>
          </w:rPr>
          <w:t>https://oncprojectracking.healthit.gov/</w:t>
        </w:r>
      </w:hyperlink>
      <w:r w:rsidR="009B3667" w:rsidRPr="00626300">
        <w:rPr>
          <w:color w:val="0033CC"/>
        </w:rPr>
        <w:t xml:space="preserve"> </w:t>
      </w:r>
      <w:r w:rsidR="00C405F5" w:rsidRPr="00626300">
        <w:rPr>
          <w:color w:val="0033CC"/>
        </w:rPr>
        <w:t xml:space="preserve"> </w:t>
      </w:r>
    </w:p>
    <w:p w14:paraId="1BB86BA6" w14:textId="77777777" w:rsidR="00FB3A52" w:rsidRPr="003D5DD8" w:rsidRDefault="00FB3A52" w:rsidP="00BD46CE">
      <w:pPr>
        <w:pStyle w:val="Heading3"/>
      </w:pPr>
      <w:bookmarkStart w:id="1842" w:name="_Toc194899012"/>
      <w:bookmarkStart w:id="1843" w:name="_Toc196099701"/>
      <w:bookmarkStart w:id="1844" w:name="_Toc290976141"/>
      <w:bookmarkStart w:id="1845" w:name="_Toc250448694"/>
      <w:bookmarkStart w:id="1846" w:name="_Toc486370166"/>
      <w:bookmarkEnd w:id="1839"/>
      <w:bookmarkEnd w:id="1840"/>
      <w:bookmarkEnd w:id="1841"/>
      <w:r w:rsidRPr="003D5DD8">
        <w:t>Support</w:t>
      </w:r>
      <w:bookmarkEnd w:id="1842"/>
      <w:bookmarkEnd w:id="1843"/>
      <w:bookmarkEnd w:id="1844"/>
      <w:bookmarkEnd w:id="1845"/>
      <w:bookmarkEnd w:id="1846"/>
      <w:r w:rsidRPr="003D5DD8">
        <w:t xml:space="preserve"> </w:t>
      </w:r>
    </w:p>
    <w:p w14:paraId="0D067D93" w14:textId="70113203" w:rsidR="00FB3A52" w:rsidRPr="003D5DD8" w:rsidRDefault="00EE307C" w:rsidP="00D81991">
      <w:pPr>
        <w:pStyle w:val="Caption-nospace"/>
      </w:pPr>
      <w:bookmarkStart w:id="1847" w:name="_Toc424024345"/>
      <w:bookmarkStart w:id="1848" w:name="_Toc424024404"/>
      <w:bookmarkStart w:id="1849" w:name="_Toc450408309"/>
      <w:bookmarkStart w:id="1850" w:name="_Toc487412662"/>
      <w:r>
        <w:t xml:space="preserve">Table </w:t>
      </w:r>
      <w:r w:rsidR="006E4296" w:rsidRPr="18202D45">
        <w:fldChar w:fldCharType="begin"/>
      </w:r>
      <w:r w:rsidR="00005CF1">
        <w:instrText xml:space="preserve"> SEQ Table \* ARABIC </w:instrText>
      </w:r>
      <w:r w:rsidR="006E4296" w:rsidRPr="18202D45">
        <w:fldChar w:fldCharType="separate"/>
      </w:r>
      <w:r w:rsidR="0096209A">
        <w:rPr>
          <w:noProof/>
        </w:rPr>
        <w:t>16</w:t>
      </w:r>
      <w:r w:rsidR="006E4296" w:rsidRPr="18202D45">
        <w:fldChar w:fldCharType="end"/>
      </w:r>
      <w:r>
        <w:t>: Support Contact Information</w:t>
      </w:r>
      <w:bookmarkEnd w:id="1847"/>
      <w:bookmarkEnd w:id="1848"/>
      <w:bookmarkEnd w:id="1849"/>
      <w:bookmarkEnd w:id="18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1E0" w:firstRow="1" w:lastRow="1" w:firstColumn="1" w:lastColumn="1" w:noHBand="0" w:noVBand="0"/>
      </w:tblPr>
      <w:tblGrid>
        <w:gridCol w:w="1081"/>
        <w:gridCol w:w="838"/>
        <w:gridCol w:w="1620"/>
        <w:gridCol w:w="3206"/>
        <w:gridCol w:w="974"/>
        <w:gridCol w:w="1699"/>
      </w:tblGrid>
      <w:tr w:rsidR="001440D3" w:rsidRPr="00D6290E" w14:paraId="7BFAFEA0" w14:textId="77777777" w:rsidTr="00626300">
        <w:trPr>
          <w:cantSplit/>
          <w:trHeight w:val="395"/>
          <w:tblHeader/>
        </w:trPr>
        <w:tc>
          <w:tcPr>
            <w:tcW w:w="1081" w:type="dxa"/>
            <w:tcBorders>
              <w:top w:val="single" w:sz="4" w:space="0" w:color="auto"/>
              <w:bottom w:val="single" w:sz="4" w:space="0" w:color="auto"/>
            </w:tcBorders>
            <w:shd w:val="clear" w:color="auto" w:fill="1F497D"/>
            <w:vAlign w:val="center"/>
          </w:tcPr>
          <w:p w14:paraId="4D0C21B4" w14:textId="77777777" w:rsidR="00FB3A52" w:rsidRPr="00D6290E" w:rsidRDefault="7F880045" w:rsidP="00626300">
            <w:pPr>
              <w:pStyle w:val="TableHeaderRow"/>
              <w:rPr>
                <w:rStyle w:val="Strong"/>
              </w:rPr>
            </w:pPr>
            <w:r w:rsidRPr="00D6290E">
              <w:rPr>
                <w:rStyle w:val="Strong"/>
              </w:rPr>
              <w:t>Contact</w:t>
            </w:r>
          </w:p>
        </w:tc>
        <w:tc>
          <w:tcPr>
            <w:tcW w:w="838" w:type="dxa"/>
            <w:tcBorders>
              <w:top w:val="single" w:sz="4" w:space="0" w:color="auto"/>
              <w:bottom w:val="single" w:sz="4" w:space="0" w:color="auto"/>
            </w:tcBorders>
            <w:shd w:val="clear" w:color="auto" w:fill="1F497D"/>
            <w:vAlign w:val="center"/>
          </w:tcPr>
          <w:p w14:paraId="6575E429" w14:textId="77777777" w:rsidR="00FB3A52" w:rsidRPr="00D6290E" w:rsidRDefault="7F880045" w:rsidP="00626300">
            <w:pPr>
              <w:pStyle w:val="TableHeaderRow"/>
              <w:rPr>
                <w:rStyle w:val="Strong"/>
              </w:rPr>
            </w:pPr>
            <w:r w:rsidRPr="00D6290E">
              <w:rPr>
                <w:rStyle w:val="Strong"/>
              </w:rPr>
              <w:t>Org.</w:t>
            </w:r>
          </w:p>
        </w:tc>
        <w:tc>
          <w:tcPr>
            <w:tcW w:w="1620" w:type="dxa"/>
            <w:tcBorders>
              <w:top w:val="single" w:sz="4" w:space="0" w:color="auto"/>
              <w:bottom w:val="single" w:sz="4" w:space="0" w:color="auto"/>
            </w:tcBorders>
            <w:shd w:val="clear" w:color="auto" w:fill="1F497D"/>
            <w:vAlign w:val="center"/>
          </w:tcPr>
          <w:p w14:paraId="76BED6B4" w14:textId="77777777" w:rsidR="00FB3A52" w:rsidRPr="00D6290E" w:rsidRDefault="7F880045" w:rsidP="00626300">
            <w:pPr>
              <w:pStyle w:val="TableHeaderRow"/>
              <w:rPr>
                <w:rStyle w:val="Strong"/>
              </w:rPr>
            </w:pPr>
            <w:r w:rsidRPr="00D6290E">
              <w:rPr>
                <w:rStyle w:val="Strong"/>
              </w:rPr>
              <w:t>Phone</w:t>
            </w:r>
          </w:p>
        </w:tc>
        <w:tc>
          <w:tcPr>
            <w:tcW w:w="3206" w:type="dxa"/>
            <w:tcBorders>
              <w:top w:val="single" w:sz="4" w:space="0" w:color="auto"/>
              <w:bottom w:val="single" w:sz="4" w:space="0" w:color="auto"/>
            </w:tcBorders>
            <w:shd w:val="clear" w:color="auto" w:fill="1F497D"/>
            <w:vAlign w:val="center"/>
          </w:tcPr>
          <w:p w14:paraId="123FA11E" w14:textId="77777777" w:rsidR="00FB3A52" w:rsidRPr="00D6290E" w:rsidRDefault="7F880045" w:rsidP="00626300">
            <w:pPr>
              <w:pStyle w:val="TableHeaderRow"/>
              <w:rPr>
                <w:rStyle w:val="Strong"/>
              </w:rPr>
            </w:pPr>
            <w:r w:rsidRPr="00D6290E">
              <w:rPr>
                <w:rStyle w:val="Strong"/>
              </w:rPr>
              <w:t>Email</w:t>
            </w:r>
          </w:p>
        </w:tc>
        <w:tc>
          <w:tcPr>
            <w:tcW w:w="974" w:type="dxa"/>
            <w:tcBorders>
              <w:top w:val="single" w:sz="4" w:space="0" w:color="auto"/>
              <w:bottom w:val="single" w:sz="4" w:space="0" w:color="auto"/>
            </w:tcBorders>
            <w:shd w:val="clear" w:color="auto" w:fill="1F497D"/>
            <w:vAlign w:val="center"/>
          </w:tcPr>
          <w:p w14:paraId="2E14BAC4" w14:textId="77777777" w:rsidR="00FB3A52" w:rsidRPr="00D6290E" w:rsidRDefault="7F880045" w:rsidP="00626300">
            <w:pPr>
              <w:pStyle w:val="TableHeaderRow"/>
              <w:rPr>
                <w:rStyle w:val="Strong"/>
              </w:rPr>
            </w:pPr>
            <w:r w:rsidRPr="00D6290E">
              <w:rPr>
                <w:rStyle w:val="Strong"/>
              </w:rPr>
              <w:t>Role</w:t>
            </w:r>
          </w:p>
        </w:tc>
        <w:tc>
          <w:tcPr>
            <w:tcW w:w="1699" w:type="dxa"/>
            <w:tcBorders>
              <w:top w:val="single" w:sz="4" w:space="0" w:color="auto"/>
              <w:bottom w:val="single" w:sz="4" w:space="0" w:color="auto"/>
            </w:tcBorders>
            <w:shd w:val="clear" w:color="auto" w:fill="1F497D"/>
            <w:vAlign w:val="center"/>
          </w:tcPr>
          <w:p w14:paraId="6C4DB3E3" w14:textId="77777777" w:rsidR="00FB3A52" w:rsidRPr="00D6290E" w:rsidRDefault="7F880045" w:rsidP="00626300">
            <w:pPr>
              <w:pStyle w:val="TableHeaderRow"/>
              <w:rPr>
                <w:rStyle w:val="Strong"/>
              </w:rPr>
            </w:pPr>
            <w:r w:rsidRPr="00D6290E">
              <w:rPr>
                <w:rStyle w:val="Strong"/>
              </w:rPr>
              <w:t>Responsibility</w:t>
            </w:r>
          </w:p>
        </w:tc>
      </w:tr>
      <w:tr w:rsidR="001440D3" w:rsidRPr="00D6290E" w14:paraId="33389F39" w14:textId="77777777" w:rsidTr="0028371D">
        <w:trPr>
          <w:cantSplit/>
        </w:trPr>
        <w:tc>
          <w:tcPr>
            <w:tcW w:w="1081" w:type="dxa"/>
            <w:tcBorders>
              <w:top w:val="single" w:sz="4" w:space="0" w:color="auto"/>
              <w:bottom w:val="single" w:sz="4" w:space="0" w:color="auto"/>
            </w:tcBorders>
            <w:shd w:val="clear" w:color="auto" w:fill="auto"/>
          </w:tcPr>
          <w:p w14:paraId="6707475E" w14:textId="77777777" w:rsidR="00FB3A52" w:rsidRPr="00D6290E" w:rsidRDefault="7F880045" w:rsidP="001822F9">
            <w:pPr>
              <w:pStyle w:val="TableText"/>
              <w:rPr>
                <w:noProof w:val="0"/>
              </w:rPr>
            </w:pPr>
            <w:r w:rsidRPr="00D6290E">
              <w:rPr>
                <w:noProof w:val="0"/>
              </w:rPr>
              <w:t>CMS IT Service Desk</w:t>
            </w:r>
          </w:p>
        </w:tc>
        <w:tc>
          <w:tcPr>
            <w:tcW w:w="838" w:type="dxa"/>
            <w:tcBorders>
              <w:top w:val="single" w:sz="4" w:space="0" w:color="auto"/>
              <w:bottom w:val="single" w:sz="4" w:space="0" w:color="auto"/>
            </w:tcBorders>
            <w:shd w:val="clear" w:color="auto" w:fill="auto"/>
          </w:tcPr>
          <w:p w14:paraId="1D49DC1C" w14:textId="77777777" w:rsidR="00FB3A52" w:rsidRPr="00D6290E" w:rsidRDefault="7F880045" w:rsidP="001822F9">
            <w:pPr>
              <w:pStyle w:val="TableText"/>
              <w:rPr>
                <w:noProof w:val="0"/>
              </w:rPr>
            </w:pPr>
            <w:r w:rsidRPr="00D6290E">
              <w:rPr>
                <w:noProof w:val="0"/>
              </w:rPr>
              <w:t>CMS</w:t>
            </w:r>
          </w:p>
        </w:tc>
        <w:tc>
          <w:tcPr>
            <w:tcW w:w="1620" w:type="dxa"/>
            <w:tcBorders>
              <w:top w:val="single" w:sz="4" w:space="0" w:color="auto"/>
              <w:bottom w:val="single" w:sz="4" w:space="0" w:color="auto"/>
            </w:tcBorders>
            <w:shd w:val="clear" w:color="auto" w:fill="auto"/>
          </w:tcPr>
          <w:p w14:paraId="1D1AFA32" w14:textId="13C7DB81" w:rsidR="00FB3A52" w:rsidRPr="00D6290E" w:rsidRDefault="00EC57EB" w:rsidP="0053453D">
            <w:pPr>
              <w:pStyle w:val="TableText"/>
              <w:rPr>
                <w:noProof w:val="0"/>
              </w:rPr>
            </w:pPr>
            <w:r>
              <w:rPr>
                <w:noProof w:val="0"/>
              </w:rPr>
              <w:t>866-288-8912</w:t>
            </w:r>
          </w:p>
        </w:tc>
        <w:tc>
          <w:tcPr>
            <w:tcW w:w="3206" w:type="dxa"/>
            <w:tcBorders>
              <w:top w:val="single" w:sz="4" w:space="0" w:color="auto"/>
              <w:bottom w:val="single" w:sz="4" w:space="0" w:color="auto"/>
            </w:tcBorders>
            <w:shd w:val="clear" w:color="auto" w:fill="auto"/>
          </w:tcPr>
          <w:p w14:paraId="2EFD042A" w14:textId="753CA3C7" w:rsidR="00FB3A52" w:rsidRPr="00D6290E" w:rsidRDefault="008C6A6D" w:rsidP="00EC57EB">
            <w:pPr>
              <w:pStyle w:val="TableText"/>
              <w:rPr>
                <w:noProof w:val="0"/>
                <w:sz w:val="18"/>
                <w:szCs w:val="18"/>
              </w:rPr>
            </w:pPr>
            <w:hyperlink r:id="rId35" w:history="1">
              <w:r w:rsidR="00EC57EB" w:rsidRPr="00626300">
                <w:rPr>
                  <w:rStyle w:val="Hyperlink"/>
                  <w:noProof w:val="0"/>
                  <w:color w:val="0033CC"/>
                  <w:sz w:val="18"/>
                  <w:szCs w:val="18"/>
                </w:rPr>
                <w:t>qnetsupport@hcqis.org</w:t>
              </w:r>
            </w:hyperlink>
          </w:p>
        </w:tc>
        <w:tc>
          <w:tcPr>
            <w:tcW w:w="974" w:type="dxa"/>
            <w:tcBorders>
              <w:top w:val="single" w:sz="4" w:space="0" w:color="auto"/>
              <w:bottom w:val="single" w:sz="4" w:space="0" w:color="auto"/>
            </w:tcBorders>
            <w:shd w:val="clear" w:color="auto" w:fill="auto"/>
          </w:tcPr>
          <w:p w14:paraId="3B959B58" w14:textId="77777777" w:rsidR="00FB3A52" w:rsidRPr="00D6290E" w:rsidRDefault="7F880045" w:rsidP="001822F9">
            <w:pPr>
              <w:pStyle w:val="TableText"/>
              <w:rPr>
                <w:noProof w:val="0"/>
              </w:rPr>
            </w:pPr>
            <w:r w:rsidRPr="00D6290E">
              <w:rPr>
                <w:noProof w:val="0"/>
              </w:rPr>
              <w:t>Help desk support</w:t>
            </w:r>
          </w:p>
        </w:tc>
        <w:tc>
          <w:tcPr>
            <w:tcW w:w="1699" w:type="dxa"/>
            <w:tcBorders>
              <w:top w:val="single" w:sz="4" w:space="0" w:color="auto"/>
              <w:bottom w:val="single" w:sz="4" w:space="0" w:color="auto"/>
            </w:tcBorders>
            <w:shd w:val="clear" w:color="auto" w:fill="auto"/>
          </w:tcPr>
          <w:p w14:paraId="757561DF" w14:textId="77777777" w:rsidR="00FB3A52" w:rsidRPr="00D6290E" w:rsidRDefault="7F880045" w:rsidP="001822F9">
            <w:pPr>
              <w:pStyle w:val="TableText"/>
              <w:rPr>
                <w:noProof w:val="0"/>
              </w:rPr>
            </w:pPr>
            <w:r w:rsidRPr="00D6290E">
              <w:rPr>
                <w:noProof w:val="0"/>
              </w:rPr>
              <w:t>1</w:t>
            </w:r>
            <w:r w:rsidRPr="00D6290E">
              <w:rPr>
                <w:noProof w:val="0"/>
                <w:vertAlign w:val="superscript"/>
              </w:rPr>
              <w:t>st</w:t>
            </w:r>
            <w:r w:rsidRPr="00D6290E">
              <w:rPr>
                <w:noProof w:val="0"/>
              </w:rPr>
              <w:t xml:space="preserve"> level user support &amp; problem reporting</w:t>
            </w:r>
          </w:p>
        </w:tc>
      </w:tr>
    </w:tbl>
    <w:p w14:paraId="1E412740" w14:textId="77777777" w:rsidR="00FB3A52" w:rsidRPr="003D5DD8" w:rsidRDefault="00FB3A52" w:rsidP="00FB3A52"/>
    <w:p w14:paraId="448B780C" w14:textId="77777777" w:rsidR="001A5EC9" w:rsidRPr="003D5DD8" w:rsidRDefault="00FB3A52" w:rsidP="00BD46CE">
      <w:pPr>
        <w:pStyle w:val="Heading3"/>
      </w:pPr>
      <w:bookmarkStart w:id="1851" w:name="_Toc486370167"/>
      <w:r w:rsidRPr="003D5DD8">
        <w:t>Errata or Enhancement Requests</w:t>
      </w:r>
      <w:bookmarkEnd w:id="1851"/>
    </w:p>
    <w:p w14:paraId="35894E3C" w14:textId="78792CAF" w:rsidR="00FB3A52" w:rsidRPr="003D5DD8" w:rsidRDefault="005812F0" w:rsidP="00D81991">
      <w:pPr>
        <w:pStyle w:val="Caption-nospace"/>
      </w:pPr>
      <w:bookmarkStart w:id="1852" w:name="_Toc290640109"/>
      <w:bookmarkStart w:id="1853" w:name="_Toc424024346"/>
      <w:bookmarkStart w:id="1854" w:name="_Toc424024405"/>
      <w:bookmarkStart w:id="1855" w:name="_Toc450408310"/>
      <w:bookmarkStart w:id="1856" w:name="_Toc487412663"/>
      <w:r w:rsidRPr="003D5DD8">
        <w:t xml:space="preserve">Table </w:t>
      </w:r>
      <w:r w:rsidR="006E4296" w:rsidRPr="18202D45">
        <w:fldChar w:fldCharType="begin"/>
      </w:r>
      <w:r w:rsidR="00005CF1">
        <w:instrText xml:space="preserve"> SEQ Table \* ARABIC </w:instrText>
      </w:r>
      <w:r w:rsidR="006E4296" w:rsidRPr="18202D45">
        <w:fldChar w:fldCharType="separate"/>
      </w:r>
      <w:r w:rsidR="0096209A">
        <w:rPr>
          <w:noProof/>
        </w:rPr>
        <w:t>17</w:t>
      </w:r>
      <w:r w:rsidR="006E4296" w:rsidRPr="18202D45">
        <w:fldChar w:fldCharType="end"/>
      </w:r>
      <w:r w:rsidR="00FB3A52" w:rsidRPr="003D5DD8">
        <w:t>: Errata or Enhancement Request Location</w:t>
      </w:r>
      <w:bookmarkEnd w:id="1852"/>
      <w:bookmarkEnd w:id="1853"/>
      <w:bookmarkEnd w:id="1854"/>
      <w:bookmarkEnd w:id="1855"/>
      <w:bookmarkEnd w:id="18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1620"/>
        <w:gridCol w:w="3600"/>
        <w:gridCol w:w="2358"/>
      </w:tblGrid>
      <w:tr w:rsidR="001440D3" w:rsidRPr="00D6290E" w14:paraId="64845616" w14:textId="77777777" w:rsidTr="007039EB">
        <w:trPr>
          <w:cantSplit/>
          <w:trHeight w:val="395"/>
          <w:tblHeader/>
          <w:jc w:val="center"/>
        </w:trPr>
        <w:tc>
          <w:tcPr>
            <w:tcW w:w="1998" w:type="dxa"/>
            <w:shd w:val="clear" w:color="auto" w:fill="1F497D"/>
            <w:vAlign w:val="center"/>
          </w:tcPr>
          <w:p w14:paraId="6F8B2085" w14:textId="77777777" w:rsidR="00FB3A52" w:rsidRPr="0028371D" w:rsidRDefault="7F880045" w:rsidP="007039EB">
            <w:pPr>
              <w:pStyle w:val="TableHead"/>
              <w:rPr>
                <w:rFonts w:eastAsia="Calibri"/>
              </w:rPr>
            </w:pPr>
            <w:r w:rsidRPr="0028371D">
              <w:rPr>
                <w:rFonts w:eastAsia="Calibri"/>
              </w:rPr>
              <w:t xml:space="preserve">Contact </w:t>
            </w:r>
          </w:p>
        </w:tc>
        <w:tc>
          <w:tcPr>
            <w:tcW w:w="1620" w:type="dxa"/>
            <w:shd w:val="clear" w:color="auto" w:fill="1F497D"/>
            <w:vAlign w:val="center"/>
          </w:tcPr>
          <w:p w14:paraId="476B8E85" w14:textId="77777777" w:rsidR="00FB3A52" w:rsidRPr="0028371D" w:rsidRDefault="7F880045" w:rsidP="007039EB">
            <w:pPr>
              <w:pStyle w:val="TableHead"/>
              <w:rPr>
                <w:rFonts w:eastAsia="Calibri"/>
              </w:rPr>
            </w:pPr>
            <w:r w:rsidRPr="0028371D">
              <w:rPr>
                <w:rFonts w:eastAsia="Calibri"/>
              </w:rPr>
              <w:t>Organization</w:t>
            </w:r>
          </w:p>
        </w:tc>
        <w:tc>
          <w:tcPr>
            <w:tcW w:w="3600" w:type="dxa"/>
            <w:shd w:val="clear" w:color="auto" w:fill="1F497D"/>
            <w:vAlign w:val="center"/>
          </w:tcPr>
          <w:p w14:paraId="04475611" w14:textId="77777777" w:rsidR="00FB3A52" w:rsidRPr="0028371D" w:rsidRDefault="7F880045" w:rsidP="007039EB">
            <w:pPr>
              <w:pStyle w:val="TableHead"/>
              <w:rPr>
                <w:rFonts w:eastAsia="Calibri"/>
              </w:rPr>
            </w:pPr>
            <w:r w:rsidRPr="0028371D">
              <w:rPr>
                <w:rFonts w:eastAsia="Calibri"/>
              </w:rPr>
              <w:t>URL</w:t>
            </w:r>
          </w:p>
        </w:tc>
        <w:tc>
          <w:tcPr>
            <w:tcW w:w="2358" w:type="dxa"/>
            <w:shd w:val="clear" w:color="auto" w:fill="1F497D"/>
            <w:vAlign w:val="center"/>
          </w:tcPr>
          <w:p w14:paraId="3FBD842C" w14:textId="77777777" w:rsidR="00FB3A52" w:rsidRPr="0028371D" w:rsidRDefault="7F880045" w:rsidP="007039EB">
            <w:pPr>
              <w:pStyle w:val="TableHead"/>
              <w:rPr>
                <w:rFonts w:eastAsia="Calibri"/>
              </w:rPr>
            </w:pPr>
            <w:r w:rsidRPr="0028371D">
              <w:rPr>
                <w:rFonts w:eastAsia="Calibri"/>
              </w:rPr>
              <w:t>Purpose</w:t>
            </w:r>
          </w:p>
        </w:tc>
      </w:tr>
      <w:tr w:rsidR="001440D3" w:rsidRPr="00D6290E" w14:paraId="0B3C4AFF" w14:textId="77777777" w:rsidTr="11B61B0A">
        <w:trPr>
          <w:cantSplit/>
          <w:jc w:val="center"/>
        </w:trPr>
        <w:tc>
          <w:tcPr>
            <w:tcW w:w="1998" w:type="dxa"/>
            <w:shd w:val="clear" w:color="auto" w:fill="auto"/>
          </w:tcPr>
          <w:p w14:paraId="43E77C7C" w14:textId="44692443" w:rsidR="00BB6041" w:rsidRPr="00D6290E" w:rsidRDefault="006D1D2D" w:rsidP="000D58BE">
            <w:pPr>
              <w:pStyle w:val="TableText"/>
              <w:rPr>
                <w:noProof w:val="0"/>
              </w:rPr>
            </w:pPr>
            <w:r>
              <w:rPr>
                <w:noProof w:val="0"/>
              </w:rPr>
              <w:t xml:space="preserve">HL7 </w:t>
            </w:r>
            <w:r w:rsidR="00E4023D">
              <w:rPr>
                <w:noProof w:val="0"/>
              </w:rPr>
              <w:t>QRDA I</w:t>
            </w:r>
            <w:r>
              <w:rPr>
                <w:noProof w:val="0"/>
              </w:rPr>
              <w:t xml:space="preserve"> R1, STU Release </w:t>
            </w:r>
            <w:del w:id="1857" w:author="Yan Heras" w:date="2018-01-22T11:07:00Z">
              <w:r w:rsidDel="000D58BE">
                <w:rPr>
                  <w:noProof w:val="0"/>
                </w:rPr>
                <w:delText>4</w:delText>
              </w:r>
            </w:del>
            <w:ins w:id="1858" w:author="Yan Heras" w:date="2018-01-22T11:07:00Z">
              <w:r w:rsidR="000D58BE">
                <w:rPr>
                  <w:noProof w:val="0"/>
                </w:rPr>
                <w:t>5</w:t>
              </w:r>
            </w:ins>
            <w:r w:rsidR="7F880045" w:rsidRPr="00D6290E">
              <w:rPr>
                <w:noProof w:val="0"/>
              </w:rPr>
              <w:t xml:space="preserve"> Comments page</w:t>
            </w:r>
          </w:p>
        </w:tc>
        <w:tc>
          <w:tcPr>
            <w:tcW w:w="1620" w:type="dxa"/>
            <w:shd w:val="clear" w:color="auto" w:fill="auto"/>
          </w:tcPr>
          <w:p w14:paraId="229F6981" w14:textId="77777777" w:rsidR="00BB6041" w:rsidRPr="00D6290E" w:rsidRDefault="7F880045" w:rsidP="0053453D">
            <w:pPr>
              <w:pStyle w:val="TableText"/>
              <w:rPr>
                <w:noProof w:val="0"/>
              </w:rPr>
            </w:pPr>
            <w:r w:rsidRPr="00D6290E">
              <w:rPr>
                <w:noProof w:val="0"/>
              </w:rPr>
              <w:t>HL7</w:t>
            </w:r>
          </w:p>
        </w:tc>
        <w:tc>
          <w:tcPr>
            <w:tcW w:w="3600" w:type="dxa"/>
            <w:shd w:val="clear" w:color="auto" w:fill="auto"/>
          </w:tcPr>
          <w:p w14:paraId="589F4624" w14:textId="78F9AF25" w:rsidR="00A91DA1" w:rsidRPr="007039EB" w:rsidRDefault="0030352F" w:rsidP="00A91DA1">
            <w:pPr>
              <w:pStyle w:val="TableText"/>
              <w:rPr>
                <w:noProof w:val="0"/>
                <w:color w:val="0033CC"/>
              </w:rPr>
            </w:pPr>
            <w:del w:id="1859" w:author="Yan Heras" w:date="2018-01-22T11:08:00Z">
              <w:r w:rsidDel="000D58BE">
                <w:fldChar w:fldCharType="begin"/>
              </w:r>
              <w:r w:rsidDel="000D58BE">
                <w:delInstrText xml:space="preserve"> HYPERLINK "http://www.hl7.org/dstucomments/showdetail.cfm?dstuid=198" </w:delInstrText>
              </w:r>
              <w:r w:rsidDel="000D58BE">
                <w:fldChar w:fldCharType="separate"/>
              </w:r>
              <w:r w:rsidR="00A91DA1" w:rsidRPr="007039EB" w:rsidDel="000D58BE">
                <w:rPr>
                  <w:rStyle w:val="Hyperlink"/>
                  <w:noProof w:val="0"/>
                  <w:color w:val="0033CC"/>
                </w:rPr>
                <w:delText>http://www.hl7.org/dstucomments/showdetail.cfm?dstuid=198</w:delText>
              </w:r>
              <w:r w:rsidDel="000D58BE">
                <w:rPr>
                  <w:rStyle w:val="Hyperlink"/>
                  <w:noProof w:val="0"/>
                  <w:color w:val="0033CC"/>
                </w:rPr>
                <w:fldChar w:fldCharType="end"/>
              </w:r>
            </w:del>
            <w:ins w:id="1860" w:author="Yan Heras" w:date="2018-01-22T11:08:00Z">
              <w:r w:rsidR="000D58BE" w:rsidRPr="000D58BE">
                <w:rPr>
                  <w:rStyle w:val="Hyperlink"/>
                  <w:noProof w:val="0"/>
                  <w:color w:val="0033CC"/>
                </w:rPr>
                <w:t>http://www.hl7.org/dstucomments/showdetail.cfm?dstuid=220</w:t>
              </w:r>
            </w:ins>
          </w:p>
        </w:tc>
        <w:tc>
          <w:tcPr>
            <w:tcW w:w="2358" w:type="dxa"/>
            <w:shd w:val="clear" w:color="auto" w:fill="auto"/>
          </w:tcPr>
          <w:p w14:paraId="7152A978" w14:textId="77777777" w:rsidR="00BB6041" w:rsidRPr="0028371D" w:rsidRDefault="7F880045" w:rsidP="00530A6A">
            <w:pPr>
              <w:spacing w:before="120"/>
            </w:pPr>
            <w:r w:rsidRPr="0028371D">
              <w:rPr>
                <w:rFonts w:eastAsia="Calibri"/>
                <w:sz w:val="20"/>
                <w:szCs w:val="20"/>
              </w:rPr>
              <w:t>Document errors or enhancement request to the HL7 standard.</w:t>
            </w:r>
          </w:p>
        </w:tc>
      </w:tr>
    </w:tbl>
    <w:p w14:paraId="2315C96B" w14:textId="77777777" w:rsidR="00FB3A52" w:rsidRPr="003D5DD8" w:rsidRDefault="00FB3A52" w:rsidP="00005BF9"/>
    <w:p w14:paraId="15DCCADE" w14:textId="77777777" w:rsidR="00553608" w:rsidRDefault="00553608">
      <w:pPr>
        <w:rPr>
          <w:rFonts w:ascii="Arial Narrow" w:hAnsi="Arial Narrow" w:cs="Arial"/>
          <w:b/>
          <w:bCs/>
          <w:kern w:val="32"/>
          <w:sz w:val="48"/>
          <w:szCs w:val="48"/>
        </w:rPr>
      </w:pPr>
      <w:bookmarkStart w:id="1861" w:name="_Ref372806989"/>
      <w:bookmarkStart w:id="1862" w:name="_Ref372807027"/>
    </w:p>
    <w:p w14:paraId="525F5494" w14:textId="77777777" w:rsidR="007F4981" w:rsidRDefault="007F4981">
      <w:pPr>
        <w:rPr>
          <w:rFonts w:ascii="Arial Narrow" w:hAnsi="Arial Narrow" w:cs="Arial"/>
          <w:b/>
          <w:bCs/>
          <w:kern w:val="32"/>
          <w:sz w:val="48"/>
          <w:szCs w:val="48"/>
        </w:rPr>
      </w:pPr>
    </w:p>
    <w:p w14:paraId="2E3C98DE" w14:textId="77777777" w:rsidR="007F4981" w:rsidRDefault="007F4981">
      <w:pPr>
        <w:rPr>
          <w:rFonts w:ascii="Arial Narrow" w:hAnsi="Arial Narrow" w:cs="Arial"/>
          <w:b/>
          <w:bCs/>
          <w:kern w:val="32"/>
          <w:sz w:val="48"/>
          <w:szCs w:val="48"/>
        </w:rPr>
      </w:pPr>
    </w:p>
    <w:p w14:paraId="65C15416" w14:textId="77777777" w:rsidR="007F4981" w:rsidRDefault="007F4981">
      <w:pPr>
        <w:rPr>
          <w:rFonts w:ascii="Arial Narrow" w:hAnsi="Arial Narrow" w:cs="Arial"/>
          <w:b/>
          <w:bCs/>
          <w:kern w:val="32"/>
          <w:sz w:val="48"/>
          <w:szCs w:val="48"/>
        </w:rPr>
      </w:pPr>
    </w:p>
    <w:p w14:paraId="44C3CF38" w14:textId="77777777" w:rsidR="00421069" w:rsidRPr="00C329C2" w:rsidRDefault="00421069" w:rsidP="00BD46CE">
      <w:pPr>
        <w:pStyle w:val="Heading1"/>
      </w:pPr>
      <w:bookmarkStart w:id="1863" w:name="_Toc447543048"/>
      <w:bookmarkStart w:id="1864" w:name="_Toc447543049"/>
      <w:bookmarkStart w:id="1865" w:name="_Toc447543050"/>
      <w:bookmarkStart w:id="1866" w:name="_Toc447543051"/>
      <w:bookmarkStart w:id="1867" w:name="_Toc447543052"/>
      <w:bookmarkStart w:id="1868" w:name="_Toc447543053"/>
      <w:bookmarkStart w:id="1869" w:name="_Toc447543054"/>
      <w:bookmarkStart w:id="1870" w:name="_Toc447543055"/>
      <w:bookmarkStart w:id="1871" w:name="_Toc447543056"/>
      <w:bookmarkStart w:id="1872" w:name="_Toc447543058"/>
      <w:bookmarkStart w:id="1873" w:name="_Toc447543059"/>
      <w:bookmarkStart w:id="1874" w:name="_Toc447543060"/>
      <w:bookmarkStart w:id="1875" w:name="_Toc447543062"/>
      <w:bookmarkStart w:id="1876" w:name="_Toc447543129"/>
      <w:bookmarkStart w:id="1877" w:name="_Toc486370168"/>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r w:rsidRPr="00C329C2">
        <w:lastRenderedPageBreak/>
        <w:t xml:space="preserve">Null Flavor </w:t>
      </w:r>
      <w:r w:rsidR="00452DFA">
        <w:t xml:space="preserve">Validation </w:t>
      </w:r>
      <w:r w:rsidRPr="00C329C2">
        <w:t>Rules for Data Types</w:t>
      </w:r>
      <w:bookmarkEnd w:id="1877"/>
    </w:p>
    <w:p w14:paraId="26F18185" w14:textId="77777777" w:rsidR="00421069" w:rsidRDefault="2588F33B" w:rsidP="00AC0A7A">
      <w:pPr>
        <w:pStyle w:val="BodyText0"/>
      </w:pPr>
      <w:r>
        <w:t xml:space="preserve">CDA, Release 2 uses the HL7 V3 Data Types, Release 1 abstract and XML-specific specification. Every data element either has a proper value or it is considered NULL. If and only if it is NULL, a "null flavor" provides more detail on why or in what way no proper value is supplied. The table below provides clarifications to proper </w:t>
      </w:r>
      <w:proofErr w:type="spellStart"/>
      <w:r>
        <w:t>nullFlavor</w:t>
      </w:r>
      <w:proofErr w:type="spellEnd"/>
      <w:r>
        <w:t xml:space="preserve"> use for a list of common data types used by this guide.</w:t>
      </w:r>
    </w:p>
    <w:p w14:paraId="1A028D8E" w14:textId="620CFCB1" w:rsidR="00421069" w:rsidRPr="00EB41D2" w:rsidRDefault="00421069" w:rsidP="00A96A55">
      <w:pPr>
        <w:pStyle w:val="Caption-nospace"/>
      </w:pPr>
      <w:bookmarkStart w:id="1878" w:name="_Toc424024348"/>
      <w:bookmarkStart w:id="1879" w:name="_Toc424024407"/>
      <w:bookmarkStart w:id="1880" w:name="_Toc450408314"/>
      <w:bookmarkStart w:id="1881" w:name="_Toc487412664"/>
      <w:r w:rsidRPr="00EB41D2">
        <w:t xml:space="preserve">Table </w:t>
      </w:r>
      <w:r w:rsidR="006E4296" w:rsidRPr="00EB41D2">
        <w:fldChar w:fldCharType="begin"/>
      </w:r>
      <w:r w:rsidR="00005CF1" w:rsidRPr="00EB41D2">
        <w:instrText xml:space="preserve"> SEQ Table \* ARABIC </w:instrText>
      </w:r>
      <w:r w:rsidR="006E4296" w:rsidRPr="00EB41D2">
        <w:fldChar w:fldCharType="separate"/>
      </w:r>
      <w:r w:rsidR="0096209A">
        <w:rPr>
          <w:noProof/>
        </w:rPr>
        <w:t>18</w:t>
      </w:r>
      <w:r w:rsidR="006E4296" w:rsidRPr="00EB41D2">
        <w:fldChar w:fldCharType="end"/>
      </w:r>
      <w:r w:rsidRPr="00EB41D2">
        <w:t xml:space="preserve">: </w:t>
      </w:r>
      <w:r w:rsidR="001B5298" w:rsidRPr="00EB41D2">
        <w:t xml:space="preserve">Null Flavor </w:t>
      </w:r>
      <w:r w:rsidR="00452DFA" w:rsidRPr="00EB41D2">
        <w:t xml:space="preserve">Validation </w:t>
      </w:r>
      <w:r w:rsidR="001B5298" w:rsidRPr="00EB41D2">
        <w:t>Rules for Data Types</w:t>
      </w:r>
      <w:bookmarkEnd w:id="1878"/>
      <w:bookmarkEnd w:id="1879"/>
      <w:bookmarkEnd w:id="1880"/>
      <w:bookmarkEnd w:id="18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1217"/>
        <w:gridCol w:w="6310"/>
      </w:tblGrid>
      <w:tr w:rsidR="003C68AB" w:rsidRPr="00D6290E" w14:paraId="3E0CFADD" w14:textId="77777777" w:rsidTr="006900A0">
        <w:tc>
          <w:tcPr>
            <w:tcW w:w="2049" w:type="dxa"/>
            <w:shd w:val="clear" w:color="auto" w:fill="1F497D"/>
          </w:tcPr>
          <w:p w14:paraId="6EFD49F0" w14:textId="77777777" w:rsidR="003C68AB" w:rsidRPr="00D6290E" w:rsidRDefault="7F880045" w:rsidP="00B22D9E">
            <w:pPr>
              <w:pStyle w:val="TableHead"/>
              <w:jc w:val="center"/>
            </w:pPr>
            <w:r w:rsidRPr="00D6290E">
              <w:t>Data Type</w:t>
            </w:r>
          </w:p>
        </w:tc>
        <w:tc>
          <w:tcPr>
            <w:tcW w:w="1217" w:type="dxa"/>
            <w:shd w:val="clear" w:color="auto" w:fill="1F497D"/>
          </w:tcPr>
          <w:p w14:paraId="060A75BA" w14:textId="73AC5C45" w:rsidR="003C68AB" w:rsidRPr="00D6290E" w:rsidRDefault="7F880045" w:rsidP="00B22D9E">
            <w:pPr>
              <w:pStyle w:val="TableHead"/>
              <w:jc w:val="center"/>
            </w:pPr>
            <w:r w:rsidRPr="00D6290E">
              <w:t>CONF.</w:t>
            </w:r>
            <w:r w:rsidR="002C5F1C">
              <w:t xml:space="preserve"> </w:t>
            </w:r>
            <w:r w:rsidRPr="00D6290E">
              <w:t>#</w:t>
            </w:r>
          </w:p>
        </w:tc>
        <w:tc>
          <w:tcPr>
            <w:tcW w:w="6310" w:type="dxa"/>
            <w:shd w:val="clear" w:color="auto" w:fill="1F497D"/>
            <w:hideMark/>
          </w:tcPr>
          <w:p w14:paraId="5A5305A9" w14:textId="77777777" w:rsidR="003C68AB" w:rsidRPr="00D6290E" w:rsidRDefault="7F880045" w:rsidP="00B22D9E">
            <w:pPr>
              <w:pStyle w:val="TableHead"/>
              <w:jc w:val="center"/>
            </w:pPr>
            <w:r w:rsidRPr="00D6290E">
              <w:t>Rules</w:t>
            </w:r>
          </w:p>
        </w:tc>
      </w:tr>
      <w:tr w:rsidR="003C68AB" w:rsidRPr="00D6290E" w14:paraId="5E742613" w14:textId="77777777" w:rsidTr="006900A0">
        <w:tc>
          <w:tcPr>
            <w:tcW w:w="2049" w:type="dxa"/>
          </w:tcPr>
          <w:p w14:paraId="1300BB4B" w14:textId="77777777" w:rsidR="003C68AB" w:rsidRPr="00D6290E" w:rsidRDefault="003C68AB" w:rsidP="001B5298">
            <w:pPr>
              <w:pStyle w:val="TableText"/>
              <w:rPr>
                <w:szCs w:val="22"/>
              </w:rPr>
            </w:pPr>
            <w:r w:rsidRPr="00D6290E">
              <w:rPr>
                <w:szCs w:val="22"/>
              </w:rPr>
              <w:t>Boolean (BL)</w:t>
            </w:r>
          </w:p>
        </w:tc>
        <w:tc>
          <w:tcPr>
            <w:tcW w:w="1217" w:type="dxa"/>
          </w:tcPr>
          <w:p w14:paraId="1E1DD8E8" w14:textId="77777777" w:rsidR="003C68AB" w:rsidRPr="00D6290E" w:rsidRDefault="003C68AB" w:rsidP="001B5298">
            <w:pPr>
              <w:pStyle w:val="TableText"/>
              <w:rPr>
                <w:szCs w:val="22"/>
              </w:rPr>
            </w:pPr>
            <w:r w:rsidRPr="00D6290E">
              <w:rPr>
                <w:szCs w:val="22"/>
              </w:rPr>
              <w:t>CMS_0105</w:t>
            </w:r>
          </w:p>
        </w:tc>
        <w:tc>
          <w:tcPr>
            <w:tcW w:w="6310" w:type="dxa"/>
            <w:shd w:val="clear" w:color="auto" w:fill="auto"/>
            <w:hideMark/>
          </w:tcPr>
          <w:p w14:paraId="7A16F9A5" w14:textId="77777777" w:rsidR="003C68AB" w:rsidRPr="00D6290E" w:rsidRDefault="003C68AB" w:rsidP="001B5298">
            <w:pPr>
              <w:pStyle w:val="TableText"/>
              <w:rPr>
                <w:szCs w:val="22"/>
              </w:rPr>
            </w:pPr>
            <w:r w:rsidRPr="00D6290E">
              <w:rPr>
                <w:color w:val="000000"/>
              </w:rPr>
              <w:t>Data types of BL SHALL have either @value or @nullFlavor but SHALL NOT have both @value and @nullFlavor</w:t>
            </w:r>
            <w:r w:rsidR="001A45F7" w:rsidRPr="00D6290E">
              <w:rPr>
                <w:color w:val="000000"/>
              </w:rPr>
              <w:t xml:space="preserve"> (CONF:CMS_0105)</w:t>
            </w:r>
            <w:r w:rsidR="00467C10" w:rsidRPr="00D6290E">
              <w:rPr>
                <w:color w:val="000000"/>
              </w:rPr>
              <w:t>.</w:t>
            </w:r>
          </w:p>
        </w:tc>
      </w:tr>
      <w:tr w:rsidR="003C68AB" w:rsidRPr="00D6290E" w14:paraId="4FD983A9" w14:textId="77777777" w:rsidTr="006900A0">
        <w:tc>
          <w:tcPr>
            <w:tcW w:w="2049" w:type="dxa"/>
          </w:tcPr>
          <w:p w14:paraId="28E59FEA" w14:textId="77777777" w:rsidR="003C68AB" w:rsidRPr="00D6290E" w:rsidRDefault="003C68AB" w:rsidP="001B5298">
            <w:pPr>
              <w:pStyle w:val="TableText"/>
              <w:rPr>
                <w:szCs w:val="22"/>
              </w:rPr>
            </w:pPr>
            <w:r w:rsidRPr="00D6290E">
              <w:rPr>
                <w:szCs w:val="22"/>
              </w:rPr>
              <w:t>Coded Simple (CS)</w:t>
            </w:r>
          </w:p>
        </w:tc>
        <w:tc>
          <w:tcPr>
            <w:tcW w:w="1217" w:type="dxa"/>
          </w:tcPr>
          <w:p w14:paraId="0C3494E6" w14:textId="77777777" w:rsidR="003C68AB" w:rsidRPr="00D6290E" w:rsidRDefault="003C68AB" w:rsidP="001B5298">
            <w:pPr>
              <w:pStyle w:val="TableText"/>
              <w:rPr>
                <w:szCs w:val="22"/>
              </w:rPr>
            </w:pPr>
            <w:r w:rsidRPr="00D6290E">
              <w:rPr>
                <w:szCs w:val="22"/>
              </w:rPr>
              <w:t>CMS_0106</w:t>
            </w:r>
          </w:p>
        </w:tc>
        <w:tc>
          <w:tcPr>
            <w:tcW w:w="6310" w:type="dxa"/>
            <w:shd w:val="clear" w:color="auto" w:fill="auto"/>
          </w:tcPr>
          <w:p w14:paraId="5840FA91" w14:textId="77777777" w:rsidR="003C68AB" w:rsidRPr="00D6290E" w:rsidRDefault="003C68AB" w:rsidP="001B5298">
            <w:pPr>
              <w:pStyle w:val="TableText"/>
              <w:rPr>
                <w:szCs w:val="22"/>
              </w:rPr>
            </w:pPr>
            <w:r w:rsidRPr="00D6290E">
              <w:rPr>
                <w:color w:val="000000"/>
              </w:rPr>
              <w:t>Data types of CS SHALL have either @code or @nullFlavor but SHALL NOT have both @code and @nullFlavor</w:t>
            </w:r>
            <w:r w:rsidR="001A45F7" w:rsidRPr="00D6290E">
              <w:rPr>
                <w:color w:val="000000"/>
              </w:rPr>
              <w:t xml:space="preserve"> (CONF:CMS_0106)</w:t>
            </w:r>
            <w:r w:rsidR="00467C10" w:rsidRPr="00D6290E">
              <w:rPr>
                <w:color w:val="000000"/>
              </w:rPr>
              <w:t>.</w:t>
            </w:r>
          </w:p>
        </w:tc>
      </w:tr>
      <w:tr w:rsidR="00467C10" w:rsidRPr="00D6290E" w14:paraId="14754739" w14:textId="77777777" w:rsidTr="006900A0">
        <w:tc>
          <w:tcPr>
            <w:tcW w:w="2049" w:type="dxa"/>
          </w:tcPr>
          <w:p w14:paraId="669CD551" w14:textId="77777777" w:rsidR="00467C10" w:rsidRPr="00D6290E" w:rsidRDefault="00467C10" w:rsidP="001B5298">
            <w:pPr>
              <w:pStyle w:val="TableText"/>
              <w:rPr>
                <w:szCs w:val="22"/>
              </w:rPr>
            </w:pPr>
            <w:r w:rsidRPr="00D6290E">
              <w:rPr>
                <w:szCs w:val="22"/>
              </w:rPr>
              <w:t>Coded Descriptor (CD)</w:t>
            </w:r>
          </w:p>
        </w:tc>
        <w:tc>
          <w:tcPr>
            <w:tcW w:w="1217" w:type="dxa"/>
            <w:vMerge w:val="restart"/>
          </w:tcPr>
          <w:p w14:paraId="29B065FC" w14:textId="77777777" w:rsidR="00467C10" w:rsidRPr="00D6290E" w:rsidRDefault="00467C10" w:rsidP="001B5298">
            <w:pPr>
              <w:pStyle w:val="TableText"/>
              <w:rPr>
                <w:szCs w:val="22"/>
              </w:rPr>
            </w:pPr>
            <w:r w:rsidRPr="00D6290E">
              <w:rPr>
                <w:szCs w:val="22"/>
              </w:rPr>
              <w:t>CMS_0107</w:t>
            </w:r>
          </w:p>
          <w:p w14:paraId="6F453B0D" w14:textId="77777777" w:rsidR="00467C10" w:rsidRPr="00D6290E" w:rsidRDefault="00467C10" w:rsidP="001B5298">
            <w:pPr>
              <w:pStyle w:val="TableText"/>
              <w:rPr>
                <w:szCs w:val="22"/>
              </w:rPr>
            </w:pPr>
          </w:p>
        </w:tc>
        <w:tc>
          <w:tcPr>
            <w:tcW w:w="6310" w:type="dxa"/>
            <w:vMerge w:val="restart"/>
            <w:shd w:val="clear" w:color="auto" w:fill="auto"/>
          </w:tcPr>
          <w:p w14:paraId="4DF75F01" w14:textId="482E295F" w:rsidR="00467C10" w:rsidRPr="00D6290E" w:rsidRDefault="00467C10" w:rsidP="00B85885">
            <w:pPr>
              <w:pStyle w:val="TableText"/>
              <w:rPr>
                <w:szCs w:val="22"/>
              </w:rPr>
            </w:pPr>
            <w:r w:rsidRPr="00D6290E">
              <w:rPr>
                <w:color w:val="000000"/>
              </w:rPr>
              <w:t xml:space="preserve">Data types of CD or CE SHALL have either @code or @nullFlavor </w:t>
            </w:r>
            <w:del w:id="1882" w:author="Yan Heras" w:date="2018-02-08T09:31:00Z">
              <w:r w:rsidRPr="00D6290E" w:rsidDel="00E81156">
                <w:rPr>
                  <w:color w:val="000000"/>
                </w:rPr>
                <w:delText xml:space="preserve">or both (@codeSystem and @nullFlavor) </w:delText>
              </w:r>
            </w:del>
            <w:r w:rsidRPr="00D6290E">
              <w:rPr>
                <w:color w:val="000000"/>
              </w:rPr>
              <w:t>but SHALL NOT have both @code and @nullFlavor</w:t>
            </w:r>
            <w:del w:id="1883" w:author="Yan Heras" w:date="2018-01-22T11:09:00Z">
              <w:r w:rsidRPr="00D6290E" w:rsidDel="001A5B75">
                <w:rPr>
                  <w:color w:val="000000"/>
                </w:rPr>
                <w:delText xml:space="preserve"> and SHALL NOT have @codeSystem and @nullFlavor "</w:delText>
              </w:r>
            </w:del>
            <w:r w:rsidR="001A45F7" w:rsidRPr="00D6290E">
              <w:rPr>
                <w:color w:val="000000"/>
              </w:rPr>
              <w:t>(CONF:CMS_0107)</w:t>
            </w:r>
            <w:r w:rsidRPr="00D6290E">
              <w:rPr>
                <w:color w:val="000000"/>
              </w:rPr>
              <w:t>.</w:t>
            </w:r>
          </w:p>
          <w:p w14:paraId="260477D1" w14:textId="77777777" w:rsidR="00467C10" w:rsidRPr="00D6290E" w:rsidRDefault="00467C10" w:rsidP="001B5298">
            <w:pPr>
              <w:pStyle w:val="TableText"/>
              <w:rPr>
                <w:szCs w:val="22"/>
              </w:rPr>
            </w:pPr>
          </w:p>
        </w:tc>
      </w:tr>
      <w:tr w:rsidR="00467C10" w:rsidRPr="00D6290E" w14:paraId="4483E25E" w14:textId="77777777" w:rsidTr="006900A0">
        <w:tc>
          <w:tcPr>
            <w:tcW w:w="2049" w:type="dxa"/>
          </w:tcPr>
          <w:p w14:paraId="723A1552" w14:textId="77777777" w:rsidR="00467C10" w:rsidRPr="00D6290E" w:rsidRDefault="00467C10" w:rsidP="001B5298">
            <w:pPr>
              <w:pStyle w:val="TableText"/>
              <w:rPr>
                <w:szCs w:val="22"/>
              </w:rPr>
            </w:pPr>
            <w:r w:rsidRPr="00D6290E">
              <w:rPr>
                <w:szCs w:val="22"/>
              </w:rPr>
              <w:t>Coded With Equivalents (CE)</w:t>
            </w:r>
          </w:p>
        </w:tc>
        <w:tc>
          <w:tcPr>
            <w:tcW w:w="1217" w:type="dxa"/>
            <w:vMerge/>
          </w:tcPr>
          <w:p w14:paraId="3950CCCC" w14:textId="77777777" w:rsidR="00467C10" w:rsidRPr="00D6290E" w:rsidRDefault="00467C10" w:rsidP="001B5298">
            <w:pPr>
              <w:pStyle w:val="TableText"/>
              <w:rPr>
                <w:szCs w:val="22"/>
              </w:rPr>
            </w:pPr>
          </w:p>
        </w:tc>
        <w:tc>
          <w:tcPr>
            <w:tcW w:w="6310" w:type="dxa"/>
            <w:vMerge/>
            <w:shd w:val="clear" w:color="auto" w:fill="auto"/>
          </w:tcPr>
          <w:p w14:paraId="6BCD7810" w14:textId="77777777" w:rsidR="00467C10" w:rsidRPr="00D6290E" w:rsidRDefault="00467C10" w:rsidP="001B5298">
            <w:pPr>
              <w:pStyle w:val="TableText"/>
              <w:rPr>
                <w:szCs w:val="22"/>
              </w:rPr>
            </w:pPr>
          </w:p>
        </w:tc>
      </w:tr>
      <w:tr w:rsidR="003C68AB" w:rsidRPr="00D6290E" w14:paraId="468C7D36" w14:textId="77777777" w:rsidTr="006900A0">
        <w:tc>
          <w:tcPr>
            <w:tcW w:w="2049" w:type="dxa"/>
          </w:tcPr>
          <w:p w14:paraId="12900100" w14:textId="77777777" w:rsidR="003C68AB" w:rsidRPr="00D6290E" w:rsidRDefault="003C68AB" w:rsidP="001B5298">
            <w:pPr>
              <w:pStyle w:val="TableText"/>
              <w:rPr>
                <w:szCs w:val="22"/>
              </w:rPr>
            </w:pPr>
            <w:r w:rsidRPr="00D6290E">
              <w:rPr>
                <w:szCs w:val="22"/>
              </w:rPr>
              <w:t>Instance Identifier (II)</w:t>
            </w:r>
          </w:p>
        </w:tc>
        <w:tc>
          <w:tcPr>
            <w:tcW w:w="1217" w:type="dxa"/>
          </w:tcPr>
          <w:p w14:paraId="3983101A" w14:textId="77777777" w:rsidR="003C68AB" w:rsidRPr="00D6290E" w:rsidRDefault="00467C10" w:rsidP="001B5298">
            <w:pPr>
              <w:pStyle w:val="TableText"/>
              <w:rPr>
                <w:szCs w:val="22"/>
              </w:rPr>
            </w:pPr>
            <w:r w:rsidRPr="00D6290E">
              <w:rPr>
                <w:szCs w:val="22"/>
              </w:rPr>
              <w:t>CMS_0108</w:t>
            </w:r>
          </w:p>
        </w:tc>
        <w:tc>
          <w:tcPr>
            <w:tcW w:w="6310" w:type="dxa"/>
            <w:shd w:val="clear" w:color="auto" w:fill="auto"/>
          </w:tcPr>
          <w:p w14:paraId="740D8AA3" w14:textId="77777777" w:rsidR="003C68AB" w:rsidRPr="00D6290E" w:rsidRDefault="00467C10" w:rsidP="001B5298">
            <w:pPr>
              <w:pStyle w:val="TableText"/>
              <w:rPr>
                <w:szCs w:val="22"/>
              </w:rPr>
            </w:pPr>
            <w:r w:rsidRPr="00D6290E">
              <w:rPr>
                <w:color w:val="000000"/>
              </w:rPr>
              <w:t>Data types of II SHALL have either @root or @nullFlavor or (@root and @nullFlavor) or (@root and @extension) but SHALL NOT have all three of (@root and @extension and @nullFlavor)</w:t>
            </w:r>
            <w:r w:rsidR="00BF4454" w:rsidRPr="00D6290E">
              <w:rPr>
                <w:color w:val="000000"/>
              </w:rPr>
              <w:t xml:space="preserve"> (CONF:CMS_0108)</w:t>
            </w:r>
            <w:r w:rsidRPr="00D6290E">
              <w:rPr>
                <w:color w:val="000000"/>
              </w:rPr>
              <w:t>.</w:t>
            </w:r>
          </w:p>
        </w:tc>
      </w:tr>
      <w:tr w:rsidR="003C68AB" w:rsidRPr="00D6290E" w14:paraId="26FD0377" w14:textId="77777777" w:rsidTr="006900A0">
        <w:tc>
          <w:tcPr>
            <w:tcW w:w="2049" w:type="dxa"/>
          </w:tcPr>
          <w:p w14:paraId="16AC4CF9" w14:textId="77777777" w:rsidR="003C68AB" w:rsidRPr="00D6290E" w:rsidRDefault="003C68AB" w:rsidP="00AF3B15">
            <w:pPr>
              <w:pStyle w:val="TableText"/>
              <w:rPr>
                <w:szCs w:val="22"/>
              </w:rPr>
            </w:pPr>
            <w:r w:rsidRPr="00D6290E">
              <w:rPr>
                <w:szCs w:val="22"/>
              </w:rPr>
              <w:t>Integer Number (INT)</w:t>
            </w:r>
          </w:p>
        </w:tc>
        <w:tc>
          <w:tcPr>
            <w:tcW w:w="1217" w:type="dxa"/>
          </w:tcPr>
          <w:p w14:paraId="6B11A374" w14:textId="77777777" w:rsidR="003C68AB" w:rsidRPr="00D6290E" w:rsidRDefault="00467C10" w:rsidP="00AF3B15">
            <w:pPr>
              <w:pStyle w:val="TableText"/>
              <w:rPr>
                <w:szCs w:val="22"/>
              </w:rPr>
            </w:pPr>
            <w:r w:rsidRPr="00D6290E">
              <w:rPr>
                <w:szCs w:val="22"/>
              </w:rPr>
              <w:t>CMS_0109</w:t>
            </w:r>
          </w:p>
        </w:tc>
        <w:tc>
          <w:tcPr>
            <w:tcW w:w="6310" w:type="dxa"/>
            <w:shd w:val="clear" w:color="auto" w:fill="auto"/>
          </w:tcPr>
          <w:p w14:paraId="1EB87F6C" w14:textId="77777777" w:rsidR="003C68AB" w:rsidRPr="00D6290E" w:rsidRDefault="00467C10" w:rsidP="00467C10">
            <w:pPr>
              <w:pStyle w:val="TableText"/>
              <w:rPr>
                <w:szCs w:val="22"/>
              </w:rPr>
            </w:pPr>
            <w:r w:rsidRPr="00D6290E">
              <w:rPr>
                <w:color w:val="000000"/>
              </w:rPr>
              <w:t>Data types of INT SHALL NOT have both @value and @nullFlavor</w:t>
            </w:r>
            <w:r w:rsidR="00BF4454" w:rsidRPr="00D6290E">
              <w:rPr>
                <w:color w:val="000000"/>
              </w:rPr>
              <w:t xml:space="preserve"> (CONF:CMS_0109)</w:t>
            </w:r>
            <w:r w:rsidRPr="00D6290E">
              <w:rPr>
                <w:color w:val="000000"/>
              </w:rPr>
              <w:t>.</w:t>
            </w:r>
          </w:p>
        </w:tc>
      </w:tr>
      <w:tr w:rsidR="003C68AB" w:rsidRPr="00D6290E" w14:paraId="1D18F537" w14:textId="77777777" w:rsidTr="006900A0">
        <w:tc>
          <w:tcPr>
            <w:tcW w:w="2049" w:type="dxa"/>
          </w:tcPr>
          <w:p w14:paraId="537AACAB" w14:textId="77777777" w:rsidR="003C68AB" w:rsidRPr="00D6290E" w:rsidRDefault="003C68AB" w:rsidP="001B5298">
            <w:pPr>
              <w:pStyle w:val="TableText"/>
              <w:rPr>
                <w:szCs w:val="22"/>
              </w:rPr>
            </w:pPr>
            <w:r w:rsidRPr="00D6290E">
              <w:rPr>
                <w:szCs w:val="22"/>
              </w:rPr>
              <w:t>Physical Quantity (PQ)</w:t>
            </w:r>
          </w:p>
        </w:tc>
        <w:tc>
          <w:tcPr>
            <w:tcW w:w="1217" w:type="dxa"/>
          </w:tcPr>
          <w:p w14:paraId="243EFE0E" w14:textId="77777777" w:rsidR="003C68AB" w:rsidRPr="00D6290E" w:rsidRDefault="00467C10" w:rsidP="001B5298">
            <w:pPr>
              <w:pStyle w:val="TableText"/>
              <w:rPr>
                <w:szCs w:val="22"/>
              </w:rPr>
            </w:pPr>
            <w:r w:rsidRPr="00D6290E">
              <w:rPr>
                <w:szCs w:val="22"/>
              </w:rPr>
              <w:t>CMS_0110</w:t>
            </w:r>
          </w:p>
        </w:tc>
        <w:tc>
          <w:tcPr>
            <w:tcW w:w="6310" w:type="dxa"/>
            <w:shd w:val="clear" w:color="auto" w:fill="auto"/>
          </w:tcPr>
          <w:p w14:paraId="1FA52213" w14:textId="77777777" w:rsidR="003C68AB" w:rsidRPr="00D6290E" w:rsidRDefault="00467C10" w:rsidP="001B5298">
            <w:pPr>
              <w:pStyle w:val="TableText"/>
              <w:rPr>
                <w:szCs w:val="22"/>
              </w:rPr>
            </w:pPr>
            <w:r w:rsidRPr="00D6290E">
              <w:rPr>
                <w:color w:val="000000"/>
              </w:rPr>
              <w:t>Data types of PQ SHALL have either @value or @nullFlavor but SHALL NOT have both @value and @nullFlavor. If @value is present then @unit SHALL be present but @unit SHALL NOT be present if @value is not present</w:t>
            </w:r>
            <w:r w:rsidR="00BF4454" w:rsidRPr="00D6290E">
              <w:rPr>
                <w:color w:val="000000"/>
              </w:rPr>
              <w:t xml:space="preserve"> (CONF:CMS_0110)</w:t>
            </w:r>
            <w:r w:rsidRPr="00D6290E">
              <w:rPr>
                <w:color w:val="000000"/>
              </w:rPr>
              <w:t>.</w:t>
            </w:r>
          </w:p>
        </w:tc>
      </w:tr>
      <w:tr w:rsidR="003C68AB" w:rsidRPr="00D6290E" w14:paraId="1B5FFDF4" w14:textId="77777777" w:rsidTr="006900A0">
        <w:tc>
          <w:tcPr>
            <w:tcW w:w="2049" w:type="dxa"/>
          </w:tcPr>
          <w:p w14:paraId="61840F4D" w14:textId="77777777" w:rsidR="003C68AB" w:rsidRPr="00D6290E" w:rsidRDefault="003C68AB" w:rsidP="0004477C">
            <w:pPr>
              <w:pStyle w:val="TableText"/>
              <w:rPr>
                <w:szCs w:val="22"/>
              </w:rPr>
            </w:pPr>
            <w:r w:rsidRPr="00D6290E">
              <w:rPr>
                <w:szCs w:val="22"/>
              </w:rPr>
              <w:t>Real Number (REAL)</w:t>
            </w:r>
          </w:p>
        </w:tc>
        <w:tc>
          <w:tcPr>
            <w:tcW w:w="1217" w:type="dxa"/>
          </w:tcPr>
          <w:p w14:paraId="224BF263" w14:textId="77777777" w:rsidR="003C68AB" w:rsidRPr="00D6290E" w:rsidRDefault="00467C10" w:rsidP="001B5298">
            <w:pPr>
              <w:pStyle w:val="TableText"/>
              <w:rPr>
                <w:szCs w:val="22"/>
              </w:rPr>
            </w:pPr>
            <w:r w:rsidRPr="00D6290E">
              <w:rPr>
                <w:szCs w:val="22"/>
              </w:rPr>
              <w:t>CMS_0111</w:t>
            </w:r>
          </w:p>
        </w:tc>
        <w:tc>
          <w:tcPr>
            <w:tcW w:w="6310" w:type="dxa"/>
            <w:shd w:val="clear" w:color="auto" w:fill="auto"/>
          </w:tcPr>
          <w:p w14:paraId="569E8BA4" w14:textId="77777777" w:rsidR="003C68AB" w:rsidRPr="00D6290E" w:rsidRDefault="00467C10" w:rsidP="00BF4454">
            <w:pPr>
              <w:pStyle w:val="TableText"/>
              <w:rPr>
                <w:szCs w:val="22"/>
              </w:rPr>
            </w:pPr>
            <w:r w:rsidRPr="00D6290E">
              <w:rPr>
                <w:color w:val="000000"/>
              </w:rPr>
              <w:t>Data types of REAL SHALL NOT have both @value and @nullFlavor</w:t>
            </w:r>
            <w:r w:rsidR="00BF4454" w:rsidRPr="00D6290E">
              <w:rPr>
                <w:color w:val="000000"/>
              </w:rPr>
              <w:t xml:space="preserve"> (CONF:CMS_0111)</w:t>
            </w:r>
            <w:r w:rsidRPr="00D6290E">
              <w:rPr>
                <w:color w:val="000000"/>
              </w:rPr>
              <w:t>.</w:t>
            </w:r>
          </w:p>
        </w:tc>
      </w:tr>
      <w:tr w:rsidR="00467C10" w:rsidRPr="00D6290E" w14:paraId="6BA83B8C" w14:textId="77777777" w:rsidTr="006900A0">
        <w:tc>
          <w:tcPr>
            <w:tcW w:w="2049" w:type="dxa"/>
          </w:tcPr>
          <w:p w14:paraId="4C9E3848" w14:textId="77777777" w:rsidR="00467C10" w:rsidRPr="00D6290E" w:rsidRDefault="00467C10" w:rsidP="0004477C">
            <w:pPr>
              <w:pStyle w:val="TableText"/>
              <w:rPr>
                <w:szCs w:val="22"/>
              </w:rPr>
            </w:pPr>
            <w:r w:rsidRPr="00D6290E">
              <w:rPr>
                <w:szCs w:val="22"/>
              </w:rPr>
              <w:t>String (ST)</w:t>
            </w:r>
          </w:p>
        </w:tc>
        <w:tc>
          <w:tcPr>
            <w:tcW w:w="1217" w:type="dxa"/>
          </w:tcPr>
          <w:p w14:paraId="6CE1F64C" w14:textId="77777777" w:rsidR="00467C10" w:rsidRPr="00D6290E" w:rsidRDefault="00467C10" w:rsidP="001B5298">
            <w:pPr>
              <w:pStyle w:val="TableText"/>
              <w:rPr>
                <w:szCs w:val="22"/>
              </w:rPr>
            </w:pPr>
            <w:r w:rsidRPr="00D6290E">
              <w:rPr>
                <w:szCs w:val="22"/>
              </w:rPr>
              <w:t>CMS_0112</w:t>
            </w:r>
          </w:p>
        </w:tc>
        <w:tc>
          <w:tcPr>
            <w:tcW w:w="6310" w:type="dxa"/>
            <w:shd w:val="clear" w:color="auto" w:fill="auto"/>
          </w:tcPr>
          <w:p w14:paraId="33B2C123" w14:textId="77777777" w:rsidR="00467C10" w:rsidRPr="00D6290E" w:rsidRDefault="00467C10" w:rsidP="00BF4454">
            <w:pPr>
              <w:pStyle w:val="TableText"/>
              <w:rPr>
                <w:color w:val="000000"/>
                <w:szCs w:val="22"/>
              </w:rPr>
            </w:pPr>
            <w:r w:rsidRPr="00D6290E">
              <w:rPr>
                <w:color w:val="000000"/>
              </w:rPr>
              <w:t>Data types of ST SHALL either not be empty or have @nullFlavor</w:t>
            </w:r>
            <w:r w:rsidR="00BF4454" w:rsidRPr="00D6290E">
              <w:rPr>
                <w:color w:val="000000"/>
              </w:rPr>
              <w:t xml:space="preserve"> (CONF:CMS_0112)</w:t>
            </w:r>
            <w:r w:rsidRPr="00D6290E">
              <w:rPr>
                <w:color w:val="000000"/>
              </w:rPr>
              <w:t>.</w:t>
            </w:r>
          </w:p>
        </w:tc>
      </w:tr>
      <w:tr w:rsidR="00B65C4C" w:rsidRPr="00D6290E" w14:paraId="69C44AED" w14:textId="77777777" w:rsidTr="006900A0">
        <w:tc>
          <w:tcPr>
            <w:tcW w:w="2049" w:type="dxa"/>
          </w:tcPr>
          <w:p w14:paraId="30014FEA" w14:textId="77777777" w:rsidR="00B65C4C" w:rsidRPr="00D6290E" w:rsidRDefault="00B65C4C" w:rsidP="0004477C">
            <w:pPr>
              <w:pStyle w:val="TableText"/>
              <w:rPr>
                <w:szCs w:val="22"/>
              </w:rPr>
            </w:pPr>
            <w:r w:rsidRPr="00D6290E">
              <w:rPr>
                <w:szCs w:val="22"/>
              </w:rPr>
              <w:t>Point in Time (TS)</w:t>
            </w:r>
          </w:p>
        </w:tc>
        <w:tc>
          <w:tcPr>
            <w:tcW w:w="1217" w:type="dxa"/>
          </w:tcPr>
          <w:p w14:paraId="3D6386C5" w14:textId="77777777" w:rsidR="00B65C4C" w:rsidRPr="00D6290E" w:rsidRDefault="00B65C4C" w:rsidP="001B5298">
            <w:pPr>
              <w:pStyle w:val="TableText"/>
              <w:rPr>
                <w:color w:val="000000"/>
                <w:szCs w:val="22"/>
              </w:rPr>
            </w:pPr>
            <w:r w:rsidRPr="00D6290E">
              <w:rPr>
                <w:color w:val="000000"/>
                <w:szCs w:val="22"/>
              </w:rPr>
              <w:t>CMS_0113</w:t>
            </w:r>
          </w:p>
        </w:tc>
        <w:tc>
          <w:tcPr>
            <w:tcW w:w="6310" w:type="dxa"/>
            <w:shd w:val="clear" w:color="auto" w:fill="auto"/>
          </w:tcPr>
          <w:p w14:paraId="2E360756" w14:textId="77777777" w:rsidR="00B65C4C" w:rsidRPr="00D6290E" w:rsidRDefault="00B65C4C" w:rsidP="00BF4454">
            <w:pPr>
              <w:pStyle w:val="TableText"/>
              <w:rPr>
                <w:color w:val="000000"/>
                <w:szCs w:val="22"/>
              </w:rPr>
            </w:pPr>
            <w:r w:rsidRPr="00D6290E">
              <w:rPr>
                <w:color w:val="000000"/>
              </w:rPr>
              <w:t>Data types of TS SHALL have either @value or @nullFlavor but SHALL NOT have @value and @nullFlavor</w:t>
            </w:r>
            <w:r w:rsidR="00BF4454" w:rsidRPr="00D6290E">
              <w:rPr>
                <w:color w:val="000000"/>
              </w:rPr>
              <w:t xml:space="preserve"> (CONF:CMS_0113)</w:t>
            </w:r>
            <w:r w:rsidRPr="00D6290E">
              <w:rPr>
                <w:color w:val="000000"/>
              </w:rPr>
              <w:t>.</w:t>
            </w:r>
          </w:p>
        </w:tc>
      </w:tr>
      <w:tr w:rsidR="003C68AB" w:rsidRPr="00D6290E" w14:paraId="739392DD" w14:textId="77777777" w:rsidTr="006900A0">
        <w:tc>
          <w:tcPr>
            <w:tcW w:w="2049" w:type="dxa"/>
          </w:tcPr>
          <w:p w14:paraId="2A7B5A63" w14:textId="77777777" w:rsidR="003C68AB" w:rsidRPr="00D6290E" w:rsidRDefault="003C68AB" w:rsidP="0004477C">
            <w:pPr>
              <w:pStyle w:val="TableText"/>
              <w:rPr>
                <w:szCs w:val="22"/>
              </w:rPr>
            </w:pPr>
            <w:r w:rsidRPr="00D6290E">
              <w:rPr>
                <w:szCs w:val="22"/>
              </w:rPr>
              <w:t>Universal Resource Locator (URL)</w:t>
            </w:r>
          </w:p>
        </w:tc>
        <w:tc>
          <w:tcPr>
            <w:tcW w:w="1217" w:type="dxa"/>
          </w:tcPr>
          <w:p w14:paraId="59475E35" w14:textId="77777777" w:rsidR="003C68AB" w:rsidRPr="00D6290E" w:rsidRDefault="00467C10" w:rsidP="00B22D9E">
            <w:pPr>
              <w:pStyle w:val="TableText"/>
              <w:rPr>
                <w:szCs w:val="22"/>
              </w:rPr>
            </w:pPr>
            <w:r w:rsidRPr="00D6290E">
              <w:rPr>
                <w:szCs w:val="22"/>
              </w:rPr>
              <w:t>CMS_011</w:t>
            </w:r>
            <w:r w:rsidR="00B22D9E" w:rsidRPr="00D6290E">
              <w:rPr>
                <w:szCs w:val="22"/>
              </w:rPr>
              <w:t>4</w:t>
            </w:r>
          </w:p>
        </w:tc>
        <w:tc>
          <w:tcPr>
            <w:tcW w:w="6310" w:type="dxa"/>
            <w:shd w:val="clear" w:color="auto" w:fill="auto"/>
          </w:tcPr>
          <w:p w14:paraId="21F5F3B8" w14:textId="77777777" w:rsidR="003C68AB" w:rsidRPr="00D6290E" w:rsidRDefault="00467C10" w:rsidP="001B5298">
            <w:pPr>
              <w:pStyle w:val="TableText"/>
              <w:rPr>
                <w:szCs w:val="22"/>
              </w:rPr>
            </w:pPr>
            <w:r w:rsidRPr="00D6290E">
              <w:rPr>
                <w:color w:val="000000"/>
              </w:rPr>
              <w:t>Data types of URL SHALL have either @value or @nullFlavor but SHALL NOT have both @value and @nullFlavor</w:t>
            </w:r>
            <w:r w:rsidR="00BF4454" w:rsidRPr="00D6290E">
              <w:rPr>
                <w:color w:val="000000"/>
              </w:rPr>
              <w:t xml:space="preserve"> (CONF:CMS_0114)</w:t>
            </w:r>
            <w:r w:rsidRPr="00D6290E">
              <w:rPr>
                <w:color w:val="000000"/>
              </w:rPr>
              <w:t>.</w:t>
            </w:r>
          </w:p>
        </w:tc>
      </w:tr>
    </w:tbl>
    <w:p w14:paraId="7F760AE3" w14:textId="77777777" w:rsidR="00421069" w:rsidRDefault="00421069" w:rsidP="00421069"/>
    <w:p w14:paraId="6E8CA82A" w14:textId="77777777" w:rsidR="00964428" w:rsidRDefault="00964428"/>
    <w:p w14:paraId="251C3D49" w14:textId="77777777" w:rsidR="007F4981" w:rsidRDefault="007F4981"/>
    <w:p w14:paraId="4767CDE5" w14:textId="77777777" w:rsidR="007F4981" w:rsidRDefault="007F4981"/>
    <w:p w14:paraId="7452A2C1" w14:textId="77777777" w:rsidR="00AF475D" w:rsidRPr="003716A0" w:rsidRDefault="00AF475D" w:rsidP="00BD46CE">
      <w:pPr>
        <w:pStyle w:val="Heading1"/>
      </w:pPr>
      <w:bookmarkStart w:id="1884" w:name="_Toc486370169"/>
      <w:r w:rsidRPr="003716A0">
        <w:lastRenderedPageBreak/>
        <w:t>NPI and TIN Validation Rules</w:t>
      </w:r>
      <w:bookmarkEnd w:id="1884"/>
    </w:p>
    <w:bookmarkStart w:id="1885" w:name="_Ref453820306"/>
    <w:p w14:paraId="213ABAC7" w14:textId="474C4432" w:rsidR="00AF475D" w:rsidRDefault="00AF475D" w:rsidP="00AF475D">
      <w:pPr>
        <w:pStyle w:val="BodyText0"/>
        <w:rPr>
          <w:b/>
          <w:bCs/>
        </w:rPr>
      </w:pPr>
      <w:r w:rsidRPr="00AF475D">
        <w:fldChar w:fldCharType="begin"/>
      </w:r>
      <w:r w:rsidRPr="00AF475D">
        <w:instrText xml:space="preserve"> REF _Ref453820418 \h </w:instrText>
      </w:r>
      <w:r>
        <w:instrText xml:space="preserve"> \* MERGEFORMAT </w:instrText>
      </w:r>
      <w:r w:rsidRPr="00AF475D">
        <w:fldChar w:fldCharType="separate"/>
      </w:r>
      <w:r w:rsidR="0096209A" w:rsidRPr="003716A0">
        <w:t xml:space="preserve">Table </w:t>
      </w:r>
      <w:r w:rsidR="0096209A">
        <w:rPr>
          <w:noProof/>
        </w:rPr>
        <w:t>19</w:t>
      </w:r>
      <w:r w:rsidR="0096209A" w:rsidRPr="003716A0">
        <w:t>: NPI Validation Rules</w:t>
      </w:r>
      <w:r w:rsidRPr="00AF475D">
        <w:fldChar w:fldCharType="end"/>
      </w:r>
      <w:r w:rsidRPr="00AF475D">
        <w:t xml:space="preserve"> and </w:t>
      </w:r>
      <w:r w:rsidRPr="00AF475D">
        <w:fldChar w:fldCharType="begin"/>
      </w:r>
      <w:r w:rsidRPr="00AF475D">
        <w:instrText xml:space="preserve"> REF _Ref453820433 \h </w:instrText>
      </w:r>
      <w:r>
        <w:instrText xml:space="preserve"> \* MERGEFORMAT </w:instrText>
      </w:r>
      <w:r w:rsidRPr="00AF475D">
        <w:fldChar w:fldCharType="separate"/>
      </w:r>
      <w:r w:rsidR="0096209A" w:rsidRPr="003716A0">
        <w:t xml:space="preserve">Table </w:t>
      </w:r>
      <w:r w:rsidR="0096209A">
        <w:rPr>
          <w:noProof/>
        </w:rPr>
        <w:t>20</w:t>
      </w:r>
      <w:r w:rsidR="0096209A" w:rsidRPr="003716A0">
        <w:t>: TIN Validation Rules</w:t>
      </w:r>
      <w:r w:rsidRPr="00AF475D">
        <w:fldChar w:fldCharType="end"/>
      </w:r>
      <w:r w:rsidRPr="00AF475D">
        <w:t xml:space="preserve"> list the validation rules</w:t>
      </w:r>
      <w:r>
        <w:t xml:space="preserve"> performed on the NPI and TIN.</w:t>
      </w:r>
    </w:p>
    <w:p w14:paraId="651C3716" w14:textId="345D0E2F" w:rsidR="00AF475D" w:rsidRPr="008D5CD4" w:rsidRDefault="00AF475D" w:rsidP="00AF475D">
      <w:pPr>
        <w:pStyle w:val="Caption-nospace"/>
      </w:pPr>
      <w:bookmarkStart w:id="1886" w:name="_Ref453820418"/>
      <w:bookmarkStart w:id="1887" w:name="_Toc487412665"/>
      <w:r w:rsidRPr="003716A0">
        <w:t xml:space="preserve">Table </w:t>
      </w:r>
      <w:r w:rsidRPr="00EC038B">
        <w:fldChar w:fldCharType="begin"/>
      </w:r>
      <w:r w:rsidRPr="003716A0">
        <w:instrText xml:space="preserve"> SEQ Table \* ARABIC </w:instrText>
      </w:r>
      <w:r w:rsidRPr="00EC038B">
        <w:fldChar w:fldCharType="separate"/>
      </w:r>
      <w:r w:rsidR="0096209A">
        <w:rPr>
          <w:noProof/>
        </w:rPr>
        <w:t>19</w:t>
      </w:r>
      <w:r w:rsidRPr="00EC038B">
        <w:fldChar w:fldCharType="end"/>
      </w:r>
      <w:r w:rsidRPr="003716A0">
        <w:t>: NPI Validation Rules</w:t>
      </w:r>
      <w:bookmarkEnd w:id="1885"/>
      <w:bookmarkEnd w:id="1886"/>
      <w:bookmarkEnd w:id="1887"/>
      <w:r w:rsidRPr="003716A0">
        <w:t xml:space="preserve"> </w:t>
      </w:r>
    </w:p>
    <w:tbl>
      <w:tblPr>
        <w:tblW w:w="4991" w:type="pct"/>
        <w:tblLook w:val="04A0" w:firstRow="1" w:lastRow="0" w:firstColumn="1" w:lastColumn="0" w:noHBand="0" w:noVBand="1"/>
      </w:tblPr>
      <w:tblGrid>
        <w:gridCol w:w="1217"/>
        <w:gridCol w:w="8342"/>
      </w:tblGrid>
      <w:tr w:rsidR="00AF475D" w:rsidRPr="00D6290E" w14:paraId="78458F33" w14:textId="77777777" w:rsidTr="0028371D">
        <w:tc>
          <w:tcPr>
            <w:tcW w:w="1217" w:type="dxa"/>
            <w:tcBorders>
              <w:top w:val="single" w:sz="4" w:space="0" w:color="auto"/>
              <w:left w:val="single" w:sz="4" w:space="0" w:color="auto"/>
              <w:bottom w:val="single" w:sz="4" w:space="0" w:color="auto"/>
              <w:right w:val="single" w:sz="4" w:space="0" w:color="auto"/>
            </w:tcBorders>
            <w:shd w:val="clear" w:color="auto" w:fill="1F497D"/>
          </w:tcPr>
          <w:p w14:paraId="067A3C2F" w14:textId="1D54DB7E" w:rsidR="00AF475D" w:rsidRPr="00D6290E" w:rsidRDefault="7F880045" w:rsidP="00452DFA">
            <w:pPr>
              <w:pStyle w:val="TableHead"/>
              <w:jc w:val="center"/>
            </w:pPr>
            <w:r w:rsidRPr="00D6290E">
              <w:t>CONF.</w:t>
            </w:r>
            <w:r w:rsidR="002C5F1C">
              <w:t xml:space="preserve"> </w:t>
            </w:r>
            <w:r w:rsidRPr="00D6290E">
              <w:t>#</w:t>
            </w:r>
          </w:p>
        </w:tc>
        <w:tc>
          <w:tcPr>
            <w:tcW w:w="8342" w:type="dxa"/>
            <w:tcBorders>
              <w:top w:val="single" w:sz="4" w:space="0" w:color="auto"/>
              <w:left w:val="single" w:sz="4" w:space="0" w:color="auto"/>
              <w:bottom w:val="single" w:sz="4" w:space="0" w:color="auto"/>
              <w:right w:val="single" w:sz="4" w:space="0" w:color="auto"/>
            </w:tcBorders>
            <w:shd w:val="clear" w:color="auto" w:fill="1F497D"/>
            <w:hideMark/>
          </w:tcPr>
          <w:p w14:paraId="1A638DD9" w14:textId="77777777" w:rsidR="00AF475D" w:rsidRPr="00D6290E" w:rsidRDefault="7F880045" w:rsidP="00452DFA">
            <w:pPr>
              <w:pStyle w:val="TableHead"/>
              <w:jc w:val="center"/>
            </w:pPr>
            <w:r w:rsidRPr="00D6290E">
              <w:t>Rules</w:t>
            </w:r>
          </w:p>
        </w:tc>
      </w:tr>
      <w:tr w:rsidR="00AF475D" w:rsidRPr="00D6290E" w14:paraId="2C1F0AEB" w14:textId="77777777" w:rsidTr="0028371D">
        <w:tc>
          <w:tcPr>
            <w:tcW w:w="1217" w:type="dxa"/>
            <w:tcBorders>
              <w:top w:val="single" w:sz="4" w:space="0" w:color="auto"/>
              <w:left w:val="single" w:sz="4" w:space="0" w:color="auto"/>
              <w:bottom w:val="single" w:sz="4" w:space="0" w:color="auto"/>
              <w:right w:val="single" w:sz="4" w:space="0" w:color="auto"/>
            </w:tcBorders>
          </w:tcPr>
          <w:p w14:paraId="1F93A1C6" w14:textId="77777777" w:rsidR="00AF475D" w:rsidRPr="00D6290E" w:rsidRDefault="00AF475D" w:rsidP="00452DFA">
            <w:pPr>
              <w:pStyle w:val="TableText"/>
              <w:rPr>
                <w:szCs w:val="22"/>
              </w:rPr>
            </w:pPr>
            <w:r w:rsidRPr="00D6290E">
              <w:rPr>
                <w:szCs w:val="22"/>
              </w:rPr>
              <w:t>CMS_01</w:t>
            </w:r>
            <w:r w:rsidR="00714F70" w:rsidRPr="00D6290E">
              <w:rPr>
                <w:szCs w:val="22"/>
              </w:rPr>
              <w:t>15</w:t>
            </w:r>
          </w:p>
        </w:tc>
        <w:tc>
          <w:tcPr>
            <w:tcW w:w="8342" w:type="dxa"/>
            <w:tcBorders>
              <w:top w:val="single" w:sz="4" w:space="0" w:color="auto"/>
              <w:left w:val="single" w:sz="4" w:space="0" w:color="auto"/>
              <w:bottom w:val="single" w:sz="4" w:space="0" w:color="auto"/>
              <w:right w:val="single" w:sz="4" w:space="0" w:color="auto"/>
            </w:tcBorders>
            <w:shd w:val="clear" w:color="auto" w:fill="auto"/>
            <w:hideMark/>
          </w:tcPr>
          <w:p w14:paraId="7DB1E159" w14:textId="77777777" w:rsidR="00AF475D" w:rsidRPr="00D6290E" w:rsidRDefault="00AF475D" w:rsidP="00452DFA">
            <w:pPr>
              <w:pStyle w:val="TableText"/>
              <w:rPr>
                <w:szCs w:val="22"/>
              </w:rPr>
            </w:pPr>
            <w:r w:rsidRPr="00D6290E">
              <w:rPr>
                <w:color w:val="000000"/>
              </w:rPr>
              <w:t>The NPI should have 10 digits.</w:t>
            </w:r>
          </w:p>
        </w:tc>
      </w:tr>
      <w:tr w:rsidR="00AF475D" w:rsidRPr="00D6290E" w14:paraId="04AE9DF6" w14:textId="77777777" w:rsidTr="0028371D">
        <w:tc>
          <w:tcPr>
            <w:tcW w:w="1217" w:type="dxa"/>
            <w:tcBorders>
              <w:top w:val="single" w:sz="4" w:space="0" w:color="auto"/>
              <w:left w:val="single" w:sz="4" w:space="0" w:color="auto"/>
              <w:bottom w:val="single" w:sz="4" w:space="0" w:color="auto"/>
              <w:right w:val="single" w:sz="4" w:space="0" w:color="auto"/>
            </w:tcBorders>
          </w:tcPr>
          <w:p w14:paraId="3DF2AF50" w14:textId="77777777" w:rsidR="00AF475D" w:rsidRPr="00D6290E" w:rsidRDefault="00AF475D" w:rsidP="00452DFA">
            <w:pPr>
              <w:pStyle w:val="TableText"/>
              <w:rPr>
                <w:szCs w:val="22"/>
              </w:rPr>
            </w:pPr>
            <w:r w:rsidRPr="00D6290E">
              <w:rPr>
                <w:szCs w:val="22"/>
              </w:rPr>
              <w:t>CMS_011</w:t>
            </w:r>
            <w:r w:rsidR="00714F70" w:rsidRPr="00D6290E">
              <w:rPr>
                <w:szCs w:val="22"/>
              </w:rPr>
              <w:t>6</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223C7704" w14:textId="77777777" w:rsidR="00AF475D" w:rsidRPr="00D6290E" w:rsidRDefault="00AF475D" w:rsidP="00452DFA">
            <w:pPr>
              <w:pStyle w:val="TableText"/>
              <w:rPr>
                <w:szCs w:val="22"/>
              </w:rPr>
            </w:pPr>
            <w:r w:rsidRPr="00D6290E">
              <w:rPr>
                <w:color w:val="000000"/>
              </w:rPr>
              <w:t>The NPI should be composed of all digits.</w:t>
            </w:r>
          </w:p>
        </w:tc>
      </w:tr>
      <w:tr w:rsidR="00AF475D" w:rsidRPr="00D6290E" w14:paraId="4295EEDD" w14:textId="77777777" w:rsidTr="0028371D">
        <w:tc>
          <w:tcPr>
            <w:tcW w:w="1217" w:type="dxa"/>
            <w:tcBorders>
              <w:top w:val="single" w:sz="4" w:space="0" w:color="auto"/>
              <w:left w:val="single" w:sz="4" w:space="0" w:color="auto"/>
              <w:right w:val="single" w:sz="4" w:space="0" w:color="auto"/>
            </w:tcBorders>
          </w:tcPr>
          <w:p w14:paraId="39EEA11D" w14:textId="77777777" w:rsidR="00AF475D" w:rsidRPr="00D6290E" w:rsidRDefault="00AF475D" w:rsidP="0034365D">
            <w:pPr>
              <w:pStyle w:val="TableText"/>
              <w:rPr>
                <w:szCs w:val="22"/>
              </w:rPr>
            </w:pPr>
            <w:r w:rsidRPr="00D6290E">
              <w:rPr>
                <w:szCs w:val="22"/>
              </w:rPr>
              <w:t>CMS_011</w:t>
            </w:r>
            <w:r w:rsidR="00714F70" w:rsidRPr="00D6290E">
              <w:rPr>
                <w:szCs w:val="22"/>
              </w:rPr>
              <w:t>7</w:t>
            </w:r>
          </w:p>
        </w:tc>
        <w:tc>
          <w:tcPr>
            <w:tcW w:w="8342" w:type="dxa"/>
            <w:tcBorders>
              <w:top w:val="single" w:sz="4" w:space="0" w:color="auto"/>
              <w:left w:val="single" w:sz="4" w:space="0" w:color="auto"/>
              <w:right w:val="single" w:sz="4" w:space="0" w:color="auto"/>
            </w:tcBorders>
            <w:shd w:val="clear" w:color="auto" w:fill="auto"/>
          </w:tcPr>
          <w:p w14:paraId="12A79899" w14:textId="77777777" w:rsidR="00AF475D" w:rsidRPr="00D6290E" w:rsidRDefault="00AF475D" w:rsidP="0034365D">
            <w:pPr>
              <w:pStyle w:val="TableText"/>
              <w:rPr>
                <w:color w:val="000000"/>
              </w:rPr>
            </w:pPr>
            <w:r w:rsidRPr="00D6290E">
              <w:rPr>
                <w:color w:val="000000"/>
              </w:rPr>
              <w:t>The NPI should have a correct checksum, using the Luhn algorithm.</w:t>
            </w:r>
          </w:p>
        </w:tc>
      </w:tr>
      <w:tr w:rsidR="00AF475D" w:rsidRPr="00D6290E" w14:paraId="0FCA5BE7" w14:textId="77777777" w:rsidTr="0028371D">
        <w:tc>
          <w:tcPr>
            <w:tcW w:w="1217" w:type="dxa"/>
            <w:tcBorders>
              <w:top w:val="single" w:sz="4" w:space="0" w:color="auto"/>
              <w:left w:val="single" w:sz="4" w:space="0" w:color="auto"/>
              <w:bottom w:val="single" w:sz="4" w:space="0" w:color="auto"/>
              <w:right w:val="single" w:sz="4" w:space="0" w:color="auto"/>
            </w:tcBorders>
          </w:tcPr>
          <w:p w14:paraId="0CF9607E" w14:textId="77777777" w:rsidR="00AF475D" w:rsidRPr="00D6290E" w:rsidRDefault="00AF475D" w:rsidP="00452DFA">
            <w:pPr>
              <w:pStyle w:val="TableText"/>
              <w:rPr>
                <w:szCs w:val="22"/>
              </w:rPr>
            </w:pPr>
            <w:r w:rsidRPr="00D6290E">
              <w:rPr>
                <w:szCs w:val="22"/>
              </w:rPr>
              <w:t>CMS_011</w:t>
            </w:r>
            <w:r w:rsidR="00714F70" w:rsidRPr="00D6290E">
              <w:rPr>
                <w:szCs w:val="22"/>
              </w:rPr>
              <w:t>8</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55F76AD5" w14:textId="77777777" w:rsidR="00AF475D" w:rsidRPr="00D6290E" w:rsidRDefault="00AF475D" w:rsidP="00452DFA">
            <w:pPr>
              <w:pStyle w:val="TableText"/>
              <w:rPr>
                <w:szCs w:val="22"/>
              </w:rPr>
            </w:pPr>
            <w:r w:rsidRPr="00D6290E">
              <w:rPr>
                <w:color w:val="000000"/>
              </w:rPr>
              <w:t>The NPI should have @extension or @nullFlavor, but not both.</w:t>
            </w:r>
          </w:p>
        </w:tc>
      </w:tr>
    </w:tbl>
    <w:p w14:paraId="61345D52" w14:textId="77777777" w:rsidR="00AF475D" w:rsidRDefault="00AF475D" w:rsidP="00AF475D"/>
    <w:p w14:paraId="30ECF9AB" w14:textId="36BE008A" w:rsidR="00AF475D" w:rsidRPr="008D5CD4" w:rsidRDefault="00AF475D" w:rsidP="00AF475D">
      <w:pPr>
        <w:pStyle w:val="Caption-nospace"/>
      </w:pPr>
      <w:bookmarkStart w:id="1888" w:name="_Ref453820433"/>
      <w:bookmarkStart w:id="1889" w:name="_Toc487412666"/>
      <w:r w:rsidRPr="003716A0">
        <w:t xml:space="preserve">Table </w:t>
      </w:r>
      <w:r w:rsidRPr="00EC038B">
        <w:fldChar w:fldCharType="begin"/>
      </w:r>
      <w:r w:rsidRPr="003716A0">
        <w:instrText xml:space="preserve"> SEQ Table \* ARABIC </w:instrText>
      </w:r>
      <w:r w:rsidRPr="00EC038B">
        <w:fldChar w:fldCharType="separate"/>
      </w:r>
      <w:r w:rsidR="0096209A">
        <w:rPr>
          <w:noProof/>
        </w:rPr>
        <w:t>20</w:t>
      </w:r>
      <w:r w:rsidRPr="00EC038B">
        <w:fldChar w:fldCharType="end"/>
      </w:r>
      <w:r w:rsidRPr="003716A0">
        <w:t>: TIN Validation Rules</w:t>
      </w:r>
      <w:bookmarkEnd w:id="1888"/>
      <w:bookmarkEnd w:id="1889"/>
    </w:p>
    <w:tbl>
      <w:tblPr>
        <w:tblW w:w="4991" w:type="pct"/>
        <w:tblLook w:val="04A0" w:firstRow="1" w:lastRow="0" w:firstColumn="1" w:lastColumn="0" w:noHBand="0" w:noVBand="1"/>
      </w:tblPr>
      <w:tblGrid>
        <w:gridCol w:w="1217"/>
        <w:gridCol w:w="8342"/>
      </w:tblGrid>
      <w:tr w:rsidR="00AF475D" w:rsidRPr="00D6290E" w14:paraId="363D2607" w14:textId="77777777" w:rsidTr="0028371D">
        <w:tc>
          <w:tcPr>
            <w:tcW w:w="1217" w:type="dxa"/>
            <w:tcBorders>
              <w:top w:val="single" w:sz="4" w:space="0" w:color="auto"/>
              <w:left w:val="single" w:sz="4" w:space="0" w:color="auto"/>
              <w:bottom w:val="single" w:sz="4" w:space="0" w:color="auto"/>
              <w:right w:val="single" w:sz="4" w:space="0" w:color="auto"/>
            </w:tcBorders>
            <w:shd w:val="clear" w:color="auto" w:fill="1F497D"/>
          </w:tcPr>
          <w:p w14:paraId="0E32D7A9" w14:textId="365CB33C" w:rsidR="00AF475D" w:rsidRPr="00D6290E" w:rsidRDefault="7F880045" w:rsidP="00452DFA">
            <w:pPr>
              <w:pStyle w:val="TableHead"/>
              <w:jc w:val="center"/>
            </w:pPr>
            <w:r w:rsidRPr="00D6290E">
              <w:t>CONF.</w:t>
            </w:r>
            <w:r w:rsidR="002C5F1C">
              <w:t xml:space="preserve"> </w:t>
            </w:r>
            <w:r w:rsidRPr="00D6290E">
              <w:t>#</w:t>
            </w:r>
          </w:p>
        </w:tc>
        <w:tc>
          <w:tcPr>
            <w:tcW w:w="8342" w:type="dxa"/>
            <w:tcBorders>
              <w:top w:val="single" w:sz="4" w:space="0" w:color="auto"/>
              <w:left w:val="single" w:sz="4" w:space="0" w:color="auto"/>
              <w:bottom w:val="single" w:sz="4" w:space="0" w:color="auto"/>
              <w:right w:val="single" w:sz="4" w:space="0" w:color="auto"/>
            </w:tcBorders>
            <w:shd w:val="clear" w:color="auto" w:fill="1F497D"/>
            <w:hideMark/>
          </w:tcPr>
          <w:p w14:paraId="4F882D42" w14:textId="77777777" w:rsidR="00AF475D" w:rsidRPr="00D6290E" w:rsidRDefault="7F880045" w:rsidP="00452DFA">
            <w:pPr>
              <w:pStyle w:val="TableHead"/>
              <w:jc w:val="center"/>
            </w:pPr>
            <w:r w:rsidRPr="00D6290E">
              <w:t>Rules</w:t>
            </w:r>
          </w:p>
        </w:tc>
      </w:tr>
      <w:tr w:rsidR="00AF475D" w:rsidRPr="00D6290E" w14:paraId="56F88ED8" w14:textId="77777777" w:rsidTr="0028371D">
        <w:tc>
          <w:tcPr>
            <w:tcW w:w="1217" w:type="dxa"/>
            <w:tcBorders>
              <w:top w:val="single" w:sz="4" w:space="0" w:color="auto"/>
              <w:left w:val="single" w:sz="4" w:space="0" w:color="auto"/>
              <w:bottom w:val="single" w:sz="4" w:space="0" w:color="auto"/>
              <w:right w:val="single" w:sz="4" w:space="0" w:color="auto"/>
            </w:tcBorders>
          </w:tcPr>
          <w:p w14:paraId="62E8A758" w14:textId="77777777" w:rsidR="00AF475D" w:rsidRPr="00D6290E" w:rsidRDefault="00AF475D" w:rsidP="00452DFA">
            <w:pPr>
              <w:pStyle w:val="TableText"/>
              <w:rPr>
                <w:szCs w:val="22"/>
              </w:rPr>
            </w:pPr>
            <w:r w:rsidRPr="00D6290E">
              <w:rPr>
                <w:szCs w:val="22"/>
              </w:rPr>
              <w:t>CMS_011</w:t>
            </w:r>
            <w:r w:rsidR="00714F70" w:rsidRPr="00D6290E">
              <w:rPr>
                <w:szCs w:val="22"/>
              </w:rPr>
              <w:t>9</w:t>
            </w:r>
          </w:p>
        </w:tc>
        <w:tc>
          <w:tcPr>
            <w:tcW w:w="8342" w:type="dxa"/>
            <w:tcBorders>
              <w:top w:val="single" w:sz="4" w:space="0" w:color="auto"/>
              <w:left w:val="single" w:sz="4" w:space="0" w:color="auto"/>
              <w:bottom w:val="single" w:sz="4" w:space="0" w:color="auto"/>
              <w:right w:val="single" w:sz="4" w:space="0" w:color="auto"/>
            </w:tcBorders>
            <w:shd w:val="clear" w:color="auto" w:fill="auto"/>
            <w:hideMark/>
          </w:tcPr>
          <w:p w14:paraId="1268BBC7" w14:textId="77777777" w:rsidR="00AF475D" w:rsidRPr="00D6290E" w:rsidRDefault="00AF475D" w:rsidP="00452DFA">
            <w:pPr>
              <w:pStyle w:val="TableText"/>
              <w:rPr>
                <w:szCs w:val="22"/>
              </w:rPr>
            </w:pPr>
            <w:r w:rsidRPr="00D6290E">
              <w:rPr>
                <w:color w:val="000000"/>
              </w:rPr>
              <w:t>When a Tax Identification Number is used, the provided TIN must be in valid format (9 decimal digits).</w:t>
            </w:r>
          </w:p>
        </w:tc>
      </w:tr>
      <w:tr w:rsidR="00AF475D" w:rsidRPr="00D6290E" w14:paraId="1A5D7203" w14:textId="77777777" w:rsidTr="0028371D">
        <w:tc>
          <w:tcPr>
            <w:tcW w:w="1217" w:type="dxa"/>
            <w:tcBorders>
              <w:top w:val="single" w:sz="4" w:space="0" w:color="auto"/>
              <w:left w:val="single" w:sz="4" w:space="0" w:color="auto"/>
              <w:bottom w:val="single" w:sz="4" w:space="0" w:color="auto"/>
              <w:right w:val="single" w:sz="4" w:space="0" w:color="auto"/>
            </w:tcBorders>
          </w:tcPr>
          <w:p w14:paraId="188CCE3C" w14:textId="77777777" w:rsidR="00AF475D" w:rsidRPr="00D6290E" w:rsidRDefault="00AF475D" w:rsidP="00452DFA">
            <w:pPr>
              <w:pStyle w:val="TableText"/>
              <w:rPr>
                <w:szCs w:val="22"/>
              </w:rPr>
            </w:pPr>
            <w:r w:rsidRPr="00D6290E">
              <w:rPr>
                <w:szCs w:val="22"/>
              </w:rPr>
              <w:t>CMS_01</w:t>
            </w:r>
            <w:r w:rsidR="00714F70" w:rsidRPr="00D6290E">
              <w:rPr>
                <w:szCs w:val="22"/>
              </w:rPr>
              <w:t>20</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6CD09E7F" w14:textId="77777777" w:rsidR="00AF475D" w:rsidRPr="00D6290E" w:rsidRDefault="00AF475D" w:rsidP="00452DFA">
            <w:pPr>
              <w:pStyle w:val="TableText"/>
              <w:rPr>
                <w:szCs w:val="22"/>
              </w:rPr>
            </w:pPr>
            <w:r w:rsidRPr="00D6290E">
              <w:rPr>
                <w:color w:val="000000"/>
              </w:rPr>
              <w:t>The TIN SHALL have either @extension or @nullFlavor, but not both.</w:t>
            </w:r>
          </w:p>
        </w:tc>
      </w:tr>
    </w:tbl>
    <w:p w14:paraId="0DEBAAF2" w14:textId="77777777" w:rsidR="00AF475D" w:rsidRDefault="00AF475D" w:rsidP="00AF475D"/>
    <w:p w14:paraId="2509AED4" w14:textId="77777777" w:rsidR="00AF475D" w:rsidRDefault="00AF475D" w:rsidP="00AF475D"/>
    <w:p w14:paraId="7F84B53B" w14:textId="77777777" w:rsidR="007F4981" w:rsidRDefault="007F4981" w:rsidP="00AF475D"/>
    <w:p w14:paraId="21299DCF" w14:textId="77777777" w:rsidR="007F4981" w:rsidRDefault="007F4981" w:rsidP="00AF475D"/>
    <w:p w14:paraId="5497CDF6" w14:textId="77777777" w:rsidR="007F4981" w:rsidRDefault="007F4981" w:rsidP="00AF475D"/>
    <w:p w14:paraId="5EC5464F" w14:textId="77777777" w:rsidR="007F4981" w:rsidRDefault="007F4981" w:rsidP="00AF475D"/>
    <w:p w14:paraId="51272CC6" w14:textId="77777777" w:rsidR="007F4981" w:rsidRDefault="007F4981" w:rsidP="00AF475D"/>
    <w:p w14:paraId="66ED8D3B" w14:textId="77777777" w:rsidR="007F4981" w:rsidRDefault="007F4981" w:rsidP="00AF475D"/>
    <w:p w14:paraId="42500074" w14:textId="77777777" w:rsidR="007F4981" w:rsidRDefault="007F4981" w:rsidP="00AF475D"/>
    <w:p w14:paraId="122E2AD3" w14:textId="77777777" w:rsidR="007F4981" w:rsidRDefault="007F4981" w:rsidP="00AF475D"/>
    <w:p w14:paraId="102D9B79" w14:textId="77777777" w:rsidR="007F4981" w:rsidRDefault="007F4981" w:rsidP="00AF475D"/>
    <w:p w14:paraId="40B23AFD" w14:textId="77777777" w:rsidR="007F4981" w:rsidRDefault="007F4981" w:rsidP="00AF475D"/>
    <w:p w14:paraId="108DC112" w14:textId="77777777" w:rsidR="007F4981" w:rsidRDefault="007F4981" w:rsidP="00AF475D"/>
    <w:p w14:paraId="29349C1E" w14:textId="77777777" w:rsidR="007F4981" w:rsidRDefault="007F4981" w:rsidP="00AF475D"/>
    <w:p w14:paraId="6255F6CD" w14:textId="77777777" w:rsidR="007F4981" w:rsidRDefault="007F4981" w:rsidP="00AF475D"/>
    <w:p w14:paraId="16E9F064" w14:textId="77777777" w:rsidR="007F4981" w:rsidRDefault="007F4981" w:rsidP="00AF475D"/>
    <w:p w14:paraId="27B7DE9B" w14:textId="77777777" w:rsidR="007F4981" w:rsidRDefault="007F4981" w:rsidP="00AF475D"/>
    <w:p w14:paraId="53E3B593" w14:textId="77777777" w:rsidR="007F4981" w:rsidRDefault="007F4981" w:rsidP="00AF475D"/>
    <w:p w14:paraId="61B9BD5D" w14:textId="77777777" w:rsidR="007F4981" w:rsidRDefault="007F4981" w:rsidP="00AF475D"/>
    <w:p w14:paraId="2DA28761" w14:textId="77777777" w:rsidR="007F4981" w:rsidRDefault="007F4981" w:rsidP="00AF475D"/>
    <w:p w14:paraId="4F3071F9" w14:textId="37C3B13E" w:rsidR="00FE6520" w:rsidRDefault="00FE6520">
      <w:r>
        <w:br w:type="page"/>
      </w:r>
    </w:p>
    <w:p w14:paraId="0A77DD0D" w14:textId="0856F0EC" w:rsidR="00F16920" w:rsidRPr="003D5DD8" w:rsidRDefault="00F16920" w:rsidP="00F16920">
      <w:pPr>
        <w:pStyle w:val="Heading1"/>
      </w:pPr>
      <w:bookmarkStart w:id="1890" w:name="_Toc486370170"/>
      <w:bookmarkEnd w:id="1861"/>
      <w:bookmarkEnd w:id="1862"/>
      <w:r>
        <w:lastRenderedPageBreak/>
        <w:t xml:space="preserve">CMS </w:t>
      </w:r>
      <w:r w:rsidR="00E4023D">
        <w:t>QRDA I</w:t>
      </w:r>
      <w:r w:rsidRPr="003D5DD8">
        <w:t xml:space="preserve"> Implementation Guide Changes to </w:t>
      </w:r>
      <w:r w:rsidR="00E4023D">
        <w:t>QRDA I</w:t>
      </w:r>
      <w:r>
        <w:t xml:space="preserve"> STU </w:t>
      </w:r>
      <w:del w:id="1891" w:author="Yan Heras" w:date="2018-02-12T08:33:00Z">
        <w:r w:rsidDel="00210961">
          <w:delText>R4</w:delText>
        </w:r>
        <w:r w:rsidRPr="00467C10" w:rsidDel="00210961">
          <w:delText xml:space="preserve"> </w:delText>
        </w:r>
      </w:del>
      <w:ins w:id="1892" w:author="Yan Heras" w:date="2018-02-12T08:33:00Z">
        <w:r w:rsidR="00210961">
          <w:t>R5</w:t>
        </w:r>
        <w:r w:rsidR="00210961" w:rsidRPr="00467C10">
          <w:t xml:space="preserve"> </w:t>
        </w:r>
      </w:ins>
      <w:r w:rsidRPr="003D5DD8">
        <w:t>Base Standard</w:t>
      </w:r>
      <w:bookmarkEnd w:id="1890"/>
    </w:p>
    <w:p w14:paraId="33680108" w14:textId="3D6C7F44" w:rsidR="00F16920" w:rsidRDefault="00F16920" w:rsidP="00F16920">
      <w:pPr>
        <w:pStyle w:val="BodyText0"/>
        <w:rPr>
          <w:szCs w:val="22"/>
        </w:rPr>
      </w:pPr>
      <w:r>
        <w:t xml:space="preserve">This table lists all changes made to the base HL7 </w:t>
      </w:r>
      <w:r w:rsidR="00E4023D">
        <w:t>QRDA I</w:t>
      </w:r>
      <w:r>
        <w:t xml:space="preserve"> </w:t>
      </w:r>
      <w:r w:rsidR="006D0831">
        <w:t xml:space="preserve">STU </w:t>
      </w:r>
      <w:r>
        <w:t>R</w:t>
      </w:r>
      <w:del w:id="1893" w:author="Yan Heras" w:date="2018-02-12T08:33:00Z">
        <w:r w:rsidDel="00210961">
          <w:delText>4</w:delText>
        </w:r>
      </w:del>
      <w:ins w:id="1894" w:author="Yan Heras" w:date="2018-02-12T08:34:00Z">
        <w:r w:rsidR="00210961">
          <w:t>5</w:t>
        </w:r>
      </w:ins>
      <w:r>
        <w:t xml:space="preserve"> contained in this 201</w:t>
      </w:r>
      <w:ins w:id="1895" w:author="Yan Heras" w:date="2018-02-12T08:34:00Z">
        <w:r w:rsidR="00210961">
          <w:t>9</w:t>
        </w:r>
      </w:ins>
      <w:del w:id="1896" w:author="Yan Heras" w:date="2018-02-12T08:34:00Z">
        <w:r w:rsidDel="00210961">
          <w:delText>8</w:delText>
        </w:r>
      </w:del>
      <w:r>
        <w:t xml:space="preserve"> guide. The "Base Standard" is the </w:t>
      </w:r>
      <w:r w:rsidRPr="4C86A382">
        <w:rPr>
          <w:i/>
          <w:iCs/>
        </w:rPr>
        <w:t>HL7 Implementation Guide for CDA Release 2: Quality Report Docu</w:t>
      </w:r>
      <w:r>
        <w:rPr>
          <w:i/>
          <w:iCs/>
        </w:rPr>
        <w:t xml:space="preserve">ment Architecture, Category I, </w:t>
      </w:r>
      <w:proofErr w:type="gramStart"/>
      <w:r>
        <w:rPr>
          <w:i/>
          <w:iCs/>
        </w:rPr>
        <w:t xml:space="preserve">STU Release </w:t>
      </w:r>
      <w:ins w:id="1897" w:author="Yan Heras" w:date="2018-02-12T08:34:00Z">
        <w:r w:rsidR="00210961">
          <w:rPr>
            <w:i/>
            <w:iCs/>
          </w:rPr>
          <w:t>5</w:t>
        </w:r>
      </w:ins>
      <w:del w:id="1898" w:author="Yan Heras" w:date="2018-02-12T08:34:00Z">
        <w:r w:rsidDel="00210961">
          <w:rPr>
            <w:i/>
            <w:iCs/>
          </w:rPr>
          <w:delText>4</w:delText>
        </w:r>
      </w:del>
      <w:r w:rsidRPr="4C86A382">
        <w:rPr>
          <w:i/>
          <w:iCs/>
        </w:rPr>
        <w:t>,</w:t>
      </w:r>
      <w:r>
        <w:t xml:space="preserve"> (published </w:t>
      </w:r>
      <w:del w:id="1899" w:author="Yan Heras" w:date="2018-02-15T11:58:00Z">
        <w:r w:rsidR="002C5F1C" w:rsidDel="00EA09C7">
          <w:delText>Jan</w:delText>
        </w:r>
        <w:r w:rsidDel="00EA09C7">
          <w:delText xml:space="preserve"> </w:delText>
        </w:r>
      </w:del>
      <w:ins w:id="1900" w:author="Yan Heras" w:date="2018-02-15T11:58:00Z">
        <w:r w:rsidR="00EA09C7">
          <w:t>December</w:t>
        </w:r>
        <w:proofErr w:type="gramEnd"/>
        <w:r w:rsidR="00EA09C7">
          <w:t xml:space="preserve"> </w:t>
        </w:r>
      </w:ins>
      <w:r>
        <w:t>2017).</w:t>
      </w:r>
    </w:p>
    <w:p w14:paraId="37FC6A6C" w14:textId="6B331259" w:rsidR="00F16920" w:rsidRPr="003D5DD8" w:rsidRDefault="00F16920" w:rsidP="00F16920">
      <w:pPr>
        <w:pStyle w:val="Caption-nospace"/>
      </w:pPr>
      <w:bookmarkStart w:id="1901" w:name="_Toc424024349"/>
      <w:bookmarkStart w:id="1902" w:name="_Toc424024408"/>
      <w:bookmarkStart w:id="1903" w:name="_Toc450408315"/>
      <w:bookmarkStart w:id="1904" w:name="_Toc487412667"/>
      <w:r w:rsidRPr="18202D45">
        <w:t xml:space="preserve">Table </w:t>
      </w:r>
      <w:r w:rsidRPr="18202D45">
        <w:fldChar w:fldCharType="begin"/>
      </w:r>
      <w:r w:rsidRPr="00346AD5">
        <w:rPr>
          <w:szCs w:val="22"/>
        </w:rPr>
        <w:instrText xml:space="preserve"> SEQ Table \* ARABIC </w:instrText>
      </w:r>
      <w:r w:rsidRPr="18202D45">
        <w:rPr>
          <w:szCs w:val="22"/>
        </w:rPr>
        <w:fldChar w:fldCharType="separate"/>
      </w:r>
      <w:r w:rsidR="0096209A">
        <w:rPr>
          <w:noProof/>
          <w:szCs w:val="22"/>
        </w:rPr>
        <w:t>21</w:t>
      </w:r>
      <w:r w:rsidRPr="18202D45">
        <w:fldChar w:fldCharType="end"/>
      </w:r>
      <w:r w:rsidRPr="003D5DD8">
        <w:t xml:space="preserve">: Changes Made to the </w:t>
      </w:r>
      <w:r w:rsidR="00E4023D">
        <w:t>QRDA I</w:t>
      </w:r>
      <w:r>
        <w:t xml:space="preserve"> STU R4</w:t>
      </w:r>
      <w:r w:rsidRPr="003D5DD8">
        <w:t xml:space="preserve"> Base Standard</w:t>
      </w:r>
      <w:bookmarkEnd w:id="1901"/>
      <w:bookmarkEnd w:id="1902"/>
      <w:bookmarkEnd w:id="1903"/>
      <w:bookmarkEnd w:id="1904"/>
    </w:p>
    <w:tbl>
      <w:tblPr>
        <w:tblW w:w="5051"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1E0" w:firstRow="1" w:lastRow="1" w:firstColumn="1" w:lastColumn="1" w:noHBand="0" w:noVBand="0"/>
      </w:tblPr>
      <w:tblGrid>
        <w:gridCol w:w="1283"/>
        <w:gridCol w:w="994"/>
        <w:gridCol w:w="3604"/>
        <w:gridCol w:w="3793"/>
      </w:tblGrid>
      <w:tr w:rsidR="00F16920" w:rsidRPr="00D6290E" w14:paraId="7A1C78FC" w14:textId="77777777" w:rsidTr="00787284">
        <w:trPr>
          <w:cantSplit/>
          <w:tblHeader/>
        </w:trPr>
        <w:tc>
          <w:tcPr>
            <w:tcW w:w="1283" w:type="dxa"/>
            <w:tcBorders>
              <w:top w:val="single" w:sz="4" w:space="0" w:color="auto"/>
              <w:left w:val="single" w:sz="4" w:space="0" w:color="auto"/>
              <w:bottom w:val="single" w:sz="4" w:space="0" w:color="auto"/>
              <w:right w:val="single" w:sz="4" w:space="0" w:color="auto"/>
            </w:tcBorders>
            <w:shd w:val="clear" w:color="auto" w:fill="1F497D"/>
          </w:tcPr>
          <w:p w14:paraId="698B74E4" w14:textId="77777777" w:rsidR="00F16920" w:rsidRPr="00D6290E" w:rsidRDefault="00F16920" w:rsidP="002434D2">
            <w:pPr>
              <w:pStyle w:val="TableHead"/>
              <w:rPr>
                <w:rFonts w:cs="Arial"/>
              </w:rPr>
            </w:pPr>
            <w:r w:rsidRPr="00D6290E">
              <w:rPr>
                <w:rFonts w:cs="Arial"/>
              </w:rPr>
              <w:t>CONF. #</w:t>
            </w:r>
          </w:p>
        </w:tc>
        <w:tc>
          <w:tcPr>
            <w:tcW w:w="994" w:type="dxa"/>
            <w:tcBorders>
              <w:top w:val="single" w:sz="4" w:space="0" w:color="auto"/>
              <w:left w:val="single" w:sz="4" w:space="0" w:color="auto"/>
              <w:bottom w:val="single" w:sz="4" w:space="0" w:color="auto"/>
              <w:right w:val="single" w:sz="4" w:space="0" w:color="auto"/>
            </w:tcBorders>
            <w:shd w:val="clear" w:color="auto" w:fill="1F497D"/>
          </w:tcPr>
          <w:p w14:paraId="26104FDB" w14:textId="77777777" w:rsidR="00F16920" w:rsidRPr="00D6290E" w:rsidRDefault="00F16920" w:rsidP="002434D2">
            <w:pPr>
              <w:pStyle w:val="TableHead"/>
              <w:rPr>
                <w:rFonts w:cs="Arial"/>
              </w:rPr>
            </w:pPr>
            <w:r w:rsidRPr="00D6290E">
              <w:rPr>
                <w:rFonts w:cs="Arial"/>
              </w:rPr>
              <w:t>Section</w:t>
            </w:r>
          </w:p>
        </w:tc>
        <w:tc>
          <w:tcPr>
            <w:tcW w:w="3604" w:type="dxa"/>
            <w:tcBorders>
              <w:top w:val="single" w:sz="4" w:space="0" w:color="auto"/>
              <w:left w:val="single" w:sz="4" w:space="0" w:color="auto"/>
              <w:bottom w:val="single" w:sz="4" w:space="0" w:color="auto"/>
              <w:right w:val="single" w:sz="4" w:space="0" w:color="auto"/>
            </w:tcBorders>
            <w:shd w:val="clear" w:color="auto" w:fill="1F497D"/>
          </w:tcPr>
          <w:p w14:paraId="5AD45627" w14:textId="77777777" w:rsidR="00F16920" w:rsidRPr="00D6290E" w:rsidRDefault="00F16920" w:rsidP="002434D2">
            <w:pPr>
              <w:pStyle w:val="TableHead"/>
              <w:rPr>
                <w:rFonts w:cs="Arial"/>
              </w:rPr>
            </w:pPr>
            <w:r w:rsidRPr="00D6290E">
              <w:rPr>
                <w:rFonts w:cs="Arial"/>
              </w:rPr>
              <w:t>Base Standard</w:t>
            </w:r>
          </w:p>
        </w:tc>
        <w:tc>
          <w:tcPr>
            <w:tcW w:w="3793" w:type="dxa"/>
            <w:tcBorders>
              <w:top w:val="single" w:sz="4" w:space="0" w:color="auto"/>
              <w:left w:val="single" w:sz="4" w:space="0" w:color="auto"/>
              <w:bottom w:val="single" w:sz="4" w:space="0" w:color="auto"/>
              <w:right w:val="single" w:sz="4" w:space="0" w:color="auto"/>
            </w:tcBorders>
            <w:shd w:val="clear" w:color="auto" w:fill="1F497D"/>
          </w:tcPr>
          <w:p w14:paraId="1EFA0EF4" w14:textId="77777777" w:rsidR="00F16920" w:rsidRPr="00D6290E" w:rsidRDefault="00F16920" w:rsidP="002434D2">
            <w:pPr>
              <w:pStyle w:val="TableHead"/>
              <w:rPr>
                <w:rFonts w:cs="Arial"/>
              </w:rPr>
            </w:pPr>
            <w:r w:rsidRPr="00D6290E">
              <w:rPr>
                <w:rFonts w:cs="Arial"/>
              </w:rPr>
              <w:t>Changed To</w:t>
            </w:r>
          </w:p>
        </w:tc>
      </w:tr>
      <w:tr w:rsidR="00F16920" w:rsidRPr="00530A6A" w14:paraId="5A99F754" w14:textId="77777777" w:rsidTr="00616BCA">
        <w:trPr>
          <w:cantSplit/>
        </w:trPr>
        <w:tc>
          <w:tcPr>
            <w:tcW w:w="1283" w:type="dxa"/>
          </w:tcPr>
          <w:p w14:paraId="315A4D4A" w14:textId="77777777" w:rsidR="00F16920" w:rsidRPr="00530A6A" w:rsidRDefault="00F16920" w:rsidP="002434D2">
            <w:pPr>
              <w:pStyle w:val="TableText"/>
              <w:rPr>
                <w:noProof w:val="0"/>
              </w:rPr>
            </w:pPr>
            <w:r w:rsidRPr="00530A6A">
              <w:rPr>
                <w:noProof w:val="0"/>
              </w:rPr>
              <w:t>CMS_0001</w:t>
            </w:r>
          </w:p>
        </w:tc>
        <w:tc>
          <w:tcPr>
            <w:tcW w:w="994" w:type="dxa"/>
          </w:tcPr>
          <w:p w14:paraId="7053DF87" w14:textId="77777777" w:rsidR="00F16920" w:rsidRPr="00530A6A" w:rsidRDefault="00F16920" w:rsidP="002434D2">
            <w:pPr>
              <w:pStyle w:val="TableText"/>
              <w:rPr>
                <w:noProof w:val="0"/>
              </w:rPr>
            </w:pPr>
            <w:r w:rsidRPr="00530A6A">
              <w:rPr>
                <w:noProof w:val="0"/>
              </w:rPr>
              <w:t>5.1.1</w:t>
            </w:r>
          </w:p>
        </w:tc>
        <w:tc>
          <w:tcPr>
            <w:tcW w:w="3604" w:type="dxa"/>
          </w:tcPr>
          <w:p w14:paraId="5CB34177" w14:textId="77777777" w:rsidR="00F16920" w:rsidRPr="00530A6A" w:rsidRDefault="00F16920" w:rsidP="002434D2">
            <w:pPr>
              <w:pStyle w:val="TableText"/>
              <w:rPr>
                <w:noProof w:val="0"/>
              </w:rPr>
            </w:pPr>
            <w:r w:rsidRPr="00530A6A">
              <w:rPr>
                <w:noProof w:val="0"/>
              </w:rPr>
              <w:t>n/a</w:t>
            </w:r>
          </w:p>
        </w:tc>
        <w:tc>
          <w:tcPr>
            <w:tcW w:w="3793" w:type="dxa"/>
          </w:tcPr>
          <w:p w14:paraId="63E36325" w14:textId="585E259A" w:rsidR="00F16920" w:rsidRPr="007039EB" w:rsidRDefault="00F16920" w:rsidP="002434D2">
            <w:pPr>
              <w:spacing w:before="120" w:after="40" w:line="260" w:lineRule="exact"/>
              <w:rPr>
                <w:rStyle w:val="keyword"/>
                <w:b w:val="0"/>
              </w:rPr>
            </w:pPr>
            <w:r w:rsidRPr="007039EB">
              <w:rPr>
                <w:rFonts w:cs="Arial"/>
                <w:sz w:val="20"/>
                <w:szCs w:val="20"/>
              </w:rPr>
              <w:t xml:space="preserve">Conforms to </w:t>
            </w:r>
            <w:r w:rsidRPr="007039EB">
              <w:rPr>
                <w:rFonts w:ascii="Courier New" w:hAnsi="Courier New" w:cs="Courier New"/>
                <w:sz w:val="20"/>
                <w:szCs w:val="20"/>
              </w:rPr>
              <w:t>QDM-Based QRDA (V</w:t>
            </w:r>
            <w:ins w:id="1905" w:author="Yan Heras" w:date="2018-02-12T08:41:00Z">
              <w:r w:rsidR="000151C5">
                <w:rPr>
                  <w:rFonts w:ascii="Courier New" w:hAnsi="Courier New" w:cs="Courier New"/>
                  <w:sz w:val="20"/>
                  <w:szCs w:val="20"/>
                </w:rPr>
                <w:t>5</w:t>
              </w:r>
            </w:ins>
            <w:del w:id="1906" w:author="Yan Heras" w:date="2018-02-12T08:41:00Z">
              <w:r w:rsidR="006D0831" w:rsidRPr="007039EB" w:rsidDel="000151C5">
                <w:rPr>
                  <w:rFonts w:ascii="Courier New" w:hAnsi="Courier New" w:cs="Courier New"/>
                  <w:sz w:val="20"/>
                  <w:szCs w:val="20"/>
                </w:rPr>
                <w:delText>4</w:delText>
              </w:r>
            </w:del>
            <w:r w:rsidRPr="007039EB">
              <w:rPr>
                <w:rFonts w:ascii="Courier New" w:hAnsi="Courier New" w:cs="Courier New"/>
                <w:sz w:val="20"/>
                <w:szCs w:val="20"/>
              </w:rPr>
              <w:t xml:space="preserve">) template </w:t>
            </w:r>
            <w:r w:rsidRPr="007039EB">
              <w:rPr>
                <w:rStyle w:val="XMLname"/>
                <w:rFonts w:ascii="Arial" w:hAnsi="Arial" w:cs="Arial"/>
                <w:sz w:val="20"/>
                <w:szCs w:val="20"/>
              </w:rPr>
              <w:t>(</w:t>
            </w:r>
            <w:r w:rsidRPr="007039EB">
              <w:rPr>
                <w:rStyle w:val="XMLname"/>
                <w:rFonts w:cs="Courier New"/>
                <w:sz w:val="20"/>
                <w:szCs w:val="20"/>
              </w:rPr>
              <w:t>identifier: urn:hl7ii:2.16.840.1.113883.10.20.24.1.2:201</w:t>
            </w:r>
            <w:ins w:id="1907" w:author="Yan Heras" w:date="2018-02-12T08:41:00Z">
              <w:r w:rsidR="000151C5">
                <w:rPr>
                  <w:rStyle w:val="XMLname"/>
                  <w:rFonts w:cs="Courier New"/>
                  <w:sz w:val="20"/>
                  <w:szCs w:val="20"/>
                </w:rPr>
                <w:t>7</w:t>
              </w:r>
            </w:ins>
            <w:del w:id="1908" w:author="Yan Heras" w:date="2018-02-12T08:41:00Z">
              <w:r w:rsidRPr="007039EB" w:rsidDel="000151C5">
                <w:rPr>
                  <w:rStyle w:val="XMLname"/>
                  <w:rFonts w:cs="Courier New"/>
                  <w:sz w:val="20"/>
                  <w:szCs w:val="20"/>
                </w:rPr>
                <w:delText>6</w:delText>
              </w:r>
            </w:del>
            <w:r w:rsidRPr="007039EB">
              <w:rPr>
                <w:rStyle w:val="XMLname"/>
                <w:rFonts w:cs="Courier New"/>
                <w:sz w:val="20"/>
                <w:szCs w:val="20"/>
              </w:rPr>
              <w:t>-0</w:t>
            </w:r>
            <w:r w:rsidR="005D3A1D" w:rsidRPr="007039EB">
              <w:rPr>
                <w:rStyle w:val="XMLname"/>
                <w:rFonts w:cs="Courier New"/>
                <w:sz w:val="20"/>
                <w:szCs w:val="20"/>
              </w:rPr>
              <w:t>8</w:t>
            </w:r>
            <w:r w:rsidRPr="007039EB">
              <w:rPr>
                <w:rStyle w:val="XMLname"/>
                <w:rFonts w:cs="Courier New"/>
                <w:sz w:val="20"/>
                <w:szCs w:val="20"/>
              </w:rPr>
              <w:t>-01</w:t>
            </w:r>
            <w:r w:rsidRPr="007039EB">
              <w:rPr>
                <w:rStyle w:val="XMLname"/>
                <w:rFonts w:ascii="Arial" w:hAnsi="Arial" w:cs="Arial"/>
                <w:sz w:val="20"/>
                <w:szCs w:val="20"/>
              </w:rPr>
              <w:t>)</w:t>
            </w:r>
            <w:r w:rsidRPr="007039EB">
              <w:rPr>
                <w:rFonts w:cs="Arial"/>
                <w:sz w:val="20"/>
                <w:szCs w:val="20"/>
              </w:rPr>
              <w:t>.</w:t>
            </w:r>
          </w:p>
          <w:p w14:paraId="255F7861" w14:textId="77777777" w:rsidR="00F16920" w:rsidRPr="00530A6A" w:rsidRDefault="00F16920" w:rsidP="002434D2">
            <w:pPr>
              <w:pStyle w:val="TableText"/>
              <w:rPr>
                <w:noProof w:val="0"/>
              </w:rPr>
            </w:pPr>
            <w:r w:rsidRPr="007039EB">
              <w:rPr>
                <w:rStyle w:val="keyword"/>
              </w:rPr>
              <w:t>SHALL</w:t>
            </w:r>
            <w:r w:rsidRPr="007039EB">
              <w:t xml:space="preserve"> contain exactly one [1..1] </w:t>
            </w:r>
            <w:r w:rsidRPr="007039EB">
              <w:rPr>
                <w:rStyle w:val="XMLnameBold"/>
                <w:rFonts w:cs="Courier New"/>
              </w:rPr>
              <w:t>templateId</w:t>
            </w:r>
            <w:r w:rsidRPr="007039EB">
              <w:t xml:space="preserve"> (CONF:CMS_0001) such that it</w:t>
            </w:r>
          </w:p>
        </w:tc>
      </w:tr>
      <w:tr w:rsidR="00F16920" w:rsidRPr="00530A6A" w14:paraId="61FD2BE4" w14:textId="77777777" w:rsidTr="00616BCA">
        <w:trPr>
          <w:cantSplit/>
        </w:trPr>
        <w:tc>
          <w:tcPr>
            <w:tcW w:w="1283" w:type="dxa"/>
          </w:tcPr>
          <w:p w14:paraId="5FB24667" w14:textId="77777777" w:rsidR="00F16920" w:rsidRPr="00530A6A" w:rsidRDefault="00F16920" w:rsidP="002434D2">
            <w:pPr>
              <w:pStyle w:val="TableText"/>
              <w:rPr>
                <w:noProof w:val="0"/>
              </w:rPr>
            </w:pPr>
            <w:r w:rsidRPr="00530A6A">
              <w:rPr>
                <w:noProof w:val="0"/>
              </w:rPr>
              <w:t>CMS_0002</w:t>
            </w:r>
          </w:p>
          <w:p w14:paraId="5543C50B" w14:textId="77777777" w:rsidR="00F16920" w:rsidRPr="00530A6A" w:rsidRDefault="00F16920" w:rsidP="002434D2">
            <w:pPr>
              <w:pStyle w:val="TableText"/>
              <w:rPr>
                <w:noProof w:val="0"/>
              </w:rPr>
            </w:pPr>
            <w:r w:rsidRPr="00530A6A">
              <w:rPr>
                <w:noProof w:val="0"/>
              </w:rPr>
              <w:t>CMS_0003</w:t>
            </w:r>
          </w:p>
        </w:tc>
        <w:tc>
          <w:tcPr>
            <w:tcW w:w="994" w:type="dxa"/>
          </w:tcPr>
          <w:p w14:paraId="23EB18DB" w14:textId="77777777" w:rsidR="00F16920" w:rsidRPr="00530A6A" w:rsidRDefault="00F16920" w:rsidP="002434D2">
            <w:pPr>
              <w:pStyle w:val="TableText"/>
              <w:rPr>
                <w:noProof w:val="0"/>
              </w:rPr>
            </w:pPr>
            <w:r w:rsidRPr="00530A6A">
              <w:rPr>
                <w:noProof w:val="0"/>
              </w:rPr>
              <w:t>5.1.1</w:t>
            </w:r>
          </w:p>
        </w:tc>
        <w:tc>
          <w:tcPr>
            <w:tcW w:w="3604" w:type="dxa"/>
          </w:tcPr>
          <w:p w14:paraId="0D254594" w14:textId="77777777" w:rsidR="00F16920" w:rsidRPr="00530A6A" w:rsidRDefault="00F16920" w:rsidP="002434D2">
            <w:pPr>
              <w:pStyle w:val="TableText"/>
              <w:rPr>
                <w:noProof w:val="0"/>
              </w:rPr>
            </w:pPr>
            <w:r w:rsidRPr="00530A6A">
              <w:rPr>
                <w:noProof w:val="0"/>
              </w:rPr>
              <w:t>n/a</w:t>
            </w:r>
          </w:p>
        </w:tc>
        <w:tc>
          <w:tcPr>
            <w:tcW w:w="3793" w:type="dxa"/>
          </w:tcPr>
          <w:p w14:paraId="69EB0532" w14:textId="77777777" w:rsidR="00F16920" w:rsidRPr="00530A6A" w:rsidRDefault="00F16920" w:rsidP="002434D2">
            <w:pPr>
              <w:spacing w:before="120" w:after="40" w:line="260" w:lineRule="exact"/>
              <w:rPr>
                <w:rFonts w:cs="Arial"/>
                <w:sz w:val="20"/>
                <w:szCs w:val="20"/>
              </w:rPr>
            </w:pPr>
            <w:r w:rsidRPr="007039EB">
              <w:rPr>
                <w:rStyle w:val="keyword"/>
              </w:rPr>
              <w:t>SHALL</w:t>
            </w:r>
            <w:r w:rsidRPr="00530A6A">
              <w:rPr>
                <w:rFonts w:cs="Arial"/>
                <w:b/>
                <w:sz w:val="20"/>
                <w:szCs w:val="20"/>
              </w:rPr>
              <w:t xml:space="preserve"> </w:t>
            </w:r>
            <w:r w:rsidRPr="00530A6A">
              <w:rPr>
                <w:rFonts w:cs="Arial"/>
                <w:sz w:val="20"/>
                <w:szCs w:val="20"/>
              </w:rPr>
              <w:t>contain exactly one [1</w:t>
            </w:r>
            <w:proofErr w:type="gramStart"/>
            <w:r w:rsidRPr="00530A6A">
              <w:rPr>
                <w:rFonts w:cs="Arial"/>
                <w:sz w:val="20"/>
                <w:szCs w:val="20"/>
              </w:rPr>
              <w:t>..1</w:t>
            </w:r>
            <w:proofErr w:type="gramEnd"/>
            <w:r w:rsidRPr="00530A6A">
              <w:rPr>
                <w:rFonts w:cs="Arial"/>
                <w:sz w:val="20"/>
                <w:szCs w:val="20"/>
              </w:rPr>
              <w:t xml:space="preserve">] </w:t>
            </w:r>
            <w:r w:rsidRPr="007039EB">
              <w:rPr>
                <w:rStyle w:val="XMLnameBold"/>
                <w:rFonts w:ascii="Arial" w:hAnsi="Arial" w:cs="Arial"/>
                <w:szCs w:val="20"/>
              </w:rPr>
              <w:t>@root</w:t>
            </w:r>
            <w:r w:rsidRPr="00530A6A">
              <w:rPr>
                <w:rFonts w:cs="Arial"/>
                <w:sz w:val="20"/>
                <w:szCs w:val="20"/>
              </w:rPr>
              <w:t>=</w:t>
            </w:r>
            <w:r w:rsidRPr="00530A6A">
              <w:rPr>
                <w:rStyle w:val="XMLname"/>
                <w:rFonts w:ascii="Arial" w:hAnsi="Arial" w:cs="Arial"/>
                <w:sz w:val="20"/>
                <w:szCs w:val="20"/>
              </w:rPr>
              <w:t>"</w:t>
            </w:r>
            <w:r w:rsidRPr="007039EB">
              <w:rPr>
                <w:rStyle w:val="XMLname"/>
                <w:rFonts w:cs="Courier New"/>
                <w:sz w:val="20"/>
                <w:szCs w:val="20"/>
              </w:rPr>
              <w:t>2.16.840.1.113883.10.20.24.1.3</w:t>
            </w:r>
            <w:r w:rsidRPr="00530A6A">
              <w:rPr>
                <w:rStyle w:val="XMLname"/>
                <w:rFonts w:ascii="Arial" w:hAnsi="Arial" w:cs="Arial"/>
                <w:sz w:val="20"/>
                <w:szCs w:val="20"/>
              </w:rPr>
              <w:t>"</w:t>
            </w:r>
            <w:r w:rsidRPr="00530A6A">
              <w:rPr>
                <w:rFonts w:cs="Arial"/>
                <w:sz w:val="20"/>
                <w:szCs w:val="20"/>
              </w:rPr>
              <w:t xml:space="preserve"> (CONF:CMS_0002).</w:t>
            </w:r>
          </w:p>
          <w:p w14:paraId="78334579" w14:textId="6E2199AA" w:rsidR="00F16920" w:rsidRPr="00530A6A" w:rsidRDefault="00F16920" w:rsidP="000151C5">
            <w:pPr>
              <w:spacing w:before="120" w:after="40" w:line="260" w:lineRule="exact"/>
              <w:ind w:left="144"/>
              <w:rPr>
                <w:rFonts w:cs="Arial"/>
                <w:b/>
                <w:sz w:val="20"/>
                <w:szCs w:val="20"/>
              </w:rPr>
            </w:pPr>
            <w:r w:rsidRPr="007039EB">
              <w:rPr>
                <w:rStyle w:val="keyword"/>
              </w:rPr>
              <w:t>SHALL</w:t>
            </w:r>
            <w:r w:rsidRPr="00530A6A">
              <w:rPr>
                <w:rFonts w:cs="Arial"/>
                <w:sz w:val="20"/>
                <w:szCs w:val="20"/>
              </w:rPr>
              <w:t xml:space="preserve"> contain exactly one [1</w:t>
            </w:r>
            <w:proofErr w:type="gramStart"/>
            <w:r w:rsidRPr="00530A6A">
              <w:rPr>
                <w:rFonts w:cs="Arial"/>
                <w:sz w:val="20"/>
                <w:szCs w:val="20"/>
              </w:rPr>
              <w:t>..1</w:t>
            </w:r>
            <w:proofErr w:type="gramEnd"/>
            <w:r w:rsidRPr="00530A6A">
              <w:rPr>
                <w:rFonts w:cs="Arial"/>
                <w:sz w:val="20"/>
                <w:szCs w:val="20"/>
              </w:rPr>
              <w:t xml:space="preserve">] </w:t>
            </w:r>
            <w:r w:rsidRPr="007039EB">
              <w:rPr>
                <w:rStyle w:val="XMLnameBold"/>
                <w:rFonts w:ascii="Arial" w:hAnsi="Arial" w:cs="Arial"/>
                <w:szCs w:val="20"/>
              </w:rPr>
              <w:t>@extension</w:t>
            </w:r>
            <w:r w:rsidRPr="00530A6A">
              <w:rPr>
                <w:rFonts w:cs="Arial"/>
                <w:sz w:val="20"/>
                <w:szCs w:val="20"/>
              </w:rPr>
              <w:t>=</w:t>
            </w:r>
            <w:r w:rsidRPr="00530A6A">
              <w:rPr>
                <w:rStyle w:val="XMLname"/>
                <w:rFonts w:ascii="Arial" w:hAnsi="Arial" w:cs="Arial"/>
                <w:sz w:val="20"/>
                <w:szCs w:val="20"/>
              </w:rPr>
              <w:t>"</w:t>
            </w:r>
            <w:del w:id="1909" w:author="Yan Heras" w:date="2018-02-12T08:42:00Z">
              <w:r w:rsidRPr="007039EB" w:rsidDel="000151C5">
                <w:rPr>
                  <w:rStyle w:val="XMLname"/>
                  <w:rFonts w:cs="Courier New"/>
                  <w:sz w:val="20"/>
                  <w:szCs w:val="20"/>
                </w:rPr>
                <w:delText>201</w:delText>
              </w:r>
              <w:r w:rsidR="005D3A1D" w:rsidRPr="007039EB" w:rsidDel="000151C5">
                <w:rPr>
                  <w:rStyle w:val="XMLname"/>
                  <w:rFonts w:cs="Courier New"/>
                  <w:sz w:val="20"/>
                  <w:szCs w:val="20"/>
                </w:rPr>
                <w:delText>7</w:delText>
              </w:r>
              <w:r w:rsidRPr="007039EB" w:rsidDel="000151C5">
                <w:rPr>
                  <w:rStyle w:val="XMLname"/>
                  <w:rFonts w:cs="Courier New"/>
                  <w:sz w:val="20"/>
                  <w:szCs w:val="20"/>
                </w:rPr>
                <w:delText>-0</w:delText>
              </w:r>
              <w:r w:rsidR="005D3A1D" w:rsidRPr="007039EB" w:rsidDel="000151C5">
                <w:rPr>
                  <w:rStyle w:val="XMLname"/>
                  <w:rFonts w:cs="Courier New"/>
                  <w:sz w:val="20"/>
                  <w:szCs w:val="20"/>
                </w:rPr>
                <w:delText>7</w:delText>
              </w:r>
              <w:r w:rsidRPr="007039EB" w:rsidDel="000151C5">
                <w:rPr>
                  <w:rStyle w:val="XMLname"/>
                  <w:rFonts w:cs="Courier New"/>
                  <w:sz w:val="20"/>
                  <w:szCs w:val="20"/>
                </w:rPr>
                <w:delText>-01</w:delText>
              </w:r>
            </w:del>
            <w:ins w:id="1910" w:author="Yan Heras" w:date="2018-02-12T08:42:00Z">
              <w:r w:rsidR="000151C5">
                <w:rPr>
                  <w:rStyle w:val="XMLname"/>
                  <w:rFonts w:cs="Courier New"/>
                  <w:sz w:val="20"/>
                  <w:szCs w:val="20"/>
                </w:rPr>
                <w:t>2018-02-01</w:t>
              </w:r>
            </w:ins>
            <w:r w:rsidRPr="00530A6A">
              <w:rPr>
                <w:rStyle w:val="XMLname"/>
                <w:rFonts w:ascii="Arial" w:hAnsi="Arial" w:cs="Arial"/>
                <w:sz w:val="20"/>
                <w:szCs w:val="20"/>
              </w:rPr>
              <w:t>"</w:t>
            </w:r>
            <w:r w:rsidRPr="00530A6A">
              <w:rPr>
                <w:rFonts w:cs="Arial"/>
                <w:sz w:val="20"/>
                <w:szCs w:val="20"/>
              </w:rPr>
              <w:t xml:space="preserve"> (CONF:CMS_0003).</w:t>
            </w:r>
          </w:p>
        </w:tc>
      </w:tr>
      <w:tr w:rsidR="00F16920" w:rsidRPr="00D6290E" w14:paraId="53B6C2C6" w14:textId="77777777" w:rsidTr="00616BCA">
        <w:trPr>
          <w:cantSplit/>
        </w:trPr>
        <w:tc>
          <w:tcPr>
            <w:tcW w:w="1283" w:type="dxa"/>
          </w:tcPr>
          <w:p w14:paraId="4889AA43" w14:textId="77777777" w:rsidR="00F16920" w:rsidRPr="00D6290E" w:rsidRDefault="00F16920" w:rsidP="002434D2">
            <w:pPr>
              <w:pStyle w:val="TableText"/>
              <w:rPr>
                <w:noProof w:val="0"/>
              </w:rPr>
            </w:pPr>
            <w:r w:rsidRPr="00D6290E">
              <w:rPr>
                <w:noProof w:val="0"/>
              </w:rPr>
              <w:t>CMS_0010</w:t>
            </w:r>
          </w:p>
        </w:tc>
        <w:tc>
          <w:tcPr>
            <w:tcW w:w="994" w:type="dxa"/>
          </w:tcPr>
          <w:p w14:paraId="64559D69" w14:textId="77777777" w:rsidR="00F16920" w:rsidRPr="00D6290E" w:rsidRDefault="00F16920" w:rsidP="002434D2">
            <w:pPr>
              <w:pStyle w:val="TableText"/>
              <w:rPr>
                <w:noProof w:val="0"/>
              </w:rPr>
            </w:pPr>
            <w:r w:rsidRPr="00D6290E">
              <w:rPr>
                <w:noProof w:val="0"/>
              </w:rPr>
              <w:t>5.1.1</w:t>
            </w:r>
          </w:p>
        </w:tc>
        <w:tc>
          <w:tcPr>
            <w:tcW w:w="3604" w:type="dxa"/>
          </w:tcPr>
          <w:p w14:paraId="4384B384" w14:textId="77777777" w:rsidR="00F16920" w:rsidRPr="00D6290E" w:rsidRDefault="00F16920" w:rsidP="002434D2">
            <w:pPr>
              <w:pStyle w:val="TableText"/>
              <w:rPr>
                <w:noProof w:val="0"/>
              </w:rPr>
            </w:pPr>
            <w:r w:rsidRPr="00D6290E">
              <w:rPr>
                <w:noProof w:val="0"/>
              </w:rPr>
              <w:t>n/a</w:t>
            </w:r>
          </w:p>
        </w:tc>
        <w:tc>
          <w:tcPr>
            <w:tcW w:w="3793" w:type="dxa"/>
          </w:tcPr>
          <w:p w14:paraId="54E797C8" w14:textId="77777777" w:rsidR="00F16920" w:rsidRPr="00B816D3" w:rsidRDefault="00F16920" w:rsidP="002434D2">
            <w:pPr>
              <w:tabs>
                <w:tab w:val="num" w:pos="1710"/>
              </w:tabs>
              <w:spacing w:before="120" w:after="40" w:line="260" w:lineRule="exact"/>
              <w:rPr>
                <w:rStyle w:val="keyword"/>
                <w:b w:val="0"/>
              </w:rPr>
            </w:pPr>
            <w:r w:rsidRPr="00D6290E">
              <w:rPr>
                <w:rFonts w:cs="Arial"/>
                <w:sz w:val="20"/>
                <w:szCs w:val="20"/>
              </w:rPr>
              <w:t xml:space="preserve">This </w:t>
            </w:r>
            <w:proofErr w:type="spellStart"/>
            <w:r w:rsidRPr="007039EB">
              <w:rPr>
                <w:rFonts w:ascii="Courier New" w:hAnsi="Courier New" w:cs="Courier New"/>
                <w:b/>
                <w:sz w:val="20"/>
                <w:szCs w:val="20"/>
              </w:rPr>
              <w:t>languageCode</w:t>
            </w:r>
            <w:proofErr w:type="spellEnd"/>
            <w:r w:rsidRPr="00D6290E">
              <w:rPr>
                <w:rFonts w:cs="Arial"/>
                <w:sz w:val="20"/>
                <w:szCs w:val="20"/>
              </w:rPr>
              <w:t xml:space="preserve"> </w:t>
            </w:r>
            <w:r w:rsidRPr="007039EB">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w:t>
            </w:r>
            <w:r w:rsidRPr="00D6290E">
              <w:rPr>
                <w:rFonts w:cs="Arial"/>
              </w:rPr>
              <w:t xml:space="preserve"> </w:t>
            </w:r>
            <w:r w:rsidRPr="007039EB">
              <w:rPr>
                <w:rStyle w:val="XMLnameBold"/>
                <w:rFonts w:cs="Courier New"/>
              </w:rPr>
              <w:t>@code</w:t>
            </w:r>
            <w:r w:rsidRPr="00D6290E">
              <w:rPr>
                <w:rFonts w:cs="Arial"/>
              </w:rPr>
              <w:t>=</w:t>
            </w:r>
            <w:r w:rsidRPr="00D6290E">
              <w:rPr>
                <w:rStyle w:val="XMLname"/>
                <w:rFonts w:ascii="Arial" w:hAnsi="Arial" w:cs="Arial"/>
              </w:rPr>
              <w:t>"</w:t>
            </w:r>
            <w:proofErr w:type="spellStart"/>
            <w:r w:rsidRPr="00D6290E">
              <w:rPr>
                <w:rStyle w:val="XMLname"/>
                <w:rFonts w:ascii="Arial" w:hAnsi="Arial" w:cs="Arial"/>
              </w:rPr>
              <w:t>en</w:t>
            </w:r>
            <w:proofErr w:type="spellEnd"/>
            <w:r w:rsidRPr="00D6290E">
              <w:rPr>
                <w:rStyle w:val="XMLname"/>
                <w:rFonts w:ascii="Arial" w:hAnsi="Arial" w:cs="Arial"/>
              </w:rPr>
              <w:t>"</w:t>
            </w:r>
            <w:r w:rsidRPr="00D6290E">
              <w:rPr>
                <w:rFonts w:cs="Arial"/>
              </w:rPr>
              <w:t xml:space="preserve"> </w:t>
            </w:r>
            <w:r w:rsidRPr="00D6290E">
              <w:rPr>
                <w:rFonts w:cs="Arial"/>
                <w:sz w:val="20"/>
                <w:szCs w:val="20"/>
              </w:rPr>
              <w:t>(CONF:CMS_0010).</w:t>
            </w:r>
          </w:p>
        </w:tc>
      </w:tr>
      <w:tr w:rsidR="000151C5" w:rsidRPr="00D6290E" w14:paraId="5197B20C" w14:textId="77777777" w:rsidTr="00616BCA">
        <w:trPr>
          <w:cantSplit/>
          <w:ins w:id="1911" w:author="Yan Heras" w:date="2018-02-12T08:43:00Z"/>
        </w:trPr>
        <w:tc>
          <w:tcPr>
            <w:tcW w:w="1283" w:type="dxa"/>
          </w:tcPr>
          <w:p w14:paraId="0E3D002D" w14:textId="43966301" w:rsidR="000151C5" w:rsidRPr="00D6290E" w:rsidRDefault="000151C5" w:rsidP="000151C5">
            <w:pPr>
              <w:pStyle w:val="TableText"/>
              <w:rPr>
                <w:ins w:id="1912" w:author="Yan Heras" w:date="2018-02-12T08:43:00Z"/>
                <w:noProof w:val="0"/>
              </w:rPr>
            </w:pPr>
            <w:ins w:id="1913" w:author="Yan Heras" w:date="2018-02-12T08:43:00Z">
              <w:r>
                <w:rPr>
                  <w:noProof w:val="0"/>
                </w:rPr>
                <w:t>3343-16857_C01</w:t>
              </w:r>
            </w:ins>
          </w:p>
        </w:tc>
        <w:tc>
          <w:tcPr>
            <w:tcW w:w="994" w:type="dxa"/>
          </w:tcPr>
          <w:p w14:paraId="553C8587" w14:textId="7B6105BC" w:rsidR="000151C5" w:rsidRPr="00D6290E" w:rsidRDefault="000151C5" w:rsidP="000151C5">
            <w:pPr>
              <w:pStyle w:val="TableText"/>
              <w:rPr>
                <w:ins w:id="1914" w:author="Yan Heras" w:date="2018-02-12T08:43:00Z"/>
                <w:noProof w:val="0"/>
              </w:rPr>
            </w:pPr>
            <w:ins w:id="1915" w:author="Yan Heras" w:date="2018-02-12T08:44:00Z">
              <w:r>
                <w:rPr>
                  <w:noProof w:val="0"/>
                </w:rPr>
                <w:t>5.1.2</w:t>
              </w:r>
            </w:ins>
          </w:p>
        </w:tc>
        <w:tc>
          <w:tcPr>
            <w:tcW w:w="3604" w:type="dxa"/>
          </w:tcPr>
          <w:p w14:paraId="093BB87E" w14:textId="2EB354A0" w:rsidR="000151C5" w:rsidRDefault="000151C5" w:rsidP="000151C5">
            <w:pPr>
              <w:spacing w:before="120" w:after="40" w:line="260" w:lineRule="exact"/>
              <w:rPr>
                <w:ins w:id="1916" w:author="Yan Heras" w:date="2018-02-12T08:49:00Z"/>
                <w:sz w:val="20"/>
                <w:szCs w:val="20"/>
              </w:rPr>
            </w:pPr>
            <w:bookmarkStart w:id="1917" w:name="C_3343-16857_C01"/>
            <w:bookmarkEnd w:id="1917"/>
            <w:ins w:id="1918" w:author="Yan Heras" w:date="2018-02-12T08:49:00Z">
              <w:r w:rsidRPr="000151C5">
                <w:rPr>
                  <w:sz w:val="20"/>
                  <w:szCs w:val="20"/>
                </w:rPr>
                <w:t xml:space="preserve">This </w:t>
              </w:r>
              <w:proofErr w:type="spellStart"/>
              <w:r w:rsidRPr="000151C5">
                <w:rPr>
                  <w:sz w:val="20"/>
                  <w:szCs w:val="20"/>
                </w:rPr>
                <w:t>patientRole</w:t>
              </w:r>
              <w:proofErr w:type="spellEnd"/>
              <w:r w:rsidRPr="000151C5">
                <w:rPr>
                  <w:sz w:val="20"/>
                  <w:szCs w:val="20"/>
                </w:rPr>
                <w:t xml:space="preserve"> </w:t>
              </w:r>
              <w:r w:rsidRPr="000151C5">
                <w:rPr>
                  <w:rStyle w:val="keyword"/>
                </w:rPr>
                <w:t>SHOULD</w:t>
              </w:r>
              <w:r w:rsidRPr="000151C5">
                <w:rPr>
                  <w:sz w:val="20"/>
                  <w:szCs w:val="20"/>
                </w:rPr>
                <w:t xml:space="preserve"> contain zero or one [0..1] </w:t>
              </w:r>
              <w:r w:rsidRPr="000151C5">
                <w:rPr>
                  <w:rStyle w:val="XMLnameBold"/>
                  <w:szCs w:val="20"/>
                </w:rPr>
                <w:t>id</w:t>
              </w:r>
              <w:r w:rsidRPr="000151C5">
                <w:rPr>
                  <w:sz w:val="20"/>
                  <w:szCs w:val="20"/>
                </w:rPr>
                <w:t xml:space="preserve"> (</w:t>
              </w:r>
              <w:r>
                <w:rPr>
                  <w:sz w:val="20"/>
                  <w:szCs w:val="20"/>
                </w:rPr>
                <w:t>CONF:3343-16857</w:t>
              </w:r>
              <w:r w:rsidRPr="000151C5">
                <w:rPr>
                  <w:sz w:val="20"/>
                  <w:szCs w:val="20"/>
                </w:rPr>
                <w:t>) such that it</w:t>
              </w:r>
            </w:ins>
          </w:p>
          <w:p w14:paraId="0DDB7B51" w14:textId="53215C77" w:rsidR="000151C5" w:rsidRPr="00D6290E" w:rsidRDefault="000151C5" w:rsidP="000151C5">
            <w:pPr>
              <w:spacing w:before="120" w:after="40" w:line="260" w:lineRule="exact"/>
              <w:ind w:left="144"/>
              <w:rPr>
                <w:ins w:id="1919" w:author="Yan Heras" w:date="2018-02-12T08:43:00Z"/>
                <w:rFonts w:cs="Arial"/>
                <w:sz w:val="20"/>
              </w:rPr>
            </w:pPr>
            <w:ins w:id="1920" w:author="Yan Heras" w:date="2018-02-12T08:49:00Z">
              <w:r w:rsidRPr="000151C5">
                <w:rPr>
                  <w:rStyle w:val="keyword"/>
                </w:rPr>
                <w:t>SHALL</w:t>
              </w:r>
              <w:r w:rsidRPr="000151C5">
                <w:rPr>
                  <w:sz w:val="20"/>
                  <w:szCs w:val="20"/>
                </w:rPr>
                <w:t xml:space="preserve"> contain exactly one [1</w:t>
              </w:r>
              <w:proofErr w:type="gramStart"/>
              <w:r w:rsidRPr="000151C5">
                <w:rPr>
                  <w:sz w:val="20"/>
                  <w:szCs w:val="20"/>
                </w:rPr>
                <w:t>..1</w:t>
              </w:r>
              <w:proofErr w:type="gramEnd"/>
              <w:r w:rsidRPr="000151C5">
                <w:rPr>
                  <w:sz w:val="20"/>
                  <w:szCs w:val="20"/>
                </w:rPr>
                <w:t xml:space="preserve">] </w:t>
              </w:r>
              <w:r w:rsidRPr="000151C5">
                <w:rPr>
                  <w:rStyle w:val="XMLnameBold"/>
                  <w:szCs w:val="20"/>
                </w:rPr>
                <w:t>@root</w:t>
              </w:r>
              <w:r w:rsidRPr="000151C5">
                <w:rPr>
                  <w:sz w:val="20"/>
                  <w:szCs w:val="20"/>
                </w:rPr>
                <w:t>=</w:t>
              </w:r>
              <w:r w:rsidRPr="000151C5">
                <w:rPr>
                  <w:rStyle w:val="XMLname"/>
                  <w:sz w:val="20"/>
                  <w:szCs w:val="20"/>
                </w:rPr>
                <w:t>"2.16.840.1.113883.4.572"</w:t>
              </w:r>
              <w:r w:rsidRPr="000151C5">
                <w:rPr>
                  <w:sz w:val="20"/>
                  <w:szCs w:val="20"/>
                </w:rPr>
                <w:t xml:space="preserve"> Medicare HIC number (CONF:3343-16858).</w:t>
              </w:r>
            </w:ins>
          </w:p>
        </w:tc>
        <w:tc>
          <w:tcPr>
            <w:tcW w:w="3793" w:type="dxa"/>
          </w:tcPr>
          <w:p w14:paraId="20038102" w14:textId="77777777" w:rsidR="000151C5" w:rsidRDefault="000151C5" w:rsidP="000151C5">
            <w:pPr>
              <w:spacing w:before="120" w:after="40" w:line="260" w:lineRule="exact"/>
              <w:rPr>
                <w:ins w:id="1921" w:author="Yan Heras" w:date="2018-02-12T08:48:00Z"/>
                <w:sz w:val="20"/>
                <w:szCs w:val="20"/>
              </w:rPr>
            </w:pPr>
            <w:ins w:id="1922" w:author="Yan Heras" w:date="2018-02-12T08:47:00Z">
              <w:r w:rsidRPr="000151C5">
                <w:rPr>
                  <w:sz w:val="20"/>
                  <w:szCs w:val="20"/>
                </w:rPr>
                <w:t xml:space="preserve">This </w:t>
              </w:r>
              <w:proofErr w:type="spellStart"/>
              <w:r w:rsidRPr="000151C5">
                <w:rPr>
                  <w:sz w:val="20"/>
                  <w:szCs w:val="20"/>
                </w:rPr>
                <w:t>patientRole</w:t>
              </w:r>
              <w:proofErr w:type="spellEnd"/>
              <w:r w:rsidRPr="000151C5">
                <w:rPr>
                  <w:sz w:val="20"/>
                  <w:szCs w:val="20"/>
                </w:rPr>
                <w:t xml:space="preserve"> </w:t>
              </w:r>
              <w:r w:rsidRPr="000151C5">
                <w:rPr>
                  <w:rStyle w:val="keyword"/>
                </w:rPr>
                <w:t>SHOULD</w:t>
              </w:r>
              <w:r w:rsidRPr="000151C5">
                <w:rPr>
                  <w:sz w:val="20"/>
                  <w:szCs w:val="20"/>
                </w:rPr>
                <w:t xml:space="preserve"> contain zero or one [0..1] </w:t>
              </w:r>
              <w:r w:rsidRPr="000151C5">
                <w:rPr>
                  <w:rStyle w:val="XMLnameBold"/>
                  <w:szCs w:val="20"/>
                </w:rPr>
                <w:t>id</w:t>
              </w:r>
              <w:r w:rsidRPr="000151C5">
                <w:rPr>
                  <w:sz w:val="20"/>
                  <w:szCs w:val="20"/>
                </w:rPr>
                <w:t xml:space="preserve"> (CONF:3343-16857_C01) such that it</w:t>
              </w:r>
            </w:ins>
          </w:p>
          <w:p w14:paraId="38167BC9" w14:textId="0E331B2B" w:rsidR="000151C5" w:rsidRPr="000151C5" w:rsidRDefault="000151C5" w:rsidP="000151C5">
            <w:pPr>
              <w:spacing w:before="120" w:after="40" w:line="260" w:lineRule="exact"/>
              <w:ind w:left="144"/>
              <w:rPr>
                <w:ins w:id="1923" w:author="Yan Heras" w:date="2018-02-12T08:43:00Z"/>
                <w:rFonts w:cs="Arial"/>
                <w:sz w:val="20"/>
                <w:szCs w:val="20"/>
              </w:rPr>
            </w:pPr>
            <w:ins w:id="1924" w:author="Yan Heras" w:date="2018-02-12T08:48:00Z">
              <w:r w:rsidRPr="000151C5">
                <w:rPr>
                  <w:rStyle w:val="keyword"/>
                </w:rPr>
                <w:t>SHALL</w:t>
              </w:r>
              <w:r w:rsidRPr="000151C5">
                <w:rPr>
                  <w:sz w:val="20"/>
                  <w:szCs w:val="20"/>
                </w:rPr>
                <w:t xml:space="preserve"> contain exactly one [1</w:t>
              </w:r>
              <w:proofErr w:type="gramStart"/>
              <w:r w:rsidRPr="000151C5">
                <w:rPr>
                  <w:sz w:val="20"/>
                  <w:szCs w:val="20"/>
                </w:rPr>
                <w:t>..1</w:t>
              </w:r>
              <w:proofErr w:type="gramEnd"/>
              <w:r w:rsidRPr="000151C5">
                <w:rPr>
                  <w:sz w:val="20"/>
                  <w:szCs w:val="20"/>
                </w:rPr>
                <w:t xml:space="preserve">] </w:t>
              </w:r>
              <w:r w:rsidRPr="000151C5">
                <w:rPr>
                  <w:rStyle w:val="XMLnameBold"/>
                  <w:szCs w:val="20"/>
                </w:rPr>
                <w:t>@root</w:t>
              </w:r>
              <w:r w:rsidRPr="000151C5">
                <w:rPr>
                  <w:sz w:val="20"/>
                  <w:szCs w:val="20"/>
                </w:rPr>
                <w:t>=</w:t>
              </w:r>
              <w:r w:rsidRPr="000151C5">
                <w:rPr>
                  <w:rStyle w:val="XMLname"/>
                  <w:sz w:val="20"/>
                  <w:szCs w:val="20"/>
                </w:rPr>
                <w:t>"2.16.840.1.113883.4.572"</w:t>
              </w:r>
              <w:r w:rsidRPr="000151C5">
                <w:rPr>
                  <w:sz w:val="20"/>
                  <w:szCs w:val="20"/>
                </w:rPr>
                <w:t xml:space="preserve"> Medicare HIC number</w:t>
              </w:r>
              <w:bookmarkStart w:id="1925" w:name="C_3343-16858"/>
              <w:bookmarkEnd w:id="1925"/>
              <w:r w:rsidRPr="000151C5">
                <w:rPr>
                  <w:sz w:val="20"/>
                  <w:szCs w:val="20"/>
                </w:rPr>
                <w:t xml:space="preserve"> (CONF:3343-16858).</w:t>
              </w:r>
            </w:ins>
          </w:p>
        </w:tc>
      </w:tr>
      <w:tr w:rsidR="00F16920" w:rsidRPr="00D6290E" w14:paraId="5EB42FA4" w14:textId="77777777" w:rsidTr="00616BCA">
        <w:trPr>
          <w:cantSplit/>
        </w:trPr>
        <w:tc>
          <w:tcPr>
            <w:tcW w:w="1283" w:type="dxa"/>
          </w:tcPr>
          <w:p w14:paraId="255B0E15" w14:textId="77777777" w:rsidR="00F16920" w:rsidRPr="00D6290E" w:rsidRDefault="00F16920" w:rsidP="002434D2">
            <w:pPr>
              <w:pStyle w:val="TableText"/>
              <w:rPr>
                <w:noProof w:val="0"/>
              </w:rPr>
            </w:pPr>
            <w:r w:rsidRPr="00D6290E">
              <w:rPr>
                <w:noProof w:val="0"/>
              </w:rPr>
              <w:lastRenderedPageBreak/>
              <w:t>CMS_0009</w:t>
            </w:r>
          </w:p>
          <w:p w14:paraId="3138018A" w14:textId="77777777" w:rsidR="00F16920" w:rsidRPr="00D6290E" w:rsidRDefault="00F16920" w:rsidP="002434D2">
            <w:pPr>
              <w:pStyle w:val="TableText"/>
              <w:rPr>
                <w:noProof w:val="0"/>
              </w:rPr>
            </w:pPr>
            <w:r w:rsidRPr="00D6290E">
              <w:rPr>
                <w:noProof w:val="0"/>
              </w:rPr>
              <w:t>CMS_0053</w:t>
            </w:r>
          </w:p>
          <w:p w14:paraId="4C9FD0AA" w14:textId="77777777" w:rsidR="00F16920" w:rsidRPr="00D6290E" w:rsidRDefault="00F16920" w:rsidP="002434D2">
            <w:pPr>
              <w:pStyle w:val="TableText"/>
              <w:rPr>
                <w:noProof w:val="0"/>
              </w:rPr>
            </w:pPr>
            <w:r w:rsidRPr="00D6290E">
              <w:rPr>
                <w:noProof w:val="0"/>
              </w:rPr>
              <w:t>CMS_0103</w:t>
            </w:r>
          </w:p>
          <w:p w14:paraId="2A14F92E" w14:textId="77777777" w:rsidR="00F16920" w:rsidRPr="00D6290E" w:rsidRDefault="00F16920" w:rsidP="002434D2">
            <w:pPr>
              <w:pStyle w:val="TableText"/>
              <w:rPr>
                <w:noProof w:val="0"/>
              </w:rPr>
            </w:pPr>
          </w:p>
        </w:tc>
        <w:tc>
          <w:tcPr>
            <w:tcW w:w="994" w:type="dxa"/>
          </w:tcPr>
          <w:p w14:paraId="01A81103" w14:textId="77777777" w:rsidR="00F16920" w:rsidRPr="00D6290E" w:rsidRDefault="00F16920" w:rsidP="002434D2">
            <w:pPr>
              <w:pStyle w:val="TableText"/>
              <w:rPr>
                <w:noProof w:val="0"/>
              </w:rPr>
            </w:pPr>
            <w:r w:rsidRPr="00D6290E">
              <w:rPr>
                <w:noProof w:val="0"/>
              </w:rPr>
              <w:t>5.1.2</w:t>
            </w:r>
          </w:p>
        </w:tc>
        <w:tc>
          <w:tcPr>
            <w:tcW w:w="3604" w:type="dxa"/>
          </w:tcPr>
          <w:p w14:paraId="27A15584" w14:textId="77777777" w:rsidR="00F16920" w:rsidRPr="00D6290E" w:rsidRDefault="00F16920" w:rsidP="002434D2">
            <w:pPr>
              <w:spacing w:before="120" w:after="40"/>
              <w:rPr>
                <w:rFonts w:cs="Arial"/>
                <w:szCs w:val="22"/>
              </w:rPr>
            </w:pPr>
            <w:r w:rsidRPr="00D6290E">
              <w:rPr>
                <w:rFonts w:cs="Arial"/>
                <w:sz w:val="20"/>
              </w:rPr>
              <w:t>n/a</w:t>
            </w:r>
          </w:p>
        </w:tc>
        <w:tc>
          <w:tcPr>
            <w:tcW w:w="3793" w:type="dxa"/>
          </w:tcPr>
          <w:p w14:paraId="735A6FFC" w14:textId="77777777" w:rsidR="00F16920" w:rsidRPr="00D6290E" w:rsidRDefault="00F16920" w:rsidP="002434D2">
            <w:pPr>
              <w:spacing w:before="120" w:after="40" w:line="260" w:lineRule="exact"/>
              <w:rPr>
                <w:rFonts w:cs="Arial"/>
                <w:sz w:val="20"/>
              </w:rPr>
            </w:pPr>
            <w:r w:rsidRPr="00D6290E">
              <w:rPr>
                <w:rFonts w:cs="Arial"/>
                <w:sz w:val="20"/>
                <w:szCs w:val="20"/>
              </w:rPr>
              <w:t xml:space="preserve">This </w:t>
            </w:r>
            <w:proofErr w:type="spellStart"/>
            <w:r w:rsidRPr="00D6290E">
              <w:rPr>
                <w:rFonts w:cs="Arial"/>
                <w:sz w:val="20"/>
                <w:szCs w:val="20"/>
              </w:rPr>
              <w:t>patientRole</w:t>
            </w:r>
            <w:proofErr w:type="spellEnd"/>
            <w:r w:rsidRPr="00D6290E">
              <w:rPr>
                <w:rFonts w:cs="Arial"/>
                <w:sz w:val="20"/>
                <w:szCs w:val="20"/>
              </w:rPr>
              <w:t xml:space="preserve"> </w:t>
            </w:r>
            <w:r w:rsidRPr="007039EB">
              <w:rPr>
                <w:rStyle w:val="keyword"/>
                <w:szCs w:val="18"/>
              </w:rPr>
              <w:t>SHALL</w:t>
            </w:r>
            <w:r w:rsidRPr="007039EB">
              <w:rPr>
                <w:rFonts w:cs="Arial"/>
                <w:szCs w:val="20"/>
              </w:rPr>
              <w:t xml:space="preserve"> </w:t>
            </w:r>
            <w:r w:rsidRPr="00D6290E">
              <w:rPr>
                <w:rFonts w:cs="Arial"/>
                <w:sz w:val="20"/>
                <w:szCs w:val="20"/>
              </w:rPr>
              <w:t xml:space="preserve">contain exactly one [1..1] </w:t>
            </w:r>
            <w:r w:rsidRPr="007039EB">
              <w:rPr>
                <w:rStyle w:val="XMLnameBold"/>
                <w:rFonts w:cs="Courier New"/>
                <w:szCs w:val="20"/>
              </w:rPr>
              <w:t>id</w:t>
            </w:r>
            <w:r w:rsidRPr="00D6290E">
              <w:rPr>
                <w:rFonts w:cs="Arial"/>
                <w:sz w:val="20"/>
                <w:szCs w:val="20"/>
              </w:rPr>
              <w:t xml:space="preserve"> (CONF:CMS_0009) such that it</w:t>
            </w:r>
          </w:p>
          <w:p w14:paraId="6F870361" w14:textId="2A362684" w:rsidR="00F16920" w:rsidRPr="00D6290E" w:rsidRDefault="00F16920" w:rsidP="002434D2">
            <w:pPr>
              <w:spacing w:before="120" w:after="40" w:line="260" w:lineRule="exact"/>
              <w:ind w:left="144"/>
              <w:rPr>
                <w:rFonts w:cs="Arial"/>
                <w:sz w:val="20"/>
              </w:rPr>
            </w:pPr>
            <w:r w:rsidRPr="007039EB">
              <w:rPr>
                <w:rStyle w:val="keyword"/>
                <w:szCs w:val="18"/>
              </w:rPr>
              <w:t>SHALL</w:t>
            </w:r>
            <w:r w:rsidRPr="007039EB">
              <w:rPr>
                <w:rFonts w:cs="Arial"/>
                <w:szCs w:val="20"/>
              </w:rPr>
              <w:t xml:space="preserve"> </w:t>
            </w:r>
            <w:r w:rsidRPr="00D6290E">
              <w:rPr>
                <w:rFonts w:cs="Arial"/>
                <w:sz w:val="20"/>
                <w:szCs w:val="20"/>
              </w:rPr>
              <w:t>contain exactly one [1</w:t>
            </w:r>
            <w:proofErr w:type="gramStart"/>
            <w:r w:rsidRPr="00D6290E">
              <w:rPr>
                <w:rFonts w:cs="Arial"/>
                <w:sz w:val="20"/>
                <w:szCs w:val="20"/>
              </w:rPr>
              <w:t>..1</w:t>
            </w:r>
            <w:proofErr w:type="gramEnd"/>
            <w:r w:rsidRPr="00D6290E">
              <w:rPr>
                <w:rFonts w:cs="Arial"/>
                <w:sz w:val="20"/>
                <w:szCs w:val="20"/>
              </w:rPr>
              <w:t xml:space="preserve">] </w:t>
            </w:r>
            <w:r w:rsidRPr="007039EB">
              <w:rPr>
                <w:rStyle w:val="XMLnameBold"/>
                <w:rFonts w:cs="Courier New"/>
                <w:szCs w:val="18"/>
              </w:rPr>
              <w:t>@root</w:t>
            </w:r>
            <w:r w:rsidRPr="007039EB">
              <w:rPr>
                <w:rFonts w:cs="Arial"/>
                <w:szCs w:val="20"/>
              </w:rPr>
              <w:t xml:space="preserve"> </w:t>
            </w:r>
            <w:r w:rsidRPr="00D6290E">
              <w:rPr>
                <w:rFonts w:cs="Arial"/>
                <w:sz w:val="20"/>
                <w:szCs w:val="20"/>
              </w:rPr>
              <w:t>(CONF:CMS_0053).</w:t>
            </w:r>
            <w:r w:rsidRPr="00D6290E">
              <w:rPr>
                <w:rFonts w:cs="Arial"/>
              </w:rPr>
              <w:br/>
            </w:r>
            <w:r w:rsidR="007039EB" w:rsidRPr="007039EB">
              <w:rPr>
                <w:sz w:val="20"/>
              </w:rPr>
              <w:t xml:space="preserve">This is the provider’s organization OID or other non-null value different from the OID for the Medicare HIC </w:t>
            </w:r>
            <w:r w:rsidR="002C5F1C" w:rsidRPr="007039EB">
              <w:rPr>
                <w:sz w:val="20"/>
              </w:rPr>
              <w:t>Number (</w:t>
            </w:r>
            <w:r w:rsidR="007039EB" w:rsidRPr="007039EB">
              <w:rPr>
                <w:sz w:val="20"/>
              </w:rPr>
              <w:t xml:space="preserve">2.16.840.1.113883.4.572) </w:t>
            </w:r>
            <w:r w:rsidR="007039EB" w:rsidRPr="007039EB">
              <w:rPr>
                <w:rFonts w:cs="Arial"/>
                <w:sz w:val="20"/>
                <w:szCs w:val="22"/>
                <w:shd w:val="clear" w:color="auto" w:fill="FFFFFF"/>
              </w:rPr>
              <w:t>and the OID for the Medicare Beneficiary Identifier (</w:t>
            </w:r>
            <w:r w:rsidR="007039EB" w:rsidRPr="007039EB">
              <w:rPr>
                <w:rFonts w:cs="Arial"/>
                <w:bCs/>
                <w:sz w:val="20"/>
                <w:szCs w:val="22"/>
                <w:shd w:val="clear" w:color="auto" w:fill="FFFFFF"/>
              </w:rPr>
              <w:t>2.16.840.1.113883.4.927)</w:t>
            </w:r>
            <w:r w:rsidR="007039EB">
              <w:rPr>
                <w:rFonts w:cs="Arial"/>
                <w:bCs/>
                <w:sz w:val="20"/>
                <w:szCs w:val="22"/>
                <w:shd w:val="clear" w:color="auto" w:fill="FFFFFF"/>
              </w:rPr>
              <w:t>.</w:t>
            </w:r>
          </w:p>
          <w:p w14:paraId="01DB8CC6" w14:textId="3091E33D" w:rsidR="00F16920" w:rsidRPr="00D6290E" w:rsidRDefault="00F16920" w:rsidP="00787284">
            <w:pPr>
              <w:spacing w:before="120" w:after="40" w:line="260" w:lineRule="exact"/>
              <w:ind w:left="288"/>
            </w:pPr>
            <w:r w:rsidRPr="007039EB">
              <w:rPr>
                <w:rStyle w:val="keyword"/>
                <w:szCs w:val="18"/>
              </w:rPr>
              <w:t>SHALL</w:t>
            </w:r>
            <w:r w:rsidRPr="007039EB">
              <w:rPr>
                <w:rFonts w:cs="Arial"/>
                <w:szCs w:val="20"/>
              </w:rPr>
              <w:t xml:space="preserve"> </w:t>
            </w:r>
            <w:r w:rsidRPr="00D6290E">
              <w:rPr>
                <w:rFonts w:cs="Arial"/>
                <w:sz w:val="20"/>
                <w:szCs w:val="20"/>
              </w:rPr>
              <w:t>contain exactly one [1</w:t>
            </w:r>
            <w:proofErr w:type="gramStart"/>
            <w:r w:rsidRPr="00D6290E">
              <w:rPr>
                <w:rFonts w:cs="Arial"/>
                <w:sz w:val="20"/>
                <w:szCs w:val="20"/>
              </w:rPr>
              <w:t>..1</w:t>
            </w:r>
            <w:proofErr w:type="gramEnd"/>
            <w:r w:rsidRPr="00D6290E">
              <w:rPr>
                <w:rFonts w:cs="Arial"/>
                <w:sz w:val="20"/>
                <w:szCs w:val="20"/>
              </w:rPr>
              <w:t xml:space="preserve">] </w:t>
            </w:r>
            <w:r w:rsidRPr="007039EB">
              <w:rPr>
                <w:rStyle w:val="XMLnameBold"/>
                <w:rFonts w:ascii="Arial" w:hAnsi="Arial" w:cs="Arial"/>
                <w:sz w:val="18"/>
                <w:szCs w:val="18"/>
              </w:rPr>
              <w:t>@extension</w:t>
            </w:r>
            <w:r w:rsidRPr="00D6290E">
              <w:rPr>
                <w:rFonts w:cs="Arial"/>
                <w:sz w:val="20"/>
                <w:szCs w:val="20"/>
              </w:rPr>
              <w:t xml:space="preserve"> (CONF:CMS_0103).</w:t>
            </w:r>
            <w:r w:rsidRPr="00D6290E">
              <w:rPr>
                <w:rFonts w:cs="Arial"/>
              </w:rPr>
              <w:br/>
            </w:r>
            <w:proofErr w:type="spellStart"/>
            <w:r w:rsidRPr="00D6290E">
              <w:rPr>
                <w:rFonts w:cs="Arial"/>
                <w:sz w:val="20"/>
                <w:szCs w:val="20"/>
              </w:rPr>
              <w:t>Note</w:t>
            </w:r>
            <w:proofErr w:type="gramStart"/>
            <w:r w:rsidRPr="00D6290E">
              <w:rPr>
                <w:rFonts w:cs="Arial"/>
                <w:sz w:val="20"/>
                <w:szCs w:val="20"/>
              </w:rPr>
              <w:t>:</w:t>
            </w:r>
            <w:r w:rsidR="00787284" w:rsidRPr="00787284">
              <w:rPr>
                <w:sz w:val="20"/>
                <w:szCs w:val="20"/>
              </w:rPr>
              <w:t>The</w:t>
            </w:r>
            <w:proofErr w:type="spellEnd"/>
            <w:proofErr w:type="gramEnd"/>
            <w:r w:rsidR="00787284" w:rsidRPr="00787284">
              <w:rPr>
                <w:sz w:val="20"/>
                <w:szCs w:val="20"/>
              </w:rPr>
              <w:t xml:space="preserve"> value of @extension is the Patient ID</w:t>
            </w:r>
            <w:r w:rsidRPr="00D6290E">
              <w:rPr>
                <w:rFonts w:cs="Arial"/>
                <w:sz w:val="20"/>
                <w:szCs w:val="20"/>
              </w:rPr>
              <w:t>.</w:t>
            </w:r>
          </w:p>
        </w:tc>
      </w:tr>
      <w:tr w:rsidR="00787284" w:rsidRPr="00D6290E" w14:paraId="787F6110" w14:textId="77777777" w:rsidTr="00616BCA">
        <w:trPr>
          <w:cantSplit/>
        </w:trPr>
        <w:tc>
          <w:tcPr>
            <w:tcW w:w="1283" w:type="dxa"/>
          </w:tcPr>
          <w:p w14:paraId="20F7C664" w14:textId="1027B1A6" w:rsidR="00787284" w:rsidRPr="00D6290E" w:rsidRDefault="00787284" w:rsidP="00787284">
            <w:pPr>
              <w:pStyle w:val="TableText"/>
              <w:spacing w:line="240" w:lineRule="auto"/>
              <w:rPr>
                <w:noProof w:val="0"/>
              </w:rPr>
            </w:pPr>
            <w:ins w:id="1926" w:author="Yan Heras" w:date="2018-02-12T08:57:00Z">
              <w:r>
                <w:rPr>
                  <w:noProof w:val="0"/>
                </w:rPr>
                <w:t>3343-28697_C01</w:t>
              </w:r>
            </w:ins>
          </w:p>
        </w:tc>
        <w:tc>
          <w:tcPr>
            <w:tcW w:w="994" w:type="dxa"/>
          </w:tcPr>
          <w:p w14:paraId="5C82A9CA" w14:textId="5DD6FA41" w:rsidR="00787284" w:rsidRPr="00D6290E" w:rsidRDefault="00787284" w:rsidP="00787284">
            <w:pPr>
              <w:pStyle w:val="TableText"/>
              <w:spacing w:line="240" w:lineRule="auto"/>
              <w:rPr>
                <w:noProof w:val="0"/>
              </w:rPr>
            </w:pPr>
            <w:ins w:id="1927" w:author="Yan Heras" w:date="2018-02-12T08:57:00Z">
              <w:r>
                <w:rPr>
                  <w:noProof w:val="0"/>
                </w:rPr>
                <w:t>5.1.2</w:t>
              </w:r>
            </w:ins>
          </w:p>
        </w:tc>
        <w:tc>
          <w:tcPr>
            <w:tcW w:w="3604" w:type="dxa"/>
          </w:tcPr>
          <w:p w14:paraId="1B4B7E5C" w14:textId="77777777" w:rsidR="00787284" w:rsidRPr="00787284" w:rsidRDefault="00787284" w:rsidP="000E0A14">
            <w:pPr>
              <w:spacing w:before="120" w:after="40" w:line="260" w:lineRule="exact"/>
              <w:rPr>
                <w:ins w:id="1928" w:author="Yan Heras" w:date="2018-02-12T08:57:00Z"/>
                <w:sz w:val="20"/>
                <w:szCs w:val="20"/>
              </w:rPr>
            </w:pPr>
            <w:ins w:id="1929" w:author="Yan Heras" w:date="2018-02-12T08:57:00Z">
              <w:r w:rsidRPr="00787284">
                <w:rPr>
                  <w:sz w:val="20"/>
                  <w:szCs w:val="20"/>
                </w:rPr>
                <w:t xml:space="preserve">This </w:t>
              </w:r>
              <w:proofErr w:type="spellStart"/>
              <w:r w:rsidRPr="00787284">
                <w:rPr>
                  <w:sz w:val="20"/>
                  <w:szCs w:val="20"/>
                </w:rPr>
                <w:t>patientRole</w:t>
              </w:r>
              <w:proofErr w:type="spellEnd"/>
              <w:r w:rsidRPr="00787284">
                <w:rPr>
                  <w:sz w:val="20"/>
                  <w:szCs w:val="20"/>
                </w:rPr>
                <w:t xml:space="preserve"> </w:t>
              </w:r>
              <w:r>
                <w:rPr>
                  <w:rStyle w:val="keyword"/>
                </w:rPr>
                <w:t>MAY</w:t>
              </w:r>
              <w:r w:rsidRPr="00787284">
                <w:rPr>
                  <w:sz w:val="20"/>
                  <w:szCs w:val="20"/>
                </w:rPr>
                <w:t xml:space="preserve"> contain zero or one [0..1] </w:t>
              </w:r>
              <w:r w:rsidRPr="00787284">
                <w:rPr>
                  <w:rStyle w:val="XMLnameBold"/>
                  <w:szCs w:val="20"/>
                </w:rPr>
                <w:t>id</w:t>
              </w:r>
              <w:bookmarkStart w:id="1930" w:name="C_3343-28697"/>
              <w:bookmarkEnd w:id="1930"/>
              <w:r w:rsidRPr="00787284">
                <w:rPr>
                  <w:sz w:val="20"/>
                  <w:szCs w:val="20"/>
                </w:rPr>
                <w:t xml:space="preserve"> (CONF:3343-28697) such that it</w:t>
              </w:r>
            </w:ins>
          </w:p>
          <w:p w14:paraId="1BB8A4D1" w14:textId="3A3B54BB" w:rsidR="00787284" w:rsidRPr="00D6290E" w:rsidRDefault="00787284" w:rsidP="00787284">
            <w:pPr>
              <w:spacing w:before="120" w:after="40" w:line="260" w:lineRule="exact"/>
              <w:ind w:left="144"/>
            </w:pPr>
            <w:ins w:id="1931" w:author="Yan Heras" w:date="2018-02-12T08:57:00Z">
              <w:r w:rsidRPr="00787284">
                <w:rPr>
                  <w:rStyle w:val="keyword"/>
                </w:rPr>
                <w:t>SHALL</w:t>
              </w:r>
              <w:r w:rsidRPr="00787284">
                <w:rPr>
                  <w:sz w:val="20"/>
                  <w:szCs w:val="20"/>
                </w:rPr>
                <w:t xml:space="preserve"> contain exactly one [1</w:t>
              </w:r>
              <w:proofErr w:type="gramStart"/>
              <w:r w:rsidRPr="00787284">
                <w:rPr>
                  <w:sz w:val="20"/>
                  <w:szCs w:val="20"/>
                </w:rPr>
                <w:t>..1</w:t>
              </w:r>
              <w:proofErr w:type="gramEnd"/>
              <w:r w:rsidRPr="00787284">
                <w:rPr>
                  <w:sz w:val="20"/>
                  <w:szCs w:val="20"/>
                </w:rPr>
                <w:t xml:space="preserve">] </w:t>
              </w:r>
              <w:r w:rsidRPr="00787284">
                <w:rPr>
                  <w:rStyle w:val="XMLnameBold"/>
                  <w:szCs w:val="20"/>
                </w:rPr>
                <w:t>@root</w:t>
              </w:r>
              <w:r w:rsidRPr="00787284">
                <w:rPr>
                  <w:sz w:val="20"/>
                  <w:szCs w:val="20"/>
                </w:rPr>
                <w:t>=</w:t>
              </w:r>
              <w:r w:rsidRPr="00787284">
                <w:rPr>
                  <w:rStyle w:val="XMLname"/>
                  <w:sz w:val="20"/>
                  <w:szCs w:val="20"/>
                </w:rPr>
                <w:t>"2.16.840.1.113883.4.927"</w:t>
              </w:r>
              <w:r w:rsidRPr="00787284">
                <w:rPr>
                  <w:sz w:val="20"/>
                  <w:szCs w:val="20"/>
                </w:rPr>
                <w:t xml:space="preserve"> Medicare Beneficiary Identifier</w:t>
              </w:r>
              <w:bookmarkStart w:id="1932" w:name="C_3343-28698"/>
              <w:bookmarkEnd w:id="1932"/>
              <w:r>
                <w:rPr>
                  <w:sz w:val="20"/>
                  <w:szCs w:val="20"/>
                </w:rPr>
                <w:t xml:space="preserve"> (MBI)</w:t>
              </w:r>
              <w:r w:rsidRPr="00787284">
                <w:rPr>
                  <w:sz w:val="20"/>
                  <w:szCs w:val="20"/>
                </w:rPr>
                <w:t xml:space="preserve"> (CONF:3343-28698).</w:t>
              </w:r>
            </w:ins>
          </w:p>
        </w:tc>
        <w:tc>
          <w:tcPr>
            <w:tcW w:w="3793" w:type="dxa"/>
          </w:tcPr>
          <w:p w14:paraId="112E6473" w14:textId="77777777" w:rsidR="00787284" w:rsidRPr="00787284" w:rsidRDefault="00787284" w:rsidP="000E0A14">
            <w:pPr>
              <w:pStyle w:val="BodyText0"/>
              <w:rPr>
                <w:ins w:id="1933" w:author="Yan Heras" w:date="2018-02-12T08:57:00Z"/>
                <w:sz w:val="20"/>
                <w:szCs w:val="20"/>
              </w:rPr>
            </w:pPr>
            <w:ins w:id="1934" w:author="Yan Heras" w:date="2018-02-12T08:57:00Z">
              <w:r w:rsidRPr="00787284">
                <w:rPr>
                  <w:b/>
                  <w:sz w:val="20"/>
                  <w:szCs w:val="20"/>
                </w:rPr>
                <w:t>HQR:</w:t>
              </w:r>
              <w:r w:rsidRPr="00787284">
                <w:rPr>
                  <w:sz w:val="20"/>
                  <w:szCs w:val="20"/>
                </w:rPr>
                <w:t xml:space="preserve"> Medicare Beneficiary Identifier (MBI) is not required for HQR but should be submitted if the payer is Medicare and the patient has an MBI number assigned.</w:t>
              </w:r>
            </w:ins>
          </w:p>
          <w:p w14:paraId="3BD05370" w14:textId="77777777" w:rsidR="00787284" w:rsidRPr="00787284" w:rsidRDefault="00787284" w:rsidP="000E0A14">
            <w:pPr>
              <w:spacing w:before="120" w:after="40" w:line="260" w:lineRule="exact"/>
              <w:rPr>
                <w:ins w:id="1935" w:author="Yan Heras" w:date="2018-02-12T08:57:00Z"/>
                <w:sz w:val="20"/>
                <w:szCs w:val="20"/>
              </w:rPr>
            </w:pPr>
            <w:ins w:id="1936" w:author="Yan Heras" w:date="2018-02-12T08:57:00Z">
              <w:r w:rsidRPr="00787284">
                <w:rPr>
                  <w:sz w:val="20"/>
                  <w:szCs w:val="20"/>
                </w:rPr>
                <w:t xml:space="preserve">This </w:t>
              </w:r>
              <w:proofErr w:type="spellStart"/>
              <w:r w:rsidRPr="00787284">
                <w:rPr>
                  <w:sz w:val="20"/>
                  <w:szCs w:val="20"/>
                </w:rPr>
                <w:t>patientRole</w:t>
              </w:r>
              <w:proofErr w:type="spellEnd"/>
              <w:r w:rsidRPr="00787284">
                <w:rPr>
                  <w:sz w:val="20"/>
                  <w:szCs w:val="20"/>
                </w:rPr>
                <w:t xml:space="preserve"> </w:t>
              </w:r>
              <w:r w:rsidRPr="00787284">
                <w:rPr>
                  <w:rStyle w:val="keyword"/>
                </w:rPr>
                <w:t>SHOULD</w:t>
              </w:r>
              <w:r w:rsidRPr="00787284">
                <w:rPr>
                  <w:sz w:val="20"/>
                  <w:szCs w:val="20"/>
                </w:rPr>
                <w:t xml:space="preserve"> contain zero or one [0..1] </w:t>
              </w:r>
              <w:r w:rsidRPr="00787284">
                <w:rPr>
                  <w:rStyle w:val="XMLnameBold"/>
                  <w:szCs w:val="20"/>
                </w:rPr>
                <w:t>id</w:t>
              </w:r>
              <w:r w:rsidRPr="00787284">
                <w:rPr>
                  <w:sz w:val="20"/>
                  <w:szCs w:val="20"/>
                </w:rPr>
                <w:t xml:space="preserve"> (CONF:3343-28697_C01) such that it</w:t>
              </w:r>
            </w:ins>
          </w:p>
          <w:p w14:paraId="1597B820" w14:textId="421DCA5A" w:rsidR="00787284" w:rsidRPr="00D6290E" w:rsidRDefault="00787284" w:rsidP="00787284">
            <w:pPr>
              <w:spacing w:before="120" w:after="40"/>
              <w:ind w:left="144"/>
              <w:rPr>
                <w:rFonts w:cs="Arial"/>
                <w:sz w:val="20"/>
                <w:szCs w:val="20"/>
              </w:rPr>
            </w:pPr>
            <w:ins w:id="1937" w:author="Yan Heras" w:date="2018-02-12T08:57:00Z">
              <w:r w:rsidRPr="00787284">
                <w:rPr>
                  <w:rStyle w:val="keyword"/>
                </w:rPr>
                <w:t>SHALL</w:t>
              </w:r>
              <w:r w:rsidRPr="00787284">
                <w:rPr>
                  <w:sz w:val="20"/>
                  <w:szCs w:val="20"/>
                </w:rPr>
                <w:t xml:space="preserve"> contain exactly one [1</w:t>
              </w:r>
              <w:proofErr w:type="gramStart"/>
              <w:r w:rsidRPr="00787284">
                <w:rPr>
                  <w:sz w:val="20"/>
                  <w:szCs w:val="20"/>
                </w:rPr>
                <w:t>..1</w:t>
              </w:r>
              <w:proofErr w:type="gramEnd"/>
              <w:r w:rsidRPr="00787284">
                <w:rPr>
                  <w:sz w:val="20"/>
                  <w:szCs w:val="20"/>
                </w:rPr>
                <w:t xml:space="preserve">] </w:t>
              </w:r>
              <w:r w:rsidRPr="00787284">
                <w:rPr>
                  <w:rStyle w:val="XMLnameBold"/>
                  <w:szCs w:val="20"/>
                </w:rPr>
                <w:t>@root</w:t>
              </w:r>
              <w:r w:rsidRPr="00787284">
                <w:rPr>
                  <w:sz w:val="20"/>
                  <w:szCs w:val="20"/>
                </w:rPr>
                <w:t>=</w:t>
              </w:r>
              <w:r w:rsidRPr="00787284">
                <w:rPr>
                  <w:rStyle w:val="XMLname"/>
                  <w:sz w:val="20"/>
                  <w:szCs w:val="20"/>
                </w:rPr>
                <w:t>"2.16.840.1.113883.4.927"</w:t>
              </w:r>
              <w:r w:rsidRPr="00787284">
                <w:rPr>
                  <w:sz w:val="20"/>
                  <w:szCs w:val="20"/>
                </w:rPr>
                <w:t xml:space="preserve"> Medicare Beneficiary Identifier </w:t>
              </w:r>
              <w:r>
                <w:rPr>
                  <w:sz w:val="20"/>
                  <w:szCs w:val="20"/>
                </w:rPr>
                <w:t xml:space="preserve">(MBI) </w:t>
              </w:r>
              <w:r w:rsidRPr="00787284">
                <w:rPr>
                  <w:sz w:val="20"/>
                  <w:szCs w:val="20"/>
                </w:rPr>
                <w:t>(CONF:3343-28698).</w:t>
              </w:r>
            </w:ins>
          </w:p>
        </w:tc>
      </w:tr>
      <w:tr w:rsidR="00787284" w:rsidRPr="00D6290E" w14:paraId="3C5A39F7" w14:textId="77777777" w:rsidTr="00787284">
        <w:trPr>
          <w:cantSplit/>
        </w:trPr>
        <w:tc>
          <w:tcPr>
            <w:tcW w:w="1283" w:type="dxa"/>
          </w:tcPr>
          <w:p w14:paraId="41948AC3" w14:textId="53E58381" w:rsidR="00787284" w:rsidRPr="00D6290E" w:rsidRDefault="00787284" w:rsidP="002434D2">
            <w:pPr>
              <w:pStyle w:val="TableText"/>
              <w:rPr>
                <w:noProof w:val="0"/>
              </w:rPr>
            </w:pPr>
            <w:r w:rsidRPr="00D6290E">
              <w:rPr>
                <w:noProof w:val="0"/>
              </w:rPr>
              <w:t>1</w:t>
            </w:r>
            <w:r>
              <w:rPr>
                <w:rFonts w:eastAsia="DengXian" w:hint="eastAsia"/>
                <w:noProof w:val="0"/>
                <w:lang w:eastAsia="zh-CN"/>
              </w:rPr>
              <w:t>1</w:t>
            </w:r>
            <w:r w:rsidRPr="00D6290E">
              <w:rPr>
                <w:noProof w:val="0"/>
              </w:rPr>
              <w:t>98_5284_C01</w:t>
            </w:r>
          </w:p>
        </w:tc>
        <w:tc>
          <w:tcPr>
            <w:tcW w:w="994" w:type="dxa"/>
          </w:tcPr>
          <w:p w14:paraId="7A9C1FB2" w14:textId="77777777" w:rsidR="00787284" w:rsidRPr="00D6290E" w:rsidRDefault="00787284" w:rsidP="002434D2">
            <w:pPr>
              <w:pStyle w:val="TableText"/>
              <w:rPr>
                <w:noProof w:val="0"/>
              </w:rPr>
            </w:pPr>
            <w:r w:rsidRPr="00D6290E">
              <w:rPr>
                <w:noProof w:val="0"/>
              </w:rPr>
              <w:t>5.1.2</w:t>
            </w:r>
          </w:p>
        </w:tc>
        <w:tc>
          <w:tcPr>
            <w:tcW w:w="3604" w:type="dxa"/>
          </w:tcPr>
          <w:p w14:paraId="5278ED18" w14:textId="77777777" w:rsidR="00787284" w:rsidRPr="00D6290E" w:rsidRDefault="00787284" w:rsidP="002434D2">
            <w:pPr>
              <w:pStyle w:val="TableText"/>
              <w:rPr>
                <w:noProof w:val="0"/>
              </w:rPr>
            </w:pPr>
            <w:r w:rsidRPr="00D6290E">
              <w:t xml:space="preserve">This patient </w:t>
            </w:r>
            <w:r w:rsidRPr="007039EB">
              <w:rPr>
                <w:rStyle w:val="keyword"/>
              </w:rPr>
              <w:t>SHALL</w:t>
            </w:r>
            <w:r w:rsidRPr="00D6290E">
              <w:t xml:space="preserve"> contain at least one [1..*] </w:t>
            </w:r>
            <w:r w:rsidRPr="007039EB">
              <w:rPr>
                <w:rFonts w:ascii="Courier New" w:hAnsi="Courier New" w:cs="Courier New"/>
              </w:rPr>
              <w:t>US Realm Person Name (PN.US.FIELDED)</w:t>
            </w:r>
            <w:r w:rsidRPr="007039EB">
              <w:rPr>
                <w:rStyle w:val="XMLname"/>
                <w:rFonts w:cs="Courier New"/>
              </w:rPr>
              <w:t xml:space="preserve"> (identifier: urn:oid:2.16.840.1.113883.10.20.22.5.1.1)</w:t>
            </w:r>
            <w:r w:rsidRPr="007039EB">
              <w:rPr>
                <w:rFonts w:ascii="Courier New" w:hAnsi="Courier New" w:cs="Courier New"/>
              </w:rPr>
              <w:t xml:space="preserve"> </w:t>
            </w:r>
            <w:r w:rsidRPr="00D6290E">
              <w:t>(CONF:1198-5284).</w:t>
            </w:r>
          </w:p>
        </w:tc>
        <w:tc>
          <w:tcPr>
            <w:tcW w:w="3793" w:type="dxa"/>
          </w:tcPr>
          <w:p w14:paraId="042C8E42" w14:textId="77777777" w:rsidR="00787284" w:rsidRPr="00B816D3" w:rsidRDefault="00787284" w:rsidP="002434D2">
            <w:pPr>
              <w:spacing w:before="120" w:after="40" w:line="260" w:lineRule="exact"/>
              <w:rPr>
                <w:rStyle w:val="keyword"/>
                <w:b w:val="0"/>
              </w:rPr>
            </w:pPr>
            <w:r w:rsidRPr="00D6290E">
              <w:rPr>
                <w:rFonts w:cs="Arial"/>
                <w:sz w:val="20"/>
                <w:szCs w:val="20"/>
              </w:rPr>
              <w:t xml:space="preserve">This patient </w:t>
            </w:r>
            <w:r w:rsidRPr="007039EB">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7039EB">
              <w:rPr>
                <w:rFonts w:ascii="Courier New" w:hAnsi="Courier New" w:cs="Courier New"/>
                <w:sz w:val="20"/>
                <w:szCs w:val="20"/>
              </w:rPr>
              <w:t>US Realm Person Name (PN.US.FIELDED)</w:t>
            </w:r>
            <w:r w:rsidRPr="007039EB">
              <w:rPr>
                <w:rStyle w:val="XMLname"/>
                <w:rFonts w:cs="Courier New"/>
              </w:rPr>
              <w:t xml:space="preserve"> </w:t>
            </w:r>
            <w:r w:rsidRPr="007039EB">
              <w:rPr>
                <w:rStyle w:val="XMLname"/>
                <w:rFonts w:cs="Courier New"/>
                <w:sz w:val="20"/>
                <w:szCs w:val="20"/>
              </w:rPr>
              <w:t>(identifier: urn:oid:2.16.840.1.113883.10.20.22.5.1.1)</w:t>
            </w:r>
            <w:r w:rsidRPr="007039EB">
              <w:rPr>
                <w:rFonts w:ascii="Courier New" w:hAnsi="Courier New" w:cs="Courier New"/>
              </w:rPr>
              <w:t xml:space="preserve"> </w:t>
            </w:r>
            <w:r w:rsidRPr="00D6290E">
              <w:rPr>
                <w:rFonts w:cs="Arial"/>
                <w:sz w:val="20"/>
                <w:szCs w:val="20"/>
              </w:rPr>
              <w:t>(CONF:1198-5284_C01).</w:t>
            </w:r>
          </w:p>
        </w:tc>
      </w:tr>
      <w:tr w:rsidR="00787284" w:rsidRPr="00D6290E" w14:paraId="66968214" w14:textId="77777777" w:rsidTr="00787284">
        <w:trPr>
          <w:cantSplit/>
        </w:trPr>
        <w:tc>
          <w:tcPr>
            <w:tcW w:w="1283" w:type="dxa"/>
          </w:tcPr>
          <w:p w14:paraId="6C6E9736" w14:textId="77777777" w:rsidR="00787284" w:rsidRPr="00D6290E" w:rsidRDefault="00787284" w:rsidP="007C0805">
            <w:pPr>
              <w:pStyle w:val="TableText"/>
              <w:spacing w:after="0" w:line="276" w:lineRule="auto"/>
              <w:rPr>
                <w:noProof w:val="0"/>
              </w:rPr>
            </w:pPr>
            <w:r w:rsidRPr="00D6290E">
              <w:rPr>
                <w:noProof w:val="0"/>
              </w:rPr>
              <w:t>CMS_0011</w:t>
            </w:r>
          </w:p>
          <w:p w14:paraId="69ABF4B1" w14:textId="77777777" w:rsidR="00787284" w:rsidRPr="00D6290E" w:rsidRDefault="00787284" w:rsidP="007C0805">
            <w:pPr>
              <w:pStyle w:val="TableText"/>
              <w:spacing w:after="0" w:line="276" w:lineRule="auto"/>
              <w:rPr>
                <w:noProof w:val="0"/>
              </w:rPr>
            </w:pPr>
            <w:r w:rsidRPr="00D6290E">
              <w:rPr>
                <w:noProof w:val="0"/>
              </w:rPr>
              <w:t>CMS_0029</w:t>
            </w:r>
          </w:p>
        </w:tc>
        <w:tc>
          <w:tcPr>
            <w:tcW w:w="994" w:type="dxa"/>
          </w:tcPr>
          <w:p w14:paraId="04D710BB" w14:textId="77777777" w:rsidR="00787284" w:rsidRPr="00D6290E" w:rsidRDefault="00787284" w:rsidP="007C0805">
            <w:pPr>
              <w:pStyle w:val="TableText"/>
              <w:spacing w:after="0" w:line="276" w:lineRule="auto"/>
              <w:rPr>
                <w:noProof w:val="0"/>
              </w:rPr>
            </w:pPr>
            <w:r w:rsidRPr="00D6290E">
              <w:rPr>
                <w:noProof w:val="0"/>
              </w:rPr>
              <w:t>5.1.2</w:t>
            </w:r>
          </w:p>
        </w:tc>
        <w:tc>
          <w:tcPr>
            <w:tcW w:w="3604" w:type="dxa"/>
          </w:tcPr>
          <w:p w14:paraId="49A99506" w14:textId="77777777" w:rsidR="00787284" w:rsidRPr="00D6290E" w:rsidRDefault="00787284" w:rsidP="007C0805">
            <w:pPr>
              <w:spacing w:before="120" w:line="276" w:lineRule="auto"/>
              <w:rPr>
                <w:rFonts w:cs="Arial"/>
              </w:rPr>
            </w:pPr>
            <w:r w:rsidRPr="00D6290E">
              <w:rPr>
                <w:rFonts w:cs="Arial"/>
                <w:sz w:val="20"/>
                <w:szCs w:val="20"/>
              </w:rPr>
              <w:t xml:space="preserve">This patient </w:t>
            </w:r>
            <w:r w:rsidRPr="007039EB">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w:t>
            </w:r>
            <w:r w:rsidRPr="00D6290E">
              <w:rPr>
                <w:rFonts w:cs="Arial"/>
              </w:rPr>
              <w:t xml:space="preserve"> </w:t>
            </w:r>
            <w:proofErr w:type="spellStart"/>
            <w:r w:rsidRPr="007039EB">
              <w:rPr>
                <w:rStyle w:val="XMLnameBold"/>
                <w:rFonts w:cs="Courier New"/>
              </w:rPr>
              <w:t>administrativeGenderCode</w:t>
            </w:r>
            <w:proofErr w:type="spellEnd"/>
            <w:r w:rsidRPr="00D6290E">
              <w:rPr>
                <w:rFonts w:cs="Arial"/>
              </w:rPr>
              <w:t xml:space="preserve">, </w:t>
            </w:r>
            <w:r w:rsidRPr="00D6290E">
              <w:rPr>
                <w:rFonts w:cs="Arial"/>
                <w:sz w:val="20"/>
                <w:szCs w:val="20"/>
              </w:rPr>
              <w:t xml:space="preserve">which </w:t>
            </w:r>
            <w:r w:rsidRPr="007039EB">
              <w:rPr>
                <w:rStyle w:val="keyword"/>
              </w:rPr>
              <w:t>SHALL</w:t>
            </w:r>
            <w:r w:rsidRPr="00D6290E">
              <w:rPr>
                <w:rFonts w:cs="Arial"/>
                <w:sz w:val="20"/>
                <w:szCs w:val="20"/>
              </w:rPr>
              <w:t xml:space="preserve"> be selected from </w:t>
            </w:r>
            <w:proofErr w:type="spellStart"/>
            <w:r w:rsidRPr="00D6290E">
              <w:rPr>
                <w:rFonts w:cs="Arial"/>
                <w:sz w:val="20"/>
                <w:szCs w:val="20"/>
              </w:rPr>
              <w:t>ValueSet</w:t>
            </w:r>
            <w:proofErr w:type="spellEnd"/>
            <w:r w:rsidRPr="00D6290E">
              <w:rPr>
                <w:rFonts w:cs="Arial"/>
                <w:sz w:val="20"/>
                <w:szCs w:val="20"/>
              </w:rPr>
              <w:t xml:space="preserve"> </w:t>
            </w:r>
            <w:r w:rsidRPr="007039EB">
              <w:rPr>
                <w:rStyle w:val="XMLnameBold"/>
                <w:rFonts w:cs="Courier New"/>
                <w:b w:val="0"/>
              </w:rPr>
              <w:t>Administrative Gender (HL7 V3)</w:t>
            </w:r>
            <w:r w:rsidRPr="007039EB">
              <w:rPr>
                <w:rStyle w:val="XMLname"/>
                <w:rFonts w:cs="Courier New"/>
              </w:rPr>
              <w:t xml:space="preserve"> </w:t>
            </w:r>
            <w:r w:rsidRPr="007039EB">
              <w:rPr>
                <w:rStyle w:val="XMLname"/>
                <w:rFonts w:cs="Courier New"/>
                <w:sz w:val="20"/>
                <w:szCs w:val="20"/>
              </w:rPr>
              <w:t>urn:oid:2.16.840.1.113883.1.11.1</w:t>
            </w:r>
            <w:r w:rsidRPr="00B816D3">
              <w:rPr>
                <w:rStyle w:val="keyword"/>
              </w:rPr>
              <w:t xml:space="preserve"> </w:t>
            </w:r>
            <w:r w:rsidRPr="00B816D3">
              <w:rPr>
                <w:rStyle w:val="keyword"/>
                <w:b w:val="0"/>
              </w:rPr>
              <w:t>DYNAMIC</w:t>
            </w:r>
            <w:bookmarkStart w:id="1938" w:name="C_1098-6394"/>
            <w:bookmarkEnd w:id="1938"/>
            <w:r w:rsidRPr="00D6290E">
              <w:rPr>
                <w:rFonts w:cs="Arial"/>
                <w:sz w:val="20"/>
                <w:szCs w:val="20"/>
              </w:rPr>
              <w:t xml:space="preserve"> (CONF:1198-6394).</w:t>
            </w:r>
          </w:p>
        </w:tc>
        <w:tc>
          <w:tcPr>
            <w:tcW w:w="3793" w:type="dxa"/>
          </w:tcPr>
          <w:p w14:paraId="09C6DEC6" w14:textId="77777777" w:rsidR="00787284" w:rsidRPr="00D6290E" w:rsidRDefault="00787284" w:rsidP="007C0805">
            <w:pPr>
              <w:spacing w:before="120" w:line="276" w:lineRule="auto"/>
              <w:rPr>
                <w:rFonts w:cs="Arial"/>
                <w:sz w:val="20"/>
                <w:szCs w:val="20"/>
              </w:rPr>
            </w:pPr>
            <w:r w:rsidRPr="00D6290E">
              <w:rPr>
                <w:rFonts w:cs="Arial"/>
                <w:sz w:val="20"/>
                <w:szCs w:val="20"/>
              </w:rPr>
              <w:t xml:space="preserve">This patient </w:t>
            </w:r>
            <w:r w:rsidRPr="007039EB">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w:t>
            </w:r>
            <w:r w:rsidRPr="00D6290E">
              <w:rPr>
                <w:rFonts w:cs="Arial"/>
              </w:rPr>
              <w:t xml:space="preserve"> </w:t>
            </w:r>
            <w:proofErr w:type="spellStart"/>
            <w:r w:rsidRPr="007039EB">
              <w:rPr>
                <w:rStyle w:val="XMLnameBold"/>
                <w:rFonts w:cs="Courier New"/>
              </w:rPr>
              <w:t>administrativeGenderCode</w:t>
            </w:r>
            <w:proofErr w:type="spellEnd"/>
            <w:r w:rsidRPr="00D6290E">
              <w:rPr>
                <w:rFonts w:cs="Arial"/>
              </w:rPr>
              <w:t xml:space="preserve">, </w:t>
            </w:r>
            <w:r w:rsidRPr="00D6290E">
              <w:rPr>
                <w:rFonts w:cs="Arial"/>
                <w:sz w:val="20"/>
                <w:szCs w:val="20"/>
              </w:rPr>
              <w:t xml:space="preserve">which </w:t>
            </w:r>
            <w:r w:rsidRPr="007039EB">
              <w:rPr>
                <w:rStyle w:val="keyword"/>
              </w:rPr>
              <w:t>SHALL</w:t>
            </w:r>
            <w:r w:rsidRPr="00D6290E">
              <w:rPr>
                <w:rFonts w:cs="Arial"/>
                <w:sz w:val="20"/>
                <w:szCs w:val="20"/>
              </w:rPr>
              <w:t xml:space="preserve"> be selected from </w:t>
            </w:r>
            <w:proofErr w:type="spellStart"/>
            <w:r w:rsidRPr="00D6290E">
              <w:rPr>
                <w:rFonts w:cs="Arial"/>
                <w:sz w:val="20"/>
                <w:szCs w:val="20"/>
              </w:rPr>
              <w:t>ValueSet</w:t>
            </w:r>
            <w:proofErr w:type="spellEnd"/>
            <w:r w:rsidRPr="00D6290E">
              <w:rPr>
                <w:rFonts w:cs="Arial"/>
              </w:rPr>
              <w:t xml:space="preserve"> </w:t>
            </w:r>
            <w:r w:rsidRPr="00D6290E">
              <w:rPr>
                <w:rStyle w:val="XMLnameBold"/>
                <w:rFonts w:ascii="Arial" w:hAnsi="Arial" w:cs="Arial"/>
                <w:b w:val="0"/>
              </w:rPr>
              <w:t xml:space="preserve">ONC </w:t>
            </w:r>
            <w:r w:rsidRPr="007039EB">
              <w:rPr>
                <w:rStyle w:val="XMLnameBold"/>
                <w:rFonts w:cs="Courier New"/>
                <w:b w:val="0"/>
              </w:rPr>
              <w:t>Administrative Sex</w:t>
            </w:r>
            <w:r w:rsidRPr="007039EB">
              <w:rPr>
                <w:rStyle w:val="XMLname"/>
                <w:rFonts w:cs="Courier New"/>
              </w:rPr>
              <w:t xml:space="preserve"> </w:t>
            </w:r>
            <w:r w:rsidRPr="007039EB">
              <w:rPr>
                <w:rStyle w:val="XMLname"/>
                <w:rFonts w:cs="Courier New"/>
                <w:sz w:val="20"/>
                <w:szCs w:val="20"/>
              </w:rPr>
              <w:t>urn:oid:2.16.840.1.113762.1.4.1</w:t>
            </w:r>
            <w:r w:rsidRPr="00B816D3">
              <w:rPr>
                <w:rStyle w:val="keyword"/>
                <w:b w:val="0"/>
              </w:rPr>
              <w:t xml:space="preserve"> DYNAMIC</w:t>
            </w:r>
            <w:r w:rsidRPr="00D6290E">
              <w:rPr>
                <w:rFonts w:cs="Arial"/>
                <w:sz w:val="20"/>
                <w:szCs w:val="20"/>
              </w:rPr>
              <w:t xml:space="preserve"> (CONF:CMS_0011).</w:t>
            </w:r>
          </w:p>
          <w:p w14:paraId="2D5D125F" w14:textId="77777777" w:rsidR="00787284" w:rsidRPr="00B816D3" w:rsidRDefault="00787284" w:rsidP="007C0805">
            <w:pPr>
              <w:pStyle w:val="BodyText0"/>
              <w:tabs>
                <w:tab w:val="left" w:pos="1080"/>
                <w:tab w:val="left" w:pos="1440"/>
              </w:tabs>
              <w:spacing w:after="0" w:line="276" w:lineRule="auto"/>
              <w:ind w:left="288"/>
              <w:rPr>
                <w:rStyle w:val="keyword"/>
                <w:b w:val="0"/>
              </w:rPr>
            </w:pPr>
            <w:r w:rsidRPr="00D6290E">
              <w:rPr>
                <w:sz w:val="20"/>
                <w:szCs w:val="20"/>
              </w:rPr>
              <w:t xml:space="preserve">If the patient’s administrative sex is unknown, </w:t>
            </w:r>
            <w:proofErr w:type="spellStart"/>
            <w:r w:rsidRPr="007039EB">
              <w:rPr>
                <w:rFonts w:ascii="Courier New" w:hAnsi="Courier New" w:cs="Courier New"/>
                <w:b/>
                <w:sz w:val="20"/>
                <w:szCs w:val="20"/>
              </w:rPr>
              <w:t>nullFlavor</w:t>
            </w:r>
            <w:proofErr w:type="spellEnd"/>
            <w:r w:rsidRPr="00D6290E">
              <w:rPr>
                <w:sz w:val="20"/>
                <w:szCs w:val="20"/>
              </w:rPr>
              <w:t>=”UNK”</w:t>
            </w:r>
            <w:r w:rsidRPr="00B816D3">
              <w:rPr>
                <w:rStyle w:val="keyword"/>
                <w:b w:val="0"/>
              </w:rPr>
              <w:t xml:space="preserve"> SHALL </w:t>
            </w:r>
            <w:r w:rsidRPr="00D6290E">
              <w:rPr>
                <w:sz w:val="20"/>
                <w:szCs w:val="20"/>
              </w:rPr>
              <w:t>be submitted (CONF</w:t>
            </w:r>
            <w:proofErr w:type="gramStart"/>
            <w:r w:rsidRPr="00D6290E">
              <w:rPr>
                <w:sz w:val="20"/>
                <w:szCs w:val="20"/>
              </w:rPr>
              <w:t>:CMS</w:t>
            </w:r>
            <w:proofErr w:type="gramEnd"/>
            <w:r w:rsidRPr="00D6290E">
              <w:rPr>
                <w:sz w:val="20"/>
                <w:szCs w:val="20"/>
              </w:rPr>
              <w:t>_0029).</w:t>
            </w:r>
          </w:p>
        </w:tc>
      </w:tr>
      <w:tr w:rsidR="00787284" w:rsidRPr="00D6290E" w14:paraId="620A35DA" w14:textId="77777777" w:rsidTr="00787284">
        <w:trPr>
          <w:cantSplit/>
        </w:trPr>
        <w:tc>
          <w:tcPr>
            <w:tcW w:w="1283" w:type="dxa"/>
          </w:tcPr>
          <w:p w14:paraId="3709229E" w14:textId="77777777" w:rsidR="00787284" w:rsidRPr="00D6290E" w:rsidRDefault="00787284" w:rsidP="007C0805">
            <w:pPr>
              <w:pStyle w:val="TableText"/>
              <w:spacing w:line="240" w:lineRule="auto"/>
              <w:rPr>
                <w:noProof w:val="0"/>
              </w:rPr>
            </w:pPr>
            <w:r w:rsidRPr="00D6290E">
              <w:rPr>
                <w:noProof w:val="0"/>
              </w:rPr>
              <w:lastRenderedPageBreak/>
              <w:t>1198_5300_C01</w:t>
            </w:r>
          </w:p>
        </w:tc>
        <w:tc>
          <w:tcPr>
            <w:tcW w:w="994" w:type="dxa"/>
          </w:tcPr>
          <w:p w14:paraId="7481C9B5" w14:textId="77777777" w:rsidR="00787284" w:rsidRPr="00D6290E" w:rsidRDefault="00787284" w:rsidP="007C0805">
            <w:pPr>
              <w:pStyle w:val="TableText"/>
              <w:spacing w:line="240" w:lineRule="auto"/>
              <w:rPr>
                <w:noProof w:val="0"/>
              </w:rPr>
            </w:pPr>
            <w:r w:rsidRPr="00D6290E">
              <w:rPr>
                <w:noProof w:val="0"/>
              </w:rPr>
              <w:t>5.1.2</w:t>
            </w:r>
          </w:p>
        </w:tc>
        <w:tc>
          <w:tcPr>
            <w:tcW w:w="3604" w:type="dxa"/>
          </w:tcPr>
          <w:p w14:paraId="32241B71" w14:textId="77777777" w:rsidR="00787284" w:rsidRPr="00D6290E" w:rsidRDefault="00787284" w:rsidP="007C0805">
            <w:pPr>
              <w:spacing w:before="120" w:after="40"/>
              <w:rPr>
                <w:rFonts w:cs="Arial"/>
                <w:sz w:val="20"/>
                <w:szCs w:val="20"/>
              </w:rPr>
            </w:pPr>
            <w:r w:rsidRPr="00D6290E">
              <w:rPr>
                <w:rFonts w:cs="Arial"/>
                <w:sz w:val="20"/>
                <w:szCs w:val="20"/>
              </w:rPr>
              <w:t xml:space="preserve">This patient </w:t>
            </w:r>
            <w:r w:rsidRPr="007C0805">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w:t>
            </w:r>
            <w:r w:rsidRPr="00D6290E">
              <w:rPr>
                <w:rFonts w:cs="Arial"/>
              </w:rPr>
              <w:t xml:space="preserve"> </w:t>
            </w:r>
            <w:proofErr w:type="spellStart"/>
            <w:r w:rsidRPr="007C0805">
              <w:rPr>
                <w:rStyle w:val="XMLnameBold"/>
                <w:rFonts w:cs="Courier New"/>
              </w:rPr>
              <w:t>birthTime</w:t>
            </w:r>
            <w:bookmarkStart w:id="1939" w:name="C_1098-5298"/>
            <w:bookmarkEnd w:id="1939"/>
            <w:proofErr w:type="spellEnd"/>
            <w:r w:rsidRPr="00D6290E">
              <w:rPr>
                <w:rFonts w:cs="Arial"/>
                <w:b/>
              </w:rPr>
              <w:t xml:space="preserve"> </w:t>
            </w:r>
            <w:r w:rsidRPr="00D6290E">
              <w:rPr>
                <w:rFonts w:cs="Arial"/>
                <w:sz w:val="20"/>
                <w:szCs w:val="20"/>
              </w:rPr>
              <w:t>(CONF:1140-27571).</w:t>
            </w:r>
          </w:p>
          <w:p w14:paraId="40067233" w14:textId="406897E8" w:rsidR="00787284" w:rsidRDefault="00787284" w:rsidP="007C0805">
            <w:pPr>
              <w:spacing w:before="120" w:after="40"/>
              <w:ind w:left="144"/>
              <w:rPr>
                <w:ins w:id="1940" w:author="Yan Heras" w:date="2018-02-12T09:04:00Z"/>
                <w:rFonts w:cs="Arial"/>
                <w:sz w:val="20"/>
                <w:szCs w:val="20"/>
              </w:rPr>
            </w:pPr>
            <w:r w:rsidRPr="007C0805">
              <w:rPr>
                <w:rFonts w:cs="Arial"/>
                <w:b/>
                <w:bCs/>
                <w:sz w:val="20"/>
                <w:szCs w:val="20"/>
              </w:rPr>
              <w:t>SHOULD</w:t>
            </w:r>
            <w:r w:rsidRPr="00D6290E">
              <w:rPr>
                <w:rFonts w:cs="Arial"/>
                <w:sz w:val="20"/>
                <w:szCs w:val="20"/>
              </w:rPr>
              <w:t xml:space="preserve"> be precise to day (</w:t>
            </w:r>
            <w:r w:rsidR="00823A0E" w:rsidRPr="00823A0E">
              <w:rPr>
                <w:rFonts w:cs="Arial"/>
                <w:sz w:val="20"/>
                <w:szCs w:val="20"/>
              </w:rPr>
              <w:t>CONF</w:t>
            </w:r>
            <w:proofErr w:type="gramStart"/>
            <w:r w:rsidR="00823A0E" w:rsidRPr="00823A0E">
              <w:rPr>
                <w:rFonts w:cs="Arial"/>
                <w:sz w:val="20"/>
                <w:szCs w:val="20"/>
              </w:rPr>
              <w:t>:1198</w:t>
            </w:r>
            <w:proofErr w:type="gramEnd"/>
            <w:r w:rsidR="00823A0E" w:rsidRPr="00823A0E">
              <w:rPr>
                <w:rFonts w:cs="Arial"/>
                <w:sz w:val="20"/>
                <w:szCs w:val="20"/>
              </w:rPr>
              <w:t>-5300</w:t>
            </w:r>
            <w:r w:rsidRPr="00D6290E">
              <w:rPr>
                <w:rFonts w:cs="Arial"/>
                <w:sz w:val="20"/>
                <w:szCs w:val="20"/>
              </w:rPr>
              <w:t>).</w:t>
            </w:r>
          </w:p>
          <w:p w14:paraId="2F0A9F50" w14:textId="77777777" w:rsidR="00823A0E" w:rsidRPr="00823A0E" w:rsidRDefault="00823A0E" w:rsidP="00823A0E">
            <w:pPr>
              <w:pStyle w:val="BodyText0"/>
              <w:rPr>
                <w:ins w:id="1941" w:author="Yan Heras" w:date="2018-02-12T09:04:00Z"/>
                <w:sz w:val="20"/>
                <w:szCs w:val="20"/>
              </w:rPr>
            </w:pPr>
            <w:ins w:id="1942" w:author="Yan Heras" w:date="2018-02-12T09:04:00Z">
              <w:r w:rsidRPr="00823A0E">
                <w:rPr>
                  <w:sz w:val="20"/>
                  <w:szCs w:val="20"/>
                </w:rPr>
                <w:t>For cases where information about newborn's time of birth needs to be captured.</w:t>
              </w:r>
            </w:ins>
          </w:p>
          <w:p w14:paraId="2E3D8D1A" w14:textId="458E7DF4" w:rsidR="00823A0E" w:rsidRPr="00D6290E" w:rsidRDefault="00823A0E" w:rsidP="00823A0E">
            <w:pPr>
              <w:spacing w:before="120" w:after="40"/>
              <w:ind w:left="144"/>
              <w:rPr>
                <w:rFonts w:cs="Arial"/>
              </w:rPr>
            </w:pPr>
            <w:ins w:id="1943" w:author="Yan Heras" w:date="2018-02-12T09:04:00Z">
              <w:r w:rsidRPr="00823A0E">
                <w:rPr>
                  <w:sz w:val="20"/>
                  <w:szCs w:val="20"/>
                </w:rPr>
                <w:t>MAY be precise to the minute (CONF</w:t>
              </w:r>
              <w:proofErr w:type="gramStart"/>
              <w:r w:rsidRPr="00823A0E">
                <w:rPr>
                  <w:sz w:val="20"/>
                  <w:szCs w:val="20"/>
                </w:rPr>
                <w:t>:1198</w:t>
              </w:r>
              <w:proofErr w:type="gramEnd"/>
              <w:r w:rsidRPr="00823A0E">
                <w:rPr>
                  <w:sz w:val="20"/>
                  <w:szCs w:val="20"/>
                </w:rPr>
                <w:t>-32418).</w:t>
              </w:r>
            </w:ins>
          </w:p>
        </w:tc>
        <w:tc>
          <w:tcPr>
            <w:tcW w:w="3793" w:type="dxa"/>
          </w:tcPr>
          <w:p w14:paraId="0A5AEA20" w14:textId="77777777" w:rsidR="00787284" w:rsidRPr="00D6290E" w:rsidRDefault="00787284" w:rsidP="007C0805">
            <w:pPr>
              <w:spacing w:before="120" w:after="40"/>
              <w:rPr>
                <w:rFonts w:cs="Arial"/>
                <w:sz w:val="20"/>
                <w:szCs w:val="20"/>
              </w:rPr>
            </w:pPr>
            <w:r w:rsidRPr="00D6290E">
              <w:rPr>
                <w:rFonts w:cs="Arial"/>
                <w:sz w:val="20"/>
                <w:szCs w:val="20"/>
              </w:rPr>
              <w:t xml:space="preserve">This patient </w:t>
            </w:r>
            <w:r w:rsidRPr="007C0805">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w:t>
            </w:r>
            <w:r w:rsidRPr="00D6290E">
              <w:rPr>
                <w:rFonts w:cs="Arial"/>
              </w:rPr>
              <w:t xml:space="preserve"> </w:t>
            </w:r>
            <w:proofErr w:type="spellStart"/>
            <w:r w:rsidRPr="007C0805">
              <w:rPr>
                <w:rStyle w:val="XMLnameBold"/>
                <w:rFonts w:cs="Courier New"/>
              </w:rPr>
              <w:t>birthTime</w:t>
            </w:r>
            <w:proofErr w:type="spellEnd"/>
            <w:r w:rsidRPr="00D6290E">
              <w:rPr>
                <w:rFonts w:cs="Arial"/>
              </w:rPr>
              <w:t xml:space="preserve"> </w:t>
            </w:r>
            <w:r w:rsidRPr="00D6290E">
              <w:rPr>
                <w:rFonts w:cs="Arial"/>
                <w:sz w:val="20"/>
                <w:szCs w:val="20"/>
              </w:rPr>
              <w:t>(CONF:1140-27571).</w:t>
            </w:r>
          </w:p>
          <w:p w14:paraId="66F79BED" w14:textId="4F46CA09" w:rsidR="00787284" w:rsidRDefault="00787284" w:rsidP="007C0805">
            <w:pPr>
              <w:pStyle w:val="BodyText0"/>
              <w:tabs>
                <w:tab w:val="left" w:pos="1080"/>
                <w:tab w:val="left" w:pos="1440"/>
              </w:tabs>
              <w:ind w:left="144"/>
              <w:rPr>
                <w:ins w:id="1944" w:author="Yan Heras" w:date="2018-02-12T09:04:00Z"/>
                <w:sz w:val="20"/>
                <w:szCs w:val="20"/>
              </w:rPr>
            </w:pPr>
            <w:r w:rsidRPr="007C0805">
              <w:rPr>
                <w:b/>
                <w:bCs/>
                <w:sz w:val="20"/>
                <w:szCs w:val="20"/>
              </w:rPr>
              <w:t>SHALL</w:t>
            </w:r>
            <w:r w:rsidRPr="00D6290E">
              <w:rPr>
                <w:sz w:val="20"/>
                <w:szCs w:val="20"/>
              </w:rPr>
              <w:t xml:space="preserve"> be precise to day (</w:t>
            </w:r>
            <w:r w:rsidR="00823A0E" w:rsidRPr="00823A0E">
              <w:rPr>
                <w:sz w:val="20"/>
                <w:szCs w:val="20"/>
              </w:rPr>
              <w:t>CONF</w:t>
            </w:r>
            <w:proofErr w:type="gramStart"/>
            <w:r w:rsidR="00823A0E" w:rsidRPr="00823A0E">
              <w:rPr>
                <w:sz w:val="20"/>
                <w:szCs w:val="20"/>
              </w:rPr>
              <w:t>:1198</w:t>
            </w:r>
            <w:proofErr w:type="gramEnd"/>
            <w:r w:rsidR="00823A0E" w:rsidRPr="00823A0E">
              <w:rPr>
                <w:sz w:val="20"/>
                <w:szCs w:val="20"/>
              </w:rPr>
              <w:t>-5300_C01</w:t>
            </w:r>
            <w:r w:rsidRPr="00D6290E">
              <w:rPr>
                <w:sz w:val="20"/>
                <w:szCs w:val="20"/>
              </w:rPr>
              <w:t>).</w:t>
            </w:r>
          </w:p>
          <w:p w14:paraId="21FB0B3A" w14:textId="77777777" w:rsidR="00823A0E" w:rsidRPr="00823A0E" w:rsidRDefault="00823A0E" w:rsidP="00823A0E">
            <w:pPr>
              <w:pStyle w:val="BodyText0"/>
              <w:rPr>
                <w:ins w:id="1945" w:author="Yan Heras" w:date="2018-02-12T09:04:00Z"/>
                <w:sz w:val="20"/>
                <w:szCs w:val="20"/>
              </w:rPr>
            </w:pPr>
            <w:ins w:id="1946" w:author="Yan Heras" w:date="2018-02-12T09:04:00Z">
              <w:r w:rsidRPr="00823A0E">
                <w:rPr>
                  <w:sz w:val="20"/>
                  <w:szCs w:val="20"/>
                </w:rPr>
                <w:t>For cases where information about newborn's time of birth needs to be captured.</w:t>
              </w:r>
            </w:ins>
          </w:p>
          <w:p w14:paraId="5CD492A2" w14:textId="36EA766E" w:rsidR="00823A0E" w:rsidRPr="00B816D3" w:rsidRDefault="00823A0E" w:rsidP="00823A0E">
            <w:pPr>
              <w:pStyle w:val="BodyText0"/>
              <w:tabs>
                <w:tab w:val="left" w:pos="1080"/>
                <w:tab w:val="left" w:pos="1440"/>
              </w:tabs>
              <w:ind w:left="144"/>
              <w:rPr>
                <w:rStyle w:val="keyword"/>
                <w:b w:val="0"/>
              </w:rPr>
            </w:pPr>
            <w:ins w:id="1947" w:author="Yan Heras" w:date="2018-02-12T09:04:00Z">
              <w:r w:rsidRPr="00823A0E">
                <w:rPr>
                  <w:sz w:val="20"/>
                  <w:szCs w:val="20"/>
                </w:rPr>
                <w:t>MAY be precise to the minute (CONF</w:t>
              </w:r>
              <w:proofErr w:type="gramStart"/>
              <w:r w:rsidRPr="00823A0E">
                <w:rPr>
                  <w:sz w:val="20"/>
                  <w:szCs w:val="20"/>
                </w:rPr>
                <w:t>:1198</w:t>
              </w:r>
              <w:proofErr w:type="gramEnd"/>
              <w:r w:rsidRPr="00823A0E">
                <w:rPr>
                  <w:sz w:val="20"/>
                  <w:szCs w:val="20"/>
                </w:rPr>
                <w:t>-32418).</w:t>
              </w:r>
            </w:ins>
          </w:p>
        </w:tc>
      </w:tr>
      <w:tr w:rsidR="00787284" w:rsidRPr="00D6290E" w14:paraId="38B747F0" w14:textId="77777777" w:rsidTr="00787284">
        <w:trPr>
          <w:cantSplit/>
        </w:trPr>
        <w:tc>
          <w:tcPr>
            <w:tcW w:w="1283" w:type="dxa"/>
          </w:tcPr>
          <w:p w14:paraId="3CC0E6B4" w14:textId="77777777" w:rsidR="00787284" w:rsidRPr="00D6290E" w:rsidRDefault="00787284" w:rsidP="007C0805">
            <w:pPr>
              <w:pStyle w:val="TableText"/>
              <w:spacing w:line="240" w:lineRule="auto"/>
              <w:rPr>
                <w:noProof w:val="0"/>
              </w:rPr>
            </w:pPr>
            <w:r w:rsidRPr="00D6290E">
              <w:rPr>
                <w:noProof w:val="0"/>
              </w:rPr>
              <w:t>CMS_0013</w:t>
            </w:r>
          </w:p>
          <w:p w14:paraId="4F5F608E" w14:textId="77777777" w:rsidR="00787284" w:rsidRPr="00D6290E" w:rsidRDefault="00787284" w:rsidP="007C0805">
            <w:pPr>
              <w:pStyle w:val="TableText"/>
              <w:spacing w:line="240" w:lineRule="auto"/>
              <w:rPr>
                <w:noProof w:val="0"/>
              </w:rPr>
            </w:pPr>
            <w:r w:rsidRPr="00D6290E">
              <w:rPr>
                <w:noProof w:val="0"/>
              </w:rPr>
              <w:t>CMS_0030</w:t>
            </w:r>
          </w:p>
          <w:p w14:paraId="19080746" w14:textId="77777777" w:rsidR="00787284" w:rsidRPr="00D6290E" w:rsidRDefault="00787284" w:rsidP="007C0805">
            <w:pPr>
              <w:pStyle w:val="TableText"/>
              <w:spacing w:line="240" w:lineRule="auto"/>
              <w:rPr>
                <w:noProof w:val="0"/>
              </w:rPr>
            </w:pPr>
            <w:r w:rsidRPr="00D6290E">
              <w:rPr>
                <w:noProof w:val="0"/>
              </w:rPr>
              <w:t>CMS_0031</w:t>
            </w:r>
          </w:p>
        </w:tc>
        <w:tc>
          <w:tcPr>
            <w:tcW w:w="994" w:type="dxa"/>
          </w:tcPr>
          <w:p w14:paraId="640BBA2E" w14:textId="77777777" w:rsidR="00787284" w:rsidRPr="00D6290E" w:rsidRDefault="00787284" w:rsidP="007C0805">
            <w:pPr>
              <w:pStyle w:val="TableText"/>
              <w:spacing w:line="240" w:lineRule="auto"/>
              <w:rPr>
                <w:noProof w:val="0"/>
              </w:rPr>
            </w:pPr>
            <w:r w:rsidRPr="00D6290E">
              <w:rPr>
                <w:noProof w:val="0"/>
              </w:rPr>
              <w:t>5.1.2</w:t>
            </w:r>
          </w:p>
        </w:tc>
        <w:tc>
          <w:tcPr>
            <w:tcW w:w="3604" w:type="dxa"/>
          </w:tcPr>
          <w:p w14:paraId="30F267EE" w14:textId="77777777" w:rsidR="00787284" w:rsidRPr="00D6290E" w:rsidRDefault="00787284" w:rsidP="007C0805">
            <w:pPr>
              <w:spacing w:before="120"/>
              <w:rPr>
                <w:rFonts w:cs="Arial"/>
                <w:sz w:val="20"/>
                <w:szCs w:val="20"/>
              </w:rPr>
            </w:pPr>
            <w:r w:rsidRPr="00D6290E">
              <w:rPr>
                <w:rFonts w:cs="Arial"/>
                <w:sz w:val="20"/>
                <w:szCs w:val="20"/>
              </w:rPr>
              <w:t xml:space="preserve">This patient </w:t>
            </w:r>
            <w:r w:rsidRPr="007C0805">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proofErr w:type="spellStart"/>
            <w:r w:rsidRPr="007C0805">
              <w:rPr>
                <w:rStyle w:val="XMLnameBold"/>
                <w:rFonts w:cs="Courier New"/>
              </w:rPr>
              <w:t>raceCode</w:t>
            </w:r>
            <w:proofErr w:type="spellEnd"/>
            <w:r w:rsidRPr="00D6290E">
              <w:rPr>
                <w:rFonts w:cs="Arial"/>
                <w:sz w:val="20"/>
                <w:szCs w:val="20"/>
              </w:rPr>
              <w:t xml:space="preserve">, which </w:t>
            </w:r>
            <w:r w:rsidRPr="00966FB0">
              <w:rPr>
                <w:rStyle w:val="keyword"/>
              </w:rPr>
              <w:t>SHALL</w:t>
            </w:r>
            <w:r w:rsidRPr="00D6290E">
              <w:rPr>
                <w:rFonts w:cs="Arial"/>
                <w:sz w:val="20"/>
                <w:szCs w:val="20"/>
              </w:rPr>
              <w:t xml:space="preserve"> be selected from </w:t>
            </w:r>
            <w:proofErr w:type="spellStart"/>
            <w:r w:rsidRPr="00D6290E">
              <w:rPr>
                <w:rFonts w:cs="Arial"/>
                <w:sz w:val="20"/>
                <w:szCs w:val="20"/>
              </w:rPr>
              <w:t>ValueSet</w:t>
            </w:r>
            <w:proofErr w:type="spellEnd"/>
            <w:r w:rsidRPr="00D6290E">
              <w:rPr>
                <w:rFonts w:cs="Arial"/>
                <w:sz w:val="20"/>
                <w:szCs w:val="20"/>
              </w:rPr>
              <w:t xml:space="preserve"> </w:t>
            </w:r>
            <w:r w:rsidRPr="007C0805">
              <w:rPr>
                <w:rStyle w:val="XMLnameBold"/>
                <w:rFonts w:cs="Courier New"/>
                <w:b w:val="0"/>
              </w:rPr>
              <w:t>Race Category Excluding Nulls</w:t>
            </w:r>
            <w:r w:rsidRPr="007C0805">
              <w:rPr>
                <w:rStyle w:val="XMLname"/>
                <w:rFonts w:cs="Courier New"/>
                <w:sz w:val="20"/>
                <w:szCs w:val="20"/>
              </w:rPr>
              <w:t xml:space="preserve"> urn:oid:2.16.840.1.113883.3.2074.1.1.3</w:t>
            </w:r>
            <w:r w:rsidRPr="00B816D3">
              <w:rPr>
                <w:rStyle w:val="keyword"/>
              </w:rPr>
              <w:t xml:space="preserve"> </w:t>
            </w:r>
            <w:r w:rsidRPr="007C1604">
              <w:rPr>
                <w:rStyle w:val="keyword"/>
                <w:b w:val="0"/>
              </w:rPr>
              <w:t>DYNAMIC</w:t>
            </w:r>
            <w:bookmarkStart w:id="1948" w:name="C_1098-5322"/>
            <w:bookmarkEnd w:id="1948"/>
            <w:r w:rsidRPr="00D6290E">
              <w:rPr>
                <w:rFonts w:cs="Arial"/>
                <w:sz w:val="20"/>
                <w:szCs w:val="20"/>
              </w:rPr>
              <w:t xml:space="preserve"> (CONF:1198-5322).</w:t>
            </w:r>
          </w:p>
        </w:tc>
        <w:tc>
          <w:tcPr>
            <w:tcW w:w="3793" w:type="dxa"/>
          </w:tcPr>
          <w:p w14:paraId="5E89DA8B" w14:textId="77777777" w:rsidR="00787284" w:rsidRPr="00D6290E" w:rsidRDefault="00787284" w:rsidP="007C0805">
            <w:pPr>
              <w:spacing w:before="120" w:after="40"/>
              <w:rPr>
                <w:rFonts w:cs="Arial"/>
                <w:sz w:val="20"/>
                <w:szCs w:val="20"/>
              </w:rPr>
            </w:pPr>
            <w:r w:rsidRPr="00D6290E">
              <w:rPr>
                <w:rFonts w:cs="Arial"/>
                <w:sz w:val="20"/>
                <w:szCs w:val="20"/>
              </w:rPr>
              <w:t xml:space="preserve">This patient </w:t>
            </w:r>
            <w:r w:rsidRPr="00966FB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proofErr w:type="spellStart"/>
            <w:r w:rsidRPr="00966FB0">
              <w:rPr>
                <w:rStyle w:val="XMLnameBold"/>
                <w:rFonts w:cs="Courier New"/>
              </w:rPr>
              <w:t>raceCode</w:t>
            </w:r>
            <w:proofErr w:type="spellEnd"/>
            <w:r w:rsidRPr="00D6290E">
              <w:rPr>
                <w:rFonts w:cs="Arial"/>
                <w:sz w:val="20"/>
                <w:szCs w:val="20"/>
              </w:rPr>
              <w:t xml:space="preserve">, which </w:t>
            </w:r>
            <w:r w:rsidRPr="00966FB0">
              <w:rPr>
                <w:rStyle w:val="keyword"/>
              </w:rPr>
              <w:t>SHALL</w:t>
            </w:r>
            <w:r w:rsidRPr="00D6290E">
              <w:rPr>
                <w:rFonts w:cs="Arial"/>
                <w:sz w:val="20"/>
                <w:szCs w:val="20"/>
              </w:rPr>
              <w:t xml:space="preserve"> be selected from </w:t>
            </w:r>
            <w:proofErr w:type="spellStart"/>
            <w:r w:rsidRPr="00D6290E">
              <w:rPr>
                <w:rFonts w:cs="Arial"/>
                <w:sz w:val="20"/>
                <w:szCs w:val="20"/>
              </w:rPr>
              <w:t>ValueSet</w:t>
            </w:r>
            <w:proofErr w:type="spellEnd"/>
            <w:r w:rsidRPr="00D6290E">
              <w:rPr>
                <w:rFonts w:cs="Arial"/>
                <w:sz w:val="20"/>
                <w:szCs w:val="20"/>
              </w:rPr>
              <w:t xml:space="preserve"> </w:t>
            </w:r>
            <w:r w:rsidRPr="00966FB0">
              <w:rPr>
                <w:rStyle w:val="XMLnameBold"/>
                <w:rFonts w:cs="Courier New"/>
              </w:rPr>
              <w:t>Race</w:t>
            </w:r>
            <w:r w:rsidRPr="00966FB0">
              <w:rPr>
                <w:rStyle w:val="XMLname"/>
                <w:rFonts w:cs="Courier New"/>
                <w:sz w:val="20"/>
                <w:szCs w:val="20"/>
              </w:rPr>
              <w:t xml:space="preserve"> urn:oid:2.16.840.1.114222.4.11.836</w:t>
            </w:r>
            <w:r w:rsidRPr="00B816D3">
              <w:rPr>
                <w:rStyle w:val="keyword"/>
                <w:b w:val="0"/>
              </w:rPr>
              <w:t xml:space="preserve"> DYNAMIC</w:t>
            </w:r>
            <w:r w:rsidRPr="00D6290E">
              <w:rPr>
                <w:rFonts w:cs="Arial"/>
                <w:sz w:val="20"/>
                <w:szCs w:val="20"/>
              </w:rPr>
              <w:t xml:space="preserve"> (CONF:CMS_0013).</w:t>
            </w:r>
          </w:p>
          <w:p w14:paraId="6991F277" w14:textId="77777777" w:rsidR="00787284" w:rsidRPr="00D6290E" w:rsidRDefault="00787284" w:rsidP="007C0805">
            <w:pPr>
              <w:pStyle w:val="BodyText0"/>
              <w:tabs>
                <w:tab w:val="left" w:pos="1080"/>
                <w:tab w:val="left" w:pos="1440"/>
              </w:tabs>
              <w:ind w:left="144"/>
              <w:rPr>
                <w:sz w:val="20"/>
                <w:szCs w:val="20"/>
              </w:rPr>
            </w:pPr>
            <w:r w:rsidRPr="00D6290E">
              <w:rPr>
                <w:sz w:val="20"/>
                <w:szCs w:val="20"/>
              </w:rPr>
              <w:t xml:space="preserve">If the patient’s race is unknown, </w:t>
            </w:r>
            <w:proofErr w:type="spellStart"/>
            <w:r w:rsidRPr="00966FB0">
              <w:rPr>
                <w:rFonts w:ascii="Courier New" w:hAnsi="Courier New" w:cs="Courier New"/>
                <w:b/>
                <w:sz w:val="20"/>
                <w:szCs w:val="20"/>
              </w:rPr>
              <w:t>nullFlavor</w:t>
            </w:r>
            <w:proofErr w:type="spellEnd"/>
            <w:r w:rsidRPr="00D6290E">
              <w:rPr>
                <w:sz w:val="20"/>
                <w:szCs w:val="20"/>
              </w:rPr>
              <w:t>="UNK"</w:t>
            </w:r>
            <w:r w:rsidRPr="00B816D3">
              <w:rPr>
                <w:rStyle w:val="keyword"/>
                <w:b w:val="0"/>
              </w:rPr>
              <w:t xml:space="preserve"> </w:t>
            </w:r>
            <w:r w:rsidRPr="00966FB0">
              <w:rPr>
                <w:rStyle w:val="keyword"/>
              </w:rPr>
              <w:t>SHALL</w:t>
            </w:r>
            <w:r w:rsidRPr="00B816D3">
              <w:rPr>
                <w:rStyle w:val="keyword"/>
                <w:b w:val="0"/>
              </w:rPr>
              <w:t xml:space="preserve"> </w:t>
            </w:r>
            <w:r w:rsidRPr="00D6290E">
              <w:rPr>
                <w:sz w:val="20"/>
                <w:szCs w:val="20"/>
              </w:rPr>
              <w:t>be submitted (CONF</w:t>
            </w:r>
            <w:proofErr w:type="gramStart"/>
            <w:r w:rsidRPr="00D6290E">
              <w:rPr>
                <w:sz w:val="20"/>
                <w:szCs w:val="20"/>
              </w:rPr>
              <w:t>:CMS</w:t>
            </w:r>
            <w:proofErr w:type="gramEnd"/>
            <w:r w:rsidRPr="00D6290E">
              <w:rPr>
                <w:sz w:val="20"/>
                <w:szCs w:val="20"/>
              </w:rPr>
              <w:t>_0030).</w:t>
            </w:r>
          </w:p>
          <w:p w14:paraId="1F0FB59F" w14:textId="77777777" w:rsidR="00787284" w:rsidRPr="00D6290E" w:rsidRDefault="00787284" w:rsidP="007C0805">
            <w:pPr>
              <w:pStyle w:val="BodyText0"/>
              <w:tabs>
                <w:tab w:val="left" w:pos="1080"/>
                <w:tab w:val="left" w:pos="1440"/>
              </w:tabs>
              <w:ind w:left="144"/>
              <w:rPr>
                <w:sz w:val="20"/>
                <w:szCs w:val="20"/>
              </w:rPr>
            </w:pPr>
            <w:r w:rsidRPr="00D6290E">
              <w:rPr>
                <w:sz w:val="20"/>
                <w:szCs w:val="20"/>
              </w:rPr>
              <w:t xml:space="preserve">If the patient declined to specify his/her race, </w:t>
            </w:r>
            <w:proofErr w:type="spellStart"/>
            <w:r w:rsidRPr="00966FB0">
              <w:rPr>
                <w:rFonts w:ascii="Courier New" w:hAnsi="Courier New" w:cs="Courier New"/>
                <w:b/>
                <w:sz w:val="20"/>
                <w:szCs w:val="20"/>
              </w:rPr>
              <w:t>nullFlavor</w:t>
            </w:r>
            <w:proofErr w:type="spellEnd"/>
            <w:r w:rsidRPr="00D6290E">
              <w:rPr>
                <w:sz w:val="20"/>
                <w:szCs w:val="20"/>
              </w:rPr>
              <w:t>="ASKU"</w:t>
            </w:r>
            <w:r w:rsidRPr="00B816D3">
              <w:rPr>
                <w:rStyle w:val="keyword"/>
                <w:b w:val="0"/>
              </w:rPr>
              <w:t xml:space="preserve"> </w:t>
            </w:r>
            <w:r w:rsidRPr="00966FB0">
              <w:rPr>
                <w:rStyle w:val="keyword"/>
              </w:rPr>
              <w:t>SHALL</w:t>
            </w:r>
            <w:r w:rsidRPr="00B816D3">
              <w:rPr>
                <w:rStyle w:val="keyword"/>
                <w:b w:val="0"/>
              </w:rPr>
              <w:t xml:space="preserve"> </w:t>
            </w:r>
            <w:r w:rsidRPr="00D6290E">
              <w:rPr>
                <w:sz w:val="20"/>
                <w:szCs w:val="20"/>
              </w:rPr>
              <w:t>be submitted (CONF</w:t>
            </w:r>
            <w:proofErr w:type="gramStart"/>
            <w:r w:rsidRPr="00D6290E">
              <w:rPr>
                <w:sz w:val="20"/>
                <w:szCs w:val="20"/>
              </w:rPr>
              <w:t>:CMS</w:t>
            </w:r>
            <w:proofErr w:type="gramEnd"/>
            <w:r w:rsidRPr="00D6290E">
              <w:rPr>
                <w:sz w:val="20"/>
                <w:szCs w:val="20"/>
              </w:rPr>
              <w:t>_0031).</w:t>
            </w:r>
          </w:p>
        </w:tc>
      </w:tr>
      <w:tr w:rsidR="00787284" w:rsidRPr="00D6290E" w14:paraId="57CB8587" w14:textId="77777777" w:rsidTr="00787284">
        <w:trPr>
          <w:cantSplit/>
        </w:trPr>
        <w:tc>
          <w:tcPr>
            <w:tcW w:w="1283" w:type="dxa"/>
          </w:tcPr>
          <w:p w14:paraId="6A4F9E59" w14:textId="77777777" w:rsidR="00787284" w:rsidRPr="00D6290E" w:rsidRDefault="00787284" w:rsidP="00966FB0">
            <w:pPr>
              <w:pStyle w:val="TableText"/>
              <w:spacing w:line="240" w:lineRule="auto"/>
              <w:rPr>
                <w:noProof w:val="0"/>
              </w:rPr>
            </w:pPr>
            <w:r w:rsidRPr="00D6290E">
              <w:rPr>
                <w:noProof w:val="0"/>
              </w:rPr>
              <w:t>CMS_0014</w:t>
            </w:r>
          </w:p>
        </w:tc>
        <w:tc>
          <w:tcPr>
            <w:tcW w:w="994" w:type="dxa"/>
          </w:tcPr>
          <w:p w14:paraId="0B7AA636" w14:textId="77777777" w:rsidR="00787284" w:rsidRPr="00D6290E" w:rsidRDefault="00787284" w:rsidP="00966FB0">
            <w:pPr>
              <w:pStyle w:val="TableText"/>
              <w:spacing w:line="240" w:lineRule="auto"/>
              <w:rPr>
                <w:noProof w:val="0"/>
              </w:rPr>
            </w:pPr>
            <w:r w:rsidRPr="00D6290E">
              <w:rPr>
                <w:noProof w:val="0"/>
              </w:rPr>
              <w:t>5.1.2</w:t>
            </w:r>
          </w:p>
        </w:tc>
        <w:tc>
          <w:tcPr>
            <w:tcW w:w="3604" w:type="dxa"/>
          </w:tcPr>
          <w:p w14:paraId="7B470BFA" w14:textId="77777777" w:rsidR="00787284" w:rsidRPr="00D6290E" w:rsidRDefault="00787284" w:rsidP="00966FB0">
            <w:pPr>
              <w:spacing w:before="120" w:after="40"/>
              <w:rPr>
                <w:rFonts w:cs="Arial"/>
                <w:sz w:val="20"/>
                <w:szCs w:val="20"/>
              </w:rPr>
            </w:pPr>
            <w:r w:rsidRPr="00D6290E">
              <w:rPr>
                <w:rFonts w:cs="Arial"/>
                <w:sz w:val="20"/>
                <w:szCs w:val="20"/>
              </w:rPr>
              <w:t xml:space="preserve">This patient </w:t>
            </w:r>
            <w:r w:rsidRPr="00966FB0">
              <w:rPr>
                <w:rStyle w:val="keyword"/>
              </w:rPr>
              <w:t>MAY</w:t>
            </w:r>
            <w:r w:rsidRPr="00D6290E">
              <w:rPr>
                <w:rFonts w:cs="Arial"/>
                <w:sz w:val="20"/>
                <w:szCs w:val="20"/>
              </w:rPr>
              <w:t xml:space="preserve"> contain zero or more [0</w:t>
            </w:r>
            <w:proofErr w:type="gramStart"/>
            <w:r w:rsidRPr="00D6290E">
              <w:rPr>
                <w:rFonts w:cs="Arial"/>
                <w:sz w:val="20"/>
                <w:szCs w:val="20"/>
              </w:rPr>
              <w:t>..*</w:t>
            </w:r>
            <w:proofErr w:type="gramEnd"/>
            <w:r w:rsidRPr="00D6290E">
              <w:rPr>
                <w:rFonts w:cs="Arial"/>
                <w:sz w:val="20"/>
                <w:szCs w:val="20"/>
              </w:rPr>
              <w:t xml:space="preserve">] </w:t>
            </w:r>
            <w:proofErr w:type="spellStart"/>
            <w:r w:rsidRPr="00966FB0">
              <w:rPr>
                <w:rStyle w:val="XMLnameBold"/>
                <w:rFonts w:cs="Courier New"/>
              </w:rPr>
              <w:t>sdtc:raceCode</w:t>
            </w:r>
            <w:proofErr w:type="spellEnd"/>
            <w:r w:rsidRPr="00D6290E">
              <w:rPr>
                <w:rFonts w:cs="Arial"/>
                <w:sz w:val="20"/>
                <w:szCs w:val="20"/>
              </w:rPr>
              <w:t xml:space="preserve">, which </w:t>
            </w:r>
            <w:r w:rsidRPr="00966FB0">
              <w:rPr>
                <w:rStyle w:val="keyword"/>
              </w:rPr>
              <w:t>SHALL</w:t>
            </w:r>
            <w:r w:rsidRPr="00D6290E">
              <w:rPr>
                <w:rFonts w:cs="Arial"/>
                <w:sz w:val="20"/>
                <w:szCs w:val="20"/>
              </w:rPr>
              <w:t xml:space="preserve"> be selected from </w:t>
            </w:r>
            <w:proofErr w:type="spellStart"/>
            <w:r w:rsidRPr="00D6290E">
              <w:rPr>
                <w:rFonts w:cs="Arial"/>
                <w:sz w:val="20"/>
                <w:szCs w:val="20"/>
              </w:rPr>
              <w:t>ValueSet</w:t>
            </w:r>
            <w:proofErr w:type="spellEnd"/>
            <w:r w:rsidRPr="00D6290E">
              <w:rPr>
                <w:rFonts w:cs="Arial"/>
                <w:sz w:val="20"/>
                <w:szCs w:val="20"/>
              </w:rPr>
              <w:t xml:space="preserve"> </w:t>
            </w:r>
            <w:r w:rsidRPr="00966FB0">
              <w:rPr>
                <w:rStyle w:val="XMLnameBold"/>
                <w:rFonts w:cs="Courier New"/>
                <w:b w:val="0"/>
              </w:rPr>
              <w:t>Race</w:t>
            </w:r>
            <w:r w:rsidRPr="00966FB0">
              <w:rPr>
                <w:rStyle w:val="XMLname"/>
                <w:rFonts w:cs="Courier New"/>
                <w:sz w:val="20"/>
                <w:szCs w:val="20"/>
              </w:rPr>
              <w:t xml:space="preserve"> urn:oid:2.16.840.1.113883.1.11.14914</w:t>
            </w:r>
            <w:r w:rsidRPr="00B816D3">
              <w:rPr>
                <w:rStyle w:val="keyword"/>
              </w:rPr>
              <w:t xml:space="preserve"> </w:t>
            </w:r>
            <w:r w:rsidRPr="007C1604">
              <w:rPr>
                <w:rStyle w:val="keyword"/>
                <w:b w:val="0"/>
              </w:rPr>
              <w:t>DYNAMIC</w:t>
            </w:r>
            <w:bookmarkStart w:id="1949" w:name="C_1098-7263"/>
            <w:bookmarkEnd w:id="1949"/>
            <w:r w:rsidRPr="00D6290E">
              <w:rPr>
                <w:rFonts w:cs="Arial"/>
                <w:sz w:val="20"/>
                <w:szCs w:val="20"/>
              </w:rPr>
              <w:t xml:space="preserve"> (CONF:1198-7263).</w:t>
            </w:r>
          </w:p>
        </w:tc>
        <w:tc>
          <w:tcPr>
            <w:tcW w:w="3793" w:type="dxa"/>
          </w:tcPr>
          <w:p w14:paraId="6FA37605" w14:textId="77777777" w:rsidR="00787284" w:rsidRPr="00D6290E" w:rsidRDefault="00787284" w:rsidP="00966FB0">
            <w:pPr>
              <w:spacing w:before="120" w:after="40"/>
              <w:rPr>
                <w:rFonts w:cs="Arial"/>
                <w:sz w:val="20"/>
                <w:szCs w:val="20"/>
              </w:rPr>
            </w:pPr>
            <w:r w:rsidRPr="00D6290E">
              <w:rPr>
                <w:rFonts w:cs="Arial"/>
                <w:sz w:val="20"/>
                <w:szCs w:val="20"/>
              </w:rPr>
              <w:t xml:space="preserve">This patient </w:t>
            </w:r>
            <w:r w:rsidRPr="00966FB0">
              <w:rPr>
                <w:rStyle w:val="keyword"/>
              </w:rPr>
              <w:t>MAY</w:t>
            </w:r>
            <w:r w:rsidRPr="00D6290E">
              <w:rPr>
                <w:rFonts w:cs="Arial"/>
                <w:sz w:val="20"/>
                <w:szCs w:val="20"/>
              </w:rPr>
              <w:t xml:space="preserve"> contain zero or more [0</w:t>
            </w:r>
            <w:proofErr w:type="gramStart"/>
            <w:r w:rsidRPr="00D6290E">
              <w:rPr>
                <w:rFonts w:cs="Arial"/>
                <w:sz w:val="20"/>
                <w:szCs w:val="20"/>
              </w:rPr>
              <w:t>..*</w:t>
            </w:r>
            <w:proofErr w:type="gramEnd"/>
            <w:r w:rsidRPr="00D6290E">
              <w:rPr>
                <w:rFonts w:cs="Arial"/>
                <w:sz w:val="20"/>
                <w:szCs w:val="20"/>
              </w:rPr>
              <w:t xml:space="preserve">] </w:t>
            </w:r>
            <w:proofErr w:type="spellStart"/>
            <w:r w:rsidRPr="00966FB0">
              <w:rPr>
                <w:rStyle w:val="XMLnameBold"/>
                <w:rFonts w:cs="Courier New"/>
              </w:rPr>
              <w:t>sdtc:raceCode</w:t>
            </w:r>
            <w:proofErr w:type="spellEnd"/>
            <w:r w:rsidRPr="00D6290E">
              <w:rPr>
                <w:rFonts w:cs="Arial"/>
                <w:sz w:val="20"/>
                <w:szCs w:val="20"/>
              </w:rPr>
              <w:t xml:space="preserve">, which </w:t>
            </w:r>
            <w:r w:rsidRPr="00966FB0">
              <w:rPr>
                <w:rStyle w:val="keyword"/>
              </w:rPr>
              <w:t>SHALL</w:t>
            </w:r>
            <w:r w:rsidRPr="00D6290E">
              <w:rPr>
                <w:rFonts w:cs="Arial"/>
                <w:sz w:val="20"/>
                <w:szCs w:val="20"/>
              </w:rPr>
              <w:t xml:space="preserve"> be selected from </w:t>
            </w:r>
            <w:proofErr w:type="spellStart"/>
            <w:r w:rsidRPr="00D6290E">
              <w:rPr>
                <w:rFonts w:cs="Arial"/>
                <w:sz w:val="20"/>
                <w:szCs w:val="20"/>
              </w:rPr>
              <w:t>ValueSet</w:t>
            </w:r>
            <w:proofErr w:type="spellEnd"/>
            <w:r w:rsidRPr="00D6290E">
              <w:rPr>
                <w:rFonts w:cs="Arial"/>
                <w:sz w:val="20"/>
                <w:szCs w:val="20"/>
              </w:rPr>
              <w:t xml:space="preserve"> </w:t>
            </w:r>
            <w:r w:rsidRPr="00966FB0">
              <w:rPr>
                <w:rStyle w:val="XMLnameBold"/>
                <w:rFonts w:cs="Courier New"/>
                <w:b w:val="0"/>
              </w:rPr>
              <w:t>Race</w:t>
            </w:r>
            <w:r w:rsidRPr="00966FB0">
              <w:rPr>
                <w:rStyle w:val="XMLname"/>
                <w:rFonts w:cs="Courier New"/>
                <w:sz w:val="20"/>
                <w:szCs w:val="20"/>
              </w:rPr>
              <w:t xml:space="preserve"> urn:oid:2.16.840.1.114222.4.11.836</w:t>
            </w:r>
            <w:r w:rsidRPr="00B816D3">
              <w:rPr>
                <w:rStyle w:val="keyword"/>
                <w:b w:val="0"/>
              </w:rPr>
              <w:t xml:space="preserve"> DYNAMIC</w:t>
            </w:r>
            <w:r w:rsidRPr="00D6290E">
              <w:rPr>
                <w:rFonts w:cs="Arial"/>
                <w:sz w:val="20"/>
                <w:szCs w:val="20"/>
              </w:rPr>
              <w:t xml:space="preserve"> (CONF:CMS_0014).</w:t>
            </w:r>
          </w:p>
          <w:p w14:paraId="6CF395ED" w14:textId="77777777" w:rsidR="00787284" w:rsidRPr="00D6290E" w:rsidRDefault="00787284" w:rsidP="00966FB0">
            <w:pPr>
              <w:spacing w:before="120" w:after="40"/>
              <w:rPr>
                <w:rFonts w:cs="Arial"/>
                <w:sz w:val="20"/>
                <w:szCs w:val="20"/>
              </w:rPr>
            </w:pPr>
            <w:r w:rsidRPr="00D6290E">
              <w:rPr>
                <w:rFonts w:cs="Arial"/>
                <w:sz w:val="20"/>
                <w:szCs w:val="20"/>
              </w:rPr>
              <w:t xml:space="preserve">Note: If a patient has more than one race category, one race is reported in </w:t>
            </w:r>
            <w:proofErr w:type="spellStart"/>
            <w:r w:rsidRPr="00D6290E">
              <w:rPr>
                <w:rFonts w:cs="Arial"/>
                <w:sz w:val="20"/>
                <w:szCs w:val="20"/>
              </w:rPr>
              <w:t>raceCode</w:t>
            </w:r>
            <w:proofErr w:type="spellEnd"/>
            <w:r w:rsidRPr="00D6290E">
              <w:rPr>
                <w:rFonts w:cs="Arial"/>
                <w:sz w:val="20"/>
                <w:szCs w:val="20"/>
              </w:rPr>
              <w:t xml:space="preserve">, and additional races are reported using </w:t>
            </w:r>
            <w:proofErr w:type="spellStart"/>
            <w:r w:rsidRPr="00D6290E">
              <w:rPr>
                <w:rFonts w:cs="Arial"/>
                <w:sz w:val="20"/>
                <w:szCs w:val="20"/>
              </w:rPr>
              <w:t>sdtc</w:t>
            </w:r>
            <w:proofErr w:type="gramStart"/>
            <w:r w:rsidRPr="00D6290E">
              <w:rPr>
                <w:rFonts w:cs="Arial"/>
                <w:sz w:val="20"/>
                <w:szCs w:val="20"/>
              </w:rPr>
              <w:t>:raceCode</w:t>
            </w:r>
            <w:proofErr w:type="spellEnd"/>
            <w:proofErr w:type="gramEnd"/>
            <w:r w:rsidRPr="00D6290E">
              <w:rPr>
                <w:rFonts w:cs="Arial"/>
                <w:sz w:val="20"/>
                <w:szCs w:val="20"/>
              </w:rPr>
              <w:t>.</w:t>
            </w:r>
          </w:p>
        </w:tc>
      </w:tr>
      <w:tr w:rsidR="00787284" w:rsidRPr="00D6290E" w14:paraId="6414FF7F" w14:textId="77777777" w:rsidTr="00787284">
        <w:trPr>
          <w:cantSplit/>
          <w:trHeight w:val="3477"/>
        </w:trPr>
        <w:tc>
          <w:tcPr>
            <w:tcW w:w="1283" w:type="dxa"/>
          </w:tcPr>
          <w:p w14:paraId="35CE838E" w14:textId="77777777" w:rsidR="00787284" w:rsidRPr="00D6290E" w:rsidRDefault="00787284" w:rsidP="00966FB0">
            <w:pPr>
              <w:pStyle w:val="TableText"/>
              <w:spacing w:line="240" w:lineRule="auto"/>
              <w:rPr>
                <w:noProof w:val="0"/>
              </w:rPr>
            </w:pPr>
            <w:r w:rsidRPr="00D6290E">
              <w:rPr>
                <w:noProof w:val="0"/>
              </w:rPr>
              <w:t>CMS_0032</w:t>
            </w:r>
          </w:p>
          <w:p w14:paraId="4E99AD8F" w14:textId="77777777" w:rsidR="00787284" w:rsidRPr="00D6290E" w:rsidRDefault="00787284" w:rsidP="00966FB0">
            <w:pPr>
              <w:pStyle w:val="TableText"/>
              <w:spacing w:line="240" w:lineRule="auto"/>
              <w:rPr>
                <w:noProof w:val="0"/>
              </w:rPr>
            </w:pPr>
            <w:r w:rsidRPr="00D6290E">
              <w:rPr>
                <w:noProof w:val="0"/>
              </w:rPr>
              <w:t>CMS_0033</w:t>
            </w:r>
          </w:p>
        </w:tc>
        <w:tc>
          <w:tcPr>
            <w:tcW w:w="994" w:type="dxa"/>
          </w:tcPr>
          <w:p w14:paraId="78A43205" w14:textId="77777777" w:rsidR="00787284" w:rsidRPr="00D6290E" w:rsidRDefault="00787284" w:rsidP="00966FB0">
            <w:pPr>
              <w:pStyle w:val="TableText"/>
              <w:spacing w:line="240" w:lineRule="auto"/>
              <w:rPr>
                <w:noProof w:val="0"/>
              </w:rPr>
            </w:pPr>
            <w:r w:rsidRPr="00D6290E">
              <w:rPr>
                <w:noProof w:val="0"/>
              </w:rPr>
              <w:t>5.1.2</w:t>
            </w:r>
          </w:p>
        </w:tc>
        <w:tc>
          <w:tcPr>
            <w:tcW w:w="3604" w:type="dxa"/>
          </w:tcPr>
          <w:p w14:paraId="4E1FD94F" w14:textId="77777777" w:rsidR="00787284" w:rsidRPr="00D6290E" w:rsidRDefault="00787284" w:rsidP="00966FB0">
            <w:pPr>
              <w:spacing w:before="120" w:after="40"/>
              <w:rPr>
                <w:rFonts w:cs="Arial"/>
                <w:sz w:val="20"/>
                <w:szCs w:val="20"/>
              </w:rPr>
            </w:pPr>
            <w:r w:rsidRPr="00D6290E">
              <w:rPr>
                <w:rFonts w:cs="Arial"/>
                <w:sz w:val="20"/>
                <w:szCs w:val="20"/>
              </w:rPr>
              <w:t xml:space="preserve">This patient </w:t>
            </w:r>
            <w:r w:rsidRPr="00966FB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proofErr w:type="spellStart"/>
            <w:r w:rsidRPr="00966FB0">
              <w:rPr>
                <w:rStyle w:val="XMLnameBold"/>
                <w:rFonts w:cs="Courier New"/>
              </w:rPr>
              <w:t>ethnicGroupCode</w:t>
            </w:r>
            <w:proofErr w:type="spellEnd"/>
            <w:r w:rsidRPr="00D6290E">
              <w:rPr>
                <w:rFonts w:cs="Arial"/>
                <w:sz w:val="20"/>
                <w:szCs w:val="20"/>
              </w:rPr>
              <w:t xml:space="preserve">, which </w:t>
            </w:r>
            <w:r w:rsidRPr="00966FB0">
              <w:rPr>
                <w:rStyle w:val="keyword"/>
              </w:rPr>
              <w:t>SHALL</w:t>
            </w:r>
            <w:r w:rsidRPr="00D6290E">
              <w:rPr>
                <w:rFonts w:cs="Arial"/>
                <w:sz w:val="20"/>
                <w:szCs w:val="20"/>
              </w:rPr>
              <w:t xml:space="preserve"> be selected from </w:t>
            </w:r>
            <w:proofErr w:type="spellStart"/>
            <w:r w:rsidRPr="00D6290E">
              <w:rPr>
                <w:rFonts w:cs="Arial"/>
                <w:sz w:val="20"/>
                <w:szCs w:val="20"/>
              </w:rPr>
              <w:t>ValueSet</w:t>
            </w:r>
            <w:proofErr w:type="spellEnd"/>
            <w:r w:rsidRPr="00D6290E">
              <w:rPr>
                <w:rFonts w:cs="Arial"/>
                <w:sz w:val="20"/>
                <w:szCs w:val="20"/>
              </w:rPr>
              <w:t xml:space="preserve"> </w:t>
            </w:r>
            <w:r w:rsidRPr="00966FB0">
              <w:rPr>
                <w:rStyle w:val="XMLnameBold"/>
                <w:rFonts w:cs="Courier New"/>
                <w:b w:val="0"/>
              </w:rPr>
              <w:t>Ethnicity</w:t>
            </w:r>
            <w:r w:rsidRPr="00966FB0">
              <w:rPr>
                <w:rStyle w:val="XMLname"/>
                <w:rFonts w:cs="Courier New"/>
                <w:b/>
                <w:sz w:val="20"/>
                <w:szCs w:val="20"/>
              </w:rPr>
              <w:t xml:space="preserve"> </w:t>
            </w:r>
            <w:r w:rsidRPr="00966FB0">
              <w:rPr>
                <w:rStyle w:val="XMLname"/>
                <w:rFonts w:cs="Courier New"/>
                <w:sz w:val="20"/>
                <w:szCs w:val="20"/>
              </w:rPr>
              <w:t>urn:oid:2.16.840.1.114222.4.11.837</w:t>
            </w:r>
            <w:r w:rsidRPr="00B816D3">
              <w:rPr>
                <w:rStyle w:val="keyword"/>
              </w:rPr>
              <w:t xml:space="preserve"> </w:t>
            </w:r>
            <w:r w:rsidRPr="007C1604">
              <w:rPr>
                <w:rStyle w:val="keyword"/>
                <w:b w:val="0"/>
              </w:rPr>
              <w:t>DYNAMIC</w:t>
            </w:r>
            <w:r w:rsidRPr="00D6290E">
              <w:rPr>
                <w:rFonts w:cs="Arial"/>
                <w:sz w:val="20"/>
                <w:szCs w:val="20"/>
              </w:rPr>
              <w:t xml:space="preserve"> (CONF:1198-5323).</w:t>
            </w:r>
          </w:p>
          <w:p w14:paraId="36E09054" w14:textId="77777777" w:rsidR="00787284" w:rsidRPr="00D6290E" w:rsidRDefault="00787284" w:rsidP="00966FB0">
            <w:pPr>
              <w:spacing w:before="120" w:after="40"/>
              <w:rPr>
                <w:rFonts w:cs="Arial"/>
                <w:sz w:val="20"/>
                <w:szCs w:val="20"/>
              </w:rPr>
            </w:pPr>
          </w:p>
        </w:tc>
        <w:tc>
          <w:tcPr>
            <w:tcW w:w="3793" w:type="dxa"/>
          </w:tcPr>
          <w:p w14:paraId="600DBE2E" w14:textId="77777777" w:rsidR="00787284" w:rsidRPr="00D6290E" w:rsidRDefault="00787284" w:rsidP="00966FB0">
            <w:pPr>
              <w:spacing w:before="120" w:after="40"/>
              <w:rPr>
                <w:rFonts w:cs="Arial"/>
                <w:sz w:val="20"/>
                <w:szCs w:val="20"/>
              </w:rPr>
            </w:pPr>
            <w:r w:rsidRPr="00D6290E">
              <w:rPr>
                <w:rFonts w:cs="Arial"/>
                <w:sz w:val="20"/>
                <w:szCs w:val="20"/>
              </w:rPr>
              <w:t xml:space="preserve">This patient </w:t>
            </w:r>
            <w:r w:rsidRPr="00966FB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proofErr w:type="spellStart"/>
            <w:r w:rsidRPr="00966FB0">
              <w:rPr>
                <w:rStyle w:val="XMLnameBold"/>
                <w:rFonts w:cs="Courier New"/>
              </w:rPr>
              <w:t>ethnicGroupCode</w:t>
            </w:r>
            <w:proofErr w:type="spellEnd"/>
            <w:r w:rsidRPr="00D6290E">
              <w:rPr>
                <w:rFonts w:cs="Arial"/>
                <w:sz w:val="20"/>
                <w:szCs w:val="20"/>
              </w:rPr>
              <w:t xml:space="preserve">, which </w:t>
            </w:r>
            <w:r w:rsidRPr="00B816D3">
              <w:rPr>
                <w:rStyle w:val="keyword"/>
                <w:b w:val="0"/>
              </w:rPr>
              <w:t>SHALL</w:t>
            </w:r>
            <w:r w:rsidRPr="00D6290E">
              <w:rPr>
                <w:rFonts w:cs="Arial"/>
                <w:sz w:val="20"/>
                <w:szCs w:val="20"/>
              </w:rPr>
              <w:t xml:space="preserve"> be selected from </w:t>
            </w:r>
            <w:proofErr w:type="spellStart"/>
            <w:r w:rsidRPr="00D6290E">
              <w:rPr>
                <w:rFonts w:cs="Arial"/>
                <w:sz w:val="20"/>
                <w:szCs w:val="20"/>
              </w:rPr>
              <w:t>ValueSet</w:t>
            </w:r>
            <w:proofErr w:type="spellEnd"/>
            <w:r w:rsidRPr="00D6290E">
              <w:rPr>
                <w:rFonts w:cs="Arial"/>
                <w:sz w:val="20"/>
                <w:szCs w:val="20"/>
              </w:rPr>
              <w:t xml:space="preserve"> </w:t>
            </w:r>
            <w:r w:rsidRPr="00966FB0">
              <w:rPr>
                <w:rStyle w:val="XMLnameBold"/>
                <w:rFonts w:cs="Courier New"/>
                <w:b w:val="0"/>
              </w:rPr>
              <w:t>Ethnicity</w:t>
            </w:r>
            <w:r w:rsidRPr="00966FB0">
              <w:rPr>
                <w:rStyle w:val="XMLname"/>
                <w:rFonts w:cs="Courier New"/>
                <w:sz w:val="20"/>
                <w:szCs w:val="20"/>
              </w:rPr>
              <w:t xml:space="preserve"> urn:oid:2.16.840.1.114222.4.11.837</w:t>
            </w:r>
            <w:r w:rsidRPr="00966FB0">
              <w:rPr>
                <w:rStyle w:val="keyword"/>
                <w:rFonts w:ascii="Courier New" w:hAnsi="Courier New" w:cs="Courier New"/>
                <w:b w:val="0"/>
              </w:rPr>
              <w:t xml:space="preserve"> </w:t>
            </w:r>
            <w:r w:rsidRPr="00B816D3">
              <w:rPr>
                <w:rStyle w:val="keyword"/>
                <w:b w:val="0"/>
              </w:rPr>
              <w:t>DYNAMIC</w:t>
            </w:r>
            <w:r w:rsidRPr="00D6290E">
              <w:rPr>
                <w:rFonts w:cs="Arial"/>
                <w:sz w:val="20"/>
                <w:szCs w:val="20"/>
              </w:rPr>
              <w:t xml:space="preserve"> (CONF:1198-5323).</w:t>
            </w:r>
          </w:p>
          <w:p w14:paraId="0A45D87C" w14:textId="77777777" w:rsidR="00787284" w:rsidRPr="00D6290E" w:rsidRDefault="00787284" w:rsidP="00966FB0">
            <w:pPr>
              <w:pStyle w:val="BodyText0"/>
              <w:tabs>
                <w:tab w:val="left" w:pos="1080"/>
                <w:tab w:val="left" w:pos="1440"/>
              </w:tabs>
              <w:ind w:left="144"/>
              <w:rPr>
                <w:sz w:val="20"/>
                <w:szCs w:val="20"/>
              </w:rPr>
            </w:pPr>
            <w:r w:rsidRPr="00D6290E">
              <w:rPr>
                <w:sz w:val="20"/>
                <w:szCs w:val="20"/>
              </w:rPr>
              <w:t xml:space="preserve">If the patient’s ethnicity is unknown, </w:t>
            </w:r>
            <w:proofErr w:type="spellStart"/>
            <w:r w:rsidRPr="00966FB0">
              <w:rPr>
                <w:rFonts w:ascii="Courier New" w:hAnsi="Courier New" w:cs="Courier New"/>
                <w:b/>
                <w:sz w:val="20"/>
                <w:szCs w:val="20"/>
              </w:rPr>
              <w:t>nullFlavor</w:t>
            </w:r>
            <w:proofErr w:type="spellEnd"/>
            <w:r w:rsidRPr="00D6290E">
              <w:rPr>
                <w:sz w:val="20"/>
                <w:szCs w:val="20"/>
              </w:rPr>
              <w:t>=”UNK”</w:t>
            </w:r>
            <w:r w:rsidRPr="00B816D3">
              <w:rPr>
                <w:rStyle w:val="keyword"/>
                <w:b w:val="0"/>
              </w:rPr>
              <w:t xml:space="preserve"> </w:t>
            </w:r>
            <w:r w:rsidRPr="00966FB0">
              <w:rPr>
                <w:rStyle w:val="keyword"/>
              </w:rPr>
              <w:t>SHALL</w:t>
            </w:r>
            <w:r w:rsidRPr="00B816D3">
              <w:rPr>
                <w:rStyle w:val="keyword"/>
                <w:b w:val="0"/>
              </w:rPr>
              <w:t xml:space="preserve"> </w:t>
            </w:r>
            <w:r w:rsidRPr="00D6290E">
              <w:rPr>
                <w:sz w:val="20"/>
                <w:szCs w:val="20"/>
              </w:rPr>
              <w:t>be submitted (CONF</w:t>
            </w:r>
            <w:proofErr w:type="gramStart"/>
            <w:r w:rsidRPr="00D6290E">
              <w:rPr>
                <w:sz w:val="20"/>
                <w:szCs w:val="20"/>
              </w:rPr>
              <w:t>:CMS</w:t>
            </w:r>
            <w:proofErr w:type="gramEnd"/>
            <w:r w:rsidRPr="00D6290E">
              <w:rPr>
                <w:sz w:val="20"/>
                <w:szCs w:val="20"/>
              </w:rPr>
              <w:t>_0032).</w:t>
            </w:r>
          </w:p>
          <w:p w14:paraId="348EC47F" w14:textId="77777777" w:rsidR="00787284" w:rsidRPr="00D6290E" w:rsidRDefault="00787284" w:rsidP="00966FB0">
            <w:pPr>
              <w:pStyle w:val="BodyText0"/>
              <w:tabs>
                <w:tab w:val="left" w:pos="1080"/>
                <w:tab w:val="left" w:pos="1440"/>
              </w:tabs>
              <w:ind w:left="144"/>
              <w:rPr>
                <w:sz w:val="20"/>
                <w:szCs w:val="20"/>
              </w:rPr>
            </w:pPr>
            <w:r w:rsidRPr="00D6290E">
              <w:rPr>
                <w:sz w:val="20"/>
                <w:szCs w:val="20"/>
              </w:rPr>
              <w:t xml:space="preserve">If the patient declined to specify his/her ethnicity, </w:t>
            </w:r>
            <w:proofErr w:type="spellStart"/>
            <w:r w:rsidRPr="00966FB0">
              <w:rPr>
                <w:rFonts w:ascii="Courier New" w:hAnsi="Courier New" w:cs="Courier New"/>
                <w:b/>
                <w:sz w:val="20"/>
                <w:szCs w:val="20"/>
              </w:rPr>
              <w:t>nullFlavor</w:t>
            </w:r>
            <w:proofErr w:type="spellEnd"/>
            <w:r w:rsidRPr="00D6290E">
              <w:rPr>
                <w:sz w:val="20"/>
                <w:szCs w:val="20"/>
              </w:rPr>
              <w:t>="ASKU"</w:t>
            </w:r>
            <w:r w:rsidRPr="00B816D3">
              <w:rPr>
                <w:rStyle w:val="keyword"/>
                <w:b w:val="0"/>
              </w:rPr>
              <w:t xml:space="preserve"> </w:t>
            </w:r>
            <w:r w:rsidRPr="00966FB0">
              <w:rPr>
                <w:rStyle w:val="keyword"/>
              </w:rPr>
              <w:t>SHALL</w:t>
            </w:r>
            <w:r w:rsidRPr="00B816D3">
              <w:rPr>
                <w:rStyle w:val="keyword"/>
                <w:b w:val="0"/>
              </w:rPr>
              <w:t xml:space="preserve"> </w:t>
            </w:r>
            <w:r w:rsidRPr="00D6290E">
              <w:rPr>
                <w:sz w:val="20"/>
                <w:szCs w:val="20"/>
              </w:rPr>
              <w:t>be submitted (CONF</w:t>
            </w:r>
            <w:proofErr w:type="gramStart"/>
            <w:r w:rsidRPr="00D6290E">
              <w:rPr>
                <w:sz w:val="20"/>
                <w:szCs w:val="20"/>
              </w:rPr>
              <w:t>:CMS</w:t>
            </w:r>
            <w:proofErr w:type="gramEnd"/>
            <w:r w:rsidRPr="00D6290E">
              <w:rPr>
                <w:sz w:val="20"/>
                <w:szCs w:val="20"/>
              </w:rPr>
              <w:t>_0033).</w:t>
            </w:r>
          </w:p>
        </w:tc>
      </w:tr>
      <w:tr w:rsidR="00787284" w:rsidRPr="00D6290E" w14:paraId="131A7D85" w14:textId="77777777" w:rsidTr="00787284">
        <w:trPr>
          <w:cantSplit/>
        </w:trPr>
        <w:tc>
          <w:tcPr>
            <w:tcW w:w="1283" w:type="dxa"/>
          </w:tcPr>
          <w:p w14:paraId="149A904B" w14:textId="2C730683" w:rsidR="00787284" w:rsidRPr="00D6290E" w:rsidRDefault="00787284" w:rsidP="00966FB0">
            <w:pPr>
              <w:pStyle w:val="TableText"/>
              <w:spacing w:line="240" w:lineRule="auto"/>
              <w:rPr>
                <w:noProof w:val="0"/>
              </w:rPr>
            </w:pPr>
            <w:r>
              <w:rPr>
                <w:rFonts w:eastAsia="DengXian" w:hint="eastAsia"/>
                <w:noProof w:val="0"/>
                <w:lang w:eastAsia="zh-CN"/>
              </w:rPr>
              <w:lastRenderedPageBreak/>
              <w:t>3265</w:t>
            </w:r>
            <w:r w:rsidRPr="00D6290E">
              <w:rPr>
                <w:noProof w:val="0"/>
              </w:rPr>
              <w:t>-28241_C01</w:t>
            </w:r>
          </w:p>
        </w:tc>
        <w:tc>
          <w:tcPr>
            <w:tcW w:w="994" w:type="dxa"/>
          </w:tcPr>
          <w:p w14:paraId="089E48F8" w14:textId="77777777" w:rsidR="00787284" w:rsidRPr="00D6290E" w:rsidRDefault="00787284" w:rsidP="00966FB0">
            <w:pPr>
              <w:pStyle w:val="TableText"/>
              <w:spacing w:line="240" w:lineRule="auto"/>
              <w:rPr>
                <w:noProof w:val="0"/>
              </w:rPr>
            </w:pPr>
            <w:r w:rsidRPr="00D6290E">
              <w:rPr>
                <w:noProof w:val="0"/>
              </w:rPr>
              <w:t>5.1.3</w:t>
            </w:r>
          </w:p>
        </w:tc>
        <w:tc>
          <w:tcPr>
            <w:tcW w:w="3604" w:type="dxa"/>
          </w:tcPr>
          <w:p w14:paraId="2429456B" w14:textId="77777777" w:rsidR="00787284" w:rsidRDefault="00787284" w:rsidP="00966FB0">
            <w:pPr>
              <w:autoSpaceDE w:val="0"/>
              <w:autoSpaceDN w:val="0"/>
              <w:adjustRightInd w:val="0"/>
              <w:spacing w:before="120"/>
              <w:rPr>
                <w:ins w:id="1950" w:author="Yan Heras" w:date="2018-02-12T09:28:00Z"/>
                <w:rFonts w:cs="Arial"/>
                <w:color w:val="000000"/>
                <w:sz w:val="20"/>
                <w:szCs w:val="20"/>
              </w:rPr>
            </w:pPr>
            <w:r w:rsidRPr="00D6290E">
              <w:rPr>
                <w:rFonts w:cs="Arial"/>
                <w:color w:val="000000"/>
                <w:sz w:val="20"/>
                <w:szCs w:val="20"/>
              </w:rPr>
              <w:t xml:space="preserve">This </w:t>
            </w:r>
            <w:proofErr w:type="spellStart"/>
            <w:r w:rsidRPr="00D6290E">
              <w:rPr>
                <w:rFonts w:cs="Arial"/>
                <w:color w:val="000000"/>
                <w:sz w:val="20"/>
                <w:szCs w:val="20"/>
              </w:rPr>
              <w:t>representedCustodianOrganization</w:t>
            </w:r>
            <w:proofErr w:type="spellEnd"/>
            <w:r w:rsidRPr="00D6290E">
              <w:rPr>
                <w:rFonts w:cs="Arial"/>
                <w:color w:val="000000"/>
                <w:sz w:val="20"/>
                <w:szCs w:val="20"/>
              </w:rPr>
              <w:t xml:space="preserve"> </w:t>
            </w:r>
            <w:r w:rsidRPr="00966FB0">
              <w:rPr>
                <w:rFonts w:cs="Arial"/>
                <w:b/>
                <w:bCs/>
                <w:color w:val="000000"/>
                <w:sz w:val="20"/>
                <w:szCs w:val="20"/>
              </w:rPr>
              <w:t>SHOULD</w:t>
            </w:r>
            <w:r w:rsidRPr="00D6290E">
              <w:rPr>
                <w:rFonts w:cs="Arial"/>
                <w:b/>
                <w:bCs/>
                <w:color w:val="000000"/>
                <w:sz w:val="20"/>
                <w:szCs w:val="20"/>
              </w:rPr>
              <w:t xml:space="preserve"> </w:t>
            </w:r>
            <w:r w:rsidRPr="00D6290E">
              <w:rPr>
                <w:rFonts w:cs="Arial"/>
                <w:color w:val="000000"/>
                <w:sz w:val="20"/>
                <w:szCs w:val="20"/>
              </w:rPr>
              <w:t xml:space="preserve">contain zero or one [0..1] </w:t>
            </w:r>
            <w:r w:rsidRPr="00966FB0">
              <w:rPr>
                <w:rFonts w:ascii="Courier New" w:hAnsi="Courier New" w:cs="Courier New"/>
                <w:b/>
                <w:bCs/>
                <w:color w:val="000000"/>
                <w:sz w:val="20"/>
                <w:szCs w:val="20"/>
              </w:rPr>
              <w:t>id</w:t>
            </w:r>
            <w:r w:rsidRPr="00D6290E">
              <w:rPr>
                <w:rFonts w:cs="Arial"/>
                <w:b/>
                <w:bCs/>
                <w:color w:val="000000"/>
                <w:sz w:val="20"/>
                <w:szCs w:val="20"/>
              </w:rPr>
              <w:t xml:space="preserve"> </w:t>
            </w:r>
            <w:r w:rsidRPr="00D6290E">
              <w:rPr>
                <w:rFonts w:cs="Arial"/>
                <w:color w:val="000000"/>
                <w:sz w:val="20"/>
                <w:szCs w:val="20"/>
              </w:rPr>
              <w:t>(CONF:</w:t>
            </w:r>
            <w:ins w:id="1951" w:author="Yan Heras" w:date="2018-02-12T09:07:00Z">
              <w:r w:rsidR="00823A0E">
                <w:rPr>
                  <w:rFonts w:cs="Arial"/>
                  <w:color w:val="000000"/>
                  <w:sz w:val="20"/>
                  <w:szCs w:val="20"/>
                  <w:lang w:eastAsia="zh-CN"/>
                </w:rPr>
                <w:t>3343</w:t>
              </w:r>
            </w:ins>
            <w:del w:id="1952" w:author="Yan Heras" w:date="2018-02-12T09:07:00Z">
              <w:r w:rsidDel="00823A0E">
                <w:rPr>
                  <w:rFonts w:cs="Arial" w:hint="eastAsia"/>
                  <w:color w:val="000000"/>
                  <w:sz w:val="20"/>
                  <w:szCs w:val="20"/>
                  <w:lang w:eastAsia="zh-CN"/>
                </w:rPr>
                <w:delText>3265</w:delText>
              </w:r>
            </w:del>
            <w:r w:rsidRPr="00D6290E">
              <w:rPr>
                <w:rFonts w:cs="Arial"/>
                <w:color w:val="000000"/>
                <w:sz w:val="20"/>
                <w:szCs w:val="20"/>
              </w:rPr>
              <w:t xml:space="preserve">-28241) such that it </w:t>
            </w:r>
          </w:p>
          <w:p w14:paraId="3B61FCA7" w14:textId="5FA3311A" w:rsidR="00293FC6" w:rsidRPr="00D6290E" w:rsidRDefault="00293FC6" w:rsidP="00293FC6">
            <w:pPr>
              <w:spacing w:after="40" w:line="260" w:lineRule="exact"/>
              <w:ind w:left="144"/>
              <w:rPr>
                <w:rFonts w:cs="Arial"/>
                <w:sz w:val="20"/>
                <w:szCs w:val="20"/>
              </w:rPr>
            </w:pPr>
            <w:ins w:id="1953" w:author="Yan Heras" w:date="2018-02-12T09:28:00Z">
              <w:r w:rsidRPr="00293FC6">
                <w:rPr>
                  <w:rStyle w:val="keyword"/>
                </w:rPr>
                <w:t>SHALL</w:t>
              </w:r>
              <w:r w:rsidRPr="00293FC6">
                <w:rPr>
                  <w:sz w:val="20"/>
                  <w:szCs w:val="20"/>
                </w:rPr>
                <w:t xml:space="preserve"> contain exactly one [1</w:t>
              </w:r>
              <w:proofErr w:type="gramStart"/>
              <w:r w:rsidRPr="00293FC6">
                <w:rPr>
                  <w:sz w:val="20"/>
                  <w:szCs w:val="20"/>
                </w:rPr>
                <w:t>..1</w:t>
              </w:r>
              <w:proofErr w:type="gramEnd"/>
              <w:r w:rsidRPr="00293FC6">
                <w:rPr>
                  <w:sz w:val="20"/>
                  <w:szCs w:val="20"/>
                </w:rPr>
                <w:t xml:space="preserve">] </w:t>
              </w:r>
              <w:r w:rsidRPr="00293FC6">
                <w:rPr>
                  <w:rStyle w:val="XMLnameBold"/>
                  <w:szCs w:val="20"/>
                </w:rPr>
                <w:t>@root</w:t>
              </w:r>
              <w:r w:rsidRPr="00293FC6">
                <w:rPr>
                  <w:sz w:val="20"/>
                  <w:szCs w:val="20"/>
                </w:rPr>
                <w:t>=</w:t>
              </w:r>
              <w:r w:rsidRPr="00293FC6">
                <w:rPr>
                  <w:rStyle w:val="XMLname"/>
                  <w:sz w:val="20"/>
                  <w:szCs w:val="20"/>
                </w:rPr>
                <w:t>"2.16.840.1.113883.4.336"</w:t>
              </w:r>
              <w:r w:rsidRPr="00293FC6">
                <w:rPr>
                  <w:sz w:val="20"/>
                  <w:szCs w:val="20"/>
                </w:rPr>
                <w:t xml:space="preserve"> CMS Certification Number</w:t>
              </w:r>
              <w:bookmarkStart w:id="1954" w:name="C_3343-28244"/>
              <w:bookmarkEnd w:id="1954"/>
              <w:r w:rsidRPr="00293FC6">
                <w:rPr>
                  <w:sz w:val="20"/>
                  <w:szCs w:val="20"/>
                </w:rPr>
                <w:t xml:space="preserve"> (CONF:3343-28244).</w:t>
              </w:r>
            </w:ins>
          </w:p>
        </w:tc>
        <w:tc>
          <w:tcPr>
            <w:tcW w:w="3793" w:type="dxa"/>
          </w:tcPr>
          <w:p w14:paraId="11D4F028" w14:textId="77777777" w:rsidR="00787284" w:rsidRDefault="00787284" w:rsidP="00966FB0">
            <w:pPr>
              <w:pStyle w:val="BodyText0"/>
              <w:tabs>
                <w:tab w:val="left" w:pos="1080"/>
                <w:tab w:val="left" w:pos="1440"/>
              </w:tabs>
              <w:rPr>
                <w:ins w:id="1955" w:author="Yan Heras" w:date="2018-02-12T09:28:00Z"/>
                <w:sz w:val="20"/>
                <w:szCs w:val="20"/>
              </w:rPr>
            </w:pPr>
            <w:r w:rsidRPr="00D6290E">
              <w:rPr>
                <w:sz w:val="20"/>
                <w:szCs w:val="20"/>
              </w:rPr>
              <w:t xml:space="preserve">This </w:t>
            </w:r>
            <w:proofErr w:type="spellStart"/>
            <w:r w:rsidRPr="00D6290E">
              <w:rPr>
                <w:sz w:val="20"/>
                <w:szCs w:val="20"/>
              </w:rPr>
              <w:t>representedCustodianOrganization</w:t>
            </w:r>
            <w:proofErr w:type="spellEnd"/>
            <w:r w:rsidRPr="00D6290E">
              <w:rPr>
                <w:sz w:val="20"/>
                <w:szCs w:val="20"/>
              </w:rPr>
              <w:t xml:space="preserve"> </w:t>
            </w:r>
            <w:r w:rsidRPr="00966FB0">
              <w:rPr>
                <w:rStyle w:val="keyword"/>
              </w:rPr>
              <w:t>SHALL</w:t>
            </w:r>
            <w:r w:rsidRPr="00D6290E">
              <w:rPr>
                <w:sz w:val="20"/>
                <w:szCs w:val="20"/>
              </w:rPr>
              <w:t xml:space="preserve"> contain exactly one [1..1] </w:t>
            </w:r>
            <w:r w:rsidRPr="00966FB0">
              <w:rPr>
                <w:rStyle w:val="XMLnameBold"/>
                <w:rFonts w:cs="Courier New"/>
                <w:szCs w:val="20"/>
              </w:rPr>
              <w:t>id</w:t>
            </w:r>
            <w:r w:rsidRPr="00D6290E">
              <w:rPr>
                <w:sz w:val="20"/>
                <w:szCs w:val="20"/>
              </w:rPr>
              <w:t xml:space="preserve"> (CONF:</w:t>
            </w:r>
            <w:ins w:id="1956" w:author="Yan Heras" w:date="2018-02-12T09:08:00Z">
              <w:r w:rsidR="00823A0E">
                <w:rPr>
                  <w:sz w:val="20"/>
                  <w:szCs w:val="20"/>
                  <w:lang w:eastAsia="zh-CN"/>
                </w:rPr>
                <w:t>3343</w:t>
              </w:r>
            </w:ins>
            <w:del w:id="1957" w:author="Yan Heras" w:date="2018-02-12T09:08:00Z">
              <w:r w:rsidDel="00823A0E">
                <w:rPr>
                  <w:rFonts w:hint="eastAsia"/>
                  <w:sz w:val="20"/>
                  <w:szCs w:val="20"/>
                  <w:lang w:eastAsia="zh-CN"/>
                </w:rPr>
                <w:delText>3265</w:delText>
              </w:r>
            </w:del>
            <w:r w:rsidRPr="00D6290E">
              <w:rPr>
                <w:sz w:val="20"/>
                <w:szCs w:val="20"/>
              </w:rPr>
              <w:t>-28241_C01) such that it</w:t>
            </w:r>
          </w:p>
          <w:p w14:paraId="3926731A" w14:textId="310DD844" w:rsidR="00293FC6" w:rsidRPr="00D6290E" w:rsidRDefault="00293FC6" w:rsidP="00293FC6">
            <w:pPr>
              <w:pStyle w:val="BodyText0"/>
              <w:tabs>
                <w:tab w:val="left" w:pos="1080"/>
                <w:tab w:val="left" w:pos="1440"/>
              </w:tabs>
              <w:ind w:left="144"/>
              <w:rPr>
                <w:sz w:val="20"/>
                <w:szCs w:val="20"/>
              </w:rPr>
            </w:pPr>
            <w:ins w:id="1958" w:author="Yan Heras" w:date="2018-02-12T09:28:00Z">
              <w:r w:rsidRPr="00293FC6">
                <w:rPr>
                  <w:rStyle w:val="keyword"/>
                </w:rPr>
                <w:t>SHALL</w:t>
              </w:r>
              <w:r w:rsidRPr="00293FC6">
                <w:rPr>
                  <w:sz w:val="20"/>
                  <w:szCs w:val="20"/>
                </w:rPr>
                <w:t xml:space="preserve"> contain exactly one [1</w:t>
              </w:r>
              <w:proofErr w:type="gramStart"/>
              <w:r w:rsidRPr="00293FC6">
                <w:rPr>
                  <w:sz w:val="20"/>
                  <w:szCs w:val="20"/>
                </w:rPr>
                <w:t>..1</w:t>
              </w:r>
              <w:proofErr w:type="gramEnd"/>
              <w:r w:rsidRPr="00293FC6">
                <w:rPr>
                  <w:sz w:val="20"/>
                  <w:szCs w:val="20"/>
                </w:rPr>
                <w:t xml:space="preserve">] </w:t>
              </w:r>
              <w:r w:rsidRPr="00293FC6">
                <w:rPr>
                  <w:rStyle w:val="XMLnameBold"/>
                  <w:szCs w:val="20"/>
                </w:rPr>
                <w:t>@root</w:t>
              </w:r>
              <w:r w:rsidRPr="00293FC6">
                <w:rPr>
                  <w:sz w:val="20"/>
                  <w:szCs w:val="20"/>
                </w:rPr>
                <w:t>=</w:t>
              </w:r>
              <w:r w:rsidRPr="00293FC6">
                <w:rPr>
                  <w:rStyle w:val="XMLname"/>
                  <w:sz w:val="20"/>
                  <w:szCs w:val="20"/>
                </w:rPr>
                <w:t>"2.16.840.1.113883.4.336"</w:t>
              </w:r>
              <w:r w:rsidRPr="00293FC6">
                <w:rPr>
                  <w:sz w:val="20"/>
                  <w:szCs w:val="20"/>
                </w:rPr>
                <w:t xml:space="preserve"> CMS Certification Number (CONF:3343-28244).</w:t>
              </w:r>
            </w:ins>
          </w:p>
        </w:tc>
      </w:tr>
      <w:tr w:rsidR="00787284" w:rsidRPr="00D6290E" w14:paraId="3F694E89" w14:textId="77777777" w:rsidTr="00787284">
        <w:trPr>
          <w:cantSplit/>
        </w:trPr>
        <w:tc>
          <w:tcPr>
            <w:tcW w:w="1283" w:type="dxa"/>
          </w:tcPr>
          <w:p w14:paraId="7A4E1F52" w14:textId="77777777" w:rsidR="00787284" w:rsidRPr="00D6290E" w:rsidRDefault="00787284" w:rsidP="00966FB0">
            <w:pPr>
              <w:pStyle w:val="TableText"/>
              <w:spacing w:line="240" w:lineRule="auto"/>
              <w:rPr>
                <w:noProof w:val="0"/>
              </w:rPr>
            </w:pPr>
            <w:bookmarkStart w:id="1959" w:name="C_1140-28241"/>
            <w:bookmarkEnd w:id="1959"/>
            <w:r w:rsidRPr="00D6290E">
              <w:rPr>
                <w:noProof w:val="0"/>
              </w:rPr>
              <w:t>CMS_0035</w:t>
            </w:r>
          </w:p>
        </w:tc>
        <w:tc>
          <w:tcPr>
            <w:tcW w:w="994" w:type="dxa"/>
          </w:tcPr>
          <w:p w14:paraId="22147BFC" w14:textId="77777777" w:rsidR="00787284" w:rsidRPr="00D6290E" w:rsidRDefault="00787284" w:rsidP="00966FB0">
            <w:pPr>
              <w:pStyle w:val="TableText"/>
              <w:spacing w:line="240" w:lineRule="auto"/>
              <w:rPr>
                <w:noProof w:val="0"/>
              </w:rPr>
            </w:pPr>
            <w:r w:rsidRPr="00D6290E">
              <w:rPr>
                <w:noProof w:val="0"/>
              </w:rPr>
              <w:t>5.1.3</w:t>
            </w:r>
          </w:p>
        </w:tc>
        <w:tc>
          <w:tcPr>
            <w:tcW w:w="3604" w:type="dxa"/>
          </w:tcPr>
          <w:p w14:paraId="06E53B4E" w14:textId="77777777" w:rsidR="00787284" w:rsidRPr="00D6290E" w:rsidRDefault="00787284" w:rsidP="00966FB0">
            <w:pPr>
              <w:spacing w:before="120" w:after="40"/>
              <w:rPr>
                <w:rFonts w:cs="Arial"/>
                <w:sz w:val="20"/>
                <w:szCs w:val="20"/>
              </w:rPr>
            </w:pPr>
            <w:r w:rsidRPr="00D6290E">
              <w:rPr>
                <w:rFonts w:cs="Arial"/>
                <w:sz w:val="20"/>
                <w:szCs w:val="20"/>
              </w:rPr>
              <w:t>n/a</w:t>
            </w:r>
          </w:p>
        </w:tc>
        <w:tc>
          <w:tcPr>
            <w:tcW w:w="3793" w:type="dxa"/>
          </w:tcPr>
          <w:p w14:paraId="2320E120" w14:textId="77777777" w:rsidR="00787284" w:rsidRPr="00D6290E" w:rsidRDefault="00787284" w:rsidP="00966FB0">
            <w:pPr>
              <w:pStyle w:val="BodyText0"/>
              <w:tabs>
                <w:tab w:val="left" w:pos="1080"/>
                <w:tab w:val="left" w:pos="1440"/>
              </w:tabs>
              <w:rPr>
                <w:sz w:val="20"/>
                <w:szCs w:val="20"/>
              </w:rPr>
            </w:pPr>
            <w:r w:rsidRPr="00D6290E">
              <w:rPr>
                <w:sz w:val="20"/>
                <w:szCs w:val="20"/>
              </w:rPr>
              <w:t>CCN</w:t>
            </w:r>
            <w:r w:rsidRPr="00B816D3">
              <w:rPr>
                <w:rStyle w:val="keyword"/>
                <w:b w:val="0"/>
              </w:rPr>
              <w:t xml:space="preserve"> </w:t>
            </w:r>
            <w:r w:rsidRPr="00966FB0">
              <w:rPr>
                <w:rStyle w:val="keyword"/>
              </w:rPr>
              <w:t>SHALL</w:t>
            </w:r>
            <w:r w:rsidRPr="00B816D3">
              <w:rPr>
                <w:rStyle w:val="keyword"/>
                <w:b w:val="0"/>
              </w:rPr>
              <w:t xml:space="preserve"> </w:t>
            </w:r>
            <w:r w:rsidRPr="00D6290E">
              <w:rPr>
                <w:sz w:val="20"/>
                <w:szCs w:val="20"/>
              </w:rPr>
              <w:t>be six to ten characters in length (CONF</w:t>
            </w:r>
            <w:proofErr w:type="gramStart"/>
            <w:r w:rsidRPr="00D6290E">
              <w:rPr>
                <w:sz w:val="20"/>
                <w:szCs w:val="20"/>
              </w:rPr>
              <w:t>:CMS</w:t>
            </w:r>
            <w:proofErr w:type="gramEnd"/>
            <w:r w:rsidRPr="00D6290E">
              <w:rPr>
                <w:sz w:val="20"/>
                <w:szCs w:val="20"/>
              </w:rPr>
              <w:t>_0035).</w:t>
            </w:r>
          </w:p>
        </w:tc>
      </w:tr>
      <w:tr w:rsidR="00787284" w:rsidRPr="00D6290E" w14:paraId="5FDBFC0F" w14:textId="77777777" w:rsidTr="00787284">
        <w:trPr>
          <w:cantSplit/>
        </w:trPr>
        <w:tc>
          <w:tcPr>
            <w:tcW w:w="1283" w:type="dxa"/>
          </w:tcPr>
          <w:p w14:paraId="45F6A34E" w14:textId="159DEF32" w:rsidR="00787284" w:rsidRPr="00D6290E" w:rsidRDefault="00787284" w:rsidP="00966FB0">
            <w:pPr>
              <w:pStyle w:val="TableText"/>
              <w:spacing w:line="240" w:lineRule="auto"/>
              <w:rPr>
                <w:noProof w:val="0"/>
              </w:rPr>
            </w:pPr>
            <w:r>
              <w:rPr>
                <w:rFonts w:eastAsia="DengXian" w:hint="eastAsia"/>
                <w:noProof w:val="0"/>
                <w:lang w:eastAsia="zh-CN"/>
              </w:rPr>
              <w:t>3265</w:t>
            </w:r>
            <w:r w:rsidRPr="00D6290E">
              <w:rPr>
                <w:noProof w:val="0"/>
              </w:rPr>
              <w:t>_16703_C01</w:t>
            </w:r>
          </w:p>
        </w:tc>
        <w:tc>
          <w:tcPr>
            <w:tcW w:w="994" w:type="dxa"/>
          </w:tcPr>
          <w:p w14:paraId="21E3B065" w14:textId="77777777" w:rsidR="00787284" w:rsidRPr="00D6290E" w:rsidRDefault="00787284" w:rsidP="00966FB0">
            <w:pPr>
              <w:pStyle w:val="TableText"/>
              <w:spacing w:line="240" w:lineRule="auto"/>
              <w:rPr>
                <w:noProof w:val="0"/>
              </w:rPr>
            </w:pPr>
            <w:r w:rsidRPr="00D6290E">
              <w:rPr>
                <w:noProof w:val="0"/>
              </w:rPr>
              <w:t>5.1.4</w:t>
            </w:r>
          </w:p>
        </w:tc>
        <w:tc>
          <w:tcPr>
            <w:tcW w:w="3604" w:type="dxa"/>
          </w:tcPr>
          <w:p w14:paraId="36F2C9FD" w14:textId="7B2E8935" w:rsidR="00787284" w:rsidRPr="00D6290E" w:rsidRDefault="00787284" w:rsidP="00966FB0">
            <w:pPr>
              <w:spacing w:before="120" w:after="40"/>
              <w:rPr>
                <w:rFonts w:cs="Arial"/>
                <w:sz w:val="20"/>
                <w:szCs w:val="20"/>
              </w:rPr>
            </w:pPr>
            <w:r w:rsidRPr="00966FB0">
              <w:rPr>
                <w:rStyle w:val="keyword"/>
              </w:rPr>
              <w:t>MAY</w:t>
            </w:r>
            <w:r w:rsidRPr="00D6290E">
              <w:rPr>
                <w:rFonts w:cs="Arial"/>
                <w:sz w:val="20"/>
                <w:szCs w:val="20"/>
              </w:rPr>
              <w:t xml:space="preserve"> contain zero or more [0</w:t>
            </w:r>
            <w:proofErr w:type="gramStart"/>
            <w:r w:rsidRPr="00D6290E">
              <w:rPr>
                <w:rFonts w:cs="Arial"/>
                <w:sz w:val="20"/>
                <w:szCs w:val="20"/>
              </w:rPr>
              <w:t>..*</w:t>
            </w:r>
            <w:proofErr w:type="gramEnd"/>
            <w:r w:rsidRPr="00D6290E">
              <w:rPr>
                <w:rFonts w:cs="Arial"/>
                <w:sz w:val="20"/>
                <w:szCs w:val="20"/>
              </w:rPr>
              <w:t xml:space="preserve">] </w:t>
            </w:r>
            <w:proofErr w:type="spellStart"/>
            <w:r w:rsidRPr="00966FB0">
              <w:rPr>
                <w:rStyle w:val="XMLnameBold"/>
                <w:rFonts w:cs="Courier New"/>
              </w:rPr>
              <w:t>informationRecipient</w:t>
            </w:r>
            <w:bookmarkStart w:id="1960" w:name="C_1140-16703"/>
            <w:bookmarkEnd w:id="1960"/>
            <w:proofErr w:type="spellEnd"/>
            <w:r w:rsidRPr="00D6290E">
              <w:rPr>
                <w:rFonts w:cs="Arial"/>
                <w:sz w:val="20"/>
                <w:szCs w:val="20"/>
              </w:rPr>
              <w:t xml:space="preserve"> (CONF:</w:t>
            </w:r>
            <w:del w:id="1961" w:author="Yan Heras" w:date="2018-02-12T09:29:00Z">
              <w:r w:rsidDel="00293FC6">
                <w:rPr>
                  <w:rFonts w:cs="Arial" w:hint="eastAsia"/>
                  <w:sz w:val="20"/>
                  <w:szCs w:val="20"/>
                  <w:lang w:eastAsia="zh-CN"/>
                </w:rPr>
                <w:delText>3265</w:delText>
              </w:r>
            </w:del>
            <w:ins w:id="1962" w:author="Yan Heras" w:date="2018-02-12T09:29:00Z">
              <w:r w:rsidR="00293FC6">
                <w:rPr>
                  <w:rFonts w:cs="Arial"/>
                  <w:sz w:val="20"/>
                  <w:szCs w:val="20"/>
                  <w:lang w:eastAsia="zh-CN"/>
                </w:rPr>
                <w:t>3343</w:t>
              </w:r>
            </w:ins>
            <w:r w:rsidRPr="00D6290E">
              <w:rPr>
                <w:rFonts w:cs="Arial"/>
                <w:sz w:val="20"/>
                <w:szCs w:val="20"/>
              </w:rPr>
              <w:t>-16703).</w:t>
            </w:r>
          </w:p>
        </w:tc>
        <w:tc>
          <w:tcPr>
            <w:tcW w:w="3793" w:type="dxa"/>
          </w:tcPr>
          <w:p w14:paraId="1B3BCAB3" w14:textId="4352B4A8" w:rsidR="00787284" w:rsidRPr="00D6290E" w:rsidRDefault="00787284" w:rsidP="00966FB0">
            <w:pPr>
              <w:spacing w:before="120" w:after="40"/>
              <w:rPr>
                <w:rFonts w:cs="Arial"/>
                <w:b/>
                <w:sz w:val="20"/>
                <w:szCs w:val="20"/>
              </w:rPr>
            </w:pPr>
            <w:r w:rsidRPr="00966FB0">
              <w:rPr>
                <w:rStyle w:val="keyword"/>
                <w:b w:val="0"/>
                <w:i/>
              </w:rPr>
              <w:t>SHALL</w:t>
            </w:r>
            <w:r w:rsidRPr="00D6290E">
              <w:rPr>
                <w:rFonts w:cs="Arial"/>
                <w:b/>
                <w:sz w:val="20"/>
                <w:szCs w:val="20"/>
              </w:rPr>
              <w:t xml:space="preserve"> </w:t>
            </w:r>
            <w:r w:rsidRPr="00D6290E">
              <w:rPr>
                <w:rFonts w:cs="Arial"/>
                <w:sz w:val="20"/>
                <w:szCs w:val="20"/>
              </w:rPr>
              <w:t>contain exactly one [1</w:t>
            </w:r>
            <w:proofErr w:type="gramStart"/>
            <w:r w:rsidRPr="00D6290E">
              <w:rPr>
                <w:rFonts w:cs="Arial"/>
                <w:sz w:val="20"/>
                <w:szCs w:val="20"/>
              </w:rPr>
              <w:t>..1</w:t>
            </w:r>
            <w:proofErr w:type="gramEnd"/>
            <w:r w:rsidRPr="00D6290E">
              <w:rPr>
                <w:rFonts w:cs="Arial"/>
                <w:sz w:val="20"/>
                <w:szCs w:val="20"/>
              </w:rPr>
              <w:t>]</w:t>
            </w:r>
            <w:r w:rsidRPr="00D6290E">
              <w:rPr>
                <w:rFonts w:cs="Arial"/>
                <w:b/>
                <w:sz w:val="20"/>
                <w:szCs w:val="20"/>
              </w:rPr>
              <w:t xml:space="preserve"> </w:t>
            </w:r>
            <w:proofErr w:type="spellStart"/>
            <w:r w:rsidRPr="00966FB0">
              <w:rPr>
                <w:rStyle w:val="XMLnameBold"/>
                <w:rFonts w:cs="Courier New"/>
              </w:rPr>
              <w:t>informationRecipient</w:t>
            </w:r>
            <w:proofErr w:type="spellEnd"/>
            <w:r w:rsidRPr="00D6290E">
              <w:rPr>
                <w:rFonts w:cs="Arial"/>
                <w:b/>
                <w:sz w:val="20"/>
                <w:szCs w:val="20"/>
              </w:rPr>
              <w:t xml:space="preserve"> </w:t>
            </w:r>
            <w:r w:rsidRPr="00D6290E">
              <w:rPr>
                <w:rFonts w:cs="Arial"/>
                <w:sz w:val="20"/>
                <w:szCs w:val="20"/>
              </w:rPr>
              <w:t>(CONF:</w:t>
            </w:r>
            <w:del w:id="1963" w:author="Yan Heras" w:date="2018-02-12T09:29:00Z">
              <w:r w:rsidDel="00293FC6">
                <w:rPr>
                  <w:rFonts w:cs="Arial" w:hint="eastAsia"/>
                  <w:sz w:val="20"/>
                  <w:szCs w:val="20"/>
                  <w:lang w:eastAsia="zh-CN"/>
                </w:rPr>
                <w:delText>3265</w:delText>
              </w:r>
            </w:del>
            <w:ins w:id="1964" w:author="Yan Heras" w:date="2018-02-12T09:29:00Z">
              <w:r w:rsidR="00293FC6">
                <w:rPr>
                  <w:rFonts w:cs="Arial"/>
                  <w:sz w:val="20"/>
                  <w:szCs w:val="20"/>
                  <w:lang w:eastAsia="zh-CN"/>
                </w:rPr>
                <w:t>3343</w:t>
              </w:r>
            </w:ins>
            <w:r w:rsidRPr="00D6290E">
              <w:rPr>
                <w:rFonts w:cs="Arial"/>
                <w:sz w:val="20"/>
                <w:szCs w:val="20"/>
              </w:rPr>
              <w:t>-16703_C01).</w:t>
            </w:r>
          </w:p>
        </w:tc>
      </w:tr>
      <w:tr w:rsidR="00787284" w:rsidRPr="00D6290E" w14:paraId="34EDEBBF" w14:textId="77777777" w:rsidTr="00787284">
        <w:trPr>
          <w:cantSplit/>
        </w:trPr>
        <w:tc>
          <w:tcPr>
            <w:tcW w:w="1283" w:type="dxa"/>
          </w:tcPr>
          <w:p w14:paraId="1561ACC9" w14:textId="391D9007" w:rsidR="00787284" w:rsidRPr="00D6290E" w:rsidRDefault="00787284" w:rsidP="00966FB0">
            <w:pPr>
              <w:pStyle w:val="TableText"/>
              <w:spacing w:line="240" w:lineRule="auto"/>
              <w:rPr>
                <w:noProof w:val="0"/>
              </w:rPr>
            </w:pPr>
            <w:r>
              <w:rPr>
                <w:rFonts w:eastAsia="DengXian" w:hint="eastAsia"/>
                <w:noProof w:val="0"/>
                <w:lang w:eastAsia="zh-CN"/>
              </w:rPr>
              <w:t>3265</w:t>
            </w:r>
            <w:r w:rsidRPr="00D6290E">
              <w:rPr>
                <w:noProof w:val="0"/>
              </w:rPr>
              <w:t>_16705_C01</w:t>
            </w:r>
          </w:p>
          <w:p w14:paraId="5F2E4C9F" w14:textId="77777777" w:rsidR="00787284" w:rsidRPr="00D6290E" w:rsidRDefault="00787284" w:rsidP="00966FB0">
            <w:pPr>
              <w:pStyle w:val="TableText"/>
              <w:spacing w:line="240" w:lineRule="auto"/>
              <w:rPr>
                <w:noProof w:val="0"/>
              </w:rPr>
            </w:pPr>
            <w:r w:rsidRPr="00D6290E">
              <w:rPr>
                <w:noProof w:val="0"/>
              </w:rPr>
              <w:t>CMS_0025</w:t>
            </w:r>
          </w:p>
          <w:p w14:paraId="0E3E530C" w14:textId="77777777" w:rsidR="00787284" w:rsidRPr="00D6290E" w:rsidRDefault="00787284" w:rsidP="00966FB0">
            <w:pPr>
              <w:pStyle w:val="TableText"/>
              <w:spacing w:line="240" w:lineRule="auto"/>
              <w:rPr>
                <w:noProof w:val="0"/>
              </w:rPr>
            </w:pPr>
            <w:r w:rsidRPr="00D6290E">
              <w:rPr>
                <w:noProof w:val="0"/>
              </w:rPr>
              <w:t>CMS_0026</w:t>
            </w:r>
          </w:p>
        </w:tc>
        <w:tc>
          <w:tcPr>
            <w:tcW w:w="994" w:type="dxa"/>
          </w:tcPr>
          <w:p w14:paraId="08049A53" w14:textId="77777777" w:rsidR="00787284" w:rsidRPr="00D6290E" w:rsidRDefault="00787284" w:rsidP="00966FB0">
            <w:pPr>
              <w:pStyle w:val="TableText"/>
              <w:spacing w:line="240" w:lineRule="auto"/>
              <w:rPr>
                <w:noProof w:val="0"/>
              </w:rPr>
            </w:pPr>
            <w:r w:rsidRPr="00D6290E">
              <w:rPr>
                <w:noProof w:val="0"/>
              </w:rPr>
              <w:t>5.1.4</w:t>
            </w:r>
          </w:p>
        </w:tc>
        <w:tc>
          <w:tcPr>
            <w:tcW w:w="3604" w:type="dxa"/>
          </w:tcPr>
          <w:p w14:paraId="33A12703" w14:textId="56E97B5A" w:rsidR="00787284" w:rsidRPr="00B816D3" w:rsidRDefault="00787284" w:rsidP="00966FB0">
            <w:pPr>
              <w:spacing w:before="120" w:after="40"/>
              <w:rPr>
                <w:rStyle w:val="keyword"/>
              </w:rPr>
            </w:pPr>
            <w:r w:rsidRPr="00D6290E">
              <w:rPr>
                <w:rFonts w:cs="Arial"/>
                <w:sz w:val="20"/>
                <w:szCs w:val="20"/>
              </w:rPr>
              <w:t xml:space="preserve">This </w:t>
            </w:r>
            <w:proofErr w:type="spellStart"/>
            <w:r w:rsidRPr="00D6290E">
              <w:rPr>
                <w:rFonts w:cs="Arial"/>
                <w:sz w:val="20"/>
                <w:szCs w:val="20"/>
              </w:rPr>
              <w:t>intendedRecipient</w:t>
            </w:r>
            <w:proofErr w:type="spellEnd"/>
            <w:r w:rsidRPr="00D6290E">
              <w:rPr>
                <w:rFonts w:cs="Arial"/>
                <w:sz w:val="20"/>
                <w:szCs w:val="20"/>
              </w:rPr>
              <w:t xml:space="preserve"> </w:t>
            </w:r>
            <w:r w:rsidRPr="00966FB0">
              <w:rPr>
                <w:rStyle w:val="keyword"/>
              </w:rPr>
              <w:t>SHALL</w:t>
            </w:r>
            <w:r w:rsidRPr="00D6290E">
              <w:rPr>
                <w:rFonts w:cs="Arial"/>
                <w:sz w:val="20"/>
                <w:szCs w:val="20"/>
              </w:rPr>
              <w:t xml:space="preserve"> contain at least one [1</w:t>
            </w:r>
            <w:proofErr w:type="gramStart"/>
            <w:r w:rsidRPr="00D6290E">
              <w:rPr>
                <w:rFonts w:cs="Arial"/>
                <w:sz w:val="20"/>
                <w:szCs w:val="20"/>
              </w:rPr>
              <w:t>..*</w:t>
            </w:r>
            <w:proofErr w:type="gramEnd"/>
            <w:r w:rsidRPr="00D6290E">
              <w:rPr>
                <w:rFonts w:cs="Arial"/>
                <w:sz w:val="20"/>
                <w:szCs w:val="20"/>
              </w:rPr>
              <w:t xml:space="preserve">] </w:t>
            </w:r>
            <w:r w:rsidRPr="00966FB0">
              <w:rPr>
                <w:rStyle w:val="XMLnameBold"/>
                <w:rFonts w:cs="Courier New"/>
              </w:rPr>
              <w:t>id</w:t>
            </w:r>
            <w:bookmarkStart w:id="1965" w:name="C_1140-16705"/>
            <w:bookmarkEnd w:id="1965"/>
            <w:r w:rsidRPr="00D6290E">
              <w:rPr>
                <w:rFonts w:cs="Arial"/>
                <w:sz w:val="20"/>
                <w:szCs w:val="20"/>
              </w:rPr>
              <w:t xml:space="preserve"> (CONF:</w:t>
            </w:r>
            <w:ins w:id="1966" w:author="Yan Heras" w:date="2018-02-12T09:38:00Z">
              <w:r w:rsidR="00293FC6">
                <w:rPr>
                  <w:rFonts w:cs="Arial"/>
                  <w:sz w:val="20"/>
                  <w:szCs w:val="20"/>
                  <w:lang w:eastAsia="zh-CN"/>
                </w:rPr>
                <w:t>3343</w:t>
              </w:r>
            </w:ins>
            <w:del w:id="1967" w:author="Yan Heras" w:date="2018-02-12T09:38:00Z">
              <w:r w:rsidDel="00293FC6">
                <w:rPr>
                  <w:rFonts w:cs="Arial" w:hint="eastAsia"/>
                  <w:sz w:val="20"/>
                  <w:szCs w:val="20"/>
                  <w:lang w:eastAsia="zh-CN"/>
                </w:rPr>
                <w:delText>3265</w:delText>
              </w:r>
            </w:del>
            <w:r w:rsidRPr="00D6290E">
              <w:rPr>
                <w:rFonts w:cs="Arial"/>
                <w:sz w:val="20"/>
                <w:szCs w:val="20"/>
              </w:rPr>
              <w:t>-16705).</w:t>
            </w:r>
          </w:p>
        </w:tc>
        <w:tc>
          <w:tcPr>
            <w:tcW w:w="3793" w:type="dxa"/>
          </w:tcPr>
          <w:p w14:paraId="48627528" w14:textId="562E223B" w:rsidR="00787284" w:rsidRPr="00D6290E" w:rsidRDefault="00787284" w:rsidP="00966FB0">
            <w:pPr>
              <w:spacing w:before="120" w:after="40"/>
              <w:rPr>
                <w:rFonts w:cs="Arial"/>
                <w:sz w:val="20"/>
                <w:szCs w:val="20"/>
              </w:rPr>
            </w:pPr>
            <w:r w:rsidRPr="00D6290E">
              <w:rPr>
                <w:rFonts w:cs="Arial"/>
                <w:sz w:val="20"/>
                <w:szCs w:val="20"/>
              </w:rPr>
              <w:t xml:space="preserve">This </w:t>
            </w:r>
            <w:proofErr w:type="spellStart"/>
            <w:r w:rsidRPr="00D6290E">
              <w:rPr>
                <w:rFonts w:cs="Arial"/>
                <w:sz w:val="20"/>
                <w:szCs w:val="20"/>
              </w:rPr>
              <w:t>intendedRecipient</w:t>
            </w:r>
            <w:proofErr w:type="spellEnd"/>
            <w:r w:rsidRPr="00D6290E">
              <w:rPr>
                <w:rFonts w:cs="Arial"/>
                <w:sz w:val="20"/>
                <w:szCs w:val="20"/>
              </w:rPr>
              <w:t xml:space="preserve"> </w:t>
            </w:r>
            <w:r w:rsidRPr="00B816D3">
              <w:rPr>
                <w:rStyle w:val="keyword"/>
                <w:b w:val="0"/>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966FB0">
              <w:rPr>
                <w:rStyle w:val="XMLnameBold"/>
                <w:rFonts w:cs="Courier New"/>
              </w:rPr>
              <w:t>id</w:t>
            </w:r>
            <w:r w:rsidRPr="00D6290E">
              <w:rPr>
                <w:rFonts w:cs="Arial"/>
                <w:sz w:val="20"/>
                <w:szCs w:val="20"/>
              </w:rPr>
              <w:t xml:space="preserve"> (CONF:</w:t>
            </w:r>
            <w:ins w:id="1968" w:author="Yan Heras" w:date="2018-02-12T09:38:00Z">
              <w:r w:rsidR="00293FC6">
                <w:rPr>
                  <w:rFonts w:cs="Arial"/>
                  <w:sz w:val="20"/>
                  <w:szCs w:val="20"/>
                  <w:lang w:eastAsia="zh-CN"/>
                </w:rPr>
                <w:t>3343</w:t>
              </w:r>
            </w:ins>
            <w:del w:id="1969" w:author="Yan Heras" w:date="2018-02-12T09:38:00Z">
              <w:r w:rsidDel="00293FC6">
                <w:rPr>
                  <w:rFonts w:cs="Arial" w:hint="eastAsia"/>
                  <w:sz w:val="20"/>
                  <w:szCs w:val="20"/>
                  <w:lang w:eastAsia="zh-CN"/>
                </w:rPr>
                <w:delText>3265</w:delText>
              </w:r>
            </w:del>
            <w:r w:rsidRPr="00D6290E">
              <w:rPr>
                <w:rFonts w:cs="Arial"/>
                <w:sz w:val="20"/>
                <w:szCs w:val="20"/>
              </w:rPr>
              <w:t>-16705_C01).</w:t>
            </w:r>
          </w:p>
          <w:p w14:paraId="04355BEC" w14:textId="77777777" w:rsidR="00787284" w:rsidRPr="00D6290E" w:rsidRDefault="00787284" w:rsidP="00966FB0">
            <w:pPr>
              <w:spacing w:before="120" w:after="40"/>
              <w:ind w:left="144"/>
              <w:rPr>
                <w:rFonts w:cs="Arial"/>
                <w:sz w:val="20"/>
                <w:szCs w:val="20"/>
              </w:rPr>
            </w:pPr>
            <w:r w:rsidRPr="00D6290E">
              <w:rPr>
                <w:rFonts w:cs="Arial"/>
                <w:sz w:val="20"/>
                <w:szCs w:val="20"/>
              </w:rPr>
              <w:t xml:space="preserve">This id </w:t>
            </w:r>
            <w:r w:rsidRPr="00B816D3">
              <w:rPr>
                <w:rStyle w:val="keyword"/>
                <w:b w:val="0"/>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966FB0">
              <w:rPr>
                <w:rStyle w:val="XMLnameBold"/>
                <w:rFonts w:cs="Courier New"/>
              </w:rPr>
              <w:t>@root</w:t>
            </w:r>
            <w:r w:rsidRPr="00D6290E">
              <w:rPr>
                <w:rFonts w:cs="Arial"/>
                <w:sz w:val="20"/>
                <w:szCs w:val="20"/>
              </w:rPr>
              <w:t>=</w:t>
            </w:r>
            <w:r w:rsidRPr="00D6290E">
              <w:rPr>
                <w:rStyle w:val="XMLname"/>
                <w:rFonts w:ascii="Arial" w:hAnsi="Arial" w:cs="Arial"/>
                <w:sz w:val="20"/>
                <w:szCs w:val="20"/>
              </w:rPr>
              <w:t>"</w:t>
            </w:r>
            <w:r w:rsidRPr="00966FB0">
              <w:rPr>
                <w:rStyle w:val="XMLname"/>
                <w:rFonts w:cs="Courier New"/>
                <w:sz w:val="20"/>
                <w:szCs w:val="20"/>
              </w:rPr>
              <w:t>2.16.840.1.113883.3.249.7</w:t>
            </w:r>
            <w:r w:rsidRPr="00D6290E">
              <w:rPr>
                <w:rStyle w:val="XMLname"/>
                <w:rFonts w:ascii="Arial" w:hAnsi="Arial" w:cs="Arial"/>
                <w:sz w:val="20"/>
                <w:szCs w:val="20"/>
              </w:rPr>
              <w:t>"</w:t>
            </w:r>
            <w:r w:rsidRPr="00D6290E">
              <w:rPr>
                <w:rFonts w:cs="Arial"/>
                <w:sz w:val="20"/>
                <w:szCs w:val="20"/>
              </w:rPr>
              <w:t xml:space="preserve"> (CONF:CMS_0025).</w:t>
            </w:r>
          </w:p>
          <w:p w14:paraId="0E141ECA" w14:textId="4F23CA01" w:rsidR="00787284" w:rsidRPr="00B816D3" w:rsidRDefault="00787284" w:rsidP="00293FC6">
            <w:pPr>
              <w:spacing w:before="120" w:after="40"/>
              <w:ind w:left="144"/>
              <w:rPr>
                <w:rStyle w:val="keyword"/>
                <w:b w:val="0"/>
              </w:rPr>
            </w:pPr>
            <w:r w:rsidRPr="00D6290E">
              <w:rPr>
                <w:rFonts w:cs="Arial"/>
                <w:sz w:val="20"/>
                <w:szCs w:val="20"/>
              </w:rPr>
              <w:t xml:space="preserve">This id </w:t>
            </w:r>
            <w:r w:rsidRPr="00966FB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966FB0">
              <w:rPr>
                <w:rStyle w:val="XMLnameBold"/>
                <w:rFonts w:cs="Courier New"/>
              </w:rPr>
              <w:t>@extension</w:t>
            </w:r>
            <w:r w:rsidRPr="00D6290E">
              <w:rPr>
                <w:rFonts w:cs="Arial"/>
                <w:sz w:val="20"/>
                <w:szCs w:val="20"/>
              </w:rPr>
              <w:t xml:space="preserve">, which </w:t>
            </w:r>
            <w:r w:rsidRPr="00966FB0">
              <w:rPr>
                <w:rStyle w:val="keyword"/>
              </w:rPr>
              <w:t>SHALL</w:t>
            </w:r>
            <w:r w:rsidRPr="00D6290E">
              <w:rPr>
                <w:rFonts w:cs="Arial"/>
                <w:sz w:val="20"/>
                <w:szCs w:val="20"/>
              </w:rPr>
              <w:t xml:space="preserve"> be selected from </w:t>
            </w:r>
            <w:proofErr w:type="spellStart"/>
            <w:r w:rsidRPr="00D6290E">
              <w:rPr>
                <w:rFonts w:cs="Arial"/>
                <w:sz w:val="20"/>
                <w:szCs w:val="20"/>
              </w:rPr>
              <w:t>ValueSet</w:t>
            </w:r>
            <w:proofErr w:type="spellEnd"/>
            <w:r w:rsidRPr="00D6290E">
              <w:rPr>
                <w:rFonts w:cs="Arial"/>
                <w:sz w:val="20"/>
                <w:szCs w:val="20"/>
              </w:rPr>
              <w:t xml:space="preserve"> </w:t>
            </w:r>
            <w:hyperlink w:anchor="QRDAI_CMS_Program_Name_" w:history="1">
              <w:r>
                <w:rPr>
                  <w:rStyle w:val="Hyperlink"/>
                  <w:rFonts w:ascii="Courier New" w:hAnsi="Courier New" w:cs="Courier New"/>
                  <w:color w:val="0033CC"/>
                  <w:sz w:val="20"/>
                  <w:szCs w:val="20"/>
                </w:rPr>
                <w:t>QRDA I</w:t>
              </w:r>
              <w:r w:rsidRPr="00966FB0">
                <w:rPr>
                  <w:rStyle w:val="Hyperlink"/>
                  <w:rFonts w:ascii="Courier New" w:hAnsi="Courier New" w:cs="Courier New"/>
                  <w:color w:val="0033CC"/>
                  <w:sz w:val="20"/>
                  <w:szCs w:val="20"/>
                </w:rPr>
                <w:t xml:space="preserve"> CMS Program Name</w:t>
              </w:r>
            </w:hyperlink>
            <w:r w:rsidRPr="00966FB0">
              <w:rPr>
                <w:rStyle w:val="XMLname"/>
                <w:rFonts w:cs="Courier New"/>
                <w:color w:val="0F243E"/>
                <w:sz w:val="20"/>
                <w:szCs w:val="20"/>
              </w:rPr>
              <w:t xml:space="preserve"> u</w:t>
            </w:r>
            <w:r w:rsidRPr="00966FB0">
              <w:rPr>
                <w:rStyle w:val="XMLname"/>
                <w:rFonts w:cs="Courier New"/>
                <w:sz w:val="20"/>
                <w:szCs w:val="20"/>
              </w:rPr>
              <w:t>rn:oid:2.16.840.1.113883.3.249.14.103</w:t>
            </w:r>
            <w:r w:rsidRPr="00966FB0">
              <w:rPr>
                <w:rStyle w:val="keyword"/>
                <w:rFonts w:ascii="Courier New" w:hAnsi="Courier New" w:cs="Courier New"/>
                <w:b w:val="0"/>
              </w:rPr>
              <w:t xml:space="preserve"> </w:t>
            </w:r>
            <w:r w:rsidRPr="00B816D3">
              <w:rPr>
                <w:rStyle w:val="keyword"/>
                <w:b w:val="0"/>
              </w:rPr>
              <w:t>STATIC</w:t>
            </w:r>
            <w:r w:rsidRPr="00D6290E">
              <w:rPr>
                <w:rFonts w:cs="Arial"/>
                <w:sz w:val="20"/>
                <w:szCs w:val="20"/>
              </w:rPr>
              <w:t xml:space="preserve"> </w:t>
            </w:r>
            <w:del w:id="1970" w:author="Yan Heras" w:date="2018-02-12T09:39:00Z">
              <w:r w:rsidRPr="00D6290E" w:rsidDel="00293FC6">
                <w:rPr>
                  <w:rFonts w:cs="Arial"/>
                  <w:sz w:val="20"/>
                  <w:szCs w:val="20"/>
                </w:rPr>
                <w:delText>2016-0</w:delText>
              </w:r>
              <w:r w:rsidDel="00293FC6">
                <w:rPr>
                  <w:rFonts w:cs="Arial"/>
                  <w:sz w:val="20"/>
                  <w:szCs w:val="20"/>
                </w:rPr>
                <w:delText>7</w:delText>
              </w:r>
              <w:r w:rsidRPr="00D6290E" w:rsidDel="00293FC6">
                <w:rPr>
                  <w:rFonts w:cs="Arial"/>
                  <w:sz w:val="20"/>
                  <w:szCs w:val="20"/>
                </w:rPr>
                <w:delText>-01</w:delText>
              </w:r>
            </w:del>
            <w:ins w:id="1971" w:author="Yan Heras" w:date="2018-02-12T09:39:00Z">
              <w:r w:rsidR="00293FC6">
                <w:rPr>
                  <w:rFonts w:cs="Arial"/>
                  <w:sz w:val="20"/>
                  <w:szCs w:val="20"/>
                </w:rPr>
                <w:t>2018-02-01</w:t>
              </w:r>
            </w:ins>
            <w:r w:rsidRPr="00D6290E">
              <w:rPr>
                <w:rFonts w:cs="Arial"/>
                <w:sz w:val="20"/>
                <w:szCs w:val="20"/>
              </w:rPr>
              <w:t xml:space="preserve"> (CONF:CMS_0026).</w:t>
            </w:r>
            <w:r w:rsidRPr="00D6290E">
              <w:rPr>
                <w:rFonts w:cs="Arial"/>
              </w:rPr>
              <w:br/>
            </w:r>
            <w:r w:rsidRPr="00D6290E">
              <w:rPr>
                <w:rFonts w:cs="Arial"/>
                <w:sz w:val="20"/>
                <w:szCs w:val="20"/>
              </w:rPr>
              <w:t>Note: The value of @extension is CMS Program Name.</w:t>
            </w:r>
            <w:hyperlink w:anchor="QRDAI_CMS_Program_Name_"/>
          </w:p>
        </w:tc>
      </w:tr>
      <w:tr w:rsidR="00787284" w:rsidRPr="00D6290E" w14:paraId="0779CAAA" w14:textId="77777777" w:rsidTr="00787284">
        <w:trPr>
          <w:cantSplit/>
        </w:trPr>
        <w:tc>
          <w:tcPr>
            <w:tcW w:w="1283" w:type="dxa"/>
          </w:tcPr>
          <w:p w14:paraId="2679D95A" w14:textId="77777777" w:rsidR="00787284" w:rsidRPr="00D6290E" w:rsidRDefault="00787284" w:rsidP="00966FB0">
            <w:pPr>
              <w:pStyle w:val="TableText"/>
              <w:spacing w:line="240" w:lineRule="auto"/>
              <w:rPr>
                <w:noProof w:val="0"/>
              </w:rPr>
            </w:pPr>
            <w:r w:rsidRPr="00D6290E">
              <w:rPr>
                <w:noProof w:val="0"/>
              </w:rPr>
              <w:t>1198-10003_C01</w:t>
            </w:r>
          </w:p>
        </w:tc>
        <w:tc>
          <w:tcPr>
            <w:tcW w:w="994" w:type="dxa"/>
          </w:tcPr>
          <w:p w14:paraId="2B9418CE" w14:textId="77777777" w:rsidR="00787284" w:rsidRPr="00D6290E" w:rsidRDefault="00787284" w:rsidP="00966FB0">
            <w:pPr>
              <w:pStyle w:val="TableText"/>
              <w:spacing w:line="240" w:lineRule="auto"/>
              <w:rPr>
                <w:noProof w:val="0"/>
              </w:rPr>
            </w:pPr>
            <w:r w:rsidRPr="00D6290E">
              <w:rPr>
                <w:noProof w:val="0"/>
              </w:rPr>
              <w:t>5.1.5</w:t>
            </w:r>
          </w:p>
        </w:tc>
        <w:tc>
          <w:tcPr>
            <w:tcW w:w="3604" w:type="dxa"/>
          </w:tcPr>
          <w:p w14:paraId="6B8858C5" w14:textId="77777777" w:rsidR="00787284" w:rsidRPr="00D6290E" w:rsidRDefault="00787284" w:rsidP="00966FB0">
            <w:pPr>
              <w:autoSpaceDE w:val="0"/>
              <w:autoSpaceDN w:val="0"/>
              <w:adjustRightInd w:val="0"/>
              <w:spacing w:before="120"/>
              <w:rPr>
                <w:rFonts w:cs="Arial"/>
                <w:color w:val="000000"/>
                <w:sz w:val="20"/>
                <w:szCs w:val="20"/>
              </w:rPr>
            </w:pPr>
            <w:r w:rsidRPr="00966FB0">
              <w:rPr>
                <w:rFonts w:cs="Arial"/>
                <w:b/>
                <w:bCs/>
                <w:color w:val="000000"/>
                <w:sz w:val="20"/>
                <w:szCs w:val="20"/>
              </w:rPr>
              <w:t>MAY</w:t>
            </w:r>
            <w:r w:rsidRPr="00D6290E">
              <w:rPr>
                <w:rFonts w:cs="Arial"/>
                <w:b/>
                <w:bCs/>
                <w:color w:val="000000"/>
                <w:sz w:val="20"/>
                <w:szCs w:val="20"/>
              </w:rPr>
              <w:t xml:space="preserve"> </w:t>
            </w:r>
            <w:r w:rsidRPr="00D6290E">
              <w:rPr>
                <w:rFonts w:cs="Arial"/>
                <w:color w:val="000000"/>
                <w:sz w:val="20"/>
                <w:szCs w:val="20"/>
              </w:rPr>
              <w:t xml:space="preserve">contain zero or more [0..*] </w:t>
            </w:r>
            <w:r w:rsidRPr="00966FB0">
              <w:rPr>
                <w:rFonts w:ascii="Courier New" w:hAnsi="Courier New" w:cs="Courier New"/>
                <w:b/>
                <w:bCs/>
                <w:color w:val="000000"/>
                <w:sz w:val="20"/>
                <w:szCs w:val="20"/>
              </w:rPr>
              <w:t>participant</w:t>
            </w:r>
            <w:r w:rsidRPr="00D6290E">
              <w:rPr>
                <w:rFonts w:cs="Arial"/>
                <w:b/>
                <w:bCs/>
                <w:color w:val="000000"/>
                <w:sz w:val="20"/>
                <w:szCs w:val="20"/>
              </w:rPr>
              <w:t xml:space="preserve"> </w:t>
            </w:r>
            <w:r w:rsidRPr="00D6290E">
              <w:rPr>
                <w:rFonts w:cs="Arial"/>
                <w:color w:val="000000"/>
                <w:sz w:val="20"/>
                <w:szCs w:val="20"/>
              </w:rPr>
              <w:t>(CONF:1198-10003) such that it</w:t>
            </w:r>
          </w:p>
        </w:tc>
        <w:tc>
          <w:tcPr>
            <w:tcW w:w="3793" w:type="dxa"/>
          </w:tcPr>
          <w:p w14:paraId="68C277C6" w14:textId="7866E065" w:rsidR="00787284" w:rsidRPr="00D6290E" w:rsidRDefault="00787284" w:rsidP="00966FB0">
            <w:pPr>
              <w:spacing w:before="120" w:after="40"/>
              <w:rPr>
                <w:rFonts w:cs="Arial"/>
                <w:b/>
                <w:sz w:val="20"/>
                <w:szCs w:val="20"/>
              </w:rPr>
            </w:pPr>
            <w:r w:rsidRPr="00966FB0">
              <w:rPr>
                <w:rStyle w:val="keyword"/>
              </w:rPr>
              <w:t>SHALL</w:t>
            </w:r>
            <w:r w:rsidRPr="00D6290E">
              <w:rPr>
                <w:rFonts w:cs="Arial"/>
                <w:b/>
                <w:sz w:val="20"/>
                <w:szCs w:val="20"/>
              </w:rPr>
              <w:t xml:space="preserve"> </w:t>
            </w:r>
            <w:r w:rsidRPr="00D6290E">
              <w:rPr>
                <w:rFonts w:cs="Arial"/>
                <w:sz w:val="20"/>
                <w:szCs w:val="20"/>
              </w:rPr>
              <w:t>contain exactly one [1</w:t>
            </w:r>
            <w:proofErr w:type="gramStart"/>
            <w:r w:rsidRPr="00D6290E">
              <w:rPr>
                <w:rFonts w:cs="Arial"/>
                <w:sz w:val="20"/>
                <w:szCs w:val="20"/>
              </w:rPr>
              <w:t>..1</w:t>
            </w:r>
            <w:proofErr w:type="gramEnd"/>
            <w:r w:rsidRPr="00D6290E">
              <w:rPr>
                <w:rFonts w:cs="Arial"/>
                <w:sz w:val="20"/>
                <w:szCs w:val="20"/>
              </w:rPr>
              <w:t>]</w:t>
            </w:r>
            <w:r w:rsidRPr="00D6290E">
              <w:rPr>
                <w:rFonts w:cs="Arial"/>
                <w:b/>
                <w:sz w:val="20"/>
                <w:szCs w:val="20"/>
              </w:rPr>
              <w:t xml:space="preserve"> </w:t>
            </w:r>
            <w:r w:rsidRPr="00966FB0">
              <w:rPr>
                <w:rFonts w:ascii="Courier New" w:hAnsi="Courier New" w:cs="Courier New"/>
                <w:b/>
                <w:bCs/>
                <w:color w:val="000000"/>
                <w:sz w:val="20"/>
                <w:szCs w:val="20"/>
              </w:rPr>
              <w:t>participant</w:t>
            </w:r>
            <w:r w:rsidRPr="00D6290E">
              <w:rPr>
                <w:rFonts w:cs="Arial"/>
                <w:b/>
                <w:bCs/>
                <w:color w:val="000000"/>
                <w:sz w:val="20"/>
                <w:szCs w:val="20"/>
              </w:rPr>
              <w:t xml:space="preserve"> </w:t>
            </w:r>
            <w:r w:rsidRPr="00D6290E">
              <w:rPr>
                <w:rFonts w:cs="Arial"/>
                <w:sz w:val="20"/>
                <w:szCs w:val="20"/>
              </w:rPr>
              <w:t>(CONF:1198-10003_C01).</w:t>
            </w:r>
          </w:p>
        </w:tc>
      </w:tr>
      <w:tr w:rsidR="00787284" w:rsidRPr="00D6290E" w14:paraId="59CC0FED" w14:textId="77777777" w:rsidTr="00787284">
        <w:trPr>
          <w:cantSplit/>
        </w:trPr>
        <w:tc>
          <w:tcPr>
            <w:tcW w:w="1283" w:type="dxa"/>
          </w:tcPr>
          <w:p w14:paraId="6660862A" w14:textId="77777777" w:rsidR="00787284" w:rsidRPr="00D6290E" w:rsidRDefault="00787284" w:rsidP="00966FB0">
            <w:pPr>
              <w:pStyle w:val="TableText"/>
              <w:spacing w:line="240" w:lineRule="auto"/>
              <w:rPr>
                <w:noProof w:val="0"/>
              </w:rPr>
            </w:pPr>
            <w:r w:rsidRPr="00D6290E">
              <w:rPr>
                <w:noProof w:val="0"/>
              </w:rPr>
              <w:lastRenderedPageBreak/>
              <w:t>CMS_0004</w:t>
            </w:r>
          </w:p>
          <w:p w14:paraId="2007F21F" w14:textId="77777777" w:rsidR="00787284" w:rsidRPr="00D6290E" w:rsidRDefault="00787284" w:rsidP="00966FB0">
            <w:pPr>
              <w:pStyle w:val="TableText"/>
              <w:spacing w:line="240" w:lineRule="auto"/>
              <w:rPr>
                <w:noProof w:val="0"/>
              </w:rPr>
            </w:pPr>
            <w:r w:rsidRPr="00D6290E">
              <w:rPr>
                <w:noProof w:val="0"/>
              </w:rPr>
              <w:t>CMS_0005</w:t>
            </w:r>
          </w:p>
          <w:p w14:paraId="6BE04236" w14:textId="77777777" w:rsidR="00787284" w:rsidRPr="00D6290E" w:rsidRDefault="00787284" w:rsidP="00966FB0">
            <w:pPr>
              <w:pStyle w:val="TableText"/>
              <w:spacing w:line="240" w:lineRule="auto"/>
              <w:rPr>
                <w:noProof w:val="0"/>
              </w:rPr>
            </w:pPr>
            <w:r w:rsidRPr="00D6290E">
              <w:rPr>
                <w:noProof w:val="0"/>
              </w:rPr>
              <w:t>CMS_0006</w:t>
            </w:r>
          </w:p>
          <w:p w14:paraId="1558FF3D" w14:textId="77777777" w:rsidR="00787284" w:rsidRPr="00D6290E" w:rsidRDefault="00787284" w:rsidP="00966FB0">
            <w:pPr>
              <w:pStyle w:val="TableText"/>
              <w:spacing w:line="240" w:lineRule="auto"/>
              <w:rPr>
                <w:noProof w:val="0"/>
              </w:rPr>
            </w:pPr>
            <w:r w:rsidRPr="00D6290E">
              <w:rPr>
                <w:noProof w:val="0"/>
              </w:rPr>
              <w:t>CMS_0008</w:t>
            </w:r>
          </w:p>
        </w:tc>
        <w:tc>
          <w:tcPr>
            <w:tcW w:w="994" w:type="dxa"/>
          </w:tcPr>
          <w:p w14:paraId="1244971D" w14:textId="77777777" w:rsidR="00787284" w:rsidRPr="00D6290E" w:rsidRDefault="00787284" w:rsidP="00966FB0">
            <w:pPr>
              <w:pStyle w:val="TableText"/>
              <w:spacing w:line="240" w:lineRule="auto"/>
              <w:rPr>
                <w:noProof w:val="0"/>
              </w:rPr>
            </w:pPr>
            <w:r w:rsidRPr="00D6290E">
              <w:rPr>
                <w:noProof w:val="0"/>
              </w:rPr>
              <w:t>5.1.5</w:t>
            </w:r>
          </w:p>
        </w:tc>
        <w:tc>
          <w:tcPr>
            <w:tcW w:w="3604" w:type="dxa"/>
          </w:tcPr>
          <w:p w14:paraId="6C65DFBE" w14:textId="77777777" w:rsidR="00787284" w:rsidRPr="00D6290E" w:rsidRDefault="00787284" w:rsidP="00966FB0">
            <w:pPr>
              <w:autoSpaceDE w:val="0"/>
              <w:autoSpaceDN w:val="0"/>
              <w:adjustRightInd w:val="0"/>
              <w:spacing w:before="120"/>
              <w:rPr>
                <w:rFonts w:cs="Arial"/>
                <w:color w:val="000000"/>
                <w:sz w:val="24"/>
              </w:rPr>
            </w:pPr>
          </w:p>
          <w:p w14:paraId="1B455C4F" w14:textId="77777777" w:rsidR="00787284" w:rsidRPr="00D6290E" w:rsidRDefault="00787284" w:rsidP="00966FB0">
            <w:pPr>
              <w:autoSpaceDE w:val="0"/>
              <w:autoSpaceDN w:val="0"/>
              <w:adjustRightInd w:val="0"/>
              <w:spacing w:before="120"/>
              <w:rPr>
                <w:rFonts w:cs="Arial"/>
              </w:rPr>
            </w:pPr>
          </w:p>
        </w:tc>
        <w:tc>
          <w:tcPr>
            <w:tcW w:w="3793" w:type="dxa"/>
          </w:tcPr>
          <w:p w14:paraId="6BF485F0" w14:textId="4072E77A" w:rsidR="007A3D34" w:rsidRPr="007A3D34" w:rsidRDefault="007A3D34" w:rsidP="007A3D34">
            <w:pPr>
              <w:pStyle w:val="BodyText0"/>
              <w:rPr>
                <w:ins w:id="1972" w:author="Yan Heras" w:date="2018-02-12T09:50:00Z"/>
                <w:sz w:val="20"/>
                <w:szCs w:val="20"/>
              </w:rPr>
            </w:pPr>
            <w:ins w:id="1973" w:author="Yan Heras" w:date="2018-02-12T09:50:00Z">
              <w:r w:rsidRPr="007A3D34">
                <w:rPr>
                  <w:b/>
                  <w:sz w:val="20"/>
                  <w:szCs w:val="20"/>
                </w:rPr>
                <w:t>HQR:</w:t>
              </w:r>
              <w:r w:rsidRPr="007A3D34">
                <w:rPr>
                  <w:sz w:val="20"/>
                  <w:szCs w:val="20"/>
                </w:rPr>
                <w:t xml:space="preserve"> CMS EHR Certification Number is required for HQR.</w:t>
              </w:r>
            </w:ins>
          </w:p>
          <w:p w14:paraId="4EF305E9" w14:textId="080098A7" w:rsidR="00787284" w:rsidRPr="00D6290E" w:rsidRDefault="00787284" w:rsidP="00966FB0">
            <w:pPr>
              <w:spacing w:before="120" w:after="40"/>
              <w:rPr>
                <w:rFonts w:cs="Arial"/>
                <w:sz w:val="20"/>
                <w:szCs w:val="20"/>
              </w:rPr>
            </w:pPr>
            <w:r w:rsidRPr="00D6290E">
              <w:rPr>
                <w:rFonts w:cs="Arial"/>
                <w:sz w:val="20"/>
                <w:szCs w:val="20"/>
              </w:rPr>
              <w:t xml:space="preserve">The participant </w:t>
            </w:r>
            <w:r w:rsidRPr="00966FB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w:t>
            </w:r>
            <w:r w:rsidRPr="00D6290E">
              <w:rPr>
                <w:rFonts w:cs="Arial"/>
              </w:rPr>
              <w:t xml:space="preserve"> </w:t>
            </w:r>
            <w:proofErr w:type="spellStart"/>
            <w:r w:rsidRPr="00966FB0">
              <w:rPr>
                <w:rStyle w:val="XMLnameBold"/>
                <w:rFonts w:cs="Courier New"/>
              </w:rPr>
              <w:t>associatedEntity</w:t>
            </w:r>
            <w:proofErr w:type="spellEnd"/>
            <w:r w:rsidRPr="00D6290E">
              <w:rPr>
                <w:rFonts w:cs="Arial"/>
              </w:rPr>
              <w:t xml:space="preserve"> </w:t>
            </w:r>
            <w:r w:rsidRPr="00D6290E">
              <w:rPr>
                <w:rFonts w:cs="Arial"/>
                <w:sz w:val="20"/>
                <w:szCs w:val="20"/>
              </w:rPr>
              <w:t>(CONF:CMS_0004).</w:t>
            </w:r>
          </w:p>
          <w:p w14:paraId="5C3692DC" w14:textId="77777777" w:rsidR="00787284" w:rsidRPr="00D6290E" w:rsidRDefault="00787284" w:rsidP="00966FB0">
            <w:pPr>
              <w:spacing w:before="120" w:after="40"/>
              <w:ind w:left="144"/>
              <w:rPr>
                <w:rFonts w:cs="Arial"/>
                <w:sz w:val="20"/>
                <w:szCs w:val="20"/>
              </w:rPr>
            </w:pPr>
            <w:r w:rsidRPr="00D6290E">
              <w:rPr>
                <w:rFonts w:cs="Arial"/>
                <w:sz w:val="20"/>
                <w:szCs w:val="20"/>
              </w:rPr>
              <w:t xml:space="preserve">This </w:t>
            </w:r>
            <w:proofErr w:type="spellStart"/>
            <w:r w:rsidRPr="00D6290E">
              <w:rPr>
                <w:rFonts w:cs="Arial"/>
                <w:sz w:val="20"/>
                <w:szCs w:val="20"/>
              </w:rPr>
              <w:t>associatedEntity</w:t>
            </w:r>
            <w:proofErr w:type="spellEnd"/>
            <w:r w:rsidRPr="00D6290E">
              <w:rPr>
                <w:rFonts w:cs="Arial"/>
                <w:sz w:val="20"/>
                <w:szCs w:val="20"/>
              </w:rPr>
              <w:t xml:space="preserve"> </w:t>
            </w:r>
            <w:r w:rsidRPr="00966FB0">
              <w:rPr>
                <w:rStyle w:val="keyword"/>
              </w:rPr>
              <w:t>SHALL</w:t>
            </w:r>
            <w:r w:rsidRPr="00D6290E">
              <w:rPr>
                <w:rFonts w:cs="Arial"/>
                <w:sz w:val="20"/>
                <w:szCs w:val="20"/>
              </w:rPr>
              <w:t xml:space="preserve"> contain exactly one [1..1]</w:t>
            </w:r>
            <w:r w:rsidRPr="00D6290E">
              <w:rPr>
                <w:rFonts w:cs="Arial"/>
              </w:rPr>
              <w:t xml:space="preserve"> </w:t>
            </w:r>
            <w:r w:rsidRPr="00966FB0">
              <w:rPr>
                <w:rStyle w:val="XMLnameBold"/>
                <w:rFonts w:cs="Courier New"/>
              </w:rPr>
              <w:t>id</w:t>
            </w:r>
            <w:r w:rsidRPr="00D6290E">
              <w:rPr>
                <w:rFonts w:cs="Arial"/>
              </w:rPr>
              <w:t xml:space="preserve"> </w:t>
            </w:r>
            <w:r w:rsidRPr="00D6290E">
              <w:rPr>
                <w:rFonts w:cs="Arial"/>
                <w:sz w:val="20"/>
                <w:szCs w:val="20"/>
              </w:rPr>
              <w:t>(CONF:CMS_0005) such that it</w:t>
            </w:r>
          </w:p>
          <w:p w14:paraId="34ACEC3F" w14:textId="77777777" w:rsidR="00787284" w:rsidRPr="00B816D3" w:rsidRDefault="00787284" w:rsidP="00966FB0">
            <w:pPr>
              <w:spacing w:before="120" w:after="40"/>
              <w:ind w:left="432"/>
              <w:rPr>
                <w:rStyle w:val="keyword"/>
                <w:b w:val="0"/>
              </w:rPr>
            </w:pPr>
            <w:r w:rsidRPr="00966FB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w:t>
            </w:r>
            <w:r w:rsidRPr="00D6290E">
              <w:rPr>
                <w:rFonts w:cs="Arial"/>
              </w:rPr>
              <w:t xml:space="preserve"> </w:t>
            </w:r>
            <w:r w:rsidRPr="00966FB0">
              <w:rPr>
                <w:rStyle w:val="XMLnameBold"/>
                <w:rFonts w:cs="Courier New"/>
                <w:b w:val="0"/>
              </w:rPr>
              <w:t>@root</w:t>
            </w:r>
            <w:r w:rsidRPr="00D6290E">
              <w:rPr>
                <w:rFonts w:cs="Arial"/>
              </w:rPr>
              <w:t>=</w:t>
            </w:r>
            <w:r w:rsidRPr="00D6290E">
              <w:rPr>
                <w:rStyle w:val="XMLname"/>
                <w:rFonts w:ascii="Arial" w:hAnsi="Arial" w:cs="Arial"/>
              </w:rPr>
              <w:t>"</w:t>
            </w:r>
            <w:r w:rsidRPr="00966FB0">
              <w:rPr>
                <w:rStyle w:val="XMLname"/>
                <w:rFonts w:cs="Courier New"/>
                <w:sz w:val="20"/>
                <w:szCs w:val="20"/>
              </w:rPr>
              <w:t>2.16.840.1.113883.3.2074.1</w:t>
            </w:r>
            <w:r w:rsidRPr="00D6290E">
              <w:rPr>
                <w:rStyle w:val="XMLname"/>
                <w:rFonts w:ascii="Arial" w:hAnsi="Arial" w:cs="Arial"/>
                <w:sz w:val="20"/>
                <w:szCs w:val="20"/>
              </w:rPr>
              <w:t>"</w:t>
            </w:r>
            <w:r w:rsidRPr="00D6290E">
              <w:rPr>
                <w:rFonts w:cs="Arial"/>
              </w:rPr>
              <w:t xml:space="preserve"> </w:t>
            </w:r>
            <w:r w:rsidRPr="00D6290E">
              <w:rPr>
                <w:rFonts w:cs="Arial"/>
                <w:sz w:val="20"/>
                <w:szCs w:val="20"/>
              </w:rPr>
              <w:t>CMS EHR Certification Number (formerly known as Office of the National Coordinator Certification Number) (CONF:CMS_0006).</w:t>
            </w:r>
          </w:p>
          <w:p w14:paraId="68EFFD0F" w14:textId="77777777" w:rsidR="00787284" w:rsidRPr="00D6290E" w:rsidRDefault="00787284" w:rsidP="00966FB0">
            <w:pPr>
              <w:spacing w:before="120" w:after="40"/>
              <w:ind w:left="432"/>
              <w:rPr>
                <w:rFonts w:cs="Arial"/>
              </w:rPr>
            </w:pPr>
            <w:r w:rsidRPr="00966FB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966FB0">
              <w:rPr>
                <w:rStyle w:val="XMLnameBold"/>
                <w:rFonts w:cs="Courier New"/>
              </w:rPr>
              <w:t>@extension</w:t>
            </w:r>
            <w:r w:rsidRPr="00D6290E">
              <w:rPr>
                <w:rFonts w:cs="Arial"/>
              </w:rPr>
              <w:t xml:space="preserve"> </w:t>
            </w:r>
            <w:r w:rsidRPr="00D6290E">
              <w:rPr>
                <w:rFonts w:cs="Arial"/>
                <w:sz w:val="20"/>
                <w:szCs w:val="20"/>
              </w:rPr>
              <w:t>(CONF:CMS_0008).</w:t>
            </w:r>
            <w:r w:rsidRPr="00D6290E">
              <w:rPr>
                <w:rFonts w:cs="Arial"/>
              </w:rPr>
              <w:br/>
            </w:r>
            <w:r w:rsidRPr="00D6290E">
              <w:rPr>
                <w:rFonts w:cs="Arial"/>
                <w:sz w:val="20"/>
                <w:szCs w:val="20"/>
              </w:rPr>
              <w:t>Note: The value of @extension is the Certification Number.</w:t>
            </w:r>
          </w:p>
        </w:tc>
      </w:tr>
      <w:tr w:rsidR="00787284" w:rsidRPr="00D6290E" w:rsidDel="007A3D34" w14:paraId="21E8137D" w14:textId="4508BEC4" w:rsidTr="00787284">
        <w:trPr>
          <w:cantSplit/>
          <w:del w:id="1974" w:author="Yan Heras" w:date="2018-02-12T09:50:00Z"/>
        </w:trPr>
        <w:tc>
          <w:tcPr>
            <w:tcW w:w="1283" w:type="dxa"/>
          </w:tcPr>
          <w:p w14:paraId="048BCB05" w14:textId="4319E1EA" w:rsidR="00787284" w:rsidRPr="00D6290E" w:rsidDel="007A3D34" w:rsidRDefault="00787284" w:rsidP="00966FB0">
            <w:pPr>
              <w:pStyle w:val="TableText"/>
              <w:spacing w:line="240" w:lineRule="auto"/>
              <w:rPr>
                <w:del w:id="1975" w:author="Yan Heras" w:date="2018-02-12T09:50:00Z"/>
                <w:noProof w:val="0"/>
              </w:rPr>
            </w:pPr>
            <w:del w:id="1976" w:author="Yan Heras" w:date="2018-02-12T09:50:00Z">
              <w:r w:rsidDel="007A3D34">
                <w:rPr>
                  <w:rFonts w:eastAsia="DengXian" w:hint="eastAsia"/>
                  <w:lang w:eastAsia="zh-CN"/>
                </w:rPr>
                <w:delText>3265</w:delText>
              </w:r>
              <w:r w:rsidRPr="00D6290E" w:rsidDel="007A3D34">
                <w:delText>-16579_C01</w:delText>
              </w:r>
            </w:del>
          </w:p>
        </w:tc>
        <w:tc>
          <w:tcPr>
            <w:tcW w:w="994" w:type="dxa"/>
          </w:tcPr>
          <w:p w14:paraId="01F84315" w14:textId="52FCB123" w:rsidR="00787284" w:rsidRPr="00D6290E" w:rsidDel="007A3D34" w:rsidRDefault="00787284" w:rsidP="00966FB0">
            <w:pPr>
              <w:pStyle w:val="TableText"/>
              <w:spacing w:line="240" w:lineRule="auto"/>
              <w:rPr>
                <w:del w:id="1977" w:author="Yan Heras" w:date="2018-02-12T09:50:00Z"/>
                <w:noProof w:val="0"/>
              </w:rPr>
            </w:pPr>
            <w:del w:id="1978" w:author="Yan Heras" w:date="2018-02-12T09:50:00Z">
              <w:r w:rsidRPr="00D6290E" w:rsidDel="007A3D34">
                <w:rPr>
                  <w:noProof w:val="0"/>
                </w:rPr>
                <w:delText>5.1.6</w:delText>
              </w:r>
            </w:del>
          </w:p>
        </w:tc>
        <w:tc>
          <w:tcPr>
            <w:tcW w:w="3604" w:type="dxa"/>
          </w:tcPr>
          <w:p w14:paraId="2C321BF3" w14:textId="4CACAF89" w:rsidR="00787284" w:rsidRPr="00D6290E" w:rsidDel="007A3D34" w:rsidRDefault="00787284" w:rsidP="00966FB0">
            <w:pPr>
              <w:spacing w:before="120" w:after="40"/>
              <w:rPr>
                <w:del w:id="1979" w:author="Yan Heras" w:date="2018-02-12T09:50:00Z"/>
                <w:rFonts w:cs="Arial"/>
                <w:sz w:val="20"/>
                <w:szCs w:val="20"/>
              </w:rPr>
            </w:pPr>
            <w:del w:id="1980" w:author="Yan Heras" w:date="2018-02-12T09:50:00Z">
              <w:r w:rsidRPr="00966FB0" w:rsidDel="007A3D34">
                <w:rPr>
                  <w:rStyle w:val="keyword"/>
                </w:rPr>
                <w:delText>MAY</w:delText>
              </w:r>
              <w:r w:rsidRPr="00D6290E" w:rsidDel="007A3D34">
                <w:rPr>
                  <w:rFonts w:cs="Arial"/>
                  <w:sz w:val="20"/>
                  <w:szCs w:val="20"/>
                </w:rPr>
                <w:delText xml:space="preserve"> contain zero or one [0..1] </w:delText>
              </w:r>
              <w:r w:rsidRPr="00966FB0" w:rsidDel="007A3D34">
                <w:rPr>
                  <w:rStyle w:val="XMLnameBold"/>
                  <w:rFonts w:cs="Courier New"/>
                </w:rPr>
                <w:delText>documentationOf</w:delText>
              </w:r>
              <w:bookmarkStart w:id="1981" w:name="C_1140-16579"/>
              <w:bookmarkEnd w:id="1981"/>
              <w:r w:rsidRPr="00D6290E" w:rsidDel="007A3D34">
                <w:rPr>
                  <w:rFonts w:cs="Arial"/>
                  <w:sz w:val="20"/>
                  <w:szCs w:val="20"/>
                </w:rPr>
                <w:delText xml:space="preserve"> (CONF:</w:delText>
              </w:r>
              <w:r w:rsidDel="007A3D34">
                <w:rPr>
                  <w:rFonts w:cs="Arial" w:hint="eastAsia"/>
                  <w:sz w:val="20"/>
                  <w:szCs w:val="20"/>
                  <w:lang w:eastAsia="zh-CN"/>
                </w:rPr>
                <w:delText>3265</w:delText>
              </w:r>
              <w:r w:rsidRPr="00D6290E" w:rsidDel="007A3D34">
                <w:rPr>
                  <w:rFonts w:cs="Arial"/>
                  <w:sz w:val="20"/>
                  <w:szCs w:val="20"/>
                </w:rPr>
                <w:delText>-16579) such that it</w:delText>
              </w:r>
            </w:del>
          </w:p>
        </w:tc>
        <w:tc>
          <w:tcPr>
            <w:tcW w:w="3793" w:type="dxa"/>
          </w:tcPr>
          <w:p w14:paraId="19671046" w14:textId="5551FAA0" w:rsidR="00787284" w:rsidRPr="00D6290E" w:rsidDel="007A3D34" w:rsidRDefault="00787284" w:rsidP="00966FB0">
            <w:pPr>
              <w:spacing w:before="120" w:after="40"/>
              <w:rPr>
                <w:del w:id="1982" w:author="Yan Heras" w:date="2018-02-12T09:50:00Z"/>
                <w:rFonts w:cs="Arial"/>
                <w:b/>
                <w:sz w:val="20"/>
                <w:szCs w:val="20"/>
              </w:rPr>
            </w:pPr>
            <w:del w:id="1983" w:author="Yan Heras" w:date="2018-02-12T09:50:00Z">
              <w:r w:rsidRPr="00966FB0" w:rsidDel="007A3D34">
                <w:rPr>
                  <w:rStyle w:val="keyword"/>
                </w:rPr>
                <w:delText>SHALL</w:delText>
              </w:r>
              <w:r w:rsidRPr="00D6290E" w:rsidDel="007A3D34">
                <w:rPr>
                  <w:rFonts w:cs="Arial"/>
                  <w:b/>
                  <w:sz w:val="20"/>
                  <w:szCs w:val="20"/>
                </w:rPr>
                <w:delText xml:space="preserve"> </w:delText>
              </w:r>
              <w:r w:rsidRPr="00D6290E" w:rsidDel="007A3D34">
                <w:rPr>
                  <w:rFonts w:cs="Arial"/>
                  <w:sz w:val="20"/>
                  <w:szCs w:val="20"/>
                </w:rPr>
                <w:delText>contain exactly one [1..1]</w:delText>
              </w:r>
              <w:r w:rsidRPr="00D6290E" w:rsidDel="007A3D34">
                <w:rPr>
                  <w:rFonts w:cs="Arial"/>
                  <w:b/>
                  <w:sz w:val="20"/>
                  <w:szCs w:val="20"/>
                </w:rPr>
                <w:delText xml:space="preserve"> </w:delText>
              </w:r>
              <w:r w:rsidRPr="00966FB0" w:rsidDel="007A3D34">
                <w:rPr>
                  <w:rStyle w:val="XMLnameBold"/>
                  <w:rFonts w:cs="Courier New"/>
                </w:rPr>
                <w:delText>documentationOf</w:delText>
              </w:r>
              <w:r w:rsidRPr="00D6290E" w:rsidDel="007A3D34">
                <w:rPr>
                  <w:rFonts w:cs="Arial"/>
                  <w:b/>
                  <w:sz w:val="20"/>
                  <w:szCs w:val="20"/>
                </w:rPr>
                <w:delText xml:space="preserve"> </w:delText>
              </w:r>
              <w:r w:rsidRPr="00D6290E" w:rsidDel="007A3D34">
                <w:rPr>
                  <w:rFonts w:cs="Arial"/>
                  <w:sz w:val="20"/>
                  <w:szCs w:val="20"/>
                </w:rPr>
                <w:delText>(CONF:</w:delText>
              </w:r>
              <w:r w:rsidDel="007A3D34">
                <w:rPr>
                  <w:rFonts w:cs="Arial" w:hint="eastAsia"/>
                  <w:sz w:val="20"/>
                  <w:szCs w:val="20"/>
                  <w:lang w:eastAsia="zh-CN"/>
                </w:rPr>
                <w:delText>3265</w:delText>
              </w:r>
              <w:r w:rsidRPr="00D6290E" w:rsidDel="007A3D34">
                <w:rPr>
                  <w:rFonts w:cs="Arial"/>
                  <w:sz w:val="20"/>
                  <w:szCs w:val="20"/>
                </w:rPr>
                <w:delText>-16579_C01) such that it</w:delText>
              </w:r>
            </w:del>
          </w:p>
        </w:tc>
      </w:tr>
      <w:tr w:rsidR="00787284" w:rsidRPr="00D6290E" w14:paraId="0D6F5D5F" w14:textId="77777777" w:rsidTr="00787284">
        <w:trPr>
          <w:cantSplit/>
        </w:trPr>
        <w:tc>
          <w:tcPr>
            <w:tcW w:w="1283" w:type="dxa"/>
          </w:tcPr>
          <w:p w14:paraId="5F4075E1" w14:textId="77777777" w:rsidR="00787284" w:rsidRPr="00D6290E" w:rsidRDefault="00787284" w:rsidP="00966FB0">
            <w:pPr>
              <w:pStyle w:val="TableText"/>
              <w:spacing w:line="240" w:lineRule="auto"/>
            </w:pPr>
            <w:r w:rsidRPr="00D6290E">
              <w:t>CMS_0019</w:t>
            </w:r>
          </w:p>
          <w:p w14:paraId="46F71FEA" w14:textId="77777777" w:rsidR="00787284" w:rsidRPr="00D6290E" w:rsidRDefault="00787284" w:rsidP="00966FB0">
            <w:pPr>
              <w:pStyle w:val="TableText"/>
              <w:spacing w:line="240" w:lineRule="auto"/>
            </w:pPr>
            <w:r w:rsidRPr="00D6290E">
              <w:t>CMS_0020</w:t>
            </w:r>
          </w:p>
        </w:tc>
        <w:tc>
          <w:tcPr>
            <w:tcW w:w="994" w:type="dxa"/>
          </w:tcPr>
          <w:p w14:paraId="1190326C" w14:textId="77777777" w:rsidR="00787284" w:rsidRPr="00D6290E" w:rsidRDefault="00787284" w:rsidP="00966FB0">
            <w:pPr>
              <w:pStyle w:val="TableText"/>
              <w:spacing w:line="240" w:lineRule="auto"/>
              <w:rPr>
                <w:noProof w:val="0"/>
              </w:rPr>
            </w:pPr>
            <w:r w:rsidRPr="00D6290E">
              <w:rPr>
                <w:noProof w:val="0"/>
              </w:rPr>
              <w:t>5.1.6</w:t>
            </w:r>
          </w:p>
        </w:tc>
        <w:tc>
          <w:tcPr>
            <w:tcW w:w="3604" w:type="dxa"/>
          </w:tcPr>
          <w:p w14:paraId="63EB079D" w14:textId="77777777" w:rsidR="00787284" w:rsidRPr="00D6290E" w:rsidRDefault="00787284" w:rsidP="00966FB0">
            <w:pPr>
              <w:spacing w:before="120" w:after="40"/>
              <w:rPr>
                <w:rFonts w:cs="Arial"/>
                <w:sz w:val="20"/>
                <w:szCs w:val="20"/>
              </w:rPr>
            </w:pPr>
            <w:r w:rsidRPr="00D6290E">
              <w:rPr>
                <w:rFonts w:cs="Arial"/>
                <w:sz w:val="20"/>
                <w:szCs w:val="20"/>
              </w:rPr>
              <w:t>n/a</w:t>
            </w:r>
          </w:p>
        </w:tc>
        <w:tc>
          <w:tcPr>
            <w:tcW w:w="3793" w:type="dxa"/>
          </w:tcPr>
          <w:p w14:paraId="4A8FFC95" w14:textId="77777777" w:rsidR="00787284" w:rsidRPr="00D6290E" w:rsidRDefault="00787284" w:rsidP="00966FB0">
            <w:pPr>
              <w:spacing w:before="120" w:after="40"/>
              <w:rPr>
                <w:rFonts w:cs="Arial"/>
                <w:sz w:val="20"/>
                <w:szCs w:val="20"/>
              </w:rPr>
            </w:pPr>
            <w:r w:rsidRPr="00D6290E">
              <w:rPr>
                <w:rFonts w:cs="Arial"/>
                <w:sz w:val="20"/>
                <w:szCs w:val="20"/>
              </w:rPr>
              <w:t xml:space="preserve">This </w:t>
            </w:r>
            <w:proofErr w:type="spellStart"/>
            <w:r w:rsidRPr="00D6290E">
              <w:rPr>
                <w:rFonts w:cs="Arial"/>
                <w:sz w:val="20"/>
                <w:szCs w:val="20"/>
              </w:rPr>
              <w:t>assignedEntity</w:t>
            </w:r>
            <w:proofErr w:type="spellEnd"/>
            <w:r w:rsidRPr="00D6290E">
              <w:rPr>
                <w:rFonts w:cs="Arial"/>
                <w:sz w:val="20"/>
                <w:szCs w:val="20"/>
              </w:rPr>
              <w:t xml:space="preserve"> </w:t>
            </w:r>
            <w:r w:rsidRPr="00966FB0">
              <w:rPr>
                <w:rStyle w:val="keyword"/>
              </w:rPr>
              <w:t>MAY</w:t>
            </w:r>
            <w:r w:rsidRPr="00D6290E">
              <w:rPr>
                <w:rFonts w:cs="Arial"/>
                <w:sz w:val="20"/>
                <w:szCs w:val="20"/>
              </w:rPr>
              <w:t xml:space="preserve"> contain zero or one [0</w:t>
            </w:r>
            <w:proofErr w:type="gramStart"/>
            <w:r w:rsidRPr="00D6290E">
              <w:rPr>
                <w:rFonts w:cs="Arial"/>
                <w:sz w:val="20"/>
                <w:szCs w:val="20"/>
              </w:rPr>
              <w:t>..1</w:t>
            </w:r>
            <w:proofErr w:type="gramEnd"/>
            <w:r w:rsidRPr="00D6290E">
              <w:rPr>
                <w:rFonts w:cs="Arial"/>
                <w:sz w:val="20"/>
                <w:szCs w:val="20"/>
              </w:rPr>
              <w:t xml:space="preserve">] </w:t>
            </w:r>
            <w:proofErr w:type="spellStart"/>
            <w:r w:rsidRPr="00966FB0">
              <w:rPr>
                <w:rStyle w:val="XMLnameBold"/>
                <w:rFonts w:cs="Courier New"/>
              </w:rPr>
              <w:t>assignedPerson</w:t>
            </w:r>
            <w:proofErr w:type="spellEnd"/>
            <w:r w:rsidRPr="00D6290E">
              <w:rPr>
                <w:rFonts w:cs="Arial"/>
                <w:sz w:val="20"/>
                <w:szCs w:val="20"/>
              </w:rPr>
              <w:t xml:space="preserve"> (CONF:CMS_0019).</w:t>
            </w:r>
          </w:p>
          <w:p w14:paraId="10D9C536" w14:textId="77777777" w:rsidR="00787284" w:rsidRPr="00D6290E" w:rsidRDefault="00787284" w:rsidP="00966FB0">
            <w:pPr>
              <w:spacing w:before="120" w:after="40"/>
              <w:ind w:left="144"/>
              <w:rPr>
                <w:rFonts w:cs="Arial"/>
                <w:sz w:val="20"/>
                <w:szCs w:val="20"/>
              </w:rPr>
            </w:pPr>
            <w:r w:rsidRPr="00D6290E">
              <w:rPr>
                <w:rFonts w:cs="Arial"/>
                <w:sz w:val="20"/>
                <w:szCs w:val="20"/>
              </w:rPr>
              <w:t xml:space="preserve">The </w:t>
            </w:r>
            <w:proofErr w:type="spellStart"/>
            <w:r w:rsidRPr="00D6290E">
              <w:rPr>
                <w:rFonts w:cs="Arial"/>
                <w:sz w:val="20"/>
                <w:szCs w:val="20"/>
              </w:rPr>
              <w:t>assignedPerson</w:t>
            </w:r>
            <w:proofErr w:type="spellEnd"/>
            <w:r w:rsidRPr="00D6290E">
              <w:rPr>
                <w:rFonts w:cs="Arial"/>
                <w:sz w:val="20"/>
                <w:szCs w:val="20"/>
              </w:rPr>
              <w:t xml:space="preserve">, if present, </w:t>
            </w:r>
            <w:r w:rsidRPr="00966FB0">
              <w:rPr>
                <w:rStyle w:val="keyword"/>
              </w:rPr>
              <w:t>MAY</w:t>
            </w:r>
            <w:r w:rsidRPr="00D6290E">
              <w:rPr>
                <w:rFonts w:cs="Arial"/>
                <w:sz w:val="20"/>
                <w:szCs w:val="20"/>
              </w:rPr>
              <w:t xml:space="preserve"> contain zero or one [0</w:t>
            </w:r>
            <w:proofErr w:type="gramStart"/>
            <w:r w:rsidRPr="00D6290E">
              <w:rPr>
                <w:rFonts w:cs="Arial"/>
                <w:sz w:val="20"/>
                <w:szCs w:val="20"/>
              </w:rPr>
              <w:t>..1</w:t>
            </w:r>
            <w:proofErr w:type="gramEnd"/>
            <w:r w:rsidRPr="00D6290E">
              <w:rPr>
                <w:rFonts w:cs="Arial"/>
                <w:sz w:val="20"/>
                <w:szCs w:val="20"/>
              </w:rPr>
              <w:t xml:space="preserve">] </w:t>
            </w:r>
            <w:r w:rsidRPr="00966FB0">
              <w:rPr>
                <w:rStyle w:val="XMLnameBold"/>
                <w:rFonts w:cs="Courier New"/>
              </w:rPr>
              <w:t>name</w:t>
            </w:r>
            <w:r w:rsidRPr="00D6290E">
              <w:rPr>
                <w:rFonts w:cs="Arial"/>
                <w:sz w:val="20"/>
                <w:szCs w:val="20"/>
              </w:rPr>
              <w:t xml:space="preserve"> (CONF:CMS_0020).</w:t>
            </w:r>
            <w:r w:rsidRPr="00D6290E">
              <w:rPr>
                <w:rFonts w:cs="Arial"/>
              </w:rPr>
              <w:br/>
            </w:r>
            <w:r w:rsidRPr="00D6290E">
              <w:rPr>
                <w:rFonts w:cs="Arial"/>
                <w:sz w:val="20"/>
                <w:szCs w:val="20"/>
              </w:rPr>
              <w:t>Note: This is the provider's name.</w:t>
            </w:r>
          </w:p>
        </w:tc>
      </w:tr>
      <w:tr w:rsidR="00787284" w:rsidRPr="00D6290E" w14:paraId="143048A3" w14:textId="77777777" w:rsidTr="00787284">
        <w:trPr>
          <w:cantSplit/>
          <w:trHeight w:val="840"/>
        </w:trPr>
        <w:tc>
          <w:tcPr>
            <w:tcW w:w="1283" w:type="dxa"/>
          </w:tcPr>
          <w:p w14:paraId="045DB432" w14:textId="77777777" w:rsidR="00787284" w:rsidRPr="00D6290E" w:rsidRDefault="00787284" w:rsidP="00966FB0">
            <w:pPr>
              <w:pStyle w:val="TableText"/>
              <w:spacing w:line="240" w:lineRule="auto"/>
            </w:pPr>
            <w:r w:rsidRPr="00D6290E">
              <w:t>CMS_0022</w:t>
            </w:r>
          </w:p>
        </w:tc>
        <w:tc>
          <w:tcPr>
            <w:tcW w:w="994" w:type="dxa"/>
          </w:tcPr>
          <w:p w14:paraId="19D69BDD" w14:textId="77777777" w:rsidR="00787284" w:rsidRPr="00D6290E" w:rsidRDefault="00787284" w:rsidP="00966FB0">
            <w:pPr>
              <w:pStyle w:val="TableText"/>
              <w:spacing w:line="240" w:lineRule="auto"/>
              <w:rPr>
                <w:noProof w:val="0"/>
              </w:rPr>
            </w:pPr>
            <w:r w:rsidRPr="00D6290E">
              <w:rPr>
                <w:noProof w:val="0"/>
              </w:rPr>
              <w:t>5.1.6</w:t>
            </w:r>
          </w:p>
        </w:tc>
        <w:tc>
          <w:tcPr>
            <w:tcW w:w="3604" w:type="dxa"/>
          </w:tcPr>
          <w:p w14:paraId="59261B84" w14:textId="77777777" w:rsidR="00787284" w:rsidRPr="00D6290E" w:rsidRDefault="00787284" w:rsidP="00966FB0">
            <w:pPr>
              <w:spacing w:before="120" w:after="40"/>
              <w:rPr>
                <w:rFonts w:cs="Arial"/>
                <w:sz w:val="20"/>
                <w:szCs w:val="20"/>
              </w:rPr>
            </w:pPr>
            <w:r w:rsidRPr="00D6290E">
              <w:rPr>
                <w:rFonts w:cs="Arial"/>
                <w:sz w:val="20"/>
                <w:szCs w:val="20"/>
              </w:rPr>
              <w:t>n/a</w:t>
            </w:r>
          </w:p>
        </w:tc>
        <w:tc>
          <w:tcPr>
            <w:tcW w:w="3793" w:type="dxa"/>
          </w:tcPr>
          <w:p w14:paraId="25FA7391" w14:textId="47FE7A93" w:rsidR="00787284" w:rsidRPr="00D6290E" w:rsidRDefault="00787284" w:rsidP="00966FB0">
            <w:pPr>
              <w:spacing w:before="120" w:after="40"/>
              <w:rPr>
                <w:rFonts w:cs="Arial"/>
                <w:sz w:val="20"/>
                <w:szCs w:val="20"/>
              </w:rPr>
            </w:pPr>
            <w:r w:rsidRPr="00D6290E">
              <w:rPr>
                <w:rFonts w:cs="Arial"/>
                <w:sz w:val="20"/>
                <w:szCs w:val="20"/>
              </w:rPr>
              <w:t xml:space="preserve">This </w:t>
            </w:r>
            <w:proofErr w:type="spellStart"/>
            <w:r w:rsidRPr="00D6290E">
              <w:rPr>
                <w:rFonts w:cs="Arial"/>
                <w:sz w:val="20"/>
                <w:szCs w:val="20"/>
              </w:rPr>
              <w:t>representedOrganization</w:t>
            </w:r>
            <w:proofErr w:type="spellEnd"/>
            <w:r w:rsidRPr="00D6290E">
              <w:rPr>
                <w:rFonts w:cs="Arial"/>
                <w:sz w:val="20"/>
                <w:szCs w:val="20"/>
              </w:rPr>
              <w:t xml:space="preserve"> </w:t>
            </w:r>
            <w:r w:rsidRPr="00966FB0">
              <w:rPr>
                <w:rStyle w:val="keyword"/>
              </w:rPr>
              <w:t>MAY</w:t>
            </w:r>
            <w:r w:rsidRPr="00D6290E">
              <w:rPr>
                <w:rFonts w:cs="Arial"/>
                <w:sz w:val="20"/>
                <w:szCs w:val="20"/>
              </w:rPr>
              <w:t xml:space="preserve"> contain zero or one [0</w:t>
            </w:r>
            <w:proofErr w:type="gramStart"/>
            <w:r w:rsidRPr="00D6290E">
              <w:rPr>
                <w:rFonts w:cs="Arial"/>
                <w:sz w:val="20"/>
                <w:szCs w:val="20"/>
              </w:rPr>
              <w:t>..1</w:t>
            </w:r>
            <w:proofErr w:type="gramEnd"/>
            <w:r w:rsidRPr="00D6290E">
              <w:rPr>
                <w:rFonts w:cs="Arial"/>
                <w:sz w:val="20"/>
                <w:szCs w:val="20"/>
              </w:rPr>
              <w:t xml:space="preserve">] </w:t>
            </w:r>
            <w:r w:rsidRPr="00966FB0">
              <w:rPr>
                <w:rStyle w:val="XMLnameBold"/>
                <w:rFonts w:cs="Courier New"/>
              </w:rPr>
              <w:t>name</w:t>
            </w:r>
            <w:r w:rsidRPr="00D6290E">
              <w:rPr>
                <w:rFonts w:cs="Arial"/>
                <w:sz w:val="20"/>
                <w:szCs w:val="20"/>
              </w:rPr>
              <w:t xml:space="preserve"> (CONF:CMS_0022).</w:t>
            </w:r>
          </w:p>
        </w:tc>
      </w:tr>
      <w:tr w:rsidR="00367CB2" w:rsidRPr="00D6290E" w14:paraId="7B6ABD9C" w14:textId="77777777" w:rsidTr="00787284">
        <w:trPr>
          <w:cantSplit/>
          <w:ins w:id="1984" w:author="Yan Heras" w:date="2018-02-12T10:03:00Z"/>
        </w:trPr>
        <w:tc>
          <w:tcPr>
            <w:tcW w:w="1283" w:type="dxa"/>
          </w:tcPr>
          <w:p w14:paraId="48F8F63E" w14:textId="5362F743" w:rsidR="00367CB2" w:rsidRDefault="00367CB2" w:rsidP="00966FB0">
            <w:pPr>
              <w:pStyle w:val="TableText"/>
              <w:spacing w:line="240" w:lineRule="auto"/>
              <w:rPr>
                <w:ins w:id="1985" w:author="Yan Heras" w:date="2018-02-12T10:03:00Z"/>
              </w:rPr>
            </w:pPr>
            <w:ins w:id="1986" w:author="Yan Heras" w:date="2018-02-12T10:03:00Z">
              <w:r>
                <w:t>CMS_0054</w:t>
              </w:r>
            </w:ins>
          </w:p>
          <w:p w14:paraId="0416B79F" w14:textId="33FBBB56" w:rsidR="00367CB2" w:rsidRPr="00D6290E" w:rsidRDefault="00367CB2" w:rsidP="00966FB0">
            <w:pPr>
              <w:pStyle w:val="TableText"/>
              <w:spacing w:line="240" w:lineRule="auto"/>
              <w:rPr>
                <w:ins w:id="1987" w:author="Yan Heras" w:date="2018-02-12T10:03:00Z"/>
              </w:rPr>
            </w:pPr>
          </w:p>
        </w:tc>
        <w:tc>
          <w:tcPr>
            <w:tcW w:w="994" w:type="dxa"/>
          </w:tcPr>
          <w:p w14:paraId="768EF605" w14:textId="16B49990" w:rsidR="00367CB2" w:rsidRPr="00D6290E" w:rsidRDefault="00367CB2" w:rsidP="00966FB0">
            <w:pPr>
              <w:pStyle w:val="TableText"/>
              <w:spacing w:line="240" w:lineRule="auto"/>
              <w:rPr>
                <w:ins w:id="1988" w:author="Yan Heras" w:date="2018-02-12T10:03:00Z"/>
                <w:noProof w:val="0"/>
              </w:rPr>
            </w:pPr>
            <w:ins w:id="1989" w:author="Yan Heras" w:date="2018-02-12T10:03:00Z">
              <w:r>
                <w:rPr>
                  <w:noProof w:val="0"/>
                </w:rPr>
                <w:t>5.1.7</w:t>
              </w:r>
            </w:ins>
          </w:p>
        </w:tc>
        <w:tc>
          <w:tcPr>
            <w:tcW w:w="3604" w:type="dxa"/>
          </w:tcPr>
          <w:p w14:paraId="658124E9" w14:textId="3BC73CD0" w:rsidR="00367CB2" w:rsidRPr="00D6290E" w:rsidRDefault="00367CB2" w:rsidP="00966FB0">
            <w:pPr>
              <w:spacing w:before="120" w:after="40"/>
              <w:rPr>
                <w:ins w:id="1990" w:author="Yan Heras" w:date="2018-02-12T10:03:00Z"/>
                <w:rFonts w:cs="Arial"/>
                <w:sz w:val="20"/>
                <w:szCs w:val="20"/>
              </w:rPr>
            </w:pPr>
            <w:ins w:id="1991" w:author="Yan Heras" w:date="2018-02-12T10:07:00Z">
              <w:r w:rsidRPr="00D6290E">
                <w:rPr>
                  <w:rFonts w:cs="Arial"/>
                  <w:sz w:val="20"/>
                  <w:szCs w:val="20"/>
                </w:rPr>
                <w:t>n/a</w:t>
              </w:r>
            </w:ins>
          </w:p>
        </w:tc>
        <w:tc>
          <w:tcPr>
            <w:tcW w:w="3793" w:type="dxa"/>
          </w:tcPr>
          <w:p w14:paraId="2671EBAB" w14:textId="0B9CB67C" w:rsidR="00367CB2" w:rsidRPr="00D6290E" w:rsidRDefault="00367CB2" w:rsidP="00367CB2">
            <w:pPr>
              <w:spacing w:after="40" w:line="260" w:lineRule="exact"/>
              <w:rPr>
                <w:ins w:id="1992" w:author="Yan Heras" w:date="2018-02-12T10:03:00Z"/>
                <w:rFonts w:cs="Arial"/>
                <w:sz w:val="20"/>
                <w:szCs w:val="20"/>
              </w:rPr>
            </w:pPr>
            <w:ins w:id="1993" w:author="Yan Heras" w:date="2018-02-12T10:04:00Z">
              <w:r w:rsidRPr="00367CB2">
                <w:rPr>
                  <w:rStyle w:val="keyword"/>
                </w:rPr>
                <w:t>SHALL</w:t>
              </w:r>
              <w:r w:rsidRPr="00367CB2">
                <w:rPr>
                  <w:sz w:val="20"/>
                  <w:szCs w:val="20"/>
                </w:rPr>
                <w:t xml:space="preserve"> contain exactly one [1</w:t>
              </w:r>
              <w:proofErr w:type="gramStart"/>
              <w:r w:rsidRPr="00367CB2">
                <w:rPr>
                  <w:sz w:val="20"/>
                  <w:szCs w:val="20"/>
                </w:rPr>
                <w:t>..1</w:t>
              </w:r>
              <w:proofErr w:type="gramEnd"/>
              <w:r w:rsidRPr="00367CB2">
                <w:rPr>
                  <w:sz w:val="20"/>
                  <w:szCs w:val="20"/>
                </w:rPr>
                <w:t xml:space="preserve">] </w:t>
              </w:r>
              <w:r w:rsidRPr="00367CB2">
                <w:fldChar w:fldCharType="begin"/>
              </w:r>
              <w:r w:rsidRPr="00367CB2">
                <w:rPr>
                  <w:sz w:val="20"/>
                  <w:szCs w:val="20"/>
                </w:rPr>
                <w:instrText xml:space="preserve"> HYPERLINK \l "S_Reporting_Parameters_Section_CMS" \h </w:instrText>
              </w:r>
              <w:r w:rsidRPr="00367CB2">
                <w:fldChar w:fldCharType="separate"/>
              </w:r>
              <w:r w:rsidRPr="00367CB2">
                <w:rPr>
                  <w:rStyle w:val="HyperlinkCourierBold"/>
                  <w:szCs w:val="20"/>
                </w:rPr>
                <w:t>Reporting Parameters Section - CMS</w:t>
              </w:r>
              <w:r w:rsidRPr="00367CB2">
                <w:rPr>
                  <w:rStyle w:val="HyperlinkCourierBold"/>
                  <w:szCs w:val="20"/>
                </w:rPr>
                <w:fldChar w:fldCharType="end"/>
              </w:r>
              <w:r w:rsidRPr="00367CB2">
                <w:rPr>
                  <w:rStyle w:val="XMLname"/>
                  <w:sz w:val="20"/>
                  <w:szCs w:val="20"/>
                </w:rPr>
                <w:t xml:space="preserve"> (identifier: urn:hl7ii:2.16.840.1.113883.10.20.17.2.1.1:2016-03-01)</w:t>
              </w:r>
              <w:bookmarkStart w:id="1994" w:name="C_3364-28475"/>
              <w:bookmarkEnd w:id="1994"/>
              <w:r w:rsidRPr="00367CB2">
                <w:rPr>
                  <w:sz w:val="20"/>
                  <w:szCs w:val="20"/>
                </w:rPr>
                <w:t xml:space="preserve"> (CONF:CMS_0054).</w:t>
              </w:r>
            </w:ins>
          </w:p>
        </w:tc>
      </w:tr>
      <w:tr w:rsidR="00367CB2" w:rsidRPr="00D6290E" w14:paraId="0E133F1A" w14:textId="77777777" w:rsidTr="00787284">
        <w:trPr>
          <w:cantSplit/>
          <w:ins w:id="1995" w:author="Yan Heras" w:date="2018-02-12T10:06:00Z"/>
        </w:trPr>
        <w:tc>
          <w:tcPr>
            <w:tcW w:w="1283" w:type="dxa"/>
          </w:tcPr>
          <w:p w14:paraId="5BE4F0D8" w14:textId="5B4EA3FD" w:rsidR="00367CB2" w:rsidRDefault="00367CB2" w:rsidP="00966FB0">
            <w:pPr>
              <w:pStyle w:val="TableText"/>
              <w:spacing w:line="240" w:lineRule="auto"/>
              <w:rPr>
                <w:ins w:id="1996" w:author="Yan Heras" w:date="2018-02-12T10:06:00Z"/>
              </w:rPr>
            </w:pPr>
            <w:ins w:id="1997" w:author="Yan Heras" w:date="2018-02-12T10:06:00Z">
              <w:r>
                <w:t>CMS_0055</w:t>
              </w:r>
            </w:ins>
          </w:p>
        </w:tc>
        <w:tc>
          <w:tcPr>
            <w:tcW w:w="994" w:type="dxa"/>
          </w:tcPr>
          <w:p w14:paraId="78F86322" w14:textId="72F60144" w:rsidR="00367CB2" w:rsidRDefault="00367CB2" w:rsidP="00966FB0">
            <w:pPr>
              <w:pStyle w:val="TableText"/>
              <w:spacing w:line="240" w:lineRule="auto"/>
              <w:rPr>
                <w:ins w:id="1998" w:author="Yan Heras" w:date="2018-02-12T10:06:00Z"/>
                <w:noProof w:val="0"/>
              </w:rPr>
            </w:pPr>
            <w:ins w:id="1999" w:author="Yan Heras" w:date="2018-02-12T10:07:00Z">
              <w:r>
                <w:rPr>
                  <w:noProof w:val="0"/>
                </w:rPr>
                <w:t>5.1.7</w:t>
              </w:r>
            </w:ins>
          </w:p>
        </w:tc>
        <w:tc>
          <w:tcPr>
            <w:tcW w:w="3604" w:type="dxa"/>
          </w:tcPr>
          <w:p w14:paraId="6C00194B" w14:textId="6574C616" w:rsidR="00367CB2" w:rsidRPr="00D6290E" w:rsidRDefault="00367CB2" w:rsidP="00966FB0">
            <w:pPr>
              <w:spacing w:before="120" w:after="40"/>
              <w:rPr>
                <w:ins w:id="2000" w:author="Yan Heras" w:date="2018-02-12T10:06:00Z"/>
                <w:rFonts w:cs="Arial"/>
                <w:sz w:val="20"/>
                <w:szCs w:val="20"/>
              </w:rPr>
            </w:pPr>
            <w:ins w:id="2001" w:author="Yan Heras" w:date="2018-02-12T10:07:00Z">
              <w:r w:rsidRPr="00D6290E">
                <w:rPr>
                  <w:rFonts w:cs="Arial"/>
                  <w:sz w:val="20"/>
                  <w:szCs w:val="20"/>
                </w:rPr>
                <w:t>n/a</w:t>
              </w:r>
            </w:ins>
          </w:p>
        </w:tc>
        <w:tc>
          <w:tcPr>
            <w:tcW w:w="3793" w:type="dxa"/>
          </w:tcPr>
          <w:p w14:paraId="5AD73B85" w14:textId="6E248F5C" w:rsidR="00367CB2" w:rsidRPr="00367CB2" w:rsidRDefault="00367CB2" w:rsidP="00367CB2">
            <w:pPr>
              <w:spacing w:after="40" w:line="260" w:lineRule="exact"/>
              <w:rPr>
                <w:ins w:id="2002" w:author="Yan Heras" w:date="2018-02-12T10:06:00Z"/>
                <w:rStyle w:val="keyword"/>
              </w:rPr>
            </w:pPr>
            <w:ins w:id="2003" w:author="Yan Heras" w:date="2018-02-12T10:06:00Z">
              <w:r w:rsidRPr="00367CB2">
                <w:rPr>
                  <w:rStyle w:val="keyword"/>
                </w:rPr>
                <w:t>SHALL</w:t>
              </w:r>
              <w:r w:rsidRPr="00367CB2">
                <w:rPr>
                  <w:sz w:val="20"/>
                  <w:szCs w:val="20"/>
                </w:rPr>
                <w:t xml:space="preserve"> contain exactly one [1</w:t>
              </w:r>
              <w:proofErr w:type="gramStart"/>
              <w:r w:rsidRPr="00367CB2">
                <w:rPr>
                  <w:sz w:val="20"/>
                  <w:szCs w:val="20"/>
                </w:rPr>
                <w:t>..1</w:t>
              </w:r>
              <w:proofErr w:type="gramEnd"/>
              <w:r w:rsidRPr="00367CB2">
                <w:rPr>
                  <w:sz w:val="20"/>
                  <w:szCs w:val="20"/>
                </w:rPr>
                <w:t xml:space="preserve">] </w:t>
              </w:r>
              <w:r w:rsidRPr="00367CB2">
                <w:fldChar w:fldCharType="begin"/>
              </w:r>
              <w:r w:rsidRPr="00367CB2">
                <w:rPr>
                  <w:sz w:val="20"/>
                  <w:szCs w:val="20"/>
                </w:rPr>
                <w:instrText xml:space="preserve"> HYPERLINK \l "S_Patient_Data_Section_QDM_V5_CMS" \h </w:instrText>
              </w:r>
              <w:r w:rsidRPr="00367CB2">
                <w:fldChar w:fldCharType="separate"/>
              </w:r>
              <w:r w:rsidRPr="00367CB2">
                <w:rPr>
                  <w:rStyle w:val="HyperlinkCourierBold"/>
                  <w:szCs w:val="20"/>
                </w:rPr>
                <w:t>Patient Data Section QDM (V5) - CMS</w:t>
              </w:r>
              <w:r w:rsidRPr="00367CB2">
                <w:rPr>
                  <w:rStyle w:val="HyperlinkCourierBold"/>
                  <w:szCs w:val="20"/>
                </w:rPr>
                <w:fldChar w:fldCharType="end"/>
              </w:r>
              <w:r w:rsidRPr="00367CB2">
                <w:rPr>
                  <w:rStyle w:val="XMLname"/>
                  <w:sz w:val="20"/>
                  <w:szCs w:val="20"/>
                </w:rPr>
                <w:t xml:space="preserve"> (identifier: urn:hl7ii:2.16.840.1.113883.10.20.24.2.1.1:2018-02-01)</w:t>
              </w:r>
              <w:bookmarkStart w:id="2004" w:name="C_3364-28477"/>
              <w:bookmarkEnd w:id="2004"/>
              <w:r w:rsidRPr="00367CB2">
                <w:rPr>
                  <w:sz w:val="20"/>
                  <w:szCs w:val="20"/>
                </w:rPr>
                <w:t xml:space="preserve"> (CONF:CMS_0055).</w:t>
              </w:r>
            </w:ins>
          </w:p>
        </w:tc>
      </w:tr>
      <w:tr w:rsidR="00787284" w:rsidRPr="00D6290E" w14:paraId="48148B0A" w14:textId="77777777" w:rsidTr="00787284">
        <w:trPr>
          <w:cantSplit/>
        </w:trPr>
        <w:tc>
          <w:tcPr>
            <w:tcW w:w="1283" w:type="dxa"/>
          </w:tcPr>
          <w:p w14:paraId="1B5F4938" w14:textId="77777777" w:rsidR="00787284" w:rsidRPr="00D6290E" w:rsidRDefault="00787284" w:rsidP="00966FB0">
            <w:pPr>
              <w:pStyle w:val="TableText"/>
              <w:spacing w:line="240" w:lineRule="auto"/>
            </w:pPr>
            <w:r w:rsidRPr="00D6290E">
              <w:lastRenderedPageBreak/>
              <w:t>CMS_0040</w:t>
            </w:r>
          </w:p>
          <w:p w14:paraId="31889F12" w14:textId="77777777" w:rsidR="00787284" w:rsidRPr="00D6290E" w:rsidRDefault="00787284" w:rsidP="00966FB0">
            <w:pPr>
              <w:pStyle w:val="TableText"/>
              <w:spacing w:line="240" w:lineRule="auto"/>
            </w:pPr>
            <w:r w:rsidRPr="00D6290E">
              <w:t>CMS_0041</w:t>
            </w:r>
          </w:p>
          <w:p w14:paraId="614B3214" w14:textId="77777777" w:rsidR="00787284" w:rsidRPr="00D6290E" w:rsidRDefault="00787284" w:rsidP="00966FB0">
            <w:pPr>
              <w:pStyle w:val="TableText"/>
              <w:spacing w:line="240" w:lineRule="auto"/>
            </w:pPr>
            <w:r w:rsidRPr="00D6290E">
              <w:t>CMS_0042</w:t>
            </w:r>
          </w:p>
          <w:p w14:paraId="1CCD207B" w14:textId="77777777" w:rsidR="00787284" w:rsidRPr="00D6290E" w:rsidRDefault="00787284" w:rsidP="00966FB0">
            <w:pPr>
              <w:pStyle w:val="TableText"/>
              <w:spacing w:line="240" w:lineRule="auto"/>
            </w:pPr>
            <w:r w:rsidRPr="00D6290E">
              <w:t>CMS_0023</w:t>
            </w:r>
          </w:p>
          <w:p w14:paraId="0463C1CA" w14:textId="77777777" w:rsidR="00787284" w:rsidRPr="00D6290E" w:rsidRDefault="00787284" w:rsidP="00966FB0">
            <w:pPr>
              <w:pStyle w:val="TableText"/>
              <w:spacing w:line="240" w:lineRule="auto"/>
            </w:pPr>
            <w:r w:rsidRPr="00D6290E">
              <w:t>CMS_0024</w:t>
            </w:r>
          </w:p>
        </w:tc>
        <w:tc>
          <w:tcPr>
            <w:tcW w:w="994" w:type="dxa"/>
          </w:tcPr>
          <w:p w14:paraId="020E1138" w14:textId="77777777" w:rsidR="00787284" w:rsidRPr="00D6290E" w:rsidRDefault="00787284" w:rsidP="00966FB0">
            <w:pPr>
              <w:pStyle w:val="TableText"/>
              <w:spacing w:line="240" w:lineRule="auto"/>
              <w:rPr>
                <w:noProof w:val="0"/>
              </w:rPr>
            </w:pPr>
            <w:r w:rsidRPr="00D6290E">
              <w:rPr>
                <w:noProof w:val="0"/>
              </w:rPr>
              <w:t>5.2.2</w:t>
            </w:r>
          </w:p>
        </w:tc>
        <w:tc>
          <w:tcPr>
            <w:tcW w:w="3604" w:type="dxa"/>
          </w:tcPr>
          <w:p w14:paraId="70B7329C" w14:textId="77777777" w:rsidR="00787284" w:rsidRPr="00D6290E" w:rsidRDefault="00787284" w:rsidP="00966FB0">
            <w:pPr>
              <w:spacing w:before="120" w:after="40"/>
              <w:rPr>
                <w:rFonts w:cs="Arial"/>
                <w:sz w:val="20"/>
                <w:szCs w:val="20"/>
              </w:rPr>
            </w:pPr>
            <w:r w:rsidRPr="00D6290E">
              <w:rPr>
                <w:rFonts w:cs="Arial"/>
                <w:sz w:val="20"/>
                <w:szCs w:val="20"/>
              </w:rPr>
              <w:t>n/a</w:t>
            </w:r>
          </w:p>
        </w:tc>
        <w:tc>
          <w:tcPr>
            <w:tcW w:w="3793" w:type="dxa"/>
          </w:tcPr>
          <w:p w14:paraId="3F1D7D64" w14:textId="77777777" w:rsidR="00787284" w:rsidRPr="00B816D3" w:rsidRDefault="00787284" w:rsidP="00966FB0">
            <w:pPr>
              <w:spacing w:before="120" w:after="40"/>
              <w:rPr>
                <w:rStyle w:val="keyword"/>
                <w:b w:val="0"/>
              </w:rPr>
            </w:pPr>
            <w:r w:rsidRPr="00D6290E">
              <w:rPr>
                <w:rFonts w:cs="Arial"/>
                <w:sz w:val="20"/>
                <w:szCs w:val="20"/>
              </w:rPr>
              <w:t xml:space="preserve">Conforms to </w:t>
            </w:r>
            <w:r w:rsidRPr="00966FB0">
              <w:rPr>
                <w:rFonts w:ascii="Courier New" w:hAnsi="Courier New" w:cs="Courier New"/>
                <w:sz w:val="20"/>
                <w:szCs w:val="20"/>
              </w:rPr>
              <w:t>Reporting Parameters Section</w:t>
            </w:r>
            <w:r w:rsidRPr="00D6290E">
              <w:rPr>
                <w:rFonts w:cs="Arial"/>
                <w:sz w:val="20"/>
                <w:szCs w:val="20"/>
              </w:rPr>
              <w:t xml:space="preserve"> template </w:t>
            </w:r>
            <w:r w:rsidRPr="00966FB0">
              <w:rPr>
                <w:rStyle w:val="XMLname"/>
                <w:rFonts w:cs="Courier New"/>
                <w:sz w:val="20"/>
                <w:szCs w:val="20"/>
              </w:rPr>
              <w:t>(identifier: urn:oid:2.16.840.1.113883.10.20.17.2.1)</w:t>
            </w:r>
            <w:r w:rsidRPr="00966FB0">
              <w:rPr>
                <w:rFonts w:ascii="Courier New" w:hAnsi="Courier New" w:cs="Courier New"/>
                <w:sz w:val="20"/>
                <w:szCs w:val="20"/>
              </w:rPr>
              <w:t>.</w:t>
            </w:r>
          </w:p>
          <w:p w14:paraId="69603354" w14:textId="77777777" w:rsidR="00787284" w:rsidRPr="00D6290E" w:rsidRDefault="00787284" w:rsidP="00966FB0">
            <w:pPr>
              <w:spacing w:before="120" w:after="40"/>
              <w:rPr>
                <w:rFonts w:cs="Arial"/>
                <w:sz w:val="20"/>
                <w:szCs w:val="20"/>
              </w:rPr>
            </w:pPr>
            <w:r w:rsidRPr="00966FB0">
              <w:rPr>
                <w:rStyle w:val="keyword"/>
              </w:rPr>
              <w:t>SHALL</w:t>
            </w:r>
            <w:r w:rsidRPr="00D6290E">
              <w:rPr>
                <w:rFonts w:cs="Arial"/>
                <w:sz w:val="20"/>
                <w:szCs w:val="20"/>
              </w:rPr>
              <w:t xml:space="preserve"> contain exactly one [1..1] </w:t>
            </w:r>
            <w:proofErr w:type="spellStart"/>
            <w:r w:rsidRPr="00D6290E">
              <w:rPr>
                <w:rStyle w:val="XMLnameBold"/>
                <w:rFonts w:ascii="Arial" w:hAnsi="Arial" w:cs="Arial"/>
                <w:b w:val="0"/>
              </w:rPr>
              <w:t>templateId</w:t>
            </w:r>
            <w:proofErr w:type="spellEnd"/>
            <w:r w:rsidRPr="00D6290E">
              <w:rPr>
                <w:rFonts w:cs="Arial"/>
                <w:sz w:val="20"/>
                <w:szCs w:val="20"/>
              </w:rPr>
              <w:t xml:space="preserve"> (CONF:CMS_0040) such that it</w:t>
            </w:r>
          </w:p>
          <w:p w14:paraId="2A9DFABA" w14:textId="77777777" w:rsidR="00787284" w:rsidRPr="00D6290E" w:rsidRDefault="00787284" w:rsidP="00966FB0">
            <w:pPr>
              <w:spacing w:before="120" w:after="40"/>
              <w:ind w:left="144"/>
              <w:rPr>
                <w:rFonts w:cs="Arial"/>
                <w:sz w:val="20"/>
                <w:szCs w:val="20"/>
              </w:rPr>
            </w:pPr>
            <w:r w:rsidRPr="00966FB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966FB0">
              <w:rPr>
                <w:rStyle w:val="XMLnameBold"/>
                <w:rFonts w:cs="Courier New"/>
              </w:rPr>
              <w:t>@root</w:t>
            </w:r>
            <w:r w:rsidRPr="00D6290E">
              <w:rPr>
                <w:rFonts w:cs="Arial"/>
                <w:sz w:val="20"/>
                <w:szCs w:val="20"/>
              </w:rPr>
              <w:t>=</w:t>
            </w:r>
            <w:r w:rsidRPr="00D6290E">
              <w:rPr>
                <w:rStyle w:val="XMLname"/>
                <w:rFonts w:ascii="Arial" w:hAnsi="Arial" w:cs="Arial"/>
                <w:sz w:val="20"/>
                <w:szCs w:val="20"/>
              </w:rPr>
              <w:t>"</w:t>
            </w:r>
            <w:r w:rsidRPr="00966FB0">
              <w:rPr>
                <w:rStyle w:val="XMLname"/>
                <w:rFonts w:cs="Courier New"/>
                <w:sz w:val="20"/>
                <w:szCs w:val="20"/>
              </w:rPr>
              <w:t>2.16.840.1.113883.10.20.17.2.1</w:t>
            </w:r>
            <w:r w:rsidRPr="00D6290E">
              <w:rPr>
                <w:rStyle w:val="XMLname"/>
                <w:rFonts w:ascii="Arial" w:hAnsi="Arial" w:cs="Arial"/>
                <w:sz w:val="20"/>
                <w:szCs w:val="20"/>
              </w:rPr>
              <w:t>"</w:t>
            </w:r>
            <w:r w:rsidRPr="00D6290E">
              <w:rPr>
                <w:rFonts w:cs="Arial"/>
                <w:sz w:val="20"/>
                <w:szCs w:val="20"/>
              </w:rPr>
              <w:t xml:space="preserve"> (CONF:CMS_0041).</w:t>
            </w:r>
          </w:p>
          <w:p w14:paraId="09A889EA" w14:textId="77777777" w:rsidR="00787284" w:rsidRPr="00D6290E" w:rsidRDefault="00787284" w:rsidP="00966FB0">
            <w:pPr>
              <w:spacing w:before="120" w:after="40"/>
              <w:ind w:left="144"/>
              <w:rPr>
                <w:rFonts w:cs="Arial"/>
                <w:sz w:val="20"/>
                <w:szCs w:val="20"/>
              </w:rPr>
            </w:pPr>
            <w:r w:rsidRPr="00B816D3">
              <w:rPr>
                <w:rStyle w:val="keyword"/>
                <w:b w:val="0"/>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966FB0">
              <w:rPr>
                <w:rStyle w:val="XMLnameBold"/>
                <w:rFonts w:cs="Courier New"/>
              </w:rPr>
              <w:t>@extension</w:t>
            </w:r>
            <w:r w:rsidRPr="00D6290E">
              <w:rPr>
                <w:rFonts w:cs="Arial"/>
                <w:sz w:val="20"/>
                <w:szCs w:val="20"/>
              </w:rPr>
              <w:t>=</w:t>
            </w:r>
            <w:r w:rsidRPr="00D6290E">
              <w:rPr>
                <w:rStyle w:val="XMLname"/>
                <w:rFonts w:ascii="Arial" w:hAnsi="Arial" w:cs="Arial"/>
                <w:sz w:val="20"/>
                <w:szCs w:val="20"/>
              </w:rPr>
              <w:t>"</w:t>
            </w:r>
            <w:r w:rsidRPr="00966FB0">
              <w:rPr>
                <w:rStyle w:val="XMLname"/>
                <w:rFonts w:cs="Courier New"/>
                <w:sz w:val="20"/>
                <w:szCs w:val="20"/>
              </w:rPr>
              <w:t>2015-07-01</w:t>
            </w:r>
            <w:r w:rsidRPr="00D6290E">
              <w:rPr>
                <w:rStyle w:val="XMLname"/>
                <w:rFonts w:ascii="Arial" w:hAnsi="Arial" w:cs="Arial"/>
                <w:sz w:val="20"/>
                <w:szCs w:val="20"/>
              </w:rPr>
              <w:t>"</w:t>
            </w:r>
            <w:r w:rsidRPr="00D6290E">
              <w:rPr>
                <w:rFonts w:cs="Arial"/>
                <w:sz w:val="20"/>
                <w:szCs w:val="20"/>
              </w:rPr>
              <w:t xml:space="preserve"> (CONF:CMS_0042).</w:t>
            </w:r>
          </w:p>
          <w:p w14:paraId="4CED4180" w14:textId="77777777" w:rsidR="00787284" w:rsidRPr="00D6290E" w:rsidRDefault="00787284" w:rsidP="00966FB0">
            <w:pPr>
              <w:spacing w:before="120" w:after="40"/>
              <w:rPr>
                <w:rFonts w:cs="Arial"/>
                <w:sz w:val="20"/>
                <w:szCs w:val="20"/>
              </w:rPr>
            </w:pPr>
            <w:r w:rsidRPr="00966FB0">
              <w:rPr>
                <w:rStyle w:val="keyword"/>
              </w:rPr>
              <w:t>SHALL</w:t>
            </w:r>
            <w:r w:rsidRPr="00D6290E">
              <w:rPr>
                <w:rFonts w:cs="Arial"/>
                <w:sz w:val="20"/>
                <w:szCs w:val="20"/>
              </w:rPr>
              <w:t xml:space="preserve"> contain exactly one [1..1] </w:t>
            </w:r>
            <w:r w:rsidRPr="00966FB0">
              <w:rPr>
                <w:rStyle w:val="XMLnameBold"/>
                <w:rFonts w:cs="Courier New"/>
              </w:rPr>
              <w:t>entry</w:t>
            </w:r>
            <w:r w:rsidRPr="00D6290E">
              <w:rPr>
                <w:rFonts w:cs="Arial"/>
                <w:sz w:val="20"/>
                <w:szCs w:val="20"/>
              </w:rPr>
              <w:t xml:space="preserve"> (CONF:CMS_0023) such that it</w:t>
            </w:r>
          </w:p>
          <w:p w14:paraId="44F6B898" w14:textId="6F93E821" w:rsidR="00787284" w:rsidRPr="00D6290E" w:rsidRDefault="00787284" w:rsidP="00966FB0">
            <w:pPr>
              <w:spacing w:before="120" w:after="40"/>
              <w:ind w:left="144"/>
              <w:rPr>
                <w:rFonts w:cs="Arial"/>
                <w:sz w:val="20"/>
                <w:szCs w:val="20"/>
              </w:rPr>
            </w:pPr>
            <w:r w:rsidRPr="00966FB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hyperlink w:anchor="_Reporting_Parameters_Act_1" w:history="1">
              <w:r w:rsidRPr="00966FB0">
                <w:rPr>
                  <w:rStyle w:val="Hyperlink"/>
                  <w:rFonts w:ascii="Courier New" w:hAnsi="Courier New" w:cs="Courier New"/>
                  <w:color w:val="0033CC"/>
                  <w:sz w:val="20"/>
                </w:rPr>
                <w:t>Reporting Parameters Act - CMS</w:t>
              </w:r>
            </w:hyperlink>
            <w:r w:rsidRPr="00966FB0">
              <w:rPr>
                <w:rStyle w:val="XMLname"/>
                <w:rFonts w:ascii="Arial" w:hAnsi="Arial" w:cs="Arial"/>
                <w:color w:val="0033CC"/>
                <w:sz w:val="18"/>
                <w:szCs w:val="20"/>
              </w:rPr>
              <w:t xml:space="preserve"> </w:t>
            </w:r>
            <w:r w:rsidRPr="00966FB0">
              <w:rPr>
                <w:rStyle w:val="XMLname"/>
                <w:rFonts w:cs="Courier New"/>
                <w:color w:val="0F243E"/>
                <w:sz w:val="20"/>
                <w:szCs w:val="20"/>
              </w:rPr>
              <w:t>(</w:t>
            </w:r>
            <w:r w:rsidRPr="00966FB0">
              <w:rPr>
                <w:rStyle w:val="XMLname"/>
                <w:rFonts w:cs="Courier New"/>
                <w:sz w:val="20"/>
                <w:szCs w:val="20"/>
              </w:rPr>
              <w:t>identifier: urn:hl7ii:2.16.840.1.113883.10.20.17.3.8:2015-07-01)</w:t>
            </w:r>
            <w:r w:rsidRPr="00D6290E">
              <w:rPr>
                <w:rFonts w:cs="Arial"/>
                <w:sz w:val="20"/>
                <w:szCs w:val="20"/>
              </w:rPr>
              <w:t xml:space="preserve"> (CONF:CMS_0024).</w:t>
            </w:r>
            <w:hyperlink w:anchor="_Reporting_Parameters_Act_1"/>
          </w:p>
        </w:tc>
      </w:tr>
      <w:tr w:rsidR="00787284" w:rsidRPr="00D6290E" w14:paraId="433F4F33" w14:textId="77777777" w:rsidTr="00787284">
        <w:trPr>
          <w:cantSplit/>
        </w:trPr>
        <w:tc>
          <w:tcPr>
            <w:tcW w:w="1283" w:type="dxa"/>
          </w:tcPr>
          <w:p w14:paraId="5726E715" w14:textId="77777777" w:rsidR="00787284" w:rsidRPr="00D6290E" w:rsidRDefault="00787284" w:rsidP="00966FB0">
            <w:pPr>
              <w:pStyle w:val="TableText"/>
              <w:spacing w:line="240" w:lineRule="auto"/>
            </w:pPr>
            <w:r w:rsidRPr="00D6290E">
              <w:t>CMS_0044</w:t>
            </w:r>
          </w:p>
          <w:p w14:paraId="0A7BF26A" w14:textId="77777777" w:rsidR="00787284" w:rsidRPr="00D6290E" w:rsidRDefault="00787284" w:rsidP="00966FB0">
            <w:pPr>
              <w:pStyle w:val="TableText"/>
              <w:spacing w:line="240" w:lineRule="auto"/>
            </w:pPr>
            <w:r w:rsidRPr="00D6290E">
              <w:t>CMS_0045</w:t>
            </w:r>
          </w:p>
          <w:p w14:paraId="500F818E" w14:textId="77777777" w:rsidR="00787284" w:rsidRPr="00D6290E" w:rsidRDefault="00787284" w:rsidP="00966FB0">
            <w:pPr>
              <w:pStyle w:val="TableText"/>
              <w:spacing w:line="240" w:lineRule="auto"/>
            </w:pPr>
            <w:r w:rsidRPr="00D6290E">
              <w:t>CMS_0046</w:t>
            </w:r>
          </w:p>
        </w:tc>
        <w:tc>
          <w:tcPr>
            <w:tcW w:w="994" w:type="dxa"/>
          </w:tcPr>
          <w:p w14:paraId="7DEA1580" w14:textId="77777777" w:rsidR="00787284" w:rsidRPr="00D6290E" w:rsidRDefault="00787284" w:rsidP="00966FB0">
            <w:pPr>
              <w:pStyle w:val="TableText"/>
              <w:spacing w:line="240" w:lineRule="auto"/>
              <w:rPr>
                <w:noProof w:val="0"/>
              </w:rPr>
            </w:pPr>
            <w:r w:rsidRPr="00D6290E">
              <w:rPr>
                <w:noProof w:val="0"/>
              </w:rPr>
              <w:t>5.2.2.1</w:t>
            </w:r>
          </w:p>
        </w:tc>
        <w:tc>
          <w:tcPr>
            <w:tcW w:w="3604" w:type="dxa"/>
          </w:tcPr>
          <w:p w14:paraId="1847C571" w14:textId="77777777" w:rsidR="00787284" w:rsidRPr="00D6290E" w:rsidRDefault="00787284" w:rsidP="00966FB0">
            <w:pPr>
              <w:spacing w:before="120" w:after="40"/>
              <w:rPr>
                <w:rFonts w:cs="Arial"/>
                <w:sz w:val="20"/>
                <w:szCs w:val="20"/>
              </w:rPr>
            </w:pPr>
            <w:r w:rsidRPr="00D6290E">
              <w:rPr>
                <w:rFonts w:cs="Arial"/>
                <w:sz w:val="20"/>
                <w:szCs w:val="20"/>
              </w:rPr>
              <w:t>n/a</w:t>
            </w:r>
          </w:p>
        </w:tc>
        <w:tc>
          <w:tcPr>
            <w:tcW w:w="3793" w:type="dxa"/>
          </w:tcPr>
          <w:p w14:paraId="146E2FEF" w14:textId="77777777" w:rsidR="00787284" w:rsidRPr="00D6290E" w:rsidRDefault="00787284" w:rsidP="00966FB0">
            <w:pPr>
              <w:spacing w:before="120" w:after="40"/>
              <w:rPr>
                <w:rFonts w:cs="Arial"/>
                <w:sz w:val="20"/>
                <w:szCs w:val="20"/>
              </w:rPr>
            </w:pPr>
            <w:r w:rsidRPr="00D6290E">
              <w:rPr>
                <w:rFonts w:cs="Arial"/>
                <w:sz w:val="20"/>
                <w:szCs w:val="20"/>
              </w:rPr>
              <w:t xml:space="preserve">Conforms to </w:t>
            </w:r>
            <w:r w:rsidRPr="00966FB0">
              <w:rPr>
                <w:rFonts w:ascii="Courier New" w:hAnsi="Courier New" w:cs="Courier New"/>
                <w:sz w:val="20"/>
                <w:szCs w:val="20"/>
              </w:rPr>
              <w:t>Reporting Parameters Act</w:t>
            </w:r>
            <w:r w:rsidRPr="00D6290E">
              <w:rPr>
                <w:rFonts w:cs="Arial"/>
                <w:sz w:val="20"/>
                <w:szCs w:val="20"/>
              </w:rPr>
              <w:t xml:space="preserve"> template </w:t>
            </w:r>
            <w:r w:rsidRPr="00D6290E">
              <w:rPr>
                <w:rStyle w:val="XMLname"/>
                <w:rFonts w:ascii="Arial" w:hAnsi="Arial" w:cs="Arial"/>
                <w:sz w:val="20"/>
                <w:szCs w:val="20"/>
              </w:rPr>
              <w:t>(</w:t>
            </w:r>
            <w:r w:rsidRPr="00966FB0">
              <w:rPr>
                <w:rStyle w:val="XMLname"/>
                <w:rFonts w:cs="Courier New"/>
                <w:sz w:val="20"/>
                <w:szCs w:val="20"/>
              </w:rPr>
              <w:t>identifier: urn:oid:2.16.840.1.113883.10.20.17.3.8</w:t>
            </w:r>
            <w:r w:rsidRPr="00D6290E">
              <w:rPr>
                <w:rStyle w:val="XMLname"/>
                <w:rFonts w:ascii="Arial" w:hAnsi="Arial" w:cs="Arial"/>
                <w:sz w:val="20"/>
                <w:szCs w:val="20"/>
              </w:rPr>
              <w:t>)</w:t>
            </w:r>
            <w:r w:rsidRPr="00D6290E">
              <w:rPr>
                <w:rFonts w:cs="Arial"/>
                <w:sz w:val="20"/>
                <w:szCs w:val="20"/>
              </w:rPr>
              <w:t>.</w:t>
            </w:r>
          </w:p>
          <w:p w14:paraId="623199EC" w14:textId="77777777" w:rsidR="00787284" w:rsidRPr="00D6290E" w:rsidRDefault="00787284" w:rsidP="00966FB0">
            <w:pPr>
              <w:spacing w:before="120" w:after="40"/>
              <w:rPr>
                <w:rFonts w:cs="Arial"/>
                <w:sz w:val="20"/>
                <w:szCs w:val="20"/>
              </w:rPr>
            </w:pPr>
            <w:r w:rsidRPr="00966FB0">
              <w:rPr>
                <w:rStyle w:val="keyword"/>
              </w:rPr>
              <w:t>SHALL</w:t>
            </w:r>
            <w:r w:rsidRPr="00D6290E">
              <w:rPr>
                <w:rFonts w:cs="Arial"/>
                <w:sz w:val="20"/>
                <w:szCs w:val="20"/>
              </w:rPr>
              <w:t xml:space="preserve"> contain exactly one [1..1] </w:t>
            </w:r>
            <w:proofErr w:type="spellStart"/>
            <w:r w:rsidRPr="00D6290E">
              <w:rPr>
                <w:rStyle w:val="XMLnameBold"/>
                <w:rFonts w:ascii="Arial" w:hAnsi="Arial" w:cs="Arial"/>
                <w:b w:val="0"/>
              </w:rPr>
              <w:t>templateId</w:t>
            </w:r>
            <w:proofErr w:type="spellEnd"/>
            <w:r w:rsidRPr="00D6290E">
              <w:rPr>
                <w:rFonts w:cs="Arial"/>
                <w:sz w:val="20"/>
                <w:szCs w:val="20"/>
              </w:rPr>
              <w:t xml:space="preserve"> (CONF:CMS_0044) such that it</w:t>
            </w:r>
          </w:p>
          <w:p w14:paraId="23EAD21F" w14:textId="77777777" w:rsidR="00787284" w:rsidRPr="00D6290E" w:rsidRDefault="00787284" w:rsidP="00966FB0">
            <w:pPr>
              <w:spacing w:before="120" w:after="40"/>
              <w:ind w:left="144"/>
              <w:rPr>
                <w:rFonts w:cs="Arial"/>
                <w:sz w:val="20"/>
                <w:szCs w:val="20"/>
              </w:rPr>
            </w:pPr>
            <w:r w:rsidRPr="003B0D0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3B0D00">
              <w:rPr>
                <w:rStyle w:val="XMLnameBold"/>
                <w:rFonts w:ascii="Arial" w:hAnsi="Arial" w:cs="Arial"/>
              </w:rPr>
              <w:t>@root</w:t>
            </w:r>
            <w:r w:rsidRPr="00D6290E">
              <w:rPr>
                <w:rFonts w:cs="Arial"/>
                <w:sz w:val="20"/>
                <w:szCs w:val="20"/>
              </w:rPr>
              <w:t>=</w:t>
            </w:r>
            <w:r w:rsidRPr="00D6290E">
              <w:rPr>
                <w:rStyle w:val="XMLname"/>
                <w:rFonts w:ascii="Arial" w:hAnsi="Arial" w:cs="Arial"/>
                <w:sz w:val="20"/>
                <w:szCs w:val="20"/>
              </w:rPr>
              <w:t>"</w:t>
            </w:r>
            <w:r w:rsidRPr="003B0D00">
              <w:rPr>
                <w:rStyle w:val="XMLname"/>
                <w:rFonts w:cs="Courier New"/>
                <w:sz w:val="20"/>
                <w:szCs w:val="20"/>
              </w:rPr>
              <w:t>2.16.840.1.113883.10.20.17.3.8</w:t>
            </w:r>
            <w:r w:rsidRPr="00D6290E">
              <w:rPr>
                <w:rStyle w:val="XMLname"/>
                <w:rFonts w:ascii="Arial" w:hAnsi="Arial" w:cs="Arial"/>
                <w:sz w:val="20"/>
                <w:szCs w:val="20"/>
              </w:rPr>
              <w:t>"</w:t>
            </w:r>
            <w:r w:rsidRPr="00D6290E">
              <w:rPr>
                <w:rFonts w:cs="Arial"/>
                <w:sz w:val="20"/>
                <w:szCs w:val="20"/>
              </w:rPr>
              <w:t xml:space="preserve"> (CONF:CMS_0045).</w:t>
            </w:r>
          </w:p>
          <w:p w14:paraId="028BAB82" w14:textId="77777777" w:rsidR="00787284" w:rsidRPr="00D6290E" w:rsidRDefault="00787284" w:rsidP="00966FB0">
            <w:pPr>
              <w:spacing w:before="120" w:after="40"/>
              <w:ind w:left="144"/>
              <w:rPr>
                <w:rFonts w:cs="Arial"/>
                <w:sz w:val="20"/>
                <w:szCs w:val="20"/>
              </w:rPr>
            </w:pPr>
            <w:r w:rsidRPr="003B0D0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3B0D00">
              <w:rPr>
                <w:rStyle w:val="XMLnameBold"/>
                <w:rFonts w:ascii="Arial" w:hAnsi="Arial" w:cs="Arial"/>
              </w:rPr>
              <w:t>@extension</w:t>
            </w:r>
            <w:r w:rsidRPr="00D6290E">
              <w:rPr>
                <w:rFonts w:cs="Arial"/>
                <w:sz w:val="20"/>
                <w:szCs w:val="20"/>
              </w:rPr>
              <w:t>=</w:t>
            </w:r>
            <w:r w:rsidRPr="00D6290E">
              <w:rPr>
                <w:rStyle w:val="XMLname"/>
                <w:rFonts w:ascii="Arial" w:hAnsi="Arial" w:cs="Arial"/>
                <w:sz w:val="20"/>
                <w:szCs w:val="20"/>
              </w:rPr>
              <w:t>"</w:t>
            </w:r>
            <w:r w:rsidRPr="003B0D00">
              <w:rPr>
                <w:rStyle w:val="XMLname"/>
                <w:rFonts w:cs="Courier New"/>
                <w:sz w:val="20"/>
                <w:szCs w:val="20"/>
              </w:rPr>
              <w:t>2015-07-01</w:t>
            </w:r>
            <w:r w:rsidRPr="00D6290E">
              <w:rPr>
                <w:rStyle w:val="XMLname"/>
                <w:rFonts w:ascii="Arial" w:hAnsi="Arial" w:cs="Arial"/>
                <w:sz w:val="20"/>
                <w:szCs w:val="20"/>
              </w:rPr>
              <w:t>"</w:t>
            </w:r>
            <w:r w:rsidRPr="00D6290E">
              <w:rPr>
                <w:rFonts w:cs="Arial"/>
                <w:sz w:val="20"/>
                <w:szCs w:val="20"/>
              </w:rPr>
              <w:t xml:space="preserve"> (CONF:CMS_0046).</w:t>
            </w:r>
          </w:p>
        </w:tc>
      </w:tr>
      <w:tr w:rsidR="00787284" w:rsidRPr="00D6290E" w14:paraId="050A30DF" w14:textId="77777777" w:rsidTr="00787284">
        <w:trPr>
          <w:cantSplit/>
        </w:trPr>
        <w:tc>
          <w:tcPr>
            <w:tcW w:w="1283" w:type="dxa"/>
          </w:tcPr>
          <w:p w14:paraId="6ECE417A" w14:textId="77777777" w:rsidR="00787284" w:rsidRPr="00D6290E" w:rsidRDefault="00787284" w:rsidP="003B0D00">
            <w:pPr>
              <w:pStyle w:val="TableText"/>
              <w:spacing w:line="240" w:lineRule="auto"/>
            </w:pPr>
            <w:r w:rsidRPr="00D6290E">
              <w:lastRenderedPageBreak/>
              <w:t>CMS_0048</w:t>
            </w:r>
          </w:p>
          <w:p w14:paraId="79B2D004" w14:textId="77777777" w:rsidR="00787284" w:rsidRPr="00D6290E" w:rsidRDefault="00787284" w:rsidP="003B0D00">
            <w:pPr>
              <w:pStyle w:val="TableText"/>
              <w:spacing w:line="240" w:lineRule="auto"/>
            </w:pPr>
            <w:r w:rsidRPr="00D6290E">
              <w:t>CMS_0027</w:t>
            </w:r>
          </w:p>
          <w:p w14:paraId="5BE31C77" w14:textId="77777777" w:rsidR="00787284" w:rsidRPr="00D6290E" w:rsidRDefault="00787284" w:rsidP="003B0D00">
            <w:pPr>
              <w:pStyle w:val="TableText"/>
              <w:spacing w:line="240" w:lineRule="auto"/>
            </w:pPr>
            <w:r w:rsidRPr="00D6290E">
              <w:t>CMS_0050</w:t>
            </w:r>
          </w:p>
          <w:p w14:paraId="32C7FA8A" w14:textId="77777777" w:rsidR="00787284" w:rsidRPr="00D6290E" w:rsidRDefault="00787284" w:rsidP="003B0D00">
            <w:pPr>
              <w:pStyle w:val="TableText"/>
              <w:spacing w:line="240" w:lineRule="auto"/>
            </w:pPr>
            <w:r w:rsidRPr="00D6290E">
              <w:t>CMS_0028</w:t>
            </w:r>
          </w:p>
        </w:tc>
        <w:tc>
          <w:tcPr>
            <w:tcW w:w="994" w:type="dxa"/>
          </w:tcPr>
          <w:p w14:paraId="3CE35CE5" w14:textId="77777777" w:rsidR="00787284" w:rsidRPr="00D6290E" w:rsidRDefault="00787284" w:rsidP="003B0D00">
            <w:pPr>
              <w:pStyle w:val="TableText"/>
              <w:spacing w:line="240" w:lineRule="auto"/>
              <w:rPr>
                <w:noProof w:val="0"/>
              </w:rPr>
            </w:pPr>
            <w:r w:rsidRPr="00D6290E">
              <w:rPr>
                <w:noProof w:val="0"/>
              </w:rPr>
              <w:t>5.2.2.1</w:t>
            </w:r>
          </w:p>
        </w:tc>
        <w:tc>
          <w:tcPr>
            <w:tcW w:w="3604" w:type="dxa"/>
          </w:tcPr>
          <w:p w14:paraId="796F9215" w14:textId="77777777" w:rsidR="00787284" w:rsidRPr="00D6290E" w:rsidRDefault="00787284" w:rsidP="003B0D00">
            <w:pPr>
              <w:spacing w:before="120" w:after="40"/>
              <w:rPr>
                <w:rFonts w:cs="Arial"/>
                <w:sz w:val="20"/>
                <w:szCs w:val="20"/>
              </w:rPr>
            </w:pPr>
            <w:r w:rsidRPr="003B0D0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proofErr w:type="spellStart"/>
            <w:r w:rsidRPr="003B0D00">
              <w:rPr>
                <w:rStyle w:val="XMLnameBold"/>
                <w:rFonts w:cs="Courier New"/>
              </w:rPr>
              <w:t>effectiveTime</w:t>
            </w:r>
            <w:proofErr w:type="spellEnd"/>
            <w:r w:rsidRPr="00D6290E">
              <w:rPr>
                <w:rFonts w:cs="Arial"/>
                <w:sz w:val="20"/>
                <w:szCs w:val="20"/>
              </w:rPr>
              <w:t xml:space="preserve"> (CONF:23-3273).</w:t>
            </w:r>
          </w:p>
          <w:p w14:paraId="4844281D" w14:textId="77777777" w:rsidR="00787284" w:rsidRPr="00D6290E" w:rsidRDefault="00787284" w:rsidP="003B0D00">
            <w:pPr>
              <w:spacing w:before="120" w:after="40"/>
              <w:rPr>
                <w:rFonts w:cs="Arial"/>
                <w:sz w:val="20"/>
                <w:szCs w:val="20"/>
              </w:rPr>
            </w:pPr>
            <w:r w:rsidRPr="00D6290E">
              <w:rPr>
                <w:rFonts w:cs="Arial"/>
                <w:sz w:val="20"/>
                <w:szCs w:val="20"/>
              </w:rPr>
              <w:t xml:space="preserve">This </w:t>
            </w:r>
            <w:proofErr w:type="spellStart"/>
            <w:r w:rsidRPr="00D6290E">
              <w:rPr>
                <w:rFonts w:cs="Arial"/>
                <w:sz w:val="20"/>
                <w:szCs w:val="20"/>
              </w:rPr>
              <w:t>effectiveTime</w:t>
            </w:r>
            <w:proofErr w:type="spellEnd"/>
            <w:r w:rsidRPr="00D6290E">
              <w:rPr>
                <w:rFonts w:cs="Arial"/>
                <w:sz w:val="20"/>
                <w:szCs w:val="20"/>
              </w:rPr>
              <w:t xml:space="preserve"> </w:t>
            </w:r>
            <w:r w:rsidRPr="003B0D0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3B0D00">
              <w:rPr>
                <w:rStyle w:val="XMLnameBold"/>
                <w:rFonts w:cs="Courier New"/>
              </w:rPr>
              <w:t>low</w:t>
            </w:r>
            <w:r w:rsidRPr="00D6290E">
              <w:rPr>
                <w:rFonts w:cs="Arial"/>
                <w:sz w:val="20"/>
                <w:szCs w:val="20"/>
              </w:rPr>
              <w:t xml:space="preserve"> (CONF:23-3274).</w:t>
            </w:r>
          </w:p>
          <w:p w14:paraId="79C3BD5E" w14:textId="77777777" w:rsidR="00787284" w:rsidRPr="00D6290E" w:rsidRDefault="00787284" w:rsidP="003B0D00">
            <w:pPr>
              <w:spacing w:before="120" w:after="40"/>
              <w:rPr>
                <w:rFonts w:cs="Arial"/>
                <w:sz w:val="20"/>
                <w:szCs w:val="20"/>
              </w:rPr>
            </w:pPr>
            <w:r w:rsidRPr="00D6290E">
              <w:rPr>
                <w:rFonts w:cs="Arial"/>
                <w:sz w:val="20"/>
                <w:szCs w:val="20"/>
              </w:rPr>
              <w:t xml:space="preserve">This </w:t>
            </w:r>
            <w:proofErr w:type="spellStart"/>
            <w:r w:rsidRPr="00D6290E">
              <w:rPr>
                <w:rFonts w:cs="Arial"/>
                <w:sz w:val="20"/>
                <w:szCs w:val="20"/>
              </w:rPr>
              <w:t>effectiveTime</w:t>
            </w:r>
            <w:proofErr w:type="spellEnd"/>
            <w:r w:rsidRPr="00D6290E">
              <w:rPr>
                <w:rFonts w:cs="Arial"/>
                <w:sz w:val="20"/>
                <w:szCs w:val="20"/>
              </w:rPr>
              <w:t xml:space="preserve"> </w:t>
            </w:r>
            <w:r w:rsidRPr="003B0D0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3B0D00">
              <w:rPr>
                <w:rStyle w:val="XMLnameBold"/>
                <w:rFonts w:cs="Courier New"/>
              </w:rPr>
              <w:t>high</w:t>
            </w:r>
            <w:r w:rsidRPr="00D6290E">
              <w:rPr>
                <w:rFonts w:cs="Arial"/>
                <w:sz w:val="20"/>
                <w:szCs w:val="20"/>
              </w:rPr>
              <w:t xml:space="preserve"> (CONF:23-3275).</w:t>
            </w:r>
          </w:p>
          <w:p w14:paraId="6544C15F" w14:textId="77777777" w:rsidR="00787284" w:rsidRPr="00D6290E" w:rsidRDefault="00787284" w:rsidP="003B0D00">
            <w:pPr>
              <w:spacing w:before="120" w:after="40"/>
              <w:rPr>
                <w:rFonts w:cs="Arial"/>
                <w:sz w:val="20"/>
                <w:szCs w:val="20"/>
              </w:rPr>
            </w:pPr>
          </w:p>
          <w:p w14:paraId="19BB4E07" w14:textId="77777777" w:rsidR="00787284" w:rsidRPr="00D6290E" w:rsidRDefault="00787284" w:rsidP="003B0D00">
            <w:pPr>
              <w:spacing w:before="120" w:after="40"/>
              <w:rPr>
                <w:rFonts w:cs="Arial"/>
                <w:sz w:val="20"/>
                <w:szCs w:val="20"/>
              </w:rPr>
            </w:pPr>
          </w:p>
        </w:tc>
        <w:tc>
          <w:tcPr>
            <w:tcW w:w="3793" w:type="dxa"/>
          </w:tcPr>
          <w:p w14:paraId="41AD2754" w14:textId="77777777" w:rsidR="00787284" w:rsidRPr="00D6290E" w:rsidRDefault="00787284" w:rsidP="003B0D00">
            <w:pPr>
              <w:spacing w:before="120" w:after="40"/>
              <w:rPr>
                <w:rFonts w:cs="Arial"/>
                <w:sz w:val="20"/>
                <w:szCs w:val="20"/>
              </w:rPr>
            </w:pPr>
            <w:r w:rsidRPr="003B0D0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proofErr w:type="spellStart"/>
            <w:r w:rsidRPr="003B0D00">
              <w:rPr>
                <w:rStyle w:val="XMLnameBold"/>
                <w:rFonts w:cs="Courier New"/>
              </w:rPr>
              <w:t>effectiveTime</w:t>
            </w:r>
            <w:proofErr w:type="spellEnd"/>
            <w:r w:rsidRPr="00D6290E">
              <w:rPr>
                <w:rFonts w:cs="Arial"/>
                <w:sz w:val="20"/>
                <w:szCs w:val="20"/>
              </w:rPr>
              <w:t xml:space="preserve"> (CONF:23-3273).</w:t>
            </w:r>
          </w:p>
          <w:p w14:paraId="2ACA919E" w14:textId="77777777" w:rsidR="00787284" w:rsidRPr="00D6290E" w:rsidRDefault="00787284" w:rsidP="003B0D00">
            <w:pPr>
              <w:spacing w:before="120" w:after="40"/>
              <w:ind w:left="144"/>
              <w:rPr>
                <w:rFonts w:cs="Arial"/>
                <w:sz w:val="20"/>
                <w:szCs w:val="20"/>
              </w:rPr>
            </w:pPr>
            <w:r w:rsidRPr="00D6290E">
              <w:rPr>
                <w:rFonts w:cs="Arial"/>
                <w:sz w:val="20"/>
                <w:szCs w:val="20"/>
              </w:rPr>
              <w:t xml:space="preserve">This </w:t>
            </w:r>
            <w:proofErr w:type="spellStart"/>
            <w:r w:rsidRPr="00D6290E">
              <w:rPr>
                <w:rFonts w:cs="Arial"/>
                <w:sz w:val="20"/>
                <w:szCs w:val="20"/>
              </w:rPr>
              <w:t>effectiveTime</w:t>
            </w:r>
            <w:proofErr w:type="spellEnd"/>
            <w:r w:rsidRPr="00D6290E">
              <w:rPr>
                <w:rFonts w:cs="Arial"/>
                <w:sz w:val="20"/>
                <w:szCs w:val="20"/>
              </w:rPr>
              <w:t xml:space="preserve"> </w:t>
            </w:r>
            <w:r w:rsidRPr="003B0D0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3B0D00">
              <w:rPr>
                <w:rStyle w:val="XMLnameBold"/>
                <w:rFonts w:eastAsiaTheme="majorEastAsia" w:cs="Courier New"/>
              </w:rPr>
              <w:t>low</w:t>
            </w:r>
            <w:r w:rsidRPr="00D6290E">
              <w:rPr>
                <w:rFonts w:cs="Arial"/>
                <w:sz w:val="20"/>
                <w:szCs w:val="20"/>
              </w:rPr>
              <w:t xml:space="preserve"> (CONF:23-3274).</w:t>
            </w:r>
          </w:p>
          <w:p w14:paraId="3841148B" w14:textId="77777777" w:rsidR="00787284" w:rsidRPr="00D6290E" w:rsidRDefault="00787284" w:rsidP="003B0D00">
            <w:pPr>
              <w:spacing w:before="120" w:after="40"/>
              <w:ind w:left="288"/>
              <w:rPr>
                <w:rFonts w:cs="Arial"/>
                <w:sz w:val="20"/>
                <w:szCs w:val="20"/>
              </w:rPr>
            </w:pPr>
            <w:r w:rsidRPr="00D6290E">
              <w:rPr>
                <w:rFonts w:cs="Arial"/>
                <w:sz w:val="20"/>
                <w:szCs w:val="20"/>
              </w:rPr>
              <w:t xml:space="preserve">This low </w:t>
            </w:r>
            <w:r w:rsidRPr="003B0D0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3B0D00">
              <w:rPr>
                <w:rStyle w:val="XMLnameBold"/>
                <w:rFonts w:cs="Courier New"/>
              </w:rPr>
              <w:t>@value</w:t>
            </w:r>
            <w:r w:rsidRPr="00D6290E">
              <w:rPr>
                <w:rFonts w:cs="Arial"/>
                <w:sz w:val="20"/>
                <w:szCs w:val="20"/>
              </w:rPr>
              <w:t xml:space="preserve"> (CONF:CMS_0048).</w:t>
            </w:r>
          </w:p>
          <w:p w14:paraId="33BDF08A" w14:textId="77777777" w:rsidR="00787284" w:rsidRPr="00D6290E" w:rsidRDefault="00787284" w:rsidP="003B0D00">
            <w:pPr>
              <w:spacing w:before="120"/>
              <w:ind w:left="288"/>
              <w:rPr>
                <w:rFonts w:cs="Arial"/>
                <w:sz w:val="20"/>
                <w:szCs w:val="20"/>
              </w:rPr>
            </w:pPr>
            <w:r w:rsidRPr="003B0D00">
              <w:rPr>
                <w:rStyle w:val="keyword"/>
              </w:rPr>
              <w:t>SHALL</w:t>
            </w:r>
            <w:r w:rsidRPr="00D6290E">
              <w:rPr>
                <w:rFonts w:cs="Arial"/>
                <w:sz w:val="20"/>
                <w:szCs w:val="20"/>
              </w:rPr>
              <w:t xml:space="preserve"> be precise to day (CONF:CMS_0027)</w:t>
            </w:r>
          </w:p>
          <w:p w14:paraId="57716305" w14:textId="049156BD" w:rsidR="00787284" w:rsidRPr="00D6290E" w:rsidRDefault="00787284" w:rsidP="003B0D00">
            <w:pPr>
              <w:spacing w:before="120" w:after="40"/>
              <w:rPr>
                <w:rFonts w:cs="Arial"/>
                <w:sz w:val="20"/>
                <w:szCs w:val="20"/>
              </w:rPr>
            </w:pPr>
            <w:r w:rsidRPr="00D6290E">
              <w:rPr>
                <w:rFonts w:cs="Arial"/>
                <w:sz w:val="20"/>
                <w:szCs w:val="20"/>
              </w:rPr>
              <w:t xml:space="preserve">This </w:t>
            </w:r>
            <w:proofErr w:type="spellStart"/>
            <w:r w:rsidRPr="00D6290E">
              <w:rPr>
                <w:rFonts w:cs="Arial"/>
                <w:sz w:val="20"/>
                <w:szCs w:val="20"/>
              </w:rPr>
              <w:t>effectiveTime</w:t>
            </w:r>
            <w:proofErr w:type="spellEnd"/>
            <w:r w:rsidRPr="00D6290E">
              <w:rPr>
                <w:rFonts w:cs="Arial"/>
                <w:sz w:val="20"/>
                <w:szCs w:val="20"/>
              </w:rPr>
              <w:t xml:space="preserve"> </w:t>
            </w:r>
            <w:r w:rsidRPr="003B0D0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3B0D00">
              <w:rPr>
                <w:rStyle w:val="XMLnameBold"/>
                <w:rFonts w:cs="Courier New"/>
              </w:rPr>
              <w:t>high</w:t>
            </w:r>
            <w:r w:rsidRPr="00D6290E">
              <w:rPr>
                <w:rFonts w:cs="Arial"/>
                <w:sz w:val="20"/>
                <w:szCs w:val="20"/>
              </w:rPr>
              <w:t xml:space="preserve"> (CONF:23-3275).</w:t>
            </w:r>
          </w:p>
          <w:p w14:paraId="33F0A26A" w14:textId="77777777" w:rsidR="00787284" w:rsidRPr="00D6290E" w:rsidRDefault="00787284" w:rsidP="003B0D00">
            <w:pPr>
              <w:spacing w:before="120" w:after="40"/>
              <w:ind w:left="144"/>
              <w:rPr>
                <w:rFonts w:cs="Arial"/>
                <w:sz w:val="20"/>
                <w:szCs w:val="20"/>
              </w:rPr>
            </w:pPr>
            <w:r w:rsidRPr="00D6290E">
              <w:rPr>
                <w:rFonts w:cs="Arial"/>
                <w:sz w:val="20"/>
                <w:szCs w:val="20"/>
              </w:rPr>
              <w:t xml:space="preserve">This high </w:t>
            </w:r>
            <w:r w:rsidRPr="003B0D0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3B0D00">
              <w:rPr>
                <w:rStyle w:val="XMLnameBold"/>
                <w:rFonts w:cs="Courier New"/>
              </w:rPr>
              <w:t>@value</w:t>
            </w:r>
            <w:r w:rsidRPr="00D6290E">
              <w:rPr>
                <w:rFonts w:cs="Arial"/>
                <w:sz w:val="20"/>
                <w:szCs w:val="20"/>
              </w:rPr>
              <w:t xml:space="preserve"> (CONF:CMS_0050).</w:t>
            </w:r>
          </w:p>
          <w:p w14:paraId="3193900E" w14:textId="77777777" w:rsidR="00787284" w:rsidRPr="00D6290E" w:rsidRDefault="00787284" w:rsidP="003B0D00">
            <w:pPr>
              <w:spacing w:before="120"/>
              <w:ind w:left="144"/>
              <w:rPr>
                <w:rFonts w:cs="Arial"/>
                <w:sz w:val="20"/>
                <w:szCs w:val="20"/>
              </w:rPr>
            </w:pPr>
            <w:r w:rsidRPr="003B0D00">
              <w:rPr>
                <w:rStyle w:val="keyword"/>
              </w:rPr>
              <w:t>SHALL</w:t>
            </w:r>
            <w:r w:rsidRPr="00D6290E">
              <w:rPr>
                <w:rFonts w:cs="Arial"/>
                <w:sz w:val="20"/>
                <w:szCs w:val="20"/>
              </w:rPr>
              <w:t xml:space="preserve"> be precise to day (CONF:CMS_0028)</w:t>
            </w:r>
          </w:p>
        </w:tc>
      </w:tr>
      <w:tr w:rsidR="00787284" w:rsidRPr="00D6290E" w14:paraId="6BC0EA90" w14:textId="77777777" w:rsidTr="00787284">
        <w:trPr>
          <w:cantSplit/>
        </w:trPr>
        <w:tc>
          <w:tcPr>
            <w:tcW w:w="1283" w:type="dxa"/>
          </w:tcPr>
          <w:p w14:paraId="73018EEF" w14:textId="77777777" w:rsidR="00787284" w:rsidRPr="00D6290E" w:rsidRDefault="00787284" w:rsidP="003B0D00">
            <w:pPr>
              <w:pStyle w:val="TableText"/>
              <w:spacing w:line="240" w:lineRule="auto"/>
            </w:pPr>
            <w:r w:rsidRPr="00D6290E">
              <w:t>CMS_0036</w:t>
            </w:r>
          </w:p>
          <w:p w14:paraId="1DD5624F" w14:textId="77777777" w:rsidR="00787284" w:rsidRPr="00D6290E" w:rsidRDefault="00787284" w:rsidP="003B0D00">
            <w:pPr>
              <w:pStyle w:val="TableText"/>
              <w:spacing w:line="240" w:lineRule="auto"/>
            </w:pPr>
            <w:r w:rsidRPr="00D6290E">
              <w:t>CMS_0037</w:t>
            </w:r>
          </w:p>
          <w:p w14:paraId="1E29315D" w14:textId="77777777" w:rsidR="00787284" w:rsidRPr="00D6290E" w:rsidRDefault="00787284" w:rsidP="003B0D00">
            <w:pPr>
              <w:pStyle w:val="TableText"/>
              <w:spacing w:line="240" w:lineRule="auto"/>
            </w:pPr>
            <w:r w:rsidRPr="00D6290E">
              <w:t>CMS_0038</w:t>
            </w:r>
          </w:p>
        </w:tc>
        <w:tc>
          <w:tcPr>
            <w:tcW w:w="994" w:type="dxa"/>
          </w:tcPr>
          <w:p w14:paraId="2D578D42" w14:textId="77777777" w:rsidR="00787284" w:rsidRPr="00D6290E" w:rsidRDefault="00787284" w:rsidP="003B0D00">
            <w:pPr>
              <w:pStyle w:val="TableText"/>
              <w:spacing w:line="240" w:lineRule="auto"/>
              <w:rPr>
                <w:noProof w:val="0"/>
              </w:rPr>
            </w:pPr>
            <w:r w:rsidRPr="00D6290E">
              <w:rPr>
                <w:noProof w:val="0"/>
              </w:rPr>
              <w:t>5.2.3</w:t>
            </w:r>
          </w:p>
        </w:tc>
        <w:tc>
          <w:tcPr>
            <w:tcW w:w="3604" w:type="dxa"/>
          </w:tcPr>
          <w:p w14:paraId="12D2F9F7" w14:textId="77777777" w:rsidR="00787284" w:rsidRPr="00B816D3" w:rsidRDefault="00787284" w:rsidP="003B0D00">
            <w:pPr>
              <w:spacing w:before="120" w:after="40"/>
              <w:rPr>
                <w:rStyle w:val="keyword"/>
              </w:rPr>
            </w:pPr>
            <w:r w:rsidRPr="00D6290E">
              <w:rPr>
                <w:rFonts w:cs="Arial"/>
                <w:sz w:val="20"/>
                <w:szCs w:val="20"/>
              </w:rPr>
              <w:t>n/a</w:t>
            </w:r>
          </w:p>
        </w:tc>
        <w:tc>
          <w:tcPr>
            <w:tcW w:w="3793" w:type="dxa"/>
          </w:tcPr>
          <w:p w14:paraId="42CC3C2B" w14:textId="655AA453" w:rsidR="00787284" w:rsidRPr="00D6290E" w:rsidRDefault="00787284" w:rsidP="003B0D00">
            <w:pPr>
              <w:spacing w:before="120" w:after="40"/>
              <w:rPr>
                <w:rFonts w:cs="Arial"/>
                <w:sz w:val="20"/>
                <w:szCs w:val="20"/>
              </w:rPr>
            </w:pPr>
            <w:r w:rsidRPr="00D6290E">
              <w:rPr>
                <w:rFonts w:cs="Arial"/>
                <w:sz w:val="20"/>
                <w:szCs w:val="20"/>
              </w:rPr>
              <w:t xml:space="preserve">Conforms to </w:t>
            </w:r>
            <w:r w:rsidRPr="003B0D00">
              <w:rPr>
                <w:rFonts w:ascii="Courier New" w:hAnsi="Courier New" w:cs="Courier New"/>
                <w:sz w:val="20"/>
                <w:szCs w:val="20"/>
              </w:rPr>
              <w:t>Patient Data Section QDM (V</w:t>
            </w:r>
            <w:del w:id="2005" w:author="Yan Heras" w:date="2018-02-12T10:13:00Z">
              <w:r w:rsidRPr="003B0D00" w:rsidDel="009655E1">
                <w:rPr>
                  <w:rFonts w:ascii="Courier New" w:hAnsi="Courier New" w:cs="Courier New"/>
                  <w:sz w:val="20"/>
                  <w:szCs w:val="20"/>
                </w:rPr>
                <w:delText>3</w:delText>
              </w:r>
            </w:del>
            <w:ins w:id="2006" w:author="Yan Heras" w:date="2018-02-12T10:13:00Z">
              <w:r w:rsidR="009655E1">
                <w:rPr>
                  <w:rFonts w:ascii="Courier New" w:hAnsi="Courier New" w:cs="Courier New"/>
                  <w:sz w:val="20"/>
                  <w:szCs w:val="20"/>
                </w:rPr>
                <w:t>5</w:t>
              </w:r>
            </w:ins>
            <w:r w:rsidRPr="003B0D00">
              <w:rPr>
                <w:rFonts w:ascii="Courier New" w:hAnsi="Courier New" w:cs="Courier New"/>
                <w:sz w:val="20"/>
                <w:szCs w:val="20"/>
              </w:rPr>
              <w:t>)</w:t>
            </w:r>
            <w:r w:rsidRPr="00D6290E">
              <w:rPr>
                <w:rFonts w:cs="Arial"/>
                <w:sz w:val="20"/>
                <w:szCs w:val="20"/>
              </w:rPr>
              <w:t xml:space="preserve"> template </w:t>
            </w:r>
            <w:r w:rsidRPr="003B0D00">
              <w:rPr>
                <w:rStyle w:val="XMLname"/>
                <w:rFonts w:cs="Courier New"/>
                <w:sz w:val="20"/>
                <w:szCs w:val="20"/>
              </w:rPr>
              <w:t>(identifier: urn:hl7ii:2.16.840.1.113883.10.20.24.2.1:</w:t>
            </w:r>
            <w:del w:id="2007" w:author="Yan Heras" w:date="2018-02-12T10:13:00Z">
              <w:r w:rsidRPr="003B0D00" w:rsidDel="009655E1">
                <w:rPr>
                  <w:rStyle w:val="XMLname"/>
                  <w:rFonts w:cs="Courier New"/>
                  <w:sz w:val="20"/>
                  <w:szCs w:val="20"/>
                </w:rPr>
                <w:delText>2016-02-01</w:delText>
              </w:r>
            </w:del>
            <w:ins w:id="2008" w:author="Yan Heras" w:date="2018-02-12T10:13:00Z">
              <w:r w:rsidR="009655E1">
                <w:rPr>
                  <w:rStyle w:val="XMLname"/>
                  <w:rFonts w:cs="Courier New"/>
                  <w:sz w:val="20"/>
                  <w:szCs w:val="20"/>
                </w:rPr>
                <w:t>2017-08-01</w:t>
              </w:r>
            </w:ins>
            <w:r w:rsidRPr="003B0D00">
              <w:rPr>
                <w:rStyle w:val="XMLname"/>
                <w:rFonts w:cs="Courier New"/>
                <w:sz w:val="20"/>
                <w:szCs w:val="20"/>
              </w:rPr>
              <w:t>)</w:t>
            </w:r>
            <w:r w:rsidRPr="003B0D00">
              <w:rPr>
                <w:rFonts w:ascii="Courier New" w:hAnsi="Courier New" w:cs="Courier New"/>
                <w:sz w:val="20"/>
                <w:szCs w:val="20"/>
              </w:rPr>
              <w:t>.</w:t>
            </w:r>
          </w:p>
          <w:p w14:paraId="302D0361" w14:textId="77777777" w:rsidR="00787284" w:rsidRPr="00D6290E" w:rsidRDefault="00787284" w:rsidP="003B0D00">
            <w:pPr>
              <w:spacing w:before="120" w:after="40"/>
              <w:rPr>
                <w:rFonts w:cs="Arial"/>
                <w:sz w:val="20"/>
                <w:szCs w:val="20"/>
              </w:rPr>
            </w:pPr>
            <w:r w:rsidRPr="003B0D00">
              <w:rPr>
                <w:rStyle w:val="keyword"/>
              </w:rPr>
              <w:t>SHALL</w:t>
            </w:r>
            <w:r w:rsidRPr="00D6290E">
              <w:rPr>
                <w:rFonts w:cs="Arial"/>
                <w:sz w:val="20"/>
                <w:szCs w:val="20"/>
              </w:rPr>
              <w:t xml:space="preserve"> contain exactly one [1..1] </w:t>
            </w:r>
            <w:proofErr w:type="spellStart"/>
            <w:r w:rsidRPr="00D6290E">
              <w:rPr>
                <w:rStyle w:val="XMLnameBold"/>
                <w:rFonts w:ascii="Arial" w:hAnsi="Arial" w:cs="Arial"/>
                <w:b w:val="0"/>
              </w:rPr>
              <w:t>templateId</w:t>
            </w:r>
            <w:proofErr w:type="spellEnd"/>
            <w:r w:rsidRPr="00D6290E">
              <w:rPr>
                <w:rFonts w:cs="Arial"/>
                <w:sz w:val="20"/>
                <w:szCs w:val="20"/>
              </w:rPr>
              <w:t xml:space="preserve"> (CONF:CMS_0036) such that it</w:t>
            </w:r>
          </w:p>
          <w:p w14:paraId="49E77E33" w14:textId="77777777" w:rsidR="00787284" w:rsidRPr="00D6290E" w:rsidRDefault="00787284" w:rsidP="00521A26">
            <w:pPr>
              <w:spacing w:after="40"/>
              <w:ind w:left="144"/>
              <w:rPr>
                <w:rFonts w:cs="Arial"/>
                <w:sz w:val="20"/>
                <w:szCs w:val="20"/>
              </w:rPr>
            </w:pPr>
            <w:r w:rsidRPr="003B0D00">
              <w:rPr>
                <w:rStyle w:val="keyword"/>
              </w:rPr>
              <w:t>SHALL</w:t>
            </w:r>
            <w:r w:rsidRPr="00D6290E">
              <w:rPr>
                <w:rFonts w:cs="Arial"/>
                <w:sz w:val="20"/>
                <w:szCs w:val="20"/>
              </w:rPr>
              <w:t xml:space="preserve"> contain exactly one [1</w:t>
            </w:r>
            <w:proofErr w:type="gramStart"/>
            <w:r w:rsidRPr="00D6290E">
              <w:rPr>
                <w:rFonts w:cs="Arial"/>
                <w:sz w:val="20"/>
                <w:szCs w:val="20"/>
              </w:rPr>
              <w:t>..1</w:t>
            </w:r>
            <w:proofErr w:type="gramEnd"/>
            <w:r w:rsidRPr="00D6290E">
              <w:rPr>
                <w:rFonts w:cs="Arial"/>
                <w:sz w:val="20"/>
                <w:szCs w:val="20"/>
              </w:rPr>
              <w:t xml:space="preserve">] </w:t>
            </w:r>
            <w:r w:rsidRPr="003B0D00">
              <w:rPr>
                <w:rStyle w:val="XMLnameBold"/>
                <w:rFonts w:cs="Courier New"/>
              </w:rPr>
              <w:t>@root</w:t>
            </w:r>
            <w:r w:rsidRPr="00D6290E">
              <w:rPr>
                <w:rFonts w:cs="Arial"/>
                <w:sz w:val="20"/>
                <w:szCs w:val="20"/>
              </w:rPr>
              <w:t>=</w:t>
            </w:r>
            <w:r w:rsidRPr="00D6290E">
              <w:rPr>
                <w:rStyle w:val="XMLname"/>
                <w:rFonts w:ascii="Arial" w:hAnsi="Arial" w:cs="Arial"/>
                <w:sz w:val="20"/>
                <w:szCs w:val="20"/>
              </w:rPr>
              <w:t>"</w:t>
            </w:r>
            <w:r w:rsidRPr="003B0D00">
              <w:rPr>
                <w:rStyle w:val="XMLname"/>
                <w:rFonts w:cs="Courier New"/>
                <w:sz w:val="20"/>
                <w:szCs w:val="20"/>
              </w:rPr>
              <w:t>2.16.840.1.113883.10.20.24.2.1</w:t>
            </w:r>
            <w:r w:rsidRPr="00D6290E">
              <w:rPr>
                <w:rStyle w:val="XMLname"/>
                <w:rFonts w:ascii="Arial" w:hAnsi="Arial" w:cs="Arial"/>
                <w:sz w:val="20"/>
                <w:szCs w:val="20"/>
              </w:rPr>
              <w:t>"</w:t>
            </w:r>
            <w:r w:rsidRPr="00D6290E">
              <w:rPr>
                <w:rFonts w:cs="Arial"/>
                <w:sz w:val="20"/>
                <w:szCs w:val="20"/>
              </w:rPr>
              <w:t xml:space="preserve"> (CONF:CMS_0037).</w:t>
            </w:r>
          </w:p>
          <w:p w14:paraId="50E13BD3" w14:textId="2292CCA8" w:rsidR="00787284" w:rsidRPr="00B816D3" w:rsidRDefault="00787284" w:rsidP="009655E1">
            <w:pPr>
              <w:spacing w:after="40"/>
              <w:ind w:left="144"/>
              <w:rPr>
                <w:rStyle w:val="keyword"/>
                <w:b w:val="0"/>
              </w:rPr>
            </w:pPr>
            <w:r w:rsidRPr="00521A26">
              <w:rPr>
                <w:rStyle w:val="keyword"/>
              </w:rPr>
              <w:t>SHALL</w:t>
            </w:r>
            <w:r w:rsidRPr="00B816D3">
              <w:rPr>
                <w:rFonts w:eastAsia="Arial" w:cs="Arial"/>
                <w:sz w:val="20"/>
                <w:szCs w:val="20"/>
              </w:rPr>
              <w:t xml:space="preserve"> contain exactly one [1</w:t>
            </w:r>
            <w:proofErr w:type="gramStart"/>
            <w:r w:rsidRPr="00B816D3">
              <w:rPr>
                <w:rFonts w:eastAsia="Arial" w:cs="Arial"/>
                <w:sz w:val="20"/>
                <w:szCs w:val="20"/>
              </w:rPr>
              <w:t>..1</w:t>
            </w:r>
            <w:proofErr w:type="gramEnd"/>
            <w:r w:rsidRPr="00B816D3">
              <w:rPr>
                <w:rFonts w:eastAsia="Arial" w:cs="Arial"/>
                <w:sz w:val="20"/>
                <w:szCs w:val="20"/>
              </w:rPr>
              <w:t xml:space="preserve">] </w:t>
            </w:r>
            <w:r w:rsidRPr="00521A26">
              <w:rPr>
                <w:rStyle w:val="XMLnameBold"/>
                <w:rFonts w:eastAsia="Arial" w:cs="Courier New"/>
              </w:rPr>
              <w:t>@extension</w:t>
            </w:r>
            <w:r w:rsidRPr="00B816D3">
              <w:rPr>
                <w:rFonts w:eastAsia="Arial" w:cs="Arial"/>
                <w:sz w:val="20"/>
                <w:szCs w:val="20"/>
              </w:rPr>
              <w:t>=</w:t>
            </w:r>
            <w:r w:rsidRPr="00B816D3">
              <w:rPr>
                <w:rStyle w:val="XMLname"/>
                <w:rFonts w:ascii="Arial" w:eastAsia="Arial" w:hAnsi="Arial" w:cs="Arial"/>
                <w:sz w:val="20"/>
                <w:szCs w:val="20"/>
              </w:rPr>
              <w:t>"</w:t>
            </w:r>
            <w:del w:id="2009" w:author="Yan Heras" w:date="2018-02-12T10:14:00Z">
              <w:r w:rsidRPr="00521A26" w:rsidDel="009655E1">
                <w:rPr>
                  <w:rStyle w:val="XMLname"/>
                  <w:rFonts w:eastAsia="Arial" w:cs="Courier New"/>
                  <w:sz w:val="20"/>
                  <w:szCs w:val="20"/>
                </w:rPr>
                <w:delText>2016-03-01</w:delText>
              </w:r>
            </w:del>
            <w:ins w:id="2010" w:author="Yan Heras" w:date="2018-02-12T10:14:00Z">
              <w:r w:rsidR="009655E1">
                <w:rPr>
                  <w:rStyle w:val="XMLname"/>
                  <w:rFonts w:eastAsia="Arial" w:cs="Courier New"/>
                  <w:sz w:val="20"/>
                  <w:szCs w:val="20"/>
                </w:rPr>
                <w:t>2018-02-01</w:t>
              </w:r>
            </w:ins>
            <w:r w:rsidRPr="00B816D3">
              <w:rPr>
                <w:rStyle w:val="XMLname"/>
                <w:rFonts w:ascii="Arial" w:eastAsia="Arial" w:hAnsi="Arial" w:cs="Arial"/>
                <w:sz w:val="20"/>
                <w:szCs w:val="20"/>
              </w:rPr>
              <w:t>"</w:t>
            </w:r>
            <w:r w:rsidRPr="00B816D3">
              <w:rPr>
                <w:rFonts w:eastAsia="Arial" w:cs="Arial"/>
                <w:sz w:val="20"/>
                <w:szCs w:val="20"/>
              </w:rPr>
              <w:t xml:space="preserve"> (CONF:CMS_0038).</w:t>
            </w:r>
          </w:p>
        </w:tc>
      </w:tr>
      <w:tr w:rsidR="00787284" w:rsidRPr="00D6290E" w14:paraId="14723889" w14:textId="77777777" w:rsidTr="00787284">
        <w:trPr>
          <w:cantSplit/>
        </w:trPr>
        <w:tc>
          <w:tcPr>
            <w:tcW w:w="1283" w:type="dxa"/>
          </w:tcPr>
          <w:p w14:paraId="62F37924" w14:textId="77777777" w:rsidR="00787284" w:rsidRPr="00D6290E" w:rsidRDefault="00787284" w:rsidP="00521A26">
            <w:pPr>
              <w:pStyle w:val="TableText"/>
              <w:spacing w:line="240" w:lineRule="auto"/>
            </w:pPr>
            <w:r w:rsidRPr="00D6290E">
              <w:t>CMS_0051</w:t>
            </w:r>
          </w:p>
          <w:p w14:paraId="317B4A66" w14:textId="77777777" w:rsidR="00787284" w:rsidRPr="00D6290E" w:rsidRDefault="00787284" w:rsidP="00521A26">
            <w:pPr>
              <w:pStyle w:val="TableText"/>
              <w:spacing w:line="240" w:lineRule="auto"/>
            </w:pPr>
            <w:r w:rsidRPr="00D6290E">
              <w:t>CMS_0039</w:t>
            </w:r>
          </w:p>
          <w:p w14:paraId="61E1E93E" w14:textId="77777777" w:rsidR="00787284" w:rsidRPr="00D6290E" w:rsidRDefault="00787284" w:rsidP="00521A26">
            <w:pPr>
              <w:pStyle w:val="TableText"/>
              <w:spacing w:line="240" w:lineRule="auto"/>
            </w:pPr>
          </w:p>
        </w:tc>
        <w:tc>
          <w:tcPr>
            <w:tcW w:w="994" w:type="dxa"/>
          </w:tcPr>
          <w:p w14:paraId="32BDE696" w14:textId="77777777" w:rsidR="00787284" w:rsidRPr="00D6290E" w:rsidRDefault="00787284" w:rsidP="00521A26">
            <w:pPr>
              <w:pStyle w:val="TableText"/>
              <w:spacing w:line="240" w:lineRule="auto"/>
              <w:rPr>
                <w:noProof w:val="0"/>
              </w:rPr>
            </w:pPr>
            <w:r w:rsidRPr="00D6290E">
              <w:rPr>
                <w:noProof w:val="0"/>
              </w:rPr>
              <w:t>5.2.3</w:t>
            </w:r>
          </w:p>
        </w:tc>
        <w:tc>
          <w:tcPr>
            <w:tcW w:w="3604" w:type="dxa"/>
          </w:tcPr>
          <w:p w14:paraId="3A43D405" w14:textId="77777777" w:rsidR="00787284" w:rsidRPr="00D6290E" w:rsidRDefault="00787284" w:rsidP="00521A26">
            <w:pPr>
              <w:spacing w:before="120" w:after="40"/>
              <w:rPr>
                <w:rFonts w:cs="Arial"/>
                <w:sz w:val="20"/>
                <w:szCs w:val="20"/>
              </w:rPr>
            </w:pPr>
            <w:r w:rsidRPr="00D6290E">
              <w:rPr>
                <w:rFonts w:cs="Arial"/>
                <w:sz w:val="20"/>
                <w:szCs w:val="20"/>
              </w:rPr>
              <w:t>n/a</w:t>
            </w:r>
          </w:p>
        </w:tc>
        <w:tc>
          <w:tcPr>
            <w:tcW w:w="3793" w:type="dxa"/>
          </w:tcPr>
          <w:p w14:paraId="5729A140" w14:textId="77777777" w:rsidR="00787284" w:rsidRPr="00D6290E" w:rsidRDefault="00787284" w:rsidP="00521A26">
            <w:pPr>
              <w:spacing w:before="120" w:after="40"/>
              <w:rPr>
                <w:rFonts w:cs="Arial"/>
                <w:sz w:val="20"/>
                <w:szCs w:val="20"/>
              </w:rPr>
            </w:pPr>
            <w:r w:rsidRPr="00521A26">
              <w:rPr>
                <w:rStyle w:val="keyword"/>
              </w:rPr>
              <w:t>SHALL</w:t>
            </w:r>
            <w:r w:rsidRPr="00D6290E">
              <w:rPr>
                <w:rFonts w:cs="Arial"/>
                <w:sz w:val="20"/>
                <w:szCs w:val="20"/>
              </w:rPr>
              <w:t xml:space="preserve"> contain at least one [1..*] </w:t>
            </w:r>
            <w:r w:rsidRPr="00521A26">
              <w:rPr>
                <w:rStyle w:val="XMLnameBold"/>
                <w:rFonts w:cs="Courier New"/>
              </w:rPr>
              <w:t>entry</w:t>
            </w:r>
            <w:r w:rsidRPr="00D6290E">
              <w:rPr>
                <w:rFonts w:cs="Arial"/>
                <w:sz w:val="20"/>
                <w:szCs w:val="20"/>
              </w:rPr>
              <w:t xml:space="preserve"> (CONF:CMS_0051) such that it</w:t>
            </w:r>
          </w:p>
          <w:p w14:paraId="731C017E" w14:textId="77777777" w:rsidR="00787284" w:rsidRPr="00D6290E" w:rsidRDefault="00787284" w:rsidP="00521A26">
            <w:pPr>
              <w:pStyle w:val="BodyText0"/>
              <w:tabs>
                <w:tab w:val="left" w:pos="1440"/>
              </w:tabs>
              <w:ind w:left="144"/>
              <w:rPr>
                <w:sz w:val="20"/>
                <w:szCs w:val="20"/>
              </w:rPr>
            </w:pPr>
            <w:r w:rsidRPr="00521A26">
              <w:rPr>
                <w:b/>
                <w:bCs/>
                <w:sz w:val="20"/>
                <w:szCs w:val="20"/>
              </w:rPr>
              <w:t>SHALL</w:t>
            </w:r>
            <w:r w:rsidRPr="00D6290E">
              <w:rPr>
                <w:sz w:val="20"/>
                <w:szCs w:val="20"/>
              </w:rPr>
              <w:t xml:space="preserve"> contain exactly one [1</w:t>
            </w:r>
            <w:proofErr w:type="gramStart"/>
            <w:r w:rsidRPr="00D6290E">
              <w:rPr>
                <w:sz w:val="20"/>
                <w:szCs w:val="20"/>
              </w:rPr>
              <w:t>..1</w:t>
            </w:r>
            <w:proofErr w:type="gramEnd"/>
            <w:r w:rsidRPr="00D6290E">
              <w:rPr>
                <w:sz w:val="20"/>
                <w:szCs w:val="20"/>
              </w:rPr>
              <w:t xml:space="preserve">] entry template that is other than the </w:t>
            </w:r>
            <w:r w:rsidRPr="00521A26">
              <w:rPr>
                <w:rFonts w:ascii="Courier New" w:hAnsi="Courier New" w:cs="Courier New"/>
                <w:sz w:val="20"/>
                <w:szCs w:val="20"/>
              </w:rPr>
              <w:t>Patient Characteristic Payer (identifier: urn:oid:2.16.840.1.113883.10.20.24.3.55)</w:t>
            </w:r>
            <w:r w:rsidRPr="00D6290E">
              <w:rPr>
                <w:sz w:val="20"/>
                <w:szCs w:val="20"/>
              </w:rPr>
              <w:t xml:space="preserve"> (CONF:CMS_0039).</w:t>
            </w:r>
          </w:p>
        </w:tc>
      </w:tr>
      <w:tr w:rsidR="00787284" w:rsidRPr="00D6290E" w14:paraId="5D7BC406" w14:textId="77777777" w:rsidTr="00787284">
        <w:trPr>
          <w:cantSplit/>
        </w:trPr>
        <w:tc>
          <w:tcPr>
            <w:tcW w:w="1283" w:type="dxa"/>
          </w:tcPr>
          <w:p w14:paraId="7CEF99B0" w14:textId="183D2716" w:rsidR="00787284" w:rsidRPr="00D6290E" w:rsidRDefault="00787284" w:rsidP="00521A26">
            <w:pPr>
              <w:pStyle w:val="TableText"/>
              <w:spacing w:line="240" w:lineRule="auto"/>
            </w:pPr>
            <w:r>
              <w:t>3265</w:t>
            </w:r>
            <w:r w:rsidRPr="00D6290E">
              <w:t>-14430_C01</w:t>
            </w:r>
          </w:p>
        </w:tc>
        <w:tc>
          <w:tcPr>
            <w:tcW w:w="994" w:type="dxa"/>
          </w:tcPr>
          <w:p w14:paraId="0EE7DE71" w14:textId="77777777" w:rsidR="00787284" w:rsidRPr="00D6290E" w:rsidRDefault="00787284" w:rsidP="00521A26">
            <w:pPr>
              <w:pStyle w:val="TableText"/>
              <w:spacing w:line="240" w:lineRule="auto"/>
              <w:rPr>
                <w:noProof w:val="0"/>
              </w:rPr>
            </w:pPr>
            <w:r w:rsidRPr="00D6290E">
              <w:rPr>
                <w:noProof w:val="0"/>
              </w:rPr>
              <w:t>5.2.3</w:t>
            </w:r>
          </w:p>
        </w:tc>
        <w:tc>
          <w:tcPr>
            <w:tcW w:w="3604" w:type="dxa"/>
          </w:tcPr>
          <w:p w14:paraId="704D3EEF" w14:textId="4595A65E" w:rsidR="00787284" w:rsidRPr="00D6290E" w:rsidRDefault="00787284" w:rsidP="00521A26">
            <w:pPr>
              <w:spacing w:before="120" w:after="40"/>
              <w:rPr>
                <w:rFonts w:cs="Arial"/>
                <w:sz w:val="20"/>
                <w:szCs w:val="20"/>
              </w:rPr>
            </w:pPr>
            <w:r w:rsidRPr="00521A26">
              <w:rPr>
                <w:rStyle w:val="keyword"/>
              </w:rPr>
              <w:t>MAY</w:t>
            </w:r>
            <w:r w:rsidRPr="00D6290E">
              <w:rPr>
                <w:rFonts w:cs="Arial"/>
                <w:sz w:val="20"/>
                <w:szCs w:val="20"/>
              </w:rPr>
              <w:t xml:space="preserve"> contain zero or more [0..*] </w:t>
            </w:r>
            <w:r w:rsidRPr="00521A26">
              <w:rPr>
                <w:rStyle w:val="XMLnameBold"/>
                <w:rFonts w:cs="Courier New"/>
              </w:rPr>
              <w:t>entry</w:t>
            </w:r>
            <w:r w:rsidRPr="00D6290E">
              <w:rPr>
                <w:rFonts w:cs="Arial"/>
                <w:sz w:val="20"/>
                <w:szCs w:val="20"/>
              </w:rPr>
              <w:t xml:space="preserve"> (CONF:</w:t>
            </w:r>
            <w:del w:id="2011" w:author="Yan Heras" w:date="2018-02-12T10:39:00Z">
              <w:r w:rsidDel="006220FB">
                <w:rPr>
                  <w:rFonts w:cs="Arial"/>
                  <w:sz w:val="20"/>
                  <w:szCs w:val="20"/>
                </w:rPr>
                <w:delText>3265</w:delText>
              </w:r>
            </w:del>
            <w:ins w:id="2012" w:author="Yan Heras" w:date="2018-02-12T10:39:00Z">
              <w:r w:rsidR="006220FB">
                <w:rPr>
                  <w:rFonts w:cs="Arial"/>
                  <w:sz w:val="20"/>
                  <w:szCs w:val="20"/>
                </w:rPr>
                <w:t>3343</w:t>
              </w:r>
            </w:ins>
            <w:r w:rsidRPr="00D6290E">
              <w:rPr>
                <w:rFonts w:cs="Arial"/>
                <w:sz w:val="20"/>
                <w:szCs w:val="20"/>
              </w:rPr>
              <w:t>-14430) such that it</w:t>
            </w:r>
          </w:p>
        </w:tc>
        <w:tc>
          <w:tcPr>
            <w:tcW w:w="3793" w:type="dxa"/>
          </w:tcPr>
          <w:p w14:paraId="5E744544" w14:textId="0909EE29" w:rsidR="00787284" w:rsidRPr="00D6290E" w:rsidRDefault="00787284" w:rsidP="00521A26">
            <w:pPr>
              <w:spacing w:before="120" w:after="40"/>
              <w:rPr>
                <w:rFonts w:cs="Arial"/>
                <w:b/>
                <w:sz w:val="20"/>
                <w:szCs w:val="20"/>
              </w:rPr>
            </w:pPr>
            <w:r w:rsidRPr="00521A26">
              <w:rPr>
                <w:rStyle w:val="keyword"/>
              </w:rPr>
              <w:t>SHALL</w:t>
            </w:r>
            <w:r w:rsidRPr="00D6290E">
              <w:rPr>
                <w:rFonts w:cs="Arial"/>
                <w:b/>
                <w:sz w:val="20"/>
                <w:szCs w:val="20"/>
              </w:rPr>
              <w:t xml:space="preserve"> </w:t>
            </w:r>
            <w:r w:rsidRPr="00D6290E">
              <w:rPr>
                <w:rFonts w:cs="Arial"/>
                <w:sz w:val="20"/>
                <w:szCs w:val="20"/>
              </w:rPr>
              <w:t xml:space="preserve">contain at least one [1..*] </w:t>
            </w:r>
            <w:r w:rsidRPr="00521A26">
              <w:rPr>
                <w:rStyle w:val="XMLnameBold"/>
                <w:rFonts w:cs="Courier New"/>
              </w:rPr>
              <w:t>entry</w:t>
            </w:r>
            <w:r w:rsidRPr="00D6290E">
              <w:rPr>
                <w:rFonts w:cs="Arial"/>
                <w:b/>
                <w:sz w:val="20"/>
                <w:szCs w:val="20"/>
              </w:rPr>
              <w:t xml:space="preserve"> </w:t>
            </w:r>
            <w:r w:rsidRPr="00D6290E">
              <w:rPr>
                <w:rFonts w:cs="Arial"/>
                <w:sz w:val="20"/>
                <w:szCs w:val="20"/>
              </w:rPr>
              <w:t>(CONF:</w:t>
            </w:r>
            <w:del w:id="2013" w:author="Yan Heras" w:date="2018-02-12T10:39:00Z">
              <w:r w:rsidDel="006220FB">
                <w:rPr>
                  <w:rFonts w:cs="Arial"/>
                  <w:sz w:val="20"/>
                  <w:szCs w:val="20"/>
                </w:rPr>
                <w:delText>3265</w:delText>
              </w:r>
            </w:del>
            <w:ins w:id="2014" w:author="Yan Heras" w:date="2018-02-12T10:39:00Z">
              <w:r w:rsidR="006220FB">
                <w:rPr>
                  <w:rFonts w:cs="Arial"/>
                  <w:sz w:val="20"/>
                  <w:szCs w:val="20"/>
                </w:rPr>
                <w:t>3343</w:t>
              </w:r>
            </w:ins>
            <w:r w:rsidRPr="00D6290E">
              <w:rPr>
                <w:rFonts w:cs="Arial"/>
                <w:sz w:val="20"/>
                <w:szCs w:val="20"/>
              </w:rPr>
              <w:t>-14430_C01) such that it</w:t>
            </w:r>
          </w:p>
          <w:p w14:paraId="2D923804" w14:textId="1E34C301" w:rsidR="00787284" w:rsidRPr="00B816D3" w:rsidRDefault="00787284" w:rsidP="00521A26">
            <w:pPr>
              <w:spacing w:before="120" w:after="40"/>
              <w:ind w:left="144"/>
              <w:rPr>
                <w:rStyle w:val="keyword"/>
                <w:b w:val="0"/>
              </w:rPr>
            </w:pPr>
            <w:r w:rsidRPr="00521A26">
              <w:rPr>
                <w:rStyle w:val="keyword"/>
              </w:rPr>
              <w:t>SHALL</w:t>
            </w:r>
            <w:r w:rsidRPr="00D6290E">
              <w:rPr>
                <w:rFonts w:cs="Arial"/>
                <w:b/>
                <w:sz w:val="20"/>
                <w:szCs w:val="20"/>
              </w:rPr>
              <w:t xml:space="preserve"> </w:t>
            </w:r>
            <w:r w:rsidRPr="00D6290E">
              <w:rPr>
                <w:rFonts w:cs="Arial"/>
                <w:sz w:val="20"/>
                <w:szCs w:val="20"/>
              </w:rPr>
              <w:t>contain at least one [1</w:t>
            </w:r>
            <w:proofErr w:type="gramStart"/>
            <w:r w:rsidRPr="00D6290E">
              <w:rPr>
                <w:rFonts w:cs="Arial"/>
                <w:sz w:val="20"/>
                <w:szCs w:val="20"/>
              </w:rPr>
              <w:t>..*</w:t>
            </w:r>
            <w:proofErr w:type="gramEnd"/>
            <w:r w:rsidRPr="00D6290E">
              <w:rPr>
                <w:rFonts w:cs="Arial"/>
                <w:sz w:val="20"/>
                <w:szCs w:val="20"/>
              </w:rPr>
              <w:t xml:space="preserve">] </w:t>
            </w:r>
            <w:r w:rsidRPr="00521A26">
              <w:rPr>
                <w:rFonts w:ascii="Courier New" w:hAnsi="Courier New" w:cs="Courier New"/>
                <w:sz w:val="20"/>
                <w:szCs w:val="20"/>
              </w:rPr>
              <w:t>Patient Characteristic Payer</w:t>
            </w:r>
            <w:r w:rsidRPr="00521A26">
              <w:rPr>
                <w:rStyle w:val="XMLname"/>
                <w:rFonts w:cs="Courier New"/>
                <w:sz w:val="20"/>
                <w:szCs w:val="20"/>
              </w:rPr>
              <w:t xml:space="preserve"> (identifier: urn:oid:2.16.840.1.113883.10.20.24.3.55)</w:t>
            </w:r>
            <w:r w:rsidRPr="00D6290E">
              <w:rPr>
                <w:rFonts w:cs="Arial"/>
                <w:sz w:val="20"/>
                <w:szCs w:val="20"/>
              </w:rPr>
              <w:t xml:space="preserve"> (CONF:</w:t>
            </w:r>
            <w:r>
              <w:rPr>
                <w:rFonts w:cs="Arial"/>
                <w:sz w:val="20"/>
                <w:szCs w:val="20"/>
              </w:rPr>
              <w:t>3265</w:t>
            </w:r>
            <w:r w:rsidRPr="00D6290E">
              <w:rPr>
                <w:rFonts w:cs="Arial"/>
                <w:sz w:val="20"/>
                <w:szCs w:val="20"/>
              </w:rPr>
              <w:t>_14431).</w:t>
            </w:r>
          </w:p>
        </w:tc>
      </w:tr>
    </w:tbl>
    <w:p w14:paraId="701BFA76" w14:textId="736106B0" w:rsidR="00F16920" w:rsidRDefault="00F16920" w:rsidP="00F16920">
      <w:pPr>
        <w:pStyle w:val="Heading1"/>
      </w:pPr>
      <w:bookmarkStart w:id="2015" w:name="_Toc416799465"/>
      <w:bookmarkStart w:id="2016" w:name="_Toc454894149"/>
      <w:bookmarkStart w:id="2017" w:name="_Toc454894150"/>
      <w:bookmarkStart w:id="2018" w:name="_Toc454894811"/>
      <w:bookmarkStart w:id="2019" w:name="_Toc454894151"/>
      <w:bookmarkStart w:id="2020" w:name="_Toc454894152"/>
      <w:bookmarkStart w:id="2021" w:name="_Toc454894153"/>
      <w:bookmarkStart w:id="2022" w:name="_Toc454894154"/>
      <w:bookmarkStart w:id="2023" w:name="_Toc454894156"/>
      <w:bookmarkStart w:id="2024" w:name="_Toc454894157"/>
      <w:bookmarkStart w:id="2025" w:name="_Toc454894158"/>
      <w:bookmarkStart w:id="2026" w:name="_Toc454894159"/>
      <w:bookmarkStart w:id="2027" w:name="_Toc454894160"/>
      <w:bookmarkStart w:id="2028" w:name="_Toc454894164"/>
      <w:bookmarkStart w:id="2029" w:name="_Toc454894165"/>
      <w:bookmarkStart w:id="2030" w:name="_Toc454894166"/>
      <w:bookmarkStart w:id="2031" w:name="_Toc454894169"/>
      <w:bookmarkStart w:id="2032" w:name="_Toc454894171"/>
      <w:bookmarkStart w:id="2033" w:name="_Toc454894172"/>
      <w:bookmarkStart w:id="2034" w:name="_Toc454894173"/>
      <w:bookmarkStart w:id="2035" w:name="_Toc454894174"/>
      <w:bookmarkStart w:id="2036" w:name="_Toc454894175"/>
      <w:bookmarkStart w:id="2037" w:name="_Toc454894176"/>
      <w:bookmarkStart w:id="2038" w:name="_Toc454894183"/>
      <w:bookmarkStart w:id="2039" w:name="_Toc454894185"/>
      <w:bookmarkStart w:id="2040" w:name="_Toc454894189"/>
      <w:bookmarkStart w:id="2041" w:name="_Toc454894191"/>
      <w:bookmarkStart w:id="2042" w:name="_Toc454894194"/>
      <w:bookmarkStart w:id="2043" w:name="_Toc454894196"/>
      <w:bookmarkStart w:id="2044" w:name="_Toc416799466"/>
      <w:bookmarkStart w:id="2045" w:name="_Toc454894198"/>
      <w:bookmarkStart w:id="2046" w:name="_Toc454894200"/>
      <w:bookmarkStart w:id="2047" w:name="_Toc454894201"/>
      <w:bookmarkStart w:id="2048" w:name="_Toc454894774"/>
      <w:bookmarkStart w:id="2049" w:name="_Toc453820636"/>
      <w:bookmarkStart w:id="2050" w:name="_Toc486370171"/>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r>
        <w:lastRenderedPageBreak/>
        <w:t>Change Log for 201</w:t>
      </w:r>
      <w:del w:id="2051" w:author="Yan Heras" w:date="2018-02-12T10:15:00Z">
        <w:r w:rsidDel="009655E1">
          <w:delText>8</w:delText>
        </w:r>
      </w:del>
      <w:ins w:id="2052" w:author="Yan Heras" w:date="2018-02-12T10:15:00Z">
        <w:r w:rsidR="009655E1">
          <w:t>9</w:t>
        </w:r>
      </w:ins>
      <w:r>
        <w:t xml:space="preserve"> CMS QRDA Implementation Guide from the 201</w:t>
      </w:r>
      <w:ins w:id="2053" w:author="Yan Heras" w:date="2018-02-12T10:15:00Z">
        <w:r w:rsidR="009655E1">
          <w:t>8</w:t>
        </w:r>
      </w:ins>
      <w:del w:id="2054" w:author="Yan Heras" w:date="2018-02-12T10:15:00Z">
        <w:r w:rsidDel="009655E1">
          <w:delText>7</w:delText>
        </w:r>
      </w:del>
      <w:r>
        <w:t xml:space="preserve"> CMS QRDA Implementation Guide</w:t>
      </w:r>
      <w:bookmarkEnd w:id="2049"/>
      <w:bookmarkEnd w:id="2050"/>
    </w:p>
    <w:p w14:paraId="7C646A5D" w14:textId="6F5A48A5" w:rsidR="00F16920" w:rsidRDefault="00F16920" w:rsidP="00F16920">
      <w:pPr>
        <w:pStyle w:val="BodyText0"/>
      </w:pPr>
      <w:r>
        <w:t>This appendix summarizes the changes made in this 201</w:t>
      </w:r>
      <w:del w:id="2055" w:author="Yan Heras" w:date="2018-02-12T10:15:00Z">
        <w:r w:rsidDel="009655E1">
          <w:delText>8</w:delText>
        </w:r>
      </w:del>
      <w:ins w:id="2056" w:author="Yan Heras" w:date="2018-02-12T10:15:00Z">
        <w:r w:rsidR="009655E1">
          <w:t>9</w:t>
        </w:r>
      </w:ins>
      <w:r>
        <w:t xml:space="preserve"> CMS QRDA Implementation Guide since the release of 201</w:t>
      </w:r>
      <w:del w:id="2057" w:author="Yan Heras" w:date="2018-02-12T10:15:00Z">
        <w:r w:rsidDel="009655E1">
          <w:delText>7</w:delText>
        </w:r>
      </w:del>
      <w:ins w:id="2058" w:author="Yan Heras" w:date="2018-02-12T10:16:00Z">
        <w:r w:rsidR="009655E1">
          <w:t>8</w:t>
        </w:r>
      </w:ins>
      <w:r>
        <w:t xml:space="preserve"> CMS QRDA Implementation Guide.</w:t>
      </w:r>
    </w:p>
    <w:p w14:paraId="33516866" w14:textId="1A8FC8E5" w:rsidR="00F16920" w:rsidRDefault="00F16920" w:rsidP="00F16920">
      <w:pPr>
        <w:pStyle w:val="BodyText0"/>
      </w:pPr>
      <w:r>
        <w:t xml:space="preserve">The table below lists the changes made for the </w:t>
      </w:r>
      <w:r w:rsidR="00E4023D">
        <w:t>QRDA I</w:t>
      </w:r>
      <w:r>
        <w:t xml:space="preserve"> STU R</w:t>
      </w:r>
      <w:ins w:id="2059" w:author="Yan Heras" w:date="2018-02-12T10:16:00Z">
        <w:r w:rsidR="009655E1">
          <w:t>5</w:t>
        </w:r>
      </w:ins>
      <w:del w:id="2060" w:author="Yan Heras" w:date="2018-02-12T10:16:00Z">
        <w:r w:rsidDel="009655E1">
          <w:delText>4</w:delText>
        </w:r>
      </w:del>
      <w:r>
        <w:t xml:space="preserve"> Implementation Guide for Hospital Quality Reporting of the 201</w:t>
      </w:r>
      <w:ins w:id="2061" w:author="Yan Heras" w:date="2018-02-12T10:16:00Z">
        <w:r w:rsidR="009655E1">
          <w:t>9</w:t>
        </w:r>
      </w:ins>
      <w:del w:id="2062" w:author="Yan Heras" w:date="2018-02-12T10:16:00Z">
        <w:r w:rsidDel="009655E1">
          <w:delText>8</w:delText>
        </w:r>
      </w:del>
      <w:r>
        <w:t xml:space="preserve"> CMS QRDA IG from the </w:t>
      </w:r>
      <w:del w:id="2063" w:author="Yan Heras" w:date="2018-02-12T10:16:00Z">
        <w:r w:rsidR="00E4023D" w:rsidDel="009655E1">
          <w:delText>QRDA I</w:delText>
        </w:r>
        <w:r w:rsidDel="009655E1">
          <w:delText xml:space="preserve"> STU R4 </w:delText>
        </w:r>
      </w:del>
      <w:r>
        <w:t>CMS Implementation Guide for Hospital Quality Reporting of the 201</w:t>
      </w:r>
      <w:ins w:id="2064" w:author="Yan Heras" w:date="2018-02-12T10:17:00Z">
        <w:r w:rsidR="009655E1">
          <w:t>8</w:t>
        </w:r>
      </w:ins>
      <w:del w:id="2065" w:author="Yan Heras" w:date="2018-02-12T10:17:00Z">
        <w:r w:rsidDel="009655E1">
          <w:delText>7</w:delText>
        </w:r>
      </w:del>
      <w:r>
        <w:t xml:space="preserve"> CMS QRDA IG.</w:t>
      </w:r>
    </w:p>
    <w:p w14:paraId="551ED936" w14:textId="33F698E6" w:rsidR="00F16920" w:rsidRPr="00EA2F73" w:rsidRDefault="00F16920" w:rsidP="00F16920">
      <w:pPr>
        <w:pStyle w:val="Caption-nospace"/>
      </w:pPr>
      <w:bookmarkStart w:id="2066" w:name="_Toc487412668"/>
      <w:r w:rsidRPr="18202D45">
        <w:t xml:space="preserve">Table </w:t>
      </w:r>
      <w:r w:rsidRPr="18202D45">
        <w:fldChar w:fldCharType="begin"/>
      </w:r>
      <w:r w:rsidRPr="00346AD5">
        <w:rPr>
          <w:szCs w:val="22"/>
        </w:rPr>
        <w:instrText xml:space="preserve"> SEQ Table \* ARABIC </w:instrText>
      </w:r>
      <w:r w:rsidRPr="18202D45">
        <w:rPr>
          <w:szCs w:val="22"/>
        </w:rPr>
        <w:fldChar w:fldCharType="separate"/>
      </w:r>
      <w:r w:rsidR="0096209A">
        <w:rPr>
          <w:noProof/>
          <w:szCs w:val="22"/>
        </w:rPr>
        <w:t>22</w:t>
      </w:r>
      <w:r w:rsidRPr="18202D45">
        <w:fldChar w:fldCharType="end"/>
      </w:r>
      <w:r>
        <w:t>: Changes Made for 201</w:t>
      </w:r>
      <w:ins w:id="2067" w:author="Yan Heras" w:date="2018-02-12T10:17:00Z">
        <w:r w:rsidR="009655E1">
          <w:t>9</w:t>
        </w:r>
      </w:ins>
      <w:del w:id="2068" w:author="Yan Heras" w:date="2018-02-12T10:17:00Z">
        <w:r w:rsidDel="009655E1">
          <w:delText>8</w:delText>
        </w:r>
      </w:del>
      <w:r>
        <w:t xml:space="preserve"> CMS QRDA IG from 201</w:t>
      </w:r>
      <w:ins w:id="2069" w:author="Yan Heras" w:date="2018-02-12T10:17:00Z">
        <w:r w:rsidR="009655E1">
          <w:t>8</w:t>
        </w:r>
      </w:ins>
      <w:del w:id="2070" w:author="Yan Heras" w:date="2018-02-12T10:17:00Z">
        <w:r w:rsidDel="009655E1">
          <w:delText>7</w:delText>
        </w:r>
      </w:del>
      <w:r>
        <w:t xml:space="preserve"> CMS QRDA IG</w:t>
      </w:r>
      <w:bookmarkEnd w:id="2066"/>
      <w:r>
        <w:t xml:space="preserve"> </w:t>
      </w:r>
    </w:p>
    <w:tbl>
      <w:tblPr>
        <w:tblW w:w="49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34"/>
        <w:gridCol w:w="3682"/>
        <w:gridCol w:w="3661"/>
        <w:gridCol w:w="21"/>
      </w:tblGrid>
      <w:tr w:rsidR="00F16920" w:rsidRPr="00D6290E" w14:paraId="39EDAB93" w14:textId="77777777" w:rsidTr="002434D2">
        <w:trPr>
          <w:gridAfter w:val="1"/>
          <w:wAfter w:w="21" w:type="dxa"/>
          <w:cantSplit/>
          <w:tblHeader/>
          <w:jc w:val="center"/>
        </w:trPr>
        <w:tc>
          <w:tcPr>
            <w:tcW w:w="2134" w:type="dxa"/>
            <w:tcBorders>
              <w:top w:val="single" w:sz="4" w:space="0" w:color="auto"/>
              <w:left w:val="single" w:sz="4" w:space="0" w:color="auto"/>
              <w:bottom w:val="single" w:sz="4" w:space="0" w:color="auto"/>
              <w:right w:val="single" w:sz="4" w:space="0" w:color="auto"/>
            </w:tcBorders>
            <w:shd w:val="clear" w:color="auto" w:fill="1F497D"/>
            <w:tcMar>
              <w:top w:w="43" w:type="dxa"/>
              <w:left w:w="115" w:type="dxa"/>
              <w:bottom w:w="43" w:type="dxa"/>
              <w:right w:w="115" w:type="dxa"/>
            </w:tcMar>
            <w:vAlign w:val="center"/>
          </w:tcPr>
          <w:p w14:paraId="1B7FC363" w14:textId="5E7376D1" w:rsidR="00F16920" w:rsidRPr="00D6290E" w:rsidRDefault="000559E8" w:rsidP="002434D2">
            <w:pPr>
              <w:keepNext/>
              <w:spacing w:line="220" w:lineRule="exact"/>
              <w:rPr>
                <w:rFonts w:eastAsia="Times New Roman" w:cs="Arial"/>
                <w:b/>
                <w:bCs/>
                <w:color w:val="FFFFFF"/>
                <w:sz w:val="20"/>
                <w:szCs w:val="20"/>
              </w:rPr>
            </w:pPr>
            <w:r>
              <w:rPr>
                <w:rFonts w:eastAsia="Times New Roman" w:cs="Arial"/>
                <w:b/>
                <w:bCs/>
                <w:color w:val="FFFFFF"/>
                <w:sz w:val="20"/>
                <w:szCs w:val="20"/>
              </w:rPr>
              <w:t>Section Heading</w:t>
            </w:r>
          </w:p>
        </w:tc>
        <w:tc>
          <w:tcPr>
            <w:tcW w:w="3682" w:type="dxa"/>
            <w:tcBorders>
              <w:top w:val="single" w:sz="4" w:space="0" w:color="auto"/>
              <w:left w:val="single" w:sz="4" w:space="0" w:color="auto"/>
              <w:bottom w:val="single" w:sz="4" w:space="0" w:color="auto"/>
              <w:right w:val="single" w:sz="4" w:space="0" w:color="auto"/>
            </w:tcBorders>
            <w:shd w:val="clear" w:color="auto" w:fill="1F497D"/>
            <w:tcMar>
              <w:top w:w="43" w:type="dxa"/>
              <w:left w:w="115" w:type="dxa"/>
              <w:bottom w:w="43" w:type="dxa"/>
              <w:right w:w="115" w:type="dxa"/>
            </w:tcMar>
            <w:vAlign w:val="center"/>
          </w:tcPr>
          <w:p w14:paraId="0F776D7B" w14:textId="447555DF" w:rsidR="00F16920" w:rsidRPr="00D6290E" w:rsidRDefault="00F16920" w:rsidP="009655E1">
            <w:pPr>
              <w:keepNext/>
              <w:spacing w:line="220" w:lineRule="exact"/>
              <w:rPr>
                <w:rFonts w:eastAsia="Times New Roman" w:cs="Arial"/>
                <w:b/>
                <w:bCs/>
                <w:color w:val="FFFFFF"/>
                <w:sz w:val="20"/>
                <w:szCs w:val="20"/>
              </w:rPr>
            </w:pPr>
            <w:r>
              <w:rPr>
                <w:rFonts w:eastAsia="Arial,Arial,Courier New,Times N" w:cs="Arial"/>
                <w:b/>
                <w:bCs/>
                <w:color w:val="FFFFFF"/>
                <w:sz w:val="20"/>
                <w:szCs w:val="20"/>
              </w:rPr>
              <w:t>201</w:t>
            </w:r>
            <w:del w:id="2071" w:author="Yan Heras" w:date="2018-02-12T10:17:00Z">
              <w:r w:rsidDel="009655E1">
                <w:rPr>
                  <w:rFonts w:eastAsia="Arial,Arial,Courier New,Times N" w:cs="Arial"/>
                  <w:b/>
                  <w:bCs/>
                  <w:color w:val="FFFFFF"/>
                  <w:sz w:val="20"/>
                  <w:szCs w:val="20"/>
                </w:rPr>
                <w:delText>8</w:delText>
              </w:r>
            </w:del>
            <w:ins w:id="2072" w:author="Yan Heras" w:date="2018-02-12T10:17:00Z">
              <w:r w:rsidR="009655E1">
                <w:rPr>
                  <w:rFonts w:eastAsia="Arial,Arial,Courier New,Times N" w:cs="Arial"/>
                  <w:b/>
                  <w:bCs/>
                  <w:color w:val="FFFFFF"/>
                  <w:sz w:val="20"/>
                  <w:szCs w:val="20"/>
                </w:rPr>
                <w:t>9</w:t>
              </w:r>
            </w:ins>
            <w:r w:rsidRPr="00D6290E">
              <w:rPr>
                <w:rFonts w:eastAsia="Arial,Arial,Courier New,Times N" w:cs="Arial"/>
                <w:b/>
                <w:bCs/>
                <w:color w:val="FFFFFF"/>
                <w:sz w:val="20"/>
                <w:szCs w:val="20"/>
              </w:rPr>
              <w:t xml:space="preserve"> CMS QRDA IG</w:t>
            </w:r>
          </w:p>
        </w:tc>
        <w:tc>
          <w:tcPr>
            <w:tcW w:w="3661" w:type="dxa"/>
            <w:tcBorders>
              <w:top w:val="single" w:sz="4" w:space="0" w:color="auto"/>
              <w:left w:val="single" w:sz="4" w:space="0" w:color="auto"/>
              <w:bottom w:val="single" w:sz="4" w:space="0" w:color="auto"/>
              <w:right w:val="single" w:sz="4" w:space="0" w:color="auto"/>
            </w:tcBorders>
            <w:shd w:val="clear" w:color="auto" w:fill="1F497D"/>
            <w:tcMar>
              <w:top w:w="43" w:type="dxa"/>
              <w:left w:w="115" w:type="dxa"/>
              <w:bottom w:w="43" w:type="dxa"/>
              <w:right w:w="115" w:type="dxa"/>
            </w:tcMar>
            <w:vAlign w:val="center"/>
          </w:tcPr>
          <w:p w14:paraId="73AFCA38" w14:textId="646C2938" w:rsidR="00F16920" w:rsidRPr="00D6290E" w:rsidRDefault="00F16920" w:rsidP="002434D2">
            <w:pPr>
              <w:keepNext/>
              <w:spacing w:line="220" w:lineRule="exact"/>
              <w:rPr>
                <w:rFonts w:eastAsia="Times New Roman" w:cs="Arial"/>
                <w:b/>
                <w:bCs/>
                <w:color w:val="FFFFFF"/>
                <w:sz w:val="20"/>
                <w:szCs w:val="20"/>
              </w:rPr>
            </w:pPr>
            <w:r>
              <w:rPr>
                <w:rFonts w:eastAsia="Arial,Arial,Courier New,Times N" w:cs="Arial"/>
                <w:b/>
                <w:bCs/>
                <w:color w:val="FFFFFF"/>
                <w:sz w:val="20"/>
                <w:szCs w:val="20"/>
              </w:rPr>
              <w:t>201</w:t>
            </w:r>
            <w:ins w:id="2073" w:author="Yan Heras" w:date="2018-02-12T10:17:00Z">
              <w:r w:rsidR="009655E1">
                <w:rPr>
                  <w:rFonts w:eastAsia="Arial,Arial,Courier New,Times N" w:cs="Arial"/>
                  <w:b/>
                  <w:bCs/>
                  <w:color w:val="FFFFFF"/>
                  <w:sz w:val="20"/>
                  <w:szCs w:val="20"/>
                </w:rPr>
                <w:t>8</w:t>
              </w:r>
            </w:ins>
            <w:del w:id="2074" w:author="Yan Heras" w:date="2018-02-12T10:17:00Z">
              <w:r w:rsidDel="009655E1">
                <w:rPr>
                  <w:rFonts w:eastAsia="Arial,Arial,Courier New,Times N" w:cs="Arial"/>
                  <w:b/>
                  <w:bCs/>
                  <w:color w:val="FFFFFF"/>
                  <w:sz w:val="20"/>
                  <w:szCs w:val="20"/>
                </w:rPr>
                <w:delText>7</w:delText>
              </w:r>
            </w:del>
            <w:r w:rsidRPr="00D6290E">
              <w:rPr>
                <w:rFonts w:eastAsia="Arial,Arial,Courier New,Times N" w:cs="Arial"/>
                <w:b/>
                <w:bCs/>
                <w:color w:val="FFFFFF"/>
                <w:sz w:val="20"/>
                <w:szCs w:val="20"/>
              </w:rPr>
              <w:t xml:space="preserve"> CMS QRDA IG</w:t>
            </w:r>
          </w:p>
        </w:tc>
      </w:tr>
      <w:tr w:rsidR="00F16920" w:rsidRPr="00D6290E" w14:paraId="2ED32972" w14:textId="77777777" w:rsidTr="002434D2">
        <w:trPr>
          <w:gridAfter w:val="1"/>
          <w:wAfter w:w="21" w:type="dxa"/>
          <w:cantSplit/>
          <w:jc w:val="center"/>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6DDBE929" w14:textId="77777777" w:rsidR="00F16920" w:rsidRPr="00FD2799" w:rsidRDefault="00F16920" w:rsidP="000559E8">
            <w:pPr>
              <w:spacing w:before="120"/>
              <w:rPr>
                <w:rStyle w:val="keyword"/>
              </w:rPr>
            </w:pPr>
            <w:r w:rsidRPr="00D6290E">
              <w:rPr>
                <w:rFonts w:eastAsia="Arial,Arial,Arial,Times New Rom" w:cs="Arial"/>
                <w:sz w:val="20"/>
                <w:szCs w:val="20"/>
              </w:rPr>
              <w:t>Base Standard</w:t>
            </w:r>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88CC408" w14:textId="48F461FB" w:rsidR="00F16920" w:rsidRPr="00D6290E" w:rsidRDefault="00F16920" w:rsidP="009655E1">
            <w:pPr>
              <w:spacing w:before="120"/>
              <w:rPr>
                <w:rFonts w:eastAsia="Calibri" w:cs="Arial"/>
                <w:sz w:val="20"/>
                <w:szCs w:val="20"/>
              </w:rPr>
            </w:pPr>
            <w:r w:rsidRPr="00D6290E">
              <w:rPr>
                <w:rFonts w:eastAsia="Calibri" w:cs="Arial"/>
                <w:sz w:val="20"/>
                <w:szCs w:val="20"/>
              </w:rPr>
              <w:t>HL7 Implementation Guide for CDA Release 2: Quality Reporting Document Architect</w:t>
            </w:r>
            <w:r>
              <w:rPr>
                <w:rFonts w:eastAsia="Calibri" w:cs="Arial"/>
                <w:sz w:val="20"/>
                <w:szCs w:val="20"/>
              </w:rPr>
              <w:t xml:space="preserve">ure Category I, Release 1, Standard for Trial Use (STU) Release </w:t>
            </w:r>
            <w:ins w:id="2075" w:author="Yan Heras" w:date="2018-02-12T10:17:00Z">
              <w:r w:rsidR="009655E1">
                <w:rPr>
                  <w:rFonts w:eastAsia="Calibri" w:cs="Arial"/>
                  <w:sz w:val="20"/>
                  <w:szCs w:val="20"/>
                </w:rPr>
                <w:t>5</w:t>
              </w:r>
            </w:ins>
            <w:del w:id="2076" w:author="Yan Heras" w:date="2018-02-12T10:17:00Z">
              <w:r w:rsidDel="009655E1">
                <w:rPr>
                  <w:rFonts w:eastAsia="Calibri" w:cs="Arial"/>
                  <w:sz w:val="20"/>
                  <w:szCs w:val="20"/>
                </w:rPr>
                <w:delText>4</w:delText>
              </w:r>
            </w:del>
            <w:r>
              <w:rPr>
                <w:rFonts w:eastAsia="Calibri" w:cs="Arial"/>
                <w:sz w:val="20"/>
                <w:szCs w:val="20"/>
              </w:rPr>
              <w:t xml:space="preserve">, US Realm, </w:t>
            </w:r>
            <w:ins w:id="2077" w:author="Yan Heras" w:date="2018-02-12T10:18:00Z">
              <w:r w:rsidR="009655E1">
                <w:rPr>
                  <w:rFonts w:eastAsia="Calibri" w:cs="Arial"/>
                  <w:sz w:val="20"/>
                  <w:szCs w:val="20"/>
                </w:rPr>
                <w:t xml:space="preserve">December </w:t>
              </w:r>
            </w:ins>
            <w:r>
              <w:rPr>
                <w:rFonts w:eastAsia="Calibri" w:cs="Arial"/>
                <w:sz w:val="20"/>
                <w:szCs w:val="20"/>
              </w:rPr>
              <w:t>2017</w:t>
            </w:r>
            <w:r w:rsidRPr="00D6290E">
              <w:rPr>
                <w:rFonts w:eastAsia="Calibri" w:cs="Arial"/>
                <w:sz w:val="20"/>
                <w:szCs w:val="20"/>
              </w:rPr>
              <w:t xml:space="preserve"> </w:t>
            </w:r>
            <w:del w:id="2078" w:author="Yan Heras" w:date="2018-02-12T10:18:00Z">
              <w:r w:rsidRPr="00D6290E" w:rsidDel="009655E1">
                <w:rPr>
                  <w:rFonts w:eastAsia="Calibri" w:cs="Arial"/>
                  <w:sz w:val="20"/>
                  <w:szCs w:val="20"/>
                </w:rPr>
                <w:delText>(This is in the process of being publishing by HL7)</w:delText>
              </w:r>
            </w:del>
          </w:p>
        </w:tc>
        <w:tc>
          <w:tcPr>
            <w:tcW w:w="3661"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3B491D61" w14:textId="5178BE3D" w:rsidR="00F16920" w:rsidRPr="00D6290E" w:rsidRDefault="00F16920" w:rsidP="000559E8">
            <w:pPr>
              <w:spacing w:before="120"/>
              <w:rPr>
                <w:rFonts w:eastAsia="Calibri" w:cs="Arial"/>
                <w:sz w:val="20"/>
                <w:szCs w:val="20"/>
              </w:rPr>
            </w:pPr>
            <w:r w:rsidRPr="00D6290E">
              <w:rPr>
                <w:rFonts w:eastAsia="Calibri" w:cs="Arial"/>
                <w:sz w:val="20"/>
                <w:szCs w:val="20"/>
              </w:rPr>
              <w:t>HL7 Implementation Guide for CDA Release 2: Quality Reporting Document Architect</w:t>
            </w:r>
            <w:r>
              <w:rPr>
                <w:rFonts w:eastAsia="Calibri" w:cs="Arial"/>
                <w:sz w:val="20"/>
                <w:szCs w:val="20"/>
              </w:rPr>
              <w:t>ure Category I, Release 1, Standard for Trial Use (</w:t>
            </w:r>
            <w:r w:rsidRPr="00D6290E">
              <w:rPr>
                <w:rFonts w:eastAsia="Calibri" w:cs="Arial"/>
                <w:sz w:val="20"/>
                <w:szCs w:val="20"/>
              </w:rPr>
              <w:t xml:space="preserve">STU) Release </w:t>
            </w:r>
            <w:del w:id="2079" w:author="Yan Heras" w:date="2018-02-12T10:18:00Z">
              <w:r w:rsidRPr="00D6290E" w:rsidDel="009655E1">
                <w:rPr>
                  <w:rFonts w:eastAsia="Calibri" w:cs="Arial"/>
                  <w:sz w:val="20"/>
                  <w:szCs w:val="20"/>
                </w:rPr>
                <w:delText>3</w:delText>
              </w:r>
              <w:r w:rsidDel="009655E1">
                <w:rPr>
                  <w:rFonts w:eastAsia="Calibri" w:cs="Arial"/>
                  <w:sz w:val="20"/>
                  <w:szCs w:val="20"/>
                </w:rPr>
                <w:delText>.1</w:delText>
              </w:r>
            </w:del>
            <w:ins w:id="2080" w:author="Yan Heras" w:date="2018-02-12T10:18:00Z">
              <w:r w:rsidR="009655E1">
                <w:rPr>
                  <w:rFonts w:eastAsia="Calibri" w:cs="Arial"/>
                  <w:sz w:val="20"/>
                  <w:szCs w:val="20"/>
                </w:rPr>
                <w:t>4</w:t>
              </w:r>
            </w:ins>
            <w:r w:rsidRPr="00D6290E">
              <w:rPr>
                <w:rFonts w:eastAsia="Calibri" w:cs="Arial"/>
                <w:sz w:val="20"/>
                <w:szCs w:val="20"/>
              </w:rPr>
              <w:t xml:space="preserve">, US Realm, </w:t>
            </w:r>
            <w:del w:id="2081" w:author="Yan Heras" w:date="2018-02-12T10:20:00Z">
              <w:r w:rsidRPr="00D6290E" w:rsidDel="009655E1">
                <w:rPr>
                  <w:rFonts w:eastAsia="Calibri" w:cs="Arial"/>
                  <w:sz w:val="20"/>
                  <w:szCs w:val="20"/>
                </w:rPr>
                <w:delText>June 2015</w:delText>
              </w:r>
            </w:del>
            <w:ins w:id="2082" w:author="Yan Heras" w:date="2018-02-12T10:20:00Z">
              <w:r w:rsidR="009655E1">
                <w:rPr>
                  <w:rFonts w:eastAsia="Calibri" w:cs="Arial"/>
                  <w:sz w:val="20"/>
                  <w:szCs w:val="20"/>
                </w:rPr>
                <w:t>December 2016</w:t>
              </w:r>
            </w:ins>
          </w:p>
          <w:p w14:paraId="7EF8EE19" w14:textId="77777777" w:rsidR="00F16920" w:rsidRPr="00D6290E" w:rsidRDefault="00F16920" w:rsidP="000559E8">
            <w:pPr>
              <w:spacing w:before="120"/>
              <w:rPr>
                <w:rFonts w:eastAsia="Times New Roman" w:cs="Arial"/>
                <w:noProof/>
                <w:sz w:val="20"/>
                <w:szCs w:val="20"/>
              </w:rPr>
            </w:pPr>
          </w:p>
        </w:tc>
      </w:tr>
      <w:tr w:rsidR="00F16920" w:rsidRPr="00D6290E" w14:paraId="66DA9232" w14:textId="77777777" w:rsidTr="002434D2">
        <w:trPr>
          <w:gridAfter w:val="1"/>
          <w:wAfter w:w="21" w:type="dxa"/>
          <w:cantSplit/>
          <w:jc w:val="center"/>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75E9D7B2" w14:textId="77777777" w:rsidR="00F16920" w:rsidRPr="00D6290E" w:rsidRDefault="00F16920" w:rsidP="000559E8">
            <w:pPr>
              <w:spacing w:before="120"/>
              <w:rPr>
                <w:rFonts w:eastAsia="+mn-ea" w:cs="Arial"/>
                <w:sz w:val="20"/>
                <w:szCs w:val="20"/>
              </w:rPr>
            </w:pPr>
            <w:r w:rsidRPr="00D6290E">
              <w:rPr>
                <w:rFonts w:eastAsia="Arial,Arial,Arial,+mn-ea" w:cs="Arial"/>
                <w:sz w:val="20"/>
                <w:szCs w:val="20"/>
              </w:rPr>
              <w:t>4 QRDA Category I Requirements</w:t>
            </w:r>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704CD57" w14:textId="202711CA" w:rsidR="00F16920" w:rsidRPr="00D6290E" w:rsidRDefault="00F16920" w:rsidP="000559E8">
            <w:pPr>
              <w:spacing w:before="120"/>
              <w:rPr>
                <w:rFonts w:eastAsia="Calibri" w:cs="Arial"/>
                <w:sz w:val="20"/>
                <w:szCs w:val="20"/>
              </w:rPr>
            </w:pPr>
            <w:r w:rsidRPr="00D6290E">
              <w:rPr>
                <w:rFonts w:eastAsia="Calibri" w:cs="Arial"/>
                <w:sz w:val="20"/>
                <w:szCs w:val="20"/>
              </w:rPr>
              <w:t>Language is updated to reflect the requirement updates f</w:t>
            </w:r>
            <w:r>
              <w:rPr>
                <w:rFonts w:eastAsia="Calibri" w:cs="Arial"/>
                <w:sz w:val="20"/>
                <w:szCs w:val="20"/>
              </w:rPr>
              <w:t>or the 201</w:t>
            </w:r>
            <w:ins w:id="2083" w:author="Yan Heras" w:date="2018-02-12T10:20:00Z">
              <w:r w:rsidR="009655E1">
                <w:rPr>
                  <w:rFonts w:eastAsia="Calibri" w:cs="Arial"/>
                  <w:sz w:val="20"/>
                  <w:szCs w:val="20"/>
                </w:rPr>
                <w:t>9</w:t>
              </w:r>
            </w:ins>
            <w:del w:id="2084" w:author="Yan Heras" w:date="2018-02-12T10:20:00Z">
              <w:r w:rsidDel="009655E1">
                <w:rPr>
                  <w:rFonts w:eastAsia="Calibri" w:cs="Arial"/>
                  <w:sz w:val="20"/>
                  <w:szCs w:val="20"/>
                </w:rPr>
                <w:delText>8</w:delText>
              </w:r>
            </w:del>
            <w:r w:rsidRPr="00D6290E">
              <w:rPr>
                <w:rFonts w:eastAsia="Calibri" w:cs="Arial"/>
                <w:sz w:val="20"/>
                <w:szCs w:val="20"/>
              </w:rPr>
              <w:t xml:space="preserve"> reporting year.</w:t>
            </w:r>
          </w:p>
        </w:tc>
        <w:tc>
          <w:tcPr>
            <w:tcW w:w="3661"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7E4637E0" w14:textId="77777777" w:rsidR="00F16920" w:rsidRPr="00D6290E" w:rsidRDefault="00F16920" w:rsidP="000559E8">
            <w:pPr>
              <w:spacing w:before="120"/>
              <w:rPr>
                <w:rFonts w:eastAsia="Calibri" w:cs="Arial"/>
                <w:iCs/>
                <w:sz w:val="20"/>
                <w:szCs w:val="20"/>
              </w:rPr>
            </w:pPr>
            <w:r w:rsidRPr="00D6290E">
              <w:rPr>
                <w:rFonts w:eastAsia="Calibri" w:cs="Arial"/>
                <w:sz w:val="20"/>
                <w:szCs w:val="20"/>
              </w:rPr>
              <w:t>n/a</w:t>
            </w:r>
          </w:p>
        </w:tc>
      </w:tr>
      <w:tr w:rsidR="000653EE" w:rsidRPr="00D6290E" w:rsidDel="009655E1" w14:paraId="6056FF48" w14:textId="57E25F5D" w:rsidTr="002434D2">
        <w:trPr>
          <w:gridAfter w:val="1"/>
          <w:wAfter w:w="21" w:type="dxa"/>
          <w:cantSplit/>
          <w:jc w:val="center"/>
          <w:del w:id="2085" w:author="Yan Heras" w:date="2018-02-12T10:20:00Z"/>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65198B5D" w14:textId="2106CCC2" w:rsidR="000653EE" w:rsidRPr="00D6290E" w:rsidDel="009655E1" w:rsidRDefault="000653EE" w:rsidP="000559E8">
            <w:pPr>
              <w:spacing w:before="120"/>
              <w:rPr>
                <w:del w:id="2086" w:author="Yan Heras" w:date="2018-02-12T10:20:00Z"/>
                <w:rFonts w:eastAsia="Arial,Arial,Arial,+mn-ea" w:cs="Arial"/>
                <w:sz w:val="20"/>
                <w:szCs w:val="20"/>
              </w:rPr>
            </w:pPr>
            <w:del w:id="2087" w:author="Yan Heras" w:date="2018-02-12T10:20:00Z">
              <w:r w:rsidDel="009655E1">
                <w:rPr>
                  <w:rFonts w:eastAsia="Arial,Arial,Arial,+mn-ea" w:cs="Arial"/>
                  <w:sz w:val="20"/>
                  <w:szCs w:val="20"/>
                </w:rPr>
                <w:delText>4.5 Time Zone</w:delText>
              </w:r>
            </w:del>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4DC5F0F4" w14:textId="09EABFCB" w:rsidR="000653EE" w:rsidDel="009655E1" w:rsidRDefault="000653EE" w:rsidP="000559E8">
            <w:pPr>
              <w:spacing w:before="120"/>
              <w:rPr>
                <w:del w:id="2088" w:author="Yan Heras" w:date="2018-02-12T10:20:00Z"/>
                <w:rFonts w:eastAsia="Calibri" w:cs="Arial"/>
                <w:sz w:val="20"/>
                <w:szCs w:val="20"/>
              </w:rPr>
            </w:pPr>
            <w:del w:id="2089" w:author="Yan Heras" w:date="2018-02-12T10:20:00Z">
              <w:r w:rsidDel="009655E1">
                <w:rPr>
                  <w:rFonts w:eastAsia="Calibri" w:cs="Arial"/>
                  <w:sz w:val="20"/>
                  <w:szCs w:val="20"/>
                </w:rPr>
                <w:delText xml:space="preserve">Removed </w:delText>
              </w:r>
              <w:r w:rsidRPr="000559E8" w:rsidDel="009655E1">
                <w:rPr>
                  <w:rFonts w:ascii="Courier New" w:eastAsia="Calibri" w:hAnsi="Courier New" w:cs="Courier New"/>
                  <w:b/>
                  <w:sz w:val="20"/>
                  <w:szCs w:val="20"/>
                </w:rPr>
                <w:delText>birthTime/@value</w:delText>
              </w:r>
              <w:r w:rsidDel="009655E1">
                <w:rPr>
                  <w:rFonts w:eastAsia="Calibri" w:cs="Arial"/>
                  <w:sz w:val="20"/>
                  <w:szCs w:val="20"/>
                </w:rPr>
                <w:delText xml:space="preserve"> from the list of elements that the time zone validation rule is performed on.</w:delText>
              </w:r>
            </w:del>
          </w:p>
          <w:p w14:paraId="20044D92" w14:textId="7D864039" w:rsidR="000653EE" w:rsidRPr="00D6290E" w:rsidDel="009655E1" w:rsidRDefault="000653EE" w:rsidP="000559E8">
            <w:pPr>
              <w:spacing w:before="120"/>
              <w:rPr>
                <w:del w:id="2090" w:author="Yan Heras" w:date="2018-02-12T10:20:00Z"/>
                <w:rFonts w:eastAsia="Calibri" w:cs="Arial"/>
                <w:sz w:val="20"/>
                <w:szCs w:val="20"/>
              </w:rPr>
            </w:pPr>
            <w:del w:id="2091" w:author="Yan Heras" w:date="2018-02-12T10:20:00Z">
              <w:r w:rsidDel="009655E1">
                <w:rPr>
                  <w:rFonts w:eastAsia="Calibri" w:cs="Arial"/>
                  <w:sz w:val="20"/>
                  <w:szCs w:val="20"/>
                </w:rPr>
                <w:delText xml:space="preserve">Added language to indicate the time zone validation rule is not performed on </w:delText>
              </w:r>
              <w:r w:rsidRPr="000559E8" w:rsidDel="009655E1">
                <w:rPr>
                  <w:rFonts w:ascii="Courier New" w:eastAsia="Calibri" w:hAnsi="Courier New" w:cs="Courier New"/>
                  <w:b/>
                  <w:sz w:val="20"/>
                  <w:szCs w:val="20"/>
                </w:rPr>
                <w:delText>birthTime/@value</w:delText>
              </w:r>
              <w:r w:rsidDel="009655E1">
                <w:rPr>
                  <w:rFonts w:eastAsia="Calibri" w:cs="Arial"/>
                  <w:sz w:val="20"/>
                  <w:szCs w:val="20"/>
                </w:rPr>
                <w:delText>.</w:delText>
              </w:r>
            </w:del>
          </w:p>
        </w:tc>
        <w:tc>
          <w:tcPr>
            <w:tcW w:w="3661"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6020AB42" w14:textId="04DE1BEF" w:rsidR="000653EE" w:rsidRPr="00D6290E" w:rsidDel="009655E1" w:rsidRDefault="000653EE" w:rsidP="000559E8">
            <w:pPr>
              <w:spacing w:before="120"/>
              <w:rPr>
                <w:del w:id="2092" w:author="Yan Heras" w:date="2018-02-12T10:20:00Z"/>
                <w:rFonts w:eastAsia="Calibri" w:cs="Arial"/>
                <w:sz w:val="20"/>
                <w:szCs w:val="20"/>
              </w:rPr>
            </w:pPr>
            <w:del w:id="2093" w:author="Yan Heras" w:date="2018-02-12T10:20:00Z">
              <w:r w:rsidRPr="000559E8" w:rsidDel="009655E1">
                <w:rPr>
                  <w:rFonts w:ascii="Courier New" w:eastAsia="Calibri" w:hAnsi="Courier New" w:cs="Courier New"/>
                  <w:b/>
                  <w:sz w:val="20"/>
                  <w:szCs w:val="20"/>
                </w:rPr>
                <w:delText>birthTime/@value</w:delText>
              </w:r>
              <w:r w:rsidDel="009655E1">
                <w:rPr>
                  <w:rFonts w:eastAsia="Calibri" w:cs="Arial"/>
                  <w:sz w:val="20"/>
                  <w:szCs w:val="20"/>
                </w:rPr>
                <w:delText xml:space="preserve"> was listed as one of elements that the time zone validation rule is performed on.</w:delText>
              </w:r>
            </w:del>
          </w:p>
        </w:tc>
      </w:tr>
      <w:tr w:rsidR="00F16920" w:rsidRPr="00D6290E" w14:paraId="6227D418" w14:textId="77777777" w:rsidTr="002434D2">
        <w:trPr>
          <w:gridAfter w:val="1"/>
          <w:wAfter w:w="21" w:type="dxa"/>
          <w:cantSplit/>
          <w:jc w:val="center"/>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6A2771E3" w14:textId="3DB9AA11" w:rsidR="00F16920" w:rsidRPr="00D6290E" w:rsidRDefault="00F16920" w:rsidP="000559E8">
            <w:pPr>
              <w:spacing w:before="120"/>
              <w:rPr>
                <w:rFonts w:eastAsia="+mn-ea" w:cs="Arial"/>
                <w:sz w:val="20"/>
                <w:szCs w:val="20"/>
              </w:rPr>
            </w:pPr>
            <w:r w:rsidRPr="00D6290E">
              <w:rPr>
                <w:rFonts w:eastAsia="Arial,Arial,Arial,+mn-ea" w:cs="Arial"/>
                <w:sz w:val="20"/>
                <w:szCs w:val="20"/>
              </w:rPr>
              <w:t>5.1.1 General Header</w:t>
            </w:r>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0648F69F" w14:textId="7615C552" w:rsidR="00F16920" w:rsidRPr="000559E8" w:rsidRDefault="00F16920" w:rsidP="000559E8">
            <w:pPr>
              <w:spacing w:before="120"/>
              <w:rPr>
                <w:rFonts w:ascii="Courier New" w:eastAsia="Calibri" w:hAnsi="Courier New" w:cs="Courier New"/>
                <w:sz w:val="20"/>
                <w:szCs w:val="20"/>
              </w:rPr>
            </w:pPr>
            <w:r w:rsidRPr="000559E8">
              <w:rPr>
                <w:rFonts w:ascii="Courier New" w:eastAsia="Calibri" w:hAnsi="Courier New" w:cs="Courier New"/>
                <w:sz w:val="20"/>
                <w:szCs w:val="20"/>
              </w:rPr>
              <w:t xml:space="preserve">QRDA Category I Report – CMS </w:t>
            </w:r>
            <w:del w:id="2094" w:author="Yan Heras" w:date="2018-02-12T10:21:00Z">
              <w:r w:rsidRPr="000559E8" w:rsidDel="008D03B1">
                <w:rPr>
                  <w:rFonts w:ascii="Courier New" w:eastAsia="Calibri" w:hAnsi="Courier New" w:cs="Courier New"/>
                  <w:sz w:val="20"/>
                  <w:szCs w:val="20"/>
                </w:rPr>
                <w:delText xml:space="preserve">HQR </w:delText>
              </w:r>
            </w:del>
            <w:r w:rsidRPr="000559E8">
              <w:rPr>
                <w:rFonts w:ascii="Courier New" w:eastAsia="Calibri" w:hAnsi="Courier New" w:cs="Courier New"/>
                <w:sz w:val="20"/>
                <w:szCs w:val="20"/>
              </w:rPr>
              <w:t>(V</w:t>
            </w:r>
            <w:ins w:id="2095" w:author="Yan Heras" w:date="2018-02-12T10:22:00Z">
              <w:r w:rsidR="008D03B1">
                <w:rPr>
                  <w:rFonts w:ascii="Courier New" w:eastAsia="Calibri" w:hAnsi="Courier New" w:cs="Courier New"/>
                  <w:sz w:val="20"/>
                  <w:szCs w:val="20"/>
                </w:rPr>
                <w:t>5</w:t>
              </w:r>
            </w:ins>
            <w:del w:id="2096" w:author="Yan Heras" w:date="2018-02-12T10:22:00Z">
              <w:r w:rsidR="0034365D" w:rsidRPr="000559E8" w:rsidDel="008D03B1">
                <w:rPr>
                  <w:rFonts w:ascii="Courier New" w:eastAsia="Calibri" w:hAnsi="Courier New" w:cs="Courier New"/>
                  <w:sz w:val="20"/>
                  <w:szCs w:val="20"/>
                </w:rPr>
                <w:delText>4</w:delText>
              </w:r>
            </w:del>
            <w:r w:rsidRPr="000559E8">
              <w:rPr>
                <w:rFonts w:ascii="Courier New" w:eastAsia="Calibri" w:hAnsi="Courier New" w:cs="Courier New"/>
                <w:sz w:val="20"/>
                <w:szCs w:val="20"/>
              </w:rPr>
              <w:t>)</w:t>
            </w:r>
          </w:p>
          <w:p w14:paraId="3829ED7B" w14:textId="3B64CA65" w:rsidR="00F16920" w:rsidRPr="00D6290E" w:rsidRDefault="00F16920" w:rsidP="000559E8">
            <w:pPr>
              <w:spacing w:before="120"/>
              <w:rPr>
                <w:rFonts w:eastAsia="Calibri" w:cs="Arial"/>
                <w:sz w:val="20"/>
                <w:szCs w:val="20"/>
              </w:rPr>
            </w:pPr>
            <w:r w:rsidRPr="00D6290E">
              <w:rPr>
                <w:rFonts w:eastAsia="Calibri" w:cs="Arial"/>
                <w:sz w:val="20"/>
                <w:szCs w:val="20"/>
              </w:rPr>
              <w:t>(Note: this templa</w:t>
            </w:r>
            <w:r>
              <w:rPr>
                <w:rFonts w:eastAsia="Calibri" w:cs="Arial"/>
                <w:sz w:val="20"/>
                <w:szCs w:val="20"/>
              </w:rPr>
              <w:t xml:space="preserve">te is based on </w:t>
            </w:r>
            <w:r w:rsidR="00E4023D">
              <w:rPr>
                <w:rFonts w:eastAsia="Calibri" w:cs="Arial"/>
                <w:sz w:val="20"/>
                <w:szCs w:val="20"/>
              </w:rPr>
              <w:t>QRDA I</w:t>
            </w:r>
            <w:r>
              <w:rPr>
                <w:rFonts w:eastAsia="Calibri" w:cs="Arial"/>
                <w:sz w:val="20"/>
                <w:szCs w:val="20"/>
              </w:rPr>
              <w:t>, STU R</w:t>
            </w:r>
            <w:ins w:id="2097" w:author="Yan Heras" w:date="2018-02-12T10:21:00Z">
              <w:r w:rsidR="008D03B1">
                <w:rPr>
                  <w:rFonts w:eastAsia="Calibri" w:cs="Arial"/>
                  <w:sz w:val="20"/>
                  <w:szCs w:val="20"/>
                </w:rPr>
                <w:t>5</w:t>
              </w:r>
            </w:ins>
            <w:del w:id="2098" w:author="Yan Heras" w:date="2018-02-12T10:21:00Z">
              <w:r w:rsidDel="008D03B1">
                <w:rPr>
                  <w:rFonts w:eastAsia="Calibri" w:cs="Arial"/>
                  <w:sz w:val="20"/>
                  <w:szCs w:val="20"/>
                </w:rPr>
                <w:delText>4</w:delText>
              </w:r>
            </w:del>
            <w:r w:rsidRPr="00D6290E">
              <w:rPr>
                <w:rFonts w:eastAsia="Calibri" w:cs="Arial"/>
                <w:sz w:val="20"/>
                <w:szCs w:val="20"/>
              </w:rPr>
              <w:t xml:space="preserve">) </w:t>
            </w:r>
          </w:p>
        </w:tc>
        <w:tc>
          <w:tcPr>
            <w:tcW w:w="3661"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3B88589B" w14:textId="5058B49D" w:rsidR="00F16920" w:rsidRPr="000559E8" w:rsidDel="008D03B1" w:rsidRDefault="008D03B1" w:rsidP="000559E8">
            <w:pPr>
              <w:spacing w:before="120"/>
              <w:rPr>
                <w:del w:id="2099" w:author="Yan Heras" w:date="2018-02-12T10:21:00Z"/>
                <w:rFonts w:ascii="Courier New" w:eastAsia="Calibri" w:hAnsi="Courier New" w:cs="Courier New"/>
                <w:sz w:val="20"/>
                <w:szCs w:val="20"/>
              </w:rPr>
            </w:pPr>
            <w:ins w:id="2100" w:author="Yan Heras" w:date="2018-02-12T10:21:00Z">
              <w:r w:rsidRPr="000559E8" w:rsidDel="008D03B1">
                <w:rPr>
                  <w:rFonts w:ascii="Courier New" w:eastAsia="Calibri" w:hAnsi="Courier New" w:cs="Courier New"/>
                  <w:sz w:val="20"/>
                  <w:szCs w:val="20"/>
                </w:rPr>
                <w:t xml:space="preserve"> </w:t>
              </w:r>
            </w:ins>
            <w:del w:id="2101" w:author="Yan Heras" w:date="2018-02-12T10:21:00Z">
              <w:r w:rsidR="00F16920" w:rsidRPr="000559E8" w:rsidDel="008D03B1">
                <w:rPr>
                  <w:rFonts w:ascii="Courier New" w:eastAsia="Calibri" w:hAnsi="Courier New" w:cs="Courier New"/>
                  <w:sz w:val="20"/>
                  <w:szCs w:val="20"/>
                </w:rPr>
                <w:delText>QRDA Category I Report – CMS EP &amp; HQR (V2)</w:delText>
              </w:r>
            </w:del>
            <w:ins w:id="2102" w:author="Yan Heras" w:date="2018-02-12T10:21:00Z">
              <w:r w:rsidRPr="000559E8">
                <w:rPr>
                  <w:rFonts w:ascii="Courier New" w:eastAsia="Calibri" w:hAnsi="Courier New" w:cs="Courier New"/>
                  <w:sz w:val="20"/>
                  <w:szCs w:val="20"/>
                </w:rPr>
                <w:t xml:space="preserve"> QRDA Category I Report – CMS (V4)</w:t>
              </w:r>
            </w:ins>
          </w:p>
          <w:p w14:paraId="78BC12BD" w14:textId="0F7CA223" w:rsidR="00F16920" w:rsidRPr="00D6290E" w:rsidRDefault="00F16920" w:rsidP="000559E8">
            <w:pPr>
              <w:spacing w:before="120"/>
              <w:rPr>
                <w:rFonts w:eastAsia="Calibri" w:cs="Arial"/>
                <w:iCs/>
                <w:sz w:val="20"/>
                <w:szCs w:val="20"/>
              </w:rPr>
            </w:pPr>
            <w:r w:rsidRPr="00D6290E">
              <w:rPr>
                <w:rFonts w:eastAsia="Calibri" w:cs="Arial"/>
                <w:sz w:val="20"/>
                <w:szCs w:val="20"/>
              </w:rPr>
              <w:t>(Note: thi</w:t>
            </w:r>
            <w:r>
              <w:rPr>
                <w:rFonts w:eastAsia="Calibri" w:cs="Arial"/>
                <w:sz w:val="20"/>
                <w:szCs w:val="20"/>
              </w:rPr>
              <w:t xml:space="preserve">s template is based on </w:t>
            </w:r>
            <w:r w:rsidR="00E4023D">
              <w:rPr>
                <w:rFonts w:eastAsia="Calibri" w:cs="Arial"/>
                <w:sz w:val="20"/>
                <w:szCs w:val="20"/>
              </w:rPr>
              <w:t>QRDA I</w:t>
            </w:r>
            <w:r>
              <w:rPr>
                <w:rFonts w:eastAsia="Calibri" w:cs="Arial"/>
                <w:sz w:val="20"/>
                <w:szCs w:val="20"/>
              </w:rPr>
              <w:t xml:space="preserve">, </w:t>
            </w:r>
            <w:r w:rsidRPr="00D6290E">
              <w:rPr>
                <w:rFonts w:eastAsia="Calibri" w:cs="Arial"/>
                <w:sz w:val="20"/>
                <w:szCs w:val="20"/>
              </w:rPr>
              <w:t>STU R</w:t>
            </w:r>
            <w:ins w:id="2103" w:author="Yan Heras" w:date="2018-02-12T10:21:00Z">
              <w:r w:rsidR="008D03B1">
                <w:rPr>
                  <w:rFonts w:eastAsia="Calibri" w:cs="Arial"/>
                  <w:sz w:val="20"/>
                  <w:szCs w:val="20"/>
                </w:rPr>
                <w:t>4</w:t>
              </w:r>
            </w:ins>
            <w:del w:id="2104" w:author="Yan Heras" w:date="2018-02-12T10:21:00Z">
              <w:r w:rsidRPr="00D6290E" w:rsidDel="008D03B1">
                <w:rPr>
                  <w:rFonts w:eastAsia="Calibri" w:cs="Arial"/>
                  <w:sz w:val="20"/>
                  <w:szCs w:val="20"/>
                </w:rPr>
                <w:delText>3</w:delText>
              </w:r>
              <w:r w:rsidDel="008D03B1">
                <w:rPr>
                  <w:rFonts w:eastAsia="Calibri" w:cs="Arial"/>
                  <w:sz w:val="20"/>
                  <w:szCs w:val="20"/>
                </w:rPr>
                <w:delText>.1</w:delText>
              </w:r>
            </w:del>
            <w:r w:rsidRPr="00D6290E">
              <w:rPr>
                <w:rFonts w:eastAsia="Calibri" w:cs="Arial"/>
                <w:sz w:val="20"/>
                <w:szCs w:val="20"/>
              </w:rPr>
              <w:t xml:space="preserve">) </w:t>
            </w:r>
          </w:p>
        </w:tc>
      </w:tr>
      <w:tr w:rsidR="00324557" w:rsidRPr="00D6290E" w14:paraId="6F59CB59" w14:textId="77777777" w:rsidTr="002434D2">
        <w:trPr>
          <w:cantSplit/>
          <w:trHeight w:val="820"/>
          <w:jc w:val="center"/>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707B531" w14:textId="66BECA3C" w:rsidR="00324557" w:rsidRPr="00D6290E" w:rsidRDefault="00324557" w:rsidP="000559E8">
            <w:pPr>
              <w:spacing w:before="120"/>
              <w:rPr>
                <w:rFonts w:eastAsia="Arial,Arial,+mn-ea" w:cs="Arial"/>
                <w:sz w:val="20"/>
                <w:szCs w:val="20"/>
              </w:rPr>
            </w:pPr>
            <w:r>
              <w:rPr>
                <w:rFonts w:eastAsia="Arial,Arial,+mn-ea" w:cs="Arial"/>
                <w:sz w:val="20"/>
                <w:szCs w:val="20"/>
              </w:rPr>
              <w:lastRenderedPageBreak/>
              <w:t xml:space="preserve">5.1.2  </w:t>
            </w:r>
            <w:proofErr w:type="spellStart"/>
            <w:r>
              <w:rPr>
                <w:rFonts w:eastAsia="Arial,Arial,+mn-ea" w:cs="Arial"/>
                <w:sz w:val="20"/>
                <w:szCs w:val="20"/>
              </w:rPr>
              <w:t>recordTarget</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40615A74" w14:textId="6EFC51F4" w:rsidR="00324557" w:rsidRPr="000559E8" w:rsidDel="008D03B1" w:rsidRDefault="00324557" w:rsidP="000559E8">
            <w:pPr>
              <w:spacing w:before="120" w:after="40"/>
              <w:rPr>
                <w:del w:id="2105" w:author="Yan Heras" w:date="2018-02-12T10:23:00Z"/>
                <w:rFonts w:cs="Arial"/>
                <w:sz w:val="20"/>
                <w:szCs w:val="20"/>
              </w:rPr>
            </w:pPr>
            <w:del w:id="2106" w:author="Yan Heras" w:date="2018-02-12T10:23:00Z">
              <w:r w:rsidRPr="000559E8" w:rsidDel="008D03B1">
                <w:rPr>
                  <w:rFonts w:cs="Arial"/>
                  <w:sz w:val="20"/>
                  <w:szCs w:val="20"/>
                  <w:shd w:val="clear" w:color="auto" w:fill="FFFFFF"/>
                </w:rPr>
                <w:delText>Medicare Beneficiary Identifier (MBI) is not required for HQR but should be submitted if the payer is Medicare and the patient has an MBI number assigned.</w:delText>
              </w:r>
            </w:del>
          </w:p>
          <w:p w14:paraId="71D7FB3D" w14:textId="21B50D1A" w:rsidR="00324557" w:rsidRPr="000559E8" w:rsidDel="008D03B1" w:rsidRDefault="00324557" w:rsidP="000559E8">
            <w:pPr>
              <w:spacing w:before="120" w:after="40"/>
              <w:rPr>
                <w:del w:id="2107" w:author="Yan Heras" w:date="2018-02-12T10:23:00Z"/>
                <w:rFonts w:cs="Arial"/>
                <w:sz w:val="20"/>
                <w:szCs w:val="20"/>
              </w:rPr>
            </w:pPr>
            <w:del w:id="2108" w:author="Yan Heras" w:date="2018-02-12T10:23:00Z">
              <w:r w:rsidRPr="000559E8" w:rsidDel="008D03B1">
                <w:rPr>
                  <w:rFonts w:cs="Arial"/>
                  <w:sz w:val="20"/>
                  <w:szCs w:val="20"/>
                  <w:shd w:val="clear" w:color="auto" w:fill="FFFFFF"/>
                </w:rPr>
                <w:delText>This patientRole</w:delText>
              </w:r>
              <w:r w:rsidRPr="000559E8" w:rsidDel="008D03B1">
                <w:rPr>
                  <w:rStyle w:val="apple-converted-space"/>
                  <w:rFonts w:cs="Arial"/>
                  <w:sz w:val="20"/>
                  <w:szCs w:val="20"/>
                  <w:shd w:val="clear" w:color="auto" w:fill="FFFFFF"/>
                </w:rPr>
                <w:delText> </w:delText>
              </w:r>
              <w:r w:rsidRPr="000559E8" w:rsidDel="008D03B1">
                <w:rPr>
                  <w:rFonts w:cs="Arial"/>
                  <w:b/>
                  <w:bCs/>
                  <w:sz w:val="20"/>
                  <w:szCs w:val="20"/>
                  <w:shd w:val="clear" w:color="auto" w:fill="FFFFFF"/>
                </w:rPr>
                <w:delText>MAY</w:delText>
              </w:r>
              <w:r w:rsidRPr="000559E8" w:rsidDel="008D03B1">
                <w:rPr>
                  <w:rStyle w:val="apple-converted-space"/>
                  <w:rFonts w:cs="Arial"/>
                  <w:sz w:val="20"/>
                  <w:szCs w:val="20"/>
                  <w:shd w:val="clear" w:color="auto" w:fill="FFFFFF"/>
                </w:rPr>
                <w:delText> </w:delText>
              </w:r>
              <w:r w:rsidRPr="000559E8" w:rsidDel="008D03B1">
                <w:rPr>
                  <w:rFonts w:cs="Arial"/>
                  <w:sz w:val="20"/>
                  <w:szCs w:val="20"/>
                  <w:shd w:val="clear" w:color="auto" w:fill="FFFFFF"/>
                </w:rPr>
                <w:delText>contain zero or one [0..1]</w:delText>
              </w:r>
              <w:r w:rsidRPr="000559E8" w:rsidDel="008D03B1">
                <w:rPr>
                  <w:rStyle w:val="apple-converted-space"/>
                  <w:rFonts w:cs="Arial"/>
                  <w:sz w:val="20"/>
                  <w:szCs w:val="20"/>
                  <w:shd w:val="clear" w:color="auto" w:fill="FFFFFF"/>
                </w:rPr>
                <w:delText> </w:delText>
              </w:r>
              <w:r w:rsidRPr="000559E8" w:rsidDel="008D03B1">
                <w:rPr>
                  <w:rFonts w:ascii="Courier New" w:hAnsi="Courier New" w:cs="Courier New"/>
                  <w:b/>
                  <w:bCs/>
                  <w:sz w:val="20"/>
                  <w:szCs w:val="20"/>
                  <w:shd w:val="clear" w:color="auto" w:fill="FFFFFF"/>
                </w:rPr>
                <w:delText>id</w:delText>
              </w:r>
              <w:r w:rsidRPr="000559E8" w:rsidDel="008D03B1">
                <w:rPr>
                  <w:rStyle w:val="apple-converted-space"/>
                  <w:rFonts w:cs="Arial"/>
                  <w:bCs/>
                  <w:sz w:val="20"/>
                  <w:szCs w:val="20"/>
                  <w:shd w:val="clear" w:color="auto" w:fill="FFFFFF"/>
                </w:rPr>
                <w:delText> </w:delText>
              </w:r>
              <w:r w:rsidRPr="000559E8" w:rsidDel="008D03B1">
                <w:rPr>
                  <w:rFonts w:cs="Arial"/>
                  <w:bCs/>
                  <w:sz w:val="20"/>
                  <w:szCs w:val="20"/>
                  <w:shd w:val="clear" w:color="auto" w:fill="FFFFFF"/>
                </w:rPr>
                <w:delText>(CONF:CMS_0122)</w:delText>
              </w:r>
              <w:r w:rsidRPr="000559E8" w:rsidDel="008D03B1">
                <w:rPr>
                  <w:rStyle w:val="apple-converted-space"/>
                  <w:rFonts w:cs="Arial"/>
                  <w:sz w:val="20"/>
                  <w:szCs w:val="20"/>
                  <w:shd w:val="clear" w:color="auto" w:fill="FFFFFF"/>
                </w:rPr>
                <w:delText> </w:delText>
              </w:r>
              <w:r w:rsidRPr="000559E8" w:rsidDel="008D03B1">
                <w:rPr>
                  <w:rFonts w:cs="Arial"/>
                  <w:sz w:val="20"/>
                  <w:szCs w:val="20"/>
                  <w:shd w:val="clear" w:color="auto" w:fill="FFFFFF"/>
                </w:rPr>
                <w:delText>such that it</w:delText>
              </w:r>
            </w:del>
          </w:p>
          <w:p w14:paraId="2099FBAF" w14:textId="43ECC6A7" w:rsidR="00324557" w:rsidRDefault="00324557" w:rsidP="000559E8">
            <w:pPr>
              <w:spacing w:before="120" w:after="40"/>
              <w:ind w:left="144"/>
              <w:rPr>
                <w:ins w:id="2109" w:author="Yan Heras" w:date="2018-02-12T10:23:00Z"/>
                <w:rFonts w:cs="Arial"/>
                <w:sz w:val="20"/>
                <w:szCs w:val="20"/>
                <w:shd w:val="clear" w:color="auto" w:fill="FFFFFF"/>
              </w:rPr>
            </w:pPr>
            <w:del w:id="2110" w:author="Yan Heras" w:date="2018-02-12T10:23:00Z">
              <w:r w:rsidRPr="000559E8" w:rsidDel="008D03B1">
                <w:rPr>
                  <w:rFonts w:cs="Arial"/>
                  <w:b/>
                  <w:bCs/>
                  <w:sz w:val="20"/>
                  <w:szCs w:val="20"/>
                  <w:shd w:val="clear" w:color="auto" w:fill="FFFFFF"/>
                </w:rPr>
                <w:delText>SHALL</w:delText>
              </w:r>
              <w:r w:rsidRPr="000559E8" w:rsidDel="008D03B1">
                <w:rPr>
                  <w:rStyle w:val="apple-converted-space"/>
                  <w:rFonts w:cs="Arial"/>
                  <w:sz w:val="20"/>
                  <w:szCs w:val="20"/>
                  <w:shd w:val="clear" w:color="auto" w:fill="FFFFFF"/>
                </w:rPr>
                <w:delText> </w:delText>
              </w:r>
              <w:r w:rsidRPr="000559E8" w:rsidDel="008D03B1">
                <w:rPr>
                  <w:rFonts w:cs="Arial"/>
                  <w:sz w:val="20"/>
                  <w:szCs w:val="20"/>
                  <w:shd w:val="clear" w:color="auto" w:fill="FFFFFF"/>
                </w:rPr>
                <w:delText>contain exactly one [1..1]</w:delText>
              </w:r>
              <w:r w:rsidRPr="000559E8" w:rsidDel="008D03B1">
                <w:rPr>
                  <w:rStyle w:val="apple-converted-space"/>
                  <w:rFonts w:cs="Arial"/>
                  <w:sz w:val="20"/>
                  <w:szCs w:val="20"/>
                  <w:shd w:val="clear" w:color="auto" w:fill="FFFFFF"/>
                </w:rPr>
                <w:delText> </w:delText>
              </w:r>
              <w:r w:rsidRPr="000559E8" w:rsidDel="008D03B1">
                <w:rPr>
                  <w:rFonts w:ascii="Courier New" w:hAnsi="Courier New" w:cs="Courier New"/>
                  <w:b/>
                  <w:bCs/>
                  <w:sz w:val="20"/>
                  <w:szCs w:val="20"/>
                  <w:shd w:val="clear" w:color="auto" w:fill="FFFFFF"/>
                </w:rPr>
                <w:delText>@root</w:delText>
              </w:r>
              <w:r w:rsidRPr="000559E8" w:rsidDel="008D03B1">
                <w:rPr>
                  <w:rFonts w:cs="Arial"/>
                  <w:sz w:val="20"/>
                  <w:szCs w:val="20"/>
                  <w:shd w:val="clear" w:color="auto" w:fill="FFFFFF"/>
                </w:rPr>
                <w:delText>=</w:delText>
              </w:r>
              <w:r w:rsidRPr="000559E8" w:rsidDel="008D03B1">
                <w:rPr>
                  <w:rFonts w:cs="Arial"/>
                  <w:bCs/>
                  <w:sz w:val="20"/>
                  <w:szCs w:val="20"/>
                  <w:shd w:val="clear" w:color="auto" w:fill="FFFFFF"/>
                </w:rPr>
                <w:delText>"</w:delText>
              </w:r>
              <w:r w:rsidRPr="000559E8" w:rsidDel="008D03B1">
                <w:rPr>
                  <w:rFonts w:ascii="Courier New" w:hAnsi="Courier New" w:cs="Courier New"/>
                  <w:bCs/>
                  <w:sz w:val="20"/>
                  <w:szCs w:val="20"/>
                  <w:shd w:val="clear" w:color="auto" w:fill="FFFFFF"/>
                </w:rPr>
                <w:delText>2.16.840.1.113883.4.927</w:delText>
              </w:r>
              <w:r w:rsidRPr="000559E8" w:rsidDel="008D03B1">
                <w:rPr>
                  <w:rFonts w:cs="Arial"/>
                  <w:bCs/>
                  <w:sz w:val="20"/>
                  <w:szCs w:val="20"/>
                  <w:shd w:val="clear" w:color="auto" w:fill="FFFFFF"/>
                </w:rPr>
                <w:delText>"</w:delText>
              </w:r>
              <w:r w:rsidRPr="000559E8" w:rsidDel="008D03B1">
                <w:rPr>
                  <w:rStyle w:val="apple-converted-space"/>
                  <w:rFonts w:cs="Arial"/>
                  <w:sz w:val="20"/>
                  <w:szCs w:val="20"/>
                  <w:shd w:val="clear" w:color="auto" w:fill="FFFFFF"/>
                </w:rPr>
                <w:delText> </w:delText>
              </w:r>
              <w:r w:rsidRPr="000559E8" w:rsidDel="008D03B1">
                <w:rPr>
                  <w:rFonts w:cs="Arial"/>
                  <w:sz w:val="20"/>
                  <w:szCs w:val="20"/>
                  <w:shd w:val="clear" w:color="auto" w:fill="FFFFFF"/>
                </w:rPr>
                <w:delText>Medicare Beneficiary Identifier</w:delText>
              </w:r>
              <w:r w:rsidRPr="000559E8" w:rsidDel="008D03B1">
                <w:rPr>
                  <w:rStyle w:val="apple-converted-space"/>
                  <w:rFonts w:cs="Arial"/>
                  <w:bCs/>
                  <w:sz w:val="20"/>
                  <w:szCs w:val="20"/>
                  <w:shd w:val="clear" w:color="auto" w:fill="FFFFFF"/>
                </w:rPr>
                <w:delText> </w:delText>
              </w:r>
              <w:r w:rsidRPr="000559E8" w:rsidDel="008D03B1">
                <w:rPr>
                  <w:rFonts w:cs="Arial"/>
                  <w:bCs/>
                  <w:sz w:val="20"/>
                  <w:szCs w:val="20"/>
                  <w:shd w:val="clear" w:color="auto" w:fill="FFFFFF"/>
                </w:rPr>
                <w:delText>(</w:delText>
              </w:r>
            </w:del>
            <w:ins w:id="2111" w:author="Yan Heras" w:date="2018-02-12T10:23:00Z">
              <w:r w:rsidR="008D03B1">
                <w:rPr>
                  <w:rFonts w:cs="Arial"/>
                  <w:bCs/>
                  <w:sz w:val="20"/>
                  <w:szCs w:val="20"/>
                  <w:shd w:val="clear" w:color="auto" w:fill="FFFFFF"/>
                </w:rPr>
                <w:fldChar w:fldCharType="begin"/>
              </w:r>
              <w:r w:rsidR="008D03B1">
                <w:rPr>
                  <w:rFonts w:cs="Arial"/>
                  <w:bCs/>
                  <w:sz w:val="20"/>
                  <w:szCs w:val="20"/>
                  <w:shd w:val="clear" w:color="auto" w:fill="FFFFFF"/>
                </w:rPr>
                <w:instrText xml:space="preserve"> HYPERLINK "" </w:instrText>
              </w:r>
              <w:r w:rsidR="008D03B1">
                <w:rPr>
                  <w:rFonts w:cs="Arial"/>
                  <w:bCs/>
                  <w:sz w:val="20"/>
                  <w:szCs w:val="20"/>
                  <w:shd w:val="clear" w:color="auto" w:fill="FFFFFF"/>
                </w:rPr>
                <w:fldChar w:fldCharType="separate"/>
              </w:r>
            </w:ins>
            <w:del w:id="2112" w:author="Yan Heras" w:date="2018-02-12T10:23:00Z">
              <w:r w:rsidR="008D03B1" w:rsidRPr="002574FF" w:rsidDel="008D03B1">
                <w:rPr>
                  <w:rStyle w:val="Hyperlink"/>
                  <w:rFonts w:cs="Arial"/>
                  <w:bCs/>
                  <w:sz w:val="20"/>
                  <w:szCs w:val="20"/>
                  <w:shd w:val="clear" w:color="auto" w:fill="FFFFFF"/>
                </w:rPr>
                <w:delText>CONF:CMS_0123</w:delText>
              </w:r>
            </w:del>
            <w:ins w:id="2113" w:author="Yan Heras" w:date="2018-02-12T10:23:00Z">
              <w:r w:rsidR="008D03B1">
                <w:rPr>
                  <w:rFonts w:cs="Arial"/>
                  <w:bCs/>
                  <w:sz w:val="20"/>
                  <w:szCs w:val="20"/>
                  <w:shd w:val="clear" w:color="auto" w:fill="FFFFFF"/>
                </w:rPr>
                <w:fldChar w:fldCharType="end"/>
              </w:r>
            </w:ins>
            <w:del w:id="2114" w:author="Yan Heras" w:date="2018-02-12T10:23:00Z">
              <w:r w:rsidRPr="000559E8" w:rsidDel="008D03B1">
                <w:rPr>
                  <w:rFonts w:cs="Arial"/>
                  <w:bCs/>
                  <w:sz w:val="20"/>
                  <w:szCs w:val="20"/>
                  <w:shd w:val="clear" w:color="auto" w:fill="FFFFFF"/>
                </w:rPr>
                <w:delText>)</w:delText>
              </w:r>
              <w:r w:rsidRPr="000559E8" w:rsidDel="008D03B1">
                <w:rPr>
                  <w:rFonts w:cs="Arial"/>
                  <w:sz w:val="20"/>
                  <w:szCs w:val="20"/>
                  <w:shd w:val="clear" w:color="auto" w:fill="FFFFFF"/>
                </w:rPr>
                <w:delText>.</w:delText>
              </w:r>
            </w:del>
          </w:p>
          <w:p w14:paraId="6D8DD4F3" w14:textId="77777777" w:rsidR="008D03B1" w:rsidRPr="00787284" w:rsidRDefault="008D03B1" w:rsidP="008D03B1">
            <w:pPr>
              <w:pStyle w:val="BodyText0"/>
              <w:rPr>
                <w:ins w:id="2115" w:author="Yan Heras" w:date="2018-02-12T10:23:00Z"/>
                <w:sz w:val="20"/>
                <w:szCs w:val="20"/>
              </w:rPr>
            </w:pPr>
            <w:ins w:id="2116" w:author="Yan Heras" w:date="2018-02-12T10:23:00Z">
              <w:r w:rsidRPr="00787284">
                <w:rPr>
                  <w:b/>
                  <w:sz w:val="20"/>
                  <w:szCs w:val="20"/>
                </w:rPr>
                <w:t>HQR:</w:t>
              </w:r>
              <w:r w:rsidRPr="00787284">
                <w:rPr>
                  <w:sz w:val="20"/>
                  <w:szCs w:val="20"/>
                </w:rPr>
                <w:t xml:space="preserve"> Medicare Beneficiary Identifier (MBI) is not required for HQR but should be submitted if the payer is Medicare and the patient has an MBI number assigned.</w:t>
              </w:r>
            </w:ins>
          </w:p>
          <w:p w14:paraId="752F57C6" w14:textId="77777777" w:rsidR="008D03B1" w:rsidRPr="00787284" w:rsidRDefault="008D03B1" w:rsidP="008D03B1">
            <w:pPr>
              <w:spacing w:before="120" w:after="40" w:line="260" w:lineRule="exact"/>
              <w:rPr>
                <w:ins w:id="2117" w:author="Yan Heras" w:date="2018-02-12T10:23:00Z"/>
                <w:sz w:val="20"/>
                <w:szCs w:val="20"/>
              </w:rPr>
            </w:pPr>
            <w:ins w:id="2118" w:author="Yan Heras" w:date="2018-02-12T10:23:00Z">
              <w:r w:rsidRPr="00787284">
                <w:rPr>
                  <w:sz w:val="20"/>
                  <w:szCs w:val="20"/>
                </w:rPr>
                <w:t xml:space="preserve">This </w:t>
              </w:r>
              <w:proofErr w:type="spellStart"/>
              <w:r w:rsidRPr="00787284">
                <w:rPr>
                  <w:sz w:val="20"/>
                  <w:szCs w:val="20"/>
                </w:rPr>
                <w:t>patientRole</w:t>
              </w:r>
              <w:proofErr w:type="spellEnd"/>
              <w:r w:rsidRPr="00787284">
                <w:rPr>
                  <w:sz w:val="20"/>
                  <w:szCs w:val="20"/>
                </w:rPr>
                <w:t xml:space="preserve"> </w:t>
              </w:r>
              <w:r w:rsidRPr="00787284">
                <w:rPr>
                  <w:rStyle w:val="keyword"/>
                </w:rPr>
                <w:t>SHOULD</w:t>
              </w:r>
              <w:r w:rsidRPr="00787284">
                <w:rPr>
                  <w:sz w:val="20"/>
                  <w:szCs w:val="20"/>
                </w:rPr>
                <w:t xml:space="preserve"> contain zero or one [0..1] </w:t>
              </w:r>
              <w:r w:rsidRPr="00787284">
                <w:rPr>
                  <w:rStyle w:val="XMLnameBold"/>
                  <w:szCs w:val="20"/>
                </w:rPr>
                <w:t>id</w:t>
              </w:r>
              <w:r w:rsidRPr="00787284">
                <w:rPr>
                  <w:sz w:val="20"/>
                  <w:szCs w:val="20"/>
                </w:rPr>
                <w:t xml:space="preserve"> (CONF:3343-28697_C01) such that it</w:t>
              </w:r>
            </w:ins>
          </w:p>
          <w:p w14:paraId="6DBEF2F0" w14:textId="34473D8B" w:rsidR="008D03B1" w:rsidRPr="00D6290E" w:rsidRDefault="008D03B1" w:rsidP="008D03B1">
            <w:pPr>
              <w:spacing w:before="120" w:after="40"/>
              <w:ind w:left="144"/>
              <w:rPr>
                <w:rFonts w:eastAsia="Calibri" w:cs="Arial"/>
                <w:sz w:val="20"/>
                <w:szCs w:val="20"/>
              </w:rPr>
            </w:pPr>
            <w:ins w:id="2119" w:author="Yan Heras" w:date="2018-02-12T10:23:00Z">
              <w:r w:rsidRPr="00787284">
                <w:rPr>
                  <w:rStyle w:val="keyword"/>
                </w:rPr>
                <w:t>SHALL</w:t>
              </w:r>
              <w:r w:rsidRPr="00787284">
                <w:rPr>
                  <w:sz w:val="20"/>
                  <w:szCs w:val="20"/>
                </w:rPr>
                <w:t xml:space="preserve"> contain exactly one [1</w:t>
              </w:r>
              <w:proofErr w:type="gramStart"/>
              <w:r w:rsidRPr="00787284">
                <w:rPr>
                  <w:sz w:val="20"/>
                  <w:szCs w:val="20"/>
                </w:rPr>
                <w:t>..1</w:t>
              </w:r>
              <w:proofErr w:type="gramEnd"/>
              <w:r w:rsidRPr="00787284">
                <w:rPr>
                  <w:sz w:val="20"/>
                  <w:szCs w:val="20"/>
                </w:rPr>
                <w:t xml:space="preserve">] </w:t>
              </w:r>
              <w:r w:rsidRPr="00787284">
                <w:rPr>
                  <w:rStyle w:val="XMLnameBold"/>
                  <w:szCs w:val="20"/>
                </w:rPr>
                <w:t>@root</w:t>
              </w:r>
              <w:r w:rsidRPr="00787284">
                <w:rPr>
                  <w:sz w:val="20"/>
                  <w:szCs w:val="20"/>
                </w:rPr>
                <w:t>=</w:t>
              </w:r>
              <w:r w:rsidRPr="00787284">
                <w:rPr>
                  <w:rStyle w:val="XMLname"/>
                  <w:sz w:val="20"/>
                  <w:szCs w:val="20"/>
                </w:rPr>
                <w:t>"2.16.840.1.113883.4.927"</w:t>
              </w:r>
              <w:r w:rsidRPr="00787284">
                <w:rPr>
                  <w:sz w:val="20"/>
                  <w:szCs w:val="20"/>
                </w:rPr>
                <w:t xml:space="preserve"> Medicare Beneficiary Identifier </w:t>
              </w:r>
              <w:r>
                <w:rPr>
                  <w:sz w:val="20"/>
                  <w:szCs w:val="20"/>
                </w:rPr>
                <w:t xml:space="preserve">(MBI) </w:t>
              </w:r>
              <w:r w:rsidRPr="00787284">
                <w:rPr>
                  <w:sz w:val="20"/>
                  <w:szCs w:val="20"/>
                </w:rPr>
                <w:t>(CONF:3343-28698).</w:t>
              </w:r>
            </w:ins>
          </w:p>
        </w:tc>
        <w:tc>
          <w:tcPr>
            <w:tcW w:w="3682" w:type="dxa"/>
            <w:gridSpan w:val="2"/>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0EC309A3" w14:textId="77777777" w:rsidR="00324557" w:rsidRDefault="00324557" w:rsidP="000559E8">
            <w:pPr>
              <w:spacing w:before="120" w:after="40"/>
              <w:rPr>
                <w:ins w:id="2120" w:author="Yan Heras" w:date="2018-02-12T10:23:00Z"/>
                <w:rFonts w:eastAsia="Calibri" w:cs="Arial"/>
                <w:sz w:val="20"/>
                <w:szCs w:val="20"/>
              </w:rPr>
            </w:pPr>
            <w:del w:id="2121" w:author="Yan Heras" w:date="2018-02-12T10:23:00Z">
              <w:r w:rsidDel="008D03B1">
                <w:rPr>
                  <w:rFonts w:eastAsia="Calibri" w:cs="Arial"/>
                  <w:sz w:val="20"/>
                  <w:szCs w:val="20"/>
                </w:rPr>
                <w:delText>n/a</w:delText>
              </w:r>
            </w:del>
          </w:p>
          <w:p w14:paraId="6B5576C6" w14:textId="77777777" w:rsidR="008D03B1" w:rsidRPr="000559E8" w:rsidRDefault="008D03B1" w:rsidP="008D03B1">
            <w:pPr>
              <w:spacing w:before="120" w:after="40"/>
              <w:rPr>
                <w:ins w:id="2122" w:author="Yan Heras" w:date="2018-02-12T10:23:00Z"/>
                <w:rFonts w:cs="Arial"/>
                <w:sz w:val="20"/>
                <w:szCs w:val="20"/>
              </w:rPr>
            </w:pPr>
            <w:ins w:id="2123" w:author="Yan Heras" w:date="2018-02-12T10:23:00Z">
              <w:r w:rsidRPr="000559E8">
                <w:rPr>
                  <w:rFonts w:cs="Arial"/>
                  <w:sz w:val="20"/>
                  <w:szCs w:val="20"/>
                  <w:shd w:val="clear" w:color="auto" w:fill="FFFFFF"/>
                </w:rPr>
                <w:t>Medicare Beneficiary Identifier (MBI) is not required for HQR but should be submitted if the payer is Medicare and the patient has an MBI number assigned.</w:t>
              </w:r>
            </w:ins>
          </w:p>
          <w:p w14:paraId="48BA6B7C" w14:textId="77777777" w:rsidR="008D03B1" w:rsidRPr="000559E8" w:rsidRDefault="008D03B1" w:rsidP="008D03B1">
            <w:pPr>
              <w:spacing w:before="120" w:after="40"/>
              <w:rPr>
                <w:ins w:id="2124" w:author="Yan Heras" w:date="2018-02-12T10:23:00Z"/>
                <w:rFonts w:cs="Arial"/>
                <w:sz w:val="20"/>
                <w:szCs w:val="20"/>
              </w:rPr>
            </w:pPr>
            <w:ins w:id="2125" w:author="Yan Heras" w:date="2018-02-12T10:23:00Z">
              <w:r w:rsidRPr="000559E8">
                <w:rPr>
                  <w:rFonts w:cs="Arial"/>
                  <w:sz w:val="20"/>
                  <w:szCs w:val="20"/>
                  <w:shd w:val="clear" w:color="auto" w:fill="FFFFFF"/>
                </w:rPr>
                <w:t xml:space="preserve">This </w:t>
              </w:r>
              <w:proofErr w:type="spellStart"/>
              <w:r w:rsidRPr="000559E8">
                <w:rPr>
                  <w:rFonts w:cs="Arial"/>
                  <w:sz w:val="20"/>
                  <w:szCs w:val="20"/>
                  <w:shd w:val="clear" w:color="auto" w:fill="FFFFFF"/>
                </w:rPr>
                <w:t>patientRole</w:t>
              </w:r>
              <w:proofErr w:type="spellEnd"/>
              <w:r w:rsidRPr="000559E8">
                <w:rPr>
                  <w:rStyle w:val="apple-converted-space"/>
                  <w:rFonts w:cs="Arial"/>
                  <w:sz w:val="20"/>
                  <w:szCs w:val="20"/>
                  <w:shd w:val="clear" w:color="auto" w:fill="FFFFFF"/>
                </w:rPr>
                <w:t> </w:t>
              </w:r>
              <w:r w:rsidRPr="000559E8">
                <w:rPr>
                  <w:rFonts w:cs="Arial"/>
                  <w:b/>
                  <w:bCs/>
                  <w:sz w:val="20"/>
                  <w:szCs w:val="20"/>
                  <w:shd w:val="clear" w:color="auto" w:fill="FFFFFF"/>
                </w:rPr>
                <w:t>MAY</w:t>
              </w:r>
              <w:r w:rsidRPr="000559E8">
                <w:rPr>
                  <w:rStyle w:val="apple-converted-space"/>
                  <w:rFonts w:cs="Arial"/>
                  <w:sz w:val="20"/>
                  <w:szCs w:val="20"/>
                  <w:shd w:val="clear" w:color="auto" w:fill="FFFFFF"/>
                </w:rPr>
                <w:t> </w:t>
              </w:r>
              <w:r w:rsidRPr="000559E8">
                <w:rPr>
                  <w:rFonts w:cs="Arial"/>
                  <w:sz w:val="20"/>
                  <w:szCs w:val="20"/>
                  <w:shd w:val="clear" w:color="auto" w:fill="FFFFFF"/>
                </w:rPr>
                <w:t>contain zero or one [0..1]</w:t>
              </w:r>
              <w:r w:rsidRPr="000559E8">
                <w:rPr>
                  <w:rStyle w:val="apple-converted-space"/>
                  <w:rFonts w:cs="Arial"/>
                  <w:sz w:val="20"/>
                  <w:szCs w:val="20"/>
                  <w:shd w:val="clear" w:color="auto" w:fill="FFFFFF"/>
                </w:rPr>
                <w:t> </w:t>
              </w:r>
              <w:r w:rsidRPr="000559E8">
                <w:rPr>
                  <w:rFonts w:ascii="Courier New" w:hAnsi="Courier New" w:cs="Courier New"/>
                  <w:b/>
                  <w:bCs/>
                  <w:sz w:val="20"/>
                  <w:szCs w:val="20"/>
                  <w:shd w:val="clear" w:color="auto" w:fill="FFFFFF"/>
                </w:rPr>
                <w:t>id</w:t>
              </w:r>
              <w:r w:rsidRPr="000559E8">
                <w:rPr>
                  <w:rStyle w:val="apple-converted-space"/>
                  <w:rFonts w:cs="Arial"/>
                  <w:bCs/>
                  <w:sz w:val="20"/>
                  <w:szCs w:val="20"/>
                  <w:shd w:val="clear" w:color="auto" w:fill="FFFFFF"/>
                </w:rPr>
                <w:t> </w:t>
              </w:r>
              <w:r w:rsidRPr="000559E8">
                <w:rPr>
                  <w:rFonts w:cs="Arial"/>
                  <w:bCs/>
                  <w:sz w:val="20"/>
                  <w:szCs w:val="20"/>
                  <w:shd w:val="clear" w:color="auto" w:fill="FFFFFF"/>
                </w:rPr>
                <w:t>(CONF:CMS_0122)</w:t>
              </w:r>
              <w:r w:rsidRPr="000559E8">
                <w:rPr>
                  <w:rStyle w:val="apple-converted-space"/>
                  <w:rFonts w:cs="Arial"/>
                  <w:sz w:val="20"/>
                  <w:szCs w:val="20"/>
                  <w:shd w:val="clear" w:color="auto" w:fill="FFFFFF"/>
                </w:rPr>
                <w:t> </w:t>
              </w:r>
              <w:r w:rsidRPr="000559E8">
                <w:rPr>
                  <w:rFonts w:cs="Arial"/>
                  <w:sz w:val="20"/>
                  <w:szCs w:val="20"/>
                  <w:shd w:val="clear" w:color="auto" w:fill="FFFFFF"/>
                </w:rPr>
                <w:t>such that it</w:t>
              </w:r>
            </w:ins>
          </w:p>
          <w:p w14:paraId="517ACEBB" w14:textId="32BA6112" w:rsidR="008D03B1" w:rsidRPr="00D6290E" w:rsidRDefault="008D03B1" w:rsidP="008D03B1">
            <w:pPr>
              <w:spacing w:before="120" w:after="40"/>
              <w:rPr>
                <w:rFonts w:eastAsia="Calibri" w:cs="Arial"/>
                <w:sz w:val="20"/>
                <w:szCs w:val="20"/>
              </w:rPr>
            </w:pPr>
            <w:ins w:id="2126" w:author="Yan Heras" w:date="2018-02-12T10:23:00Z">
              <w:r w:rsidRPr="000559E8">
                <w:rPr>
                  <w:rFonts w:cs="Arial"/>
                  <w:b/>
                  <w:bCs/>
                  <w:sz w:val="20"/>
                  <w:szCs w:val="20"/>
                  <w:shd w:val="clear" w:color="auto" w:fill="FFFFFF"/>
                </w:rPr>
                <w:t>SHALL</w:t>
              </w:r>
              <w:r w:rsidRPr="000559E8">
                <w:rPr>
                  <w:rStyle w:val="apple-converted-space"/>
                  <w:rFonts w:cs="Arial"/>
                  <w:sz w:val="20"/>
                  <w:szCs w:val="20"/>
                  <w:shd w:val="clear" w:color="auto" w:fill="FFFFFF"/>
                </w:rPr>
                <w:t> </w:t>
              </w:r>
              <w:r w:rsidRPr="000559E8">
                <w:rPr>
                  <w:rFonts w:cs="Arial"/>
                  <w:sz w:val="20"/>
                  <w:szCs w:val="20"/>
                  <w:shd w:val="clear" w:color="auto" w:fill="FFFFFF"/>
                </w:rPr>
                <w:t>contain exactly one [1</w:t>
              </w:r>
              <w:proofErr w:type="gramStart"/>
              <w:r w:rsidRPr="000559E8">
                <w:rPr>
                  <w:rFonts w:cs="Arial"/>
                  <w:sz w:val="20"/>
                  <w:szCs w:val="20"/>
                  <w:shd w:val="clear" w:color="auto" w:fill="FFFFFF"/>
                </w:rPr>
                <w:t>..1</w:t>
              </w:r>
              <w:proofErr w:type="gramEnd"/>
              <w:r w:rsidRPr="000559E8">
                <w:rPr>
                  <w:rFonts w:cs="Arial"/>
                  <w:sz w:val="20"/>
                  <w:szCs w:val="20"/>
                  <w:shd w:val="clear" w:color="auto" w:fill="FFFFFF"/>
                </w:rPr>
                <w:t>]</w:t>
              </w:r>
              <w:r w:rsidRPr="000559E8">
                <w:rPr>
                  <w:rStyle w:val="apple-converted-space"/>
                  <w:rFonts w:cs="Arial"/>
                  <w:sz w:val="20"/>
                  <w:szCs w:val="20"/>
                  <w:shd w:val="clear" w:color="auto" w:fill="FFFFFF"/>
                </w:rPr>
                <w:t> </w:t>
              </w:r>
              <w:r w:rsidRPr="000559E8">
                <w:rPr>
                  <w:rFonts w:ascii="Courier New" w:hAnsi="Courier New" w:cs="Courier New"/>
                  <w:b/>
                  <w:bCs/>
                  <w:sz w:val="20"/>
                  <w:szCs w:val="20"/>
                  <w:shd w:val="clear" w:color="auto" w:fill="FFFFFF"/>
                </w:rPr>
                <w:t>@root</w:t>
              </w:r>
              <w:r w:rsidRPr="000559E8">
                <w:rPr>
                  <w:rFonts w:cs="Arial"/>
                  <w:sz w:val="20"/>
                  <w:szCs w:val="20"/>
                  <w:shd w:val="clear" w:color="auto" w:fill="FFFFFF"/>
                </w:rPr>
                <w:t>=</w:t>
              </w:r>
              <w:r w:rsidRPr="000559E8">
                <w:rPr>
                  <w:rFonts w:cs="Arial"/>
                  <w:bCs/>
                  <w:sz w:val="20"/>
                  <w:szCs w:val="20"/>
                  <w:shd w:val="clear" w:color="auto" w:fill="FFFFFF"/>
                </w:rPr>
                <w:t>"</w:t>
              </w:r>
              <w:r w:rsidRPr="000559E8">
                <w:rPr>
                  <w:rFonts w:ascii="Courier New" w:hAnsi="Courier New" w:cs="Courier New"/>
                  <w:bCs/>
                  <w:sz w:val="20"/>
                  <w:szCs w:val="20"/>
                  <w:shd w:val="clear" w:color="auto" w:fill="FFFFFF"/>
                </w:rPr>
                <w:t>2.16.840.1.113883.4.927</w:t>
              </w:r>
              <w:r w:rsidRPr="000559E8">
                <w:rPr>
                  <w:rFonts w:cs="Arial"/>
                  <w:bCs/>
                  <w:sz w:val="20"/>
                  <w:szCs w:val="20"/>
                  <w:shd w:val="clear" w:color="auto" w:fill="FFFFFF"/>
                </w:rPr>
                <w:t>"</w:t>
              </w:r>
              <w:r w:rsidRPr="000559E8">
                <w:rPr>
                  <w:rStyle w:val="apple-converted-space"/>
                  <w:rFonts w:cs="Arial"/>
                  <w:sz w:val="20"/>
                  <w:szCs w:val="20"/>
                  <w:shd w:val="clear" w:color="auto" w:fill="FFFFFF"/>
                </w:rPr>
                <w:t> </w:t>
              </w:r>
              <w:r w:rsidRPr="000559E8">
                <w:rPr>
                  <w:rFonts w:cs="Arial"/>
                  <w:sz w:val="20"/>
                  <w:szCs w:val="20"/>
                  <w:shd w:val="clear" w:color="auto" w:fill="FFFFFF"/>
                </w:rPr>
                <w:t>Medicare Beneficiary Identifier</w:t>
              </w:r>
              <w:r w:rsidRPr="000559E8">
                <w:rPr>
                  <w:rStyle w:val="apple-converted-space"/>
                  <w:rFonts w:cs="Arial"/>
                  <w:bCs/>
                  <w:sz w:val="20"/>
                  <w:szCs w:val="20"/>
                  <w:shd w:val="clear" w:color="auto" w:fill="FFFFFF"/>
                </w:rPr>
                <w:t> </w:t>
              </w:r>
              <w:r w:rsidRPr="000559E8">
                <w:rPr>
                  <w:rFonts w:cs="Arial"/>
                  <w:bCs/>
                  <w:sz w:val="20"/>
                  <w:szCs w:val="20"/>
                  <w:shd w:val="clear" w:color="auto" w:fill="FFFFFF"/>
                </w:rPr>
                <w:t>(CONF:CMS_0123)</w:t>
              </w:r>
              <w:r w:rsidRPr="000559E8">
                <w:rPr>
                  <w:rFonts w:cs="Arial"/>
                  <w:sz w:val="20"/>
                  <w:szCs w:val="20"/>
                  <w:shd w:val="clear" w:color="auto" w:fill="FFFFFF"/>
                </w:rPr>
                <w:t>.</w:t>
              </w:r>
            </w:ins>
          </w:p>
        </w:tc>
      </w:tr>
      <w:tr w:rsidR="00324557" w:rsidRPr="00D6290E" w:rsidDel="008D03B1" w14:paraId="504CDD91" w14:textId="6AB55C7D" w:rsidTr="002434D2">
        <w:trPr>
          <w:cantSplit/>
          <w:trHeight w:val="820"/>
          <w:jc w:val="center"/>
          <w:del w:id="2127" w:author="Yan Heras" w:date="2018-02-12T10:25:00Z"/>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D008B3D" w14:textId="1A7B6E70" w:rsidR="00324557" w:rsidRPr="00D6290E" w:rsidDel="008D03B1" w:rsidRDefault="00324557" w:rsidP="000559E8">
            <w:pPr>
              <w:spacing w:before="120"/>
              <w:rPr>
                <w:del w:id="2128" w:author="Yan Heras" w:date="2018-02-12T10:25:00Z"/>
                <w:rFonts w:eastAsia="Arial,+mn-ea" w:cs="Arial"/>
                <w:sz w:val="20"/>
                <w:szCs w:val="20"/>
              </w:rPr>
            </w:pPr>
            <w:del w:id="2129" w:author="Yan Heras" w:date="2018-02-12T10:25:00Z">
              <w:r w:rsidRPr="00D6290E" w:rsidDel="008D03B1">
                <w:rPr>
                  <w:rFonts w:eastAsia="Arial,Arial,+mn-ea" w:cs="Arial"/>
                  <w:sz w:val="20"/>
                  <w:szCs w:val="20"/>
                </w:rPr>
                <w:delText>5.1.3 Custodian</w:delText>
              </w:r>
            </w:del>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4708EBB6" w14:textId="5444B06D" w:rsidR="00324557" w:rsidRPr="00D6290E" w:rsidDel="008D03B1" w:rsidRDefault="00324557" w:rsidP="000559E8">
            <w:pPr>
              <w:spacing w:before="120" w:after="40"/>
              <w:rPr>
                <w:del w:id="2130" w:author="Yan Heras" w:date="2018-02-12T10:25:00Z"/>
                <w:rFonts w:eastAsia="Calibri" w:cs="Arial"/>
                <w:sz w:val="20"/>
                <w:szCs w:val="20"/>
              </w:rPr>
            </w:pPr>
            <w:del w:id="2131" w:author="Yan Heras" w:date="2018-02-12T10:25:00Z">
              <w:r w:rsidDel="008D03B1">
                <w:rPr>
                  <w:rFonts w:eastAsia="Calibri" w:cs="Arial"/>
                  <w:sz w:val="20"/>
                  <w:szCs w:val="20"/>
                </w:rPr>
                <w:delText>Removed CMS_0034</w:delText>
              </w:r>
            </w:del>
          </w:p>
          <w:p w14:paraId="0DF2BC5C" w14:textId="5D286FA9" w:rsidR="00324557" w:rsidRPr="00D6290E" w:rsidDel="008D03B1" w:rsidRDefault="00324557" w:rsidP="000559E8">
            <w:pPr>
              <w:spacing w:before="120" w:after="40"/>
              <w:rPr>
                <w:del w:id="2132" w:author="Yan Heras" w:date="2018-02-12T10:25:00Z"/>
                <w:rFonts w:eastAsia="Calibri" w:cs="Arial"/>
                <w:sz w:val="20"/>
                <w:szCs w:val="20"/>
              </w:rPr>
            </w:pPr>
            <w:del w:id="2133" w:author="Yan Heras" w:date="2018-02-12T10:25:00Z">
              <w:r w:rsidRPr="00D6290E" w:rsidDel="008D03B1">
                <w:rPr>
                  <w:rFonts w:eastAsia="Calibri" w:cs="Arial"/>
                  <w:sz w:val="20"/>
                  <w:szCs w:val="20"/>
                </w:rPr>
                <w:delText xml:space="preserve"> (Because CONF:</w:delText>
              </w:r>
              <w:r w:rsidDel="008D03B1">
                <w:rPr>
                  <w:rFonts w:eastAsia="Calibri" w:cs="Arial"/>
                  <w:sz w:val="20"/>
                  <w:szCs w:val="20"/>
                </w:rPr>
                <w:delText>3265</w:delText>
              </w:r>
              <w:r w:rsidRPr="00D6290E" w:rsidDel="008D03B1">
                <w:rPr>
                  <w:rFonts w:eastAsia="Calibri" w:cs="Arial"/>
                  <w:sz w:val="20"/>
                  <w:szCs w:val="20"/>
                </w:rPr>
                <w:delText xml:space="preserve">-28244 and </w:delText>
              </w:r>
              <w:r w:rsidDel="008D03B1">
                <w:rPr>
                  <w:rFonts w:eastAsia="Calibri" w:cs="Arial"/>
                  <w:sz w:val="20"/>
                  <w:szCs w:val="20"/>
                </w:rPr>
                <w:delText>3265</w:delText>
              </w:r>
              <w:r w:rsidRPr="00D6290E" w:rsidDel="008D03B1">
                <w:rPr>
                  <w:rFonts w:eastAsia="Calibri" w:cs="Arial"/>
                  <w:sz w:val="20"/>
                  <w:szCs w:val="20"/>
                </w:rPr>
                <w:delText xml:space="preserve">-28245 require the presence of both </w:delText>
              </w:r>
              <w:r w:rsidRPr="000559E8" w:rsidDel="008D03B1">
                <w:rPr>
                  <w:rFonts w:ascii="Courier New" w:eastAsia="Calibri" w:hAnsi="Courier New" w:cs="Courier New"/>
                  <w:b/>
                  <w:sz w:val="20"/>
                  <w:szCs w:val="20"/>
                </w:rPr>
                <w:delText>@root</w:delText>
              </w:r>
              <w:r w:rsidRPr="00D6290E" w:rsidDel="008D03B1">
                <w:rPr>
                  <w:rFonts w:eastAsia="Calibri" w:cs="Arial"/>
                  <w:sz w:val="20"/>
                  <w:szCs w:val="20"/>
                </w:rPr>
                <w:delText xml:space="preserve"> and </w:delText>
              </w:r>
              <w:r w:rsidRPr="000559E8" w:rsidDel="008D03B1">
                <w:rPr>
                  <w:rFonts w:ascii="Courier New" w:eastAsia="Calibri" w:hAnsi="Courier New" w:cs="Courier New"/>
                  <w:b/>
                  <w:sz w:val="20"/>
                  <w:szCs w:val="20"/>
                </w:rPr>
                <w:delText>@extension</w:delText>
              </w:r>
              <w:r w:rsidRPr="00D6290E" w:rsidDel="008D03B1">
                <w:rPr>
                  <w:rFonts w:eastAsia="Calibri" w:cs="Arial"/>
                  <w:sz w:val="20"/>
                  <w:szCs w:val="20"/>
                </w:rPr>
                <w:delText xml:space="preserve">, hence </w:delText>
              </w:r>
              <w:r w:rsidRPr="000559E8" w:rsidDel="008D03B1">
                <w:rPr>
                  <w:rFonts w:ascii="Courier New" w:eastAsia="Calibri" w:hAnsi="Courier New" w:cs="Courier New"/>
                  <w:b/>
                  <w:sz w:val="20"/>
                  <w:szCs w:val="20"/>
                </w:rPr>
                <w:delText>@nullFlavor</w:delText>
              </w:r>
              <w:r w:rsidRPr="00D6290E" w:rsidDel="008D03B1">
                <w:rPr>
                  <w:rFonts w:eastAsia="Calibri" w:cs="Arial"/>
                  <w:sz w:val="20"/>
                  <w:szCs w:val="20"/>
                </w:rPr>
                <w:delText xml:space="preserve"> is not allowed.) </w:delText>
              </w:r>
            </w:del>
          </w:p>
        </w:tc>
        <w:tc>
          <w:tcPr>
            <w:tcW w:w="3682" w:type="dxa"/>
            <w:gridSpan w:val="2"/>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3430D44A" w14:textId="5EA7E97D" w:rsidR="00324557" w:rsidRPr="00D6290E" w:rsidDel="008D03B1" w:rsidRDefault="00324557" w:rsidP="000559E8">
            <w:pPr>
              <w:spacing w:before="120" w:after="40"/>
              <w:rPr>
                <w:del w:id="2134" w:author="Yan Heras" w:date="2018-02-12T10:25:00Z"/>
                <w:rFonts w:eastAsia="Arial" w:cs="Arial"/>
                <w:color w:val="000000"/>
                <w:sz w:val="20"/>
                <w:szCs w:val="20"/>
              </w:rPr>
            </w:pPr>
            <w:del w:id="2135" w:author="Yan Heras" w:date="2018-02-12T10:25:00Z">
              <w:r w:rsidRPr="00D6290E" w:rsidDel="008D03B1">
                <w:rPr>
                  <w:rFonts w:eastAsia="Calibri" w:cs="Arial"/>
                  <w:sz w:val="20"/>
                  <w:szCs w:val="20"/>
                </w:rPr>
                <w:delText xml:space="preserve">[HQR] </w:delText>
              </w:r>
              <w:r w:rsidRPr="000559E8" w:rsidDel="008D03B1">
                <w:rPr>
                  <w:rFonts w:eastAsia="Calibri" w:cs="Arial"/>
                  <w:b/>
                  <w:sz w:val="20"/>
                  <w:szCs w:val="20"/>
                </w:rPr>
                <w:delText>SHALL NOT</w:delText>
              </w:r>
              <w:r w:rsidRPr="00D6290E" w:rsidDel="008D03B1">
                <w:rPr>
                  <w:rFonts w:eastAsia="Calibri" w:cs="Arial"/>
                  <w:sz w:val="20"/>
                  <w:szCs w:val="20"/>
                </w:rPr>
                <w:delText xml:space="preserve"> contain [0..0] </w:delText>
              </w:r>
              <w:r w:rsidRPr="000559E8" w:rsidDel="008D03B1">
                <w:rPr>
                  <w:rFonts w:ascii="Courier New" w:eastAsia="Calibri" w:hAnsi="Courier New" w:cs="Courier New"/>
                  <w:b/>
                  <w:sz w:val="20"/>
                  <w:szCs w:val="20"/>
                </w:rPr>
                <w:delText>@ nullFlavor</w:delText>
              </w:r>
              <w:r w:rsidRPr="00D6290E" w:rsidDel="008D03B1">
                <w:rPr>
                  <w:rFonts w:eastAsia="Calibri" w:cs="Arial"/>
                  <w:sz w:val="20"/>
                  <w:szCs w:val="20"/>
                </w:rPr>
                <w:delText xml:space="preserve"> (CONF:CMS_0034).</w:delText>
              </w:r>
            </w:del>
          </w:p>
        </w:tc>
      </w:tr>
      <w:tr w:rsidR="00324557" w:rsidRPr="00D6290E" w14:paraId="2BCD13DF" w14:textId="77777777" w:rsidTr="002434D2">
        <w:trPr>
          <w:gridAfter w:val="1"/>
          <w:wAfter w:w="21" w:type="dxa"/>
          <w:cantSplit/>
          <w:trHeight w:val="2197"/>
          <w:jc w:val="center"/>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FDCF6D8" w14:textId="4784E1B3" w:rsidR="00324557" w:rsidRPr="00D6290E" w:rsidRDefault="00324557" w:rsidP="00554956">
            <w:pPr>
              <w:spacing w:before="120"/>
              <w:rPr>
                <w:rFonts w:eastAsia="+mn-ea" w:cs="Arial"/>
                <w:sz w:val="20"/>
                <w:szCs w:val="20"/>
              </w:rPr>
            </w:pPr>
            <w:r w:rsidRPr="00D6290E">
              <w:rPr>
                <w:rFonts w:eastAsia="Arial,Arial,+mn-ea" w:cs="Arial"/>
                <w:sz w:val="20"/>
                <w:szCs w:val="20"/>
              </w:rPr>
              <w:lastRenderedPageBreak/>
              <w:t xml:space="preserve">5.1.4 </w:t>
            </w:r>
            <w:proofErr w:type="spellStart"/>
            <w:r w:rsidRPr="00D6290E">
              <w:rPr>
                <w:rFonts w:eastAsia="Arial,Arial,+mn-ea" w:cs="Arial"/>
                <w:sz w:val="20"/>
                <w:szCs w:val="20"/>
              </w:rPr>
              <w:t>informationRecipient</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7A52552F" w14:textId="3809391F" w:rsidR="00324557" w:rsidDel="008D03B1" w:rsidRDefault="00324557" w:rsidP="00554956">
            <w:pPr>
              <w:spacing w:before="120"/>
              <w:rPr>
                <w:del w:id="2136" w:author="Yan Heras" w:date="2018-02-12T10:26:00Z"/>
                <w:rStyle w:val="keyword"/>
                <w:b w:val="0"/>
              </w:rPr>
            </w:pPr>
            <w:del w:id="2137" w:author="Yan Heras" w:date="2018-02-12T10:26:00Z">
              <w:r w:rsidRPr="00560489" w:rsidDel="008D03B1">
                <w:rPr>
                  <w:sz w:val="20"/>
                  <w:szCs w:val="20"/>
                </w:rPr>
                <w:delText xml:space="preserve">Removed </w:delText>
              </w:r>
              <w:r w:rsidDel="008D03B1">
                <w:rPr>
                  <w:rStyle w:val="keyword"/>
                  <w:b w:val="0"/>
                </w:rPr>
                <w:delText>CMS_0043</w:delText>
              </w:r>
            </w:del>
          </w:p>
          <w:p w14:paraId="439AD80C" w14:textId="13982783" w:rsidR="00324557" w:rsidRPr="00560489" w:rsidDel="008D03B1" w:rsidRDefault="00324557" w:rsidP="00554956">
            <w:pPr>
              <w:spacing w:after="40"/>
              <w:rPr>
                <w:del w:id="2138" w:author="Yan Heras" w:date="2018-02-12T10:26:00Z"/>
                <w:rFonts w:eastAsia="Calibri" w:cs="Arial"/>
                <w:sz w:val="20"/>
                <w:szCs w:val="20"/>
              </w:rPr>
            </w:pPr>
            <w:del w:id="2139" w:author="Yan Heras" w:date="2018-02-12T10:26:00Z">
              <w:r w:rsidRPr="00D6290E" w:rsidDel="008D03B1">
                <w:rPr>
                  <w:rFonts w:eastAsia="Calibri" w:cs="Arial"/>
                  <w:sz w:val="20"/>
                  <w:szCs w:val="20"/>
                </w:rPr>
                <w:delText>(Because CONF:</w:delText>
              </w:r>
              <w:r w:rsidDel="008D03B1">
                <w:rPr>
                  <w:rFonts w:eastAsia="Calibri" w:cs="Arial"/>
                  <w:sz w:val="20"/>
                  <w:szCs w:val="20"/>
                </w:rPr>
                <w:delText>CMS_0025</w:delText>
              </w:r>
              <w:r w:rsidRPr="00D6290E" w:rsidDel="008D03B1">
                <w:rPr>
                  <w:rFonts w:eastAsia="Calibri" w:cs="Arial"/>
                  <w:sz w:val="20"/>
                  <w:szCs w:val="20"/>
                </w:rPr>
                <w:delText xml:space="preserve"> and </w:delText>
              </w:r>
              <w:r w:rsidDel="008D03B1">
                <w:rPr>
                  <w:rFonts w:eastAsia="Calibri" w:cs="Arial"/>
                  <w:sz w:val="20"/>
                  <w:szCs w:val="20"/>
                </w:rPr>
                <w:delText>CMS_0026</w:delText>
              </w:r>
              <w:r w:rsidRPr="00D6290E" w:rsidDel="008D03B1">
                <w:rPr>
                  <w:rFonts w:eastAsia="Calibri" w:cs="Arial"/>
                  <w:sz w:val="20"/>
                  <w:szCs w:val="20"/>
                </w:rPr>
                <w:delText xml:space="preserve"> require the presence of both </w:delText>
              </w:r>
              <w:r w:rsidR="00554956" w:rsidRPr="000559E8" w:rsidDel="008D03B1">
                <w:rPr>
                  <w:rFonts w:ascii="Courier New" w:eastAsia="Calibri" w:hAnsi="Courier New" w:cs="Courier New"/>
                  <w:b/>
                  <w:sz w:val="20"/>
                  <w:szCs w:val="20"/>
                </w:rPr>
                <w:delText>@root</w:delText>
              </w:r>
              <w:r w:rsidR="00554956" w:rsidRPr="00D6290E" w:rsidDel="008D03B1">
                <w:rPr>
                  <w:rFonts w:eastAsia="Calibri" w:cs="Arial"/>
                  <w:sz w:val="20"/>
                  <w:szCs w:val="20"/>
                </w:rPr>
                <w:delText xml:space="preserve"> and </w:delText>
              </w:r>
              <w:r w:rsidR="00554956" w:rsidRPr="000559E8" w:rsidDel="008D03B1">
                <w:rPr>
                  <w:rFonts w:ascii="Courier New" w:eastAsia="Calibri" w:hAnsi="Courier New" w:cs="Courier New"/>
                  <w:b/>
                  <w:sz w:val="20"/>
                  <w:szCs w:val="20"/>
                </w:rPr>
                <w:delText>@extension</w:delText>
              </w:r>
              <w:r w:rsidRPr="00D6290E" w:rsidDel="008D03B1">
                <w:rPr>
                  <w:rFonts w:eastAsia="Calibri" w:cs="Arial"/>
                  <w:sz w:val="20"/>
                  <w:szCs w:val="20"/>
                </w:rPr>
                <w:delText xml:space="preserve">, hence </w:delText>
              </w:r>
              <w:r w:rsidR="00554956" w:rsidRPr="000559E8" w:rsidDel="008D03B1">
                <w:rPr>
                  <w:rFonts w:ascii="Courier New" w:eastAsia="Calibri" w:hAnsi="Courier New" w:cs="Courier New"/>
                  <w:b/>
                  <w:sz w:val="20"/>
                  <w:szCs w:val="20"/>
                </w:rPr>
                <w:delText>@nullFlavor</w:delText>
              </w:r>
              <w:r w:rsidR="00554956" w:rsidRPr="00D6290E" w:rsidDel="008D03B1">
                <w:rPr>
                  <w:rFonts w:eastAsia="Calibri" w:cs="Arial"/>
                  <w:sz w:val="20"/>
                  <w:szCs w:val="20"/>
                </w:rPr>
                <w:delText xml:space="preserve"> </w:delText>
              </w:r>
              <w:r w:rsidRPr="00D6290E" w:rsidDel="008D03B1">
                <w:rPr>
                  <w:rFonts w:eastAsia="Calibri" w:cs="Arial"/>
                  <w:sz w:val="20"/>
                  <w:szCs w:val="20"/>
                </w:rPr>
                <w:delText>is not allowed.)</w:delText>
              </w:r>
            </w:del>
          </w:p>
          <w:p w14:paraId="4F309B57" w14:textId="77777777" w:rsidR="00324557" w:rsidRDefault="008D03B1" w:rsidP="008D03B1">
            <w:pPr>
              <w:spacing w:after="40"/>
              <w:rPr>
                <w:ins w:id="2140" w:author="Yan Heras" w:date="2018-02-12T10:26:00Z"/>
                <w:rFonts w:eastAsia="Calibri" w:cs="Arial"/>
                <w:sz w:val="20"/>
                <w:szCs w:val="20"/>
              </w:rPr>
            </w:pPr>
            <w:ins w:id="2141" w:author="Yan Heras" w:date="2018-02-12T10:26:00Z">
              <w:r>
                <w:rPr>
                  <w:rFonts w:eastAsia="Calibri" w:cs="Arial"/>
                  <w:sz w:val="20"/>
                  <w:szCs w:val="20"/>
                </w:rPr>
                <w:t>CMS Program Name:</w:t>
              </w:r>
            </w:ins>
          </w:p>
          <w:p w14:paraId="7722739F" w14:textId="77777777" w:rsidR="008D03B1" w:rsidRDefault="008D03B1" w:rsidP="008D03B1">
            <w:pPr>
              <w:autoSpaceDE w:val="0"/>
              <w:autoSpaceDN w:val="0"/>
              <w:adjustRightInd w:val="0"/>
              <w:spacing w:before="120"/>
              <w:rPr>
                <w:ins w:id="2142" w:author="Yan Heras" w:date="2018-02-12T10:28:00Z"/>
                <w:rFonts w:eastAsia="Calibri" w:cs="Arial"/>
                <w:color w:val="000000"/>
                <w:sz w:val="20"/>
                <w:szCs w:val="20"/>
              </w:rPr>
            </w:pPr>
            <w:ins w:id="2143" w:author="Yan Heras" w:date="2018-02-12T10:28:00Z">
              <w:r>
                <w:rPr>
                  <w:rFonts w:eastAsia="Calibri" w:cs="Arial"/>
                  <w:color w:val="000000"/>
                  <w:sz w:val="20"/>
                  <w:szCs w:val="20"/>
                </w:rPr>
                <w:t>HQR_EHR</w:t>
              </w:r>
            </w:ins>
          </w:p>
          <w:p w14:paraId="7FBA8DD9" w14:textId="77777777" w:rsidR="008D03B1" w:rsidRDefault="008D03B1" w:rsidP="008D03B1">
            <w:pPr>
              <w:autoSpaceDE w:val="0"/>
              <w:autoSpaceDN w:val="0"/>
              <w:adjustRightInd w:val="0"/>
              <w:spacing w:before="120"/>
              <w:rPr>
                <w:ins w:id="2144" w:author="Yan Heras" w:date="2018-02-12T10:28:00Z"/>
                <w:rFonts w:eastAsia="Calibri" w:cs="Arial"/>
                <w:color w:val="000000"/>
                <w:sz w:val="20"/>
                <w:szCs w:val="20"/>
              </w:rPr>
            </w:pPr>
            <w:ins w:id="2145" w:author="Yan Heras" w:date="2018-02-12T10:28:00Z">
              <w:r>
                <w:rPr>
                  <w:rFonts w:eastAsia="Calibri" w:cs="Arial"/>
                  <w:color w:val="000000"/>
                  <w:sz w:val="20"/>
                  <w:szCs w:val="20"/>
                </w:rPr>
                <w:t>HQR_IQR</w:t>
              </w:r>
            </w:ins>
          </w:p>
          <w:p w14:paraId="32E0BE09" w14:textId="77777777" w:rsidR="008D03B1" w:rsidRDefault="008D03B1" w:rsidP="008D03B1">
            <w:pPr>
              <w:autoSpaceDE w:val="0"/>
              <w:autoSpaceDN w:val="0"/>
              <w:adjustRightInd w:val="0"/>
              <w:spacing w:before="120"/>
              <w:rPr>
                <w:ins w:id="2146" w:author="Yan Heras" w:date="2018-02-12T10:28:00Z"/>
                <w:rFonts w:eastAsia="Calibri" w:cs="Arial"/>
                <w:color w:val="000000"/>
                <w:sz w:val="20"/>
                <w:szCs w:val="20"/>
              </w:rPr>
            </w:pPr>
            <w:ins w:id="2147" w:author="Yan Heras" w:date="2018-02-12T10:28:00Z">
              <w:r>
                <w:rPr>
                  <w:rFonts w:eastAsia="Calibri" w:cs="Arial"/>
                  <w:color w:val="000000"/>
                  <w:sz w:val="20"/>
                  <w:szCs w:val="20"/>
                </w:rPr>
                <w:t>HQR_EHR_IQR</w:t>
              </w:r>
            </w:ins>
          </w:p>
          <w:p w14:paraId="72E73103" w14:textId="77777777" w:rsidR="008D03B1" w:rsidRDefault="008D03B1" w:rsidP="008D03B1">
            <w:pPr>
              <w:autoSpaceDE w:val="0"/>
              <w:autoSpaceDN w:val="0"/>
              <w:adjustRightInd w:val="0"/>
              <w:spacing w:before="120"/>
              <w:rPr>
                <w:ins w:id="2148" w:author="Yan Heras" w:date="2018-02-12T10:28:00Z"/>
                <w:rFonts w:eastAsia="Calibri" w:cs="Arial"/>
                <w:color w:val="000000"/>
                <w:sz w:val="20"/>
                <w:szCs w:val="20"/>
              </w:rPr>
            </w:pPr>
            <w:ins w:id="2149" w:author="Yan Heras" w:date="2018-02-12T10:28:00Z">
              <w:r>
                <w:rPr>
                  <w:rFonts w:eastAsia="Calibri" w:cs="Arial"/>
                  <w:color w:val="000000"/>
                  <w:sz w:val="20"/>
                  <w:szCs w:val="20"/>
                </w:rPr>
                <w:t>HQR_IQR_VOL</w:t>
              </w:r>
            </w:ins>
          </w:p>
          <w:p w14:paraId="73D8CA6F" w14:textId="77777777" w:rsidR="008D03B1" w:rsidRDefault="008D03B1" w:rsidP="008D03B1">
            <w:pPr>
              <w:autoSpaceDE w:val="0"/>
              <w:autoSpaceDN w:val="0"/>
              <w:adjustRightInd w:val="0"/>
              <w:spacing w:before="120"/>
              <w:rPr>
                <w:ins w:id="2150" w:author="Yan Heras" w:date="2018-02-12T10:28:00Z"/>
                <w:rFonts w:eastAsia="Calibri" w:cs="Arial"/>
                <w:color w:val="000000"/>
                <w:sz w:val="20"/>
                <w:szCs w:val="20"/>
              </w:rPr>
            </w:pPr>
            <w:ins w:id="2151" w:author="Yan Heras" w:date="2018-02-12T10:28:00Z">
              <w:r>
                <w:rPr>
                  <w:rFonts w:eastAsia="Calibri" w:cs="Arial"/>
                  <w:color w:val="000000"/>
                  <w:sz w:val="20"/>
                  <w:szCs w:val="20"/>
                </w:rPr>
                <w:t>HQR_EPM_VOL</w:t>
              </w:r>
            </w:ins>
          </w:p>
          <w:p w14:paraId="375CBD0C" w14:textId="77777777" w:rsidR="008D03B1" w:rsidRDefault="008D03B1" w:rsidP="008D03B1">
            <w:pPr>
              <w:autoSpaceDE w:val="0"/>
              <w:autoSpaceDN w:val="0"/>
              <w:adjustRightInd w:val="0"/>
              <w:spacing w:before="120"/>
              <w:rPr>
                <w:ins w:id="2152" w:author="Yan Heras" w:date="2018-02-12T10:28:00Z"/>
                <w:rFonts w:eastAsia="Calibri" w:cs="Arial"/>
                <w:color w:val="000000"/>
                <w:sz w:val="20"/>
                <w:szCs w:val="20"/>
              </w:rPr>
            </w:pPr>
            <w:ins w:id="2153" w:author="Yan Heras" w:date="2018-02-12T10:28:00Z">
              <w:r>
                <w:rPr>
                  <w:rFonts w:eastAsia="Calibri" w:cs="Arial"/>
                  <w:color w:val="000000"/>
                  <w:sz w:val="20"/>
                  <w:szCs w:val="20"/>
                </w:rPr>
                <w:t>CDAC_HQR_EHR</w:t>
              </w:r>
            </w:ins>
          </w:p>
          <w:p w14:paraId="711A93B6" w14:textId="0FABDA76" w:rsidR="008D03B1" w:rsidRPr="008D03B1" w:rsidRDefault="008D03B1" w:rsidP="008D03B1">
            <w:pPr>
              <w:autoSpaceDE w:val="0"/>
              <w:autoSpaceDN w:val="0"/>
              <w:adjustRightInd w:val="0"/>
              <w:spacing w:before="120"/>
              <w:rPr>
                <w:rFonts w:eastAsia="Calibri" w:cs="Arial"/>
                <w:color w:val="000000"/>
                <w:sz w:val="20"/>
                <w:szCs w:val="20"/>
              </w:rPr>
            </w:pPr>
            <w:ins w:id="2154" w:author="Yan Heras" w:date="2018-02-12T10:28:00Z">
              <w:r>
                <w:rPr>
                  <w:rFonts w:eastAsia="Calibri" w:cs="Arial"/>
                  <w:color w:val="000000"/>
                  <w:sz w:val="20"/>
                  <w:szCs w:val="20"/>
                </w:rPr>
                <w:t>(Note: HQR_EPM_VOL is removed)</w:t>
              </w:r>
            </w:ins>
          </w:p>
        </w:tc>
        <w:tc>
          <w:tcPr>
            <w:tcW w:w="3661"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65F1476" w14:textId="6A0FB6B7" w:rsidR="00324557" w:rsidRPr="00D6290E" w:rsidDel="008D03B1" w:rsidRDefault="00324557" w:rsidP="00554956">
            <w:pPr>
              <w:spacing w:before="120"/>
              <w:rPr>
                <w:del w:id="2155" w:author="Yan Heras" w:date="2018-02-12T10:26:00Z"/>
                <w:rFonts w:eastAsia="Calibri" w:cs="Arial"/>
                <w:sz w:val="20"/>
                <w:szCs w:val="20"/>
              </w:rPr>
            </w:pPr>
            <w:del w:id="2156" w:author="Yan Heras" w:date="2018-02-12T10:26:00Z">
              <w:r w:rsidRPr="00D6290E" w:rsidDel="008D03B1">
                <w:rPr>
                  <w:rFonts w:eastAsia="Arial" w:cs="Arial"/>
                  <w:sz w:val="20"/>
                  <w:szCs w:val="20"/>
                </w:rPr>
                <w:delText xml:space="preserve">This intendedRecipient </w:delText>
              </w:r>
              <w:r w:rsidRPr="00554956" w:rsidDel="008D03B1">
                <w:rPr>
                  <w:rStyle w:val="keyword"/>
                </w:rPr>
                <w:delText>SHALL</w:delText>
              </w:r>
              <w:r w:rsidRPr="00D6290E" w:rsidDel="008D03B1">
                <w:rPr>
                  <w:rFonts w:eastAsia="Arial" w:cs="Arial"/>
                  <w:b/>
                  <w:sz w:val="20"/>
                  <w:szCs w:val="20"/>
                </w:rPr>
                <w:delText xml:space="preserve"> </w:delText>
              </w:r>
              <w:r w:rsidRPr="00D6290E" w:rsidDel="008D03B1">
                <w:rPr>
                  <w:rFonts w:eastAsia="Arial" w:cs="Arial"/>
                  <w:sz w:val="20"/>
                  <w:szCs w:val="20"/>
                </w:rPr>
                <w:delText xml:space="preserve">contain exactly one [1..1] </w:delText>
              </w:r>
              <w:r w:rsidRPr="00554956" w:rsidDel="008D03B1">
                <w:rPr>
                  <w:rStyle w:val="XMLnameBold"/>
                  <w:rFonts w:eastAsia="Arial" w:cs="Courier New"/>
                  <w:szCs w:val="20"/>
                </w:rPr>
                <w:delText>id</w:delText>
              </w:r>
              <w:r w:rsidRPr="00D6290E" w:rsidDel="008D03B1">
                <w:rPr>
                  <w:rFonts w:eastAsia="Arial" w:cs="Arial"/>
                  <w:sz w:val="20"/>
                  <w:szCs w:val="20"/>
                </w:rPr>
                <w:delText xml:space="preserve"> (CONF:1140-16705_C01).</w:delText>
              </w:r>
            </w:del>
          </w:p>
          <w:p w14:paraId="28A0AD03" w14:textId="400D40FF" w:rsidR="00324557" w:rsidRPr="00D6290E" w:rsidDel="008D03B1" w:rsidRDefault="00324557" w:rsidP="00554956">
            <w:pPr>
              <w:spacing w:before="120" w:after="40"/>
              <w:ind w:left="288"/>
              <w:rPr>
                <w:del w:id="2157" w:author="Yan Heras" w:date="2018-02-12T10:26:00Z"/>
                <w:rFonts w:eastAsia="Calibri" w:cs="Arial"/>
                <w:sz w:val="20"/>
                <w:szCs w:val="20"/>
              </w:rPr>
            </w:pPr>
            <w:del w:id="2158" w:author="Yan Heras" w:date="2018-02-12T10:26:00Z">
              <w:r w:rsidRPr="00554956" w:rsidDel="008D03B1">
                <w:rPr>
                  <w:rStyle w:val="keyword"/>
                </w:rPr>
                <w:delText>SHALL NOT</w:delText>
              </w:r>
              <w:r w:rsidRPr="00D6290E" w:rsidDel="008D03B1">
                <w:rPr>
                  <w:rFonts w:eastAsia="Arial" w:cs="Arial"/>
                  <w:sz w:val="20"/>
                  <w:szCs w:val="20"/>
                </w:rPr>
                <w:delText xml:space="preserve"> contain [0..0] </w:delText>
              </w:r>
              <w:r w:rsidRPr="00554956" w:rsidDel="008D03B1">
                <w:rPr>
                  <w:rStyle w:val="XMLnameBold"/>
                  <w:rFonts w:eastAsia="Arial" w:cs="Courier New"/>
                  <w:szCs w:val="20"/>
                </w:rPr>
                <w:delText>@nullFlavor</w:delText>
              </w:r>
              <w:r w:rsidRPr="00D6290E" w:rsidDel="008D03B1">
                <w:rPr>
                  <w:rFonts w:eastAsia="Arial" w:cs="Arial"/>
                  <w:sz w:val="20"/>
                  <w:szCs w:val="20"/>
                </w:rPr>
                <w:delText xml:space="preserve"> (CONF:CMS_0043).</w:delText>
              </w:r>
            </w:del>
          </w:p>
          <w:p w14:paraId="371A2422" w14:textId="5132091A" w:rsidR="00324557" w:rsidRPr="00D6290E" w:rsidDel="008D03B1" w:rsidRDefault="00324557" w:rsidP="00554956">
            <w:pPr>
              <w:autoSpaceDE w:val="0"/>
              <w:autoSpaceDN w:val="0"/>
              <w:adjustRightInd w:val="0"/>
              <w:spacing w:before="120"/>
              <w:ind w:left="288"/>
              <w:rPr>
                <w:del w:id="2159" w:author="Yan Heras" w:date="2018-02-12T10:26:00Z"/>
                <w:rFonts w:eastAsia="Arial" w:cs="Arial"/>
                <w:sz w:val="20"/>
                <w:szCs w:val="20"/>
              </w:rPr>
            </w:pPr>
            <w:del w:id="2160" w:author="Yan Heras" w:date="2018-02-12T10:26:00Z">
              <w:r w:rsidRPr="00D6290E" w:rsidDel="008D03B1">
                <w:rPr>
                  <w:rFonts w:eastAsia="Arial" w:cs="Arial"/>
                  <w:sz w:val="20"/>
                  <w:szCs w:val="20"/>
                </w:rPr>
                <w:delText xml:space="preserve">This id </w:delText>
              </w:r>
              <w:r w:rsidRPr="00554956" w:rsidDel="008D03B1">
                <w:rPr>
                  <w:rStyle w:val="keyword"/>
                </w:rPr>
                <w:delText>SHALL</w:delText>
              </w:r>
              <w:r w:rsidRPr="00D6290E" w:rsidDel="008D03B1">
                <w:rPr>
                  <w:rFonts w:eastAsia="Arial" w:cs="Arial"/>
                  <w:sz w:val="20"/>
                  <w:szCs w:val="20"/>
                </w:rPr>
                <w:delText xml:space="preserve"> contain exactly one [1..1] </w:delText>
              </w:r>
              <w:r w:rsidRPr="00554956" w:rsidDel="008D03B1">
                <w:rPr>
                  <w:rStyle w:val="XMLnameBold"/>
                  <w:rFonts w:eastAsia="Arial" w:cs="Courier New"/>
                  <w:szCs w:val="20"/>
                </w:rPr>
                <w:delText>@root</w:delText>
              </w:r>
              <w:r w:rsidRPr="00D6290E" w:rsidDel="008D03B1">
                <w:rPr>
                  <w:rFonts w:eastAsia="Arial" w:cs="Arial"/>
                  <w:sz w:val="20"/>
                  <w:szCs w:val="20"/>
                </w:rPr>
                <w:delText>=</w:delText>
              </w:r>
              <w:r w:rsidRPr="00D6290E" w:rsidDel="008D03B1">
                <w:rPr>
                  <w:rStyle w:val="XMLname"/>
                  <w:rFonts w:ascii="Arial" w:eastAsia="Arial" w:hAnsi="Arial" w:cs="Arial"/>
                  <w:sz w:val="20"/>
                  <w:szCs w:val="20"/>
                </w:rPr>
                <w:delText>"</w:delText>
              </w:r>
              <w:r w:rsidRPr="00554956" w:rsidDel="008D03B1">
                <w:rPr>
                  <w:rStyle w:val="XMLname"/>
                  <w:rFonts w:eastAsia="Arial" w:cs="Courier New"/>
                  <w:sz w:val="20"/>
                  <w:szCs w:val="20"/>
                </w:rPr>
                <w:delText>2.16.840.1.113883.3.249.7</w:delText>
              </w:r>
              <w:r w:rsidRPr="00D6290E" w:rsidDel="008D03B1">
                <w:rPr>
                  <w:rStyle w:val="XMLname"/>
                  <w:rFonts w:ascii="Arial" w:eastAsia="Arial" w:hAnsi="Arial" w:cs="Arial"/>
                  <w:sz w:val="20"/>
                  <w:szCs w:val="20"/>
                </w:rPr>
                <w:delText>"</w:delText>
              </w:r>
              <w:r w:rsidRPr="00D6290E" w:rsidDel="008D03B1">
                <w:rPr>
                  <w:rFonts w:eastAsia="Arial" w:cs="Arial"/>
                  <w:sz w:val="20"/>
                  <w:szCs w:val="20"/>
                </w:rPr>
                <w:delText xml:space="preserve"> (CONF:CMS_0025).</w:delText>
              </w:r>
            </w:del>
          </w:p>
          <w:p w14:paraId="00E8F03E" w14:textId="5FEC5391" w:rsidR="00324557" w:rsidDel="008D03B1" w:rsidRDefault="00324557" w:rsidP="00554956">
            <w:pPr>
              <w:autoSpaceDE w:val="0"/>
              <w:autoSpaceDN w:val="0"/>
              <w:adjustRightInd w:val="0"/>
              <w:spacing w:before="120"/>
              <w:ind w:left="288"/>
              <w:rPr>
                <w:del w:id="2161" w:author="Yan Heras" w:date="2018-02-12T10:26:00Z"/>
                <w:rFonts w:eastAsia="Calibri" w:cs="Arial"/>
                <w:color w:val="000000"/>
                <w:sz w:val="20"/>
                <w:szCs w:val="20"/>
              </w:rPr>
            </w:pPr>
            <w:del w:id="2162" w:author="Yan Heras" w:date="2018-02-12T10:26:00Z">
              <w:r w:rsidRPr="00D6290E" w:rsidDel="008D03B1">
                <w:rPr>
                  <w:rFonts w:eastAsia="Calibri" w:cs="Arial"/>
                  <w:color w:val="000000"/>
                  <w:sz w:val="20"/>
                  <w:szCs w:val="20"/>
                </w:rPr>
                <w:delText xml:space="preserve">This id </w:delText>
              </w:r>
              <w:r w:rsidRPr="00554956" w:rsidDel="008D03B1">
                <w:rPr>
                  <w:rFonts w:eastAsia="Calibri" w:cs="Arial"/>
                  <w:b/>
                  <w:bCs/>
                  <w:color w:val="000000"/>
                  <w:sz w:val="20"/>
                  <w:szCs w:val="20"/>
                </w:rPr>
                <w:delText>SHALL</w:delText>
              </w:r>
              <w:r w:rsidRPr="00D6290E" w:rsidDel="008D03B1">
                <w:rPr>
                  <w:rFonts w:eastAsia="Calibri" w:cs="Arial"/>
                  <w:b/>
                  <w:bCs/>
                  <w:color w:val="000000"/>
                  <w:sz w:val="20"/>
                  <w:szCs w:val="20"/>
                </w:rPr>
                <w:delText xml:space="preserve"> </w:delText>
              </w:r>
              <w:r w:rsidRPr="00D6290E" w:rsidDel="008D03B1">
                <w:rPr>
                  <w:rFonts w:eastAsia="Calibri" w:cs="Arial"/>
                  <w:color w:val="000000"/>
                  <w:sz w:val="20"/>
                  <w:szCs w:val="20"/>
                </w:rPr>
                <w:delText xml:space="preserve">contain exactly one [1..1] </w:delText>
              </w:r>
              <w:r w:rsidRPr="00554956" w:rsidDel="008D03B1">
                <w:rPr>
                  <w:rFonts w:eastAsia="Calibri" w:cs="Arial"/>
                  <w:b/>
                  <w:bCs/>
                  <w:color w:val="000000"/>
                  <w:sz w:val="20"/>
                  <w:szCs w:val="20"/>
                </w:rPr>
                <w:delText>@extension</w:delText>
              </w:r>
              <w:r w:rsidRPr="00D6290E" w:rsidDel="008D03B1">
                <w:rPr>
                  <w:rFonts w:eastAsia="Calibri" w:cs="Arial"/>
                  <w:color w:val="000000"/>
                  <w:sz w:val="20"/>
                  <w:szCs w:val="20"/>
                </w:rPr>
                <w:delText xml:space="preserve">, which </w:delText>
              </w:r>
              <w:r w:rsidRPr="00554956" w:rsidDel="008D03B1">
                <w:rPr>
                  <w:rFonts w:eastAsia="Calibri" w:cs="Arial"/>
                  <w:b/>
                  <w:bCs/>
                  <w:color w:val="000000"/>
                  <w:sz w:val="20"/>
                  <w:szCs w:val="20"/>
                </w:rPr>
                <w:delText>SHALL</w:delText>
              </w:r>
              <w:r w:rsidRPr="00D6290E" w:rsidDel="008D03B1">
                <w:rPr>
                  <w:rFonts w:eastAsia="Calibri" w:cs="Arial"/>
                  <w:b/>
                  <w:bCs/>
                  <w:color w:val="000000"/>
                  <w:sz w:val="20"/>
                  <w:szCs w:val="20"/>
                </w:rPr>
                <w:delText xml:space="preserve"> </w:delText>
              </w:r>
              <w:r w:rsidRPr="00D6290E" w:rsidDel="008D03B1">
                <w:rPr>
                  <w:rFonts w:eastAsia="Calibri" w:cs="Arial"/>
                  <w:color w:val="000000"/>
                  <w:sz w:val="20"/>
                  <w:szCs w:val="20"/>
                </w:rPr>
                <w:delText xml:space="preserve">be selected from ValueSet </w:delText>
              </w:r>
              <w:r w:rsidR="00E4023D" w:rsidDel="008D03B1">
                <w:rPr>
                  <w:rFonts w:ascii="Courier New" w:eastAsia="Calibri" w:hAnsi="Courier New" w:cs="Courier New"/>
                  <w:bCs/>
                  <w:sz w:val="20"/>
                  <w:szCs w:val="20"/>
                </w:rPr>
                <w:delText>QRDA I</w:delText>
              </w:r>
              <w:r w:rsidRPr="00554956" w:rsidDel="008D03B1">
                <w:rPr>
                  <w:rFonts w:ascii="Courier New" w:eastAsia="Calibri" w:hAnsi="Courier New" w:cs="Courier New"/>
                  <w:bCs/>
                  <w:sz w:val="20"/>
                  <w:szCs w:val="20"/>
                </w:rPr>
                <w:delText xml:space="preserve"> CMS Program Name </w:delText>
              </w:r>
              <w:r w:rsidRPr="00554956" w:rsidDel="008D03B1">
                <w:rPr>
                  <w:rFonts w:ascii="Courier New" w:eastAsia="Calibri" w:hAnsi="Courier New" w:cs="Courier New"/>
                  <w:color w:val="000000"/>
                  <w:sz w:val="20"/>
                  <w:szCs w:val="20"/>
                </w:rPr>
                <w:delText>urn:oid:2.16.840.1.113883.3.249.14.103</w:delText>
              </w:r>
              <w:r w:rsidRPr="00D6290E" w:rsidDel="008D03B1">
                <w:rPr>
                  <w:rFonts w:eastAsia="Calibri" w:cs="Arial"/>
                  <w:color w:val="000000"/>
                  <w:sz w:val="20"/>
                  <w:szCs w:val="20"/>
                </w:rPr>
                <w:delText xml:space="preserve"> </w:delText>
              </w:r>
              <w:r w:rsidRPr="00D6290E" w:rsidDel="008D03B1">
                <w:rPr>
                  <w:rFonts w:eastAsia="Calibri" w:cs="Arial"/>
                  <w:bCs/>
                  <w:color w:val="000000"/>
                  <w:sz w:val="20"/>
                  <w:szCs w:val="20"/>
                </w:rPr>
                <w:delText>STATIC</w:delText>
              </w:r>
              <w:r w:rsidRPr="00D6290E" w:rsidDel="008D03B1">
                <w:rPr>
                  <w:rFonts w:eastAsia="Calibri" w:cs="Arial"/>
                  <w:b/>
                  <w:bCs/>
                  <w:color w:val="000000"/>
                  <w:sz w:val="20"/>
                  <w:szCs w:val="20"/>
                </w:rPr>
                <w:delText xml:space="preserve"> </w:delText>
              </w:r>
              <w:r w:rsidRPr="00D6290E" w:rsidDel="008D03B1">
                <w:rPr>
                  <w:rFonts w:eastAsia="Calibri" w:cs="Arial"/>
                  <w:color w:val="000000"/>
                  <w:sz w:val="20"/>
                  <w:szCs w:val="20"/>
                </w:rPr>
                <w:delText xml:space="preserve">2015-07-01 (CONF:CMS_0026). </w:delText>
              </w:r>
            </w:del>
          </w:p>
          <w:p w14:paraId="50B20DBD" w14:textId="77777777" w:rsidR="00324557" w:rsidRDefault="00324557" w:rsidP="00554956">
            <w:pPr>
              <w:autoSpaceDE w:val="0"/>
              <w:autoSpaceDN w:val="0"/>
              <w:adjustRightInd w:val="0"/>
              <w:spacing w:before="120"/>
              <w:ind w:left="288"/>
              <w:rPr>
                <w:ins w:id="2163" w:author="Yan Heras" w:date="2018-02-12T10:26:00Z"/>
                <w:rFonts w:eastAsia="Calibri" w:cs="Arial"/>
                <w:color w:val="000000"/>
                <w:sz w:val="20"/>
                <w:szCs w:val="20"/>
              </w:rPr>
            </w:pPr>
            <w:del w:id="2164" w:author="Yan Heras" w:date="2018-02-12T10:26:00Z">
              <w:r w:rsidRPr="00D6290E" w:rsidDel="008D03B1">
                <w:rPr>
                  <w:rFonts w:eastAsia="Calibri" w:cs="Arial"/>
                  <w:color w:val="000000"/>
                  <w:sz w:val="20"/>
                  <w:szCs w:val="20"/>
                </w:rPr>
                <w:delText>Note: The value of @extension is CMS Program Name.</w:delText>
              </w:r>
            </w:del>
            <w:r w:rsidRPr="00D6290E">
              <w:rPr>
                <w:rFonts w:eastAsia="Calibri" w:cs="Arial"/>
                <w:color w:val="000000"/>
                <w:sz w:val="20"/>
                <w:szCs w:val="20"/>
              </w:rPr>
              <w:t xml:space="preserve"> </w:t>
            </w:r>
          </w:p>
          <w:p w14:paraId="59C5EDE4" w14:textId="77777777" w:rsidR="008D03B1" w:rsidRDefault="008D03B1" w:rsidP="008D03B1">
            <w:pPr>
              <w:autoSpaceDE w:val="0"/>
              <w:autoSpaceDN w:val="0"/>
              <w:adjustRightInd w:val="0"/>
              <w:spacing w:before="120"/>
              <w:rPr>
                <w:ins w:id="2165" w:author="Yan Heras" w:date="2018-02-12T10:26:00Z"/>
                <w:rFonts w:eastAsia="Calibri" w:cs="Arial"/>
                <w:color w:val="000000"/>
                <w:sz w:val="20"/>
                <w:szCs w:val="20"/>
              </w:rPr>
            </w:pPr>
            <w:ins w:id="2166" w:author="Yan Heras" w:date="2018-02-12T10:26:00Z">
              <w:r>
                <w:rPr>
                  <w:rFonts w:eastAsia="Calibri" w:cs="Arial"/>
                  <w:color w:val="000000"/>
                  <w:sz w:val="20"/>
                  <w:szCs w:val="20"/>
                </w:rPr>
                <w:t>CMS Program Name:</w:t>
              </w:r>
            </w:ins>
          </w:p>
          <w:p w14:paraId="65F39220" w14:textId="77777777" w:rsidR="008D03B1" w:rsidRDefault="008D03B1" w:rsidP="008D03B1">
            <w:pPr>
              <w:autoSpaceDE w:val="0"/>
              <w:autoSpaceDN w:val="0"/>
              <w:adjustRightInd w:val="0"/>
              <w:spacing w:before="120"/>
              <w:rPr>
                <w:ins w:id="2167" w:author="Yan Heras" w:date="2018-02-12T10:26:00Z"/>
                <w:rFonts w:eastAsia="Calibri" w:cs="Arial"/>
                <w:color w:val="000000"/>
                <w:sz w:val="20"/>
                <w:szCs w:val="20"/>
              </w:rPr>
            </w:pPr>
            <w:ins w:id="2168" w:author="Yan Heras" w:date="2018-02-12T10:26:00Z">
              <w:r>
                <w:rPr>
                  <w:rFonts w:eastAsia="Calibri" w:cs="Arial"/>
                  <w:color w:val="000000"/>
                  <w:sz w:val="20"/>
                  <w:szCs w:val="20"/>
                </w:rPr>
                <w:t>HQR_EHR</w:t>
              </w:r>
            </w:ins>
          </w:p>
          <w:p w14:paraId="60996586" w14:textId="77777777" w:rsidR="008D03B1" w:rsidRDefault="008D03B1" w:rsidP="008D03B1">
            <w:pPr>
              <w:autoSpaceDE w:val="0"/>
              <w:autoSpaceDN w:val="0"/>
              <w:adjustRightInd w:val="0"/>
              <w:spacing w:before="120"/>
              <w:rPr>
                <w:ins w:id="2169" w:author="Yan Heras" w:date="2018-02-12T10:26:00Z"/>
                <w:rFonts w:eastAsia="Calibri" w:cs="Arial"/>
                <w:color w:val="000000"/>
                <w:sz w:val="20"/>
                <w:szCs w:val="20"/>
              </w:rPr>
            </w:pPr>
            <w:ins w:id="2170" w:author="Yan Heras" w:date="2018-02-12T10:26:00Z">
              <w:r>
                <w:rPr>
                  <w:rFonts w:eastAsia="Calibri" w:cs="Arial"/>
                  <w:color w:val="000000"/>
                  <w:sz w:val="20"/>
                  <w:szCs w:val="20"/>
                </w:rPr>
                <w:t>HQR_IQR</w:t>
              </w:r>
            </w:ins>
          </w:p>
          <w:p w14:paraId="4F32830B" w14:textId="77777777" w:rsidR="008D03B1" w:rsidRDefault="008D03B1" w:rsidP="008D03B1">
            <w:pPr>
              <w:autoSpaceDE w:val="0"/>
              <w:autoSpaceDN w:val="0"/>
              <w:adjustRightInd w:val="0"/>
              <w:spacing w:before="120"/>
              <w:rPr>
                <w:ins w:id="2171" w:author="Yan Heras" w:date="2018-02-12T10:27:00Z"/>
                <w:rFonts w:eastAsia="Calibri" w:cs="Arial"/>
                <w:color w:val="000000"/>
                <w:sz w:val="20"/>
                <w:szCs w:val="20"/>
              </w:rPr>
            </w:pPr>
            <w:ins w:id="2172" w:author="Yan Heras" w:date="2018-02-12T10:27:00Z">
              <w:r>
                <w:rPr>
                  <w:rFonts w:eastAsia="Calibri" w:cs="Arial"/>
                  <w:color w:val="000000"/>
                  <w:sz w:val="20"/>
                  <w:szCs w:val="20"/>
                </w:rPr>
                <w:t>HQR_EHR_IQR</w:t>
              </w:r>
            </w:ins>
          </w:p>
          <w:p w14:paraId="4F4B8327" w14:textId="77777777" w:rsidR="008D03B1" w:rsidRDefault="008D03B1" w:rsidP="008D03B1">
            <w:pPr>
              <w:autoSpaceDE w:val="0"/>
              <w:autoSpaceDN w:val="0"/>
              <w:adjustRightInd w:val="0"/>
              <w:spacing w:before="120"/>
              <w:rPr>
                <w:ins w:id="2173" w:author="Yan Heras" w:date="2018-02-12T10:27:00Z"/>
                <w:rFonts w:eastAsia="Calibri" w:cs="Arial"/>
                <w:color w:val="000000"/>
                <w:sz w:val="20"/>
                <w:szCs w:val="20"/>
              </w:rPr>
            </w:pPr>
            <w:ins w:id="2174" w:author="Yan Heras" w:date="2018-02-12T10:27:00Z">
              <w:r>
                <w:rPr>
                  <w:rFonts w:eastAsia="Calibri" w:cs="Arial"/>
                  <w:color w:val="000000"/>
                  <w:sz w:val="20"/>
                  <w:szCs w:val="20"/>
                </w:rPr>
                <w:t>HQR_IQR_VOL</w:t>
              </w:r>
            </w:ins>
          </w:p>
          <w:p w14:paraId="4BF5694E" w14:textId="20D5A729" w:rsidR="008D03B1" w:rsidRDefault="008D03B1" w:rsidP="008D03B1">
            <w:pPr>
              <w:autoSpaceDE w:val="0"/>
              <w:autoSpaceDN w:val="0"/>
              <w:adjustRightInd w:val="0"/>
              <w:spacing w:before="120"/>
              <w:rPr>
                <w:ins w:id="2175" w:author="Yan Heras" w:date="2018-02-12T10:27:00Z"/>
                <w:rFonts w:eastAsia="Calibri" w:cs="Arial"/>
                <w:color w:val="000000"/>
                <w:sz w:val="20"/>
                <w:szCs w:val="20"/>
              </w:rPr>
            </w:pPr>
            <w:ins w:id="2176" w:author="Yan Heras" w:date="2018-02-12T10:27:00Z">
              <w:r>
                <w:rPr>
                  <w:rFonts w:eastAsia="Calibri" w:cs="Arial"/>
                  <w:color w:val="000000"/>
                  <w:sz w:val="20"/>
                  <w:szCs w:val="20"/>
                </w:rPr>
                <w:t>HQR_EPM_VOL</w:t>
              </w:r>
            </w:ins>
          </w:p>
          <w:p w14:paraId="1CF2DB20" w14:textId="0555E9C2" w:rsidR="008D03B1" w:rsidRPr="00D6290E" w:rsidRDefault="008D03B1" w:rsidP="008D03B1">
            <w:pPr>
              <w:autoSpaceDE w:val="0"/>
              <w:autoSpaceDN w:val="0"/>
              <w:adjustRightInd w:val="0"/>
              <w:spacing w:before="120"/>
              <w:rPr>
                <w:rFonts w:eastAsia="Calibri" w:cs="Arial"/>
                <w:color w:val="000000"/>
                <w:sz w:val="20"/>
                <w:szCs w:val="20"/>
              </w:rPr>
            </w:pPr>
            <w:ins w:id="2177" w:author="Yan Heras" w:date="2018-02-12T10:27:00Z">
              <w:r>
                <w:rPr>
                  <w:rFonts w:eastAsia="Calibri" w:cs="Arial"/>
                  <w:color w:val="000000"/>
                  <w:sz w:val="20"/>
                  <w:szCs w:val="20"/>
                </w:rPr>
                <w:t>CDAC_HQR_EHR</w:t>
              </w:r>
            </w:ins>
          </w:p>
        </w:tc>
      </w:tr>
      <w:tr w:rsidR="00324557" w:rsidRPr="00D6290E" w:rsidDel="008D03B1" w14:paraId="787AFD02" w14:textId="342CFACE" w:rsidTr="002434D2">
        <w:trPr>
          <w:gridAfter w:val="1"/>
          <w:wAfter w:w="21" w:type="dxa"/>
          <w:cantSplit/>
          <w:trHeight w:val="2692"/>
          <w:jc w:val="center"/>
          <w:del w:id="2178" w:author="Yan Heras" w:date="2018-02-12T10:29:00Z"/>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75802328" w14:textId="094F6467" w:rsidR="00324557" w:rsidRPr="00D6290E" w:rsidDel="008D03B1" w:rsidRDefault="00324557" w:rsidP="00554956">
            <w:pPr>
              <w:spacing w:before="120" w:line="220" w:lineRule="exact"/>
              <w:rPr>
                <w:del w:id="2179" w:author="Yan Heras" w:date="2018-02-12T10:29:00Z"/>
                <w:rFonts w:eastAsia="Arial,+mn-ea" w:cs="Arial"/>
                <w:sz w:val="20"/>
                <w:szCs w:val="20"/>
              </w:rPr>
            </w:pPr>
            <w:del w:id="2180" w:author="Yan Heras" w:date="2018-02-12T10:29:00Z">
              <w:r w:rsidRPr="00D6290E" w:rsidDel="008D03B1">
                <w:rPr>
                  <w:rFonts w:eastAsia="Arial,Arial,+mn-ea" w:cs="Arial"/>
                  <w:sz w:val="20"/>
                  <w:szCs w:val="20"/>
                </w:rPr>
                <w:lastRenderedPageBreak/>
                <w:delText>5.1.5 Participant (CMS Certification Identification Number)</w:delText>
              </w:r>
            </w:del>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4FD1AADE" w14:textId="1415F074" w:rsidR="00324557" w:rsidRPr="00D6290E" w:rsidDel="008D03B1" w:rsidRDefault="00324557" w:rsidP="00554956">
            <w:pPr>
              <w:spacing w:before="120"/>
              <w:rPr>
                <w:del w:id="2181" w:author="Yan Heras" w:date="2018-02-12T10:29:00Z"/>
                <w:rStyle w:val="keyword"/>
                <w:b w:val="0"/>
              </w:rPr>
            </w:pPr>
            <w:del w:id="2182" w:author="Yan Heras" w:date="2018-02-12T10:29:00Z">
              <w:r w:rsidRPr="00D6290E" w:rsidDel="008D03B1">
                <w:rPr>
                  <w:rStyle w:val="keyword"/>
                  <w:b w:val="0"/>
                </w:rPr>
                <w:delText>(</w:delText>
              </w:r>
              <w:r w:rsidR="00885E2B" w:rsidDel="008D03B1">
                <w:rPr>
                  <w:rStyle w:val="keyword"/>
                  <w:b w:val="0"/>
                </w:rPr>
                <w:delText>N</w:delText>
              </w:r>
              <w:r w:rsidRPr="00D6290E" w:rsidDel="008D03B1">
                <w:rPr>
                  <w:rFonts w:eastAsia="Calibri" w:cs="Arial"/>
                  <w:sz w:val="20"/>
                  <w:szCs w:val="20"/>
                </w:rPr>
                <w:delText>ew section 5.1.5 Participant)</w:delText>
              </w:r>
            </w:del>
          </w:p>
          <w:p w14:paraId="3994F1DF" w14:textId="449DC645" w:rsidR="00324557" w:rsidRPr="00D6290E" w:rsidDel="008D03B1" w:rsidRDefault="00324557" w:rsidP="002434D2">
            <w:pPr>
              <w:spacing w:after="40"/>
              <w:rPr>
                <w:del w:id="2183" w:author="Yan Heras" w:date="2018-02-12T10:29:00Z"/>
                <w:rFonts w:eastAsia="Calibri" w:cs="Arial"/>
                <w:sz w:val="20"/>
                <w:szCs w:val="20"/>
              </w:rPr>
            </w:pPr>
            <w:del w:id="2184" w:author="Yan Heras" w:date="2018-02-12T10:29:00Z">
              <w:r w:rsidRPr="00554956" w:rsidDel="008D03B1">
                <w:rPr>
                  <w:rStyle w:val="keyword"/>
                </w:rPr>
                <w:delText>SHALL</w:delText>
              </w:r>
              <w:r w:rsidRPr="00D6290E" w:rsidDel="008D03B1">
                <w:rPr>
                  <w:rFonts w:eastAsia="Calibri" w:cs="Arial"/>
                  <w:sz w:val="20"/>
                  <w:szCs w:val="20"/>
                </w:rPr>
                <w:delText xml:space="preserve"> contain exactly one [1..1] </w:delText>
              </w:r>
              <w:r w:rsidRPr="00D6290E" w:rsidDel="008D03B1">
                <w:rPr>
                  <w:rStyle w:val="XMLnameBold"/>
                  <w:rFonts w:ascii="Arial" w:eastAsia="Calibri" w:hAnsi="Arial" w:cs="Arial"/>
                  <w:b w:val="0"/>
                  <w:szCs w:val="20"/>
                </w:rPr>
                <w:delText>participant</w:delText>
              </w:r>
              <w:r w:rsidRPr="00D6290E" w:rsidDel="008D03B1">
                <w:rPr>
                  <w:rFonts w:eastAsia="Calibri" w:cs="Arial"/>
                  <w:sz w:val="20"/>
                  <w:szCs w:val="20"/>
                </w:rPr>
                <w:delText xml:space="preserve"> (CONF:1198-10003_C01).</w:delText>
              </w:r>
            </w:del>
          </w:p>
          <w:p w14:paraId="220FCF15" w14:textId="73CC1DEE" w:rsidR="00324557" w:rsidRPr="00D6290E" w:rsidDel="008D03B1" w:rsidRDefault="00324557" w:rsidP="002434D2">
            <w:pPr>
              <w:pStyle w:val="BodyText0"/>
              <w:rPr>
                <w:del w:id="2185" w:author="Yan Heras" w:date="2018-02-12T10:29:00Z"/>
                <w:rFonts w:eastAsia="Calibri"/>
                <w:sz w:val="20"/>
                <w:szCs w:val="20"/>
              </w:rPr>
            </w:pPr>
            <w:del w:id="2186" w:author="Yan Heras" w:date="2018-02-12T10:29:00Z">
              <w:r w:rsidRPr="00D6290E" w:rsidDel="008D03B1">
                <w:rPr>
                  <w:rFonts w:eastAsia="Calibri"/>
                  <w:sz w:val="20"/>
                  <w:szCs w:val="20"/>
                </w:rPr>
                <w:delText>CMS EHR Certification Identification Number is required for HQR.</w:delText>
              </w:r>
            </w:del>
          </w:p>
          <w:p w14:paraId="53880EA7" w14:textId="7A8C5C5A" w:rsidR="00324557" w:rsidRPr="00D6290E" w:rsidDel="008D03B1" w:rsidRDefault="00324557" w:rsidP="002434D2">
            <w:pPr>
              <w:spacing w:after="40"/>
              <w:ind w:left="288"/>
              <w:rPr>
                <w:del w:id="2187" w:author="Yan Heras" w:date="2018-02-12T10:29:00Z"/>
                <w:rFonts w:eastAsia="Calibri" w:cs="Arial"/>
                <w:sz w:val="20"/>
                <w:szCs w:val="20"/>
              </w:rPr>
            </w:pPr>
            <w:del w:id="2188" w:author="Yan Heras" w:date="2018-02-12T10:29:00Z">
              <w:r w:rsidRPr="00D6290E" w:rsidDel="008D03B1">
                <w:rPr>
                  <w:rFonts w:eastAsia="Calibri" w:cs="Arial"/>
                  <w:sz w:val="20"/>
                  <w:szCs w:val="20"/>
                </w:rPr>
                <w:delText xml:space="preserve">This participant </w:delText>
              </w:r>
              <w:r w:rsidRPr="00554956" w:rsidDel="008D03B1">
                <w:rPr>
                  <w:rStyle w:val="keyword"/>
                </w:rPr>
                <w:delText>SHALL</w:delText>
              </w:r>
              <w:r w:rsidRPr="00D6290E" w:rsidDel="008D03B1">
                <w:rPr>
                  <w:rFonts w:eastAsia="Calibri" w:cs="Arial"/>
                  <w:sz w:val="20"/>
                  <w:szCs w:val="20"/>
                </w:rPr>
                <w:delText xml:space="preserve"> contain exactly one [1..1] </w:delText>
              </w:r>
              <w:r w:rsidRPr="00554956" w:rsidDel="008D03B1">
                <w:rPr>
                  <w:rStyle w:val="XMLnameBold"/>
                  <w:rFonts w:eastAsia="Calibri" w:cs="Courier New"/>
                  <w:szCs w:val="20"/>
                </w:rPr>
                <w:delText>associatedEntity</w:delText>
              </w:r>
              <w:r w:rsidRPr="00D6290E" w:rsidDel="008D03B1">
                <w:rPr>
                  <w:rFonts w:eastAsia="Calibri" w:cs="Arial"/>
                  <w:sz w:val="20"/>
                  <w:szCs w:val="20"/>
                </w:rPr>
                <w:delText xml:space="preserve"> (CONF:CMS_0004).</w:delText>
              </w:r>
            </w:del>
          </w:p>
          <w:p w14:paraId="25A6F516" w14:textId="528F0B40" w:rsidR="00324557" w:rsidRPr="00D6290E" w:rsidDel="008D03B1" w:rsidRDefault="00324557" w:rsidP="002434D2">
            <w:pPr>
              <w:spacing w:after="40"/>
              <w:ind w:left="576"/>
              <w:rPr>
                <w:del w:id="2189" w:author="Yan Heras" w:date="2018-02-12T10:29:00Z"/>
                <w:rFonts w:eastAsia="Calibri" w:cs="Arial"/>
                <w:sz w:val="20"/>
                <w:szCs w:val="20"/>
              </w:rPr>
            </w:pPr>
            <w:del w:id="2190" w:author="Yan Heras" w:date="2018-02-12T10:29:00Z">
              <w:r w:rsidRPr="00D6290E" w:rsidDel="008D03B1">
                <w:rPr>
                  <w:rFonts w:eastAsia="Calibri" w:cs="Arial"/>
                  <w:sz w:val="20"/>
                  <w:szCs w:val="20"/>
                </w:rPr>
                <w:delText xml:space="preserve">This associatedEntity </w:delText>
              </w:r>
              <w:r w:rsidRPr="00554956" w:rsidDel="008D03B1">
                <w:rPr>
                  <w:rStyle w:val="keyword"/>
                </w:rPr>
                <w:delText>SHALL</w:delText>
              </w:r>
              <w:r w:rsidRPr="00D6290E" w:rsidDel="008D03B1">
                <w:rPr>
                  <w:rFonts w:eastAsia="Calibri" w:cs="Arial"/>
                  <w:sz w:val="20"/>
                  <w:szCs w:val="20"/>
                </w:rPr>
                <w:delText xml:space="preserve"> contain exactly one [1..1] </w:delText>
              </w:r>
              <w:r w:rsidRPr="00554956" w:rsidDel="008D03B1">
                <w:rPr>
                  <w:rStyle w:val="XMLnameBold"/>
                  <w:rFonts w:eastAsia="Calibri" w:cs="Courier New"/>
                  <w:szCs w:val="20"/>
                </w:rPr>
                <w:delText>id</w:delText>
              </w:r>
              <w:r w:rsidRPr="00D6290E" w:rsidDel="008D03B1">
                <w:rPr>
                  <w:rFonts w:eastAsia="Calibri" w:cs="Arial"/>
                  <w:sz w:val="20"/>
                  <w:szCs w:val="20"/>
                </w:rPr>
                <w:delText xml:space="preserve"> (CONF:CMS_0005).</w:delText>
              </w:r>
            </w:del>
          </w:p>
          <w:p w14:paraId="11150D5C" w14:textId="1D226364" w:rsidR="00324557" w:rsidRPr="00D6290E" w:rsidDel="008D03B1" w:rsidRDefault="00324557" w:rsidP="002434D2">
            <w:pPr>
              <w:spacing w:after="40"/>
              <w:ind w:left="864"/>
              <w:rPr>
                <w:del w:id="2191" w:author="Yan Heras" w:date="2018-02-12T10:29:00Z"/>
                <w:rFonts w:eastAsia="Calibri" w:cs="Arial"/>
                <w:sz w:val="20"/>
                <w:szCs w:val="20"/>
              </w:rPr>
            </w:pPr>
            <w:del w:id="2192" w:author="Yan Heras" w:date="2018-02-12T10:29:00Z">
              <w:r w:rsidRPr="00D6290E" w:rsidDel="008D03B1">
                <w:rPr>
                  <w:rFonts w:eastAsia="Calibri" w:cs="Arial"/>
                  <w:sz w:val="20"/>
                  <w:szCs w:val="20"/>
                </w:rPr>
                <w:delText xml:space="preserve">This id </w:delText>
              </w:r>
              <w:r w:rsidRPr="00554956" w:rsidDel="008D03B1">
                <w:rPr>
                  <w:rStyle w:val="keyword"/>
                </w:rPr>
                <w:delText>SHALL</w:delText>
              </w:r>
              <w:r w:rsidRPr="00D6290E" w:rsidDel="008D03B1">
                <w:rPr>
                  <w:rFonts w:eastAsia="Calibri" w:cs="Arial"/>
                  <w:sz w:val="20"/>
                  <w:szCs w:val="20"/>
                </w:rPr>
                <w:delText xml:space="preserve"> contain exactly one [1..1] </w:delText>
              </w:r>
              <w:r w:rsidRPr="00554956" w:rsidDel="008D03B1">
                <w:rPr>
                  <w:rStyle w:val="XMLnameBold"/>
                  <w:rFonts w:eastAsia="Calibri" w:cs="Courier New"/>
                  <w:szCs w:val="20"/>
                </w:rPr>
                <w:delText>@root</w:delText>
              </w:r>
              <w:r w:rsidRPr="00D6290E" w:rsidDel="008D03B1">
                <w:rPr>
                  <w:rFonts w:eastAsia="Calibri" w:cs="Arial"/>
                  <w:sz w:val="20"/>
                  <w:szCs w:val="20"/>
                </w:rPr>
                <w:delText>=</w:delText>
              </w:r>
              <w:r w:rsidRPr="00554956" w:rsidDel="008D03B1">
                <w:rPr>
                  <w:rStyle w:val="XMLname"/>
                  <w:rFonts w:eastAsia="Calibri" w:cs="Courier New"/>
                  <w:sz w:val="20"/>
                  <w:szCs w:val="20"/>
                </w:rPr>
                <w:delText>"2.16.840.1.113883.3.2074.1</w:delText>
              </w:r>
              <w:r w:rsidRPr="00D6290E" w:rsidDel="008D03B1">
                <w:rPr>
                  <w:rStyle w:val="XMLname"/>
                  <w:rFonts w:ascii="Arial" w:eastAsia="Calibri" w:hAnsi="Arial" w:cs="Arial"/>
                  <w:sz w:val="20"/>
                  <w:szCs w:val="20"/>
                </w:rPr>
                <w:delText>"</w:delText>
              </w:r>
              <w:r w:rsidRPr="00D6290E" w:rsidDel="008D03B1">
                <w:rPr>
                  <w:rFonts w:eastAsia="Calibri" w:cs="Arial"/>
                  <w:sz w:val="20"/>
                  <w:szCs w:val="20"/>
                </w:rPr>
                <w:delText xml:space="preserve"> CMS EHR Certification Identification Number (CONF:CMS_0006).</w:delText>
              </w:r>
            </w:del>
          </w:p>
          <w:p w14:paraId="6FAE3705" w14:textId="40F049DD" w:rsidR="00324557" w:rsidRPr="00D6290E" w:rsidDel="008D03B1" w:rsidRDefault="00324557" w:rsidP="002434D2">
            <w:pPr>
              <w:spacing w:after="40"/>
              <w:ind w:left="864"/>
              <w:rPr>
                <w:del w:id="2193" w:author="Yan Heras" w:date="2018-02-12T10:29:00Z"/>
                <w:rStyle w:val="keyword"/>
                <w:rFonts w:eastAsia="Calibri"/>
                <w:b w:val="0"/>
                <w:caps w:val="0"/>
              </w:rPr>
            </w:pPr>
            <w:del w:id="2194" w:author="Yan Heras" w:date="2018-02-12T10:29:00Z">
              <w:r w:rsidRPr="00D6290E" w:rsidDel="008D03B1">
                <w:rPr>
                  <w:rFonts w:eastAsia="Calibri" w:cs="Arial"/>
                  <w:sz w:val="20"/>
                  <w:szCs w:val="20"/>
                </w:rPr>
                <w:delText xml:space="preserve">This id </w:delText>
              </w:r>
              <w:r w:rsidRPr="00554956" w:rsidDel="008D03B1">
                <w:rPr>
                  <w:rStyle w:val="keyword"/>
                </w:rPr>
                <w:delText>SHALL</w:delText>
              </w:r>
              <w:r w:rsidRPr="00D6290E" w:rsidDel="008D03B1">
                <w:rPr>
                  <w:rFonts w:eastAsia="Calibri" w:cs="Arial"/>
                  <w:sz w:val="20"/>
                  <w:szCs w:val="20"/>
                </w:rPr>
                <w:delText xml:space="preserve"> contain exactly one [1..1] </w:delText>
              </w:r>
              <w:r w:rsidRPr="00554956" w:rsidDel="008D03B1">
                <w:rPr>
                  <w:rStyle w:val="XMLnameBold"/>
                  <w:rFonts w:eastAsia="Calibri" w:cs="Courier New"/>
                  <w:szCs w:val="20"/>
                </w:rPr>
                <w:delText>@extension</w:delText>
              </w:r>
              <w:r w:rsidRPr="00D6290E" w:rsidDel="008D03B1">
                <w:rPr>
                  <w:rFonts w:eastAsia="Calibri" w:cs="Arial"/>
                  <w:sz w:val="20"/>
                  <w:szCs w:val="20"/>
                </w:rPr>
                <w:delText xml:space="preserve"> (CONF:CMS_0008).</w:delText>
              </w:r>
              <w:r w:rsidRPr="00D6290E" w:rsidDel="008D03B1">
                <w:rPr>
                  <w:rFonts w:eastAsia="Calibri" w:cs="Arial"/>
                  <w:sz w:val="20"/>
                  <w:szCs w:val="20"/>
                </w:rPr>
                <w:br/>
                <w:delText>Note: The value of @extension is the Certification Number.</w:delText>
              </w:r>
            </w:del>
          </w:p>
        </w:tc>
        <w:tc>
          <w:tcPr>
            <w:tcW w:w="3661"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0981A84A" w14:textId="5D4E69DE" w:rsidR="00324557" w:rsidRPr="00D6290E" w:rsidDel="008D03B1" w:rsidRDefault="00324557" w:rsidP="00554956">
            <w:pPr>
              <w:autoSpaceDE w:val="0"/>
              <w:autoSpaceDN w:val="0"/>
              <w:adjustRightInd w:val="0"/>
              <w:spacing w:before="120"/>
              <w:rPr>
                <w:del w:id="2195" w:author="Yan Heras" w:date="2018-02-12T10:29:00Z"/>
                <w:rFonts w:eastAsia="Calibri" w:cs="Arial"/>
                <w:bCs/>
                <w:color w:val="000000"/>
                <w:sz w:val="20"/>
                <w:szCs w:val="20"/>
              </w:rPr>
            </w:pPr>
            <w:del w:id="2196" w:author="Yan Heras" w:date="2018-02-12T10:29:00Z">
              <w:r w:rsidRPr="00D6290E" w:rsidDel="008D03B1">
                <w:rPr>
                  <w:rFonts w:eastAsia="Calibri" w:cs="Arial"/>
                  <w:bCs/>
                  <w:color w:val="000000"/>
                  <w:sz w:val="20"/>
                  <w:szCs w:val="20"/>
                </w:rPr>
                <w:delText>(5.1.1 General Header)</w:delText>
              </w:r>
            </w:del>
          </w:p>
          <w:p w14:paraId="4E21E0E5" w14:textId="7FF258BF" w:rsidR="00324557" w:rsidRPr="00D6290E" w:rsidDel="008D03B1" w:rsidRDefault="00324557" w:rsidP="002434D2">
            <w:pPr>
              <w:autoSpaceDE w:val="0"/>
              <w:autoSpaceDN w:val="0"/>
              <w:adjustRightInd w:val="0"/>
              <w:rPr>
                <w:del w:id="2197" w:author="Yan Heras" w:date="2018-02-12T10:29:00Z"/>
                <w:rFonts w:eastAsia="Calibri" w:cs="Arial"/>
                <w:color w:val="000000"/>
                <w:sz w:val="20"/>
                <w:szCs w:val="20"/>
              </w:rPr>
            </w:pPr>
            <w:del w:id="2198" w:author="Yan Heras" w:date="2018-02-12T10:29:00Z">
              <w:r w:rsidRPr="00554956" w:rsidDel="008D03B1">
                <w:rPr>
                  <w:rFonts w:eastAsia="Calibri" w:cs="Arial"/>
                  <w:b/>
                  <w:bCs/>
                  <w:color w:val="000000"/>
                  <w:sz w:val="20"/>
                  <w:szCs w:val="20"/>
                </w:rPr>
                <w:delText>MAY</w:delText>
              </w:r>
              <w:r w:rsidRPr="00D6290E" w:rsidDel="008D03B1">
                <w:rPr>
                  <w:rFonts w:eastAsia="Calibri" w:cs="Arial"/>
                  <w:bCs/>
                  <w:color w:val="000000"/>
                  <w:sz w:val="20"/>
                  <w:szCs w:val="20"/>
                </w:rPr>
                <w:delText xml:space="preserve"> </w:delText>
              </w:r>
              <w:r w:rsidRPr="00D6290E" w:rsidDel="008D03B1">
                <w:rPr>
                  <w:rFonts w:eastAsia="Calibri" w:cs="Arial"/>
                  <w:color w:val="000000"/>
                  <w:sz w:val="20"/>
                  <w:szCs w:val="20"/>
                </w:rPr>
                <w:delText xml:space="preserve">contain zero or more [0..*] </w:delText>
              </w:r>
              <w:r w:rsidRPr="00D6290E" w:rsidDel="008D03B1">
                <w:rPr>
                  <w:rFonts w:eastAsia="Calibri" w:cs="Arial"/>
                  <w:bCs/>
                  <w:color w:val="000000"/>
                  <w:sz w:val="20"/>
                  <w:szCs w:val="20"/>
                </w:rPr>
                <w:delText>participant</w:delText>
              </w:r>
              <w:r w:rsidRPr="00D6290E" w:rsidDel="008D03B1">
                <w:rPr>
                  <w:rFonts w:eastAsia="Calibri" w:cs="Arial"/>
                  <w:b/>
                  <w:bCs/>
                  <w:color w:val="000000"/>
                  <w:sz w:val="20"/>
                  <w:szCs w:val="20"/>
                </w:rPr>
                <w:delText xml:space="preserve"> </w:delText>
              </w:r>
              <w:r w:rsidRPr="00D6290E" w:rsidDel="008D03B1">
                <w:rPr>
                  <w:rFonts w:eastAsia="Calibri" w:cs="Arial"/>
                  <w:color w:val="000000"/>
                  <w:sz w:val="20"/>
                  <w:szCs w:val="20"/>
                </w:rPr>
                <w:delText xml:space="preserve">(CONF:1098-10003). </w:delText>
              </w:r>
            </w:del>
          </w:p>
          <w:p w14:paraId="04BD8C02" w14:textId="0F4397AB" w:rsidR="00324557" w:rsidRPr="00D6290E" w:rsidDel="008D03B1" w:rsidRDefault="00324557" w:rsidP="002434D2">
            <w:pPr>
              <w:autoSpaceDE w:val="0"/>
              <w:autoSpaceDN w:val="0"/>
              <w:adjustRightInd w:val="0"/>
              <w:rPr>
                <w:del w:id="2199" w:author="Yan Heras" w:date="2018-02-12T10:29:00Z"/>
                <w:rFonts w:eastAsia="Calibri" w:cs="Arial"/>
                <w:color w:val="000000"/>
                <w:sz w:val="20"/>
                <w:szCs w:val="20"/>
              </w:rPr>
            </w:pPr>
          </w:p>
          <w:p w14:paraId="76B0E1E5" w14:textId="33C07753" w:rsidR="00324557" w:rsidRPr="00D6290E" w:rsidDel="008D03B1" w:rsidRDefault="00324557" w:rsidP="002434D2">
            <w:pPr>
              <w:autoSpaceDE w:val="0"/>
              <w:autoSpaceDN w:val="0"/>
              <w:adjustRightInd w:val="0"/>
              <w:rPr>
                <w:del w:id="2200" w:author="Yan Heras" w:date="2018-02-12T10:29:00Z"/>
                <w:rFonts w:eastAsia="Calibri" w:cs="Arial"/>
                <w:color w:val="000000"/>
                <w:sz w:val="20"/>
                <w:szCs w:val="20"/>
              </w:rPr>
            </w:pPr>
            <w:del w:id="2201" w:author="Yan Heras" w:date="2018-02-12T10:29:00Z">
              <w:r w:rsidRPr="00D6290E" w:rsidDel="008D03B1">
                <w:rPr>
                  <w:rFonts w:eastAsia="Calibri" w:cs="Arial"/>
                  <w:color w:val="000000"/>
                  <w:sz w:val="20"/>
                  <w:szCs w:val="20"/>
                </w:rPr>
                <w:delText xml:space="preserve">CMS EHR Certification Number is optional. If it is submitted, it SHALL conform to the constraints specified for the CMS EHR Certification Number. </w:delText>
              </w:r>
            </w:del>
          </w:p>
          <w:p w14:paraId="7AD6FEBB" w14:textId="79AE79C0" w:rsidR="00324557" w:rsidRPr="00D6290E" w:rsidDel="008D03B1" w:rsidRDefault="00324557" w:rsidP="002434D2">
            <w:pPr>
              <w:autoSpaceDE w:val="0"/>
              <w:autoSpaceDN w:val="0"/>
              <w:adjustRightInd w:val="0"/>
              <w:rPr>
                <w:del w:id="2202" w:author="Yan Heras" w:date="2018-02-12T10:29:00Z"/>
                <w:rFonts w:eastAsia="Calibri" w:cs="Arial"/>
                <w:color w:val="000000"/>
                <w:sz w:val="20"/>
                <w:szCs w:val="20"/>
              </w:rPr>
            </w:pPr>
          </w:p>
          <w:p w14:paraId="24F7458B" w14:textId="621C25C6" w:rsidR="00324557" w:rsidRPr="00D6290E" w:rsidDel="008D03B1" w:rsidRDefault="00324557" w:rsidP="002434D2">
            <w:pPr>
              <w:autoSpaceDE w:val="0"/>
              <w:autoSpaceDN w:val="0"/>
              <w:adjustRightInd w:val="0"/>
              <w:ind w:left="288"/>
              <w:rPr>
                <w:del w:id="2203" w:author="Yan Heras" w:date="2018-02-12T10:29:00Z"/>
                <w:rFonts w:eastAsia="Calibri" w:cs="Arial"/>
                <w:color w:val="000000"/>
                <w:sz w:val="20"/>
                <w:szCs w:val="20"/>
              </w:rPr>
            </w:pPr>
            <w:del w:id="2204" w:author="Yan Heras" w:date="2018-02-12T10:29:00Z">
              <w:r w:rsidRPr="00D6290E" w:rsidDel="008D03B1">
                <w:rPr>
                  <w:rFonts w:eastAsia="Calibri" w:cs="Arial"/>
                  <w:color w:val="000000"/>
                  <w:sz w:val="20"/>
                  <w:szCs w:val="20"/>
                </w:rPr>
                <w:delText xml:space="preserve">The participant, if present, </w:delText>
              </w:r>
              <w:r w:rsidRPr="00554956" w:rsidDel="008D03B1">
                <w:rPr>
                  <w:rFonts w:eastAsia="Calibri" w:cs="Arial"/>
                  <w:b/>
                  <w:bCs/>
                  <w:color w:val="000000"/>
                  <w:sz w:val="20"/>
                  <w:szCs w:val="20"/>
                </w:rPr>
                <w:delText>SHALL</w:delText>
              </w:r>
              <w:r w:rsidRPr="00D6290E" w:rsidDel="008D03B1">
                <w:rPr>
                  <w:rFonts w:eastAsia="Calibri" w:cs="Arial"/>
                  <w:bCs/>
                  <w:color w:val="000000"/>
                  <w:sz w:val="20"/>
                  <w:szCs w:val="20"/>
                </w:rPr>
                <w:delText xml:space="preserve"> </w:delText>
              </w:r>
              <w:r w:rsidRPr="00D6290E" w:rsidDel="008D03B1">
                <w:rPr>
                  <w:rFonts w:eastAsia="Calibri" w:cs="Arial"/>
                  <w:color w:val="000000"/>
                  <w:sz w:val="20"/>
                  <w:szCs w:val="20"/>
                </w:rPr>
                <w:delText xml:space="preserve">contain exactly one [1..1] </w:delText>
              </w:r>
              <w:r w:rsidRPr="00554956" w:rsidDel="008D03B1">
                <w:rPr>
                  <w:rFonts w:ascii="Courier New" w:eastAsia="Calibri" w:hAnsi="Courier New" w:cs="Courier New"/>
                  <w:b/>
                  <w:bCs/>
                  <w:color w:val="000000"/>
                  <w:sz w:val="20"/>
                  <w:szCs w:val="20"/>
                </w:rPr>
                <w:delText>associatedEntity</w:delText>
              </w:r>
              <w:r w:rsidRPr="00D6290E" w:rsidDel="008D03B1">
                <w:rPr>
                  <w:rFonts w:eastAsia="Calibri" w:cs="Arial"/>
                  <w:bCs/>
                  <w:color w:val="000000"/>
                  <w:sz w:val="20"/>
                  <w:szCs w:val="20"/>
                </w:rPr>
                <w:delText xml:space="preserve"> </w:delText>
              </w:r>
              <w:r w:rsidRPr="00D6290E" w:rsidDel="008D03B1">
                <w:rPr>
                  <w:rFonts w:eastAsia="Calibri" w:cs="Arial"/>
                  <w:color w:val="000000"/>
                  <w:sz w:val="20"/>
                  <w:szCs w:val="20"/>
                </w:rPr>
                <w:delText xml:space="preserve">(CONF:CMS_0004). </w:delText>
              </w:r>
            </w:del>
          </w:p>
          <w:p w14:paraId="3D33B7D8" w14:textId="7660C497" w:rsidR="00324557" w:rsidRPr="00D6290E" w:rsidDel="008D03B1" w:rsidRDefault="00324557" w:rsidP="002434D2">
            <w:pPr>
              <w:autoSpaceDE w:val="0"/>
              <w:autoSpaceDN w:val="0"/>
              <w:adjustRightInd w:val="0"/>
              <w:ind w:left="576"/>
              <w:rPr>
                <w:del w:id="2205" w:author="Yan Heras" w:date="2018-02-12T10:29:00Z"/>
                <w:rFonts w:eastAsia="Calibri" w:cs="Arial"/>
                <w:color w:val="000000"/>
                <w:sz w:val="20"/>
                <w:szCs w:val="20"/>
              </w:rPr>
            </w:pPr>
            <w:del w:id="2206" w:author="Yan Heras" w:date="2018-02-12T10:29:00Z">
              <w:r w:rsidRPr="00D6290E" w:rsidDel="008D03B1">
                <w:rPr>
                  <w:rFonts w:eastAsia="Calibri" w:cs="Arial"/>
                  <w:color w:val="000000"/>
                  <w:sz w:val="20"/>
                  <w:szCs w:val="20"/>
                </w:rPr>
                <w:delText xml:space="preserve">This associatedEntity </w:delText>
              </w:r>
              <w:r w:rsidRPr="00554956" w:rsidDel="008D03B1">
                <w:rPr>
                  <w:rFonts w:eastAsia="Calibri" w:cs="Arial"/>
                  <w:b/>
                  <w:bCs/>
                  <w:color w:val="000000"/>
                  <w:sz w:val="20"/>
                  <w:szCs w:val="20"/>
                </w:rPr>
                <w:delText>SHALL</w:delText>
              </w:r>
              <w:r w:rsidRPr="00D6290E" w:rsidDel="008D03B1">
                <w:rPr>
                  <w:rFonts w:eastAsia="Calibri" w:cs="Arial"/>
                  <w:bCs/>
                  <w:color w:val="000000"/>
                  <w:sz w:val="20"/>
                  <w:szCs w:val="20"/>
                </w:rPr>
                <w:delText xml:space="preserve"> </w:delText>
              </w:r>
              <w:r w:rsidRPr="00D6290E" w:rsidDel="008D03B1">
                <w:rPr>
                  <w:rFonts w:eastAsia="Calibri" w:cs="Arial"/>
                  <w:color w:val="000000"/>
                  <w:sz w:val="20"/>
                  <w:szCs w:val="20"/>
                </w:rPr>
                <w:delText xml:space="preserve">contain exactly one [1..1] </w:delText>
              </w:r>
              <w:r w:rsidRPr="00554956" w:rsidDel="008D03B1">
                <w:rPr>
                  <w:rFonts w:ascii="Courier New" w:eastAsia="Calibri" w:hAnsi="Courier New" w:cs="Courier New"/>
                  <w:b/>
                  <w:bCs/>
                  <w:color w:val="000000"/>
                  <w:sz w:val="20"/>
                  <w:szCs w:val="20"/>
                </w:rPr>
                <w:delText>id</w:delText>
              </w:r>
              <w:r w:rsidRPr="00D6290E" w:rsidDel="008D03B1">
                <w:rPr>
                  <w:rFonts w:eastAsia="Calibri" w:cs="Arial"/>
                  <w:bCs/>
                  <w:color w:val="000000"/>
                  <w:sz w:val="20"/>
                  <w:szCs w:val="20"/>
                </w:rPr>
                <w:delText xml:space="preserve"> </w:delText>
              </w:r>
              <w:r w:rsidRPr="00D6290E" w:rsidDel="008D03B1">
                <w:rPr>
                  <w:rFonts w:eastAsia="Calibri" w:cs="Arial"/>
                  <w:color w:val="000000"/>
                  <w:sz w:val="20"/>
                  <w:szCs w:val="20"/>
                </w:rPr>
                <w:delText xml:space="preserve">(CONF:CMS_0005) such that it  </w:delText>
              </w:r>
            </w:del>
          </w:p>
          <w:p w14:paraId="0420A4DA" w14:textId="1F697EA3" w:rsidR="00324557" w:rsidRPr="00D6290E" w:rsidDel="008D03B1" w:rsidRDefault="00324557" w:rsidP="002434D2">
            <w:pPr>
              <w:autoSpaceDE w:val="0"/>
              <w:autoSpaceDN w:val="0"/>
              <w:adjustRightInd w:val="0"/>
              <w:ind w:left="864"/>
              <w:rPr>
                <w:del w:id="2207" w:author="Yan Heras" w:date="2018-02-12T10:29:00Z"/>
                <w:rFonts w:eastAsia="Calibri" w:cs="Arial"/>
                <w:color w:val="000000"/>
                <w:sz w:val="20"/>
                <w:szCs w:val="20"/>
              </w:rPr>
            </w:pPr>
            <w:del w:id="2208" w:author="Yan Heras" w:date="2018-02-12T10:29:00Z">
              <w:r w:rsidRPr="00554956" w:rsidDel="008D03B1">
                <w:rPr>
                  <w:rFonts w:eastAsia="Calibri" w:cs="Arial"/>
                  <w:b/>
                  <w:bCs/>
                  <w:color w:val="000000"/>
                  <w:sz w:val="20"/>
                  <w:szCs w:val="20"/>
                </w:rPr>
                <w:delText>SHALL NOT</w:delText>
              </w:r>
              <w:r w:rsidRPr="00D6290E" w:rsidDel="008D03B1">
                <w:rPr>
                  <w:rFonts w:eastAsia="Calibri" w:cs="Arial"/>
                  <w:b/>
                  <w:bCs/>
                  <w:color w:val="000000"/>
                  <w:sz w:val="20"/>
                  <w:szCs w:val="20"/>
                </w:rPr>
                <w:delText xml:space="preserve"> </w:delText>
              </w:r>
              <w:r w:rsidRPr="00D6290E" w:rsidDel="008D03B1">
                <w:rPr>
                  <w:rFonts w:eastAsia="Calibri" w:cs="Arial"/>
                  <w:color w:val="000000"/>
                  <w:sz w:val="20"/>
                  <w:szCs w:val="20"/>
                </w:rPr>
                <w:delText xml:space="preserve">contain [0..0] </w:delText>
              </w:r>
              <w:r w:rsidRPr="00554956" w:rsidDel="008D03B1">
                <w:rPr>
                  <w:rFonts w:ascii="Courier New" w:eastAsia="Calibri" w:hAnsi="Courier New" w:cs="Courier New"/>
                  <w:b/>
                  <w:bCs/>
                  <w:color w:val="000000"/>
                  <w:sz w:val="20"/>
                  <w:szCs w:val="20"/>
                </w:rPr>
                <w:delText xml:space="preserve">@nullFlavor </w:delText>
              </w:r>
              <w:r w:rsidRPr="00D6290E" w:rsidDel="008D03B1">
                <w:rPr>
                  <w:rFonts w:eastAsia="Calibri" w:cs="Arial"/>
                  <w:color w:val="000000"/>
                  <w:sz w:val="20"/>
                  <w:szCs w:val="20"/>
                </w:rPr>
                <w:delText xml:space="preserve">(CONF:CMS_0052). </w:delText>
              </w:r>
            </w:del>
          </w:p>
          <w:p w14:paraId="7360E854" w14:textId="05E72715" w:rsidR="00324557" w:rsidRPr="00D6290E" w:rsidDel="008D03B1" w:rsidRDefault="00324557" w:rsidP="002434D2">
            <w:pPr>
              <w:autoSpaceDE w:val="0"/>
              <w:autoSpaceDN w:val="0"/>
              <w:adjustRightInd w:val="0"/>
              <w:ind w:left="864"/>
              <w:rPr>
                <w:del w:id="2209" w:author="Yan Heras" w:date="2018-02-12T10:29:00Z"/>
                <w:rFonts w:eastAsia="Calibri" w:cs="Arial"/>
                <w:color w:val="000000"/>
                <w:sz w:val="20"/>
                <w:szCs w:val="20"/>
              </w:rPr>
            </w:pPr>
            <w:del w:id="2210" w:author="Yan Heras" w:date="2018-02-12T10:29:00Z">
              <w:r w:rsidRPr="00554956" w:rsidDel="008D03B1">
                <w:rPr>
                  <w:rFonts w:eastAsia="Calibri" w:cs="Arial"/>
                  <w:b/>
                  <w:bCs/>
                  <w:color w:val="000000"/>
                  <w:sz w:val="20"/>
                  <w:szCs w:val="20"/>
                </w:rPr>
                <w:delText>SHALL</w:delText>
              </w:r>
              <w:r w:rsidRPr="00D6290E" w:rsidDel="008D03B1">
                <w:rPr>
                  <w:rFonts w:eastAsia="Calibri" w:cs="Arial"/>
                  <w:b/>
                  <w:bCs/>
                  <w:color w:val="000000"/>
                  <w:sz w:val="20"/>
                  <w:szCs w:val="20"/>
                </w:rPr>
                <w:delText xml:space="preserve"> </w:delText>
              </w:r>
              <w:r w:rsidRPr="00D6290E" w:rsidDel="008D03B1">
                <w:rPr>
                  <w:rFonts w:eastAsia="Calibri" w:cs="Arial"/>
                  <w:color w:val="000000"/>
                  <w:sz w:val="20"/>
                  <w:szCs w:val="20"/>
                </w:rPr>
                <w:delText xml:space="preserve">contain exactly one [1..1] </w:delText>
              </w:r>
              <w:r w:rsidRPr="00554956" w:rsidDel="008D03B1">
                <w:rPr>
                  <w:rFonts w:eastAsia="Calibri" w:cs="Arial"/>
                  <w:b/>
                  <w:bCs/>
                  <w:color w:val="000000"/>
                  <w:sz w:val="20"/>
                  <w:szCs w:val="20"/>
                </w:rPr>
                <w:delText>@root</w:delText>
              </w:r>
              <w:r w:rsidRPr="00D6290E" w:rsidDel="008D03B1">
                <w:rPr>
                  <w:rFonts w:eastAsia="Calibri" w:cs="Arial"/>
                  <w:color w:val="000000"/>
                  <w:sz w:val="20"/>
                  <w:szCs w:val="20"/>
                </w:rPr>
                <w:delText>="</w:delText>
              </w:r>
              <w:r w:rsidRPr="00554956" w:rsidDel="008D03B1">
                <w:rPr>
                  <w:rFonts w:ascii="Courier New" w:eastAsia="Calibri" w:hAnsi="Courier New" w:cs="Courier New"/>
                  <w:color w:val="000000"/>
                  <w:sz w:val="20"/>
                  <w:szCs w:val="20"/>
                </w:rPr>
                <w:delText>2.16.840.1.113883.3.2074.1</w:delText>
              </w:r>
              <w:r w:rsidRPr="00D6290E" w:rsidDel="008D03B1">
                <w:rPr>
                  <w:rFonts w:eastAsia="Calibri" w:cs="Arial"/>
                  <w:color w:val="000000"/>
                  <w:sz w:val="20"/>
                  <w:szCs w:val="20"/>
                </w:rPr>
                <w:delText xml:space="preserve">" CMS EHR Certification Number (formerly known as Office of the National Coordinator Certification Number) (CONF:CMS_0006). </w:delText>
              </w:r>
            </w:del>
          </w:p>
          <w:p w14:paraId="53710F47" w14:textId="5B655A8E" w:rsidR="00554956" w:rsidDel="008D03B1" w:rsidRDefault="00324557" w:rsidP="002434D2">
            <w:pPr>
              <w:autoSpaceDE w:val="0"/>
              <w:autoSpaceDN w:val="0"/>
              <w:adjustRightInd w:val="0"/>
              <w:ind w:left="864"/>
              <w:rPr>
                <w:del w:id="2211" w:author="Yan Heras" w:date="2018-02-12T10:29:00Z"/>
                <w:rFonts w:eastAsia="Calibri" w:cs="Arial"/>
                <w:color w:val="000000"/>
                <w:sz w:val="20"/>
                <w:szCs w:val="20"/>
              </w:rPr>
            </w:pPr>
            <w:del w:id="2212" w:author="Yan Heras" w:date="2018-02-12T10:29:00Z">
              <w:r w:rsidRPr="00554956" w:rsidDel="008D03B1">
                <w:rPr>
                  <w:rFonts w:eastAsia="Calibri" w:cs="Arial"/>
                  <w:b/>
                  <w:bCs/>
                  <w:color w:val="000000"/>
                  <w:sz w:val="20"/>
                  <w:szCs w:val="20"/>
                </w:rPr>
                <w:delText>SHALL</w:delText>
              </w:r>
              <w:r w:rsidRPr="00D6290E" w:rsidDel="008D03B1">
                <w:rPr>
                  <w:rFonts w:eastAsia="Calibri" w:cs="Arial"/>
                  <w:b/>
                  <w:bCs/>
                  <w:color w:val="000000"/>
                  <w:sz w:val="20"/>
                  <w:szCs w:val="20"/>
                </w:rPr>
                <w:delText xml:space="preserve"> </w:delText>
              </w:r>
              <w:r w:rsidRPr="00D6290E" w:rsidDel="008D03B1">
                <w:rPr>
                  <w:rFonts w:eastAsia="Calibri" w:cs="Arial"/>
                  <w:color w:val="000000"/>
                  <w:sz w:val="20"/>
                  <w:szCs w:val="20"/>
                </w:rPr>
                <w:delText xml:space="preserve">contain exactly one [1..1] </w:delText>
              </w:r>
              <w:r w:rsidRPr="00554956" w:rsidDel="008D03B1">
                <w:rPr>
                  <w:rFonts w:ascii="Courier New" w:eastAsia="Calibri" w:hAnsi="Courier New" w:cs="Courier New"/>
                  <w:b/>
                  <w:bCs/>
                  <w:color w:val="000000"/>
                  <w:sz w:val="20"/>
                  <w:szCs w:val="20"/>
                </w:rPr>
                <w:delText>@extension</w:delText>
              </w:r>
              <w:r w:rsidRPr="00D6290E" w:rsidDel="008D03B1">
                <w:rPr>
                  <w:rFonts w:eastAsia="Calibri" w:cs="Arial"/>
                  <w:bCs/>
                  <w:color w:val="000000"/>
                  <w:sz w:val="20"/>
                  <w:szCs w:val="20"/>
                </w:rPr>
                <w:delText xml:space="preserve"> </w:delText>
              </w:r>
              <w:r w:rsidRPr="00D6290E" w:rsidDel="008D03B1">
                <w:rPr>
                  <w:rFonts w:eastAsia="Calibri" w:cs="Arial"/>
                  <w:color w:val="000000"/>
                  <w:sz w:val="20"/>
                  <w:szCs w:val="20"/>
                </w:rPr>
                <w:delText xml:space="preserve">(CONF:CMS_0008). </w:delText>
              </w:r>
            </w:del>
          </w:p>
          <w:p w14:paraId="67BDD400" w14:textId="44380537" w:rsidR="00324557" w:rsidRPr="00D6290E" w:rsidDel="008D03B1" w:rsidRDefault="00324557" w:rsidP="002434D2">
            <w:pPr>
              <w:autoSpaceDE w:val="0"/>
              <w:autoSpaceDN w:val="0"/>
              <w:adjustRightInd w:val="0"/>
              <w:ind w:left="864"/>
              <w:rPr>
                <w:del w:id="2213" w:author="Yan Heras" w:date="2018-02-12T10:29:00Z"/>
                <w:rFonts w:eastAsia="Calibri"/>
                <w:bCs/>
                <w:sz w:val="20"/>
                <w:szCs w:val="20"/>
              </w:rPr>
            </w:pPr>
            <w:del w:id="2214" w:author="Yan Heras" w:date="2018-02-12T10:29:00Z">
              <w:r w:rsidRPr="00D6290E" w:rsidDel="008D03B1">
                <w:rPr>
                  <w:rFonts w:eastAsia="Calibri" w:cs="Arial"/>
                  <w:color w:val="000000"/>
                  <w:sz w:val="20"/>
                  <w:szCs w:val="20"/>
                </w:rPr>
                <w:delText>Note: The value of @extension is the Certification Number.</w:delText>
              </w:r>
            </w:del>
          </w:p>
        </w:tc>
      </w:tr>
      <w:tr w:rsidR="008D03B1" w:rsidRPr="00D6290E" w14:paraId="672A322D" w14:textId="77777777" w:rsidTr="002434D2">
        <w:trPr>
          <w:gridAfter w:val="1"/>
          <w:wAfter w:w="21" w:type="dxa"/>
          <w:cantSplit/>
          <w:trHeight w:val="532"/>
          <w:jc w:val="center"/>
          <w:ins w:id="2215" w:author="Yan Heras" w:date="2018-02-12T10:30:00Z"/>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34B4C8B4" w14:textId="7EE19071" w:rsidR="008D03B1" w:rsidRPr="00D6290E" w:rsidRDefault="008D03B1" w:rsidP="006220FB">
            <w:pPr>
              <w:pStyle w:val="BodyText0"/>
              <w:spacing w:after="0"/>
              <w:rPr>
                <w:ins w:id="2216" w:author="Yan Heras" w:date="2018-02-12T10:30:00Z"/>
                <w:rFonts w:eastAsia="+mn-ea"/>
                <w:sz w:val="20"/>
                <w:szCs w:val="20"/>
              </w:rPr>
            </w:pPr>
            <w:ins w:id="2217" w:author="Yan Heras" w:date="2018-02-12T10:30:00Z">
              <w:r w:rsidRPr="00D6290E">
                <w:rPr>
                  <w:rFonts w:eastAsia="+mn-ea"/>
                  <w:sz w:val="20"/>
                  <w:szCs w:val="20"/>
                </w:rPr>
                <w:t xml:space="preserve">5.1.6 </w:t>
              </w:r>
              <w:proofErr w:type="spellStart"/>
              <w:r w:rsidRPr="00D6290E">
                <w:rPr>
                  <w:rFonts w:eastAsia="+mn-ea"/>
                  <w:sz w:val="20"/>
                  <w:szCs w:val="20"/>
                </w:rPr>
                <w:t>documentationOf</w:t>
              </w:r>
              <w:proofErr w:type="spellEnd"/>
              <w:r w:rsidRPr="00D6290E">
                <w:rPr>
                  <w:rFonts w:eastAsia="+mn-ea"/>
                  <w:sz w:val="20"/>
                  <w:szCs w:val="20"/>
                </w:rPr>
                <w:t>/</w:t>
              </w:r>
              <w:proofErr w:type="spellStart"/>
              <w:r w:rsidRPr="00D6290E">
                <w:rPr>
                  <w:rFonts w:eastAsia="+mn-ea"/>
                  <w:sz w:val="20"/>
                  <w:szCs w:val="20"/>
                </w:rPr>
                <w:t>serviceEvent</w:t>
              </w:r>
              <w:proofErr w:type="spellEnd"/>
            </w:ins>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168470F8" w14:textId="25A30F90" w:rsidR="008D03B1" w:rsidRPr="00D6290E" w:rsidRDefault="008D03B1" w:rsidP="006220FB">
            <w:pPr>
              <w:spacing w:before="120" w:after="40" w:line="260" w:lineRule="exact"/>
              <w:rPr>
                <w:ins w:id="2218" w:author="Yan Heras" w:date="2018-02-12T10:30:00Z"/>
                <w:rFonts w:eastAsia="Calibri" w:cs="Arial"/>
                <w:sz w:val="20"/>
                <w:szCs w:val="20"/>
              </w:rPr>
            </w:pPr>
            <w:ins w:id="2219" w:author="Yan Heras" w:date="2018-02-12T10:30:00Z">
              <w:r w:rsidRPr="008D03B1">
                <w:rPr>
                  <w:rStyle w:val="keyword"/>
                </w:rPr>
                <w:t>MAY</w:t>
              </w:r>
              <w:r w:rsidRPr="008D03B1">
                <w:rPr>
                  <w:sz w:val="20"/>
                  <w:szCs w:val="20"/>
                </w:rPr>
                <w:t xml:space="preserve"> contain zero or one [0..1] </w:t>
              </w:r>
              <w:proofErr w:type="spellStart"/>
              <w:r w:rsidRPr="008D03B1">
                <w:rPr>
                  <w:rStyle w:val="XMLnameBold"/>
                  <w:szCs w:val="20"/>
                </w:rPr>
                <w:t>documentationOf</w:t>
              </w:r>
              <w:bookmarkStart w:id="2220" w:name="C_3343-16579"/>
              <w:bookmarkEnd w:id="2220"/>
              <w:proofErr w:type="spellEnd"/>
              <w:r w:rsidRPr="008D03B1">
                <w:rPr>
                  <w:sz w:val="20"/>
                  <w:szCs w:val="20"/>
                </w:rPr>
                <w:t xml:space="preserve"> (CONF:3343-16579) such that it</w:t>
              </w:r>
            </w:ins>
          </w:p>
        </w:tc>
        <w:tc>
          <w:tcPr>
            <w:tcW w:w="3661"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71EE89D2" w14:textId="1A1BD40F" w:rsidR="008D03B1" w:rsidRPr="00D6290E" w:rsidRDefault="006220FB" w:rsidP="006220FB">
            <w:pPr>
              <w:autoSpaceDE w:val="0"/>
              <w:autoSpaceDN w:val="0"/>
              <w:adjustRightInd w:val="0"/>
              <w:spacing w:before="120"/>
              <w:rPr>
                <w:ins w:id="2221" w:author="Yan Heras" w:date="2018-02-12T10:30:00Z"/>
                <w:rFonts w:eastAsia="Calibri" w:cs="Arial"/>
                <w:color w:val="000000"/>
                <w:sz w:val="20"/>
                <w:szCs w:val="20"/>
              </w:rPr>
            </w:pPr>
            <w:ins w:id="2222" w:author="Yan Heras" w:date="2018-02-12T10:32:00Z">
              <w:r w:rsidRPr="006220FB">
                <w:rPr>
                  <w:rFonts w:cs="Arial"/>
                  <w:b/>
                  <w:bCs/>
                  <w:color w:val="000000"/>
                  <w:sz w:val="20"/>
                  <w:szCs w:val="20"/>
                  <w:lang w:eastAsia="ja-JP"/>
                </w:rPr>
                <w:t xml:space="preserve">SHALL </w:t>
              </w:r>
              <w:r w:rsidRPr="006220FB">
                <w:rPr>
                  <w:rFonts w:cs="Arial"/>
                  <w:color w:val="000000"/>
                  <w:sz w:val="20"/>
                  <w:szCs w:val="20"/>
                  <w:lang w:eastAsia="ja-JP"/>
                </w:rPr>
                <w:t xml:space="preserve">contain exactly one [1..1] </w:t>
              </w:r>
              <w:proofErr w:type="spellStart"/>
              <w:r w:rsidRPr="006220FB">
                <w:rPr>
                  <w:rFonts w:ascii="Courier New" w:hAnsi="Courier New" w:cs="Courier New"/>
                  <w:b/>
                  <w:bCs/>
                  <w:color w:val="000000"/>
                  <w:sz w:val="20"/>
                  <w:szCs w:val="20"/>
                  <w:lang w:eastAsia="ja-JP"/>
                </w:rPr>
                <w:t>documentationOf</w:t>
              </w:r>
              <w:proofErr w:type="spellEnd"/>
              <w:r w:rsidRPr="006220FB">
                <w:rPr>
                  <w:rFonts w:ascii="Courier New" w:hAnsi="Courier New" w:cs="Courier New"/>
                  <w:b/>
                  <w:bCs/>
                  <w:color w:val="000000"/>
                  <w:sz w:val="20"/>
                  <w:szCs w:val="20"/>
                  <w:lang w:eastAsia="ja-JP"/>
                </w:rPr>
                <w:t xml:space="preserve"> </w:t>
              </w:r>
              <w:r w:rsidRPr="006220FB">
                <w:rPr>
                  <w:rFonts w:cs="Arial"/>
                  <w:color w:val="000000"/>
                  <w:sz w:val="20"/>
                  <w:szCs w:val="20"/>
                  <w:lang w:eastAsia="ja-JP"/>
                </w:rPr>
                <w:t xml:space="preserve">(CONF:3265-16579_C01) such that it </w:t>
              </w:r>
            </w:ins>
          </w:p>
        </w:tc>
      </w:tr>
      <w:tr w:rsidR="00324557" w:rsidRPr="00D6290E" w:rsidDel="006220FB" w14:paraId="7985A8C1" w14:textId="3855A8D9" w:rsidTr="002434D2">
        <w:trPr>
          <w:gridAfter w:val="1"/>
          <w:wAfter w:w="21" w:type="dxa"/>
          <w:cantSplit/>
          <w:trHeight w:val="532"/>
          <w:jc w:val="center"/>
          <w:del w:id="2223" w:author="Yan Heras" w:date="2018-02-12T10:34:00Z"/>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1491CFB" w14:textId="38A309A8" w:rsidR="00324557" w:rsidRPr="00D6290E" w:rsidDel="006220FB" w:rsidRDefault="00324557" w:rsidP="00554956">
            <w:pPr>
              <w:pStyle w:val="BodyText0"/>
              <w:spacing w:after="0"/>
              <w:rPr>
                <w:del w:id="2224" w:author="Yan Heras" w:date="2018-02-12T10:34:00Z"/>
                <w:rFonts w:eastAsia="+mn-ea"/>
                <w:sz w:val="20"/>
                <w:szCs w:val="20"/>
              </w:rPr>
            </w:pPr>
            <w:del w:id="2225" w:author="Yan Heras" w:date="2018-02-12T10:34:00Z">
              <w:r w:rsidRPr="00D6290E" w:rsidDel="006220FB">
                <w:rPr>
                  <w:rFonts w:eastAsia="+mn-ea"/>
                  <w:sz w:val="20"/>
                  <w:szCs w:val="20"/>
                </w:rPr>
                <w:delText>5.1.6 documentationOf/serviceEvent</w:delText>
              </w:r>
            </w:del>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0CE9885A" w14:textId="62FD7115" w:rsidR="00324557" w:rsidRPr="00D6290E" w:rsidDel="006220FB" w:rsidRDefault="00324557" w:rsidP="00554956">
            <w:pPr>
              <w:spacing w:before="120" w:after="40"/>
              <w:rPr>
                <w:del w:id="2226" w:author="Yan Heras" w:date="2018-02-12T10:34:00Z"/>
                <w:rFonts w:eastAsia="Calibri" w:cs="Arial"/>
                <w:sz w:val="20"/>
                <w:szCs w:val="20"/>
              </w:rPr>
            </w:pPr>
            <w:del w:id="2227" w:author="Yan Heras" w:date="2018-02-12T10:34:00Z">
              <w:r w:rsidRPr="00D6290E" w:rsidDel="006220FB">
                <w:rPr>
                  <w:rFonts w:eastAsia="Calibri" w:cs="Arial"/>
                  <w:sz w:val="20"/>
                  <w:szCs w:val="20"/>
                </w:rPr>
                <w:delText xml:space="preserve">This assignedEntity </w:delText>
              </w:r>
              <w:r w:rsidRPr="00554956" w:rsidDel="006220FB">
                <w:rPr>
                  <w:rStyle w:val="keyword"/>
                </w:rPr>
                <w:delText>SHOULD</w:delText>
              </w:r>
              <w:r w:rsidRPr="00D6290E" w:rsidDel="006220FB">
                <w:rPr>
                  <w:rFonts w:eastAsia="Calibri" w:cs="Arial"/>
                  <w:sz w:val="20"/>
                  <w:szCs w:val="20"/>
                </w:rPr>
                <w:delText xml:space="preserve"> contain zero or one [0..1] </w:delText>
              </w:r>
              <w:r w:rsidRPr="00554956" w:rsidDel="006220FB">
                <w:rPr>
                  <w:rStyle w:val="XMLnameBold"/>
                  <w:rFonts w:eastAsia="Calibri" w:cs="Courier New"/>
                  <w:szCs w:val="20"/>
                </w:rPr>
                <w:delText>id</w:delText>
              </w:r>
              <w:r w:rsidRPr="00D6290E" w:rsidDel="006220FB">
                <w:rPr>
                  <w:rFonts w:eastAsia="Calibri" w:cs="Arial"/>
                  <w:sz w:val="20"/>
                  <w:szCs w:val="20"/>
                </w:rPr>
                <w:delText xml:space="preserve"> (CONF:</w:delText>
              </w:r>
              <w:r w:rsidR="0034365D" w:rsidDel="006220FB">
                <w:rPr>
                  <w:rFonts w:eastAsia="Calibri" w:cs="Arial"/>
                  <w:sz w:val="20"/>
                  <w:szCs w:val="20"/>
                </w:rPr>
                <w:delText>3265</w:delText>
              </w:r>
              <w:r w:rsidRPr="00D6290E" w:rsidDel="006220FB">
                <w:rPr>
                  <w:rFonts w:eastAsia="Calibri" w:cs="Arial"/>
                  <w:sz w:val="20"/>
                  <w:szCs w:val="20"/>
                </w:rPr>
                <w:delText>-16587) such that it</w:delText>
              </w:r>
            </w:del>
          </w:p>
          <w:p w14:paraId="76209CE3" w14:textId="164A28E5" w:rsidR="00324557" w:rsidRPr="00D6290E" w:rsidDel="006220FB" w:rsidRDefault="00324557" w:rsidP="00554956">
            <w:pPr>
              <w:spacing w:before="120" w:after="40"/>
              <w:ind w:left="288"/>
              <w:rPr>
                <w:del w:id="2228" w:author="Yan Heras" w:date="2018-02-12T10:34:00Z"/>
                <w:rFonts w:eastAsia="Calibri"/>
                <w:sz w:val="20"/>
                <w:szCs w:val="20"/>
              </w:rPr>
            </w:pPr>
            <w:del w:id="2229" w:author="Yan Heras" w:date="2018-02-12T10:34:00Z">
              <w:r w:rsidRPr="00554956" w:rsidDel="006220FB">
                <w:rPr>
                  <w:rStyle w:val="keyword"/>
                </w:rPr>
                <w:delText>SHALL</w:delText>
              </w:r>
              <w:r w:rsidRPr="00D6290E" w:rsidDel="006220FB">
                <w:rPr>
                  <w:rFonts w:eastAsia="Calibri" w:cs="Arial"/>
                  <w:b/>
                  <w:sz w:val="20"/>
                  <w:szCs w:val="20"/>
                </w:rPr>
                <w:delText xml:space="preserve"> </w:delText>
              </w:r>
              <w:r w:rsidRPr="00D6290E" w:rsidDel="006220FB">
                <w:rPr>
                  <w:rFonts w:eastAsia="Calibri" w:cs="Arial"/>
                  <w:sz w:val="20"/>
                  <w:szCs w:val="20"/>
                </w:rPr>
                <w:delText xml:space="preserve">contain exactly one [1..1] </w:delText>
              </w:r>
              <w:r w:rsidRPr="00554956" w:rsidDel="006220FB">
                <w:rPr>
                  <w:rStyle w:val="XMLnameBold"/>
                  <w:rFonts w:eastAsia="Calibri" w:cs="Courier New"/>
                  <w:szCs w:val="20"/>
                </w:rPr>
                <w:delText>@root</w:delText>
              </w:r>
              <w:r w:rsidRPr="00D6290E" w:rsidDel="006220FB">
                <w:rPr>
                  <w:rFonts w:eastAsia="Calibri" w:cs="Arial"/>
                  <w:sz w:val="20"/>
                  <w:szCs w:val="20"/>
                </w:rPr>
                <w:delText>=</w:delText>
              </w:r>
              <w:r w:rsidRPr="00D6290E" w:rsidDel="006220FB">
                <w:rPr>
                  <w:rStyle w:val="XMLname"/>
                  <w:rFonts w:ascii="Arial" w:eastAsia="Calibri" w:hAnsi="Arial" w:cs="Arial"/>
                  <w:sz w:val="20"/>
                  <w:szCs w:val="20"/>
                </w:rPr>
                <w:delText>"</w:delText>
              </w:r>
              <w:r w:rsidRPr="00554956" w:rsidDel="006220FB">
                <w:rPr>
                  <w:rStyle w:val="XMLname"/>
                  <w:rFonts w:eastAsia="Calibri" w:cs="Courier New"/>
                  <w:sz w:val="20"/>
                  <w:szCs w:val="20"/>
                </w:rPr>
                <w:delText>2.16.840.1.113883.4.6</w:delText>
              </w:r>
              <w:r w:rsidRPr="00D6290E" w:rsidDel="006220FB">
                <w:rPr>
                  <w:rStyle w:val="XMLname"/>
                  <w:rFonts w:ascii="Arial" w:eastAsia="Calibri" w:hAnsi="Arial" w:cs="Arial"/>
                  <w:sz w:val="20"/>
                  <w:szCs w:val="20"/>
                </w:rPr>
                <w:delText>"</w:delText>
              </w:r>
              <w:r w:rsidRPr="00D6290E" w:rsidDel="006220FB">
                <w:rPr>
                  <w:rFonts w:eastAsia="Calibri" w:cs="Arial"/>
                  <w:sz w:val="20"/>
                  <w:szCs w:val="20"/>
                </w:rPr>
                <w:delText xml:space="preserve"> National Provider ID (CONF:</w:delText>
              </w:r>
              <w:r w:rsidDel="006220FB">
                <w:rPr>
                  <w:rFonts w:eastAsia="Calibri" w:cs="Arial"/>
                  <w:sz w:val="20"/>
                  <w:szCs w:val="20"/>
                </w:rPr>
                <w:delText>3265</w:delText>
              </w:r>
              <w:r w:rsidRPr="00D6290E" w:rsidDel="006220FB">
                <w:rPr>
                  <w:rFonts w:eastAsia="Calibri" w:cs="Arial"/>
                  <w:sz w:val="20"/>
                  <w:szCs w:val="20"/>
                </w:rPr>
                <w:delText>-16588).</w:delText>
              </w:r>
            </w:del>
          </w:p>
        </w:tc>
        <w:tc>
          <w:tcPr>
            <w:tcW w:w="3661"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5C2FB982" w14:textId="097A291A" w:rsidR="00324557" w:rsidRPr="00D6290E" w:rsidDel="006220FB" w:rsidRDefault="00324557" w:rsidP="00554956">
            <w:pPr>
              <w:autoSpaceDE w:val="0"/>
              <w:autoSpaceDN w:val="0"/>
              <w:adjustRightInd w:val="0"/>
              <w:spacing w:before="120"/>
              <w:rPr>
                <w:del w:id="2230" w:author="Yan Heras" w:date="2018-02-12T10:34:00Z"/>
                <w:rFonts w:eastAsia="Calibri" w:cs="Arial"/>
                <w:color w:val="000000"/>
                <w:sz w:val="20"/>
                <w:szCs w:val="20"/>
              </w:rPr>
            </w:pPr>
            <w:del w:id="2231" w:author="Yan Heras" w:date="2018-02-12T10:34:00Z">
              <w:r w:rsidRPr="00D6290E" w:rsidDel="006220FB">
                <w:rPr>
                  <w:rFonts w:eastAsia="Calibri" w:cs="Arial"/>
                  <w:color w:val="000000"/>
                  <w:sz w:val="20"/>
                  <w:szCs w:val="20"/>
                </w:rPr>
                <w:delText xml:space="preserve">This assignedEntity </w:delText>
              </w:r>
              <w:r w:rsidRPr="008D03B1" w:rsidDel="006220FB">
                <w:rPr>
                  <w:rFonts w:eastAsia="Calibri" w:cs="Arial"/>
                  <w:b/>
                  <w:bCs/>
                  <w:color w:val="000000"/>
                  <w:sz w:val="20"/>
                  <w:szCs w:val="20"/>
                </w:rPr>
                <w:delText>SHALL</w:delText>
              </w:r>
              <w:r w:rsidRPr="00D6290E" w:rsidDel="006220FB">
                <w:rPr>
                  <w:rFonts w:eastAsia="Calibri" w:cs="Arial"/>
                  <w:b/>
                  <w:bCs/>
                  <w:color w:val="000000"/>
                  <w:sz w:val="20"/>
                  <w:szCs w:val="20"/>
                </w:rPr>
                <w:delText xml:space="preserve"> </w:delText>
              </w:r>
              <w:r w:rsidRPr="00D6290E" w:rsidDel="006220FB">
                <w:rPr>
                  <w:rFonts w:eastAsia="Calibri" w:cs="Arial"/>
                  <w:color w:val="000000"/>
                  <w:sz w:val="20"/>
                  <w:szCs w:val="20"/>
                </w:rPr>
                <w:delText xml:space="preserve">contain exactly one [1..1] </w:delText>
              </w:r>
              <w:r w:rsidRPr="00D6290E" w:rsidDel="006220FB">
                <w:rPr>
                  <w:rFonts w:eastAsia="Calibri" w:cs="Arial"/>
                  <w:bCs/>
                  <w:color w:val="000000"/>
                  <w:sz w:val="20"/>
                  <w:szCs w:val="20"/>
                </w:rPr>
                <w:delText xml:space="preserve">id </w:delText>
              </w:r>
              <w:r w:rsidRPr="00D6290E" w:rsidDel="006220FB">
                <w:rPr>
                  <w:rFonts w:eastAsia="Calibri" w:cs="Arial"/>
                  <w:color w:val="000000"/>
                  <w:sz w:val="20"/>
                  <w:szCs w:val="20"/>
                </w:rPr>
                <w:delText xml:space="preserve">(CONF:1140-16587_C01) such that it </w:delText>
              </w:r>
            </w:del>
          </w:p>
          <w:p w14:paraId="67C1311A" w14:textId="04CC9AA7" w:rsidR="00324557" w:rsidRPr="00D6290E" w:rsidDel="006220FB" w:rsidRDefault="00324557" w:rsidP="00554956">
            <w:pPr>
              <w:autoSpaceDE w:val="0"/>
              <w:autoSpaceDN w:val="0"/>
              <w:adjustRightInd w:val="0"/>
              <w:spacing w:before="120"/>
              <w:ind w:left="288"/>
              <w:rPr>
                <w:del w:id="2232" w:author="Yan Heras" w:date="2018-02-12T10:34:00Z"/>
                <w:rFonts w:eastAsia="Arial" w:cs="Arial"/>
                <w:color w:val="000000"/>
                <w:sz w:val="20"/>
                <w:szCs w:val="20"/>
              </w:rPr>
            </w:pPr>
            <w:del w:id="2233" w:author="Yan Heras" w:date="2018-02-12T10:34:00Z">
              <w:r w:rsidRPr="00554956" w:rsidDel="006220FB">
                <w:rPr>
                  <w:rFonts w:eastAsia="Calibri" w:cs="Arial"/>
                  <w:b/>
                  <w:bCs/>
                  <w:color w:val="000000"/>
                  <w:sz w:val="20"/>
                  <w:szCs w:val="20"/>
                </w:rPr>
                <w:delText>SHALL</w:delText>
              </w:r>
              <w:r w:rsidRPr="00D6290E" w:rsidDel="006220FB">
                <w:rPr>
                  <w:rFonts w:eastAsia="Calibri" w:cs="Arial"/>
                  <w:bCs/>
                  <w:color w:val="000000"/>
                  <w:sz w:val="20"/>
                  <w:szCs w:val="20"/>
                </w:rPr>
                <w:delText xml:space="preserve"> </w:delText>
              </w:r>
              <w:r w:rsidRPr="00D6290E" w:rsidDel="006220FB">
                <w:rPr>
                  <w:rFonts w:eastAsia="Calibri" w:cs="Arial"/>
                  <w:color w:val="000000"/>
                  <w:sz w:val="20"/>
                  <w:szCs w:val="20"/>
                </w:rPr>
                <w:delText xml:space="preserve">contain exactly one [1..1] </w:delText>
              </w:r>
              <w:r w:rsidRPr="00554956" w:rsidDel="006220FB">
                <w:rPr>
                  <w:rFonts w:ascii="Courier New" w:eastAsia="Calibri" w:hAnsi="Courier New" w:cs="Courier New"/>
                  <w:b/>
                  <w:bCs/>
                  <w:color w:val="000000"/>
                  <w:sz w:val="20"/>
                  <w:szCs w:val="20"/>
                </w:rPr>
                <w:delText>@root</w:delText>
              </w:r>
              <w:r w:rsidR="00554956" w:rsidRPr="00D6290E" w:rsidDel="006220FB">
                <w:rPr>
                  <w:rFonts w:eastAsia="Calibri" w:cs="Arial"/>
                  <w:sz w:val="20"/>
                  <w:szCs w:val="20"/>
                </w:rPr>
                <w:delText>=</w:delText>
              </w:r>
              <w:r w:rsidRPr="00554956" w:rsidDel="006220FB">
                <w:rPr>
                  <w:rFonts w:ascii="Courier New" w:eastAsia="Calibri" w:hAnsi="Courier New" w:cs="Courier New"/>
                  <w:color w:val="000000"/>
                  <w:sz w:val="20"/>
                  <w:szCs w:val="20"/>
                </w:rPr>
                <w:delText>"2.16.840.1.113883.4.6'"</w:delText>
              </w:r>
              <w:r w:rsidRPr="00D6290E" w:rsidDel="006220FB">
                <w:rPr>
                  <w:rFonts w:eastAsia="Calibri" w:cs="Arial"/>
                  <w:color w:val="000000"/>
                  <w:sz w:val="20"/>
                  <w:szCs w:val="20"/>
                </w:rPr>
                <w:delText xml:space="preserve"> National Provider ID (CONF:1140-16588). </w:delText>
              </w:r>
            </w:del>
          </w:p>
        </w:tc>
      </w:tr>
      <w:tr w:rsidR="00324557" w:rsidRPr="00D6290E" w:rsidDel="006220FB" w14:paraId="52066184" w14:textId="6544550D" w:rsidTr="002434D2">
        <w:trPr>
          <w:gridAfter w:val="1"/>
          <w:wAfter w:w="21" w:type="dxa"/>
          <w:cantSplit/>
          <w:trHeight w:val="532"/>
          <w:jc w:val="center"/>
          <w:del w:id="2234" w:author="Yan Heras" w:date="2018-02-12T10:34:00Z"/>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17A7ED0D" w14:textId="493B5ECE" w:rsidR="00324557" w:rsidRPr="00D6290E" w:rsidDel="006220FB" w:rsidRDefault="00324557" w:rsidP="00554956">
            <w:pPr>
              <w:pStyle w:val="BodyText0"/>
              <w:spacing w:after="0"/>
              <w:rPr>
                <w:del w:id="2235" w:author="Yan Heras" w:date="2018-02-12T10:34:00Z"/>
                <w:rFonts w:eastAsia="+mn-ea"/>
                <w:sz w:val="20"/>
                <w:szCs w:val="20"/>
              </w:rPr>
            </w:pPr>
            <w:del w:id="2236" w:author="Yan Heras" w:date="2018-02-12T10:34:00Z">
              <w:r w:rsidRPr="00D6290E" w:rsidDel="006220FB">
                <w:rPr>
                  <w:rFonts w:eastAsia="+mn-ea"/>
                  <w:sz w:val="20"/>
                  <w:szCs w:val="20"/>
                </w:rPr>
                <w:delText>5.1.6 documentationOf/serviceEvent</w:delText>
              </w:r>
            </w:del>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03DC5CB" w14:textId="734009C4" w:rsidR="00324557" w:rsidRPr="00D6290E" w:rsidDel="006220FB" w:rsidRDefault="00324557" w:rsidP="00554956">
            <w:pPr>
              <w:spacing w:before="120" w:after="40"/>
              <w:rPr>
                <w:del w:id="2237" w:author="Yan Heras" w:date="2018-02-12T10:34:00Z"/>
                <w:rFonts w:eastAsia="Calibri" w:cs="Arial"/>
                <w:sz w:val="20"/>
                <w:szCs w:val="20"/>
              </w:rPr>
            </w:pPr>
            <w:del w:id="2238" w:author="Yan Heras" w:date="2018-02-12T10:34:00Z">
              <w:r w:rsidRPr="00D6290E" w:rsidDel="006220FB">
                <w:rPr>
                  <w:rFonts w:eastAsia="Calibri" w:cs="Arial"/>
                  <w:sz w:val="20"/>
                  <w:szCs w:val="20"/>
                </w:rPr>
                <w:delText xml:space="preserve">This assignedEntity </w:delText>
              </w:r>
              <w:r w:rsidRPr="00554956" w:rsidDel="006220FB">
                <w:rPr>
                  <w:rStyle w:val="keyword"/>
                </w:rPr>
                <w:delText>SHALL</w:delText>
              </w:r>
              <w:r w:rsidRPr="00D6290E" w:rsidDel="006220FB">
                <w:rPr>
                  <w:rFonts w:eastAsia="Calibri" w:cs="Arial"/>
                  <w:sz w:val="20"/>
                  <w:szCs w:val="20"/>
                </w:rPr>
                <w:delText xml:space="preserve"> contain exactly one [1..1] </w:delText>
              </w:r>
              <w:r w:rsidRPr="00554956" w:rsidDel="006220FB">
                <w:rPr>
                  <w:rStyle w:val="XMLnameBold"/>
                  <w:rFonts w:eastAsia="Calibri" w:cs="Courier New"/>
                  <w:szCs w:val="20"/>
                </w:rPr>
                <w:delText>representedOrganization</w:delText>
              </w:r>
              <w:r w:rsidRPr="00D6290E" w:rsidDel="006220FB">
                <w:rPr>
                  <w:rFonts w:eastAsia="Calibri" w:cs="Arial"/>
                  <w:b/>
                  <w:sz w:val="20"/>
                  <w:szCs w:val="20"/>
                </w:rPr>
                <w:delText xml:space="preserve"> </w:delText>
              </w:r>
              <w:r w:rsidRPr="00D6290E" w:rsidDel="006220FB">
                <w:rPr>
                  <w:rStyle w:val="XMLnameBold"/>
                  <w:rFonts w:ascii="Arial" w:eastAsia="Calibri" w:hAnsi="Arial" w:cs="Arial"/>
                  <w:b w:val="0"/>
                  <w:szCs w:val="20"/>
                </w:rPr>
                <w:delText xml:space="preserve"> </w:delText>
              </w:r>
              <w:r w:rsidRPr="00D6290E" w:rsidDel="006220FB">
                <w:rPr>
                  <w:rFonts w:eastAsia="Calibri" w:cs="Arial"/>
                  <w:sz w:val="20"/>
                  <w:szCs w:val="20"/>
                </w:rPr>
                <w:delText>(CONF:</w:delText>
              </w:r>
              <w:r w:rsidDel="006220FB">
                <w:rPr>
                  <w:rFonts w:eastAsia="Calibri" w:cs="Arial"/>
                  <w:sz w:val="20"/>
                  <w:szCs w:val="20"/>
                </w:rPr>
                <w:delText>3265</w:delText>
              </w:r>
              <w:r w:rsidRPr="00D6290E" w:rsidDel="006220FB">
                <w:rPr>
                  <w:rFonts w:eastAsia="Calibri" w:cs="Arial"/>
                  <w:sz w:val="20"/>
                  <w:szCs w:val="20"/>
                </w:rPr>
                <w:delText>-16591).</w:delText>
              </w:r>
            </w:del>
          </w:p>
        </w:tc>
        <w:tc>
          <w:tcPr>
            <w:tcW w:w="3661"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7CD9CDD1" w14:textId="74C64D59" w:rsidR="00324557" w:rsidRPr="00D6290E" w:rsidDel="006220FB" w:rsidRDefault="00324557" w:rsidP="00554956">
            <w:pPr>
              <w:autoSpaceDE w:val="0"/>
              <w:autoSpaceDN w:val="0"/>
              <w:adjustRightInd w:val="0"/>
              <w:spacing w:before="120"/>
              <w:rPr>
                <w:del w:id="2239" w:author="Yan Heras" w:date="2018-02-12T10:34:00Z"/>
                <w:rFonts w:eastAsia="Calibri" w:cs="Arial"/>
                <w:color w:val="000000"/>
                <w:sz w:val="20"/>
                <w:szCs w:val="20"/>
              </w:rPr>
            </w:pPr>
            <w:del w:id="2240" w:author="Yan Heras" w:date="2018-02-12T10:34:00Z">
              <w:r w:rsidRPr="00D6290E" w:rsidDel="006220FB">
                <w:rPr>
                  <w:rFonts w:eastAsia="Calibri" w:cs="Arial"/>
                  <w:color w:val="000000"/>
                  <w:sz w:val="20"/>
                  <w:szCs w:val="20"/>
                </w:rPr>
                <w:delText xml:space="preserve">This assignedEntity </w:delText>
              </w:r>
              <w:r w:rsidRPr="00554956" w:rsidDel="006220FB">
                <w:rPr>
                  <w:rFonts w:eastAsia="Calibri" w:cs="Arial"/>
                  <w:b/>
                  <w:bCs/>
                  <w:color w:val="000000"/>
                  <w:sz w:val="20"/>
                  <w:szCs w:val="20"/>
                </w:rPr>
                <w:delText>SHALL</w:delText>
              </w:r>
              <w:r w:rsidRPr="00D6290E" w:rsidDel="006220FB">
                <w:rPr>
                  <w:rFonts w:eastAsia="Calibri" w:cs="Arial"/>
                  <w:b/>
                  <w:bCs/>
                  <w:color w:val="000000"/>
                  <w:sz w:val="20"/>
                  <w:szCs w:val="20"/>
                </w:rPr>
                <w:delText xml:space="preserve"> </w:delText>
              </w:r>
              <w:r w:rsidRPr="00D6290E" w:rsidDel="006220FB">
                <w:rPr>
                  <w:rFonts w:eastAsia="Calibri" w:cs="Arial"/>
                  <w:color w:val="000000"/>
                  <w:sz w:val="20"/>
                  <w:szCs w:val="20"/>
                </w:rPr>
                <w:delText xml:space="preserve">contain exactly one [1..1] </w:delText>
              </w:r>
              <w:r w:rsidRPr="00554956" w:rsidDel="006220FB">
                <w:rPr>
                  <w:rFonts w:ascii="Courier New" w:eastAsia="Calibri" w:hAnsi="Courier New" w:cs="Courier New"/>
                  <w:b/>
                  <w:bCs/>
                  <w:color w:val="000000"/>
                  <w:sz w:val="20"/>
                  <w:szCs w:val="20"/>
                </w:rPr>
                <w:delText>representedOrganization</w:delText>
              </w:r>
              <w:r w:rsidRPr="00D6290E" w:rsidDel="006220FB">
                <w:rPr>
                  <w:rFonts w:eastAsia="Calibri" w:cs="Arial"/>
                  <w:bCs/>
                  <w:color w:val="000000"/>
                  <w:sz w:val="20"/>
                  <w:szCs w:val="20"/>
                </w:rPr>
                <w:delText xml:space="preserve"> </w:delText>
              </w:r>
              <w:r w:rsidRPr="00D6290E" w:rsidDel="006220FB">
                <w:rPr>
                  <w:rFonts w:eastAsia="Calibri" w:cs="Arial"/>
                  <w:color w:val="000000"/>
                  <w:sz w:val="20"/>
                  <w:szCs w:val="20"/>
                </w:rPr>
                <w:delText xml:space="preserve">(CONF:1140-16591_C01). </w:delText>
              </w:r>
            </w:del>
          </w:p>
          <w:p w14:paraId="4AB9B94B" w14:textId="76924A96" w:rsidR="00324557" w:rsidRPr="00D6290E" w:rsidDel="006220FB" w:rsidRDefault="00324557" w:rsidP="00554956">
            <w:pPr>
              <w:autoSpaceDE w:val="0"/>
              <w:autoSpaceDN w:val="0"/>
              <w:adjustRightInd w:val="0"/>
              <w:spacing w:before="120"/>
              <w:rPr>
                <w:del w:id="2241" w:author="Yan Heras" w:date="2018-02-12T10:34:00Z"/>
                <w:rFonts w:eastAsia="Calibri" w:cs="Arial"/>
                <w:color w:val="000000"/>
                <w:sz w:val="20"/>
                <w:szCs w:val="20"/>
              </w:rPr>
            </w:pPr>
          </w:p>
        </w:tc>
      </w:tr>
      <w:tr w:rsidR="00324557" w:rsidRPr="00D6290E" w:rsidDel="006220FB" w14:paraId="29A1E871" w14:textId="2FFA147B" w:rsidTr="002434D2">
        <w:trPr>
          <w:gridAfter w:val="1"/>
          <w:wAfter w:w="21" w:type="dxa"/>
          <w:cantSplit/>
          <w:trHeight w:val="532"/>
          <w:jc w:val="center"/>
          <w:del w:id="2242" w:author="Yan Heras" w:date="2018-02-12T10:35:00Z"/>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59D7D4AD" w14:textId="097FB79B" w:rsidR="00324557" w:rsidRPr="00D6290E" w:rsidDel="006220FB" w:rsidRDefault="00324557" w:rsidP="00554956">
            <w:pPr>
              <w:pStyle w:val="BodyText0"/>
              <w:spacing w:after="0"/>
              <w:rPr>
                <w:del w:id="2243" w:author="Yan Heras" w:date="2018-02-12T10:35:00Z"/>
                <w:rFonts w:eastAsia="+mn-ea"/>
                <w:sz w:val="20"/>
                <w:szCs w:val="20"/>
              </w:rPr>
            </w:pPr>
            <w:del w:id="2244" w:author="Yan Heras" w:date="2018-02-12T10:35:00Z">
              <w:r w:rsidRPr="00D6290E" w:rsidDel="006220FB">
                <w:rPr>
                  <w:rFonts w:eastAsia="+mn-ea"/>
                  <w:sz w:val="20"/>
                  <w:szCs w:val="20"/>
                </w:rPr>
                <w:lastRenderedPageBreak/>
                <w:delText>5.1.6 documentationOf/serviceEvent</w:delText>
              </w:r>
            </w:del>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4806D4E0" w14:textId="2A2D5DEA" w:rsidR="00324557" w:rsidRPr="00D6290E" w:rsidDel="006220FB" w:rsidRDefault="00324557" w:rsidP="00554956">
            <w:pPr>
              <w:spacing w:before="120" w:after="40"/>
              <w:rPr>
                <w:del w:id="2245" w:author="Yan Heras" w:date="2018-02-12T10:35:00Z"/>
                <w:rFonts w:eastAsia="Calibri" w:cs="Arial"/>
                <w:sz w:val="20"/>
                <w:szCs w:val="20"/>
              </w:rPr>
            </w:pPr>
            <w:del w:id="2246" w:author="Yan Heras" w:date="2018-02-12T10:35:00Z">
              <w:r w:rsidRPr="00D6290E" w:rsidDel="006220FB">
                <w:rPr>
                  <w:rFonts w:eastAsia="Calibri" w:cs="Arial"/>
                  <w:sz w:val="20"/>
                  <w:szCs w:val="20"/>
                </w:rPr>
                <w:delText xml:space="preserve">This representedOrganization </w:delText>
              </w:r>
              <w:r w:rsidRPr="00554956" w:rsidDel="006220FB">
                <w:rPr>
                  <w:rStyle w:val="keyword"/>
                </w:rPr>
                <w:delText>SHOULD</w:delText>
              </w:r>
              <w:r w:rsidRPr="00D6290E" w:rsidDel="006220FB">
                <w:rPr>
                  <w:rFonts w:eastAsia="Calibri" w:cs="Arial"/>
                  <w:sz w:val="20"/>
                  <w:szCs w:val="20"/>
                </w:rPr>
                <w:delText xml:space="preserve"> contain zero or one [0..1] </w:delText>
              </w:r>
              <w:r w:rsidRPr="00554956" w:rsidDel="006220FB">
                <w:rPr>
                  <w:rStyle w:val="XMLnameBold"/>
                  <w:rFonts w:eastAsia="Calibri" w:cs="Courier New"/>
                  <w:szCs w:val="20"/>
                </w:rPr>
                <w:delText>id</w:delText>
              </w:r>
              <w:r w:rsidRPr="00D6290E" w:rsidDel="006220FB">
                <w:rPr>
                  <w:rFonts w:eastAsia="Calibri" w:cs="Arial"/>
                  <w:sz w:val="20"/>
                  <w:szCs w:val="20"/>
                </w:rPr>
                <w:delText xml:space="preserve"> (CONF:</w:delText>
              </w:r>
              <w:r w:rsidR="0034365D" w:rsidDel="006220FB">
                <w:rPr>
                  <w:rFonts w:eastAsia="Calibri" w:cs="Arial"/>
                  <w:sz w:val="20"/>
                  <w:szCs w:val="20"/>
                </w:rPr>
                <w:delText>3265</w:delText>
              </w:r>
              <w:r w:rsidRPr="00D6290E" w:rsidDel="006220FB">
                <w:rPr>
                  <w:rFonts w:eastAsia="Calibri" w:cs="Arial"/>
                  <w:sz w:val="20"/>
                  <w:szCs w:val="20"/>
                </w:rPr>
                <w:delText>-16592).</w:delText>
              </w:r>
            </w:del>
          </w:p>
          <w:p w14:paraId="49218205" w14:textId="0DBBB21B" w:rsidR="00324557" w:rsidRPr="00D6290E" w:rsidDel="006220FB" w:rsidRDefault="00324557" w:rsidP="00554956">
            <w:pPr>
              <w:spacing w:before="120" w:after="40"/>
              <w:ind w:left="288"/>
              <w:rPr>
                <w:del w:id="2247" w:author="Yan Heras" w:date="2018-02-12T10:35:00Z"/>
                <w:rFonts w:eastAsia="Calibri" w:cs="Arial"/>
                <w:sz w:val="20"/>
                <w:szCs w:val="20"/>
              </w:rPr>
            </w:pPr>
            <w:del w:id="2248" w:author="Yan Heras" w:date="2018-02-12T10:35:00Z">
              <w:r w:rsidRPr="00D6290E" w:rsidDel="006220FB">
                <w:rPr>
                  <w:rFonts w:eastAsia="Calibri" w:cs="Arial"/>
                  <w:sz w:val="20"/>
                  <w:szCs w:val="20"/>
                </w:rPr>
                <w:delText xml:space="preserve">The id, if present, </w:delText>
              </w:r>
              <w:r w:rsidRPr="00554956" w:rsidDel="006220FB">
                <w:rPr>
                  <w:rStyle w:val="keyword"/>
                </w:rPr>
                <w:delText>SHALL</w:delText>
              </w:r>
              <w:r w:rsidRPr="00D6290E" w:rsidDel="006220FB">
                <w:rPr>
                  <w:rFonts w:eastAsia="Calibri" w:cs="Arial"/>
                  <w:sz w:val="20"/>
                  <w:szCs w:val="20"/>
                </w:rPr>
                <w:delText xml:space="preserve"> contain exactly one [1..1] </w:delText>
              </w:r>
              <w:r w:rsidRPr="00554956" w:rsidDel="006220FB">
                <w:rPr>
                  <w:rStyle w:val="XMLnameBold"/>
                  <w:rFonts w:eastAsia="Calibri" w:cs="Courier New"/>
                  <w:szCs w:val="20"/>
                </w:rPr>
                <w:delText>@root</w:delText>
              </w:r>
              <w:r w:rsidRPr="00554956" w:rsidDel="006220FB">
                <w:rPr>
                  <w:rFonts w:ascii="Courier New" w:eastAsia="Calibri" w:hAnsi="Courier New" w:cs="Courier New"/>
                  <w:sz w:val="20"/>
                  <w:szCs w:val="20"/>
                </w:rPr>
                <w:delText>=</w:delText>
              </w:r>
              <w:r w:rsidRPr="00554956" w:rsidDel="006220FB">
                <w:rPr>
                  <w:rStyle w:val="XMLname"/>
                  <w:rFonts w:eastAsia="Calibri" w:cs="Courier New"/>
                  <w:sz w:val="20"/>
                  <w:szCs w:val="20"/>
                </w:rPr>
                <w:delText>"2.16.840.1.113883.4.2"</w:delText>
              </w:r>
              <w:r w:rsidRPr="00D6290E" w:rsidDel="006220FB">
                <w:rPr>
                  <w:rFonts w:eastAsia="Calibri" w:cs="Arial"/>
                  <w:sz w:val="20"/>
                  <w:szCs w:val="20"/>
                </w:rPr>
                <w:delText xml:space="preserve"> Tax ID Number (CONF:</w:delText>
              </w:r>
              <w:r w:rsidDel="006220FB">
                <w:rPr>
                  <w:rFonts w:eastAsia="Calibri" w:cs="Arial"/>
                  <w:sz w:val="20"/>
                  <w:szCs w:val="20"/>
                </w:rPr>
                <w:delText>3265</w:delText>
              </w:r>
              <w:r w:rsidRPr="00D6290E" w:rsidDel="006220FB">
                <w:rPr>
                  <w:rFonts w:eastAsia="Calibri" w:cs="Arial"/>
                  <w:sz w:val="20"/>
                  <w:szCs w:val="20"/>
                </w:rPr>
                <w:delText>-16593).</w:delText>
              </w:r>
            </w:del>
          </w:p>
        </w:tc>
        <w:tc>
          <w:tcPr>
            <w:tcW w:w="3661"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585E232" w14:textId="49FF1E36" w:rsidR="00324557" w:rsidRPr="00D6290E" w:rsidDel="006220FB" w:rsidRDefault="00324557" w:rsidP="00554956">
            <w:pPr>
              <w:autoSpaceDE w:val="0"/>
              <w:autoSpaceDN w:val="0"/>
              <w:adjustRightInd w:val="0"/>
              <w:spacing w:before="120"/>
              <w:rPr>
                <w:del w:id="2249" w:author="Yan Heras" w:date="2018-02-12T10:35:00Z"/>
                <w:rFonts w:eastAsia="Calibri" w:cs="Arial"/>
                <w:color w:val="000000"/>
                <w:sz w:val="20"/>
                <w:szCs w:val="20"/>
              </w:rPr>
            </w:pPr>
            <w:del w:id="2250" w:author="Yan Heras" w:date="2018-02-12T10:35:00Z">
              <w:r w:rsidRPr="00D6290E" w:rsidDel="006220FB">
                <w:rPr>
                  <w:rFonts w:eastAsia="Calibri" w:cs="Arial"/>
                  <w:color w:val="000000"/>
                  <w:sz w:val="20"/>
                  <w:szCs w:val="20"/>
                </w:rPr>
                <w:delText xml:space="preserve">This representedOrganization </w:delText>
              </w:r>
              <w:r w:rsidRPr="00826ED6" w:rsidDel="006220FB">
                <w:rPr>
                  <w:rFonts w:eastAsia="Calibri" w:cs="Arial"/>
                  <w:b/>
                  <w:bCs/>
                  <w:color w:val="000000"/>
                  <w:sz w:val="20"/>
                  <w:szCs w:val="20"/>
                </w:rPr>
                <w:delText>SHALL</w:delText>
              </w:r>
              <w:r w:rsidRPr="00D6290E" w:rsidDel="006220FB">
                <w:rPr>
                  <w:rFonts w:eastAsia="Calibri" w:cs="Arial"/>
                  <w:b/>
                  <w:bCs/>
                  <w:color w:val="000000"/>
                  <w:sz w:val="20"/>
                  <w:szCs w:val="20"/>
                </w:rPr>
                <w:delText xml:space="preserve"> </w:delText>
              </w:r>
              <w:r w:rsidRPr="00D6290E" w:rsidDel="006220FB">
                <w:rPr>
                  <w:rFonts w:eastAsia="Calibri" w:cs="Arial"/>
                  <w:color w:val="000000"/>
                  <w:sz w:val="20"/>
                  <w:szCs w:val="20"/>
                </w:rPr>
                <w:delText xml:space="preserve">contain exactly one [1..1] </w:delText>
              </w:r>
              <w:r w:rsidRPr="00826ED6" w:rsidDel="006220FB">
                <w:rPr>
                  <w:rFonts w:ascii="Courier New" w:eastAsia="Calibri" w:hAnsi="Courier New" w:cs="Courier New"/>
                  <w:b/>
                  <w:bCs/>
                  <w:color w:val="000000"/>
                  <w:sz w:val="20"/>
                  <w:szCs w:val="20"/>
                </w:rPr>
                <w:delText>id</w:delText>
              </w:r>
              <w:r w:rsidRPr="00D6290E" w:rsidDel="006220FB">
                <w:rPr>
                  <w:rFonts w:eastAsia="Calibri" w:cs="Arial"/>
                  <w:b/>
                  <w:bCs/>
                  <w:color w:val="000000"/>
                  <w:sz w:val="20"/>
                  <w:szCs w:val="20"/>
                </w:rPr>
                <w:delText xml:space="preserve"> </w:delText>
              </w:r>
              <w:r w:rsidRPr="00D6290E" w:rsidDel="006220FB">
                <w:rPr>
                  <w:rFonts w:eastAsia="Calibri" w:cs="Arial"/>
                  <w:color w:val="000000"/>
                  <w:sz w:val="20"/>
                  <w:szCs w:val="20"/>
                </w:rPr>
                <w:delText xml:space="preserve">(CONF:1140-16592_C01) such that it </w:delText>
              </w:r>
            </w:del>
          </w:p>
          <w:p w14:paraId="1C434C9E" w14:textId="4E99C3B8" w:rsidR="00324557" w:rsidRPr="00D6290E" w:rsidDel="006220FB" w:rsidRDefault="00324557" w:rsidP="00554956">
            <w:pPr>
              <w:autoSpaceDE w:val="0"/>
              <w:autoSpaceDN w:val="0"/>
              <w:adjustRightInd w:val="0"/>
              <w:spacing w:before="120"/>
              <w:ind w:left="288"/>
              <w:rPr>
                <w:del w:id="2251" w:author="Yan Heras" w:date="2018-02-12T10:35:00Z"/>
                <w:rFonts w:eastAsia="Calibri" w:cs="Arial"/>
                <w:color w:val="000000"/>
                <w:sz w:val="20"/>
                <w:szCs w:val="20"/>
              </w:rPr>
            </w:pPr>
            <w:del w:id="2252" w:author="Yan Heras" w:date="2018-02-12T10:35:00Z">
              <w:r w:rsidRPr="00826ED6" w:rsidDel="006220FB">
                <w:rPr>
                  <w:rFonts w:eastAsia="Calibri" w:cs="Arial"/>
                  <w:b/>
                  <w:bCs/>
                  <w:color w:val="000000"/>
                  <w:sz w:val="20"/>
                  <w:szCs w:val="20"/>
                </w:rPr>
                <w:delText>SHALL</w:delText>
              </w:r>
              <w:r w:rsidRPr="00D6290E" w:rsidDel="006220FB">
                <w:rPr>
                  <w:rFonts w:eastAsia="Calibri" w:cs="Arial"/>
                  <w:b/>
                  <w:bCs/>
                  <w:color w:val="000000"/>
                  <w:sz w:val="20"/>
                  <w:szCs w:val="20"/>
                </w:rPr>
                <w:delText xml:space="preserve"> </w:delText>
              </w:r>
              <w:r w:rsidRPr="00D6290E" w:rsidDel="006220FB">
                <w:rPr>
                  <w:rFonts w:eastAsia="Calibri" w:cs="Arial"/>
                  <w:color w:val="000000"/>
                  <w:sz w:val="20"/>
                  <w:szCs w:val="20"/>
                </w:rPr>
                <w:delText xml:space="preserve">contain exactly one [1..1] </w:delText>
              </w:r>
              <w:r w:rsidRPr="00826ED6" w:rsidDel="006220FB">
                <w:rPr>
                  <w:rFonts w:ascii="Courier New" w:eastAsia="Calibri" w:hAnsi="Courier New" w:cs="Courier New"/>
                  <w:b/>
                  <w:bCs/>
                  <w:color w:val="000000"/>
                  <w:sz w:val="20"/>
                  <w:szCs w:val="20"/>
                </w:rPr>
                <w:delText>@root</w:delText>
              </w:r>
              <w:r w:rsidRPr="00826ED6" w:rsidDel="006220FB">
                <w:rPr>
                  <w:rFonts w:ascii="Courier New" w:eastAsia="Calibri" w:hAnsi="Courier New" w:cs="Courier New"/>
                  <w:color w:val="000000"/>
                  <w:sz w:val="20"/>
                  <w:szCs w:val="20"/>
                </w:rPr>
                <w:delText>="2.16.840.1.113883.4.2</w:delText>
              </w:r>
              <w:r w:rsidRPr="00D6290E" w:rsidDel="006220FB">
                <w:rPr>
                  <w:rFonts w:eastAsia="Calibri" w:cs="Arial"/>
                  <w:color w:val="000000"/>
                  <w:sz w:val="20"/>
                  <w:szCs w:val="20"/>
                </w:rPr>
                <w:delText xml:space="preserve">" Tax ID Number (CONF:1182-43). </w:delText>
              </w:r>
            </w:del>
          </w:p>
          <w:p w14:paraId="72726537" w14:textId="7BF6391D" w:rsidR="00324557" w:rsidRPr="00D6290E" w:rsidDel="006220FB" w:rsidRDefault="00324557" w:rsidP="00554956">
            <w:pPr>
              <w:autoSpaceDE w:val="0"/>
              <w:autoSpaceDN w:val="0"/>
              <w:adjustRightInd w:val="0"/>
              <w:spacing w:before="120"/>
              <w:rPr>
                <w:del w:id="2253" w:author="Yan Heras" w:date="2018-02-12T10:35:00Z"/>
                <w:rFonts w:eastAsia="Calibri" w:cs="Arial"/>
                <w:color w:val="000000"/>
                <w:sz w:val="20"/>
                <w:szCs w:val="20"/>
              </w:rPr>
            </w:pPr>
          </w:p>
        </w:tc>
      </w:tr>
      <w:tr w:rsidR="00324557" w:rsidRPr="00D6290E" w:rsidDel="006220FB" w14:paraId="731A4255" w14:textId="355F1240" w:rsidTr="002434D2">
        <w:trPr>
          <w:gridAfter w:val="1"/>
          <w:wAfter w:w="21" w:type="dxa"/>
          <w:cantSplit/>
          <w:trHeight w:val="532"/>
          <w:jc w:val="center"/>
          <w:del w:id="2254" w:author="Yan Heras" w:date="2018-02-12T10:35:00Z"/>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435EFB76" w14:textId="5D88C537" w:rsidR="00324557" w:rsidRPr="00D6290E" w:rsidDel="006220FB" w:rsidRDefault="00324557" w:rsidP="00826ED6">
            <w:pPr>
              <w:pStyle w:val="BodyText0"/>
              <w:spacing w:after="0"/>
              <w:rPr>
                <w:del w:id="2255" w:author="Yan Heras" w:date="2018-02-12T10:35:00Z"/>
                <w:rFonts w:eastAsia="+mn-ea"/>
                <w:sz w:val="20"/>
                <w:szCs w:val="20"/>
              </w:rPr>
            </w:pPr>
            <w:del w:id="2256" w:author="Yan Heras" w:date="2018-02-12T10:35:00Z">
              <w:r w:rsidRPr="00D6290E" w:rsidDel="006220FB">
                <w:rPr>
                  <w:rFonts w:eastAsia="+mn-ea"/>
                  <w:sz w:val="20"/>
                  <w:szCs w:val="20"/>
                </w:rPr>
                <w:delText>5.3 HQR Validations</w:delText>
              </w:r>
            </w:del>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DE1B17D" w14:textId="6302B8ED" w:rsidR="00324557" w:rsidRPr="00D6290E" w:rsidDel="006220FB" w:rsidRDefault="00324557" w:rsidP="00826ED6">
            <w:pPr>
              <w:pStyle w:val="BodyText0"/>
              <w:rPr>
                <w:del w:id="2257" w:author="Yan Heras" w:date="2018-02-12T10:35:00Z"/>
                <w:rFonts w:eastAsia="Calibri"/>
                <w:sz w:val="20"/>
                <w:szCs w:val="20"/>
              </w:rPr>
            </w:pPr>
            <w:del w:id="2258" w:author="Yan Heras" w:date="2018-02-12T10:35:00Z">
              <w:r w:rsidRPr="00D6290E" w:rsidDel="006220FB">
                <w:rPr>
                  <w:rFonts w:eastAsia="Calibri"/>
                  <w:sz w:val="20"/>
                  <w:szCs w:val="20"/>
                </w:rPr>
                <w:delText>New section added to list additional HQR validations contained in the 201</w:delText>
              </w:r>
              <w:r w:rsidDel="006220FB">
                <w:rPr>
                  <w:rFonts w:eastAsia="Calibri"/>
                  <w:sz w:val="20"/>
                  <w:szCs w:val="20"/>
                </w:rPr>
                <w:delText>7</w:delText>
              </w:r>
              <w:r w:rsidRPr="00D6290E" w:rsidDel="006220FB">
                <w:rPr>
                  <w:rFonts w:eastAsia="Calibri"/>
                  <w:sz w:val="20"/>
                  <w:szCs w:val="20"/>
                </w:rPr>
                <w:delText xml:space="preserve"> CMS QRDA IG, and are updated for the 20</w:delText>
              </w:r>
              <w:r w:rsidDel="006220FB">
                <w:rPr>
                  <w:rFonts w:eastAsia="Calibri"/>
                  <w:sz w:val="20"/>
                  <w:szCs w:val="20"/>
                </w:rPr>
                <w:delText>18</w:delText>
              </w:r>
              <w:r w:rsidRPr="00D6290E" w:rsidDel="006220FB">
                <w:rPr>
                  <w:rFonts w:eastAsia="Calibri"/>
                  <w:sz w:val="20"/>
                  <w:szCs w:val="20"/>
                </w:rPr>
                <w:delText xml:space="preserve"> reporting period.</w:delText>
              </w:r>
            </w:del>
          </w:p>
        </w:tc>
        <w:tc>
          <w:tcPr>
            <w:tcW w:w="3661"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4662D729" w14:textId="40E10AB2" w:rsidR="00324557" w:rsidRPr="00D6290E" w:rsidDel="006220FB" w:rsidRDefault="00324557" w:rsidP="00826ED6">
            <w:pPr>
              <w:autoSpaceDE w:val="0"/>
              <w:autoSpaceDN w:val="0"/>
              <w:adjustRightInd w:val="0"/>
              <w:spacing w:before="120"/>
              <w:rPr>
                <w:del w:id="2259" w:author="Yan Heras" w:date="2018-02-12T10:35:00Z"/>
                <w:rFonts w:eastAsia="Arial" w:cs="Arial"/>
                <w:color w:val="000000"/>
                <w:sz w:val="20"/>
                <w:szCs w:val="20"/>
              </w:rPr>
            </w:pPr>
            <w:del w:id="2260" w:author="Yan Heras" w:date="2018-02-12T10:35:00Z">
              <w:r w:rsidRPr="00D6290E" w:rsidDel="006220FB">
                <w:rPr>
                  <w:rFonts w:eastAsia="Arial" w:cs="Arial"/>
                  <w:color w:val="000000"/>
                  <w:sz w:val="20"/>
                  <w:szCs w:val="20"/>
                </w:rPr>
                <w:delText xml:space="preserve">Additional </w:delText>
              </w:r>
              <w:r w:rsidR="00E4023D" w:rsidDel="006220FB">
                <w:rPr>
                  <w:rFonts w:eastAsia="Arial" w:cs="Arial"/>
                  <w:color w:val="000000"/>
                  <w:sz w:val="20"/>
                  <w:szCs w:val="20"/>
                </w:rPr>
                <w:delText>QRDA I</w:delText>
              </w:r>
              <w:r w:rsidRPr="00D6290E" w:rsidDel="006220FB">
                <w:rPr>
                  <w:rFonts w:eastAsia="Arial" w:cs="Arial"/>
                  <w:color w:val="000000"/>
                  <w:sz w:val="20"/>
                  <w:szCs w:val="20"/>
                </w:rPr>
                <w:delText xml:space="preserve"> Validation Rules for HQR Programs</w:delText>
              </w:r>
            </w:del>
          </w:p>
          <w:p w14:paraId="678C394E" w14:textId="14642B21" w:rsidR="00324557" w:rsidRPr="00D6290E" w:rsidDel="006220FB" w:rsidRDefault="00324557" w:rsidP="00826ED6">
            <w:pPr>
              <w:autoSpaceDE w:val="0"/>
              <w:autoSpaceDN w:val="0"/>
              <w:adjustRightInd w:val="0"/>
              <w:spacing w:before="120"/>
              <w:rPr>
                <w:del w:id="2261" w:author="Yan Heras" w:date="2018-02-12T10:35:00Z"/>
                <w:rFonts w:eastAsia="Arial" w:cs="Arial"/>
                <w:color w:val="000000"/>
                <w:sz w:val="20"/>
                <w:szCs w:val="20"/>
              </w:rPr>
            </w:pPr>
            <w:del w:id="2262" w:author="Yan Heras" w:date="2018-02-12T10:35:00Z">
              <w:r w:rsidRPr="00D6290E" w:rsidDel="006220FB">
                <w:rPr>
                  <w:rFonts w:eastAsia="Arial" w:cs="Arial"/>
                  <w:color w:val="000000"/>
                  <w:sz w:val="20"/>
                  <w:szCs w:val="20"/>
                </w:rPr>
                <w:delText>5.2.5 HQR Validation Rules Updates</w:delText>
              </w:r>
            </w:del>
          </w:p>
          <w:p w14:paraId="097F48D8" w14:textId="7A7D5627" w:rsidR="00324557" w:rsidRPr="00D6290E" w:rsidDel="006220FB" w:rsidRDefault="00324557" w:rsidP="00826ED6">
            <w:pPr>
              <w:autoSpaceDE w:val="0"/>
              <w:autoSpaceDN w:val="0"/>
              <w:adjustRightInd w:val="0"/>
              <w:spacing w:before="120"/>
              <w:rPr>
                <w:del w:id="2263" w:author="Yan Heras" w:date="2018-02-12T10:35:00Z"/>
                <w:rFonts w:eastAsia="Arial" w:cs="Arial"/>
                <w:color w:val="000000"/>
                <w:sz w:val="20"/>
                <w:szCs w:val="20"/>
              </w:rPr>
            </w:pPr>
            <w:del w:id="2264" w:author="Yan Heras" w:date="2018-02-12T10:35:00Z">
              <w:r w:rsidRPr="00D6290E" w:rsidDel="006220FB">
                <w:rPr>
                  <w:rFonts w:eastAsia="Arial" w:cs="Arial"/>
                  <w:color w:val="000000"/>
                  <w:sz w:val="20"/>
                  <w:szCs w:val="20"/>
                </w:rPr>
                <w:delText>5.2.6 Date and Time Validation</w:delText>
              </w:r>
            </w:del>
          </w:p>
        </w:tc>
      </w:tr>
      <w:tr w:rsidR="00324557" w:rsidRPr="00D6290E" w:rsidDel="00EE1B90" w14:paraId="50390860" w14:textId="77777777" w:rsidTr="002434D2">
        <w:trPr>
          <w:gridAfter w:val="1"/>
          <w:wAfter w:w="21" w:type="dxa"/>
          <w:cantSplit/>
          <w:trHeight w:val="532"/>
          <w:jc w:val="center"/>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516FBC1A" w14:textId="77777777" w:rsidR="00324557" w:rsidRPr="00D6290E" w:rsidRDefault="00324557" w:rsidP="00826ED6">
            <w:pPr>
              <w:pStyle w:val="BodyText0"/>
              <w:spacing w:after="0"/>
              <w:rPr>
                <w:rFonts w:eastAsia="+mn-ea"/>
                <w:sz w:val="20"/>
                <w:szCs w:val="20"/>
              </w:rPr>
            </w:pPr>
            <w:r w:rsidRPr="00D6290E">
              <w:rPr>
                <w:rFonts w:eastAsia="+mn-ea"/>
                <w:sz w:val="20"/>
                <w:szCs w:val="20"/>
              </w:rPr>
              <w:t>Appendix 7 Null Flavor Validation Rules for Data Types</w:t>
            </w:r>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58C90D4C" w14:textId="77777777" w:rsidR="00324557" w:rsidRDefault="00324557" w:rsidP="00826ED6">
            <w:pPr>
              <w:pStyle w:val="BodyText0"/>
              <w:rPr>
                <w:ins w:id="2265" w:author="Yan Heras" w:date="2018-02-12T10:36:00Z"/>
                <w:rFonts w:eastAsia="Calibri"/>
                <w:sz w:val="20"/>
                <w:szCs w:val="20"/>
              </w:rPr>
            </w:pPr>
            <w:del w:id="2266" w:author="Yan Heras" w:date="2018-02-12T10:36:00Z">
              <w:r w:rsidRPr="00D6290E" w:rsidDel="006220FB">
                <w:rPr>
                  <w:rFonts w:eastAsia="Calibri"/>
                  <w:sz w:val="20"/>
                  <w:szCs w:val="20"/>
                </w:rPr>
                <w:delText>Updated with CMS conformance number assigned to each rule.</w:delText>
              </w:r>
            </w:del>
          </w:p>
          <w:p w14:paraId="469009C9" w14:textId="3410092E" w:rsidR="006220FB" w:rsidRPr="00D6290E" w:rsidRDefault="006220FB" w:rsidP="00826ED6">
            <w:pPr>
              <w:pStyle w:val="BodyText0"/>
              <w:rPr>
                <w:rFonts w:eastAsia="Calibri"/>
                <w:sz w:val="20"/>
                <w:szCs w:val="20"/>
              </w:rPr>
            </w:pPr>
            <w:ins w:id="2267" w:author="Yan Heras" w:date="2018-02-12T10:36:00Z">
              <w:r w:rsidRPr="006220FB">
                <w:rPr>
                  <w:color w:val="000000"/>
                  <w:sz w:val="20"/>
                </w:rPr>
                <w:t>Data types of CD or CE SHALL have either @code or @</w:t>
              </w:r>
              <w:proofErr w:type="spellStart"/>
              <w:r w:rsidRPr="006220FB">
                <w:rPr>
                  <w:color w:val="000000"/>
                  <w:sz w:val="20"/>
                </w:rPr>
                <w:t>nullFlavor</w:t>
              </w:r>
              <w:proofErr w:type="spellEnd"/>
              <w:r w:rsidRPr="006220FB">
                <w:rPr>
                  <w:color w:val="000000"/>
                  <w:sz w:val="20"/>
                </w:rPr>
                <w:t xml:space="preserve"> but SHALL NOT have both @code and @</w:t>
              </w:r>
              <w:proofErr w:type="spellStart"/>
              <w:r w:rsidRPr="006220FB">
                <w:rPr>
                  <w:color w:val="000000"/>
                  <w:sz w:val="20"/>
                </w:rPr>
                <w:t>nullFlavor</w:t>
              </w:r>
              <w:proofErr w:type="spellEnd"/>
              <w:r w:rsidRPr="006220FB">
                <w:rPr>
                  <w:color w:val="000000"/>
                  <w:sz w:val="20"/>
                </w:rPr>
                <w:t>(CONF:CMS_0107).</w:t>
              </w:r>
            </w:ins>
          </w:p>
        </w:tc>
        <w:tc>
          <w:tcPr>
            <w:tcW w:w="3661"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1056368B" w14:textId="77777777" w:rsidR="00324557" w:rsidRDefault="00324557" w:rsidP="00826ED6">
            <w:pPr>
              <w:autoSpaceDE w:val="0"/>
              <w:autoSpaceDN w:val="0"/>
              <w:adjustRightInd w:val="0"/>
              <w:spacing w:before="120"/>
              <w:rPr>
                <w:rFonts w:eastAsia="+mn-ea"/>
                <w:sz w:val="20"/>
                <w:szCs w:val="20"/>
              </w:rPr>
            </w:pPr>
            <w:del w:id="2268" w:author="Yan Heras" w:date="2018-02-12T10:36:00Z">
              <w:r w:rsidRPr="00D6290E" w:rsidDel="006220FB">
                <w:rPr>
                  <w:rFonts w:eastAsia="+mn-ea"/>
                  <w:sz w:val="20"/>
                  <w:szCs w:val="20"/>
                </w:rPr>
                <w:delText>Null Flavor Validation Rules for Data Types</w:delText>
              </w:r>
            </w:del>
          </w:p>
          <w:p w14:paraId="1ED443C8" w14:textId="3226E815" w:rsidR="006220FB" w:rsidRPr="00D6290E" w:rsidRDefault="006220FB" w:rsidP="006220FB">
            <w:pPr>
              <w:pStyle w:val="TableText"/>
              <w:rPr>
                <w:rFonts w:eastAsia="Arial"/>
                <w:color w:val="000000"/>
              </w:rPr>
            </w:pPr>
            <w:ins w:id="2269" w:author="Yan Heras" w:date="2018-02-12T10:37:00Z">
              <w:r w:rsidRPr="00D6290E">
                <w:rPr>
                  <w:color w:val="000000"/>
                </w:rPr>
                <w:t>Data types of CD or CE SHALL have either @code or @nullFlavor or both (@codeSystem and @nullFlavor) but SHALL NOT have both @code and @nullFlavor and SHALL NOT have @codeSystem and @nullFlavor "(CONF:CMS_0107).</w:t>
              </w:r>
            </w:ins>
          </w:p>
        </w:tc>
      </w:tr>
      <w:tr w:rsidR="00324557" w:rsidRPr="00D6290E" w:rsidDel="006220FB" w14:paraId="045D6F4A" w14:textId="5D4545DA" w:rsidTr="002434D2">
        <w:trPr>
          <w:gridAfter w:val="1"/>
          <w:wAfter w:w="21" w:type="dxa"/>
          <w:cantSplit/>
          <w:trHeight w:val="532"/>
          <w:jc w:val="center"/>
          <w:del w:id="2270" w:author="Yan Heras" w:date="2018-02-12T10:38:00Z"/>
        </w:trPr>
        <w:tc>
          <w:tcPr>
            <w:tcW w:w="2134"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370337F9" w14:textId="4313C1DF" w:rsidR="00324557" w:rsidRPr="00D6290E" w:rsidDel="006220FB" w:rsidRDefault="00324557" w:rsidP="00826ED6">
            <w:pPr>
              <w:pStyle w:val="BodyText0"/>
              <w:spacing w:after="0"/>
              <w:rPr>
                <w:del w:id="2271" w:author="Yan Heras" w:date="2018-02-12T10:38:00Z"/>
                <w:rFonts w:eastAsia="+mn-ea"/>
                <w:sz w:val="20"/>
                <w:szCs w:val="20"/>
              </w:rPr>
            </w:pPr>
            <w:del w:id="2272" w:author="Yan Heras" w:date="2018-02-12T10:38:00Z">
              <w:r w:rsidRPr="00D6290E" w:rsidDel="006220FB">
                <w:rPr>
                  <w:rFonts w:eastAsia="+mn-ea"/>
                  <w:sz w:val="20"/>
                  <w:szCs w:val="20"/>
                </w:rPr>
                <w:delText>Appendix 8 NPI and TIN Validation Rules</w:delText>
              </w:r>
            </w:del>
          </w:p>
        </w:tc>
        <w:tc>
          <w:tcPr>
            <w:tcW w:w="3682"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118710EB" w14:textId="173F0371" w:rsidR="00324557" w:rsidRPr="00D6290E" w:rsidDel="006220FB" w:rsidRDefault="00324557" w:rsidP="00826ED6">
            <w:pPr>
              <w:pStyle w:val="BodyText0"/>
              <w:rPr>
                <w:del w:id="2273" w:author="Yan Heras" w:date="2018-02-12T10:38:00Z"/>
                <w:rFonts w:eastAsia="Calibri"/>
                <w:sz w:val="20"/>
                <w:szCs w:val="20"/>
              </w:rPr>
            </w:pPr>
            <w:del w:id="2274" w:author="Yan Heras" w:date="2018-02-12T10:38:00Z">
              <w:r w:rsidRPr="00D6290E" w:rsidDel="006220FB">
                <w:rPr>
                  <w:rFonts w:eastAsia="Calibri"/>
                  <w:sz w:val="20"/>
                  <w:szCs w:val="20"/>
                </w:rPr>
                <w:delText>New section added to list conformance statements for NPI and TIN validations.</w:delText>
              </w:r>
            </w:del>
          </w:p>
        </w:tc>
        <w:tc>
          <w:tcPr>
            <w:tcW w:w="3661" w:type="dxa"/>
            <w:tcBorders>
              <w:top w:val="single" w:sz="4" w:space="0" w:color="auto"/>
              <w:left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05A0C976" w14:textId="6773B720" w:rsidR="00324557" w:rsidRPr="00D6290E" w:rsidDel="006220FB" w:rsidRDefault="00324557" w:rsidP="00826ED6">
            <w:pPr>
              <w:autoSpaceDE w:val="0"/>
              <w:autoSpaceDN w:val="0"/>
              <w:adjustRightInd w:val="0"/>
              <w:spacing w:before="120"/>
              <w:rPr>
                <w:del w:id="2275" w:author="Yan Heras" w:date="2018-02-12T10:38:00Z"/>
                <w:rFonts w:eastAsia="Arial" w:cs="Arial"/>
                <w:color w:val="000000"/>
                <w:sz w:val="20"/>
                <w:szCs w:val="20"/>
              </w:rPr>
            </w:pPr>
            <w:del w:id="2276" w:author="Yan Heras" w:date="2018-02-12T10:38:00Z">
              <w:r w:rsidRPr="00D6290E" w:rsidDel="006220FB">
                <w:rPr>
                  <w:rFonts w:eastAsia="Arial" w:cs="Arial"/>
                  <w:color w:val="000000"/>
                  <w:sz w:val="20"/>
                  <w:szCs w:val="20"/>
                </w:rPr>
                <w:delText>n/a</w:delText>
              </w:r>
            </w:del>
          </w:p>
        </w:tc>
      </w:tr>
    </w:tbl>
    <w:p w14:paraId="0F831EEF" w14:textId="77777777" w:rsidR="00F16920" w:rsidRPr="00FD2799" w:rsidRDefault="00F16920" w:rsidP="00F16920">
      <w:pPr>
        <w:rPr>
          <w:rFonts w:cs="Arial"/>
          <w:sz w:val="20"/>
          <w:szCs w:val="20"/>
        </w:rPr>
      </w:pPr>
    </w:p>
    <w:p w14:paraId="34468161" w14:textId="77777777" w:rsidR="00F16920" w:rsidRDefault="00F16920" w:rsidP="00F16920">
      <w:pPr>
        <w:rPr>
          <w:rFonts w:cs="Arial"/>
          <w:sz w:val="20"/>
          <w:szCs w:val="20"/>
        </w:rPr>
      </w:pPr>
      <w:bookmarkStart w:id="2277" w:name="_Toc453820638"/>
      <w:r w:rsidRPr="00FD2799">
        <w:rPr>
          <w:rFonts w:cs="Arial"/>
          <w:sz w:val="20"/>
          <w:szCs w:val="20"/>
        </w:rPr>
        <w:t xml:space="preserve"> </w:t>
      </w:r>
      <w:bookmarkEnd w:id="2277"/>
    </w:p>
    <w:p w14:paraId="0FDE35D1" w14:textId="26A10F06" w:rsidR="006F2224" w:rsidRDefault="006F2224">
      <w:pPr>
        <w:rPr>
          <w:rFonts w:cs="Arial"/>
          <w:sz w:val="20"/>
          <w:szCs w:val="20"/>
        </w:rPr>
      </w:pPr>
      <w:r>
        <w:rPr>
          <w:rFonts w:cs="Arial"/>
          <w:sz w:val="20"/>
          <w:szCs w:val="20"/>
        </w:rPr>
        <w:br w:type="page"/>
      </w:r>
    </w:p>
    <w:p w14:paraId="65C79323" w14:textId="77777777" w:rsidR="00F77B47" w:rsidRPr="003D5DD8" w:rsidRDefault="00F77B47" w:rsidP="00BD46CE">
      <w:pPr>
        <w:pStyle w:val="Heading1"/>
      </w:pPr>
      <w:bookmarkStart w:id="2278" w:name="_Toc486370172"/>
      <w:r w:rsidRPr="003D5DD8">
        <w:lastRenderedPageBreak/>
        <w:t>Acronyms</w:t>
      </w:r>
      <w:bookmarkEnd w:id="2278"/>
    </w:p>
    <w:p w14:paraId="346496EF" w14:textId="77777777" w:rsidR="00F77B47" w:rsidRPr="003D5DD8" w:rsidRDefault="7F880045" w:rsidP="002C67B3">
      <w:pPr>
        <w:pStyle w:val="BodyText0"/>
      </w:pPr>
      <w:r>
        <w:t>This section describes acronyms used in this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376"/>
        <w:gridCol w:w="7200"/>
      </w:tblGrid>
      <w:tr w:rsidR="00695035" w:rsidRPr="00D6290E" w14:paraId="2ED668A3" w14:textId="77777777" w:rsidTr="00642BD1">
        <w:trPr>
          <w:cantSplit/>
          <w:trHeight w:val="323"/>
          <w:tblHeader/>
        </w:trPr>
        <w:tc>
          <w:tcPr>
            <w:tcW w:w="2320" w:type="dxa"/>
            <w:shd w:val="clear" w:color="auto" w:fill="1F497D"/>
            <w:vAlign w:val="center"/>
          </w:tcPr>
          <w:p w14:paraId="11FF13E9" w14:textId="77777777" w:rsidR="00695035" w:rsidRPr="00D6290E" w:rsidRDefault="7F880045" w:rsidP="00EF4333">
            <w:pPr>
              <w:pStyle w:val="TableHeaderRow"/>
              <w:rPr>
                <w:rStyle w:val="Strong"/>
              </w:rPr>
            </w:pPr>
            <w:r w:rsidRPr="00D6290E">
              <w:rPr>
                <w:rStyle w:val="Strong"/>
              </w:rPr>
              <w:t>Acronym</w:t>
            </w:r>
          </w:p>
        </w:tc>
        <w:tc>
          <w:tcPr>
            <w:tcW w:w="7030" w:type="dxa"/>
            <w:shd w:val="clear" w:color="auto" w:fill="1F497D"/>
            <w:vAlign w:val="center"/>
          </w:tcPr>
          <w:p w14:paraId="01AB9742" w14:textId="77777777" w:rsidR="00695035" w:rsidRPr="00D6290E" w:rsidRDefault="7F880045" w:rsidP="00EF4333">
            <w:pPr>
              <w:pStyle w:val="TableHeaderRow"/>
              <w:rPr>
                <w:rStyle w:val="Strong"/>
              </w:rPr>
            </w:pPr>
            <w:r w:rsidRPr="00D6290E">
              <w:rPr>
                <w:rStyle w:val="Strong"/>
              </w:rPr>
              <w:t>Literal Translation</w:t>
            </w:r>
          </w:p>
        </w:tc>
      </w:tr>
      <w:tr w:rsidR="00695035" w:rsidRPr="00D6290E" w14:paraId="62C985AC" w14:textId="77777777" w:rsidTr="00642BD1">
        <w:tblPrEx>
          <w:tblLook w:val="04A0" w:firstRow="1" w:lastRow="0" w:firstColumn="1" w:lastColumn="0" w:noHBand="0" w:noVBand="1"/>
        </w:tblPrEx>
        <w:trPr>
          <w:cantSplit/>
        </w:trPr>
        <w:tc>
          <w:tcPr>
            <w:tcW w:w="2320" w:type="dxa"/>
            <w:shd w:val="clear" w:color="auto" w:fill="auto"/>
          </w:tcPr>
          <w:p w14:paraId="72790EC1" w14:textId="77777777" w:rsidR="00695035" w:rsidRPr="00D6290E" w:rsidRDefault="00695035" w:rsidP="00695035">
            <w:pPr>
              <w:pStyle w:val="TableText"/>
            </w:pPr>
            <w:r w:rsidRPr="00D6290E">
              <w:t xml:space="preserve">ASKU </w:t>
            </w:r>
          </w:p>
        </w:tc>
        <w:tc>
          <w:tcPr>
            <w:tcW w:w="7030" w:type="dxa"/>
            <w:shd w:val="clear" w:color="auto" w:fill="auto"/>
          </w:tcPr>
          <w:p w14:paraId="2937F548" w14:textId="77777777" w:rsidR="00695035" w:rsidRPr="00D6290E" w:rsidRDefault="00695035" w:rsidP="00695035">
            <w:pPr>
              <w:pStyle w:val="TableText"/>
            </w:pPr>
            <w:r w:rsidRPr="00D6290E">
              <w:t>Asked</w:t>
            </w:r>
            <w:r w:rsidR="009B5660" w:rsidRPr="00D6290E">
              <w:t>, but not known</w:t>
            </w:r>
          </w:p>
        </w:tc>
      </w:tr>
      <w:tr w:rsidR="00695035" w:rsidRPr="00D6290E" w14:paraId="5C96B7D3" w14:textId="77777777" w:rsidTr="00642BD1">
        <w:trPr>
          <w:cantSplit/>
        </w:trPr>
        <w:tc>
          <w:tcPr>
            <w:tcW w:w="2320" w:type="dxa"/>
            <w:shd w:val="clear" w:color="auto" w:fill="auto"/>
          </w:tcPr>
          <w:p w14:paraId="681A125D" w14:textId="77777777" w:rsidR="00695035" w:rsidRPr="00D6290E" w:rsidRDefault="00695035" w:rsidP="00695035">
            <w:pPr>
              <w:pStyle w:val="TableText"/>
            </w:pPr>
            <w:r w:rsidRPr="00D6290E">
              <w:t>CDA</w:t>
            </w:r>
          </w:p>
        </w:tc>
        <w:tc>
          <w:tcPr>
            <w:tcW w:w="7030" w:type="dxa"/>
            <w:shd w:val="clear" w:color="auto" w:fill="auto"/>
          </w:tcPr>
          <w:p w14:paraId="4B3F75CB" w14:textId="77777777" w:rsidR="00695035" w:rsidRPr="00D6290E" w:rsidRDefault="00695035" w:rsidP="00695035">
            <w:pPr>
              <w:pStyle w:val="TableText"/>
            </w:pPr>
            <w:r w:rsidRPr="00D6290E">
              <w:t>Clinical Document Architecture</w:t>
            </w:r>
          </w:p>
        </w:tc>
      </w:tr>
      <w:tr w:rsidR="00695035" w:rsidRPr="00D6290E" w14:paraId="1C2C9496" w14:textId="77777777" w:rsidTr="00642BD1">
        <w:trPr>
          <w:cantSplit/>
        </w:trPr>
        <w:tc>
          <w:tcPr>
            <w:tcW w:w="2320" w:type="dxa"/>
            <w:shd w:val="clear" w:color="auto" w:fill="auto"/>
          </w:tcPr>
          <w:p w14:paraId="1D16F3A5" w14:textId="77777777" w:rsidR="00695035" w:rsidRPr="00D6290E" w:rsidRDefault="00695035" w:rsidP="00695035">
            <w:pPr>
              <w:pStyle w:val="TableText"/>
            </w:pPr>
            <w:r w:rsidRPr="00D6290E">
              <w:t>CMS</w:t>
            </w:r>
          </w:p>
        </w:tc>
        <w:tc>
          <w:tcPr>
            <w:tcW w:w="7030" w:type="dxa"/>
            <w:shd w:val="clear" w:color="auto" w:fill="auto"/>
          </w:tcPr>
          <w:p w14:paraId="148DBA31" w14:textId="77777777" w:rsidR="00695035" w:rsidRPr="00D6290E" w:rsidRDefault="00695035" w:rsidP="00695035">
            <w:pPr>
              <w:pStyle w:val="TableText"/>
            </w:pPr>
            <w:r w:rsidRPr="00D6290E">
              <w:t>Centers for Medicare &amp; Medicaid Services</w:t>
            </w:r>
          </w:p>
        </w:tc>
      </w:tr>
      <w:tr w:rsidR="00695035" w:rsidRPr="00D6290E" w14:paraId="34DC6E8B" w14:textId="77777777" w:rsidTr="00642BD1">
        <w:trPr>
          <w:cantSplit/>
        </w:trPr>
        <w:tc>
          <w:tcPr>
            <w:tcW w:w="2320" w:type="dxa"/>
            <w:shd w:val="clear" w:color="auto" w:fill="auto"/>
          </w:tcPr>
          <w:p w14:paraId="754D0D77" w14:textId="77777777" w:rsidR="00695035" w:rsidRPr="00D6290E" w:rsidRDefault="00695035" w:rsidP="00695035">
            <w:pPr>
              <w:pStyle w:val="TableText"/>
            </w:pPr>
            <w:r w:rsidRPr="00D6290E">
              <w:t>CONF</w:t>
            </w:r>
          </w:p>
        </w:tc>
        <w:tc>
          <w:tcPr>
            <w:tcW w:w="7030" w:type="dxa"/>
            <w:shd w:val="clear" w:color="auto" w:fill="auto"/>
          </w:tcPr>
          <w:p w14:paraId="280A794E" w14:textId="77777777" w:rsidR="00695035" w:rsidRPr="00D6290E" w:rsidRDefault="00695035" w:rsidP="00695035">
            <w:pPr>
              <w:pStyle w:val="TableText"/>
            </w:pPr>
            <w:r w:rsidRPr="00D6290E">
              <w:t>conformance</w:t>
            </w:r>
          </w:p>
        </w:tc>
      </w:tr>
      <w:tr w:rsidR="00695035" w:rsidRPr="00D6290E" w14:paraId="33C05277" w14:textId="77777777" w:rsidTr="00642BD1">
        <w:trPr>
          <w:cantSplit/>
        </w:trPr>
        <w:tc>
          <w:tcPr>
            <w:tcW w:w="2320" w:type="dxa"/>
            <w:shd w:val="clear" w:color="auto" w:fill="auto"/>
          </w:tcPr>
          <w:p w14:paraId="07898FBC" w14:textId="77777777" w:rsidR="00695035" w:rsidRPr="00D6290E" w:rsidRDefault="00695035" w:rsidP="00695035">
            <w:pPr>
              <w:pStyle w:val="TableText"/>
            </w:pPr>
            <w:r w:rsidRPr="00D6290E">
              <w:t>CQM</w:t>
            </w:r>
          </w:p>
        </w:tc>
        <w:tc>
          <w:tcPr>
            <w:tcW w:w="7030" w:type="dxa"/>
            <w:shd w:val="clear" w:color="auto" w:fill="auto"/>
          </w:tcPr>
          <w:p w14:paraId="435BCC7B" w14:textId="77777777" w:rsidR="00695035" w:rsidRPr="00D6290E" w:rsidRDefault="00695035" w:rsidP="00695035">
            <w:pPr>
              <w:pStyle w:val="TableText"/>
            </w:pPr>
            <w:r w:rsidRPr="00D6290E">
              <w:t>Clinical Quality Measure</w:t>
            </w:r>
          </w:p>
        </w:tc>
      </w:tr>
      <w:tr w:rsidR="00695035" w:rsidRPr="00D6290E" w14:paraId="2F12615A" w14:textId="77777777" w:rsidTr="00642BD1">
        <w:trPr>
          <w:cantSplit/>
        </w:trPr>
        <w:tc>
          <w:tcPr>
            <w:tcW w:w="2320" w:type="dxa"/>
            <w:shd w:val="clear" w:color="auto" w:fill="auto"/>
          </w:tcPr>
          <w:p w14:paraId="74287984" w14:textId="77777777" w:rsidR="00695035" w:rsidRPr="00D6290E" w:rsidRDefault="00695035" w:rsidP="00695035">
            <w:pPr>
              <w:pStyle w:val="TableText"/>
            </w:pPr>
            <w:r w:rsidRPr="00D6290E">
              <w:t>STU</w:t>
            </w:r>
          </w:p>
        </w:tc>
        <w:tc>
          <w:tcPr>
            <w:tcW w:w="7030" w:type="dxa"/>
            <w:shd w:val="clear" w:color="auto" w:fill="auto"/>
          </w:tcPr>
          <w:p w14:paraId="4FCAB86F" w14:textId="77777777" w:rsidR="00695035" w:rsidRPr="00D6290E" w:rsidRDefault="00695035" w:rsidP="00695035">
            <w:pPr>
              <w:pStyle w:val="TableText"/>
            </w:pPr>
            <w:r w:rsidRPr="00D6290E">
              <w:t>Standard for Trial Use</w:t>
            </w:r>
          </w:p>
        </w:tc>
      </w:tr>
      <w:tr w:rsidR="00695035" w:rsidRPr="00D6290E" w14:paraId="2E5ED42F" w14:textId="77777777" w:rsidTr="00642BD1">
        <w:tblPrEx>
          <w:tblLook w:val="04A0" w:firstRow="1" w:lastRow="0" w:firstColumn="1" w:lastColumn="0" w:noHBand="0" w:noVBand="1"/>
        </w:tblPrEx>
        <w:trPr>
          <w:cantSplit/>
        </w:trPr>
        <w:tc>
          <w:tcPr>
            <w:tcW w:w="2320" w:type="dxa"/>
            <w:shd w:val="clear" w:color="auto" w:fill="auto"/>
          </w:tcPr>
          <w:p w14:paraId="6F2D8A2A" w14:textId="77777777" w:rsidR="00695035" w:rsidRPr="00D6290E" w:rsidRDefault="00695035" w:rsidP="00695035">
            <w:pPr>
              <w:pStyle w:val="TableText"/>
            </w:pPr>
            <w:r w:rsidRPr="00D6290E">
              <w:t>eCQI</w:t>
            </w:r>
          </w:p>
        </w:tc>
        <w:tc>
          <w:tcPr>
            <w:tcW w:w="7030" w:type="dxa"/>
            <w:shd w:val="clear" w:color="auto" w:fill="auto"/>
          </w:tcPr>
          <w:p w14:paraId="411A709B" w14:textId="538F441A" w:rsidR="00695035" w:rsidRPr="00D6290E" w:rsidRDefault="004E1033" w:rsidP="004E1033">
            <w:pPr>
              <w:pStyle w:val="TableText"/>
            </w:pPr>
            <w:r w:rsidRPr="00D6290E">
              <w:t xml:space="preserve">electronic </w:t>
            </w:r>
            <w:r w:rsidR="0034365D">
              <w:t>C</w:t>
            </w:r>
            <w:r w:rsidRPr="00D6290E">
              <w:t xml:space="preserve">linical </w:t>
            </w:r>
            <w:r w:rsidR="0034365D">
              <w:t>Q</w:t>
            </w:r>
            <w:r w:rsidRPr="00D6290E">
              <w:t xml:space="preserve">uality </w:t>
            </w:r>
            <w:r w:rsidR="0034365D">
              <w:t>I</w:t>
            </w:r>
            <w:r w:rsidRPr="00D6290E">
              <w:t>mprovement</w:t>
            </w:r>
          </w:p>
        </w:tc>
      </w:tr>
      <w:tr w:rsidR="00695035" w:rsidRPr="00D6290E" w14:paraId="7C61CBBB" w14:textId="77777777" w:rsidTr="00642BD1">
        <w:trPr>
          <w:cantSplit/>
        </w:trPr>
        <w:tc>
          <w:tcPr>
            <w:tcW w:w="2320" w:type="dxa"/>
            <w:shd w:val="clear" w:color="auto" w:fill="auto"/>
          </w:tcPr>
          <w:p w14:paraId="06FEDBCE" w14:textId="77777777" w:rsidR="00695035" w:rsidRPr="00D6290E" w:rsidRDefault="00695035" w:rsidP="00695035">
            <w:pPr>
              <w:pStyle w:val="TableText"/>
            </w:pPr>
            <w:r w:rsidRPr="00D6290E">
              <w:t>eCQM</w:t>
            </w:r>
          </w:p>
        </w:tc>
        <w:tc>
          <w:tcPr>
            <w:tcW w:w="7030" w:type="dxa"/>
            <w:shd w:val="clear" w:color="auto" w:fill="auto"/>
          </w:tcPr>
          <w:p w14:paraId="7A43214F" w14:textId="77777777" w:rsidR="00695035" w:rsidRPr="00D6290E" w:rsidRDefault="00695035" w:rsidP="00695035">
            <w:pPr>
              <w:pStyle w:val="TableText"/>
            </w:pPr>
            <w:r w:rsidRPr="00D6290E">
              <w:t>electronic Clinical Quality Measure</w:t>
            </w:r>
          </w:p>
        </w:tc>
      </w:tr>
      <w:tr w:rsidR="00695035" w:rsidRPr="00D6290E" w14:paraId="221964AA" w14:textId="77777777" w:rsidTr="00642BD1">
        <w:trPr>
          <w:cantSplit/>
        </w:trPr>
        <w:tc>
          <w:tcPr>
            <w:tcW w:w="2320" w:type="dxa"/>
            <w:shd w:val="clear" w:color="auto" w:fill="auto"/>
          </w:tcPr>
          <w:p w14:paraId="4ED1C4D6" w14:textId="77777777" w:rsidR="00695035" w:rsidRPr="00D6290E" w:rsidRDefault="00695035" w:rsidP="00695035">
            <w:pPr>
              <w:pStyle w:val="TableText"/>
            </w:pPr>
            <w:r w:rsidRPr="00D6290E">
              <w:t>EHR</w:t>
            </w:r>
          </w:p>
        </w:tc>
        <w:tc>
          <w:tcPr>
            <w:tcW w:w="7030" w:type="dxa"/>
            <w:shd w:val="clear" w:color="auto" w:fill="auto"/>
          </w:tcPr>
          <w:p w14:paraId="607921FA" w14:textId="63989911" w:rsidR="00695035" w:rsidRPr="00D6290E" w:rsidRDefault="0034365D" w:rsidP="0034365D">
            <w:pPr>
              <w:pStyle w:val="TableText"/>
            </w:pPr>
            <w:r>
              <w:t>E</w:t>
            </w:r>
            <w:r w:rsidR="00695035" w:rsidRPr="00D6290E">
              <w:t xml:space="preserve">lectronic </w:t>
            </w:r>
            <w:r>
              <w:t>H</w:t>
            </w:r>
            <w:r w:rsidR="00695035" w:rsidRPr="00D6290E">
              <w:t xml:space="preserve">ealth </w:t>
            </w:r>
            <w:r>
              <w:t>R</w:t>
            </w:r>
            <w:r w:rsidR="00695035" w:rsidRPr="00D6290E">
              <w:t>ecord</w:t>
            </w:r>
          </w:p>
        </w:tc>
      </w:tr>
      <w:tr w:rsidR="00695035" w:rsidRPr="00D6290E" w14:paraId="2826F627" w14:textId="77777777" w:rsidTr="00642BD1">
        <w:trPr>
          <w:cantSplit/>
        </w:trPr>
        <w:tc>
          <w:tcPr>
            <w:tcW w:w="2320" w:type="dxa"/>
            <w:shd w:val="clear" w:color="auto" w:fill="auto"/>
          </w:tcPr>
          <w:p w14:paraId="4337965D" w14:textId="77777777" w:rsidR="00695035" w:rsidRPr="00D6290E" w:rsidRDefault="00695035" w:rsidP="00695035">
            <w:pPr>
              <w:pStyle w:val="TableText"/>
            </w:pPr>
            <w:r w:rsidRPr="00D6290E">
              <w:t>FAP</w:t>
            </w:r>
          </w:p>
        </w:tc>
        <w:tc>
          <w:tcPr>
            <w:tcW w:w="7030" w:type="dxa"/>
            <w:shd w:val="clear" w:color="auto" w:fill="auto"/>
          </w:tcPr>
          <w:p w14:paraId="46904800" w14:textId="77777777" w:rsidR="00695035" w:rsidRPr="00D6290E" w:rsidRDefault="00695035" w:rsidP="00695035">
            <w:pPr>
              <w:pStyle w:val="TableText"/>
            </w:pPr>
            <w:r w:rsidRPr="00D6290E">
              <w:t>Final Action Processing</w:t>
            </w:r>
          </w:p>
        </w:tc>
      </w:tr>
      <w:tr w:rsidR="00695035" w:rsidRPr="00D6290E" w14:paraId="2E145D3F" w14:textId="77777777" w:rsidTr="00642BD1">
        <w:tblPrEx>
          <w:tblLook w:val="0000" w:firstRow="0" w:lastRow="0" w:firstColumn="0" w:lastColumn="0" w:noHBand="0" w:noVBand="0"/>
        </w:tblPrEx>
        <w:trPr>
          <w:cantSplit/>
        </w:trPr>
        <w:tc>
          <w:tcPr>
            <w:tcW w:w="2320" w:type="dxa"/>
            <w:shd w:val="clear" w:color="auto" w:fill="auto"/>
          </w:tcPr>
          <w:p w14:paraId="79BDFAF3" w14:textId="77777777" w:rsidR="00695035" w:rsidRPr="00D6290E" w:rsidRDefault="00695035" w:rsidP="00695035">
            <w:pPr>
              <w:pStyle w:val="TableText"/>
            </w:pPr>
            <w:r w:rsidRPr="00D6290E">
              <w:t>HIC</w:t>
            </w:r>
          </w:p>
        </w:tc>
        <w:tc>
          <w:tcPr>
            <w:tcW w:w="7030" w:type="dxa"/>
            <w:shd w:val="clear" w:color="auto" w:fill="auto"/>
          </w:tcPr>
          <w:p w14:paraId="085132BE" w14:textId="77777777" w:rsidR="00695035" w:rsidRPr="00D6290E" w:rsidRDefault="00695035" w:rsidP="00695035">
            <w:pPr>
              <w:pStyle w:val="TableText"/>
            </w:pPr>
            <w:r w:rsidRPr="00D6290E">
              <w:t>Health Insurance Claim</w:t>
            </w:r>
          </w:p>
        </w:tc>
      </w:tr>
      <w:tr w:rsidR="00695035" w:rsidRPr="00D6290E" w14:paraId="147B1E5A" w14:textId="77777777" w:rsidTr="00642BD1">
        <w:trPr>
          <w:cantSplit/>
        </w:trPr>
        <w:tc>
          <w:tcPr>
            <w:tcW w:w="2320" w:type="dxa"/>
            <w:shd w:val="clear" w:color="auto" w:fill="auto"/>
          </w:tcPr>
          <w:p w14:paraId="5E49F288" w14:textId="77777777" w:rsidR="00695035" w:rsidRPr="00D6290E" w:rsidRDefault="00695035" w:rsidP="00695035">
            <w:pPr>
              <w:pStyle w:val="TableText"/>
            </w:pPr>
            <w:r w:rsidRPr="00D6290E">
              <w:t>HL7</w:t>
            </w:r>
          </w:p>
        </w:tc>
        <w:tc>
          <w:tcPr>
            <w:tcW w:w="7030" w:type="dxa"/>
            <w:shd w:val="clear" w:color="auto" w:fill="auto"/>
          </w:tcPr>
          <w:p w14:paraId="55EA3188" w14:textId="77777777" w:rsidR="00695035" w:rsidRPr="00D6290E" w:rsidRDefault="00695035" w:rsidP="00695035">
            <w:pPr>
              <w:pStyle w:val="TableText"/>
            </w:pPr>
            <w:r w:rsidRPr="00D6290E">
              <w:t>Health Level Seven</w:t>
            </w:r>
          </w:p>
        </w:tc>
      </w:tr>
      <w:tr w:rsidR="00695035" w:rsidRPr="00D6290E" w14:paraId="67E308A5" w14:textId="77777777" w:rsidTr="00642BD1">
        <w:tblPrEx>
          <w:tblLook w:val="0000" w:firstRow="0" w:lastRow="0" w:firstColumn="0" w:lastColumn="0" w:noHBand="0" w:noVBand="0"/>
        </w:tblPrEx>
        <w:trPr>
          <w:cantSplit/>
        </w:trPr>
        <w:tc>
          <w:tcPr>
            <w:tcW w:w="2320" w:type="dxa"/>
            <w:shd w:val="clear" w:color="auto" w:fill="auto"/>
          </w:tcPr>
          <w:p w14:paraId="52482468" w14:textId="77777777" w:rsidR="00695035" w:rsidRPr="00D6290E" w:rsidRDefault="00695035" w:rsidP="00695035">
            <w:pPr>
              <w:pStyle w:val="TableText"/>
            </w:pPr>
            <w:r w:rsidRPr="00D6290E">
              <w:t>HL7 V3</w:t>
            </w:r>
          </w:p>
        </w:tc>
        <w:tc>
          <w:tcPr>
            <w:tcW w:w="7030" w:type="dxa"/>
            <w:shd w:val="clear" w:color="auto" w:fill="auto"/>
          </w:tcPr>
          <w:p w14:paraId="34A98F16" w14:textId="77777777" w:rsidR="00695035" w:rsidRPr="00D6290E" w:rsidRDefault="00695035" w:rsidP="00695035">
            <w:pPr>
              <w:pStyle w:val="TableText"/>
            </w:pPr>
            <w:r w:rsidRPr="00D6290E">
              <w:t>Health Level 7 Version 3</w:t>
            </w:r>
          </w:p>
        </w:tc>
      </w:tr>
      <w:tr w:rsidR="00695035" w:rsidRPr="00D6290E" w14:paraId="742E73F6" w14:textId="77777777" w:rsidTr="00642BD1">
        <w:trPr>
          <w:cantSplit/>
        </w:trPr>
        <w:tc>
          <w:tcPr>
            <w:tcW w:w="2320" w:type="dxa"/>
            <w:shd w:val="clear" w:color="auto" w:fill="auto"/>
          </w:tcPr>
          <w:p w14:paraId="0BCF90FD" w14:textId="77777777" w:rsidR="00695035" w:rsidRPr="00D6290E" w:rsidRDefault="00695035" w:rsidP="00695035">
            <w:pPr>
              <w:pStyle w:val="TableText"/>
            </w:pPr>
            <w:r w:rsidRPr="00D6290E">
              <w:t>HQMF</w:t>
            </w:r>
          </w:p>
        </w:tc>
        <w:tc>
          <w:tcPr>
            <w:tcW w:w="7030" w:type="dxa"/>
            <w:shd w:val="clear" w:color="auto" w:fill="auto"/>
          </w:tcPr>
          <w:p w14:paraId="34F9F4BB" w14:textId="546BE884" w:rsidR="00695035" w:rsidRPr="00D6290E" w:rsidRDefault="00695035" w:rsidP="00695035">
            <w:pPr>
              <w:pStyle w:val="TableText"/>
            </w:pPr>
            <w:r w:rsidRPr="00D6290E">
              <w:t>Health Quality Measure Format</w:t>
            </w:r>
          </w:p>
        </w:tc>
      </w:tr>
      <w:tr w:rsidR="006102C2" w:rsidRPr="00D6290E" w14:paraId="1E57438F" w14:textId="77777777" w:rsidTr="00642BD1">
        <w:trPr>
          <w:cantSplit/>
        </w:trPr>
        <w:tc>
          <w:tcPr>
            <w:tcW w:w="2320" w:type="dxa"/>
            <w:shd w:val="clear" w:color="auto" w:fill="auto"/>
          </w:tcPr>
          <w:p w14:paraId="35238FE4" w14:textId="77777777" w:rsidR="006102C2" w:rsidRPr="00D6290E" w:rsidRDefault="006102C2" w:rsidP="00695035">
            <w:pPr>
              <w:pStyle w:val="TableText"/>
            </w:pPr>
            <w:r w:rsidRPr="00D6290E">
              <w:t>HQR</w:t>
            </w:r>
          </w:p>
        </w:tc>
        <w:tc>
          <w:tcPr>
            <w:tcW w:w="7030" w:type="dxa"/>
            <w:shd w:val="clear" w:color="auto" w:fill="auto"/>
          </w:tcPr>
          <w:p w14:paraId="3053EA7B" w14:textId="77777777" w:rsidR="006102C2" w:rsidRPr="00D6290E" w:rsidRDefault="006102C2" w:rsidP="00695035">
            <w:pPr>
              <w:pStyle w:val="TableText"/>
            </w:pPr>
            <w:r w:rsidRPr="00D6290E">
              <w:t>Hospital Quality Reporting</w:t>
            </w:r>
          </w:p>
        </w:tc>
      </w:tr>
      <w:tr w:rsidR="00695035" w:rsidRPr="00D6290E" w14:paraId="21D33D5D" w14:textId="77777777" w:rsidTr="00642BD1">
        <w:trPr>
          <w:cantSplit/>
        </w:trPr>
        <w:tc>
          <w:tcPr>
            <w:tcW w:w="2320" w:type="dxa"/>
            <w:shd w:val="clear" w:color="auto" w:fill="auto"/>
          </w:tcPr>
          <w:p w14:paraId="14C77462" w14:textId="77777777" w:rsidR="00695035" w:rsidRPr="00D6290E" w:rsidRDefault="00695035" w:rsidP="00695035">
            <w:pPr>
              <w:pStyle w:val="TableText"/>
            </w:pPr>
            <w:r w:rsidRPr="00D6290E">
              <w:t>ID</w:t>
            </w:r>
          </w:p>
        </w:tc>
        <w:tc>
          <w:tcPr>
            <w:tcW w:w="7030" w:type="dxa"/>
            <w:shd w:val="clear" w:color="auto" w:fill="auto"/>
          </w:tcPr>
          <w:p w14:paraId="42C88641" w14:textId="77777777" w:rsidR="00695035" w:rsidRPr="00D6290E" w:rsidRDefault="00695035" w:rsidP="00695035">
            <w:pPr>
              <w:pStyle w:val="TableText"/>
            </w:pPr>
            <w:r w:rsidRPr="00D6290E">
              <w:t>identifier</w:t>
            </w:r>
          </w:p>
        </w:tc>
      </w:tr>
      <w:tr w:rsidR="00695035" w:rsidRPr="00D6290E" w14:paraId="3A65FFE5" w14:textId="77777777" w:rsidTr="00642BD1">
        <w:tblPrEx>
          <w:tblLook w:val="0000" w:firstRow="0" w:lastRow="0" w:firstColumn="0" w:lastColumn="0" w:noHBand="0" w:noVBand="0"/>
        </w:tblPrEx>
        <w:trPr>
          <w:cantSplit/>
        </w:trPr>
        <w:tc>
          <w:tcPr>
            <w:tcW w:w="2320" w:type="dxa"/>
            <w:shd w:val="clear" w:color="auto" w:fill="auto"/>
          </w:tcPr>
          <w:p w14:paraId="3B66D28D" w14:textId="77777777" w:rsidR="00695035" w:rsidRPr="00D6290E" w:rsidRDefault="00695035" w:rsidP="00D90D24">
            <w:pPr>
              <w:pStyle w:val="TableText"/>
            </w:pPr>
            <w:r w:rsidRPr="00D6290E">
              <w:t>IP</w:t>
            </w:r>
          </w:p>
        </w:tc>
        <w:tc>
          <w:tcPr>
            <w:tcW w:w="7030" w:type="dxa"/>
            <w:shd w:val="clear" w:color="auto" w:fill="auto"/>
          </w:tcPr>
          <w:p w14:paraId="72A8377F" w14:textId="408DC093" w:rsidR="00695035" w:rsidRPr="00D6290E" w:rsidRDefault="0034365D" w:rsidP="0034365D">
            <w:pPr>
              <w:pStyle w:val="TableText"/>
            </w:pPr>
            <w:r>
              <w:t>I</w:t>
            </w:r>
            <w:r w:rsidR="00695035" w:rsidRPr="00D6290E">
              <w:t xml:space="preserve">nitial </w:t>
            </w:r>
            <w:r>
              <w:t>P</w:t>
            </w:r>
            <w:r w:rsidR="00695035" w:rsidRPr="00D6290E">
              <w:t>opulation</w:t>
            </w:r>
          </w:p>
        </w:tc>
      </w:tr>
      <w:tr w:rsidR="003E456A" w:rsidRPr="00D6290E" w14:paraId="446913BD" w14:textId="77777777" w:rsidTr="00642BD1">
        <w:trPr>
          <w:cantSplit/>
        </w:trPr>
        <w:tc>
          <w:tcPr>
            <w:tcW w:w="2320" w:type="dxa"/>
            <w:shd w:val="clear" w:color="auto" w:fill="auto"/>
          </w:tcPr>
          <w:p w14:paraId="396B890B" w14:textId="3A4E4A2B" w:rsidR="003E456A" w:rsidRPr="00D6290E" w:rsidRDefault="003E456A" w:rsidP="00695035">
            <w:pPr>
              <w:pStyle w:val="TableText"/>
            </w:pPr>
            <w:r>
              <w:t>IT</w:t>
            </w:r>
          </w:p>
        </w:tc>
        <w:tc>
          <w:tcPr>
            <w:tcW w:w="7030" w:type="dxa"/>
            <w:shd w:val="clear" w:color="auto" w:fill="auto"/>
          </w:tcPr>
          <w:p w14:paraId="6D75346C" w14:textId="309244C5" w:rsidR="003E456A" w:rsidRPr="00D6290E" w:rsidRDefault="003E456A" w:rsidP="00695035">
            <w:pPr>
              <w:pStyle w:val="TableText"/>
            </w:pPr>
            <w:r>
              <w:t>Information technology</w:t>
            </w:r>
          </w:p>
        </w:tc>
      </w:tr>
      <w:tr w:rsidR="00695035" w:rsidRPr="00D6290E" w14:paraId="580C44DD" w14:textId="77777777" w:rsidTr="00642BD1">
        <w:trPr>
          <w:cantSplit/>
        </w:trPr>
        <w:tc>
          <w:tcPr>
            <w:tcW w:w="2320" w:type="dxa"/>
            <w:shd w:val="clear" w:color="auto" w:fill="auto"/>
          </w:tcPr>
          <w:p w14:paraId="7616B84C" w14:textId="77777777" w:rsidR="00695035" w:rsidRPr="00D6290E" w:rsidRDefault="00695035" w:rsidP="00695035">
            <w:pPr>
              <w:pStyle w:val="TableText"/>
            </w:pPr>
            <w:r w:rsidRPr="00D6290E">
              <w:t>LOINC</w:t>
            </w:r>
          </w:p>
        </w:tc>
        <w:tc>
          <w:tcPr>
            <w:tcW w:w="7030" w:type="dxa"/>
            <w:shd w:val="clear" w:color="auto" w:fill="auto"/>
          </w:tcPr>
          <w:p w14:paraId="60A94015" w14:textId="77777777" w:rsidR="00695035" w:rsidRPr="00D6290E" w:rsidRDefault="00695035" w:rsidP="00695035">
            <w:pPr>
              <w:pStyle w:val="TableText"/>
            </w:pPr>
            <w:r w:rsidRPr="00D6290E">
              <w:t>Logical Observation Identifiers Names and Codes</w:t>
            </w:r>
          </w:p>
        </w:tc>
      </w:tr>
      <w:tr w:rsidR="006F2224" w:rsidRPr="00D6290E" w14:paraId="1BA67ADE" w14:textId="77777777" w:rsidTr="00642BD1">
        <w:trPr>
          <w:cantSplit/>
        </w:trPr>
        <w:tc>
          <w:tcPr>
            <w:tcW w:w="2320" w:type="dxa"/>
            <w:shd w:val="clear" w:color="auto" w:fill="auto"/>
          </w:tcPr>
          <w:p w14:paraId="47EC6B82" w14:textId="5CC45151" w:rsidR="006F2224" w:rsidRPr="00D6290E" w:rsidRDefault="006F2224" w:rsidP="00695035">
            <w:pPr>
              <w:pStyle w:val="TableText"/>
            </w:pPr>
            <w:r>
              <w:t>MBI</w:t>
            </w:r>
          </w:p>
        </w:tc>
        <w:tc>
          <w:tcPr>
            <w:tcW w:w="7030" w:type="dxa"/>
            <w:shd w:val="clear" w:color="auto" w:fill="auto"/>
          </w:tcPr>
          <w:p w14:paraId="53E5381C" w14:textId="26BB561E" w:rsidR="006F2224" w:rsidRPr="00D6290E" w:rsidRDefault="006F2224" w:rsidP="00695035">
            <w:pPr>
              <w:pStyle w:val="TableText"/>
            </w:pPr>
            <w:r>
              <w:t>Medicare Beneficiary Identification Number</w:t>
            </w:r>
          </w:p>
        </w:tc>
      </w:tr>
      <w:tr w:rsidR="00695035" w:rsidRPr="00D6290E" w14:paraId="7D5EC78A" w14:textId="77777777" w:rsidTr="00642BD1">
        <w:trPr>
          <w:cantSplit/>
        </w:trPr>
        <w:tc>
          <w:tcPr>
            <w:tcW w:w="2320" w:type="dxa"/>
            <w:shd w:val="clear" w:color="auto" w:fill="auto"/>
          </w:tcPr>
          <w:p w14:paraId="69BAA6F4" w14:textId="77777777" w:rsidR="00695035" w:rsidRPr="00D6290E" w:rsidRDefault="00695035" w:rsidP="00695035">
            <w:pPr>
              <w:pStyle w:val="TableText"/>
            </w:pPr>
            <w:r w:rsidRPr="00D6290E">
              <w:t>n/a</w:t>
            </w:r>
          </w:p>
        </w:tc>
        <w:tc>
          <w:tcPr>
            <w:tcW w:w="7030" w:type="dxa"/>
            <w:shd w:val="clear" w:color="auto" w:fill="auto"/>
          </w:tcPr>
          <w:p w14:paraId="38A3C239" w14:textId="77777777" w:rsidR="00695035" w:rsidRPr="00D6290E" w:rsidRDefault="00695035" w:rsidP="00695035">
            <w:pPr>
              <w:pStyle w:val="TableText"/>
            </w:pPr>
            <w:r w:rsidRPr="00D6290E">
              <w:t>not applicable</w:t>
            </w:r>
          </w:p>
        </w:tc>
      </w:tr>
      <w:tr w:rsidR="00695035" w:rsidRPr="00D6290E" w14:paraId="6FC7A5F4" w14:textId="77777777" w:rsidTr="00642BD1">
        <w:tblPrEx>
          <w:tblLook w:val="04A0" w:firstRow="1" w:lastRow="0" w:firstColumn="1" w:lastColumn="0" w:noHBand="0" w:noVBand="1"/>
        </w:tblPrEx>
        <w:trPr>
          <w:cantSplit/>
        </w:trPr>
        <w:tc>
          <w:tcPr>
            <w:tcW w:w="2320" w:type="dxa"/>
            <w:shd w:val="clear" w:color="auto" w:fill="auto"/>
          </w:tcPr>
          <w:p w14:paraId="3819FA3C" w14:textId="77777777" w:rsidR="00695035" w:rsidRPr="00D6290E" w:rsidRDefault="00695035" w:rsidP="00695035">
            <w:pPr>
              <w:pStyle w:val="TableText"/>
            </w:pPr>
            <w:r w:rsidRPr="00D6290E">
              <w:t xml:space="preserve">NA </w:t>
            </w:r>
          </w:p>
        </w:tc>
        <w:tc>
          <w:tcPr>
            <w:tcW w:w="7030" w:type="dxa"/>
            <w:shd w:val="clear" w:color="auto" w:fill="auto"/>
          </w:tcPr>
          <w:p w14:paraId="57A1A870" w14:textId="77777777" w:rsidR="00695035" w:rsidRPr="00D6290E" w:rsidRDefault="00695035" w:rsidP="00695035">
            <w:pPr>
              <w:pStyle w:val="TableText"/>
            </w:pPr>
            <w:r w:rsidRPr="00D6290E">
              <w:t>Not applicable</w:t>
            </w:r>
          </w:p>
        </w:tc>
      </w:tr>
      <w:tr w:rsidR="00695035" w:rsidRPr="00D6290E" w14:paraId="1A65CBBE" w14:textId="77777777" w:rsidTr="00642BD1">
        <w:trPr>
          <w:cantSplit/>
        </w:trPr>
        <w:tc>
          <w:tcPr>
            <w:tcW w:w="2320" w:type="dxa"/>
            <w:shd w:val="clear" w:color="auto" w:fill="auto"/>
          </w:tcPr>
          <w:p w14:paraId="5936769A" w14:textId="77777777" w:rsidR="00695035" w:rsidRPr="00D6290E" w:rsidRDefault="00695035" w:rsidP="00695035">
            <w:pPr>
              <w:pStyle w:val="TableText"/>
            </w:pPr>
            <w:r w:rsidRPr="00D6290E">
              <w:t>NLM</w:t>
            </w:r>
          </w:p>
        </w:tc>
        <w:tc>
          <w:tcPr>
            <w:tcW w:w="7030" w:type="dxa"/>
            <w:shd w:val="clear" w:color="auto" w:fill="auto"/>
          </w:tcPr>
          <w:p w14:paraId="1970E09E" w14:textId="77777777" w:rsidR="00695035" w:rsidRPr="00D6290E" w:rsidRDefault="00695035" w:rsidP="00695035">
            <w:pPr>
              <w:pStyle w:val="TableText"/>
            </w:pPr>
            <w:r w:rsidRPr="00D6290E">
              <w:t>National Library of Medicine</w:t>
            </w:r>
          </w:p>
        </w:tc>
      </w:tr>
      <w:tr w:rsidR="00695035" w:rsidRPr="00D6290E" w14:paraId="2FB26D61" w14:textId="77777777" w:rsidTr="00642BD1">
        <w:trPr>
          <w:cantSplit/>
        </w:trPr>
        <w:tc>
          <w:tcPr>
            <w:tcW w:w="2320" w:type="dxa"/>
            <w:shd w:val="clear" w:color="auto" w:fill="auto"/>
          </w:tcPr>
          <w:p w14:paraId="4E45F04B" w14:textId="77777777" w:rsidR="00695035" w:rsidRPr="00D6290E" w:rsidRDefault="00695035" w:rsidP="00695035">
            <w:pPr>
              <w:pStyle w:val="TableText"/>
            </w:pPr>
            <w:r w:rsidRPr="00D6290E">
              <w:t>NPI</w:t>
            </w:r>
          </w:p>
        </w:tc>
        <w:tc>
          <w:tcPr>
            <w:tcW w:w="7030" w:type="dxa"/>
            <w:shd w:val="clear" w:color="auto" w:fill="auto"/>
          </w:tcPr>
          <w:p w14:paraId="6C2056E5" w14:textId="77777777" w:rsidR="00695035" w:rsidRPr="00D6290E" w:rsidRDefault="00695035" w:rsidP="00695035">
            <w:pPr>
              <w:pStyle w:val="TableText"/>
            </w:pPr>
            <w:r w:rsidRPr="00D6290E">
              <w:t>National Provider Identification Number</w:t>
            </w:r>
          </w:p>
        </w:tc>
      </w:tr>
      <w:tr w:rsidR="00695035" w:rsidRPr="00D6290E" w14:paraId="45E01E68" w14:textId="77777777" w:rsidTr="00642BD1">
        <w:tblPrEx>
          <w:tblLook w:val="04A0" w:firstRow="1" w:lastRow="0" w:firstColumn="1" w:lastColumn="0" w:noHBand="0" w:noVBand="1"/>
        </w:tblPrEx>
        <w:trPr>
          <w:cantSplit/>
        </w:trPr>
        <w:tc>
          <w:tcPr>
            <w:tcW w:w="2320" w:type="dxa"/>
            <w:shd w:val="clear" w:color="auto" w:fill="auto"/>
          </w:tcPr>
          <w:p w14:paraId="6B1AE226" w14:textId="77777777" w:rsidR="00695035" w:rsidRPr="00D6290E" w:rsidRDefault="00695035" w:rsidP="00695035">
            <w:pPr>
              <w:pStyle w:val="TableText"/>
            </w:pPr>
            <w:r w:rsidRPr="00D6290E">
              <w:t>OID</w:t>
            </w:r>
          </w:p>
        </w:tc>
        <w:tc>
          <w:tcPr>
            <w:tcW w:w="7030" w:type="dxa"/>
            <w:shd w:val="clear" w:color="auto" w:fill="auto"/>
          </w:tcPr>
          <w:p w14:paraId="0162C9B0" w14:textId="2BAC790F" w:rsidR="00695035" w:rsidRPr="00D6290E" w:rsidRDefault="00C4318A" w:rsidP="00695035">
            <w:pPr>
              <w:pStyle w:val="TableText"/>
            </w:pPr>
            <w:r w:rsidRPr="00D6290E">
              <w:t>O</w:t>
            </w:r>
            <w:r w:rsidR="00012EB2">
              <w:t>b</w:t>
            </w:r>
            <w:r w:rsidRPr="00D6290E">
              <w:t>ject Identifier</w:t>
            </w:r>
          </w:p>
        </w:tc>
      </w:tr>
      <w:tr w:rsidR="00695035" w:rsidRPr="00D6290E" w14:paraId="678F621A" w14:textId="77777777" w:rsidTr="00642BD1">
        <w:trPr>
          <w:cantSplit/>
        </w:trPr>
        <w:tc>
          <w:tcPr>
            <w:tcW w:w="2320" w:type="dxa"/>
            <w:shd w:val="clear" w:color="auto" w:fill="auto"/>
          </w:tcPr>
          <w:p w14:paraId="41FB61D6" w14:textId="77777777" w:rsidR="00695035" w:rsidRPr="00D6290E" w:rsidRDefault="00695035" w:rsidP="00695035">
            <w:pPr>
              <w:pStyle w:val="TableText"/>
            </w:pPr>
            <w:r w:rsidRPr="00D6290E">
              <w:t>ONC</w:t>
            </w:r>
          </w:p>
        </w:tc>
        <w:tc>
          <w:tcPr>
            <w:tcW w:w="7030" w:type="dxa"/>
            <w:shd w:val="clear" w:color="auto" w:fill="auto"/>
          </w:tcPr>
          <w:p w14:paraId="63E51CD1" w14:textId="77777777" w:rsidR="00695035" w:rsidRPr="00D6290E" w:rsidRDefault="00695035" w:rsidP="00695035">
            <w:pPr>
              <w:pStyle w:val="TableText"/>
            </w:pPr>
            <w:r w:rsidRPr="00D6290E">
              <w:t>Office of the National Coordinator for Health Information Technology</w:t>
            </w:r>
          </w:p>
        </w:tc>
      </w:tr>
      <w:tr w:rsidR="00695035" w:rsidRPr="00D6290E" w14:paraId="20966C23" w14:textId="77777777" w:rsidTr="00642BD1">
        <w:trPr>
          <w:cantSplit/>
        </w:trPr>
        <w:tc>
          <w:tcPr>
            <w:tcW w:w="2320" w:type="dxa"/>
            <w:shd w:val="clear" w:color="auto" w:fill="auto"/>
          </w:tcPr>
          <w:p w14:paraId="25DF01A4" w14:textId="77777777" w:rsidR="00695035" w:rsidRPr="00D6290E" w:rsidRDefault="00695035" w:rsidP="00695035">
            <w:pPr>
              <w:pStyle w:val="TableText"/>
            </w:pPr>
            <w:r w:rsidRPr="00D6290E">
              <w:lastRenderedPageBreak/>
              <w:t>QDM</w:t>
            </w:r>
          </w:p>
        </w:tc>
        <w:tc>
          <w:tcPr>
            <w:tcW w:w="7030" w:type="dxa"/>
            <w:shd w:val="clear" w:color="auto" w:fill="auto"/>
          </w:tcPr>
          <w:p w14:paraId="774EAED7" w14:textId="77777777" w:rsidR="00695035" w:rsidRPr="00D6290E" w:rsidRDefault="00695035" w:rsidP="00695035">
            <w:pPr>
              <w:pStyle w:val="TableText"/>
            </w:pPr>
            <w:r w:rsidRPr="00D6290E">
              <w:t>Quality Data Model</w:t>
            </w:r>
          </w:p>
        </w:tc>
      </w:tr>
      <w:tr w:rsidR="00695035" w:rsidRPr="00D6290E" w14:paraId="1B4FD90C" w14:textId="77777777" w:rsidTr="00642BD1">
        <w:trPr>
          <w:cantSplit/>
        </w:trPr>
        <w:tc>
          <w:tcPr>
            <w:tcW w:w="2320" w:type="dxa"/>
            <w:shd w:val="clear" w:color="auto" w:fill="auto"/>
          </w:tcPr>
          <w:p w14:paraId="45BF4245" w14:textId="77777777" w:rsidR="00695035" w:rsidRPr="00D6290E" w:rsidRDefault="00695035" w:rsidP="00695035">
            <w:pPr>
              <w:pStyle w:val="TableText"/>
            </w:pPr>
            <w:r w:rsidRPr="00D6290E">
              <w:t>QRDA</w:t>
            </w:r>
          </w:p>
        </w:tc>
        <w:tc>
          <w:tcPr>
            <w:tcW w:w="7030" w:type="dxa"/>
            <w:shd w:val="clear" w:color="auto" w:fill="auto"/>
          </w:tcPr>
          <w:p w14:paraId="555E3CD0" w14:textId="77777777" w:rsidR="00695035" w:rsidRPr="00D6290E" w:rsidRDefault="00695035" w:rsidP="00695035">
            <w:pPr>
              <w:pStyle w:val="TableText"/>
            </w:pPr>
            <w:r w:rsidRPr="00D6290E">
              <w:t>Quality Reporting Data Architecture</w:t>
            </w:r>
          </w:p>
        </w:tc>
      </w:tr>
      <w:tr w:rsidR="00695035" w:rsidRPr="00D6290E" w14:paraId="76A1BF4B" w14:textId="77777777" w:rsidTr="00642BD1">
        <w:trPr>
          <w:cantSplit/>
        </w:trPr>
        <w:tc>
          <w:tcPr>
            <w:tcW w:w="2320" w:type="dxa"/>
            <w:shd w:val="clear" w:color="auto" w:fill="auto"/>
          </w:tcPr>
          <w:p w14:paraId="614660E6" w14:textId="11D4BD76" w:rsidR="00695035" w:rsidRPr="00D6290E" w:rsidRDefault="00E4023D" w:rsidP="00695035">
            <w:pPr>
              <w:pStyle w:val="TableText"/>
            </w:pPr>
            <w:r>
              <w:t>QRDA I</w:t>
            </w:r>
          </w:p>
        </w:tc>
        <w:tc>
          <w:tcPr>
            <w:tcW w:w="7030" w:type="dxa"/>
            <w:shd w:val="clear" w:color="auto" w:fill="auto"/>
          </w:tcPr>
          <w:p w14:paraId="64003297" w14:textId="77777777" w:rsidR="00695035" w:rsidRPr="00D6290E" w:rsidRDefault="00695035" w:rsidP="00695035">
            <w:pPr>
              <w:pStyle w:val="TableText"/>
            </w:pPr>
            <w:r w:rsidRPr="00D6290E">
              <w:t>Quality Reporting Data Architecture Category I</w:t>
            </w:r>
          </w:p>
        </w:tc>
      </w:tr>
      <w:tr w:rsidR="00695035" w:rsidRPr="00D6290E" w14:paraId="344E0BD5" w14:textId="77777777" w:rsidTr="00642BD1">
        <w:tblPrEx>
          <w:tblLook w:val="0000" w:firstRow="0" w:lastRow="0" w:firstColumn="0" w:lastColumn="0" w:noHBand="0" w:noVBand="0"/>
        </w:tblPrEx>
        <w:trPr>
          <w:cantSplit/>
        </w:trPr>
        <w:tc>
          <w:tcPr>
            <w:tcW w:w="2320" w:type="dxa"/>
            <w:shd w:val="clear" w:color="auto" w:fill="auto"/>
          </w:tcPr>
          <w:p w14:paraId="422073E7" w14:textId="77777777" w:rsidR="00695035" w:rsidRPr="00D6290E" w:rsidRDefault="00695035" w:rsidP="00695035">
            <w:pPr>
              <w:pStyle w:val="TableText"/>
            </w:pPr>
            <w:r w:rsidRPr="00D6290E">
              <w:t>TIN</w:t>
            </w:r>
          </w:p>
        </w:tc>
        <w:tc>
          <w:tcPr>
            <w:tcW w:w="7030" w:type="dxa"/>
            <w:shd w:val="clear" w:color="auto" w:fill="auto"/>
          </w:tcPr>
          <w:p w14:paraId="720B3DC8" w14:textId="3F449A33" w:rsidR="00695035" w:rsidRPr="00D6290E" w:rsidRDefault="00695035" w:rsidP="00695035">
            <w:pPr>
              <w:pStyle w:val="TableText"/>
            </w:pPr>
            <w:r w:rsidRPr="00D6290E">
              <w:t>Tax Identification Number</w:t>
            </w:r>
          </w:p>
        </w:tc>
      </w:tr>
      <w:tr w:rsidR="00695035" w:rsidRPr="00D6290E" w14:paraId="431E132D" w14:textId="77777777" w:rsidTr="00642BD1">
        <w:tblPrEx>
          <w:tblLook w:val="04A0" w:firstRow="1" w:lastRow="0" w:firstColumn="1" w:lastColumn="0" w:noHBand="0" w:noVBand="1"/>
        </w:tblPrEx>
        <w:trPr>
          <w:cantSplit/>
        </w:trPr>
        <w:tc>
          <w:tcPr>
            <w:tcW w:w="2320" w:type="dxa"/>
            <w:shd w:val="clear" w:color="auto" w:fill="auto"/>
          </w:tcPr>
          <w:p w14:paraId="3128ACB1" w14:textId="77777777" w:rsidR="00695035" w:rsidRPr="00D6290E" w:rsidRDefault="00695035" w:rsidP="00695035">
            <w:pPr>
              <w:pStyle w:val="TableText"/>
            </w:pPr>
            <w:r w:rsidRPr="00D6290E">
              <w:t xml:space="preserve">UNK </w:t>
            </w:r>
          </w:p>
        </w:tc>
        <w:tc>
          <w:tcPr>
            <w:tcW w:w="7030" w:type="dxa"/>
            <w:shd w:val="clear" w:color="auto" w:fill="auto"/>
          </w:tcPr>
          <w:p w14:paraId="0075D2A1" w14:textId="77777777" w:rsidR="00695035" w:rsidRPr="00D6290E" w:rsidRDefault="00695035" w:rsidP="00695035">
            <w:pPr>
              <w:pStyle w:val="TableText"/>
            </w:pPr>
            <w:r w:rsidRPr="00D6290E">
              <w:t>Unknown</w:t>
            </w:r>
          </w:p>
        </w:tc>
      </w:tr>
      <w:tr w:rsidR="00695035" w:rsidRPr="00D6290E" w14:paraId="1A8C7897" w14:textId="77777777" w:rsidTr="00642BD1">
        <w:tblPrEx>
          <w:tblLook w:val="0000" w:firstRow="0" w:lastRow="0" w:firstColumn="0" w:lastColumn="0" w:noHBand="0" w:noVBand="0"/>
        </w:tblPrEx>
        <w:trPr>
          <w:cantSplit/>
        </w:trPr>
        <w:tc>
          <w:tcPr>
            <w:tcW w:w="2320" w:type="dxa"/>
            <w:shd w:val="clear" w:color="auto" w:fill="auto"/>
          </w:tcPr>
          <w:p w14:paraId="73D27106" w14:textId="77777777" w:rsidR="00695035" w:rsidRPr="00D6290E" w:rsidRDefault="00695035" w:rsidP="00695035">
            <w:pPr>
              <w:pStyle w:val="TableText"/>
            </w:pPr>
            <w:r w:rsidRPr="00D6290E">
              <w:t>UTC</w:t>
            </w:r>
          </w:p>
        </w:tc>
        <w:tc>
          <w:tcPr>
            <w:tcW w:w="7030" w:type="dxa"/>
            <w:shd w:val="clear" w:color="auto" w:fill="auto"/>
          </w:tcPr>
          <w:p w14:paraId="6B46EA03" w14:textId="77777777" w:rsidR="00695035" w:rsidRPr="00D6290E" w:rsidRDefault="00695035" w:rsidP="00695035">
            <w:pPr>
              <w:pStyle w:val="TableText"/>
            </w:pPr>
            <w:r w:rsidRPr="00D6290E">
              <w:t>Coordinated Universal Time</w:t>
            </w:r>
          </w:p>
        </w:tc>
      </w:tr>
      <w:tr w:rsidR="00695035" w:rsidRPr="00D6290E" w14:paraId="46C350E1" w14:textId="77777777" w:rsidTr="00642BD1">
        <w:tblPrEx>
          <w:tblLook w:val="0000" w:firstRow="0" w:lastRow="0" w:firstColumn="0" w:lastColumn="0" w:noHBand="0" w:noVBand="0"/>
        </w:tblPrEx>
        <w:trPr>
          <w:cantSplit/>
        </w:trPr>
        <w:tc>
          <w:tcPr>
            <w:tcW w:w="2320" w:type="dxa"/>
            <w:shd w:val="clear" w:color="auto" w:fill="auto"/>
          </w:tcPr>
          <w:p w14:paraId="19FB0A4E" w14:textId="77777777" w:rsidR="00695035" w:rsidRPr="00D6290E" w:rsidRDefault="00695035" w:rsidP="00695035">
            <w:pPr>
              <w:pStyle w:val="TableText"/>
            </w:pPr>
            <w:r w:rsidRPr="00D6290E">
              <w:t>VSAC</w:t>
            </w:r>
          </w:p>
        </w:tc>
        <w:tc>
          <w:tcPr>
            <w:tcW w:w="7030" w:type="dxa"/>
            <w:shd w:val="clear" w:color="auto" w:fill="auto"/>
          </w:tcPr>
          <w:p w14:paraId="4EC716D2" w14:textId="77777777" w:rsidR="00695035" w:rsidRPr="00D6290E" w:rsidRDefault="00695035" w:rsidP="00695035">
            <w:pPr>
              <w:pStyle w:val="TableText"/>
            </w:pPr>
            <w:r w:rsidRPr="00D6290E">
              <w:t>Value Set Authority Center</w:t>
            </w:r>
          </w:p>
        </w:tc>
      </w:tr>
      <w:tr w:rsidR="00695035" w:rsidRPr="00D6290E" w14:paraId="06C5B647" w14:textId="77777777" w:rsidTr="00642BD1">
        <w:trPr>
          <w:cantSplit/>
        </w:trPr>
        <w:tc>
          <w:tcPr>
            <w:tcW w:w="2320" w:type="dxa"/>
            <w:shd w:val="clear" w:color="auto" w:fill="auto"/>
          </w:tcPr>
          <w:p w14:paraId="4E02925E" w14:textId="77777777" w:rsidR="00695035" w:rsidRPr="00D6290E" w:rsidRDefault="00695035" w:rsidP="00695035">
            <w:pPr>
              <w:pStyle w:val="TableText"/>
            </w:pPr>
            <w:r w:rsidRPr="00D6290E">
              <w:t>XML</w:t>
            </w:r>
          </w:p>
        </w:tc>
        <w:tc>
          <w:tcPr>
            <w:tcW w:w="7030" w:type="dxa"/>
            <w:shd w:val="clear" w:color="auto" w:fill="auto"/>
          </w:tcPr>
          <w:p w14:paraId="53B5F6B1" w14:textId="77777777" w:rsidR="00695035" w:rsidRPr="00D6290E" w:rsidRDefault="00695035" w:rsidP="00695035">
            <w:pPr>
              <w:pStyle w:val="TableText"/>
            </w:pPr>
            <w:r w:rsidRPr="00D6290E">
              <w:t>Extensible Markup Language</w:t>
            </w:r>
          </w:p>
        </w:tc>
      </w:tr>
      <w:bookmarkEnd w:id="1836"/>
    </w:tbl>
    <w:p w14:paraId="69EE6A54" w14:textId="77777777" w:rsidR="00964428" w:rsidRPr="00964428" w:rsidRDefault="00964428" w:rsidP="00964428"/>
    <w:p w14:paraId="7A71FC9E" w14:textId="77777777" w:rsidR="00964428" w:rsidRDefault="00964428" w:rsidP="00964428"/>
    <w:p w14:paraId="01F52D04" w14:textId="77777777" w:rsidR="007F4981" w:rsidRDefault="007F4981" w:rsidP="00964428"/>
    <w:p w14:paraId="35CCB06B" w14:textId="77777777" w:rsidR="007F4981" w:rsidRDefault="007F4981" w:rsidP="00964428"/>
    <w:p w14:paraId="0898DB09" w14:textId="77777777" w:rsidR="007F4981" w:rsidRDefault="007F4981" w:rsidP="00964428"/>
    <w:p w14:paraId="6B178A6F" w14:textId="77777777" w:rsidR="007F4981" w:rsidRDefault="007F4981" w:rsidP="00964428"/>
    <w:p w14:paraId="0126BDF0" w14:textId="77777777" w:rsidR="007F4981" w:rsidRDefault="007F4981" w:rsidP="00964428"/>
    <w:p w14:paraId="46514C2C" w14:textId="77777777" w:rsidR="007F4981" w:rsidRDefault="007F4981" w:rsidP="00964428"/>
    <w:p w14:paraId="37E3FF5D" w14:textId="77777777" w:rsidR="007F4981" w:rsidRDefault="007F4981" w:rsidP="00964428"/>
    <w:p w14:paraId="40C86DC0" w14:textId="77777777" w:rsidR="007F4981" w:rsidRDefault="007F4981" w:rsidP="00964428"/>
    <w:p w14:paraId="642725DB" w14:textId="77777777" w:rsidR="007F4981" w:rsidRDefault="007F4981" w:rsidP="00964428"/>
    <w:p w14:paraId="4CE42ADC" w14:textId="77777777" w:rsidR="007F4981" w:rsidRDefault="007F4981" w:rsidP="00964428"/>
    <w:p w14:paraId="684D0DC4" w14:textId="77777777" w:rsidR="007F4981" w:rsidRDefault="007F4981" w:rsidP="00964428"/>
    <w:p w14:paraId="6F15FBDB" w14:textId="77777777" w:rsidR="007F4981" w:rsidRDefault="007F4981" w:rsidP="00964428"/>
    <w:p w14:paraId="396BF0BA" w14:textId="77777777" w:rsidR="007F4981" w:rsidRDefault="007F4981" w:rsidP="00964428"/>
    <w:p w14:paraId="7CFEE642" w14:textId="77777777" w:rsidR="007F4981" w:rsidRDefault="007F4981" w:rsidP="00964428"/>
    <w:p w14:paraId="59D4783F" w14:textId="77777777" w:rsidR="007F4981" w:rsidRDefault="007F4981" w:rsidP="00964428"/>
    <w:p w14:paraId="4715F5E8" w14:textId="77777777" w:rsidR="007F4981" w:rsidRDefault="007F4981" w:rsidP="00964428"/>
    <w:p w14:paraId="3087AA23" w14:textId="77777777" w:rsidR="007F4981" w:rsidRDefault="007F4981" w:rsidP="00964428"/>
    <w:p w14:paraId="5F96C6EC" w14:textId="77777777" w:rsidR="007F4981" w:rsidRDefault="007F4981" w:rsidP="00964428"/>
    <w:p w14:paraId="365A2D24" w14:textId="77777777" w:rsidR="007F4981" w:rsidRDefault="007F4981" w:rsidP="00964428"/>
    <w:p w14:paraId="3C829D03" w14:textId="77777777" w:rsidR="007F4981" w:rsidRDefault="007F4981" w:rsidP="00964428"/>
    <w:p w14:paraId="79CE5B3F" w14:textId="77777777" w:rsidR="007F4981" w:rsidRDefault="007F4981" w:rsidP="00964428"/>
    <w:p w14:paraId="7C8F73F3" w14:textId="77777777" w:rsidR="007F4981" w:rsidRDefault="007F4981" w:rsidP="00964428"/>
    <w:p w14:paraId="2660190E" w14:textId="77777777" w:rsidR="007F4981" w:rsidRDefault="007F4981" w:rsidP="00964428"/>
    <w:p w14:paraId="4FADF797" w14:textId="77777777" w:rsidR="007F4981" w:rsidRDefault="007F4981" w:rsidP="00964428"/>
    <w:p w14:paraId="60003CF6" w14:textId="77777777" w:rsidR="007F4981" w:rsidRDefault="007F4981" w:rsidP="00964428"/>
    <w:p w14:paraId="042F92CC" w14:textId="77777777" w:rsidR="007F4981" w:rsidRDefault="007F4981" w:rsidP="00964428"/>
    <w:p w14:paraId="301F3F07" w14:textId="77777777" w:rsidR="007F4981" w:rsidRDefault="007F4981" w:rsidP="00964428"/>
    <w:p w14:paraId="39C1BBBF" w14:textId="77777777" w:rsidR="007F4981" w:rsidRDefault="007F4981" w:rsidP="00964428"/>
    <w:p w14:paraId="584C5DCF" w14:textId="77777777" w:rsidR="007F4981" w:rsidRDefault="007F4981" w:rsidP="00964428"/>
    <w:p w14:paraId="04B7BCB9" w14:textId="77777777" w:rsidR="007F4981" w:rsidRDefault="007F4981" w:rsidP="00964428"/>
    <w:p w14:paraId="17CFB59D" w14:textId="083B1FC0" w:rsidR="007F4981" w:rsidRDefault="007F4981" w:rsidP="00964428"/>
    <w:p w14:paraId="5F3DCD4F" w14:textId="34175F19" w:rsidR="00642BD1" w:rsidRDefault="00642BD1" w:rsidP="00964428"/>
    <w:p w14:paraId="7FA802AB" w14:textId="77777777" w:rsidR="00642BD1" w:rsidRDefault="00642BD1" w:rsidP="00964428"/>
    <w:p w14:paraId="1677088D" w14:textId="77777777" w:rsidR="007F4981" w:rsidRPr="00964428" w:rsidRDefault="007F4981" w:rsidP="00964428"/>
    <w:p w14:paraId="6F8FCBC2" w14:textId="77777777" w:rsidR="002B1027" w:rsidRPr="003D5DD8" w:rsidRDefault="002B1027" w:rsidP="00BD46CE">
      <w:pPr>
        <w:pStyle w:val="Heading1"/>
      </w:pPr>
      <w:bookmarkStart w:id="2279" w:name="_Toc486370173"/>
      <w:r w:rsidRPr="003D5DD8">
        <w:lastRenderedPageBreak/>
        <w:t>Glossary</w:t>
      </w:r>
      <w:bookmarkEnd w:id="227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88"/>
        <w:gridCol w:w="7488"/>
      </w:tblGrid>
      <w:tr w:rsidR="002B1027" w:rsidRPr="00D6290E" w14:paraId="51DE9BCC" w14:textId="77777777" w:rsidTr="00EF4333">
        <w:trPr>
          <w:cantSplit/>
          <w:trHeight w:val="323"/>
          <w:tblHeader/>
          <w:jc w:val="center"/>
        </w:trPr>
        <w:tc>
          <w:tcPr>
            <w:tcW w:w="2088" w:type="dxa"/>
            <w:tcBorders>
              <w:top w:val="single" w:sz="4" w:space="0" w:color="auto"/>
              <w:left w:val="single" w:sz="4" w:space="0" w:color="auto"/>
              <w:bottom w:val="single" w:sz="4" w:space="0" w:color="auto"/>
              <w:right w:val="single" w:sz="4" w:space="0" w:color="auto"/>
            </w:tcBorders>
            <w:shd w:val="clear" w:color="auto" w:fill="1F497D"/>
            <w:vAlign w:val="center"/>
          </w:tcPr>
          <w:p w14:paraId="7A88B6B4" w14:textId="77777777" w:rsidR="002B1027" w:rsidRPr="00D6290E" w:rsidRDefault="7F880045" w:rsidP="00EF4333">
            <w:pPr>
              <w:pStyle w:val="TableHeaderRow"/>
              <w:keepNext/>
              <w:rPr>
                <w:rStyle w:val="Strong"/>
              </w:rPr>
            </w:pPr>
            <w:r w:rsidRPr="00D6290E">
              <w:rPr>
                <w:rStyle w:val="Strong"/>
              </w:rPr>
              <w:t>Term</w:t>
            </w:r>
          </w:p>
        </w:tc>
        <w:tc>
          <w:tcPr>
            <w:tcW w:w="7488" w:type="dxa"/>
            <w:tcBorders>
              <w:top w:val="single" w:sz="4" w:space="0" w:color="auto"/>
              <w:left w:val="single" w:sz="4" w:space="0" w:color="auto"/>
              <w:bottom w:val="single" w:sz="4" w:space="0" w:color="auto"/>
              <w:right w:val="single" w:sz="4" w:space="0" w:color="auto"/>
            </w:tcBorders>
            <w:shd w:val="clear" w:color="auto" w:fill="1F497D"/>
            <w:vAlign w:val="center"/>
          </w:tcPr>
          <w:p w14:paraId="69D60083" w14:textId="77777777" w:rsidR="002B1027" w:rsidRPr="00D6290E" w:rsidRDefault="7F880045" w:rsidP="00EF4333">
            <w:pPr>
              <w:pStyle w:val="TableHeaderRow"/>
              <w:keepNext/>
              <w:rPr>
                <w:rStyle w:val="Strong"/>
              </w:rPr>
            </w:pPr>
            <w:r w:rsidRPr="00D6290E">
              <w:rPr>
                <w:rStyle w:val="Strong"/>
              </w:rPr>
              <w:t>Definition</w:t>
            </w:r>
          </w:p>
        </w:tc>
      </w:tr>
      <w:tr w:rsidR="002B1027" w:rsidRPr="00D6290E" w14:paraId="3464EC58" w14:textId="77777777" w:rsidTr="006F2224">
        <w:trPr>
          <w:cantSplit/>
          <w:jc w:val="center"/>
        </w:trPr>
        <w:tc>
          <w:tcPr>
            <w:tcW w:w="2088" w:type="dxa"/>
            <w:tcBorders>
              <w:top w:val="single" w:sz="4" w:space="0" w:color="auto"/>
            </w:tcBorders>
          </w:tcPr>
          <w:p w14:paraId="640BC4C3" w14:textId="77777777" w:rsidR="002B1027" w:rsidRPr="00D6290E" w:rsidRDefault="7F880045" w:rsidP="007C757A">
            <w:pPr>
              <w:pStyle w:val="TableText"/>
              <w:rPr>
                <w:noProof w:val="0"/>
              </w:rPr>
            </w:pPr>
            <w:r w:rsidRPr="00D6290E">
              <w:rPr>
                <w:noProof w:val="0"/>
              </w:rPr>
              <w:t>Electronic health record (EHR)</w:t>
            </w:r>
          </w:p>
        </w:tc>
        <w:tc>
          <w:tcPr>
            <w:tcW w:w="7488" w:type="dxa"/>
            <w:tcBorders>
              <w:top w:val="single" w:sz="4" w:space="0" w:color="auto"/>
            </w:tcBorders>
          </w:tcPr>
          <w:p w14:paraId="32885D02" w14:textId="77777777" w:rsidR="002B1027" w:rsidRPr="00D6290E" w:rsidRDefault="7F880045" w:rsidP="007C757A">
            <w:pPr>
              <w:pStyle w:val="TableText"/>
              <w:rPr>
                <w:noProof w:val="0"/>
              </w:rPr>
            </w:pPr>
            <w:r w:rsidRPr="00D6290E">
              <w:rPr>
                <w:noProof w:val="0"/>
              </w:rPr>
              <w:t xml:space="preserve">Electronic records of patient health information gathered and/or generated in any care delivery setting. This information includes patient demographics, progress notes, </w:t>
            </w:r>
            <w:proofErr w:type="gramStart"/>
            <w:r w:rsidRPr="00D6290E">
              <w:rPr>
                <w:noProof w:val="0"/>
              </w:rPr>
              <w:t>medications</w:t>
            </w:r>
            <w:proofErr w:type="gramEnd"/>
            <w:r w:rsidRPr="00D6290E">
              <w:rPr>
                <w:noProof w:val="0"/>
              </w:rPr>
              <w:t>, vital signs, past medical history, immunizations, laboratory data, and radiology reports. This provides the ability to pass information from care point to care point providing the ability for quality health management by physicians.</w:t>
            </w:r>
          </w:p>
        </w:tc>
      </w:tr>
      <w:tr w:rsidR="00995FA8" w:rsidRPr="00D6290E" w14:paraId="6A00B8B6" w14:textId="77777777" w:rsidTr="11B61B0A">
        <w:trPr>
          <w:cantSplit/>
          <w:jc w:val="center"/>
        </w:trPr>
        <w:tc>
          <w:tcPr>
            <w:tcW w:w="2088" w:type="dxa"/>
          </w:tcPr>
          <w:p w14:paraId="1ECBC4E9" w14:textId="5BCE43AD" w:rsidR="00995FA8" w:rsidRPr="00D6290E" w:rsidRDefault="003E456A" w:rsidP="007C757A">
            <w:pPr>
              <w:pStyle w:val="TableText"/>
              <w:rPr>
                <w:noProof w:val="0"/>
              </w:rPr>
            </w:pPr>
            <w:r>
              <w:rPr>
                <w:noProof w:val="0"/>
              </w:rPr>
              <w:t>Electronic Clinical Quality Measure (</w:t>
            </w:r>
            <w:proofErr w:type="spellStart"/>
            <w:r w:rsidRPr="00D6290E">
              <w:rPr>
                <w:noProof w:val="0"/>
              </w:rPr>
              <w:t>e</w:t>
            </w:r>
            <w:r>
              <w:rPr>
                <w:noProof w:val="0"/>
              </w:rPr>
              <w:t>CQM</w:t>
            </w:r>
            <w:proofErr w:type="spellEnd"/>
            <w:r>
              <w:rPr>
                <w:noProof w:val="0"/>
              </w:rPr>
              <w:t>)</w:t>
            </w:r>
          </w:p>
        </w:tc>
        <w:tc>
          <w:tcPr>
            <w:tcW w:w="7488" w:type="dxa"/>
          </w:tcPr>
          <w:p w14:paraId="0A4DE96D" w14:textId="13072C27" w:rsidR="00995FA8" w:rsidRPr="00D6290E" w:rsidRDefault="7F880045" w:rsidP="007C757A">
            <w:pPr>
              <w:pStyle w:val="TableText"/>
              <w:rPr>
                <w:noProof w:val="0"/>
              </w:rPr>
            </w:pPr>
            <w:r w:rsidRPr="00D6290E">
              <w:rPr>
                <w:noProof w:val="0"/>
              </w:rPr>
              <w:t xml:space="preserve">A standardized performance measure in the Health Quality Measure Format (HQMF). </w:t>
            </w:r>
          </w:p>
        </w:tc>
      </w:tr>
      <w:tr w:rsidR="002B1027" w:rsidRPr="00D6290E" w14:paraId="222CF6C4" w14:textId="77777777" w:rsidTr="11B61B0A">
        <w:trPr>
          <w:cantSplit/>
          <w:jc w:val="center"/>
        </w:trPr>
        <w:tc>
          <w:tcPr>
            <w:tcW w:w="2088" w:type="dxa"/>
          </w:tcPr>
          <w:p w14:paraId="38BB0E36" w14:textId="77777777" w:rsidR="002B1027" w:rsidRPr="00D6290E" w:rsidRDefault="7F880045" w:rsidP="007C757A">
            <w:pPr>
              <w:pStyle w:val="TableText"/>
              <w:rPr>
                <w:noProof w:val="0"/>
              </w:rPr>
            </w:pPr>
            <w:r w:rsidRPr="00D6290E">
              <w:rPr>
                <w:noProof w:val="0"/>
              </w:rPr>
              <w:t>XML Path Language (XPath)</w:t>
            </w:r>
          </w:p>
        </w:tc>
        <w:tc>
          <w:tcPr>
            <w:tcW w:w="7488" w:type="dxa"/>
          </w:tcPr>
          <w:p w14:paraId="7B1CFD43" w14:textId="77777777" w:rsidR="002B1027" w:rsidRPr="00D6290E" w:rsidRDefault="7F880045" w:rsidP="007C757A">
            <w:pPr>
              <w:pStyle w:val="TableText"/>
              <w:rPr>
                <w:noProof w:val="0"/>
              </w:rPr>
            </w:pPr>
            <w:r w:rsidRPr="00D6290E">
              <w:rPr>
                <w:noProof w:val="0"/>
              </w:rPr>
              <w:t xml:space="preserve">This notation provides a mechanism that will be familiar to developers for identifying parts of an XML document. XPath syntax selects nodes from an XML document using a path containing the context of the node(s). The path is constructed from node names and attribute names (prefixed by </w:t>
            </w:r>
            <w:proofErr w:type="gramStart"/>
            <w:r w:rsidRPr="00D6290E">
              <w:rPr>
                <w:noProof w:val="0"/>
              </w:rPr>
              <w:t>an</w:t>
            </w:r>
            <w:proofErr w:type="gramEnd"/>
            <w:r w:rsidRPr="00D6290E">
              <w:rPr>
                <w:noProof w:val="0"/>
              </w:rPr>
              <w:t xml:space="preserve"> '@') and concatenated with a '/' symbol.</w:t>
            </w:r>
          </w:p>
        </w:tc>
      </w:tr>
    </w:tbl>
    <w:p w14:paraId="320387C2" w14:textId="77777777" w:rsidR="00F03BAB" w:rsidRPr="003D5DD8" w:rsidRDefault="00F03BAB" w:rsidP="008D7766">
      <w:bookmarkStart w:id="2280" w:name="_Toc369269621"/>
    </w:p>
    <w:p w14:paraId="4C7BED0D" w14:textId="77777777" w:rsidR="0085502A" w:rsidRDefault="0085502A">
      <w:pPr>
        <w:rPr>
          <w:rFonts w:ascii="Arial Narrow" w:hAnsi="Arial Narrow" w:cs="Arial"/>
          <w:b/>
          <w:bCs/>
          <w:iCs/>
          <w:sz w:val="36"/>
          <w:szCs w:val="28"/>
        </w:rPr>
      </w:pPr>
    </w:p>
    <w:p w14:paraId="4941E1D1" w14:textId="77777777" w:rsidR="007F4981" w:rsidRDefault="007F4981">
      <w:pPr>
        <w:rPr>
          <w:rFonts w:ascii="Arial Narrow" w:hAnsi="Arial Narrow" w:cs="Arial"/>
          <w:b/>
          <w:bCs/>
          <w:iCs/>
          <w:sz w:val="36"/>
          <w:szCs w:val="28"/>
        </w:rPr>
      </w:pPr>
    </w:p>
    <w:p w14:paraId="7F80DD72" w14:textId="77777777" w:rsidR="007F4981" w:rsidRDefault="007F4981">
      <w:pPr>
        <w:rPr>
          <w:rFonts w:ascii="Arial Narrow" w:hAnsi="Arial Narrow" w:cs="Arial"/>
          <w:b/>
          <w:bCs/>
          <w:iCs/>
          <w:sz w:val="36"/>
          <w:szCs w:val="28"/>
        </w:rPr>
      </w:pPr>
    </w:p>
    <w:p w14:paraId="0DBC6C68" w14:textId="77777777" w:rsidR="007F4981" w:rsidRDefault="007F4981">
      <w:pPr>
        <w:rPr>
          <w:rFonts w:ascii="Arial Narrow" w:hAnsi="Arial Narrow" w:cs="Arial"/>
          <w:b/>
          <w:bCs/>
          <w:iCs/>
          <w:sz w:val="36"/>
          <w:szCs w:val="28"/>
        </w:rPr>
      </w:pPr>
    </w:p>
    <w:p w14:paraId="10978D5A" w14:textId="77777777" w:rsidR="007F4981" w:rsidRDefault="007F4981">
      <w:pPr>
        <w:rPr>
          <w:rFonts w:ascii="Arial Narrow" w:hAnsi="Arial Narrow" w:cs="Arial"/>
          <w:b/>
          <w:bCs/>
          <w:iCs/>
          <w:sz w:val="36"/>
          <w:szCs w:val="28"/>
        </w:rPr>
      </w:pPr>
    </w:p>
    <w:p w14:paraId="211678AF" w14:textId="77777777" w:rsidR="007F4981" w:rsidRDefault="007F4981">
      <w:pPr>
        <w:rPr>
          <w:rFonts w:ascii="Arial Narrow" w:hAnsi="Arial Narrow" w:cs="Arial"/>
          <w:b/>
          <w:bCs/>
          <w:iCs/>
          <w:sz w:val="36"/>
          <w:szCs w:val="28"/>
        </w:rPr>
      </w:pPr>
    </w:p>
    <w:p w14:paraId="762093E2" w14:textId="77777777" w:rsidR="007F4981" w:rsidRDefault="007F4981">
      <w:pPr>
        <w:rPr>
          <w:rFonts w:ascii="Arial Narrow" w:hAnsi="Arial Narrow" w:cs="Arial"/>
          <w:b/>
          <w:bCs/>
          <w:iCs/>
          <w:sz w:val="36"/>
          <w:szCs w:val="28"/>
        </w:rPr>
      </w:pPr>
    </w:p>
    <w:p w14:paraId="5AD63BC9" w14:textId="77777777" w:rsidR="007F4981" w:rsidRDefault="007F4981">
      <w:pPr>
        <w:rPr>
          <w:rFonts w:ascii="Arial Narrow" w:hAnsi="Arial Narrow" w:cs="Arial"/>
          <w:b/>
          <w:bCs/>
          <w:iCs/>
          <w:sz w:val="36"/>
          <w:szCs w:val="28"/>
        </w:rPr>
      </w:pPr>
    </w:p>
    <w:p w14:paraId="67C0836E" w14:textId="77777777" w:rsidR="007F4981" w:rsidRDefault="007F4981">
      <w:pPr>
        <w:rPr>
          <w:rFonts w:ascii="Arial Narrow" w:hAnsi="Arial Narrow" w:cs="Arial"/>
          <w:b/>
          <w:bCs/>
          <w:iCs/>
          <w:sz w:val="36"/>
          <w:szCs w:val="28"/>
        </w:rPr>
      </w:pPr>
    </w:p>
    <w:p w14:paraId="5F7F0500" w14:textId="77777777" w:rsidR="007F4981" w:rsidRDefault="007F4981">
      <w:pPr>
        <w:rPr>
          <w:rFonts w:ascii="Arial Narrow" w:hAnsi="Arial Narrow" w:cs="Arial"/>
          <w:b/>
          <w:bCs/>
          <w:iCs/>
          <w:sz w:val="36"/>
          <w:szCs w:val="28"/>
        </w:rPr>
      </w:pPr>
    </w:p>
    <w:p w14:paraId="26EFBC60" w14:textId="77777777" w:rsidR="007F4981" w:rsidRDefault="007F4981">
      <w:pPr>
        <w:rPr>
          <w:rFonts w:ascii="Arial Narrow" w:hAnsi="Arial Narrow" w:cs="Arial"/>
          <w:b/>
          <w:bCs/>
          <w:iCs/>
          <w:sz w:val="36"/>
          <w:szCs w:val="28"/>
        </w:rPr>
      </w:pPr>
    </w:p>
    <w:p w14:paraId="561A6D84" w14:textId="77777777" w:rsidR="007F4981" w:rsidRDefault="007F4981">
      <w:pPr>
        <w:rPr>
          <w:rFonts w:ascii="Arial Narrow" w:hAnsi="Arial Narrow" w:cs="Arial"/>
          <w:b/>
          <w:bCs/>
          <w:iCs/>
          <w:sz w:val="36"/>
          <w:szCs w:val="28"/>
        </w:rPr>
      </w:pPr>
    </w:p>
    <w:p w14:paraId="4EE83519" w14:textId="77777777" w:rsidR="007F4981" w:rsidRDefault="007F4981">
      <w:pPr>
        <w:rPr>
          <w:rFonts w:ascii="Arial Narrow" w:hAnsi="Arial Narrow" w:cs="Arial"/>
          <w:b/>
          <w:bCs/>
          <w:iCs/>
          <w:sz w:val="36"/>
          <w:szCs w:val="28"/>
        </w:rPr>
      </w:pPr>
    </w:p>
    <w:p w14:paraId="3D49D93F" w14:textId="77777777" w:rsidR="007F4981" w:rsidRDefault="007F4981">
      <w:pPr>
        <w:rPr>
          <w:rFonts w:ascii="Arial Narrow" w:hAnsi="Arial Narrow" w:cs="Arial"/>
          <w:b/>
          <w:bCs/>
          <w:iCs/>
          <w:sz w:val="36"/>
          <w:szCs w:val="28"/>
        </w:rPr>
      </w:pPr>
    </w:p>
    <w:p w14:paraId="55202592" w14:textId="77777777" w:rsidR="007F4981" w:rsidRDefault="007F4981">
      <w:pPr>
        <w:rPr>
          <w:rFonts w:ascii="Arial Narrow" w:hAnsi="Arial Narrow" w:cs="Arial"/>
          <w:b/>
          <w:bCs/>
          <w:iCs/>
          <w:sz w:val="36"/>
          <w:szCs w:val="28"/>
        </w:rPr>
      </w:pPr>
    </w:p>
    <w:p w14:paraId="4D4E2A27" w14:textId="77777777" w:rsidR="007F4981" w:rsidRDefault="007F4981">
      <w:pPr>
        <w:rPr>
          <w:rFonts w:ascii="Arial Narrow" w:hAnsi="Arial Narrow" w:cs="Arial"/>
          <w:b/>
          <w:bCs/>
          <w:iCs/>
          <w:sz w:val="36"/>
          <w:szCs w:val="28"/>
        </w:rPr>
      </w:pPr>
    </w:p>
    <w:p w14:paraId="4AB40B62" w14:textId="77777777" w:rsidR="007F4981" w:rsidRDefault="007F4981">
      <w:pPr>
        <w:rPr>
          <w:rFonts w:ascii="Arial Narrow" w:hAnsi="Arial Narrow" w:cs="Arial"/>
          <w:b/>
          <w:bCs/>
          <w:iCs/>
          <w:sz w:val="36"/>
          <w:szCs w:val="28"/>
        </w:rPr>
      </w:pPr>
    </w:p>
    <w:p w14:paraId="78259A0C" w14:textId="77777777" w:rsidR="007F4981" w:rsidRDefault="007F4981">
      <w:pPr>
        <w:rPr>
          <w:rFonts w:ascii="Arial Narrow" w:hAnsi="Arial Narrow" w:cs="Arial"/>
          <w:b/>
          <w:bCs/>
          <w:iCs/>
          <w:sz w:val="36"/>
          <w:szCs w:val="28"/>
        </w:rPr>
      </w:pPr>
    </w:p>
    <w:p w14:paraId="5593AA54" w14:textId="77777777" w:rsidR="007F4981" w:rsidRDefault="007F4981">
      <w:pPr>
        <w:rPr>
          <w:rFonts w:ascii="Arial Narrow" w:hAnsi="Arial Narrow" w:cs="Arial"/>
          <w:b/>
          <w:bCs/>
          <w:iCs/>
          <w:sz w:val="36"/>
          <w:szCs w:val="28"/>
        </w:rPr>
      </w:pPr>
    </w:p>
    <w:p w14:paraId="1CFA4EFB" w14:textId="77777777" w:rsidR="007F4981" w:rsidRDefault="007F4981">
      <w:pPr>
        <w:rPr>
          <w:rFonts w:ascii="Arial Narrow" w:hAnsi="Arial Narrow" w:cs="Arial"/>
          <w:b/>
          <w:bCs/>
          <w:iCs/>
          <w:sz w:val="36"/>
          <w:szCs w:val="28"/>
        </w:rPr>
      </w:pPr>
    </w:p>
    <w:p w14:paraId="336A478F" w14:textId="77777777" w:rsidR="002B1027" w:rsidRPr="003D5DD8" w:rsidRDefault="002B1027" w:rsidP="00BD46CE">
      <w:pPr>
        <w:pStyle w:val="Heading1"/>
      </w:pPr>
      <w:bookmarkStart w:id="2281" w:name="_Toc486370174"/>
      <w:r w:rsidRPr="003D5DD8">
        <w:lastRenderedPageBreak/>
        <w:t>Reference</w:t>
      </w:r>
      <w:r w:rsidR="000110C9" w:rsidRPr="003D5DD8">
        <w:t>s</w:t>
      </w:r>
      <w:bookmarkEnd w:id="2280"/>
      <w:bookmarkEnd w:id="2281"/>
    </w:p>
    <w:p w14:paraId="0F47FCD6" w14:textId="77777777" w:rsidR="00E55E1F" w:rsidRDefault="2588F33B" w:rsidP="001F6B86">
      <w:pPr>
        <w:pStyle w:val="BodyText0"/>
        <w:rPr>
          <w:rStyle w:val="Hyperlink"/>
        </w:rPr>
      </w:pPr>
      <w:proofErr w:type="gramStart"/>
      <w:r>
        <w:t xml:space="preserve">CMS, </w:t>
      </w:r>
      <w:proofErr w:type="spellStart"/>
      <w:r>
        <w:t>eCQM</w:t>
      </w:r>
      <w:proofErr w:type="spellEnd"/>
      <w:r>
        <w:t xml:space="preserve"> Library.</w:t>
      </w:r>
      <w:proofErr w:type="gramEnd"/>
      <w:r>
        <w:t xml:space="preserve"> </w:t>
      </w:r>
      <w:hyperlink r:id="rId36">
        <w:r w:rsidRPr="00EF4333">
          <w:rPr>
            <w:rStyle w:val="Hyperlink"/>
            <w:color w:val="0033CC"/>
          </w:rPr>
          <w:t>http://www.cms.gov/Regulations-and-Guidance/Legislation/EHRIncentivePrograms/eCQM_Library.html</w:t>
        </w:r>
      </w:hyperlink>
    </w:p>
    <w:p w14:paraId="679D4755" w14:textId="1231020F" w:rsidR="005F023A" w:rsidRDefault="005F023A" w:rsidP="005F023A">
      <w:pPr>
        <w:pStyle w:val="BodyText0"/>
      </w:pPr>
      <w:proofErr w:type="gramStart"/>
      <w:r>
        <w:t>Certified Health IT Product List.</w:t>
      </w:r>
      <w:proofErr w:type="gramEnd"/>
      <w:r>
        <w:t xml:space="preserve"> </w:t>
      </w:r>
      <w:hyperlink r:id="rId37" w:history="1">
        <w:r w:rsidRPr="00EF4333">
          <w:rPr>
            <w:rStyle w:val="Hyperlink"/>
            <w:color w:val="0033CC"/>
          </w:rPr>
          <w:t>https://chpl.healthit.gov/</w:t>
        </w:r>
      </w:hyperlink>
    </w:p>
    <w:p w14:paraId="57BB66F2" w14:textId="77777777" w:rsidR="00E55E1F" w:rsidRDefault="2588F33B" w:rsidP="00496BB9">
      <w:pPr>
        <w:pStyle w:val="BodyText0"/>
      </w:pPr>
      <w:proofErr w:type="spellStart"/>
      <w:proofErr w:type="gramStart"/>
      <w:r>
        <w:t>eCQI</w:t>
      </w:r>
      <w:proofErr w:type="spellEnd"/>
      <w:proofErr w:type="gramEnd"/>
      <w:r>
        <w:t xml:space="preserve"> Resource Center. </w:t>
      </w:r>
      <w:hyperlink r:id="rId38">
        <w:r w:rsidRPr="00EF4333">
          <w:rPr>
            <w:rStyle w:val="Hyperlink"/>
            <w:color w:val="0033CC"/>
          </w:rPr>
          <w:t>https://ecqi.healthit.gov/</w:t>
        </w:r>
      </w:hyperlink>
    </w:p>
    <w:p w14:paraId="4B693D83" w14:textId="7074871E" w:rsidR="00E0186C" w:rsidRDefault="7F880045" w:rsidP="00D328C6">
      <w:pPr>
        <w:pStyle w:val="BodyText0"/>
      </w:pPr>
      <w:r w:rsidRPr="11B61B0A">
        <w:rPr>
          <w:i/>
          <w:iCs/>
        </w:rPr>
        <w:t xml:space="preserve">HL7 Implementation Guide for CDA Release 2: Quality Reporting Document Architecture, Category I, Release 1, Standard for Trial Use Release </w:t>
      </w:r>
      <w:del w:id="2282" w:author="Yan Heras" w:date="2018-02-15T12:12:00Z">
        <w:r w:rsidR="006F2224" w:rsidDel="00A16E92">
          <w:rPr>
            <w:i/>
            <w:iCs/>
          </w:rPr>
          <w:delText>4</w:delText>
        </w:r>
      </w:del>
      <w:ins w:id="2283" w:author="Yan Heras" w:date="2018-02-15T12:12:00Z">
        <w:r w:rsidR="00A16E92">
          <w:rPr>
            <w:i/>
            <w:iCs/>
          </w:rPr>
          <w:t>5</w:t>
        </w:r>
      </w:ins>
      <w:bookmarkStart w:id="2284" w:name="_GoBack"/>
      <w:bookmarkEnd w:id="2284"/>
      <w:r w:rsidR="006F2224">
        <w:rPr>
          <w:i/>
          <w:iCs/>
        </w:rPr>
        <w:t xml:space="preserve"> (</w:t>
      </w:r>
      <w:r w:rsidR="00E4023D">
        <w:rPr>
          <w:i/>
          <w:iCs/>
        </w:rPr>
        <w:t>QRDA I</w:t>
      </w:r>
      <w:r w:rsidR="006F2224">
        <w:rPr>
          <w:i/>
          <w:iCs/>
        </w:rPr>
        <w:t xml:space="preserve"> STU R</w:t>
      </w:r>
      <w:del w:id="2285" w:author="Yan Heras" w:date="2018-02-15T12:12:00Z">
        <w:r w:rsidR="006F2224" w:rsidDel="00A16E92">
          <w:rPr>
            <w:i/>
            <w:iCs/>
          </w:rPr>
          <w:delText>4</w:delText>
        </w:r>
      </w:del>
      <w:ins w:id="2286" w:author="Yan Heras" w:date="2018-02-15T12:12:00Z">
        <w:r w:rsidR="00A16E92">
          <w:rPr>
            <w:i/>
            <w:iCs/>
          </w:rPr>
          <w:t>5</w:t>
        </w:r>
      </w:ins>
      <w:r w:rsidRPr="11B61B0A">
        <w:rPr>
          <w:i/>
          <w:iCs/>
        </w:rPr>
        <w:t xml:space="preserve">). </w:t>
      </w:r>
      <w:del w:id="2287" w:author="Yan Heras" w:date="2018-02-15T12:12:00Z">
        <w:r w:rsidR="006F2224" w:rsidDel="00A16E92">
          <w:rPr>
            <w:i/>
            <w:iCs/>
          </w:rPr>
          <w:delText xml:space="preserve">January </w:delText>
        </w:r>
      </w:del>
      <w:ins w:id="2288" w:author="Yan Heras" w:date="2018-02-15T12:12:00Z">
        <w:r w:rsidR="00A16E92">
          <w:rPr>
            <w:i/>
            <w:iCs/>
          </w:rPr>
          <w:t>December</w:t>
        </w:r>
        <w:r w:rsidR="00A16E92">
          <w:rPr>
            <w:i/>
            <w:iCs/>
          </w:rPr>
          <w:t xml:space="preserve"> </w:t>
        </w:r>
      </w:ins>
      <w:r w:rsidR="006F2224">
        <w:rPr>
          <w:i/>
          <w:iCs/>
        </w:rPr>
        <w:t>2017</w:t>
      </w:r>
      <w:r w:rsidRPr="11B61B0A">
        <w:rPr>
          <w:i/>
          <w:iCs/>
        </w:rPr>
        <w:t xml:space="preserve">. </w:t>
      </w:r>
      <w:hyperlink r:id="rId39">
        <w:r w:rsidRPr="00EF4333">
          <w:rPr>
            <w:rStyle w:val="Hyperlink"/>
            <w:color w:val="0033CC"/>
          </w:rPr>
          <w:t>http://www.hl7.org/implement/standards/product_brief.cfm?product_id=35</w:t>
        </w:r>
      </w:hyperlink>
    </w:p>
    <w:p w14:paraId="1F699E23" w14:textId="75B70C7F" w:rsidR="00C405F5" w:rsidRPr="003D5DD8" w:rsidRDefault="00C405F5" w:rsidP="00C405F5">
      <w:pPr>
        <w:pStyle w:val="BodyText0"/>
        <w:rPr>
          <w:color w:val="0000FF"/>
        </w:rPr>
      </w:pPr>
      <w:proofErr w:type="gramStart"/>
      <w:r>
        <w:t>ONC, Electronic Clinical Quality Measure issue reporting system.</w:t>
      </w:r>
      <w:proofErr w:type="gramEnd"/>
      <w:r>
        <w:t xml:space="preserve"> </w:t>
      </w:r>
      <w:hyperlink r:id="rId40" w:history="1">
        <w:r w:rsidR="009B3667" w:rsidRPr="00EF4333">
          <w:rPr>
            <w:rStyle w:val="Hyperlink"/>
            <w:color w:val="0033CC"/>
          </w:rPr>
          <w:t>https://oncprojectracking.healthit.gov/</w:t>
        </w:r>
      </w:hyperlink>
      <w:r w:rsidR="009B3667" w:rsidRPr="00EF4333">
        <w:rPr>
          <w:color w:val="0033CC"/>
        </w:rPr>
        <w:t xml:space="preserve"> </w:t>
      </w:r>
      <w:r w:rsidRPr="00EF4333">
        <w:rPr>
          <w:color w:val="0033CC"/>
        </w:rPr>
        <w:t xml:space="preserve"> </w:t>
      </w:r>
    </w:p>
    <w:p w14:paraId="31E46C7F" w14:textId="77777777" w:rsidR="00E55E1F" w:rsidRDefault="7F880045" w:rsidP="001F6B86">
      <w:pPr>
        <w:pStyle w:val="BodyText0"/>
        <w:rPr>
          <w:rStyle w:val="Hyperlink"/>
        </w:rPr>
      </w:pPr>
      <w:proofErr w:type="gramStart"/>
      <w:r>
        <w:t>U.S. National Library of Medicine</w:t>
      </w:r>
      <w:r w:rsidRPr="7F880045">
        <w:rPr>
          <w:rFonts w:ascii="Times" w:eastAsia="Times" w:hAnsi="Times" w:cs="Times"/>
        </w:rPr>
        <w:t xml:space="preserve">, </w:t>
      </w:r>
      <w:r>
        <w:t>Value Set Authority Center.</w:t>
      </w:r>
      <w:proofErr w:type="gramEnd"/>
      <w:r>
        <w:t xml:space="preserve"> </w:t>
      </w:r>
      <w:hyperlink r:id="rId41">
        <w:r w:rsidRPr="00EF4333">
          <w:rPr>
            <w:rStyle w:val="Hyperlink"/>
            <w:color w:val="0033CC"/>
          </w:rPr>
          <w:t>https://vsac.nlm.nih.gov</w:t>
        </w:r>
      </w:hyperlink>
    </w:p>
    <w:p w14:paraId="235BD95E" w14:textId="77777777" w:rsidR="005F023A" w:rsidRDefault="005F023A" w:rsidP="001F6B86">
      <w:pPr>
        <w:pStyle w:val="BodyText0"/>
        <w:rPr>
          <w:rStyle w:val="Hyperlink"/>
        </w:rPr>
      </w:pPr>
    </w:p>
    <w:sectPr w:rsidR="005F023A" w:rsidSect="002F6441">
      <w:headerReference w:type="default" r:id="rId42"/>
      <w:pgSz w:w="12240" w:h="15840" w:code="1"/>
      <w:pgMar w:top="720" w:right="1440" w:bottom="720" w:left="1440" w:header="720" w:footer="576"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05" w:author="Yan Heras" w:date="2018-01-22T11:06:00Z" w:initials="YH">
    <w:p w14:paraId="65208919" w14:textId="2C38735A" w:rsidR="00210961" w:rsidRDefault="00210961">
      <w:pPr>
        <w:pStyle w:val="CommentText"/>
      </w:pPr>
      <w:r>
        <w:rPr>
          <w:rStyle w:val="CommentReference"/>
        </w:rPr>
        <w:annotationRef/>
      </w:r>
      <w:r>
        <w:t>If HQR will make an update: 1) do not require time to be precise to be minutes and seconds</w:t>
      </w:r>
    </w:p>
    <w:p w14:paraId="0D2BD3E7" w14:textId="23538BE8" w:rsidR="00210961" w:rsidRDefault="00210961">
      <w:pPr>
        <w:pStyle w:val="CommentText"/>
      </w:pPr>
      <w:r>
        <w:t xml:space="preserve">, then we could remove this row from the IG. </w:t>
      </w:r>
    </w:p>
    <w:p w14:paraId="572AF7BB" w14:textId="77777777" w:rsidR="00210961" w:rsidRDefault="00210961">
      <w:pPr>
        <w:pStyle w:val="CommentText"/>
      </w:pPr>
      <w:r>
        <w:t xml:space="preserve">(HQR does not enforce </w:t>
      </w:r>
      <w:proofErr w:type="spellStart"/>
      <w:r>
        <w:t>timezone</w:t>
      </w:r>
      <w:proofErr w:type="spellEnd"/>
      <w:r>
        <w:t xml:space="preserve"> in the system)</w:t>
      </w:r>
    </w:p>
    <w:p w14:paraId="3326DDAC" w14:textId="266EA078" w:rsidR="00210961" w:rsidRDefault="00210961">
      <w:pPr>
        <w:pStyle w:val="CommentText"/>
      </w:pPr>
      <w:r>
        <w:t xml:space="preserve">Encounter admission/discharge date will follow the same format as listed for </w:t>
      </w:r>
      <w:proofErr w:type="spellStart"/>
      <w:r>
        <w:t>effectiveTime</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932EC" w14:textId="77777777" w:rsidR="008C6A6D" w:rsidRDefault="008C6A6D">
      <w:r>
        <w:separator/>
      </w:r>
    </w:p>
    <w:p w14:paraId="76A35DE6" w14:textId="77777777" w:rsidR="008C6A6D" w:rsidRDefault="008C6A6D"/>
    <w:p w14:paraId="74563C69" w14:textId="77777777" w:rsidR="008C6A6D" w:rsidRDefault="008C6A6D"/>
    <w:p w14:paraId="2B586BBA" w14:textId="77777777" w:rsidR="008C6A6D" w:rsidRDefault="008C6A6D"/>
  </w:endnote>
  <w:endnote w:type="continuationSeparator" w:id="0">
    <w:p w14:paraId="25592D64" w14:textId="77777777" w:rsidR="008C6A6D" w:rsidRDefault="008C6A6D">
      <w:r>
        <w:continuationSeparator/>
      </w:r>
    </w:p>
    <w:p w14:paraId="692F29C5" w14:textId="77777777" w:rsidR="008C6A6D" w:rsidRDefault="008C6A6D"/>
    <w:p w14:paraId="51625F9B" w14:textId="77777777" w:rsidR="008C6A6D" w:rsidRDefault="008C6A6D"/>
    <w:p w14:paraId="45FA8C82" w14:textId="77777777" w:rsidR="008C6A6D" w:rsidRDefault="008C6A6D"/>
  </w:endnote>
  <w:endnote w:type="continuationNotice" w:id="1">
    <w:p w14:paraId="21778B3D" w14:textId="77777777" w:rsidR="008C6A6D" w:rsidRDefault="008C6A6D"/>
    <w:p w14:paraId="0225628E" w14:textId="77777777" w:rsidR="008C6A6D" w:rsidRDefault="008C6A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n-ea">
    <w:altName w:val="Calibri"/>
    <w:panose1 w:val="00000000000000000000"/>
    <w:charset w:val="00"/>
    <w:family w:val="roman"/>
    <w:notTrueType/>
    <w:pitch w:val="default"/>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仿宋">
    <w:altName w:val="Arial Unicode MS"/>
    <w:charset w:val="86"/>
    <w:family w:val="modern"/>
    <w:pitch w:val="fixed"/>
    <w:sig w:usb0="00000000" w:usb1="38CF7CFA" w:usb2="00000016" w:usb3="00000000" w:csb0="00040001" w:csb1="00000000"/>
  </w:font>
  <w:font w:name="Yu Mincho">
    <w:panose1 w:val="02020400000000000000"/>
    <w:charset w:val="80"/>
    <w:family w:val="roman"/>
    <w:pitch w:val="variable"/>
    <w:sig w:usb0="800002E7" w:usb1="2AC7FCFF" w:usb2="00000012" w:usb3="00000000" w:csb0="0002009F" w:csb1="00000000"/>
  </w:font>
  <w:font w:name="Courier New,Bookman Old Style">
    <w:altName w:val="Courier New"/>
    <w:charset w:val="00"/>
    <w:family w:val="auto"/>
    <w:pitch w:val="variable"/>
    <w:sig w:usb0="00000003" w:usb1="00000000" w:usb2="00000000" w:usb3="00000000" w:csb0="00000001" w:csb1="00000000"/>
  </w:font>
  <w:font w:name="Arial,Tahoma">
    <w:altName w:val="Times New Roman"/>
    <w:panose1 w:val="00000000000000000000"/>
    <w:charset w:val="00"/>
    <w:family w:val="roman"/>
    <w:notTrueType/>
    <w:pitch w:val="default"/>
  </w:font>
  <w:font w:name="Courier New,SimSun">
    <w:altName w:val="Courier New"/>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Arial Unicode MS">
    <w:altName w:val="Times New Roman"/>
    <w:panose1 w:val="00000000000000000000"/>
    <w:charset w:val="00"/>
    <w:family w:val="roman"/>
    <w:notTrueType/>
    <w:pitch w:val="default"/>
  </w:font>
  <w:font w:name="Courier New,Courier New,Arial U">
    <w:altName w:val="Times New Roman"/>
    <w:panose1 w:val="00000000000000000000"/>
    <w:charset w:val="00"/>
    <w:family w:val="roman"/>
    <w:notTrueType/>
    <w:pitch w:val="default"/>
  </w:font>
  <w:font w:name="DengXian">
    <w:altName w:val="等线"/>
    <w:panose1 w:val="03000509000000000000"/>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Arial,Arial,Courier New,Times N">
    <w:altName w:val="Times New Roman"/>
    <w:panose1 w:val="00000000000000000000"/>
    <w:charset w:val="00"/>
    <w:family w:val="roman"/>
    <w:notTrueType/>
    <w:pitch w:val="default"/>
  </w:font>
  <w:font w:name="Arial,Arial,Arial,Times New Rom">
    <w:altName w:val="Times New Roman"/>
    <w:panose1 w:val="00000000000000000000"/>
    <w:charset w:val="00"/>
    <w:family w:val="roman"/>
    <w:notTrueType/>
    <w:pitch w:val="default"/>
  </w:font>
  <w:font w:name="Arial,Arial,Arial,+mn-ea">
    <w:altName w:val="Times New Roman"/>
    <w:panose1 w:val="00000000000000000000"/>
    <w:charset w:val="00"/>
    <w:family w:val="roman"/>
    <w:notTrueType/>
    <w:pitch w:val="default"/>
  </w:font>
  <w:font w:name="Arial,Arial,+mn-ea">
    <w:altName w:val="Times New Roman"/>
    <w:panose1 w:val="00000000000000000000"/>
    <w:charset w:val="00"/>
    <w:family w:val="roman"/>
    <w:notTrueType/>
    <w:pitch w:val="default"/>
  </w:font>
  <w:font w:name="Arial,+mn-e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017CD" w14:textId="77777777" w:rsidR="00210961" w:rsidRPr="00844DC1" w:rsidRDefault="00210961" w:rsidP="00D6290E">
    <w:pPr>
      <w:pStyle w:val="Footer"/>
      <w:tabs>
        <w:tab w:val="clear" w:pos="4320"/>
        <w:tab w:val="clear" w:pos="9270"/>
        <w:tab w:val="center" w:pos="4680"/>
        <w:tab w:val="right" w:pos="9360"/>
      </w:tabs>
    </w:pPr>
    <w:r w:rsidRPr="000204E8">
      <w:t xml:space="preserve">CMS QRDA </w:t>
    </w:r>
    <w:r>
      <w:t>Eligible Clinician</w:t>
    </w:r>
    <w:r w:rsidRPr="000204E8">
      <w:t xml:space="preserve"> &amp; HQR 201</w:t>
    </w:r>
    <w:r>
      <w:t>7</w:t>
    </w:r>
    <w:r w:rsidRPr="000204E8">
      <w:t xml:space="preserve"> Implementation Guide </w:t>
    </w:r>
    <w:r>
      <w:t>v1.0</w:t>
    </w:r>
    <w:r w:rsidRPr="000D4DB8">
      <w:rPr>
        <w:noProof/>
      </w:rPr>
      <w:tab/>
    </w:r>
    <w:r w:rsidRPr="000D4DB8">
      <w:rPr>
        <w:noProof/>
      </w:rPr>
      <w:fldChar w:fldCharType="begin"/>
    </w:r>
    <w:r w:rsidRPr="000D4DB8">
      <w:instrText xml:space="preserve"> PAGE   \* MERGEFORMAT </w:instrText>
    </w:r>
    <w:r w:rsidRPr="000D4DB8">
      <w:fldChar w:fldCharType="separate"/>
    </w:r>
    <w:r>
      <w:rPr>
        <w:noProof/>
      </w:rPr>
      <w:t>i</w:t>
    </w:r>
    <w:r w:rsidRPr="000D4DB8">
      <w:rPr>
        <w:noProof/>
      </w:rPr>
      <w:fldChar w:fldCharType="end"/>
    </w:r>
    <w:r>
      <w:tab/>
      <w:t xml:space="preserve"> PY2017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AFF96" w14:textId="77777777" w:rsidR="00210961" w:rsidRPr="00AF475D" w:rsidRDefault="00210961" w:rsidP="00AF475D">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51101" w14:textId="275F6F8E" w:rsidR="00210961" w:rsidRPr="00844DC1" w:rsidRDefault="00210961" w:rsidP="00D6290E">
    <w:pPr>
      <w:pStyle w:val="Footer"/>
      <w:tabs>
        <w:tab w:val="clear" w:pos="4320"/>
        <w:tab w:val="clear" w:pos="9270"/>
        <w:tab w:val="center" w:pos="4680"/>
        <w:tab w:val="right" w:pos="9360"/>
      </w:tabs>
    </w:pPr>
    <w:r w:rsidRPr="000204E8">
      <w:t>CMS QRDA HQR 201</w:t>
    </w:r>
    <w:ins w:id="50" w:author="Yan Heras" w:date="2018-01-18T06:15:00Z">
      <w:r>
        <w:t>9</w:t>
      </w:r>
    </w:ins>
    <w:del w:id="51" w:author="Yan Heras" w:date="2018-01-18T06:15:00Z">
      <w:r w:rsidDel="00E763BF">
        <w:delText>8</w:delText>
      </w:r>
    </w:del>
    <w:r w:rsidRPr="000204E8">
      <w:t xml:space="preserve"> Implementation Guide </w:t>
    </w:r>
    <w:r>
      <w:t>Version 1.0</w:t>
    </w:r>
    <w:r w:rsidRPr="000D4DB8">
      <w:rPr>
        <w:noProof/>
      </w:rPr>
      <w:tab/>
    </w:r>
    <w:r w:rsidRPr="000D4DB8">
      <w:rPr>
        <w:noProof/>
      </w:rPr>
      <w:fldChar w:fldCharType="begin"/>
    </w:r>
    <w:r w:rsidRPr="000D4DB8">
      <w:instrText xml:space="preserve"> PAGE   \* MERGEFORMAT </w:instrText>
    </w:r>
    <w:r w:rsidRPr="000D4DB8">
      <w:fldChar w:fldCharType="separate"/>
    </w:r>
    <w:r w:rsidR="00A16E92">
      <w:rPr>
        <w:noProof/>
      </w:rPr>
      <w:t>53</w:t>
    </w:r>
    <w:r w:rsidRPr="000D4DB8">
      <w:rPr>
        <w:noProof/>
      </w:rPr>
      <w:fldChar w:fldCharType="end"/>
    </w:r>
    <w:r>
      <w:tab/>
      <w:t xml:space="preserve"> PY201</w:t>
    </w:r>
    <w:ins w:id="52" w:author="Yan Heras" w:date="2018-01-18T06:15:00Z">
      <w:r>
        <w:t>9</w:t>
      </w:r>
    </w:ins>
    <w:del w:id="53" w:author="Yan Heras" w:date="2018-01-18T06:15:00Z">
      <w:r w:rsidDel="00E763BF">
        <w:delText>8</w:delText>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D37CF" w14:textId="77777777" w:rsidR="008C6A6D" w:rsidRDefault="008C6A6D">
      <w:r>
        <w:separator/>
      </w:r>
    </w:p>
    <w:p w14:paraId="3FE2E188" w14:textId="77777777" w:rsidR="008C6A6D" w:rsidRDefault="008C6A6D"/>
  </w:footnote>
  <w:footnote w:type="continuationSeparator" w:id="0">
    <w:p w14:paraId="6CE27DCA" w14:textId="77777777" w:rsidR="008C6A6D" w:rsidRDefault="008C6A6D">
      <w:r>
        <w:continuationSeparator/>
      </w:r>
    </w:p>
    <w:p w14:paraId="4800A226" w14:textId="77777777" w:rsidR="008C6A6D" w:rsidRDefault="008C6A6D"/>
  </w:footnote>
  <w:footnote w:type="continuationNotice" w:id="1">
    <w:p w14:paraId="0D8694AC" w14:textId="77777777" w:rsidR="008C6A6D" w:rsidRDefault="008C6A6D"/>
    <w:p w14:paraId="7F023CC2" w14:textId="77777777" w:rsidR="008C6A6D" w:rsidRDefault="008C6A6D"/>
  </w:footnote>
  <w:footnote w:id="2">
    <w:p w14:paraId="56E4E845" w14:textId="45AB236E" w:rsidR="00210961" w:rsidRDefault="00210961" w:rsidP="00B1231B">
      <w:pPr>
        <w:pStyle w:val="FootnoteText"/>
        <w:rPr>
          <w:ins w:id="91" w:author="Yan Heras" w:date="2018-01-22T11:59:00Z"/>
          <w:rStyle w:val="Hyperlink"/>
          <w:rFonts w:cs="Arial"/>
          <w:color w:val="0033CC"/>
          <w:szCs w:val="20"/>
        </w:rPr>
      </w:pPr>
      <w:r>
        <w:rPr>
          <w:rStyle w:val="FootnoteReference"/>
        </w:rPr>
        <w:footnoteRef/>
      </w:r>
      <w:r>
        <w:t xml:space="preserve"> </w:t>
      </w:r>
      <w:proofErr w:type="gramStart"/>
      <w:r>
        <w:rPr>
          <w:iCs/>
        </w:rPr>
        <w:t>HL7 QRDA I R1 STU R</w:t>
      </w:r>
      <w:del w:id="92" w:author="Yan Heras" w:date="2018-01-22T11:59:00Z">
        <w:r w:rsidDel="00482F5F">
          <w:rPr>
            <w:iCs/>
          </w:rPr>
          <w:delText>4</w:delText>
        </w:r>
      </w:del>
      <w:ins w:id="93" w:author="Yan Heras" w:date="2018-01-22T11:59:00Z">
        <w:r>
          <w:rPr>
            <w:iCs/>
          </w:rPr>
          <w:t>5</w:t>
        </w:r>
      </w:ins>
      <w:r>
        <w:rPr>
          <w:iCs/>
        </w:rPr>
        <w:t>.</w:t>
      </w:r>
      <w:proofErr w:type="gramEnd"/>
      <w:r>
        <w:rPr>
          <w:iCs/>
        </w:rPr>
        <w:t xml:space="preserve"> </w:t>
      </w:r>
      <w:hyperlink r:id="rId1" w:history="1">
        <w:r w:rsidRPr="00676263">
          <w:rPr>
            <w:rStyle w:val="Hyperlink"/>
            <w:rFonts w:cs="Arial"/>
            <w:color w:val="0033CC"/>
            <w:szCs w:val="20"/>
          </w:rPr>
          <w:t>http://www.hl7.org/implement/standards/product_brief.cfm?product_id=35</w:t>
        </w:r>
      </w:hyperlink>
    </w:p>
    <w:p w14:paraId="1143C66C" w14:textId="0E20F89B" w:rsidR="00210961" w:rsidRPr="00FD5B23" w:rsidRDefault="00210961" w:rsidP="00B1231B">
      <w:pPr>
        <w:pStyle w:val="FootnoteText"/>
      </w:pPr>
      <w:ins w:id="94" w:author="Yan Heras" w:date="2018-01-22T11:59:00Z">
        <w:r w:rsidRPr="00482F5F">
          <w:t>http://www.hl7.org/documentcenter/public/standards/dstu/CDAR2_IG_QRDA-I_R1_STU5_2017DEC.zip</w:t>
        </w:r>
      </w:ins>
    </w:p>
  </w:footnote>
  <w:footnote w:id="3">
    <w:p w14:paraId="536FA1A5" w14:textId="721B00A6" w:rsidR="00210961" w:rsidRDefault="00210961">
      <w:pPr>
        <w:pStyle w:val="FootnoteText"/>
      </w:pPr>
      <w:r>
        <w:rPr>
          <w:rStyle w:val="FootnoteReference"/>
        </w:rPr>
        <w:footnoteRef/>
      </w:r>
      <w:r>
        <w:t xml:space="preserve"> </w:t>
      </w:r>
      <w:hyperlink r:id="rId2" w:history="1">
        <w:r w:rsidRPr="00676263">
          <w:rPr>
            <w:rStyle w:val="Hyperlink"/>
            <w:color w:val="0033CC"/>
          </w:rPr>
          <w:t>http://www.hl7.org/documentcenter/public/standards/dstu/CDAR2_IG_QRDA_I_R1_S4_2017JAN.zip</w:t>
        </w:r>
      </w:hyperlink>
      <w:r w:rsidRPr="00676263">
        <w:rPr>
          <w:color w:val="0033CC"/>
        </w:rPr>
        <w:t xml:space="preserve">. </w:t>
      </w:r>
      <w:r>
        <w:t>CDA_SDTC.xsd is available as part of the HL7 QRDA I STU R4 standard package.</w:t>
      </w:r>
    </w:p>
  </w:footnote>
  <w:footnote w:id="4">
    <w:p w14:paraId="51DEB0BE" w14:textId="68A28261" w:rsidR="00210961" w:rsidRDefault="00210961">
      <w:pPr>
        <w:pStyle w:val="FootnoteText"/>
      </w:pPr>
      <w:r>
        <w:rPr>
          <w:rStyle w:val="FootnoteReference"/>
        </w:rPr>
        <w:footnoteRef/>
      </w:r>
      <w:r>
        <w:t xml:space="preserve"> </w:t>
      </w:r>
      <w:proofErr w:type="gramStart"/>
      <w:r>
        <w:t>Value Set Authority Center.</w:t>
      </w:r>
      <w:proofErr w:type="gramEnd"/>
      <w:r>
        <w:t xml:space="preserve"> </w:t>
      </w:r>
      <w:hyperlink r:id="rId3" w:history="1">
        <w:r w:rsidRPr="00F52442">
          <w:rPr>
            <w:rStyle w:val="Hyperlink"/>
            <w:color w:val="0033CC"/>
          </w:rPr>
          <w:t>https://vsac.nlm.nih.gov</w:t>
        </w:r>
      </w:hyperlink>
    </w:p>
  </w:footnote>
  <w:footnote w:id="5">
    <w:p w14:paraId="67B92F25" w14:textId="77777777" w:rsidR="00210961" w:rsidRDefault="00210961">
      <w:pPr>
        <w:pStyle w:val="FootnoteText"/>
      </w:pPr>
      <w:r>
        <w:rPr>
          <w:rStyle w:val="FootnoteReference"/>
        </w:rPr>
        <w:footnoteRef/>
      </w:r>
      <w:proofErr w:type="gramStart"/>
      <w:r>
        <w:t>Certified Health IT Product List.</w:t>
      </w:r>
      <w:proofErr w:type="gramEnd"/>
      <w:r>
        <w:t xml:space="preserve"> </w:t>
      </w:r>
      <w:r w:rsidRPr="002A1851">
        <w:t>https://chpl.healthit.gov/</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210961" w:rsidRPr="00D6290E" w14:paraId="340E9ED2" w14:textId="77777777" w:rsidTr="7F880045">
      <w:tc>
        <w:tcPr>
          <w:tcW w:w="3120" w:type="dxa"/>
        </w:tcPr>
        <w:p w14:paraId="7F18766C" w14:textId="77777777" w:rsidR="00210961" w:rsidRPr="00D6290E" w:rsidRDefault="00210961" w:rsidP="7F880045">
          <w:pPr>
            <w:pStyle w:val="Header"/>
            <w:ind w:left="-115"/>
          </w:pPr>
        </w:p>
      </w:tc>
      <w:tc>
        <w:tcPr>
          <w:tcW w:w="3120" w:type="dxa"/>
        </w:tcPr>
        <w:p w14:paraId="6883FAED" w14:textId="77777777" w:rsidR="00210961" w:rsidRPr="00D6290E" w:rsidRDefault="00210961" w:rsidP="7F880045">
          <w:pPr>
            <w:pStyle w:val="Header"/>
            <w:jc w:val="center"/>
          </w:pPr>
        </w:p>
      </w:tc>
      <w:tc>
        <w:tcPr>
          <w:tcW w:w="3120" w:type="dxa"/>
        </w:tcPr>
        <w:p w14:paraId="2A3E534E" w14:textId="77777777" w:rsidR="00210961" w:rsidRPr="00D6290E" w:rsidRDefault="00210961" w:rsidP="7F880045">
          <w:pPr>
            <w:pStyle w:val="Header"/>
            <w:ind w:right="-115"/>
            <w:jc w:val="right"/>
          </w:pPr>
        </w:p>
      </w:tc>
    </w:tr>
  </w:tbl>
  <w:p w14:paraId="2FEF9CB5" w14:textId="77777777" w:rsidR="00210961" w:rsidRDefault="00210961" w:rsidP="7F88004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47B87" w14:textId="75E9E68E" w:rsidR="00210961" w:rsidRDefault="00210961" w:rsidP="00A434E1">
    <w:pPr>
      <w:pStyle w:val="Header"/>
      <w:pBdr>
        <w:bottom w:val="single" w:sz="4" w:space="0" w:color="auto"/>
      </w:pBdr>
    </w:pPr>
    <w:r w:rsidRPr="00E46A75">
      <w:t xml:space="preserve">CMS </w:t>
    </w:r>
    <w:r w:rsidRPr="00E46A75">
      <w:tab/>
    </w:r>
    <w:r w:rsidRPr="18202D45">
      <w:fldChar w:fldCharType="begin"/>
    </w:r>
    <w:r>
      <w:instrText xml:space="preserve"> STYLEREF  "Heading 1 blue"  \* MERGEFORMAT </w:instrText>
    </w:r>
    <w:r w:rsidRPr="18202D45">
      <w:fldChar w:fldCharType="separate"/>
    </w:r>
    <w:r>
      <w:rPr>
        <w:noProof/>
      </w:rPr>
      <w:t>QRDA Guide Overview</w:t>
    </w:r>
    <w:r w:rsidRPr="18202D45">
      <w:fldChar w:fldCharType="end"/>
    </w:r>
  </w:p>
  <w:p w14:paraId="7F11E1E0" w14:textId="77777777" w:rsidR="00210961" w:rsidRDefault="00210961"/>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96C93" w14:textId="4FA1A902" w:rsidR="00210961" w:rsidRPr="00E46A75" w:rsidRDefault="00210961" w:rsidP="00A434E1">
    <w:pPr>
      <w:pStyle w:val="Header"/>
      <w:pBdr>
        <w:bottom w:val="single" w:sz="4" w:space="0" w:color="auto"/>
      </w:pBdr>
    </w:pPr>
    <w:r>
      <w:t xml:space="preserve">CMS                                                                                           </w:t>
    </w:r>
    <w:r>
      <w:tab/>
      <w:t xml:space="preserve">                                                                                                              APPENDIX</w:t>
    </w:r>
  </w:p>
  <w:p w14:paraId="7AF7142C" w14:textId="77777777" w:rsidR="00210961" w:rsidRDefault="00210961" w:rsidP="007D448B">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11AF0" w14:textId="77777777" w:rsidR="00210961" w:rsidRDefault="002109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1DF2D" w14:textId="189992BD" w:rsidR="00210961" w:rsidRPr="00E46A75" w:rsidRDefault="00210961" w:rsidP="00A434E1">
    <w:pPr>
      <w:pStyle w:val="Header"/>
      <w:pBdr>
        <w:bottom w:val="single" w:sz="4" w:space="0" w:color="auto"/>
      </w:pBdr>
    </w:pPr>
    <w:r>
      <w:t>CMS                                                                                                                                                                                                           Disclaimer</w:t>
    </w:r>
  </w:p>
  <w:p w14:paraId="026B7ECB" w14:textId="77777777" w:rsidR="00210961" w:rsidRDefault="00210961" w:rsidP="007D448B">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4D035" w14:textId="6AB596D8" w:rsidR="00210961" w:rsidRDefault="00210961" w:rsidP="00A434E1">
    <w:pPr>
      <w:pStyle w:val="Header"/>
      <w:pBdr>
        <w:bottom w:val="single" w:sz="4" w:space="0" w:color="auto"/>
      </w:pBdr>
    </w:pPr>
    <w:r w:rsidRPr="00E46A75">
      <w:t xml:space="preserve">CMS </w:t>
    </w:r>
    <w:r w:rsidRPr="00E46A75">
      <w:tab/>
    </w:r>
    <w:r w:rsidR="008C6A6D">
      <w:fldChar w:fldCharType="begin"/>
    </w:r>
    <w:r w:rsidR="008C6A6D">
      <w:instrText xml:space="preserve"> STYLEREF  "Heading 1 blue"  \* MERGEFORMAT </w:instrText>
    </w:r>
    <w:r w:rsidR="008C6A6D">
      <w:fldChar w:fldCharType="separate"/>
    </w:r>
    <w:r>
      <w:rPr>
        <w:noProof/>
      </w:rPr>
      <w:t>QRDA Guide Overview</w:t>
    </w:r>
    <w:r w:rsidR="008C6A6D">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433D8" w14:textId="01C046B3" w:rsidR="00210961" w:rsidRPr="00E46A75" w:rsidRDefault="00210961" w:rsidP="00A434E1">
    <w:pPr>
      <w:pStyle w:val="Header"/>
      <w:pBdr>
        <w:bottom w:val="single" w:sz="4" w:space="0" w:color="auto"/>
      </w:pBdr>
    </w:pPr>
    <w:r>
      <w:t>CMS                                                                                                                                                                                               Table of Contents</w:t>
    </w:r>
  </w:p>
  <w:p w14:paraId="62F5D423" w14:textId="77777777" w:rsidR="00210961" w:rsidRDefault="00210961" w:rsidP="007D448B">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FF25F" w14:textId="77777777" w:rsidR="00210961" w:rsidRDefault="00210961" w:rsidP="006D4384">
    <w:pPr>
      <w:pStyle w:val="Header"/>
      <w:pBdr>
        <w:bottom w:val="single" w:sz="4" w:space="0" w:color="auto"/>
      </w:pBdr>
    </w:pPr>
    <w:r>
      <w:t>CMS                                                                                                                                                                                               Table of Figures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4780D" w14:textId="77777777" w:rsidR="00210961" w:rsidRDefault="00210961" w:rsidP="006D4384">
    <w:pPr>
      <w:pStyle w:val="Header"/>
      <w:pBdr>
        <w:bottom w:val="single" w:sz="4" w:space="0" w:color="auto"/>
      </w:pBdr>
    </w:pPr>
    <w:r>
      <w:t>CMS                                                                                                                                                                                               Table of Tables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33ED9" w14:textId="29C4133E" w:rsidR="00210961" w:rsidRPr="00E46A75" w:rsidRDefault="00210961" w:rsidP="00A434E1">
    <w:pPr>
      <w:pStyle w:val="Header"/>
      <w:pBdr>
        <w:bottom w:val="single" w:sz="4" w:space="0" w:color="auto"/>
      </w:pBdr>
    </w:pPr>
    <w:r w:rsidRPr="00E46A75">
      <w:t xml:space="preserve">CMS </w:t>
    </w:r>
    <w:r w:rsidRPr="00E46A75">
      <w:tab/>
    </w:r>
    <w:r>
      <w:t xml:space="preserve"> </w:t>
    </w:r>
    <w:r>
      <w:tab/>
      <w:t>QRDA Guide Overview</w:t>
    </w:r>
  </w:p>
  <w:p w14:paraId="1E0ED89C" w14:textId="77777777" w:rsidR="00210961" w:rsidRDefault="00210961" w:rsidP="007D448B">
    <w:pPr>
      <w:pStyle w:val="Header"/>
      <w:pBdr>
        <w:bottom w:val="none" w:sz="0" w:space="0" w:color="auto"/>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5E4FF" w14:textId="04858B70" w:rsidR="00210961" w:rsidRPr="00E46A75" w:rsidRDefault="00210961" w:rsidP="00A434E1">
    <w:pPr>
      <w:pStyle w:val="Header"/>
      <w:pBdr>
        <w:bottom w:val="single" w:sz="4" w:space="0" w:color="auto"/>
      </w:pBdr>
    </w:pPr>
    <w:r>
      <w:t>CMS                                                                                                                                                                     QRDA I STU R5 CMS IG for HQR</w:t>
    </w:r>
  </w:p>
  <w:p w14:paraId="2D9EC1B6" w14:textId="77777777" w:rsidR="00210961" w:rsidRDefault="00210961" w:rsidP="007D448B">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DAA8DF54"/>
    <w:lvl w:ilvl="0">
      <w:start w:val="1"/>
      <w:numFmt w:val="lowerLetter"/>
      <w:pStyle w:val="ListNumber2"/>
      <w:lvlText w:val="%1."/>
      <w:lvlJc w:val="left"/>
      <w:pPr>
        <w:ind w:left="1080" w:hanging="360"/>
      </w:pPr>
      <w:rPr>
        <w:rFonts w:hint="default"/>
        <w:b w:val="0"/>
        <w:i w:val="0"/>
        <w:sz w:val="24"/>
      </w:rPr>
    </w:lvl>
  </w:abstractNum>
  <w:abstractNum w:abstractNumId="1">
    <w:nsid w:val="FFFFFF80"/>
    <w:multiLevelType w:val="singleLevel"/>
    <w:tmpl w:val="C6682CA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9"/>
    <w:multiLevelType w:val="singleLevel"/>
    <w:tmpl w:val="1C403382"/>
    <w:lvl w:ilvl="0">
      <w:start w:val="1"/>
      <w:numFmt w:val="bullet"/>
      <w:pStyle w:val="ListBullet"/>
      <w:lvlText w:val=""/>
      <w:lvlJc w:val="left"/>
      <w:pPr>
        <w:ind w:left="720" w:hanging="360"/>
      </w:pPr>
      <w:rPr>
        <w:rFonts w:ascii="Symbol" w:hAnsi="Symbol" w:hint="default"/>
      </w:rPr>
    </w:lvl>
  </w:abstractNum>
  <w:abstractNum w:abstractNumId="3">
    <w:nsid w:val="071E27E7"/>
    <w:multiLevelType w:val="multilevel"/>
    <w:tmpl w:val="3692FF7C"/>
    <w:lvl w:ilvl="0">
      <w:start w:val="1"/>
      <w:numFmt w:val="decimal"/>
      <w:pStyle w:val="Heading2"/>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7323A78"/>
    <w:multiLevelType w:val="multilevel"/>
    <w:tmpl w:val="7B943E18"/>
    <w:lvl w:ilvl="0">
      <w:start w:val="1"/>
      <w:numFmt w:val="decimal"/>
      <w:lvlText w:val="%1."/>
      <w:lvlJc w:val="left"/>
      <w:pPr>
        <w:tabs>
          <w:tab w:val="num" w:pos="504"/>
        </w:tabs>
        <w:ind w:left="504" w:hanging="360"/>
      </w:pPr>
      <w:rPr>
        <w:rFonts w:hint="default"/>
      </w:rPr>
    </w:lvl>
    <w:lvl w:ilvl="1">
      <w:start w:val="1"/>
      <w:numFmt w:val="lowerLetter"/>
      <w:lvlText w:val="%2."/>
      <w:lvlJc w:val="left"/>
      <w:pPr>
        <w:tabs>
          <w:tab w:val="num" w:pos="1224"/>
        </w:tabs>
        <w:ind w:left="122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708"/>
        </w:tabs>
        <w:ind w:left="2708" w:hanging="360"/>
      </w:pPr>
      <w:rPr>
        <w:rFonts w:hint="default"/>
      </w:rPr>
    </w:lvl>
    <w:lvl w:ilvl="4">
      <w:start w:val="1"/>
      <w:numFmt w:val="lowerLetter"/>
      <w:lvlText w:val="%5."/>
      <w:lvlJc w:val="left"/>
      <w:pPr>
        <w:tabs>
          <w:tab w:val="num" w:pos="3384"/>
        </w:tabs>
        <w:ind w:left="3384" w:hanging="360"/>
      </w:pPr>
      <w:rPr>
        <w:rFonts w:hint="default"/>
      </w:rPr>
    </w:lvl>
    <w:lvl w:ilvl="5">
      <w:start w:val="1"/>
      <w:numFmt w:val="lowerRoman"/>
      <w:lvlText w:val="%6."/>
      <w:lvlJc w:val="left"/>
      <w:pPr>
        <w:tabs>
          <w:tab w:val="num" w:pos="4104"/>
        </w:tabs>
        <w:ind w:left="4104" w:hanging="360"/>
      </w:pPr>
      <w:rPr>
        <w:rFonts w:hint="default"/>
      </w:rPr>
    </w:lvl>
    <w:lvl w:ilvl="6">
      <w:start w:val="1"/>
      <w:numFmt w:val="decimal"/>
      <w:lvlText w:val="%7."/>
      <w:lvlJc w:val="left"/>
      <w:pPr>
        <w:tabs>
          <w:tab w:val="num" w:pos="4104"/>
        </w:tabs>
        <w:ind w:left="4104" w:hanging="360"/>
      </w:pPr>
      <w:rPr>
        <w:rFonts w:hint="default"/>
      </w:rPr>
    </w:lvl>
    <w:lvl w:ilvl="7">
      <w:start w:val="1"/>
      <w:numFmt w:val="decimal"/>
      <w:lvlText w:val="%8."/>
      <w:lvlJc w:val="left"/>
      <w:pPr>
        <w:tabs>
          <w:tab w:val="num" w:pos="4824"/>
        </w:tabs>
        <w:ind w:left="4824" w:hanging="360"/>
      </w:pPr>
      <w:rPr>
        <w:rFonts w:hint="default"/>
      </w:rPr>
    </w:lvl>
    <w:lvl w:ilvl="8">
      <w:start w:val="1"/>
      <w:numFmt w:val="decimal"/>
      <w:lvlText w:val="%9."/>
      <w:lvlJc w:val="left"/>
      <w:pPr>
        <w:tabs>
          <w:tab w:val="num" w:pos="5544"/>
        </w:tabs>
        <w:ind w:left="5544" w:hanging="360"/>
      </w:pPr>
      <w:rPr>
        <w:rFonts w:hint="default"/>
      </w:rPr>
    </w:lvl>
  </w:abstractNum>
  <w:abstractNum w:abstractNumId="5">
    <w:nsid w:val="0CDB5A33"/>
    <w:multiLevelType w:val="multilevel"/>
    <w:tmpl w:val="F57AD220"/>
    <w:lvl w:ilvl="0">
      <w:start w:val="1"/>
      <w:numFmt w:val="decimal"/>
      <w:pStyle w:val="TableNumber-NFRLevel1"/>
      <w:lvlText w:val="NFR %1"/>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1">
      <w:start w:val="1"/>
      <w:numFmt w:val="decimal"/>
      <w:pStyle w:val="TableNumber-NFRLevel2"/>
      <w:lvlText w:val="NFR %1.%2"/>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2">
      <w:start w:val="1"/>
      <w:numFmt w:val="decimal"/>
      <w:pStyle w:val="TableNumber-NFRLevel3"/>
      <w:lvlText w:val="NFR %1.%2.%3"/>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3">
      <w:start w:val="1"/>
      <w:numFmt w:val="decimal"/>
      <w:lvlRestart w:val="0"/>
      <w:pStyle w:val="TableNumber-NFRLevel4"/>
      <w:lvlText w:val="NFR %1.%2.%3.%4"/>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4">
      <w:start w:val="1"/>
      <w:numFmt w:val="decimal"/>
      <w:pStyle w:val="TableNumber-NFRLevel5"/>
      <w:lvlText w:val="NFR %1.%2.%3.%4.%5"/>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0EF63353"/>
    <w:multiLevelType w:val="hybridMultilevel"/>
    <w:tmpl w:val="959CF92E"/>
    <w:lvl w:ilvl="0" w:tplc="E696BD32">
      <w:start w:val="1"/>
      <w:numFmt w:val="bullet"/>
      <w:pStyle w:val="bullet"/>
      <w:lvlText w:val=""/>
      <w:lvlJc w:val="left"/>
      <w:pPr>
        <w:tabs>
          <w:tab w:val="num" w:pos="3060"/>
        </w:tabs>
        <w:ind w:left="3060" w:hanging="360"/>
      </w:pPr>
      <w:rPr>
        <w:rFonts w:ascii="Symbol" w:hAnsi="Symbol" w:hint="default"/>
      </w:rPr>
    </w:lvl>
    <w:lvl w:ilvl="1" w:tplc="B3F0B394">
      <w:start w:val="1"/>
      <w:numFmt w:val="bullet"/>
      <w:lvlText w:val=""/>
      <w:lvlJc w:val="left"/>
      <w:pPr>
        <w:tabs>
          <w:tab w:val="num" w:pos="4140"/>
        </w:tabs>
        <w:ind w:left="4140" w:hanging="360"/>
      </w:pPr>
      <w:rPr>
        <w:rFonts w:ascii="Wingdings 2" w:hAnsi="Wingdings 2" w:hint="default"/>
        <w:color w:val="4D4D4D"/>
        <w:sz w:val="24"/>
      </w:rPr>
    </w:lvl>
    <w:lvl w:ilvl="2" w:tplc="A8CC3FAC">
      <w:start w:val="1"/>
      <w:numFmt w:val="bullet"/>
      <w:lvlText w:val=""/>
      <w:lvlJc w:val="left"/>
      <w:pPr>
        <w:tabs>
          <w:tab w:val="num" w:pos="4860"/>
        </w:tabs>
        <w:ind w:left="4860" w:hanging="360"/>
      </w:pPr>
      <w:rPr>
        <w:rFonts w:ascii="Wingdings" w:hAnsi="Wingdings" w:hint="default"/>
      </w:rPr>
    </w:lvl>
    <w:lvl w:ilvl="3" w:tplc="3716A302">
      <w:start w:val="1"/>
      <w:numFmt w:val="bullet"/>
      <w:lvlText w:val=""/>
      <w:lvlJc w:val="left"/>
      <w:pPr>
        <w:tabs>
          <w:tab w:val="num" w:pos="5580"/>
        </w:tabs>
        <w:ind w:left="5580" w:hanging="360"/>
      </w:pPr>
      <w:rPr>
        <w:rFonts w:ascii="Symbol" w:hAnsi="Symbol" w:hint="default"/>
      </w:rPr>
    </w:lvl>
    <w:lvl w:ilvl="4" w:tplc="2258DD54" w:tentative="1">
      <w:start w:val="1"/>
      <w:numFmt w:val="bullet"/>
      <w:lvlText w:val="o"/>
      <w:lvlJc w:val="left"/>
      <w:pPr>
        <w:tabs>
          <w:tab w:val="num" w:pos="6300"/>
        </w:tabs>
        <w:ind w:left="6300" w:hanging="360"/>
      </w:pPr>
      <w:rPr>
        <w:rFonts w:ascii="Courier New" w:hAnsi="Courier New" w:hint="default"/>
      </w:rPr>
    </w:lvl>
    <w:lvl w:ilvl="5" w:tplc="692E8CF4" w:tentative="1">
      <w:start w:val="1"/>
      <w:numFmt w:val="bullet"/>
      <w:lvlText w:val=""/>
      <w:lvlJc w:val="left"/>
      <w:pPr>
        <w:tabs>
          <w:tab w:val="num" w:pos="7020"/>
        </w:tabs>
        <w:ind w:left="7020" w:hanging="360"/>
      </w:pPr>
      <w:rPr>
        <w:rFonts w:ascii="Wingdings" w:hAnsi="Wingdings" w:hint="default"/>
      </w:rPr>
    </w:lvl>
    <w:lvl w:ilvl="6" w:tplc="E6642904" w:tentative="1">
      <w:start w:val="1"/>
      <w:numFmt w:val="bullet"/>
      <w:lvlText w:val=""/>
      <w:lvlJc w:val="left"/>
      <w:pPr>
        <w:tabs>
          <w:tab w:val="num" w:pos="7740"/>
        </w:tabs>
        <w:ind w:left="7740" w:hanging="360"/>
      </w:pPr>
      <w:rPr>
        <w:rFonts w:ascii="Symbol" w:hAnsi="Symbol" w:hint="default"/>
      </w:rPr>
    </w:lvl>
    <w:lvl w:ilvl="7" w:tplc="C71856F2" w:tentative="1">
      <w:start w:val="1"/>
      <w:numFmt w:val="bullet"/>
      <w:lvlText w:val="o"/>
      <w:lvlJc w:val="left"/>
      <w:pPr>
        <w:tabs>
          <w:tab w:val="num" w:pos="8460"/>
        </w:tabs>
        <w:ind w:left="8460" w:hanging="360"/>
      </w:pPr>
      <w:rPr>
        <w:rFonts w:ascii="Courier New" w:hAnsi="Courier New" w:hint="default"/>
      </w:rPr>
    </w:lvl>
    <w:lvl w:ilvl="8" w:tplc="DA9ADDA8" w:tentative="1">
      <w:start w:val="1"/>
      <w:numFmt w:val="bullet"/>
      <w:lvlText w:val=""/>
      <w:lvlJc w:val="left"/>
      <w:pPr>
        <w:tabs>
          <w:tab w:val="num" w:pos="9180"/>
        </w:tabs>
        <w:ind w:left="9180" w:hanging="360"/>
      </w:pPr>
      <w:rPr>
        <w:rFonts w:ascii="Wingdings" w:hAnsi="Wingdings" w:hint="default"/>
      </w:rPr>
    </w:lvl>
  </w:abstractNum>
  <w:abstractNum w:abstractNumId="7">
    <w:nsid w:val="10704FFB"/>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8">
    <w:nsid w:val="18BF1F01"/>
    <w:multiLevelType w:val="hybridMultilevel"/>
    <w:tmpl w:val="96C0B44A"/>
    <w:lvl w:ilvl="0" w:tplc="03A05EEA">
      <w:start w:val="1"/>
      <w:numFmt w:val="bullet"/>
      <w:pStyle w:val="ListBullet3"/>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FE4413"/>
    <w:multiLevelType w:val="hybridMultilevel"/>
    <w:tmpl w:val="ECE0E31A"/>
    <w:lvl w:ilvl="0" w:tplc="4300AAEA">
      <w:start w:val="1"/>
      <w:numFmt w:val="decimal"/>
      <w:pStyle w:val="ListNumber"/>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nsid w:val="24116600"/>
    <w:multiLevelType w:val="hybridMultilevel"/>
    <w:tmpl w:val="CDB29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225787"/>
    <w:multiLevelType w:val="hybridMultilevel"/>
    <w:tmpl w:val="E28CC6D0"/>
    <w:lvl w:ilvl="0" w:tplc="7B2CC6EC">
      <w:start w:val="1"/>
      <w:numFmt w:val="bullet"/>
      <w:pStyle w:val="Bull2"/>
      <w:lvlText w:val=""/>
      <w:lvlJc w:val="left"/>
      <w:pPr>
        <w:tabs>
          <w:tab w:val="num" w:pos="547"/>
        </w:tabs>
        <w:ind w:left="547" w:hanging="187"/>
      </w:pPr>
      <w:rPr>
        <w:rFonts w:ascii="Wingdings 3" w:hAnsi="Wingdings 3" w:hint="default"/>
        <w:color w:val="5F5F5F"/>
        <w:sz w:val="18"/>
        <w:szCs w:val="18"/>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2C4227D5"/>
    <w:multiLevelType w:val="hybridMultilevel"/>
    <w:tmpl w:val="C1F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746041"/>
    <w:multiLevelType w:val="multilevel"/>
    <w:tmpl w:val="169843DA"/>
    <w:lvl w:ilvl="0">
      <w:start w:val="1"/>
      <w:numFmt w:val="decimal"/>
      <w:pStyle w:val="Heading1"/>
      <w:lvlText w:val="%1"/>
      <w:lvlJc w:val="left"/>
      <w:pPr>
        <w:ind w:left="432" w:hanging="432"/>
      </w:pPr>
    </w:lvl>
    <w:lvl w:ilvl="1">
      <w:start w:val="1"/>
      <w:numFmt w:val="decimal"/>
      <w:pStyle w:val="Heading3"/>
      <w:lvlText w:val="%1.%2"/>
      <w:lvlJc w:val="left"/>
      <w:pPr>
        <w:ind w:left="576" w:hanging="576"/>
      </w:pPr>
    </w:lvl>
    <w:lvl w:ilvl="2">
      <w:start w:val="1"/>
      <w:numFmt w:val="decimal"/>
      <w:pStyle w:val="Heading4"/>
      <w:lvlText w:val="%1.%2.%3"/>
      <w:lvlJc w:val="left"/>
      <w:pPr>
        <w:ind w:left="2070" w:hanging="720"/>
      </w:pPr>
    </w:lvl>
    <w:lvl w:ilvl="3">
      <w:start w:val="1"/>
      <w:numFmt w:val="decimal"/>
      <w:pStyle w:val="Heading5"/>
      <w:lvlText w:val="%1.%2.%3.%4"/>
      <w:lvlJc w:val="left"/>
      <w:pPr>
        <w:ind w:left="864" w:hanging="864"/>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73817BE"/>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15">
    <w:nsid w:val="3A2139DB"/>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nsid w:val="3B0F5C71"/>
    <w:multiLevelType w:val="hybridMultilevel"/>
    <w:tmpl w:val="578ACEAA"/>
    <w:lvl w:ilvl="0" w:tplc="0409001B">
      <w:start w:val="1"/>
      <w:numFmt w:val="lowerRoman"/>
      <w:lvlText w:val="%1."/>
      <w:lvlJc w:val="right"/>
      <w:pPr>
        <w:ind w:left="1944" w:hanging="360"/>
      </w:pPr>
    </w:lvl>
    <w:lvl w:ilvl="1" w:tplc="04090019">
      <w:start w:val="1"/>
      <w:numFmt w:val="lowerLetter"/>
      <w:lvlText w:val="%2."/>
      <w:lvlJc w:val="left"/>
      <w:pPr>
        <w:ind w:left="2664" w:hanging="360"/>
      </w:pPr>
    </w:lvl>
    <w:lvl w:ilvl="2" w:tplc="0409001B">
      <w:start w:val="1"/>
      <w:numFmt w:val="lowerRoman"/>
      <w:lvlText w:val="%3."/>
      <w:lvlJc w:val="right"/>
      <w:pPr>
        <w:ind w:left="3384" w:hanging="180"/>
      </w:pPr>
    </w:lvl>
    <w:lvl w:ilvl="3" w:tplc="0409000F">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7">
    <w:nsid w:val="540F0DBB"/>
    <w:multiLevelType w:val="hybridMultilevel"/>
    <w:tmpl w:val="DBC6C41C"/>
    <w:lvl w:ilvl="0" w:tplc="0C090001">
      <w:start w:val="1"/>
      <w:numFmt w:val="bullet"/>
      <w:lvlText w:val=""/>
      <w:lvlJc w:val="left"/>
      <w:pPr>
        <w:ind w:left="792" w:hanging="360"/>
      </w:pPr>
      <w:rPr>
        <w:rFonts w:ascii="Symbol" w:hAnsi="Symbol" w:hint="default"/>
      </w:rPr>
    </w:lvl>
    <w:lvl w:ilvl="1" w:tplc="0C090003">
      <w:start w:val="1"/>
      <w:numFmt w:val="bullet"/>
      <w:lvlText w:val="o"/>
      <w:lvlJc w:val="left"/>
      <w:pPr>
        <w:ind w:left="1512" w:hanging="360"/>
      </w:pPr>
      <w:rPr>
        <w:rFonts w:ascii="Courier New" w:hAnsi="Courier New" w:cs="Courier New" w:hint="default"/>
      </w:rPr>
    </w:lvl>
    <w:lvl w:ilvl="2" w:tplc="0C090005">
      <w:start w:val="1"/>
      <w:numFmt w:val="bullet"/>
      <w:lvlText w:val=""/>
      <w:lvlJc w:val="left"/>
      <w:pPr>
        <w:ind w:left="2232" w:hanging="360"/>
      </w:pPr>
      <w:rPr>
        <w:rFonts w:ascii="Wingdings" w:hAnsi="Wingdings" w:hint="default"/>
      </w:rPr>
    </w:lvl>
    <w:lvl w:ilvl="3" w:tplc="0C090001">
      <w:start w:val="1"/>
      <w:numFmt w:val="bullet"/>
      <w:lvlText w:val=""/>
      <w:lvlJc w:val="left"/>
      <w:pPr>
        <w:ind w:left="2952" w:hanging="360"/>
      </w:pPr>
      <w:rPr>
        <w:rFonts w:ascii="Symbol" w:hAnsi="Symbol" w:hint="default"/>
      </w:rPr>
    </w:lvl>
    <w:lvl w:ilvl="4" w:tplc="0C090003">
      <w:start w:val="1"/>
      <w:numFmt w:val="bullet"/>
      <w:lvlText w:val="o"/>
      <w:lvlJc w:val="left"/>
      <w:pPr>
        <w:ind w:left="3672" w:hanging="360"/>
      </w:pPr>
      <w:rPr>
        <w:rFonts w:ascii="Courier New" w:hAnsi="Courier New" w:cs="Courier New" w:hint="default"/>
      </w:rPr>
    </w:lvl>
    <w:lvl w:ilvl="5" w:tplc="0C090005">
      <w:start w:val="1"/>
      <w:numFmt w:val="bullet"/>
      <w:lvlText w:val=""/>
      <w:lvlJc w:val="left"/>
      <w:pPr>
        <w:ind w:left="4392" w:hanging="360"/>
      </w:pPr>
      <w:rPr>
        <w:rFonts w:ascii="Wingdings" w:hAnsi="Wingdings" w:hint="default"/>
      </w:rPr>
    </w:lvl>
    <w:lvl w:ilvl="6" w:tplc="0C09000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8">
    <w:nsid w:val="5AC165E7"/>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19">
    <w:nsid w:val="5B1E531F"/>
    <w:multiLevelType w:val="multilevel"/>
    <w:tmpl w:val="7B943E18"/>
    <w:numStyleLink w:val="Constraints"/>
  </w:abstractNum>
  <w:abstractNum w:abstractNumId="20">
    <w:nsid w:val="5BAD41F7"/>
    <w:multiLevelType w:val="hybridMultilevel"/>
    <w:tmpl w:val="89CCDBC8"/>
    <w:lvl w:ilvl="0" w:tplc="EE524AC0">
      <w:start w:val="1"/>
      <w:numFmt w:val="bullet"/>
      <w:pStyle w:val="ListBullet2"/>
      <w:lvlText w:val="o"/>
      <w:lvlJc w:val="left"/>
      <w:pPr>
        <w:ind w:left="1080" w:hanging="360"/>
      </w:pPr>
      <w:rPr>
        <w:rFonts w:ascii="Courier New" w:hAnsi="Courier New" w:hint="default"/>
      </w:rPr>
    </w:lvl>
    <w:lvl w:ilvl="1" w:tplc="3C5053AE" w:tentative="1">
      <w:start w:val="1"/>
      <w:numFmt w:val="bullet"/>
      <w:lvlText w:val="o"/>
      <w:lvlJc w:val="left"/>
      <w:pPr>
        <w:ind w:left="1800" w:hanging="360"/>
      </w:pPr>
      <w:rPr>
        <w:rFonts w:ascii="Courier New" w:hAnsi="Courier New" w:hint="default"/>
      </w:rPr>
    </w:lvl>
    <w:lvl w:ilvl="2" w:tplc="CC8A411E" w:tentative="1">
      <w:start w:val="1"/>
      <w:numFmt w:val="bullet"/>
      <w:lvlText w:val=""/>
      <w:lvlJc w:val="left"/>
      <w:pPr>
        <w:ind w:left="2520" w:hanging="360"/>
      </w:pPr>
      <w:rPr>
        <w:rFonts w:ascii="Wingdings" w:hAnsi="Wingdings" w:hint="default"/>
      </w:rPr>
    </w:lvl>
    <w:lvl w:ilvl="3" w:tplc="A0E63310" w:tentative="1">
      <w:start w:val="1"/>
      <w:numFmt w:val="bullet"/>
      <w:lvlText w:val=""/>
      <w:lvlJc w:val="left"/>
      <w:pPr>
        <w:ind w:left="3240" w:hanging="360"/>
      </w:pPr>
      <w:rPr>
        <w:rFonts w:ascii="Symbol" w:hAnsi="Symbol" w:hint="default"/>
      </w:rPr>
    </w:lvl>
    <w:lvl w:ilvl="4" w:tplc="49A6E412" w:tentative="1">
      <w:start w:val="1"/>
      <w:numFmt w:val="bullet"/>
      <w:lvlText w:val="o"/>
      <w:lvlJc w:val="left"/>
      <w:pPr>
        <w:ind w:left="3960" w:hanging="360"/>
      </w:pPr>
      <w:rPr>
        <w:rFonts w:ascii="Courier New" w:hAnsi="Courier New" w:hint="default"/>
      </w:rPr>
    </w:lvl>
    <w:lvl w:ilvl="5" w:tplc="1C08B096" w:tentative="1">
      <w:start w:val="1"/>
      <w:numFmt w:val="bullet"/>
      <w:lvlText w:val=""/>
      <w:lvlJc w:val="left"/>
      <w:pPr>
        <w:ind w:left="4680" w:hanging="360"/>
      </w:pPr>
      <w:rPr>
        <w:rFonts w:ascii="Wingdings" w:hAnsi="Wingdings" w:hint="default"/>
      </w:rPr>
    </w:lvl>
    <w:lvl w:ilvl="6" w:tplc="F434EF4A" w:tentative="1">
      <w:start w:val="1"/>
      <w:numFmt w:val="bullet"/>
      <w:lvlText w:val=""/>
      <w:lvlJc w:val="left"/>
      <w:pPr>
        <w:ind w:left="5400" w:hanging="360"/>
      </w:pPr>
      <w:rPr>
        <w:rFonts w:ascii="Symbol" w:hAnsi="Symbol" w:hint="default"/>
      </w:rPr>
    </w:lvl>
    <w:lvl w:ilvl="7" w:tplc="69FC43B4" w:tentative="1">
      <w:start w:val="1"/>
      <w:numFmt w:val="bullet"/>
      <w:lvlText w:val="o"/>
      <w:lvlJc w:val="left"/>
      <w:pPr>
        <w:ind w:left="6120" w:hanging="360"/>
      </w:pPr>
      <w:rPr>
        <w:rFonts w:ascii="Courier New" w:hAnsi="Courier New" w:hint="default"/>
      </w:rPr>
    </w:lvl>
    <w:lvl w:ilvl="8" w:tplc="A552D296" w:tentative="1">
      <w:start w:val="1"/>
      <w:numFmt w:val="bullet"/>
      <w:lvlText w:val=""/>
      <w:lvlJc w:val="left"/>
      <w:pPr>
        <w:ind w:left="6840" w:hanging="360"/>
      </w:pPr>
      <w:rPr>
        <w:rFonts w:ascii="Wingdings" w:hAnsi="Wingdings" w:hint="default"/>
      </w:rPr>
    </w:lvl>
  </w:abstractNum>
  <w:abstractNum w:abstractNumId="21">
    <w:nsid w:val="60277FA0"/>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2">
    <w:nsid w:val="6262234F"/>
    <w:multiLevelType w:val="multilevel"/>
    <w:tmpl w:val="8E607D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6EB143DA"/>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4">
    <w:nsid w:val="72FB5D03"/>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5">
    <w:nsid w:val="79DE17DB"/>
    <w:multiLevelType w:val="multilevel"/>
    <w:tmpl w:val="5C8CD7B8"/>
    <w:lvl w:ilvl="0">
      <w:start w:val="1"/>
      <w:numFmt w:val="decimal"/>
      <w:pStyle w:val="TableNumber-FRLevel1"/>
      <w:lvlText w:val="Q-P1 FR %1"/>
      <w:lvlJc w:val="left"/>
      <w:pPr>
        <w:ind w:left="0" w:firstLine="0"/>
      </w:pPr>
      <w:rPr>
        <w:rFonts w:cs="Times New Roman" w:hint="default"/>
        <w:b w:val="0"/>
        <w:bCs w:val="0"/>
        <w:i w:val="0"/>
        <w:iCs w:val="0"/>
        <w:caps w:val="0"/>
        <w:smallCaps w:val="0"/>
        <w:strike w:val="0"/>
        <w:dstrike w:val="0"/>
        <w:vanish w:val="0"/>
        <w:color w:val="000000"/>
        <w:kern w:val="0"/>
        <w:position w:val="0"/>
        <w:sz w:val="20"/>
        <w:szCs w:val="20"/>
        <w:u w:val="none"/>
        <w:vertAlign w:val="baseline"/>
        <w:em w:val="none"/>
      </w:rPr>
    </w:lvl>
    <w:lvl w:ilvl="1">
      <w:start w:val="1"/>
      <w:numFmt w:val="decimal"/>
      <w:pStyle w:val="TableNumber-FRLevel2"/>
      <w:lvlText w:val="Q-P1 FR %1.%2"/>
      <w:lvlJc w:val="left"/>
      <w:pPr>
        <w:ind w:left="0" w:firstLine="0"/>
      </w:pPr>
      <w:rPr>
        <w:rFonts w:ascii="Times New Roman" w:hAnsi="Times New Roman" w:cs="Times New Roman" w:hint="default"/>
        <w:b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TableNumber-FRLevel3"/>
      <w:lvlText w:val="Q-P1 FR %1.%2.%3"/>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3">
      <w:start w:val="1"/>
      <w:numFmt w:val="decimal"/>
      <w:pStyle w:val="TableNumber-FRLevel4"/>
      <w:lvlText w:val="Q-P1 FR %1.%2.%3.%4"/>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4">
      <w:start w:val="1"/>
      <w:numFmt w:val="decimal"/>
      <w:pStyle w:val="TableNumber-FRLevel5"/>
      <w:lvlText w:val="Q-P1 FR %1.%2.%3.%4.%5"/>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nsid w:val="7EEF69D8"/>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nsid w:val="7FCB7469"/>
    <w:multiLevelType w:val="hybridMultilevel"/>
    <w:tmpl w:val="03BA3C2A"/>
    <w:lvl w:ilvl="0" w:tplc="7C5C5052">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B2D8B84C" w:tentative="1">
      <w:start w:val="1"/>
      <w:numFmt w:val="lowerLetter"/>
      <w:lvlText w:val="%2."/>
      <w:lvlJc w:val="left"/>
      <w:pPr>
        <w:ind w:left="1440" w:hanging="360"/>
      </w:pPr>
    </w:lvl>
    <w:lvl w:ilvl="2" w:tplc="ACE436F4" w:tentative="1">
      <w:start w:val="1"/>
      <w:numFmt w:val="lowerRoman"/>
      <w:lvlText w:val="%3."/>
      <w:lvlJc w:val="right"/>
      <w:pPr>
        <w:ind w:left="2160" w:hanging="180"/>
      </w:pPr>
    </w:lvl>
    <w:lvl w:ilvl="3" w:tplc="AB902300" w:tentative="1">
      <w:start w:val="1"/>
      <w:numFmt w:val="decimal"/>
      <w:lvlText w:val="%4."/>
      <w:lvlJc w:val="left"/>
      <w:pPr>
        <w:ind w:left="2880" w:hanging="360"/>
      </w:pPr>
    </w:lvl>
    <w:lvl w:ilvl="4" w:tplc="207ECC9A" w:tentative="1">
      <w:start w:val="1"/>
      <w:numFmt w:val="lowerLetter"/>
      <w:lvlText w:val="%5."/>
      <w:lvlJc w:val="left"/>
      <w:pPr>
        <w:ind w:left="3600" w:hanging="360"/>
      </w:pPr>
    </w:lvl>
    <w:lvl w:ilvl="5" w:tplc="F014CA68" w:tentative="1">
      <w:start w:val="1"/>
      <w:numFmt w:val="lowerRoman"/>
      <w:lvlText w:val="%6."/>
      <w:lvlJc w:val="right"/>
      <w:pPr>
        <w:ind w:left="4320" w:hanging="180"/>
      </w:pPr>
    </w:lvl>
    <w:lvl w:ilvl="6" w:tplc="9D78A874" w:tentative="1">
      <w:start w:val="1"/>
      <w:numFmt w:val="decimal"/>
      <w:lvlText w:val="%7."/>
      <w:lvlJc w:val="left"/>
      <w:pPr>
        <w:ind w:left="5040" w:hanging="360"/>
      </w:pPr>
    </w:lvl>
    <w:lvl w:ilvl="7" w:tplc="00586B44" w:tentative="1">
      <w:start w:val="1"/>
      <w:numFmt w:val="lowerLetter"/>
      <w:lvlText w:val="%8."/>
      <w:lvlJc w:val="left"/>
      <w:pPr>
        <w:ind w:left="5760" w:hanging="360"/>
      </w:pPr>
    </w:lvl>
    <w:lvl w:ilvl="8" w:tplc="A7CE32BC" w:tentative="1">
      <w:start w:val="1"/>
      <w:numFmt w:val="lowerRoman"/>
      <w:lvlText w:val="%9."/>
      <w:lvlJc w:val="right"/>
      <w:pPr>
        <w:ind w:left="6480" w:hanging="180"/>
      </w:pPr>
    </w:lvl>
  </w:abstractNum>
  <w:num w:numId="1">
    <w:abstractNumId w:val="26"/>
  </w:num>
  <w:num w:numId="2">
    <w:abstractNumId w:val="28"/>
  </w:num>
  <w:num w:numId="3">
    <w:abstractNumId w:val="2"/>
  </w:num>
  <w:num w:numId="4">
    <w:abstractNumId w:val="20"/>
  </w:num>
  <w:num w:numId="5">
    <w:abstractNumId w:val="8"/>
  </w:num>
  <w:num w:numId="6">
    <w:abstractNumId w:val="0"/>
  </w:num>
  <w:num w:numId="7">
    <w:abstractNumId w:val="9"/>
  </w:num>
  <w:num w:numId="8">
    <w:abstractNumId w:val="17"/>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21"/>
  </w:num>
  <w:num w:numId="12">
    <w:abstractNumId w:val="13"/>
  </w:num>
  <w:num w:numId="13">
    <w:abstractNumId w:val="19"/>
    <w:lvlOverride w:ilvl="0">
      <w:lvl w:ilvl="0">
        <w:start w:val="1"/>
        <w:numFmt w:val="decimal"/>
        <w:lvlText w:val="%1."/>
        <w:lvlJc w:val="left"/>
        <w:pPr>
          <w:tabs>
            <w:tab w:val="num" w:pos="504"/>
          </w:tabs>
          <w:ind w:left="504" w:hanging="360"/>
        </w:pPr>
        <w:rPr>
          <w:rFonts w:hint="default"/>
        </w:rPr>
      </w:lvl>
    </w:lvlOverride>
    <w:lvlOverride w:ilvl="1">
      <w:lvl w:ilvl="1">
        <w:start w:val="1"/>
        <w:numFmt w:val="lowerLetter"/>
        <w:lvlText w:val="%2."/>
        <w:lvlJc w:val="left"/>
        <w:pPr>
          <w:tabs>
            <w:tab w:val="num" w:pos="1224"/>
          </w:tabs>
          <w:ind w:left="1224" w:hanging="360"/>
        </w:pPr>
        <w:rPr>
          <w:rFonts w:hint="default"/>
        </w:rPr>
      </w:lvl>
    </w:lvlOverride>
    <w:lvlOverride w:ilvl="2">
      <w:lvl w:ilvl="2">
        <w:start w:val="1"/>
        <w:numFmt w:val="lowerRoman"/>
        <w:lvlText w:val="%3."/>
        <w:lvlJc w:val="left"/>
        <w:pPr>
          <w:tabs>
            <w:tab w:val="num" w:pos="1944"/>
          </w:tabs>
          <w:ind w:left="1944" w:hanging="360"/>
        </w:pPr>
        <w:rPr>
          <w:rFonts w:hint="default"/>
        </w:rPr>
      </w:lvl>
    </w:lvlOverride>
    <w:lvlOverride w:ilvl="3">
      <w:lvl w:ilvl="3">
        <w:start w:val="1"/>
        <w:numFmt w:val="decimal"/>
        <w:lvlText w:val="%4."/>
        <w:lvlJc w:val="left"/>
        <w:pPr>
          <w:tabs>
            <w:tab w:val="num" w:pos="2708"/>
          </w:tabs>
          <w:ind w:left="2708" w:hanging="360"/>
        </w:pPr>
        <w:rPr>
          <w:rFonts w:hint="default"/>
        </w:rPr>
      </w:lvl>
    </w:lvlOverride>
    <w:lvlOverride w:ilvl="4">
      <w:lvl w:ilvl="4">
        <w:start w:val="1"/>
        <w:numFmt w:val="lowerLetter"/>
        <w:lvlText w:val="%5."/>
        <w:lvlJc w:val="left"/>
        <w:pPr>
          <w:tabs>
            <w:tab w:val="num" w:pos="3384"/>
          </w:tabs>
          <w:ind w:left="3384" w:hanging="360"/>
        </w:pPr>
        <w:rPr>
          <w:rFonts w:hint="default"/>
        </w:rPr>
      </w:lvl>
    </w:lvlOverride>
    <w:lvlOverride w:ilvl="5">
      <w:lvl w:ilvl="5">
        <w:start w:val="1"/>
        <w:numFmt w:val="lowerRoman"/>
        <w:lvlText w:val="%6."/>
        <w:lvlJc w:val="left"/>
        <w:pPr>
          <w:tabs>
            <w:tab w:val="num" w:pos="4104"/>
          </w:tabs>
          <w:ind w:left="4104" w:hanging="360"/>
        </w:pPr>
        <w:rPr>
          <w:rFonts w:hint="default"/>
        </w:rPr>
      </w:lvl>
    </w:lvlOverride>
    <w:lvlOverride w:ilvl="6">
      <w:lvl w:ilvl="6">
        <w:start w:val="1"/>
        <w:numFmt w:val="decimal"/>
        <w:lvlText w:val="%7."/>
        <w:lvlJc w:val="left"/>
        <w:pPr>
          <w:tabs>
            <w:tab w:val="num" w:pos="4104"/>
          </w:tabs>
          <w:ind w:left="4104" w:hanging="360"/>
        </w:pPr>
        <w:rPr>
          <w:rFonts w:hint="default"/>
        </w:rPr>
      </w:lvl>
    </w:lvlOverride>
    <w:lvlOverride w:ilvl="7">
      <w:lvl w:ilvl="7">
        <w:start w:val="1"/>
        <w:numFmt w:val="decimal"/>
        <w:lvlText w:val="%8."/>
        <w:lvlJc w:val="left"/>
        <w:pPr>
          <w:tabs>
            <w:tab w:val="num" w:pos="4824"/>
          </w:tabs>
          <w:ind w:left="4824" w:hanging="360"/>
        </w:pPr>
        <w:rPr>
          <w:rFonts w:hint="default"/>
        </w:rPr>
      </w:lvl>
    </w:lvlOverride>
    <w:lvlOverride w:ilvl="8">
      <w:lvl w:ilvl="8">
        <w:start w:val="1"/>
        <w:numFmt w:val="decimal"/>
        <w:lvlText w:val="%9."/>
        <w:lvlJc w:val="left"/>
        <w:pPr>
          <w:tabs>
            <w:tab w:val="num" w:pos="5544"/>
          </w:tabs>
          <w:ind w:left="5544" w:hanging="360"/>
        </w:pPr>
        <w:rPr>
          <w:rFonts w:hint="default"/>
        </w:rPr>
      </w:lvl>
    </w:lvlOverride>
  </w:num>
  <w:num w:numId="14">
    <w:abstractNumId w:val="7"/>
  </w:num>
  <w:num w:numId="15">
    <w:abstractNumId w:val="6"/>
  </w:num>
  <w:num w:numId="16">
    <w:abstractNumId w:val="25"/>
  </w:num>
  <w:num w:numId="17">
    <w:abstractNumId w:val="5"/>
  </w:num>
  <w:num w:numId="18">
    <w:abstractNumId w:val="11"/>
  </w:num>
  <w:num w:numId="19">
    <w:abstractNumId w:val="1"/>
  </w:num>
  <w:num w:numId="20">
    <w:abstractNumId w:val="16"/>
  </w:num>
  <w:num w:numId="21">
    <w:abstractNumId w:val="3"/>
  </w:num>
  <w:num w:numId="22">
    <w:abstractNumId w:val="10"/>
  </w:num>
  <w:num w:numId="23">
    <w:abstractNumId w:val="12"/>
  </w:num>
  <w:num w:numId="24">
    <w:abstractNumId w:val="4"/>
  </w:num>
  <w:num w:numId="25">
    <w:abstractNumId w:val="27"/>
  </w:num>
  <w:num w:numId="26">
    <w:abstractNumId w:val="23"/>
  </w:num>
  <w:num w:numId="27">
    <w:abstractNumId w:val="15"/>
  </w:num>
  <w:num w:numId="28">
    <w:abstractNumId w:val="14"/>
  </w:num>
  <w:num w:numId="29">
    <w:abstractNumId w:val="18"/>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embedSystemFonts/>
  <w:hideSpellingErrors/>
  <w:hideGrammaticalError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stylePaneSortMethod w:val="0000"/>
  <w:trackRevisions/>
  <w:defaultTabStop w:val="144"/>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118"/>
    <w:rsid w:val="0000073E"/>
    <w:rsid w:val="000007FD"/>
    <w:rsid w:val="00000EEB"/>
    <w:rsid w:val="00001135"/>
    <w:rsid w:val="000019A0"/>
    <w:rsid w:val="000026B2"/>
    <w:rsid w:val="00002800"/>
    <w:rsid w:val="00002B1F"/>
    <w:rsid w:val="0000305B"/>
    <w:rsid w:val="000030FF"/>
    <w:rsid w:val="0000331A"/>
    <w:rsid w:val="000041F2"/>
    <w:rsid w:val="00004228"/>
    <w:rsid w:val="000043E9"/>
    <w:rsid w:val="000049EF"/>
    <w:rsid w:val="00004C19"/>
    <w:rsid w:val="00004D4C"/>
    <w:rsid w:val="000051EA"/>
    <w:rsid w:val="000054D2"/>
    <w:rsid w:val="00005646"/>
    <w:rsid w:val="00005BF9"/>
    <w:rsid w:val="00005CF1"/>
    <w:rsid w:val="00005E03"/>
    <w:rsid w:val="000062F3"/>
    <w:rsid w:val="000066A9"/>
    <w:rsid w:val="000067FC"/>
    <w:rsid w:val="00006EA6"/>
    <w:rsid w:val="0000747D"/>
    <w:rsid w:val="000075D2"/>
    <w:rsid w:val="00007623"/>
    <w:rsid w:val="00007865"/>
    <w:rsid w:val="00007B90"/>
    <w:rsid w:val="0001028C"/>
    <w:rsid w:val="000102BD"/>
    <w:rsid w:val="00010A93"/>
    <w:rsid w:val="00010AEC"/>
    <w:rsid w:val="00010F99"/>
    <w:rsid w:val="000110C9"/>
    <w:rsid w:val="000117C2"/>
    <w:rsid w:val="000118F6"/>
    <w:rsid w:val="0001193A"/>
    <w:rsid w:val="00011FCA"/>
    <w:rsid w:val="0001214F"/>
    <w:rsid w:val="0001257B"/>
    <w:rsid w:val="00012B4D"/>
    <w:rsid w:val="00012BE2"/>
    <w:rsid w:val="00012EA9"/>
    <w:rsid w:val="00012EB2"/>
    <w:rsid w:val="0001314F"/>
    <w:rsid w:val="00013262"/>
    <w:rsid w:val="000137D2"/>
    <w:rsid w:val="00013925"/>
    <w:rsid w:val="00013C7F"/>
    <w:rsid w:val="00013DC4"/>
    <w:rsid w:val="00013F31"/>
    <w:rsid w:val="00014023"/>
    <w:rsid w:val="000140FB"/>
    <w:rsid w:val="0001434A"/>
    <w:rsid w:val="0001477F"/>
    <w:rsid w:val="000147ED"/>
    <w:rsid w:val="00014880"/>
    <w:rsid w:val="00014895"/>
    <w:rsid w:val="000148E1"/>
    <w:rsid w:val="00014C22"/>
    <w:rsid w:val="00014E0B"/>
    <w:rsid w:val="00014E94"/>
    <w:rsid w:val="00014F4B"/>
    <w:rsid w:val="000151C5"/>
    <w:rsid w:val="0001557B"/>
    <w:rsid w:val="000159A4"/>
    <w:rsid w:val="00015BDB"/>
    <w:rsid w:val="00015EFB"/>
    <w:rsid w:val="00016720"/>
    <w:rsid w:val="00017281"/>
    <w:rsid w:val="0001728F"/>
    <w:rsid w:val="000173B3"/>
    <w:rsid w:val="000177DF"/>
    <w:rsid w:val="00017859"/>
    <w:rsid w:val="00017A28"/>
    <w:rsid w:val="0002022F"/>
    <w:rsid w:val="0002025E"/>
    <w:rsid w:val="000204E8"/>
    <w:rsid w:val="00020795"/>
    <w:rsid w:val="00021813"/>
    <w:rsid w:val="000218C4"/>
    <w:rsid w:val="00021A5D"/>
    <w:rsid w:val="000224E9"/>
    <w:rsid w:val="000230E9"/>
    <w:rsid w:val="000231C1"/>
    <w:rsid w:val="00023608"/>
    <w:rsid w:val="000238A4"/>
    <w:rsid w:val="00023C9B"/>
    <w:rsid w:val="0002423B"/>
    <w:rsid w:val="00024310"/>
    <w:rsid w:val="0002472B"/>
    <w:rsid w:val="00024BFC"/>
    <w:rsid w:val="00024FD3"/>
    <w:rsid w:val="0002511D"/>
    <w:rsid w:val="000251F2"/>
    <w:rsid w:val="000251F4"/>
    <w:rsid w:val="0002543C"/>
    <w:rsid w:val="00025EF3"/>
    <w:rsid w:val="0002645C"/>
    <w:rsid w:val="000264DF"/>
    <w:rsid w:val="000267C0"/>
    <w:rsid w:val="00026909"/>
    <w:rsid w:val="00026C22"/>
    <w:rsid w:val="00027747"/>
    <w:rsid w:val="000278E1"/>
    <w:rsid w:val="0003014C"/>
    <w:rsid w:val="000307B0"/>
    <w:rsid w:val="00030AE2"/>
    <w:rsid w:val="00030E3C"/>
    <w:rsid w:val="000312AD"/>
    <w:rsid w:val="00031AF4"/>
    <w:rsid w:val="00031C66"/>
    <w:rsid w:val="000323DD"/>
    <w:rsid w:val="0003249E"/>
    <w:rsid w:val="00032CAD"/>
    <w:rsid w:val="00032E83"/>
    <w:rsid w:val="0003372C"/>
    <w:rsid w:val="00033CF5"/>
    <w:rsid w:val="00034055"/>
    <w:rsid w:val="00034168"/>
    <w:rsid w:val="000345AE"/>
    <w:rsid w:val="00034A59"/>
    <w:rsid w:val="000351C5"/>
    <w:rsid w:val="00035244"/>
    <w:rsid w:val="000354D5"/>
    <w:rsid w:val="0003575A"/>
    <w:rsid w:val="00035BEF"/>
    <w:rsid w:val="00035C73"/>
    <w:rsid w:val="00036223"/>
    <w:rsid w:val="00036736"/>
    <w:rsid w:val="0003700D"/>
    <w:rsid w:val="00037C31"/>
    <w:rsid w:val="00040758"/>
    <w:rsid w:val="0004088D"/>
    <w:rsid w:val="000409CA"/>
    <w:rsid w:val="000411CF"/>
    <w:rsid w:val="00041768"/>
    <w:rsid w:val="0004192F"/>
    <w:rsid w:val="00041B94"/>
    <w:rsid w:val="00041F76"/>
    <w:rsid w:val="00042355"/>
    <w:rsid w:val="0004241C"/>
    <w:rsid w:val="00042565"/>
    <w:rsid w:val="00042B71"/>
    <w:rsid w:val="00042D75"/>
    <w:rsid w:val="0004400C"/>
    <w:rsid w:val="000441A7"/>
    <w:rsid w:val="0004455F"/>
    <w:rsid w:val="0004477C"/>
    <w:rsid w:val="00044EFA"/>
    <w:rsid w:val="00045898"/>
    <w:rsid w:val="00045941"/>
    <w:rsid w:val="00045B2C"/>
    <w:rsid w:val="00045CC0"/>
    <w:rsid w:val="0004714E"/>
    <w:rsid w:val="00047A43"/>
    <w:rsid w:val="00047D69"/>
    <w:rsid w:val="00050087"/>
    <w:rsid w:val="0005069A"/>
    <w:rsid w:val="0005129E"/>
    <w:rsid w:val="000515B3"/>
    <w:rsid w:val="000516BE"/>
    <w:rsid w:val="0005184E"/>
    <w:rsid w:val="00051A1A"/>
    <w:rsid w:val="00052A92"/>
    <w:rsid w:val="00052E78"/>
    <w:rsid w:val="0005346E"/>
    <w:rsid w:val="000534E9"/>
    <w:rsid w:val="000536E4"/>
    <w:rsid w:val="0005394D"/>
    <w:rsid w:val="00053C8F"/>
    <w:rsid w:val="00053DD8"/>
    <w:rsid w:val="000545E7"/>
    <w:rsid w:val="00054C92"/>
    <w:rsid w:val="00054FA0"/>
    <w:rsid w:val="000552DF"/>
    <w:rsid w:val="0005574F"/>
    <w:rsid w:val="000559E8"/>
    <w:rsid w:val="00055BB4"/>
    <w:rsid w:val="00055F92"/>
    <w:rsid w:val="00056258"/>
    <w:rsid w:val="00056444"/>
    <w:rsid w:val="0005667D"/>
    <w:rsid w:val="000575A5"/>
    <w:rsid w:val="000576A8"/>
    <w:rsid w:val="00057B21"/>
    <w:rsid w:val="00057D29"/>
    <w:rsid w:val="00057E6C"/>
    <w:rsid w:val="00060379"/>
    <w:rsid w:val="00060ED1"/>
    <w:rsid w:val="00061438"/>
    <w:rsid w:val="00061E53"/>
    <w:rsid w:val="00061EE9"/>
    <w:rsid w:val="00062030"/>
    <w:rsid w:val="00062542"/>
    <w:rsid w:val="00062911"/>
    <w:rsid w:val="00063172"/>
    <w:rsid w:val="00063273"/>
    <w:rsid w:val="000635AF"/>
    <w:rsid w:val="0006383F"/>
    <w:rsid w:val="00063ECB"/>
    <w:rsid w:val="00064912"/>
    <w:rsid w:val="00064F20"/>
    <w:rsid w:val="000651E6"/>
    <w:rsid w:val="00065209"/>
    <w:rsid w:val="000653EE"/>
    <w:rsid w:val="000656D0"/>
    <w:rsid w:val="00065A83"/>
    <w:rsid w:val="00065B1E"/>
    <w:rsid w:val="00065EF3"/>
    <w:rsid w:val="0006694E"/>
    <w:rsid w:val="000670C5"/>
    <w:rsid w:val="000672DC"/>
    <w:rsid w:val="000674B5"/>
    <w:rsid w:val="00067951"/>
    <w:rsid w:val="00067D26"/>
    <w:rsid w:val="00067F9E"/>
    <w:rsid w:val="00070348"/>
    <w:rsid w:val="00070473"/>
    <w:rsid w:val="000705EE"/>
    <w:rsid w:val="00070661"/>
    <w:rsid w:val="000706F8"/>
    <w:rsid w:val="0007087D"/>
    <w:rsid w:val="00071178"/>
    <w:rsid w:val="0007127F"/>
    <w:rsid w:val="000712AE"/>
    <w:rsid w:val="000712B8"/>
    <w:rsid w:val="000716D2"/>
    <w:rsid w:val="00071721"/>
    <w:rsid w:val="0007183A"/>
    <w:rsid w:val="00071B79"/>
    <w:rsid w:val="00071F94"/>
    <w:rsid w:val="000720D1"/>
    <w:rsid w:val="00072496"/>
    <w:rsid w:val="00072624"/>
    <w:rsid w:val="00072CFC"/>
    <w:rsid w:val="0007303E"/>
    <w:rsid w:val="000738A4"/>
    <w:rsid w:val="000744B8"/>
    <w:rsid w:val="000752DA"/>
    <w:rsid w:val="00075391"/>
    <w:rsid w:val="00077201"/>
    <w:rsid w:val="00077D28"/>
    <w:rsid w:val="00077D75"/>
    <w:rsid w:val="00077FBB"/>
    <w:rsid w:val="00080210"/>
    <w:rsid w:val="0008044E"/>
    <w:rsid w:val="00080669"/>
    <w:rsid w:val="00080950"/>
    <w:rsid w:val="00080C68"/>
    <w:rsid w:val="00080C99"/>
    <w:rsid w:val="00080E29"/>
    <w:rsid w:val="00081144"/>
    <w:rsid w:val="000815E6"/>
    <w:rsid w:val="00081C0D"/>
    <w:rsid w:val="00081CFC"/>
    <w:rsid w:val="00081D3B"/>
    <w:rsid w:val="000824CB"/>
    <w:rsid w:val="0008273D"/>
    <w:rsid w:val="00082B64"/>
    <w:rsid w:val="00082D49"/>
    <w:rsid w:val="00082F60"/>
    <w:rsid w:val="00083A2F"/>
    <w:rsid w:val="00083B55"/>
    <w:rsid w:val="00083BD1"/>
    <w:rsid w:val="00083DAA"/>
    <w:rsid w:val="0008412F"/>
    <w:rsid w:val="00084209"/>
    <w:rsid w:val="00084CEB"/>
    <w:rsid w:val="00084FC3"/>
    <w:rsid w:val="00085283"/>
    <w:rsid w:val="00085678"/>
    <w:rsid w:val="000856DC"/>
    <w:rsid w:val="0008572D"/>
    <w:rsid w:val="00085962"/>
    <w:rsid w:val="00085DB3"/>
    <w:rsid w:val="00085DF5"/>
    <w:rsid w:val="00085F1A"/>
    <w:rsid w:val="000861AB"/>
    <w:rsid w:val="0008657F"/>
    <w:rsid w:val="0008675F"/>
    <w:rsid w:val="000867AB"/>
    <w:rsid w:val="00086B27"/>
    <w:rsid w:val="00086D62"/>
    <w:rsid w:val="00086D66"/>
    <w:rsid w:val="00086F67"/>
    <w:rsid w:val="00087177"/>
    <w:rsid w:val="00087301"/>
    <w:rsid w:val="000874AC"/>
    <w:rsid w:val="00087917"/>
    <w:rsid w:val="000910F2"/>
    <w:rsid w:val="000912AF"/>
    <w:rsid w:val="0009130E"/>
    <w:rsid w:val="000913A2"/>
    <w:rsid w:val="000913D2"/>
    <w:rsid w:val="00091A20"/>
    <w:rsid w:val="00092A0D"/>
    <w:rsid w:val="00092D5B"/>
    <w:rsid w:val="00094057"/>
    <w:rsid w:val="0009406F"/>
    <w:rsid w:val="000941D7"/>
    <w:rsid w:val="0009423D"/>
    <w:rsid w:val="00094893"/>
    <w:rsid w:val="00094ABF"/>
    <w:rsid w:val="00094CF8"/>
    <w:rsid w:val="00095523"/>
    <w:rsid w:val="0009560C"/>
    <w:rsid w:val="00095649"/>
    <w:rsid w:val="000960B6"/>
    <w:rsid w:val="000962F1"/>
    <w:rsid w:val="00096760"/>
    <w:rsid w:val="00096965"/>
    <w:rsid w:val="00096A45"/>
    <w:rsid w:val="00096B9C"/>
    <w:rsid w:val="00096FE9"/>
    <w:rsid w:val="000A010F"/>
    <w:rsid w:val="000A01C5"/>
    <w:rsid w:val="000A07FA"/>
    <w:rsid w:val="000A0A25"/>
    <w:rsid w:val="000A16D4"/>
    <w:rsid w:val="000A1BA5"/>
    <w:rsid w:val="000A1FCE"/>
    <w:rsid w:val="000A1FD7"/>
    <w:rsid w:val="000A2226"/>
    <w:rsid w:val="000A33FA"/>
    <w:rsid w:val="000A358B"/>
    <w:rsid w:val="000A3F45"/>
    <w:rsid w:val="000A3FB1"/>
    <w:rsid w:val="000A4923"/>
    <w:rsid w:val="000A4D26"/>
    <w:rsid w:val="000A4E65"/>
    <w:rsid w:val="000A51E8"/>
    <w:rsid w:val="000A5374"/>
    <w:rsid w:val="000A5CBA"/>
    <w:rsid w:val="000A6866"/>
    <w:rsid w:val="000A6B92"/>
    <w:rsid w:val="000A6FB2"/>
    <w:rsid w:val="000A70B3"/>
    <w:rsid w:val="000A72C3"/>
    <w:rsid w:val="000A77DF"/>
    <w:rsid w:val="000B0299"/>
    <w:rsid w:val="000B04C7"/>
    <w:rsid w:val="000B0747"/>
    <w:rsid w:val="000B075F"/>
    <w:rsid w:val="000B0A70"/>
    <w:rsid w:val="000B0ECB"/>
    <w:rsid w:val="000B119B"/>
    <w:rsid w:val="000B1337"/>
    <w:rsid w:val="000B13D2"/>
    <w:rsid w:val="000B17FB"/>
    <w:rsid w:val="000B1D63"/>
    <w:rsid w:val="000B1DB9"/>
    <w:rsid w:val="000B1FD2"/>
    <w:rsid w:val="000B239A"/>
    <w:rsid w:val="000B26CB"/>
    <w:rsid w:val="000B2D15"/>
    <w:rsid w:val="000B2DF1"/>
    <w:rsid w:val="000B2F40"/>
    <w:rsid w:val="000B3A6E"/>
    <w:rsid w:val="000B3E41"/>
    <w:rsid w:val="000B3E95"/>
    <w:rsid w:val="000B3F05"/>
    <w:rsid w:val="000B408C"/>
    <w:rsid w:val="000B4121"/>
    <w:rsid w:val="000B418D"/>
    <w:rsid w:val="000B4222"/>
    <w:rsid w:val="000B427E"/>
    <w:rsid w:val="000B4601"/>
    <w:rsid w:val="000B477A"/>
    <w:rsid w:val="000B5748"/>
    <w:rsid w:val="000B5BB4"/>
    <w:rsid w:val="000B5CA0"/>
    <w:rsid w:val="000B5ED5"/>
    <w:rsid w:val="000B68E8"/>
    <w:rsid w:val="000B6FA0"/>
    <w:rsid w:val="000B7733"/>
    <w:rsid w:val="000B7F0F"/>
    <w:rsid w:val="000C0406"/>
    <w:rsid w:val="000C0778"/>
    <w:rsid w:val="000C0CB5"/>
    <w:rsid w:val="000C0DBA"/>
    <w:rsid w:val="000C12D9"/>
    <w:rsid w:val="000C1514"/>
    <w:rsid w:val="000C16B7"/>
    <w:rsid w:val="000C174E"/>
    <w:rsid w:val="000C17FD"/>
    <w:rsid w:val="000C2279"/>
    <w:rsid w:val="000C22C3"/>
    <w:rsid w:val="000C2C51"/>
    <w:rsid w:val="000C2D1B"/>
    <w:rsid w:val="000C2DF1"/>
    <w:rsid w:val="000C2E47"/>
    <w:rsid w:val="000C31B8"/>
    <w:rsid w:val="000C3CCD"/>
    <w:rsid w:val="000C409E"/>
    <w:rsid w:val="000C4712"/>
    <w:rsid w:val="000C47D7"/>
    <w:rsid w:val="000C48E4"/>
    <w:rsid w:val="000C4BC1"/>
    <w:rsid w:val="000C50F8"/>
    <w:rsid w:val="000C5DE2"/>
    <w:rsid w:val="000C63FB"/>
    <w:rsid w:val="000C6625"/>
    <w:rsid w:val="000C6850"/>
    <w:rsid w:val="000C693E"/>
    <w:rsid w:val="000C6AFB"/>
    <w:rsid w:val="000C7768"/>
    <w:rsid w:val="000C77D5"/>
    <w:rsid w:val="000C7904"/>
    <w:rsid w:val="000C7CB5"/>
    <w:rsid w:val="000C7CE2"/>
    <w:rsid w:val="000D01CA"/>
    <w:rsid w:val="000D024E"/>
    <w:rsid w:val="000D0371"/>
    <w:rsid w:val="000D0919"/>
    <w:rsid w:val="000D0C91"/>
    <w:rsid w:val="000D0F58"/>
    <w:rsid w:val="000D0F68"/>
    <w:rsid w:val="000D10DB"/>
    <w:rsid w:val="000D1132"/>
    <w:rsid w:val="000D188A"/>
    <w:rsid w:val="000D1FA6"/>
    <w:rsid w:val="000D2182"/>
    <w:rsid w:val="000D2B1A"/>
    <w:rsid w:val="000D2E56"/>
    <w:rsid w:val="000D2FDE"/>
    <w:rsid w:val="000D31AD"/>
    <w:rsid w:val="000D3407"/>
    <w:rsid w:val="000D360A"/>
    <w:rsid w:val="000D384B"/>
    <w:rsid w:val="000D3EA5"/>
    <w:rsid w:val="000D404C"/>
    <w:rsid w:val="000D4242"/>
    <w:rsid w:val="000D4DB8"/>
    <w:rsid w:val="000D4DE8"/>
    <w:rsid w:val="000D50B8"/>
    <w:rsid w:val="000D51CF"/>
    <w:rsid w:val="000D58BE"/>
    <w:rsid w:val="000D6581"/>
    <w:rsid w:val="000D65DB"/>
    <w:rsid w:val="000D66F4"/>
    <w:rsid w:val="000D682B"/>
    <w:rsid w:val="000D6F99"/>
    <w:rsid w:val="000D70F8"/>
    <w:rsid w:val="000D7187"/>
    <w:rsid w:val="000E0468"/>
    <w:rsid w:val="000E055B"/>
    <w:rsid w:val="000E0714"/>
    <w:rsid w:val="000E0770"/>
    <w:rsid w:val="000E0F89"/>
    <w:rsid w:val="000E11B7"/>
    <w:rsid w:val="000E1358"/>
    <w:rsid w:val="000E1902"/>
    <w:rsid w:val="000E199B"/>
    <w:rsid w:val="000E1A2D"/>
    <w:rsid w:val="000E1A6A"/>
    <w:rsid w:val="000E1D36"/>
    <w:rsid w:val="000E2CD6"/>
    <w:rsid w:val="000E300B"/>
    <w:rsid w:val="000E3080"/>
    <w:rsid w:val="000E31F9"/>
    <w:rsid w:val="000E32D2"/>
    <w:rsid w:val="000E3F17"/>
    <w:rsid w:val="000E4380"/>
    <w:rsid w:val="000E45BA"/>
    <w:rsid w:val="000E4D4B"/>
    <w:rsid w:val="000E4FDE"/>
    <w:rsid w:val="000E52BB"/>
    <w:rsid w:val="000E54E8"/>
    <w:rsid w:val="000E59A8"/>
    <w:rsid w:val="000E5A23"/>
    <w:rsid w:val="000E5BB0"/>
    <w:rsid w:val="000E6295"/>
    <w:rsid w:val="000E65F3"/>
    <w:rsid w:val="000E6964"/>
    <w:rsid w:val="000E699E"/>
    <w:rsid w:val="000E6D8C"/>
    <w:rsid w:val="000E6D96"/>
    <w:rsid w:val="000E6F05"/>
    <w:rsid w:val="000E7557"/>
    <w:rsid w:val="000E7FF1"/>
    <w:rsid w:val="000F0194"/>
    <w:rsid w:val="000F06A5"/>
    <w:rsid w:val="000F0ACA"/>
    <w:rsid w:val="000F0B13"/>
    <w:rsid w:val="000F0BDA"/>
    <w:rsid w:val="000F0F24"/>
    <w:rsid w:val="000F10A6"/>
    <w:rsid w:val="000F1179"/>
    <w:rsid w:val="000F12DE"/>
    <w:rsid w:val="000F165F"/>
    <w:rsid w:val="000F18FB"/>
    <w:rsid w:val="000F1B59"/>
    <w:rsid w:val="000F1BA6"/>
    <w:rsid w:val="000F22ED"/>
    <w:rsid w:val="000F2400"/>
    <w:rsid w:val="000F2683"/>
    <w:rsid w:val="000F2776"/>
    <w:rsid w:val="000F37D1"/>
    <w:rsid w:val="000F3C66"/>
    <w:rsid w:val="000F3E4C"/>
    <w:rsid w:val="000F4B90"/>
    <w:rsid w:val="000F54A6"/>
    <w:rsid w:val="000F58BE"/>
    <w:rsid w:val="000F6161"/>
    <w:rsid w:val="000F68EB"/>
    <w:rsid w:val="000F6C23"/>
    <w:rsid w:val="000F6DBB"/>
    <w:rsid w:val="000F7274"/>
    <w:rsid w:val="000F7852"/>
    <w:rsid w:val="000F7AC4"/>
    <w:rsid w:val="000F7CA4"/>
    <w:rsid w:val="001000AF"/>
    <w:rsid w:val="001004AB"/>
    <w:rsid w:val="0010052E"/>
    <w:rsid w:val="00100594"/>
    <w:rsid w:val="001006A6"/>
    <w:rsid w:val="00101062"/>
    <w:rsid w:val="0010108B"/>
    <w:rsid w:val="00101216"/>
    <w:rsid w:val="00101494"/>
    <w:rsid w:val="0010171E"/>
    <w:rsid w:val="00101A89"/>
    <w:rsid w:val="00101E48"/>
    <w:rsid w:val="00102B7B"/>
    <w:rsid w:val="00102FAC"/>
    <w:rsid w:val="00102FE6"/>
    <w:rsid w:val="0010353A"/>
    <w:rsid w:val="001037F1"/>
    <w:rsid w:val="00103B53"/>
    <w:rsid w:val="00103CEC"/>
    <w:rsid w:val="00104627"/>
    <w:rsid w:val="00104CF8"/>
    <w:rsid w:val="001053AE"/>
    <w:rsid w:val="0010582D"/>
    <w:rsid w:val="00105FE9"/>
    <w:rsid w:val="00106201"/>
    <w:rsid w:val="00106885"/>
    <w:rsid w:val="00106982"/>
    <w:rsid w:val="00106D55"/>
    <w:rsid w:val="001101B7"/>
    <w:rsid w:val="0011164C"/>
    <w:rsid w:val="001117C8"/>
    <w:rsid w:val="00111908"/>
    <w:rsid w:val="00111925"/>
    <w:rsid w:val="0011196F"/>
    <w:rsid w:val="001123B7"/>
    <w:rsid w:val="00112718"/>
    <w:rsid w:val="0011278F"/>
    <w:rsid w:val="001133AF"/>
    <w:rsid w:val="0011349E"/>
    <w:rsid w:val="00113901"/>
    <w:rsid w:val="0011401F"/>
    <w:rsid w:val="00114150"/>
    <w:rsid w:val="001144D0"/>
    <w:rsid w:val="0011466B"/>
    <w:rsid w:val="00114696"/>
    <w:rsid w:val="00115273"/>
    <w:rsid w:val="0011588A"/>
    <w:rsid w:val="00115EB9"/>
    <w:rsid w:val="0011614C"/>
    <w:rsid w:val="00116213"/>
    <w:rsid w:val="00116532"/>
    <w:rsid w:val="001167E2"/>
    <w:rsid w:val="00117111"/>
    <w:rsid w:val="001171B9"/>
    <w:rsid w:val="001176B8"/>
    <w:rsid w:val="0011796D"/>
    <w:rsid w:val="00117D3A"/>
    <w:rsid w:val="00117DFA"/>
    <w:rsid w:val="00117EDB"/>
    <w:rsid w:val="00120447"/>
    <w:rsid w:val="00120705"/>
    <w:rsid w:val="00120A2F"/>
    <w:rsid w:val="00120A89"/>
    <w:rsid w:val="00120CB4"/>
    <w:rsid w:val="00120CBD"/>
    <w:rsid w:val="001210C6"/>
    <w:rsid w:val="0012140C"/>
    <w:rsid w:val="00121535"/>
    <w:rsid w:val="001216CD"/>
    <w:rsid w:val="00121B07"/>
    <w:rsid w:val="00121CC3"/>
    <w:rsid w:val="00121D60"/>
    <w:rsid w:val="00121F5A"/>
    <w:rsid w:val="00121F68"/>
    <w:rsid w:val="001220CB"/>
    <w:rsid w:val="00122398"/>
    <w:rsid w:val="00122BA6"/>
    <w:rsid w:val="00123932"/>
    <w:rsid w:val="00123A3F"/>
    <w:rsid w:val="00123AE7"/>
    <w:rsid w:val="00124499"/>
    <w:rsid w:val="00124834"/>
    <w:rsid w:val="00124DE8"/>
    <w:rsid w:val="00125008"/>
    <w:rsid w:val="001251E4"/>
    <w:rsid w:val="0012577E"/>
    <w:rsid w:val="001257B1"/>
    <w:rsid w:val="00126207"/>
    <w:rsid w:val="0012677F"/>
    <w:rsid w:val="001267F9"/>
    <w:rsid w:val="00126A55"/>
    <w:rsid w:val="00126C28"/>
    <w:rsid w:val="00126D82"/>
    <w:rsid w:val="00127362"/>
    <w:rsid w:val="00127940"/>
    <w:rsid w:val="001279CD"/>
    <w:rsid w:val="00130384"/>
    <w:rsid w:val="00130601"/>
    <w:rsid w:val="0013063F"/>
    <w:rsid w:val="001307C7"/>
    <w:rsid w:val="00130869"/>
    <w:rsid w:val="0013097A"/>
    <w:rsid w:val="00130F8D"/>
    <w:rsid w:val="00131168"/>
    <w:rsid w:val="001314DD"/>
    <w:rsid w:val="00131993"/>
    <w:rsid w:val="00131D44"/>
    <w:rsid w:val="00133B01"/>
    <w:rsid w:val="00133BAB"/>
    <w:rsid w:val="00133CEF"/>
    <w:rsid w:val="00133FE1"/>
    <w:rsid w:val="0013410F"/>
    <w:rsid w:val="00134CF6"/>
    <w:rsid w:val="00135140"/>
    <w:rsid w:val="00135479"/>
    <w:rsid w:val="001358E8"/>
    <w:rsid w:val="001359CE"/>
    <w:rsid w:val="00135AFA"/>
    <w:rsid w:val="00135BF7"/>
    <w:rsid w:val="00135DF3"/>
    <w:rsid w:val="00136239"/>
    <w:rsid w:val="00136378"/>
    <w:rsid w:val="00136699"/>
    <w:rsid w:val="00136B69"/>
    <w:rsid w:val="00137437"/>
    <w:rsid w:val="00137C55"/>
    <w:rsid w:val="00137E48"/>
    <w:rsid w:val="00137FF4"/>
    <w:rsid w:val="001403BE"/>
    <w:rsid w:val="001406BB"/>
    <w:rsid w:val="00140C91"/>
    <w:rsid w:val="00140E66"/>
    <w:rsid w:val="001417AA"/>
    <w:rsid w:val="00141CD8"/>
    <w:rsid w:val="00141D2B"/>
    <w:rsid w:val="0014206D"/>
    <w:rsid w:val="00142744"/>
    <w:rsid w:val="00142832"/>
    <w:rsid w:val="00142A5D"/>
    <w:rsid w:val="00142CFC"/>
    <w:rsid w:val="00142D09"/>
    <w:rsid w:val="00142D4E"/>
    <w:rsid w:val="00142DFD"/>
    <w:rsid w:val="00143280"/>
    <w:rsid w:val="00143A21"/>
    <w:rsid w:val="001440D3"/>
    <w:rsid w:val="00144EE7"/>
    <w:rsid w:val="00144FDB"/>
    <w:rsid w:val="00145DCD"/>
    <w:rsid w:val="00145DD3"/>
    <w:rsid w:val="00146043"/>
    <w:rsid w:val="00146257"/>
    <w:rsid w:val="0014636F"/>
    <w:rsid w:val="00146804"/>
    <w:rsid w:val="00146961"/>
    <w:rsid w:val="00146A1D"/>
    <w:rsid w:val="00146BD5"/>
    <w:rsid w:val="00146C2A"/>
    <w:rsid w:val="00146CCE"/>
    <w:rsid w:val="00147460"/>
    <w:rsid w:val="0014748C"/>
    <w:rsid w:val="00147658"/>
    <w:rsid w:val="00147CB9"/>
    <w:rsid w:val="0015062E"/>
    <w:rsid w:val="001508CB"/>
    <w:rsid w:val="00150973"/>
    <w:rsid w:val="00150B43"/>
    <w:rsid w:val="00150BE1"/>
    <w:rsid w:val="00150D99"/>
    <w:rsid w:val="00150E3A"/>
    <w:rsid w:val="00150F9D"/>
    <w:rsid w:val="00151049"/>
    <w:rsid w:val="001515D7"/>
    <w:rsid w:val="00151896"/>
    <w:rsid w:val="001518D7"/>
    <w:rsid w:val="00151E42"/>
    <w:rsid w:val="00151E5D"/>
    <w:rsid w:val="00151FA2"/>
    <w:rsid w:val="00152180"/>
    <w:rsid w:val="001535EC"/>
    <w:rsid w:val="001539F2"/>
    <w:rsid w:val="001546EB"/>
    <w:rsid w:val="001548C2"/>
    <w:rsid w:val="001549E1"/>
    <w:rsid w:val="001549E2"/>
    <w:rsid w:val="00154A79"/>
    <w:rsid w:val="0015509F"/>
    <w:rsid w:val="00155960"/>
    <w:rsid w:val="00155C09"/>
    <w:rsid w:val="00156813"/>
    <w:rsid w:val="00156857"/>
    <w:rsid w:val="00156B02"/>
    <w:rsid w:val="001572BE"/>
    <w:rsid w:val="0015783D"/>
    <w:rsid w:val="00160162"/>
    <w:rsid w:val="00161120"/>
    <w:rsid w:val="001617DE"/>
    <w:rsid w:val="0016237E"/>
    <w:rsid w:val="001623A5"/>
    <w:rsid w:val="0016250E"/>
    <w:rsid w:val="00162599"/>
    <w:rsid w:val="001629A4"/>
    <w:rsid w:val="00162ABE"/>
    <w:rsid w:val="00162BD0"/>
    <w:rsid w:val="00163087"/>
    <w:rsid w:val="001630C5"/>
    <w:rsid w:val="0016315E"/>
    <w:rsid w:val="00163265"/>
    <w:rsid w:val="00163BC8"/>
    <w:rsid w:val="00164245"/>
    <w:rsid w:val="001642FA"/>
    <w:rsid w:val="00164A31"/>
    <w:rsid w:val="00164D8C"/>
    <w:rsid w:val="0016524D"/>
    <w:rsid w:val="001655CB"/>
    <w:rsid w:val="0016570F"/>
    <w:rsid w:val="00165D72"/>
    <w:rsid w:val="00165FD1"/>
    <w:rsid w:val="00166116"/>
    <w:rsid w:val="001661F3"/>
    <w:rsid w:val="00166AC2"/>
    <w:rsid w:val="00167972"/>
    <w:rsid w:val="00167BE5"/>
    <w:rsid w:val="001709BE"/>
    <w:rsid w:val="00170DD8"/>
    <w:rsid w:val="00170F8D"/>
    <w:rsid w:val="001714B0"/>
    <w:rsid w:val="0017164E"/>
    <w:rsid w:val="00171658"/>
    <w:rsid w:val="001719BD"/>
    <w:rsid w:val="00171BF1"/>
    <w:rsid w:val="00171DB3"/>
    <w:rsid w:val="0017204C"/>
    <w:rsid w:val="00172164"/>
    <w:rsid w:val="001722D4"/>
    <w:rsid w:val="00172B07"/>
    <w:rsid w:val="00173128"/>
    <w:rsid w:val="00173218"/>
    <w:rsid w:val="00173269"/>
    <w:rsid w:val="001739B8"/>
    <w:rsid w:val="001739BE"/>
    <w:rsid w:val="001743C2"/>
    <w:rsid w:val="00174670"/>
    <w:rsid w:val="0017468C"/>
    <w:rsid w:val="00174DBE"/>
    <w:rsid w:val="001756CA"/>
    <w:rsid w:val="00175844"/>
    <w:rsid w:val="00176FFA"/>
    <w:rsid w:val="001776D9"/>
    <w:rsid w:val="001777A9"/>
    <w:rsid w:val="001777E9"/>
    <w:rsid w:val="00177A71"/>
    <w:rsid w:val="00177BD8"/>
    <w:rsid w:val="00177D84"/>
    <w:rsid w:val="001802D4"/>
    <w:rsid w:val="001807B5"/>
    <w:rsid w:val="001808C0"/>
    <w:rsid w:val="001808EE"/>
    <w:rsid w:val="00181230"/>
    <w:rsid w:val="001817C5"/>
    <w:rsid w:val="00181BEB"/>
    <w:rsid w:val="00181E41"/>
    <w:rsid w:val="00181EA1"/>
    <w:rsid w:val="00181FCB"/>
    <w:rsid w:val="001822F9"/>
    <w:rsid w:val="001828A9"/>
    <w:rsid w:val="00182B7B"/>
    <w:rsid w:val="00182DA3"/>
    <w:rsid w:val="0018356E"/>
    <w:rsid w:val="00183BF2"/>
    <w:rsid w:val="0018434F"/>
    <w:rsid w:val="00184C24"/>
    <w:rsid w:val="001851C9"/>
    <w:rsid w:val="0018572C"/>
    <w:rsid w:val="00185848"/>
    <w:rsid w:val="00185E78"/>
    <w:rsid w:val="0018607D"/>
    <w:rsid w:val="00186146"/>
    <w:rsid w:val="0018664E"/>
    <w:rsid w:val="0018674F"/>
    <w:rsid w:val="00186A5B"/>
    <w:rsid w:val="00186CB5"/>
    <w:rsid w:val="00187770"/>
    <w:rsid w:val="00190047"/>
    <w:rsid w:val="00190452"/>
    <w:rsid w:val="00190950"/>
    <w:rsid w:val="00190AAD"/>
    <w:rsid w:val="00190B5A"/>
    <w:rsid w:val="001917DD"/>
    <w:rsid w:val="00191B72"/>
    <w:rsid w:val="00191EA5"/>
    <w:rsid w:val="00192542"/>
    <w:rsid w:val="001925A0"/>
    <w:rsid w:val="00192950"/>
    <w:rsid w:val="00192C8A"/>
    <w:rsid w:val="00192FC6"/>
    <w:rsid w:val="00193061"/>
    <w:rsid w:val="0019341B"/>
    <w:rsid w:val="00193506"/>
    <w:rsid w:val="00193ABB"/>
    <w:rsid w:val="00193E17"/>
    <w:rsid w:val="001942BD"/>
    <w:rsid w:val="00194A94"/>
    <w:rsid w:val="00194FF1"/>
    <w:rsid w:val="0019513C"/>
    <w:rsid w:val="00195320"/>
    <w:rsid w:val="001953FA"/>
    <w:rsid w:val="00195506"/>
    <w:rsid w:val="001956AF"/>
    <w:rsid w:val="00195C11"/>
    <w:rsid w:val="00195EC8"/>
    <w:rsid w:val="0019602D"/>
    <w:rsid w:val="001960C9"/>
    <w:rsid w:val="00196142"/>
    <w:rsid w:val="001961D2"/>
    <w:rsid w:val="00196482"/>
    <w:rsid w:val="00196F4C"/>
    <w:rsid w:val="00197322"/>
    <w:rsid w:val="00197D2B"/>
    <w:rsid w:val="001A0461"/>
    <w:rsid w:val="001A05DF"/>
    <w:rsid w:val="001A061A"/>
    <w:rsid w:val="001A0FD7"/>
    <w:rsid w:val="001A10D9"/>
    <w:rsid w:val="001A154E"/>
    <w:rsid w:val="001A15BC"/>
    <w:rsid w:val="001A169A"/>
    <w:rsid w:val="001A1A75"/>
    <w:rsid w:val="001A1A9E"/>
    <w:rsid w:val="001A2336"/>
    <w:rsid w:val="001A2472"/>
    <w:rsid w:val="001A3043"/>
    <w:rsid w:val="001A3F6A"/>
    <w:rsid w:val="001A4500"/>
    <w:rsid w:val="001A45F7"/>
    <w:rsid w:val="001A481B"/>
    <w:rsid w:val="001A497B"/>
    <w:rsid w:val="001A49F3"/>
    <w:rsid w:val="001A4A18"/>
    <w:rsid w:val="001A4B87"/>
    <w:rsid w:val="001A4BBC"/>
    <w:rsid w:val="001A4C75"/>
    <w:rsid w:val="001A5B75"/>
    <w:rsid w:val="001A5D40"/>
    <w:rsid w:val="001A5EC9"/>
    <w:rsid w:val="001A604C"/>
    <w:rsid w:val="001A620C"/>
    <w:rsid w:val="001A62CE"/>
    <w:rsid w:val="001A6393"/>
    <w:rsid w:val="001A68CF"/>
    <w:rsid w:val="001A76AA"/>
    <w:rsid w:val="001A7D7E"/>
    <w:rsid w:val="001B05BA"/>
    <w:rsid w:val="001B09D8"/>
    <w:rsid w:val="001B11D2"/>
    <w:rsid w:val="001B1E46"/>
    <w:rsid w:val="001B1FA8"/>
    <w:rsid w:val="001B22BA"/>
    <w:rsid w:val="001B2327"/>
    <w:rsid w:val="001B2647"/>
    <w:rsid w:val="001B2B22"/>
    <w:rsid w:val="001B2EF3"/>
    <w:rsid w:val="001B2F1B"/>
    <w:rsid w:val="001B3290"/>
    <w:rsid w:val="001B3787"/>
    <w:rsid w:val="001B3BF7"/>
    <w:rsid w:val="001B3FF9"/>
    <w:rsid w:val="001B432B"/>
    <w:rsid w:val="001B5244"/>
    <w:rsid w:val="001B5298"/>
    <w:rsid w:val="001B54A0"/>
    <w:rsid w:val="001B580A"/>
    <w:rsid w:val="001B5E14"/>
    <w:rsid w:val="001B5F6F"/>
    <w:rsid w:val="001B6613"/>
    <w:rsid w:val="001B6999"/>
    <w:rsid w:val="001B726F"/>
    <w:rsid w:val="001B75FC"/>
    <w:rsid w:val="001B7ABA"/>
    <w:rsid w:val="001B7BDE"/>
    <w:rsid w:val="001B7EF5"/>
    <w:rsid w:val="001C0528"/>
    <w:rsid w:val="001C0743"/>
    <w:rsid w:val="001C0B10"/>
    <w:rsid w:val="001C0CE9"/>
    <w:rsid w:val="001C105D"/>
    <w:rsid w:val="001C12AA"/>
    <w:rsid w:val="001C1E5B"/>
    <w:rsid w:val="001C2A27"/>
    <w:rsid w:val="001C2B4C"/>
    <w:rsid w:val="001C2C1A"/>
    <w:rsid w:val="001C2CA5"/>
    <w:rsid w:val="001C2E06"/>
    <w:rsid w:val="001C3A1B"/>
    <w:rsid w:val="001C3A77"/>
    <w:rsid w:val="001C3C33"/>
    <w:rsid w:val="001C3D00"/>
    <w:rsid w:val="001C468A"/>
    <w:rsid w:val="001C4A77"/>
    <w:rsid w:val="001C4BE5"/>
    <w:rsid w:val="001C528B"/>
    <w:rsid w:val="001C5945"/>
    <w:rsid w:val="001C5C3A"/>
    <w:rsid w:val="001C6D1D"/>
    <w:rsid w:val="001C761A"/>
    <w:rsid w:val="001C77CD"/>
    <w:rsid w:val="001C78D6"/>
    <w:rsid w:val="001C7DF0"/>
    <w:rsid w:val="001D02FC"/>
    <w:rsid w:val="001D0677"/>
    <w:rsid w:val="001D0A14"/>
    <w:rsid w:val="001D0AE0"/>
    <w:rsid w:val="001D0CC1"/>
    <w:rsid w:val="001D1258"/>
    <w:rsid w:val="001D1CFD"/>
    <w:rsid w:val="001D27EE"/>
    <w:rsid w:val="001D292B"/>
    <w:rsid w:val="001D29AE"/>
    <w:rsid w:val="001D2AA8"/>
    <w:rsid w:val="001D2C32"/>
    <w:rsid w:val="001D2E08"/>
    <w:rsid w:val="001D32B4"/>
    <w:rsid w:val="001D330F"/>
    <w:rsid w:val="001D344A"/>
    <w:rsid w:val="001D3B8C"/>
    <w:rsid w:val="001D4459"/>
    <w:rsid w:val="001D5129"/>
    <w:rsid w:val="001D5983"/>
    <w:rsid w:val="001D5B3B"/>
    <w:rsid w:val="001D5DDA"/>
    <w:rsid w:val="001D61AE"/>
    <w:rsid w:val="001D6547"/>
    <w:rsid w:val="001D665F"/>
    <w:rsid w:val="001D6EB1"/>
    <w:rsid w:val="001D76F2"/>
    <w:rsid w:val="001D7A38"/>
    <w:rsid w:val="001E02AA"/>
    <w:rsid w:val="001E0565"/>
    <w:rsid w:val="001E06F9"/>
    <w:rsid w:val="001E07D9"/>
    <w:rsid w:val="001E0855"/>
    <w:rsid w:val="001E0976"/>
    <w:rsid w:val="001E0FD9"/>
    <w:rsid w:val="001E10A7"/>
    <w:rsid w:val="001E15D4"/>
    <w:rsid w:val="001E19BC"/>
    <w:rsid w:val="001E1A7A"/>
    <w:rsid w:val="001E1B8E"/>
    <w:rsid w:val="001E1BD3"/>
    <w:rsid w:val="001E20D2"/>
    <w:rsid w:val="001E2971"/>
    <w:rsid w:val="001E2C0D"/>
    <w:rsid w:val="001E2CCB"/>
    <w:rsid w:val="001E33A8"/>
    <w:rsid w:val="001E3EC1"/>
    <w:rsid w:val="001E3ED7"/>
    <w:rsid w:val="001E4CCC"/>
    <w:rsid w:val="001E658E"/>
    <w:rsid w:val="001E6ED5"/>
    <w:rsid w:val="001E72B7"/>
    <w:rsid w:val="001E7514"/>
    <w:rsid w:val="001E776B"/>
    <w:rsid w:val="001E786D"/>
    <w:rsid w:val="001E7DAF"/>
    <w:rsid w:val="001F0160"/>
    <w:rsid w:val="001F07DF"/>
    <w:rsid w:val="001F0A3D"/>
    <w:rsid w:val="001F0B9C"/>
    <w:rsid w:val="001F0FC3"/>
    <w:rsid w:val="001F1504"/>
    <w:rsid w:val="001F1717"/>
    <w:rsid w:val="001F1E0F"/>
    <w:rsid w:val="001F246C"/>
    <w:rsid w:val="001F2AF5"/>
    <w:rsid w:val="001F2DC5"/>
    <w:rsid w:val="001F305B"/>
    <w:rsid w:val="001F34F3"/>
    <w:rsid w:val="001F4186"/>
    <w:rsid w:val="001F45F3"/>
    <w:rsid w:val="001F4951"/>
    <w:rsid w:val="001F4AC5"/>
    <w:rsid w:val="001F523D"/>
    <w:rsid w:val="001F58A1"/>
    <w:rsid w:val="001F5BD9"/>
    <w:rsid w:val="001F5EEE"/>
    <w:rsid w:val="001F60B8"/>
    <w:rsid w:val="001F641E"/>
    <w:rsid w:val="001F6B86"/>
    <w:rsid w:val="001F6BC2"/>
    <w:rsid w:val="001F6D30"/>
    <w:rsid w:val="001F7141"/>
    <w:rsid w:val="001F7738"/>
    <w:rsid w:val="001F7ABD"/>
    <w:rsid w:val="001F7B9D"/>
    <w:rsid w:val="001F7E39"/>
    <w:rsid w:val="00200C07"/>
    <w:rsid w:val="00200D5B"/>
    <w:rsid w:val="00200F36"/>
    <w:rsid w:val="002011AE"/>
    <w:rsid w:val="0020145E"/>
    <w:rsid w:val="00201B34"/>
    <w:rsid w:val="00201FCD"/>
    <w:rsid w:val="0020303D"/>
    <w:rsid w:val="00203279"/>
    <w:rsid w:val="002032BC"/>
    <w:rsid w:val="002034CE"/>
    <w:rsid w:val="00203748"/>
    <w:rsid w:val="00203767"/>
    <w:rsid w:val="002039A3"/>
    <w:rsid w:val="00203D04"/>
    <w:rsid w:val="00204042"/>
    <w:rsid w:val="00204482"/>
    <w:rsid w:val="00204A30"/>
    <w:rsid w:val="00204C7A"/>
    <w:rsid w:val="00205641"/>
    <w:rsid w:val="00205650"/>
    <w:rsid w:val="00205967"/>
    <w:rsid w:val="00205A41"/>
    <w:rsid w:val="00206074"/>
    <w:rsid w:val="00206253"/>
    <w:rsid w:val="00206732"/>
    <w:rsid w:val="00206BAC"/>
    <w:rsid w:val="00206BC7"/>
    <w:rsid w:val="00206CC2"/>
    <w:rsid w:val="00206E13"/>
    <w:rsid w:val="00206E42"/>
    <w:rsid w:val="0020766A"/>
    <w:rsid w:val="00210049"/>
    <w:rsid w:val="0021085E"/>
    <w:rsid w:val="00210961"/>
    <w:rsid w:val="00210A48"/>
    <w:rsid w:val="00210DBB"/>
    <w:rsid w:val="00211345"/>
    <w:rsid w:val="002113F2"/>
    <w:rsid w:val="00211C23"/>
    <w:rsid w:val="00211DAD"/>
    <w:rsid w:val="00211EC6"/>
    <w:rsid w:val="0021207B"/>
    <w:rsid w:val="002122CD"/>
    <w:rsid w:val="0021270F"/>
    <w:rsid w:val="002128D7"/>
    <w:rsid w:val="002129D5"/>
    <w:rsid w:val="00212BB2"/>
    <w:rsid w:val="00212F01"/>
    <w:rsid w:val="00212FC4"/>
    <w:rsid w:val="002132E0"/>
    <w:rsid w:val="0021373A"/>
    <w:rsid w:val="00214272"/>
    <w:rsid w:val="0021443E"/>
    <w:rsid w:val="00214CB1"/>
    <w:rsid w:val="0021507E"/>
    <w:rsid w:val="00215FA2"/>
    <w:rsid w:val="0021608C"/>
    <w:rsid w:val="00216830"/>
    <w:rsid w:val="0021709E"/>
    <w:rsid w:val="00220ACA"/>
    <w:rsid w:val="00220AFA"/>
    <w:rsid w:val="002212CA"/>
    <w:rsid w:val="0022133E"/>
    <w:rsid w:val="002213FE"/>
    <w:rsid w:val="002218BE"/>
    <w:rsid w:val="00221A6B"/>
    <w:rsid w:val="00221C4A"/>
    <w:rsid w:val="00222071"/>
    <w:rsid w:val="00222287"/>
    <w:rsid w:val="002223CF"/>
    <w:rsid w:val="00222A74"/>
    <w:rsid w:val="00222AC0"/>
    <w:rsid w:val="00222E4F"/>
    <w:rsid w:val="0022302E"/>
    <w:rsid w:val="00223A32"/>
    <w:rsid w:val="00223E71"/>
    <w:rsid w:val="00224F16"/>
    <w:rsid w:val="002260B0"/>
    <w:rsid w:val="00226703"/>
    <w:rsid w:val="0022671B"/>
    <w:rsid w:val="00226E22"/>
    <w:rsid w:val="00226E5E"/>
    <w:rsid w:val="00226EF9"/>
    <w:rsid w:val="00227185"/>
    <w:rsid w:val="0022788A"/>
    <w:rsid w:val="0023020B"/>
    <w:rsid w:val="00230252"/>
    <w:rsid w:val="00230364"/>
    <w:rsid w:val="002309C0"/>
    <w:rsid w:val="00231293"/>
    <w:rsid w:val="00231555"/>
    <w:rsid w:val="00231A9B"/>
    <w:rsid w:val="00232014"/>
    <w:rsid w:val="00232031"/>
    <w:rsid w:val="00232884"/>
    <w:rsid w:val="00232CC5"/>
    <w:rsid w:val="00232E1F"/>
    <w:rsid w:val="00232E66"/>
    <w:rsid w:val="0023332D"/>
    <w:rsid w:val="00233352"/>
    <w:rsid w:val="00233A3E"/>
    <w:rsid w:val="00233E9E"/>
    <w:rsid w:val="0023507E"/>
    <w:rsid w:val="00235AE3"/>
    <w:rsid w:val="00236F0D"/>
    <w:rsid w:val="002370E0"/>
    <w:rsid w:val="00237416"/>
    <w:rsid w:val="00237485"/>
    <w:rsid w:val="002374BD"/>
    <w:rsid w:val="002378FF"/>
    <w:rsid w:val="002403F2"/>
    <w:rsid w:val="0024045D"/>
    <w:rsid w:val="002405A1"/>
    <w:rsid w:val="002407AC"/>
    <w:rsid w:val="00240B0A"/>
    <w:rsid w:val="00240BC6"/>
    <w:rsid w:val="00240F6B"/>
    <w:rsid w:val="002411B9"/>
    <w:rsid w:val="002417FD"/>
    <w:rsid w:val="00242281"/>
    <w:rsid w:val="00242492"/>
    <w:rsid w:val="002425C9"/>
    <w:rsid w:val="00242A30"/>
    <w:rsid w:val="00243183"/>
    <w:rsid w:val="002434D2"/>
    <w:rsid w:val="00243521"/>
    <w:rsid w:val="00243B65"/>
    <w:rsid w:val="00243D37"/>
    <w:rsid w:val="002440CD"/>
    <w:rsid w:val="00244CF8"/>
    <w:rsid w:val="00244FE3"/>
    <w:rsid w:val="002453E8"/>
    <w:rsid w:val="002457CF"/>
    <w:rsid w:val="00245AEF"/>
    <w:rsid w:val="00245D97"/>
    <w:rsid w:val="00245DCC"/>
    <w:rsid w:val="00246205"/>
    <w:rsid w:val="00246651"/>
    <w:rsid w:val="00247C39"/>
    <w:rsid w:val="0025001C"/>
    <w:rsid w:val="002501EE"/>
    <w:rsid w:val="00250512"/>
    <w:rsid w:val="0025085D"/>
    <w:rsid w:val="00250FE7"/>
    <w:rsid w:val="0025124E"/>
    <w:rsid w:val="0025228D"/>
    <w:rsid w:val="002525C5"/>
    <w:rsid w:val="0025261B"/>
    <w:rsid w:val="002527A8"/>
    <w:rsid w:val="00252838"/>
    <w:rsid w:val="0025319F"/>
    <w:rsid w:val="0025370B"/>
    <w:rsid w:val="002537B5"/>
    <w:rsid w:val="00253896"/>
    <w:rsid w:val="00253AA7"/>
    <w:rsid w:val="00254237"/>
    <w:rsid w:val="00254310"/>
    <w:rsid w:val="00254846"/>
    <w:rsid w:val="0025485A"/>
    <w:rsid w:val="00254AA1"/>
    <w:rsid w:val="00254B67"/>
    <w:rsid w:val="00254F5D"/>
    <w:rsid w:val="002550D2"/>
    <w:rsid w:val="00255437"/>
    <w:rsid w:val="00255461"/>
    <w:rsid w:val="00255474"/>
    <w:rsid w:val="00255523"/>
    <w:rsid w:val="00255F2B"/>
    <w:rsid w:val="00256164"/>
    <w:rsid w:val="00256B90"/>
    <w:rsid w:val="00256C1C"/>
    <w:rsid w:val="00256C87"/>
    <w:rsid w:val="002575F8"/>
    <w:rsid w:val="00257658"/>
    <w:rsid w:val="00257D24"/>
    <w:rsid w:val="0026012D"/>
    <w:rsid w:val="002610FF"/>
    <w:rsid w:val="002612E1"/>
    <w:rsid w:val="002618FD"/>
    <w:rsid w:val="00261D84"/>
    <w:rsid w:val="00261DDD"/>
    <w:rsid w:val="002623C3"/>
    <w:rsid w:val="002629B5"/>
    <w:rsid w:val="00262ABA"/>
    <w:rsid w:val="00262BCD"/>
    <w:rsid w:val="00262C2D"/>
    <w:rsid w:val="002638BC"/>
    <w:rsid w:val="00263B5A"/>
    <w:rsid w:val="00263C36"/>
    <w:rsid w:val="00263CF6"/>
    <w:rsid w:val="00263F57"/>
    <w:rsid w:val="00264967"/>
    <w:rsid w:val="00264DA4"/>
    <w:rsid w:val="002652B2"/>
    <w:rsid w:val="002652B4"/>
    <w:rsid w:val="002657D1"/>
    <w:rsid w:val="00265856"/>
    <w:rsid w:val="00265A35"/>
    <w:rsid w:val="00265D22"/>
    <w:rsid w:val="002660C9"/>
    <w:rsid w:val="00266284"/>
    <w:rsid w:val="00266432"/>
    <w:rsid w:val="00266D9A"/>
    <w:rsid w:val="00266F7D"/>
    <w:rsid w:val="00267774"/>
    <w:rsid w:val="00267E75"/>
    <w:rsid w:val="0027050E"/>
    <w:rsid w:val="0027055D"/>
    <w:rsid w:val="00271393"/>
    <w:rsid w:val="00271565"/>
    <w:rsid w:val="00271B60"/>
    <w:rsid w:val="00271B90"/>
    <w:rsid w:val="00271BD0"/>
    <w:rsid w:val="00271E31"/>
    <w:rsid w:val="002726D2"/>
    <w:rsid w:val="00272876"/>
    <w:rsid w:val="00272B07"/>
    <w:rsid w:val="00272B36"/>
    <w:rsid w:val="00272B8C"/>
    <w:rsid w:val="002730D0"/>
    <w:rsid w:val="0027311A"/>
    <w:rsid w:val="002731F3"/>
    <w:rsid w:val="00273960"/>
    <w:rsid w:val="00273EFE"/>
    <w:rsid w:val="002742BF"/>
    <w:rsid w:val="002743D7"/>
    <w:rsid w:val="002748E7"/>
    <w:rsid w:val="0027492A"/>
    <w:rsid w:val="00276131"/>
    <w:rsid w:val="00276381"/>
    <w:rsid w:val="0027682D"/>
    <w:rsid w:val="00276F6C"/>
    <w:rsid w:val="0027717E"/>
    <w:rsid w:val="002775E5"/>
    <w:rsid w:val="002776FF"/>
    <w:rsid w:val="00277BE3"/>
    <w:rsid w:val="00277C2D"/>
    <w:rsid w:val="002806C7"/>
    <w:rsid w:val="00280818"/>
    <w:rsid w:val="00280862"/>
    <w:rsid w:val="00280ED0"/>
    <w:rsid w:val="0028106D"/>
    <w:rsid w:val="002813EF"/>
    <w:rsid w:val="00281972"/>
    <w:rsid w:val="002819D1"/>
    <w:rsid w:val="00281AA9"/>
    <w:rsid w:val="00282169"/>
    <w:rsid w:val="00282862"/>
    <w:rsid w:val="00282CFC"/>
    <w:rsid w:val="002833E9"/>
    <w:rsid w:val="0028371D"/>
    <w:rsid w:val="002837B2"/>
    <w:rsid w:val="00283D44"/>
    <w:rsid w:val="00283EA2"/>
    <w:rsid w:val="00283F0D"/>
    <w:rsid w:val="002841E8"/>
    <w:rsid w:val="002847FC"/>
    <w:rsid w:val="00284A1A"/>
    <w:rsid w:val="00284CEF"/>
    <w:rsid w:val="00284FF0"/>
    <w:rsid w:val="002850AB"/>
    <w:rsid w:val="00285316"/>
    <w:rsid w:val="002853A1"/>
    <w:rsid w:val="00285722"/>
    <w:rsid w:val="002857D0"/>
    <w:rsid w:val="00286791"/>
    <w:rsid w:val="0028691E"/>
    <w:rsid w:val="00286D9A"/>
    <w:rsid w:val="00287A1A"/>
    <w:rsid w:val="002900A6"/>
    <w:rsid w:val="002900E4"/>
    <w:rsid w:val="002904BD"/>
    <w:rsid w:val="0029057D"/>
    <w:rsid w:val="00290604"/>
    <w:rsid w:val="00290C90"/>
    <w:rsid w:val="00290FC4"/>
    <w:rsid w:val="0029127D"/>
    <w:rsid w:val="00291428"/>
    <w:rsid w:val="002914CE"/>
    <w:rsid w:val="0029174D"/>
    <w:rsid w:val="00292539"/>
    <w:rsid w:val="00292848"/>
    <w:rsid w:val="00292CA7"/>
    <w:rsid w:val="002934A8"/>
    <w:rsid w:val="002934CB"/>
    <w:rsid w:val="00293C02"/>
    <w:rsid w:val="00293FC6"/>
    <w:rsid w:val="002941C9"/>
    <w:rsid w:val="002945CF"/>
    <w:rsid w:val="002948D0"/>
    <w:rsid w:val="00295A06"/>
    <w:rsid w:val="00295F51"/>
    <w:rsid w:val="00295F5E"/>
    <w:rsid w:val="002963B5"/>
    <w:rsid w:val="002968AE"/>
    <w:rsid w:val="002969A8"/>
    <w:rsid w:val="00296A46"/>
    <w:rsid w:val="00296D37"/>
    <w:rsid w:val="002973A3"/>
    <w:rsid w:val="0029741B"/>
    <w:rsid w:val="002975FD"/>
    <w:rsid w:val="00297753"/>
    <w:rsid w:val="00297EEB"/>
    <w:rsid w:val="00297FD6"/>
    <w:rsid w:val="002A0794"/>
    <w:rsid w:val="002A097E"/>
    <w:rsid w:val="002A11AE"/>
    <w:rsid w:val="002A1780"/>
    <w:rsid w:val="002A180A"/>
    <w:rsid w:val="002A1851"/>
    <w:rsid w:val="002A1AD1"/>
    <w:rsid w:val="002A1C32"/>
    <w:rsid w:val="002A1EA7"/>
    <w:rsid w:val="002A29B9"/>
    <w:rsid w:val="002A2DDE"/>
    <w:rsid w:val="002A3143"/>
    <w:rsid w:val="002A353D"/>
    <w:rsid w:val="002A3929"/>
    <w:rsid w:val="002A3B7C"/>
    <w:rsid w:val="002A3DEF"/>
    <w:rsid w:val="002A3FDB"/>
    <w:rsid w:val="002A4186"/>
    <w:rsid w:val="002A4321"/>
    <w:rsid w:val="002A4BB2"/>
    <w:rsid w:val="002A5312"/>
    <w:rsid w:val="002A5582"/>
    <w:rsid w:val="002A6045"/>
    <w:rsid w:val="002A61AD"/>
    <w:rsid w:val="002A65FE"/>
    <w:rsid w:val="002A6A3A"/>
    <w:rsid w:val="002A6E6E"/>
    <w:rsid w:val="002A7082"/>
    <w:rsid w:val="002A75B5"/>
    <w:rsid w:val="002A7762"/>
    <w:rsid w:val="002A7A8F"/>
    <w:rsid w:val="002A7F9F"/>
    <w:rsid w:val="002B0057"/>
    <w:rsid w:val="002B0298"/>
    <w:rsid w:val="002B0307"/>
    <w:rsid w:val="002B045F"/>
    <w:rsid w:val="002B06B3"/>
    <w:rsid w:val="002B0AE2"/>
    <w:rsid w:val="002B1027"/>
    <w:rsid w:val="002B10CA"/>
    <w:rsid w:val="002B11EC"/>
    <w:rsid w:val="002B1355"/>
    <w:rsid w:val="002B1466"/>
    <w:rsid w:val="002B14A5"/>
    <w:rsid w:val="002B1B7C"/>
    <w:rsid w:val="002B1CA4"/>
    <w:rsid w:val="002B1DAD"/>
    <w:rsid w:val="002B291E"/>
    <w:rsid w:val="002B2958"/>
    <w:rsid w:val="002B36FB"/>
    <w:rsid w:val="002B3828"/>
    <w:rsid w:val="002B3B64"/>
    <w:rsid w:val="002B3C80"/>
    <w:rsid w:val="002B3D9A"/>
    <w:rsid w:val="002B404A"/>
    <w:rsid w:val="002B41EC"/>
    <w:rsid w:val="002B42E7"/>
    <w:rsid w:val="002B46DD"/>
    <w:rsid w:val="002B4D30"/>
    <w:rsid w:val="002B5322"/>
    <w:rsid w:val="002B56B5"/>
    <w:rsid w:val="002B57A1"/>
    <w:rsid w:val="002B5AE7"/>
    <w:rsid w:val="002B5BFE"/>
    <w:rsid w:val="002B5C47"/>
    <w:rsid w:val="002B5F62"/>
    <w:rsid w:val="002B655F"/>
    <w:rsid w:val="002B7F70"/>
    <w:rsid w:val="002C04B5"/>
    <w:rsid w:val="002C1B06"/>
    <w:rsid w:val="002C1C8B"/>
    <w:rsid w:val="002C2962"/>
    <w:rsid w:val="002C2A38"/>
    <w:rsid w:val="002C2FF2"/>
    <w:rsid w:val="002C3007"/>
    <w:rsid w:val="002C3F75"/>
    <w:rsid w:val="002C47A4"/>
    <w:rsid w:val="002C47D2"/>
    <w:rsid w:val="002C4CAC"/>
    <w:rsid w:val="002C4DEB"/>
    <w:rsid w:val="002C4F28"/>
    <w:rsid w:val="002C5078"/>
    <w:rsid w:val="002C5A1D"/>
    <w:rsid w:val="002C5E06"/>
    <w:rsid w:val="002C5F1C"/>
    <w:rsid w:val="002C5F1F"/>
    <w:rsid w:val="002C614C"/>
    <w:rsid w:val="002C642A"/>
    <w:rsid w:val="002C67B3"/>
    <w:rsid w:val="002C68FB"/>
    <w:rsid w:val="002C6C4C"/>
    <w:rsid w:val="002C6F65"/>
    <w:rsid w:val="002C7028"/>
    <w:rsid w:val="002C7304"/>
    <w:rsid w:val="002C759D"/>
    <w:rsid w:val="002C76FA"/>
    <w:rsid w:val="002C7CF8"/>
    <w:rsid w:val="002D0279"/>
    <w:rsid w:val="002D060C"/>
    <w:rsid w:val="002D0EE1"/>
    <w:rsid w:val="002D0F9C"/>
    <w:rsid w:val="002D1881"/>
    <w:rsid w:val="002D194A"/>
    <w:rsid w:val="002D2097"/>
    <w:rsid w:val="002D2BB3"/>
    <w:rsid w:val="002D2C3F"/>
    <w:rsid w:val="002D2F94"/>
    <w:rsid w:val="002D314D"/>
    <w:rsid w:val="002D3233"/>
    <w:rsid w:val="002D3481"/>
    <w:rsid w:val="002D34B8"/>
    <w:rsid w:val="002D3A21"/>
    <w:rsid w:val="002D4794"/>
    <w:rsid w:val="002D54EE"/>
    <w:rsid w:val="002D5901"/>
    <w:rsid w:val="002D5AFC"/>
    <w:rsid w:val="002D5E00"/>
    <w:rsid w:val="002D5EEA"/>
    <w:rsid w:val="002D6D3D"/>
    <w:rsid w:val="002D78E8"/>
    <w:rsid w:val="002D7C8D"/>
    <w:rsid w:val="002D7E24"/>
    <w:rsid w:val="002D7E5C"/>
    <w:rsid w:val="002D7F53"/>
    <w:rsid w:val="002E02A6"/>
    <w:rsid w:val="002E0AEE"/>
    <w:rsid w:val="002E0C79"/>
    <w:rsid w:val="002E1402"/>
    <w:rsid w:val="002E1449"/>
    <w:rsid w:val="002E187C"/>
    <w:rsid w:val="002E1913"/>
    <w:rsid w:val="002E1987"/>
    <w:rsid w:val="002E1E0A"/>
    <w:rsid w:val="002E2694"/>
    <w:rsid w:val="002E26CD"/>
    <w:rsid w:val="002E2845"/>
    <w:rsid w:val="002E2A6A"/>
    <w:rsid w:val="002E2B44"/>
    <w:rsid w:val="002E3137"/>
    <w:rsid w:val="002E3465"/>
    <w:rsid w:val="002E3629"/>
    <w:rsid w:val="002E39C8"/>
    <w:rsid w:val="002E39FA"/>
    <w:rsid w:val="002E3D7F"/>
    <w:rsid w:val="002E3F2A"/>
    <w:rsid w:val="002E44F5"/>
    <w:rsid w:val="002E4827"/>
    <w:rsid w:val="002E4991"/>
    <w:rsid w:val="002E4AB3"/>
    <w:rsid w:val="002E4CE3"/>
    <w:rsid w:val="002E4E38"/>
    <w:rsid w:val="002E5D63"/>
    <w:rsid w:val="002E5DB7"/>
    <w:rsid w:val="002E5E0A"/>
    <w:rsid w:val="002E6821"/>
    <w:rsid w:val="002E6984"/>
    <w:rsid w:val="002E6DD0"/>
    <w:rsid w:val="002E7D2F"/>
    <w:rsid w:val="002E7FEC"/>
    <w:rsid w:val="002F0995"/>
    <w:rsid w:val="002F1054"/>
    <w:rsid w:val="002F113D"/>
    <w:rsid w:val="002F165B"/>
    <w:rsid w:val="002F182E"/>
    <w:rsid w:val="002F1B0C"/>
    <w:rsid w:val="002F252F"/>
    <w:rsid w:val="002F2769"/>
    <w:rsid w:val="002F31E3"/>
    <w:rsid w:val="002F3370"/>
    <w:rsid w:val="002F3932"/>
    <w:rsid w:val="002F398B"/>
    <w:rsid w:val="002F3C8E"/>
    <w:rsid w:val="002F4055"/>
    <w:rsid w:val="002F4A68"/>
    <w:rsid w:val="002F5072"/>
    <w:rsid w:val="002F580A"/>
    <w:rsid w:val="002F5833"/>
    <w:rsid w:val="002F5EA1"/>
    <w:rsid w:val="002F5FFC"/>
    <w:rsid w:val="002F6250"/>
    <w:rsid w:val="002F6441"/>
    <w:rsid w:val="002F67B6"/>
    <w:rsid w:val="002F6884"/>
    <w:rsid w:val="002F6CBE"/>
    <w:rsid w:val="002F7261"/>
    <w:rsid w:val="002F742B"/>
    <w:rsid w:val="002F7534"/>
    <w:rsid w:val="002F7C41"/>
    <w:rsid w:val="002F7F3E"/>
    <w:rsid w:val="0030044A"/>
    <w:rsid w:val="003005FE"/>
    <w:rsid w:val="00300AF5"/>
    <w:rsid w:val="00300BAF"/>
    <w:rsid w:val="00300D8C"/>
    <w:rsid w:val="00300F9A"/>
    <w:rsid w:val="003013FD"/>
    <w:rsid w:val="00301545"/>
    <w:rsid w:val="00301852"/>
    <w:rsid w:val="003019CB"/>
    <w:rsid w:val="00301B64"/>
    <w:rsid w:val="00301C00"/>
    <w:rsid w:val="00301CC4"/>
    <w:rsid w:val="00302834"/>
    <w:rsid w:val="0030297E"/>
    <w:rsid w:val="00302B89"/>
    <w:rsid w:val="00302B94"/>
    <w:rsid w:val="00302D0E"/>
    <w:rsid w:val="00302FBE"/>
    <w:rsid w:val="003031C7"/>
    <w:rsid w:val="00303529"/>
    <w:rsid w:val="0030352F"/>
    <w:rsid w:val="0030382F"/>
    <w:rsid w:val="00303ABF"/>
    <w:rsid w:val="0030445D"/>
    <w:rsid w:val="003053DE"/>
    <w:rsid w:val="00305623"/>
    <w:rsid w:val="00305943"/>
    <w:rsid w:val="00305A6C"/>
    <w:rsid w:val="00305AB0"/>
    <w:rsid w:val="003062D9"/>
    <w:rsid w:val="00306E69"/>
    <w:rsid w:val="0030707C"/>
    <w:rsid w:val="003072AF"/>
    <w:rsid w:val="0030730D"/>
    <w:rsid w:val="00307964"/>
    <w:rsid w:val="00307D78"/>
    <w:rsid w:val="00307FB0"/>
    <w:rsid w:val="0031081D"/>
    <w:rsid w:val="00310961"/>
    <w:rsid w:val="00310E25"/>
    <w:rsid w:val="003112C9"/>
    <w:rsid w:val="0031165F"/>
    <w:rsid w:val="00311B39"/>
    <w:rsid w:val="003120FD"/>
    <w:rsid w:val="003121FB"/>
    <w:rsid w:val="00312976"/>
    <w:rsid w:val="00312B79"/>
    <w:rsid w:val="00312D68"/>
    <w:rsid w:val="00313364"/>
    <w:rsid w:val="00313374"/>
    <w:rsid w:val="003134F9"/>
    <w:rsid w:val="00313663"/>
    <w:rsid w:val="003137EF"/>
    <w:rsid w:val="00313818"/>
    <w:rsid w:val="003138F6"/>
    <w:rsid w:val="00313DB6"/>
    <w:rsid w:val="00313DE1"/>
    <w:rsid w:val="00313E8E"/>
    <w:rsid w:val="00313FDA"/>
    <w:rsid w:val="0031418E"/>
    <w:rsid w:val="00314672"/>
    <w:rsid w:val="003149D7"/>
    <w:rsid w:val="00314FC3"/>
    <w:rsid w:val="003150A1"/>
    <w:rsid w:val="003151D4"/>
    <w:rsid w:val="0031533D"/>
    <w:rsid w:val="00315987"/>
    <w:rsid w:val="003159DF"/>
    <w:rsid w:val="003161AA"/>
    <w:rsid w:val="003161AB"/>
    <w:rsid w:val="003161C8"/>
    <w:rsid w:val="00316421"/>
    <w:rsid w:val="003167B2"/>
    <w:rsid w:val="0031682C"/>
    <w:rsid w:val="003169C3"/>
    <w:rsid w:val="00316BD3"/>
    <w:rsid w:val="00316E8A"/>
    <w:rsid w:val="00316FF8"/>
    <w:rsid w:val="003171A9"/>
    <w:rsid w:val="00317200"/>
    <w:rsid w:val="0031774C"/>
    <w:rsid w:val="00317D94"/>
    <w:rsid w:val="0032030C"/>
    <w:rsid w:val="00320323"/>
    <w:rsid w:val="003207B2"/>
    <w:rsid w:val="00320ECE"/>
    <w:rsid w:val="003218A0"/>
    <w:rsid w:val="00321CF1"/>
    <w:rsid w:val="00322436"/>
    <w:rsid w:val="00322D99"/>
    <w:rsid w:val="0032307A"/>
    <w:rsid w:val="00323B45"/>
    <w:rsid w:val="00323D16"/>
    <w:rsid w:val="00323D41"/>
    <w:rsid w:val="00324557"/>
    <w:rsid w:val="00324C88"/>
    <w:rsid w:val="0032511F"/>
    <w:rsid w:val="00325392"/>
    <w:rsid w:val="0032545D"/>
    <w:rsid w:val="003256F5"/>
    <w:rsid w:val="0032578A"/>
    <w:rsid w:val="00325F18"/>
    <w:rsid w:val="003263FA"/>
    <w:rsid w:val="00326D66"/>
    <w:rsid w:val="0032703E"/>
    <w:rsid w:val="003275E4"/>
    <w:rsid w:val="00327A07"/>
    <w:rsid w:val="00327B31"/>
    <w:rsid w:val="00330D07"/>
    <w:rsid w:val="00330E65"/>
    <w:rsid w:val="00330EA6"/>
    <w:rsid w:val="00331681"/>
    <w:rsid w:val="0033188E"/>
    <w:rsid w:val="00331B04"/>
    <w:rsid w:val="00332408"/>
    <w:rsid w:val="003327EF"/>
    <w:rsid w:val="00332ED5"/>
    <w:rsid w:val="00332FA4"/>
    <w:rsid w:val="003332B6"/>
    <w:rsid w:val="003332C0"/>
    <w:rsid w:val="00334513"/>
    <w:rsid w:val="00335728"/>
    <w:rsid w:val="003357D1"/>
    <w:rsid w:val="00335827"/>
    <w:rsid w:val="00335B65"/>
    <w:rsid w:val="003363FF"/>
    <w:rsid w:val="00336410"/>
    <w:rsid w:val="00336973"/>
    <w:rsid w:val="00336A09"/>
    <w:rsid w:val="00337047"/>
    <w:rsid w:val="0033718C"/>
    <w:rsid w:val="003374D3"/>
    <w:rsid w:val="00337975"/>
    <w:rsid w:val="00337DFE"/>
    <w:rsid w:val="00340228"/>
    <w:rsid w:val="003402C9"/>
    <w:rsid w:val="003406D8"/>
    <w:rsid w:val="0034089A"/>
    <w:rsid w:val="0034101F"/>
    <w:rsid w:val="00341675"/>
    <w:rsid w:val="00341B4D"/>
    <w:rsid w:val="00342704"/>
    <w:rsid w:val="003428E7"/>
    <w:rsid w:val="00342E3B"/>
    <w:rsid w:val="003433E4"/>
    <w:rsid w:val="0034365D"/>
    <w:rsid w:val="0034429A"/>
    <w:rsid w:val="00344388"/>
    <w:rsid w:val="00344775"/>
    <w:rsid w:val="003447B3"/>
    <w:rsid w:val="00344815"/>
    <w:rsid w:val="00344B13"/>
    <w:rsid w:val="00344CC1"/>
    <w:rsid w:val="003451F4"/>
    <w:rsid w:val="003454D2"/>
    <w:rsid w:val="0034561E"/>
    <w:rsid w:val="00345756"/>
    <w:rsid w:val="0034577B"/>
    <w:rsid w:val="003458DF"/>
    <w:rsid w:val="00345CAF"/>
    <w:rsid w:val="00345FA0"/>
    <w:rsid w:val="003463DC"/>
    <w:rsid w:val="003466E1"/>
    <w:rsid w:val="003469F3"/>
    <w:rsid w:val="003470A8"/>
    <w:rsid w:val="00347679"/>
    <w:rsid w:val="00347E09"/>
    <w:rsid w:val="0035030C"/>
    <w:rsid w:val="003503C7"/>
    <w:rsid w:val="0035080D"/>
    <w:rsid w:val="003509BD"/>
    <w:rsid w:val="00350BA2"/>
    <w:rsid w:val="00350EF3"/>
    <w:rsid w:val="0035112D"/>
    <w:rsid w:val="00351411"/>
    <w:rsid w:val="00351559"/>
    <w:rsid w:val="00351620"/>
    <w:rsid w:val="00351720"/>
    <w:rsid w:val="0035172D"/>
    <w:rsid w:val="00351871"/>
    <w:rsid w:val="00352916"/>
    <w:rsid w:val="00352AA9"/>
    <w:rsid w:val="00352DDB"/>
    <w:rsid w:val="00353558"/>
    <w:rsid w:val="00353950"/>
    <w:rsid w:val="0035398F"/>
    <w:rsid w:val="00353C5E"/>
    <w:rsid w:val="0035407A"/>
    <w:rsid w:val="00354238"/>
    <w:rsid w:val="00355093"/>
    <w:rsid w:val="00355284"/>
    <w:rsid w:val="0035594B"/>
    <w:rsid w:val="00355B21"/>
    <w:rsid w:val="00355E79"/>
    <w:rsid w:val="00355EA3"/>
    <w:rsid w:val="00355F75"/>
    <w:rsid w:val="00356162"/>
    <w:rsid w:val="003564CC"/>
    <w:rsid w:val="003565B5"/>
    <w:rsid w:val="00356EBC"/>
    <w:rsid w:val="00356EEF"/>
    <w:rsid w:val="00356F7C"/>
    <w:rsid w:val="0035743D"/>
    <w:rsid w:val="00357C84"/>
    <w:rsid w:val="00360309"/>
    <w:rsid w:val="0036048A"/>
    <w:rsid w:val="00360D63"/>
    <w:rsid w:val="0036116C"/>
    <w:rsid w:val="00361473"/>
    <w:rsid w:val="00361B72"/>
    <w:rsid w:val="0036209B"/>
    <w:rsid w:val="003620C8"/>
    <w:rsid w:val="00362319"/>
    <w:rsid w:val="00362914"/>
    <w:rsid w:val="00362C9B"/>
    <w:rsid w:val="00363481"/>
    <w:rsid w:val="0036348A"/>
    <w:rsid w:val="003637A5"/>
    <w:rsid w:val="0036384C"/>
    <w:rsid w:val="00363C76"/>
    <w:rsid w:val="00363EF0"/>
    <w:rsid w:val="00363FDE"/>
    <w:rsid w:val="003641C2"/>
    <w:rsid w:val="00364BA7"/>
    <w:rsid w:val="00364C02"/>
    <w:rsid w:val="00364D66"/>
    <w:rsid w:val="00365221"/>
    <w:rsid w:val="00365878"/>
    <w:rsid w:val="00365891"/>
    <w:rsid w:val="0036596B"/>
    <w:rsid w:val="003661AE"/>
    <w:rsid w:val="003662A6"/>
    <w:rsid w:val="003665B8"/>
    <w:rsid w:val="00366FE0"/>
    <w:rsid w:val="003675AC"/>
    <w:rsid w:val="003678A9"/>
    <w:rsid w:val="003678C1"/>
    <w:rsid w:val="00367C79"/>
    <w:rsid w:val="00367CB2"/>
    <w:rsid w:val="00367D83"/>
    <w:rsid w:val="00367E8B"/>
    <w:rsid w:val="0037043A"/>
    <w:rsid w:val="00370491"/>
    <w:rsid w:val="00370572"/>
    <w:rsid w:val="003705B8"/>
    <w:rsid w:val="003708D2"/>
    <w:rsid w:val="00370F53"/>
    <w:rsid w:val="0037104F"/>
    <w:rsid w:val="003716A0"/>
    <w:rsid w:val="00371BB8"/>
    <w:rsid w:val="00371BE2"/>
    <w:rsid w:val="00372A8B"/>
    <w:rsid w:val="003733C3"/>
    <w:rsid w:val="00373A89"/>
    <w:rsid w:val="00374039"/>
    <w:rsid w:val="003745DE"/>
    <w:rsid w:val="00374775"/>
    <w:rsid w:val="003749AA"/>
    <w:rsid w:val="00374A66"/>
    <w:rsid w:val="0037509D"/>
    <w:rsid w:val="003755FC"/>
    <w:rsid w:val="003755FE"/>
    <w:rsid w:val="003759FA"/>
    <w:rsid w:val="00375F09"/>
    <w:rsid w:val="003765E6"/>
    <w:rsid w:val="00376649"/>
    <w:rsid w:val="003766FE"/>
    <w:rsid w:val="00376C4A"/>
    <w:rsid w:val="00376ED4"/>
    <w:rsid w:val="00377003"/>
    <w:rsid w:val="00377225"/>
    <w:rsid w:val="00377491"/>
    <w:rsid w:val="00377F39"/>
    <w:rsid w:val="003800A8"/>
    <w:rsid w:val="003806D2"/>
    <w:rsid w:val="00380DD0"/>
    <w:rsid w:val="00380EE8"/>
    <w:rsid w:val="00380F2B"/>
    <w:rsid w:val="00380F7C"/>
    <w:rsid w:val="0038128E"/>
    <w:rsid w:val="003814C2"/>
    <w:rsid w:val="00381716"/>
    <w:rsid w:val="0038179D"/>
    <w:rsid w:val="00381A8D"/>
    <w:rsid w:val="0038206C"/>
    <w:rsid w:val="00382331"/>
    <w:rsid w:val="00382542"/>
    <w:rsid w:val="00382632"/>
    <w:rsid w:val="00382B07"/>
    <w:rsid w:val="00382C0D"/>
    <w:rsid w:val="00382E59"/>
    <w:rsid w:val="00382FB9"/>
    <w:rsid w:val="0038319A"/>
    <w:rsid w:val="0038423C"/>
    <w:rsid w:val="0038431B"/>
    <w:rsid w:val="00385082"/>
    <w:rsid w:val="00385214"/>
    <w:rsid w:val="00385414"/>
    <w:rsid w:val="00385476"/>
    <w:rsid w:val="00385818"/>
    <w:rsid w:val="00385E3D"/>
    <w:rsid w:val="003872A6"/>
    <w:rsid w:val="003875CD"/>
    <w:rsid w:val="00387732"/>
    <w:rsid w:val="00387771"/>
    <w:rsid w:val="00387774"/>
    <w:rsid w:val="00387B25"/>
    <w:rsid w:val="00390981"/>
    <w:rsid w:val="00390C1A"/>
    <w:rsid w:val="00390CE0"/>
    <w:rsid w:val="003912D8"/>
    <w:rsid w:val="003913F4"/>
    <w:rsid w:val="00391517"/>
    <w:rsid w:val="0039182A"/>
    <w:rsid w:val="003923F2"/>
    <w:rsid w:val="0039262F"/>
    <w:rsid w:val="003926CA"/>
    <w:rsid w:val="00392A48"/>
    <w:rsid w:val="00392C03"/>
    <w:rsid w:val="00392CB8"/>
    <w:rsid w:val="00392E0A"/>
    <w:rsid w:val="00393295"/>
    <w:rsid w:val="00393326"/>
    <w:rsid w:val="00393838"/>
    <w:rsid w:val="0039437E"/>
    <w:rsid w:val="00394470"/>
    <w:rsid w:val="0039475C"/>
    <w:rsid w:val="00394EAA"/>
    <w:rsid w:val="00395296"/>
    <w:rsid w:val="00395553"/>
    <w:rsid w:val="003957D1"/>
    <w:rsid w:val="003959E0"/>
    <w:rsid w:val="00395CC6"/>
    <w:rsid w:val="003962EA"/>
    <w:rsid w:val="00396409"/>
    <w:rsid w:val="003975B2"/>
    <w:rsid w:val="003A0025"/>
    <w:rsid w:val="003A00E7"/>
    <w:rsid w:val="003A0CDC"/>
    <w:rsid w:val="003A115B"/>
    <w:rsid w:val="003A186D"/>
    <w:rsid w:val="003A19AC"/>
    <w:rsid w:val="003A1D6B"/>
    <w:rsid w:val="003A1F3F"/>
    <w:rsid w:val="003A1FAA"/>
    <w:rsid w:val="003A2AA3"/>
    <w:rsid w:val="003A2CFD"/>
    <w:rsid w:val="003A3002"/>
    <w:rsid w:val="003A35C6"/>
    <w:rsid w:val="003A3FA3"/>
    <w:rsid w:val="003A3FC2"/>
    <w:rsid w:val="003A42C5"/>
    <w:rsid w:val="003A45E2"/>
    <w:rsid w:val="003A4E71"/>
    <w:rsid w:val="003A52E6"/>
    <w:rsid w:val="003A5451"/>
    <w:rsid w:val="003A553C"/>
    <w:rsid w:val="003A591D"/>
    <w:rsid w:val="003A5A0F"/>
    <w:rsid w:val="003A5ABB"/>
    <w:rsid w:val="003A65D1"/>
    <w:rsid w:val="003A69A3"/>
    <w:rsid w:val="003A6BC8"/>
    <w:rsid w:val="003A7183"/>
    <w:rsid w:val="003A7327"/>
    <w:rsid w:val="003A7723"/>
    <w:rsid w:val="003A78D1"/>
    <w:rsid w:val="003A7F94"/>
    <w:rsid w:val="003A7FC3"/>
    <w:rsid w:val="003B02F3"/>
    <w:rsid w:val="003B04E8"/>
    <w:rsid w:val="003B09D8"/>
    <w:rsid w:val="003B0B7A"/>
    <w:rsid w:val="003B0D00"/>
    <w:rsid w:val="003B198E"/>
    <w:rsid w:val="003B1C42"/>
    <w:rsid w:val="003B1D7A"/>
    <w:rsid w:val="003B256A"/>
    <w:rsid w:val="003B25BF"/>
    <w:rsid w:val="003B27A3"/>
    <w:rsid w:val="003B2B63"/>
    <w:rsid w:val="003B2C72"/>
    <w:rsid w:val="003B2E47"/>
    <w:rsid w:val="003B3041"/>
    <w:rsid w:val="003B3317"/>
    <w:rsid w:val="003B3714"/>
    <w:rsid w:val="003B3BC2"/>
    <w:rsid w:val="003B3EBE"/>
    <w:rsid w:val="003B3EE7"/>
    <w:rsid w:val="003B48CD"/>
    <w:rsid w:val="003B49AB"/>
    <w:rsid w:val="003B49ED"/>
    <w:rsid w:val="003B4AF6"/>
    <w:rsid w:val="003B4D8B"/>
    <w:rsid w:val="003B539B"/>
    <w:rsid w:val="003B5ED9"/>
    <w:rsid w:val="003B601B"/>
    <w:rsid w:val="003B63BB"/>
    <w:rsid w:val="003B66DE"/>
    <w:rsid w:val="003B67A9"/>
    <w:rsid w:val="003B6B5A"/>
    <w:rsid w:val="003B72D6"/>
    <w:rsid w:val="003B777B"/>
    <w:rsid w:val="003B77D6"/>
    <w:rsid w:val="003B7A9D"/>
    <w:rsid w:val="003B7F1F"/>
    <w:rsid w:val="003C02A7"/>
    <w:rsid w:val="003C0E45"/>
    <w:rsid w:val="003C1124"/>
    <w:rsid w:val="003C163F"/>
    <w:rsid w:val="003C182E"/>
    <w:rsid w:val="003C186E"/>
    <w:rsid w:val="003C20AF"/>
    <w:rsid w:val="003C2ED1"/>
    <w:rsid w:val="003C3245"/>
    <w:rsid w:val="003C37AD"/>
    <w:rsid w:val="003C3F05"/>
    <w:rsid w:val="003C40A0"/>
    <w:rsid w:val="003C415F"/>
    <w:rsid w:val="003C41F2"/>
    <w:rsid w:val="003C4ABE"/>
    <w:rsid w:val="003C547D"/>
    <w:rsid w:val="003C5A69"/>
    <w:rsid w:val="003C68AB"/>
    <w:rsid w:val="003C6B4B"/>
    <w:rsid w:val="003C6D35"/>
    <w:rsid w:val="003C7633"/>
    <w:rsid w:val="003C7A20"/>
    <w:rsid w:val="003C7B4E"/>
    <w:rsid w:val="003D05A9"/>
    <w:rsid w:val="003D07F6"/>
    <w:rsid w:val="003D0BDA"/>
    <w:rsid w:val="003D1892"/>
    <w:rsid w:val="003D19DD"/>
    <w:rsid w:val="003D1A4C"/>
    <w:rsid w:val="003D2231"/>
    <w:rsid w:val="003D2269"/>
    <w:rsid w:val="003D2CCF"/>
    <w:rsid w:val="003D320A"/>
    <w:rsid w:val="003D3236"/>
    <w:rsid w:val="003D3563"/>
    <w:rsid w:val="003D37DE"/>
    <w:rsid w:val="003D40F3"/>
    <w:rsid w:val="003D42B0"/>
    <w:rsid w:val="003D447F"/>
    <w:rsid w:val="003D4493"/>
    <w:rsid w:val="003D4B55"/>
    <w:rsid w:val="003D4EEA"/>
    <w:rsid w:val="003D50EF"/>
    <w:rsid w:val="003D5186"/>
    <w:rsid w:val="003D528D"/>
    <w:rsid w:val="003D5502"/>
    <w:rsid w:val="003D55A4"/>
    <w:rsid w:val="003D5A36"/>
    <w:rsid w:val="003D5C35"/>
    <w:rsid w:val="003D5DD8"/>
    <w:rsid w:val="003D634F"/>
    <w:rsid w:val="003D6EA2"/>
    <w:rsid w:val="003D71C0"/>
    <w:rsid w:val="003D7453"/>
    <w:rsid w:val="003D74A4"/>
    <w:rsid w:val="003D7BFE"/>
    <w:rsid w:val="003D7D1C"/>
    <w:rsid w:val="003D7E83"/>
    <w:rsid w:val="003E039B"/>
    <w:rsid w:val="003E043C"/>
    <w:rsid w:val="003E04AC"/>
    <w:rsid w:val="003E08D7"/>
    <w:rsid w:val="003E0D87"/>
    <w:rsid w:val="003E1B56"/>
    <w:rsid w:val="003E206A"/>
    <w:rsid w:val="003E35AB"/>
    <w:rsid w:val="003E3DEC"/>
    <w:rsid w:val="003E3F81"/>
    <w:rsid w:val="003E3FD4"/>
    <w:rsid w:val="003E456A"/>
    <w:rsid w:val="003E4904"/>
    <w:rsid w:val="003E505D"/>
    <w:rsid w:val="003E5139"/>
    <w:rsid w:val="003E5186"/>
    <w:rsid w:val="003E5A77"/>
    <w:rsid w:val="003E5C45"/>
    <w:rsid w:val="003E5D12"/>
    <w:rsid w:val="003E5EA2"/>
    <w:rsid w:val="003E5F13"/>
    <w:rsid w:val="003E5F7E"/>
    <w:rsid w:val="003E61DA"/>
    <w:rsid w:val="003E6708"/>
    <w:rsid w:val="003E699C"/>
    <w:rsid w:val="003E6BB5"/>
    <w:rsid w:val="003E6E93"/>
    <w:rsid w:val="003E6EEB"/>
    <w:rsid w:val="003E6FFC"/>
    <w:rsid w:val="003E716B"/>
    <w:rsid w:val="003E7201"/>
    <w:rsid w:val="003E76E6"/>
    <w:rsid w:val="003E76F1"/>
    <w:rsid w:val="003E7740"/>
    <w:rsid w:val="003E7B46"/>
    <w:rsid w:val="003E7B88"/>
    <w:rsid w:val="003F007B"/>
    <w:rsid w:val="003F0B94"/>
    <w:rsid w:val="003F0C32"/>
    <w:rsid w:val="003F0F37"/>
    <w:rsid w:val="003F11B7"/>
    <w:rsid w:val="003F1228"/>
    <w:rsid w:val="003F1660"/>
    <w:rsid w:val="003F18F0"/>
    <w:rsid w:val="003F1A99"/>
    <w:rsid w:val="003F204B"/>
    <w:rsid w:val="003F2745"/>
    <w:rsid w:val="003F2ABE"/>
    <w:rsid w:val="003F2AE3"/>
    <w:rsid w:val="003F2EA9"/>
    <w:rsid w:val="003F3219"/>
    <w:rsid w:val="003F3407"/>
    <w:rsid w:val="003F3B02"/>
    <w:rsid w:val="003F44A9"/>
    <w:rsid w:val="003F48E0"/>
    <w:rsid w:val="003F49D6"/>
    <w:rsid w:val="003F4A56"/>
    <w:rsid w:val="003F538D"/>
    <w:rsid w:val="003F566E"/>
    <w:rsid w:val="003F5873"/>
    <w:rsid w:val="003F5ACA"/>
    <w:rsid w:val="003F696E"/>
    <w:rsid w:val="003F6B3C"/>
    <w:rsid w:val="003F722F"/>
    <w:rsid w:val="003F7269"/>
    <w:rsid w:val="003F762E"/>
    <w:rsid w:val="003F770F"/>
    <w:rsid w:val="003F78E0"/>
    <w:rsid w:val="003F7EFA"/>
    <w:rsid w:val="003F7F9B"/>
    <w:rsid w:val="00400783"/>
    <w:rsid w:val="004007CB"/>
    <w:rsid w:val="004009B6"/>
    <w:rsid w:val="00400D0E"/>
    <w:rsid w:val="00401115"/>
    <w:rsid w:val="0040114F"/>
    <w:rsid w:val="00401294"/>
    <w:rsid w:val="00401474"/>
    <w:rsid w:val="00401643"/>
    <w:rsid w:val="00401B06"/>
    <w:rsid w:val="004024B4"/>
    <w:rsid w:val="00403089"/>
    <w:rsid w:val="004030F8"/>
    <w:rsid w:val="004031A0"/>
    <w:rsid w:val="0040396C"/>
    <w:rsid w:val="00403F03"/>
    <w:rsid w:val="0040460C"/>
    <w:rsid w:val="004049AA"/>
    <w:rsid w:val="00404A71"/>
    <w:rsid w:val="00404CDD"/>
    <w:rsid w:val="00405B06"/>
    <w:rsid w:val="00405D16"/>
    <w:rsid w:val="0040613C"/>
    <w:rsid w:val="0040642A"/>
    <w:rsid w:val="004068BA"/>
    <w:rsid w:val="00406A22"/>
    <w:rsid w:val="00406CC0"/>
    <w:rsid w:val="00407FC4"/>
    <w:rsid w:val="00410188"/>
    <w:rsid w:val="0041031F"/>
    <w:rsid w:val="0041062A"/>
    <w:rsid w:val="0041082E"/>
    <w:rsid w:val="00410B66"/>
    <w:rsid w:val="00410CBD"/>
    <w:rsid w:val="004111FE"/>
    <w:rsid w:val="004114F4"/>
    <w:rsid w:val="004115F5"/>
    <w:rsid w:val="00411C50"/>
    <w:rsid w:val="00411E02"/>
    <w:rsid w:val="00412AC7"/>
    <w:rsid w:val="00413340"/>
    <w:rsid w:val="0041364F"/>
    <w:rsid w:val="004136EB"/>
    <w:rsid w:val="004137BB"/>
    <w:rsid w:val="004137F3"/>
    <w:rsid w:val="00413B2C"/>
    <w:rsid w:val="00413D15"/>
    <w:rsid w:val="00413D4B"/>
    <w:rsid w:val="0041433F"/>
    <w:rsid w:val="004147B6"/>
    <w:rsid w:val="00414A85"/>
    <w:rsid w:val="00414BB5"/>
    <w:rsid w:val="00415135"/>
    <w:rsid w:val="00415370"/>
    <w:rsid w:val="00415853"/>
    <w:rsid w:val="00415AE6"/>
    <w:rsid w:val="00415FE3"/>
    <w:rsid w:val="00416147"/>
    <w:rsid w:val="00416381"/>
    <w:rsid w:val="004163CC"/>
    <w:rsid w:val="00416AF1"/>
    <w:rsid w:val="00416D3A"/>
    <w:rsid w:val="00416EA7"/>
    <w:rsid w:val="00417281"/>
    <w:rsid w:val="004174DF"/>
    <w:rsid w:val="00417ED1"/>
    <w:rsid w:val="00417F30"/>
    <w:rsid w:val="00417FFE"/>
    <w:rsid w:val="004205AD"/>
    <w:rsid w:val="00420F59"/>
    <w:rsid w:val="00421069"/>
    <w:rsid w:val="004210CC"/>
    <w:rsid w:val="004212C8"/>
    <w:rsid w:val="00421A80"/>
    <w:rsid w:val="004222BD"/>
    <w:rsid w:val="00422D9C"/>
    <w:rsid w:val="0042320E"/>
    <w:rsid w:val="004234BF"/>
    <w:rsid w:val="00424715"/>
    <w:rsid w:val="0042498D"/>
    <w:rsid w:val="00425372"/>
    <w:rsid w:val="00425494"/>
    <w:rsid w:val="0042553F"/>
    <w:rsid w:val="00425703"/>
    <w:rsid w:val="00425780"/>
    <w:rsid w:val="00425C2F"/>
    <w:rsid w:val="00426021"/>
    <w:rsid w:val="004261EC"/>
    <w:rsid w:val="00426921"/>
    <w:rsid w:val="00426AD6"/>
    <w:rsid w:val="00426B1C"/>
    <w:rsid w:val="00426EB0"/>
    <w:rsid w:val="004274F4"/>
    <w:rsid w:val="004301E8"/>
    <w:rsid w:val="0043072D"/>
    <w:rsid w:val="00430A38"/>
    <w:rsid w:val="00431522"/>
    <w:rsid w:val="004315A4"/>
    <w:rsid w:val="0043188D"/>
    <w:rsid w:val="00431B41"/>
    <w:rsid w:val="00432811"/>
    <w:rsid w:val="00432BAC"/>
    <w:rsid w:val="00432F2E"/>
    <w:rsid w:val="004333CF"/>
    <w:rsid w:val="00433983"/>
    <w:rsid w:val="00433CE4"/>
    <w:rsid w:val="00433E18"/>
    <w:rsid w:val="00434D6B"/>
    <w:rsid w:val="00434DCD"/>
    <w:rsid w:val="004354AE"/>
    <w:rsid w:val="00435635"/>
    <w:rsid w:val="00435808"/>
    <w:rsid w:val="00435BE9"/>
    <w:rsid w:val="00436354"/>
    <w:rsid w:val="0043657E"/>
    <w:rsid w:val="004365C5"/>
    <w:rsid w:val="0043680B"/>
    <w:rsid w:val="0043703B"/>
    <w:rsid w:val="0043726D"/>
    <w:rsid w:val="004372D3"/>
    <w:rsid w:val="00437B55"/>
    <w:rsid w:val="00437EE4"/>
    <w:rsid w:val="004402B1"/>
    <w:rsid w:val="00440CCE"/>
    <w:rsid w:val="00441912"/>
    <w:rsid w:val="00441BF2"/>
    <w:rsid w:val="0044206A"/>
    <w:rsid w:val="00442256"/>
    <w:rsid w:val="00442D95"/>
    <w:rsid w:val="00443145"/>
    <w:rsid w:val="004431D3"/>
    <w:rsid w:val="00443B09"/>
    <w:rsid w:val="004440ED"/>
    <w:rsid w:val="004441F9"/>
    <w:rsid w:val="00444636"/>
    <w:rsid w:val="004448B3"/>
    <w:rsid w:val="00445088"/>
    <w:rsid w:val="00445092"/>
    <w:rsid w:val="00445432"/>
    <w:rsid w:val="00445765"/>
    <w:rsid w:val="0044591B"/>
    <w:rsid w:val="00446263"/>
    <w:rsid w:val="004463D7"/>
    <w:rsid w:val="00446427"/>
    <w:rsid w:val="0044653F"/>
    <w:rsid w:val="00446B59"/>
    <w:rsid w:val="00446CCB"/>
    <w:rsid w:val="00447467"/>
    <w:rsid w:val="004475CA"/>
    <w:rsid w:val="004477CF"/>
    <w:rsid w:val="00447DE0"/>
    <w:rsid w:val="0045065D"/>
    <w:rsid w:val="00450DA5"/>
    <w:rsid w:val="00450F5E"/>
    <w:rsid w:val="00451366"/>
    <w:rsid w:val="00451BDC"/>
    <w:rsid w:val="00452288"/>
    <w:rsid w:val="00452429"/>
    <w:rsid w:val="004524D7"/>
    <w:rsid w:val="00452511"/>
    <w:rsid w:val="004526EE"/>
    <w:rsid w:val="00452DFA"/>
    <w:rsid w:val="00452E86"/>
    <w:rsid w:val="00452FD7"/>
    <w:rsid w:val="00453228"/>
    <w:rsid w:val="004532CA"/>
    <w:rsid w:val="00453948"/>
    <w:rsid w:val="00453D03"/>
    <w:rsid w:val="004541A3"/>
    <w:rsid w:val="00454360"/>
    <w:rsid w:val="004544BA"/>
    <w:rsid w:val="0045457B"/>
    <w:rsid w:val="0045513E"/>
    <w:rsid w:val="0045537D"/>
    <w:rsid w:val="0045577A"/>
    <w:rsid w:val="00456C1F"/>
    <w:rsid w:val="00456FC5"/>
    <w:rsid w:val="00457610"/>
    <w:rsid w:val="00457835"/>
    <w:rsid w:val="00457EC0"/>
    <w:rsid w:val="00457F65"/>
    <w:rsid w:val="00457FA0"/>
    <w:rsid w:val="00460095"/>
    <w:rsid w:val="0046018E"/>
    <w:rsid w:val="00460715"/>
    <w:rsid w:val="004618A5"/>
    <w:rsid w:val="004618EE"/>
    <w:rsid w:val="00461C2A"/>
    <w:rsid w:val="0046239E"/>
    <w:rsid w:val="00462B17"/>
    <w:rsid w:val="004630DC"/>
    <w:rsid w:val="004632C6"/>
    <w:rsid w:val="00463641"/>
    <w:rsid w:val="00463700"/>
    <w:rsid w:val="00463CAF"/>
    <w:rsid w:val="00463D2C"/>
    <w:rsid w:val="00463DA8"/>
    <w:rsid w:val="0046451D"/>
    <w:rsid w:val="00464B2C"/>
    <w:rsid w:val="00464CDC"/>
    <w:rsid w:val="00465140"/>
    <w:rsid w:val="00465335"/>
    <w:rsid w:val="00465375"/>
    <w:rsid w:val="004655F6"/>
    <w:rsid w:val="00465BCE"/>
    <w:rsid w:val="00465DC9"/>
    <w:rsid w:val="004662A7"/>
    <w:rsid w:val="00466A6C"/>
    <w:rsid w:val="00466D13"/>
    <w:rsid w:val="00467179"/>
    <w:rsid w:val="00467331"/>
    <w:rsid w:val="00467ADD"/>
    <w:rsid w:val="00467ADF"/>
    <w:rsid w:val="00467C10"/>
    <w:rsid w:val="00467F05"/>
    <w:rsid w:val="0047046F"/>
    <w:rsid w:val="004706BD"/>
    <w:rsid w:val="004706C9"/>
    <w:rsid w:val="00470FC3"/>
    <w:rsid w:val="00471B14"/>
    <w:rsid w:val="004723E9"/>
    <w:rsid w:val="0047241A"/>
    <w:rsid w:val="004727D3"/>
    <w:rsid w:val="00472927"/>
    <w:rsid w:val="0047303B"/>
    <w:rsid w:val="004733FD"/>
    <w:rsid w:val="0047351F"/>
    <w:rsid w:val="00473616"/>
    <w:rsid w:val="004739A1"/>
    <w:rsid w:val="00473F19"/>
    <w:rsid w:val="00474016"/>
    <w:rsid w:val="0047446B"/>
    <w:rsid w:val="0047467A"/>
    <w:rsid w:val="00474E70"/>
    <w:rsid w:val="004751A3"/>
    <w:rsid w:val="0047536D"/>
    <w:rsid w:val="00475B9A"/>
    <w:rsid w:val="00476623"/>
    <w:rsid w:val="00476FE8"/>
    <w:rsid w:val="00477192"/>
    <w:rsid w:val="0047737C"/>
    <w:rsid w:val="004775E1"/>
    <w:rsid w:val="00480348"/>
    <w:rsid w:val="00480386"/>
    <w:rsid w:val="00480FDF"/>
    <w:rsid w:val="00481BAA"/>
    <w:rsid w:val="00481C0A"/>
    <w:rsid w:val="00481CA1"/>
    <w:rsid w:val="00481E10"/>
    <w:rsid w:val="00482779"/>
    <w:rsid w:val="00482C80"/>
    <w:rsid w:val="00482D82"/>
    <w:rsid w:val="00482F07"/>
    <w:rsid w:val="00482F2F"/>
    <w:rsid w:val="00482F53"/>
    <w:rsid w:val="00482F5F"/>
    <w:rsid w:val="00483735"/>
    <w:rsid w:val="0048380A"/>
    <w:rsid w:val="0048396C"/>
    <w:rsid w:val="004840CE"/>
    <w:rsid w:val="004846AE"/>
    <w:rsid w:val="00485143"/>
    <w:rsid w:val="00485F13"/>
    <w:rsid w:val="00486272"/>
    <w:rsid w:val="0048643D"/>
    <w:rsid w:val="0048657E"/>
    <w:rsid w:val="00486A6A"/>
    <w:rsid w:val="00486BD5"/>
    <w:rsid w:val="00486C08"/>
    <w:rsid w:val="00486F7C"/>
    <w:rsid w:val="00487072"/>
    <w:rsid w:val="00487078"/>
    <w:rsid w:val="00487210"/>
    <w:rsid w:val="00487B93"/>
    <w:rsid w:val="00487CCD"/>
    <w:rsid w:val="00490235"/>
    <w:rsid w:val="00490A93"/>
    <w:rsid w:val="00490F0A"/>
    <w:rsid w:val="00491722"/>
    <w:rsid w:val="00491B62"/>
    <w:rsid w:val="00492145"/>
    <w:rsid w:val="00492312"/>
    <w:rsid w:val="00492A1C"/>
    <w:rsid w:val="00492BE0"/>
    <w:rsid w:val="0049315E"/>
    <w:rsid w:val="004931FF"/>
    <w:rsid w:val="004933A1"/>
    <w:rsid w:val="00493D3A"/>
    <w:rsid w:val="00494CD0"/>
    <w:rsid w:val="00494E9E"/>
    <w:rsid w:val="004951E6"/>
    <w:rsid w:val="00495445"/>
    <w:rsid w:val="004954A8"/>
    <w:rsid w:val="00495C5D"/>
    <w:rsid w:val="00495C98"/>
    <w:rsid w:val="00495C9E"/>
    <w:rsid w:val="004963E0"/>
    <w:rsid w:val="00496493"/>
    <w:rsid w:val="0049690C"/>
    <w:rsid w:val="00496BB9"/>
    <w:rsid w:val="00496BCE"/>
    <w:rsid w:val="0049739C"/>
    <w:rsid w:val="0049793A"/>
    <w:rsid w:val="00497B42"/>
    <w:rsid w:val="004A0765"/>
    <w:rsid w:val="004A09A6"/>
    <w:rsid w:val="004A0C45"/>
    <w:rsid w:val="004A130A"/>
    <w:rsid w:val="004A1409"/>
    <w:rsid w:val="004A140E"/>
    <w:rsid w:val="004A14C7"/>
    <w:rsid w:val="004A15E9"/>
    <w:rsid w:val="004A1640"/>
    <w:rsid w:val="004A1CB5"/>
    <w:rsid w:val="004A1D72"/>
    <w:rsid w:val="004A1F80"/>
    <w:rsid w:val="004A2563"/>
    <w:rsid w:val="004A261F"/>
    <w:rsid w:val="004A26F9"/>
    <w:rsid w:val="004A3AF3"/>
    <w:rsid w:val="004A3BCD"/>
    <w:rsid w:val="004A43DF"/>
    <w:rsid w:val="004A468A"/>
    <w:rsid w:val="004A4E54"/>
    <w:rsid w:val="004A4F94"/>
    <w:rsid w:val="004A516F"/>
    <w:rsid w:val="004A525F"/>
    <w:rsid w:val="004A545A"/>
    <w:rsid w:val="004A560A"/>
    <w:rsid w:val="004A6419"/>
    <w:rsid w:val="004A69AD"/>
    <w:rsid w:val="004A6C1F"/>
    <w:rsid w:val="004A7212"/>
    <w:rsid w:val="004A7591"/>
    <w:rsid w:val="004A7693"/>
    <w:rsid w:val="004A7929"/>
    <w:rsid w:val="004A7ECC"/>
    <w:rsid w:val="004B01D2"/>
    <w:rsid w:val="004B04F6"/>
    <w:rsid w:val="004B0B25"/>
    <w:rsid w:val="004B0E74"/>
    <w:rsid w:val="004B145D"/>
    <w:rsid w:val="004B1980"/>
    <w:rsid w:val="004B2109"/>
    <w:rsid w:val="004B2488"/>
    <w:rsid w:val="004B27B2"/>
    <w:rsid w:val="004B2BF0"/>
    <w:rsid w:val="004B2C09"/>
    <w:rsid w:val="004B37CD"/>
    <w:rsid w:val="004B3E53"/>
    <w:rsid w:val="004B4285"/>
    <w:rsid w:val="004B44CB"/>
    <w:rsid w:val="004B4888"/>
    <w:rsid w:val="004B48AF"/>
    <w:rsid w:val="004B4D86"/>
    <w:rsid w:val="004B532F"/>
    <w:rsid w:val="004B549D"/>
    <w:rsid w:val="004B5CE8"/>
    <w:rsid w:val="004B5FDD"/>
    <w:rsid w:val="004B6789"/>
    <w:rsid w:val="004B6C27"/>
    <w:rsid w:val="004B7064"/>
    <w:rsid w:val="004B710B"/>
    <w:rsid w:val="004B7504"/>
    <w:rsid w:val="004B786B"/>
    <w:rsid w:val="004C003B"/>
    <w:rsid w:val="004C0120"/>
    <w:rsid w:val="004C0178"/>
    <w:rsid w:val="004C0320"/>
    <w:rsid w:val="004C0BD0"/>
    <w:rsid w:val="004C0F35"/>
    <w:rsid w:val="004C0FB4"/>
    <w:rsid w:val="004C122B"/>
    <w:rsid w:val="004C1756"/>
    <w:rsid w:val="004C17FA"/>
    <w:rsid w:val="004C1D13"/>
    <w:rsid w:val="004C1FE5"/>
    <w:rsid w:val="004C27C8"/>
    <w:rsid w:val="004C2846"/>
    <w:rsid w:val="004C30AC"/>
    <w:rsid w:val="004C3675"/>
    <w:rsid w:val="004C3DD7"/>
    <w:rsid w:val="004C4DCD"/>
    <w:rsid w:val="004C5593"/>
    <w:rsid w:val="004C56E6"/>
    <w:rsid w:val="004C5772"/>
    <w:rsid w:val="004C5BAA"/>
    <w:rsid w:val="004C628A"/>
    <w:rsid w:val="004C69CB"/>
    <w:rsid w:val="004C6DE0"/>
    <w:rsid w:val="004C711B"/>
    <w:rsid w:val="004C736C"/>
    <w:rsid w:val="004C7372"/>
    <w:rsid w:val="004C780E"/>
    <w:rsid w:val="004C7B6B"/>
    <w:rsid w:val="004C7E79"/>
    <w:rsid w:val="004D0001"/>
    <w:rsid w:val="004D03E9"/>
    <w:rsid w:val="004D07B9"/>
    <w:rsid w:val="004D080C"/>
    <w:rsid w:val="004D0BAC"/>
    <w:rsid w:val="004D0EE4"/>
    <w:rsid w:val="004D1205"/>
    <w:rsid w:val="004D128E"/>
    <w:rsid w:val="004D12AD"/>
    <w:rsid w:val="004D12D6"/>
    <w:rsid w:val="004D13CF"/>
    <w:rsid w:val="004D140E"/>
    <w:rsid w:val="004D144F"/>
    <w:rsid w:val="004D15C3"/>
    <w:rsid w:val="004D185B"/>
    <w:rsid w:val="004D1897"/>
    <w:rsid w:val="004D1C03"/>
    <w:rsid w:val="004D1FD8"/>
    <w:rsid w:val="004D220E"/>
    <w:rsid w:val="004D2BB8"/>
    <w:rsid w:val="004D2CFD"/>
    <w:rsid w:val="004D3036"/>
    <w:rsid w:val="004D3102"/>
    <w:rsid w:val="004D3B82"/>
    <w:rsid w:val="004D40B9"/>
    <w:rsid w:val="004D42B6"/>
    <w:rsid w:val="004D4869"/>
    <w:rsid w:val="004D5045"/>
    <w:rsid w:val="004D53E0"/>
    <w:rsid w:val="004D581C"/>
    <w:rsid w:val="004D5939"/>
    <w:rsid w:val="004D5A68"/>
    <w:rsid w:val="004D5C7D"/>
    <w:rsid w:val="004D6460"/>
    <w:rsid w:val="004D686D"/>
    <w:rsid w:val="004D69F9"/>
    <w:rsid w:val="004D6BAC"/>
    <w:rsid w:val="004D6BF8"/>
    <w:rsid w:val="004D6CF3"/>
    <w:rsid w:val="004D7E53"/>
    <w:rsid w:val="004E0114"/>
    <w:rsid w:val="004E0280"/>
    <w:rsid w:val="004E0929"/>
    <w:rsid w:val="004E0BEA"/>
    <w:rsid w:val="004E1033"/>
    <w:rsid w:val="004E11AD"/>
    <w:rsid w:val="004E1465"/>
    <w:rsid w:val="004E14F1"/>
    <w:rsid w:val="004E17EF"/>
    <w:rsid w:val="004E263B"/>
    <w:rsid w:val="004E28D8"/>
    <w:rsid w:val="004E307D"/>
    <w:rsid w:val="004E34DF"/>
    <w:rsid w:val="004E3826"/>
    <w:rsid w:val="004E3D24"/>
    <w:rsid w:val="004E4119"/>
    <w:rsid w:val="004E4B2C"/>
    <w:rsid w:val="004E4B8B"/>
    <w:rsid w:val="004E4E3B"/>
    <w:rsid w:val="004E54A3"/>
    <w:rsid w:val="004E5980"/>
    <w:rsid w:val="004E5D19"/>
    <w:rsid w:val="004E5DF4"/>
    <w:rsid w:val="004E645F"/>
    <w:rsid w:val="004E6F42"/>
    <w:rsid w:val="004E7219"/>
    <w:rsid w:val="004E7406"/>
    <w:rsid w:val="004E7CA8"/>
    <w:rsid w:val="004F0000"/>
    <w:rsid w:val="004F0307"/>
    <w:rsid w:val="004F031A"/>
    <w:rsid w:val="004F06A9"/>
    <w:rsid w:val="004F0854"/>
    <w:rsid w:val="004F0A13"/>
    <w:rsid w:val="004F116F"/>
    <w:rsid w:val="004F15E3"/>
    <w:rsid w:val="004F20AB"/>
    <w:rsid w:val="004F2157"/>
    <w:rsid w:val="004F2398"/>
    <w:rsid w:val="004F26E2"/>
    <w:rsid w:val="004F28DD"/>
    <w:rsid w:val="004F2BF6"/>
    <w:rsid w:val="004F2CB3"/>
    <w:rsid w:val="004F2E28"/>
    <w:rsid w:val="004F30F0"/>
    <w:rsid w:val="004F3909"/>
    <w:rsid w:val="004F395F"/>
    <w:rsid w:val="004F3DAF"/>
    <w:rsid w:val="004F3E55"/>
    <w:rsid w:val="004F411A"/>
    <w:rsid w:val="004F4712"/>
    <w:rsid w:val="004F4797"/>
    <w:rsid w:val="004F4B5A"/>
    <w:rsid w:val="004F4BA6"/>
    <w:rsid w:val="004F5470"/>
    <w:rsid w:val="004F55B1"/>
    <w:rsid w:val="004F59C4"/>
    <w:rsid w:val="004F5D7F"/>
    <w:rsid w:val="004F5F54"/>
    <w:rsid w:val="004F6337"/>
    <w:rsid w:val="004F643D"/>
    <w:rsid w:val="004F6463"/>
    <w:rsid w:val="004F6731"/>
    <w:rsid w:val="004F68D7"/>
    <w:rsid w:val="004F6AF7"/>
    <w:rsid w:val="004F6C41"/>
    <w:rsid w:val="004F6C47"/>
    <w:rsid w:val="004F70DB"/>
    <w:rsid w:val="004F78D8"/>
    <w:rsid w:val="00500092"/>
    <w:rsid w:val="00500353"/>
    <w:rsid w:val="00500DA0"/>
    <w:rsid w:val="00501083"/>
    <w:rsid w:val="00501401"/>
    <w:rsid w:val="005016C4"/>
    <w:rsid w:val="00501C65"/>
    <w:rsid w:val="00501C87"/>
    <w:rsid w:val="0050205C"/>
    <w:rsid w:val="00502756"/>
    <w:rsid w:val="005028A9"/>
    <w:rsid w:val="0050376E"/>
    <w:rsid w:val="00503AB3"/>
    <w:rsid w:val="00503B75"/>
    <w:rsid w:val="00503C71"/>
    <w:rsid w:val="00504837"/>
    <w:rsid w:val="00504B95"/>
    <w:rsid w:val="0050537B"/>
    <w:rsid w:val="00505C07"/>
    <w:rsid w:val="00506174"/>
    <w:rsid w:val="00506B64"/>
    <w:rsid w:val="00506B73"/>
    <w:rsid w:val="00506C28"/>
    <w:rsid w:val="00506D0D"/>
    <w:rsid w:val="00506DFC"/>
    <w:rsid w:val="00506F3D"/>
    <w:rsid w:val="00506F3E"/>
    <w:rsid w:val="00507EB5"/>
    <w:rsid w:val="00510270"/>
    <w:rsid w:val="00510441"/>
    <w:rsid w:val="005107C2"/>
    <w:rsid w:val="0051099A"/>
    <w:rsid w:val="00510DF8"/>
    <w:rsid w:val="00510F32"/>
    <w:rsid w:val="005116FF"/>
    <w:rsid w:val="00511A4D"/>
    <w:rsid w:val="0051238C"/>
    <w:rsid w:val="0051252B"/>
    <w:rsid w:val="005126F7"/>
    <w:rsid w:val="005127D4"/>
    <w:rsid w:val="0051307B"/>
    <w:rsid w:val="00513C65"/>
    <w:rsid w:val="005141A1"/>
    <w:rsid w:val="0051558F"/>
    <w:rsid w:val="0051593F"/>
    <w:rsid w:val="005159EB"/>
    <w:rsid w:val="00515D20"/>
    <w:rsid w:val="00515E79"/>
    <w:rsid w:val="005160AC"/>
    <w:rsid w:val="005160F7"/>
    <w:rsid w:val="00516256"/>
    <w:rsid w:val="00516494"/>
    <w:rsid w:val="005164FC"/>
    <w:rsid w:val="0051656C"/>
    <w:rsid w:val="005166C4"/>
    <w:rsid w:val="0051694E"/>
    <w:rsid w:val="00516CE8"/>
    <w:rsid w:val="00516E7E"/>
    <w:rsid w:val="00517ACE"/>
    <w:rsid w:val="00517DA7"/>
    <w:rsid w:val="00517E49"/>
    <w:rsid w:val="00517E84"/>
    <w:rsid w:val="005201FF"/>
    <w:rsid w:val="0052070E"/>
    <w:rsid w:val="00520760"/>
    <w:rsid w:val="00520DD4"/>
    <w:rsid w:val="00520F3E"/>
    <w:rsid w:val="005213DD"/>
    <w:rsid w:val="00521849"/>
    <w:rsid w:val="00521A26"/>
    <w:rsid w:val="00521CDF"/>
    <w:rsid w:val="0052251C"/>
    <w:rsid w:val="00522773"/>
    <w:rsid w:val="00522C90"/>
    <w:rsid w:val="005234C2"/>
    <w:rsid w:val="00523531"/>
    <w:rsid w:val="00523874"/>
    <w:rsid w:val="00523930"/>
    <w:rsid w:val="00523BA6"/>
    <w:rsid w:val="00523C15"/>
    <w:rsid w:val="00524172"/>
    <w:rsid w:val="0052437D"/>
    <w:rsid w:val="005245EF"/>
    <w:rsid w:val="00524A9E"/>
    <w:rsid w:val="00524C76"/>
    <w:rsid w:val="00525070"/>
    <w:rsid w:val="005251CB"/>
    <w:rsid w:val="005253E8"/>
    <w:rsid w:val="005259CB"/>
    <w:rsid w:val="00525DBF"/>
    <w:rsid w:val="005261B4"/>
    <w:rsid w:val="00526224"/>
    <w:rsid w:val="005268FF"/>
    <w:rsid w:val="00526E2A"/>
    <w:rsid w:val="0052777F"/>
    <w:rsid w:val="0052782C"/>
    <w:rsid w:val="00527E35"/>
    <w:rsid w:val="00530583"/>
    <w:rsid w:val="00530585"/>
    <w:rsid w:val="005305EF"/>
    <w:rsid w:val="005306F8"/>
    <w:rsid w:val="0053080A"/>
    <w:rsid w:val="00530A6A"/>
    <w:rsid w:val="0053102F"/>
    <w:rsid w:val="00531522"/>
    <w:rsid w:val="0053172C"/>
    <w:rsid w:val="005317D2"/>
    <w:rsid w:val="0053195B"/>
    <w:rsid w:val="00531B32"/>
    <w:rsid w:val="00531E28"/>
    <w:rsid w:val="00531EF3"/>
    <w:rsid w:val="00532258"/>
    <w:rsid w:val="0053279F"/>
    <w:rsid w:val="005327A4"/>
    <w:rsid w:val="00532D7F"/>
    <w:rsid w:val="00532F87"/>
    <w:rsid w:val="00533015"/>
    <w:rsid w:val="00533773"/>
    <w:rsid w:val="0053453D"/>
    <w:rsid w:val="00534B9E"/>
    <w:rsid w:val="00534D14"/>
    <w:rsid w:val="00534D68"/>
    <w:rsid w:val="0053527F"/>
    <w:rsid w:val="00535373"/>
    <w:rsid w:val="005356E4"/>
    <w:rsid w:val="0053579F"/>
    <w:rsid w:val="0053634F"/>
    <w:rsid w:val="00536650"/>
    <w:rsid w:val="00536695"/>
    <w:rsid w:val="00536719"/>
    <w:rsid w:val="0053671A"/>
    <w:rsid w:val="005367CA"/>
    <w:rsid w:val="00536844"/>
    <w:rsid w:val="005379ED"/>
    <w:rsid w:val="005401BB"/>
    <w:rsid w:val="00540C73"/>
    <w:rsid w:val="00540E2F"/>
    <w:rsid w:val="00541412"/>
    <w:rsid w:val="005415C9"/>
    <w:rsid w:val="00541EA7"/>
    <w:rsid w:val="00542124"/>
    <w:rsid w:val="00542594"/>
    <w:rsid w:val="00542B9F"/>
    <w:rsid w:val="00542D0B"/>
    <w:rsid w:val="005435F2"/>
    <w:rsid w:val="0054365E"/>
    <w:rsid w:val="005439D4"/>
    <w:rsid w:val="00543D68"/>
    <w:rsid w:val="0054409E"/>
    <w:rsid w:val="0054434F"/>
    <w:rsid w:val="00544383"/>
    <w:rsid w:val="005444FD"/>
    <w:rsid w:val="005448F6"/>
    <w:rsid w:val="00544A48"/>
    <w:rsid w:val="005451ED"/>
    <w:rsid w:val="0054555E"/>
    <w:rsid w:val="005456CE"/>
    <w:rsid w:val="005457DC"/>
    <w:rsid w:val="0054605F"/>
    <w:rsid w:val="005460D9"/>
    <w:rsid w:val="0054633E"/>
    <w:rsid w:val="00546746"/>
    <w:rsid w:val="005469BF"/>
    <w:rsid w:val="00546D2B"/>
    <w:rsid w:val="00546D74"/>
    <w:rsid w:val="00547161"/>
    <w:rsid w:val="0054773C"/>
    <w:rsid w:val="00547CC3"/>
    <w:rsid w:val="005513C7"/>
    <w:rsid w:val="00551B3B"/>
    <w:rsid w:val="00551BFD"/>
    <w:rsid w:val="005521C9"/>
    <w:rsid w:val="00552848"/>
    <w:rsid w:val="005535FC"/>
    <w:rsid w:val="00553608"/>
    <w:rsid w:val="005538AF"/>
    <w:rsid w:val="0055434C"/>
    <w:rsid w:val="00554415"/>
    <w:rsid w:val="00554956"/>
    <w:rsid w:val="00554C8D"/>
    <w:rsid w:val="00554E83"/>
    <w:rsid w:val="00555A3E"/>
    <w:rsid w:val="0055615A"/>
    <w:rsid w:val="0055667E"/>
    <w:rsid w:val="00556690"/>
    <w:rsid w:val="00556ECF"/>
    <w:rsid w:val="00556F7B"/>
    <w:rsid w:val="00557146"/>
    <w:rsid w:val="00557279"/>
    <w:rsid w:val="005573A3"/>
    <w:rsid w:val="005578CB"/>
    <w:rsid w:val="00560634"/>
    <w:rsid w:val="005607CD"/>
    <w:rsid w:val="0056111B"/>
    <w:rsid w:val="0056118C"/>
    <w:rsid w:val="00561DBD"/>
    <w:rsid w:val="00561FFB"/>
    <w:rsid w:val="00562443"/>
    <w:rsid w:val="00562CBC"/>
    <w:rsid w:val="00562E4C"/>
    <w:rsid w:val="00562EF8"/>
    <w:rsid w:val="005639F8"/>
    <w:rsid w:val="00563BE0"/>
    <w:rsid w:val="00563E20"/>
    <w:rsid w:val="00563E26"/>
    <w:rsid w:val="005640CA"/>
    <w:rsid w:val="005645A5"/>
    <w:rsid w:val="00564FC1"/>
    <w:rsid w:val="0056515C"/>
    <w:rsid w:val="0056515F"/>
    <w:rsid w:val="0056554B"/>
    <w:rsid w:val="005657DF"/>
    <w:rsid w:val="0056635C"/>
    <w:rsid w:val="00566816"/>
    <w:rsid w:val="00566CF2"/>
    <w:rsid w:val="0056727C"/>
    <w:rsid w:val="005675BA"/>
    <w:rsid w:val="00567681"/>
    <w:rsid w:val="00567E3C"/>
    <w:rsid w:val="00570031"/>
    <w:rsid w:val="0057020B"/>
    <w:rsid w:val="00570287"/>
    <w:rsid w:val="0057035C"/>
    <w:rsid w:val="005708AC"/>
    <w:rsid w:val="00570B52"/>
    <w:rsid w:val="005718F2"/>
    <w:rsid w:val="00571DD4"/>
    <w:rsid w:val="005722B7"/>
    <w:rsid w:val="005727EF"/>
    <w:rsid w:val="00572A2C"/>
    <w:rsid w:val="00572E79"/>
    <w:rsid w:val="005730D7"/>
    <w:rsid w:val="00573264"/>
    <w:rsid w:val="005733DB"/>
    <w:rsid w:val="005734CE"/>
    <w:rsid w:val="00573555"/>
    <w:rsid w:val="00573AD3"/>
    <w:rsid w:val="00574218"/>
    <w:rsid w:val="0057447B"/>
    <w:rsid w:val="00574E39"/>
    <w:rsid w:val="00574E9F"/>
    <w:rsid w:val="005752CC"/>
    <w:rsid w:val="00575F6F"/>
    <w:rsid w:val="0057603C"/>
    <w:rsid w:val="0057656B"/>
    <w:rsid w:val="00576A8B"/>
    <w:rsid w:val="00577CAC"/>
    <w:rsid w:val="00577E33"/>
    <w:rsid w:val="00580902"/>
    <w:rsid w:val="0058095A"/>
    <w:rsid w:val="00580B98"/>
    <w:rsid w:val="00580FF0"/>
    <w:rsid w:val="0058117A"/>
    <w:rsid w:val="005812F0"/>
    <w:rsid w:val="00581458"/>
    <w:rsid w:val="0058149C"/>
    <w:rsid w:val="005818DC"/>
    <w:rsid w:val="00581C67"/>
    <w:rsid w:val="005821B7"/>
    <w:rsid w:val="005824D0"/>
    <w:rsid w:val="00582D5E"/>
    <w:rsid w:val="00583724"/>
    <w:rsid w:val="00583FEE"/>
    <w:rsid w:val="0058510F"/>
    <w:rsid w:val="00585FC0"/>
    <w:rsid w:val="0058640B"/>
    <w:rsid w:val="00586462"/>
    <w:rsid w:val="0058654E"/>
    <w:rsid w:val="005866D1"/>
    <w:rsid w:val="00586A77"/>
    <w:rsid w:val="00586E96"/>
    <w:rsid w:val="00586FCD"/>
    <w:rsid w:val="0059006D"/>
    <w:rsid w:val="005902BE"/>
    <w:rsid w:val="00590593"/>
    <w:rsid w:val="00590E3F"/>
    <w:rsid w:val="00591017"/>
    <w:rsid w:val="00591026"/>
    <w:rsid w:val="005910AB"/>
    <w:rsid w:val="00591528"/>
    <w:rsid w:val="00591BE6"/>
    <w:rsid w:val="00591C77"/>
    <w:rsid w:val="00591EB3"/>
    <w:rsid w:val="00592381"/>
    <w:rsid w:val="005924FD"/>
    <w:rsid w:val="00592E3E"/>
    <w:rsid w:val="00593539"/>
    <w:rsid w:val="00593AD9"/>
    <w:rsid w:val="00594049"/>
    <w:rsid w:val="005946F6"/>
    <w:rsid w:val="005947AB"/>
    <w:rsid w:val="005949FC"/>
    <w:rsid w:val="00594DEC"/>
    <w:rsid w:val="005950E2"/>
    <w:rsid w:val="00595228"/>
    <w:rsid w:val="0059525A"/>
    <w:rsid w:val="005959BC"/>
    <w:rsid w:val="00596B17"/>
    <w:rsid w:val="00596B51"/>
    <w:rsid w:val="0059738D"/>
    <w:rsid w:val="005975E1"/>
    <w:rsid w:val="00597A9E"/>
    <w:rsid w:val="00597AD8"/>
    <w:rsid w:val="005A0B3B"/>
    <w:rsid w:val="005A1462"/>
    <w:rsid w:val="005A1949"/>
    <w:rsid w:val="005A226B"/>
    <w:rsid w:val="005A2779"/>
    <w:rsid w:val="005A2DCC"/>
    <w:rsid w:val="005A3569"/>
    <w:rsid w:val="005A3AF5"/>
    <w:rsid w:val="005A4068"/>
    <w:rsid w:val="005A40CA"/>
    <w:rsid w:val="005A450F"/>
    <w:rsid w:val="005A480E"/>
    <w:rsid w:val="005A48BA"/>
    <w:rsid w:val="005A48D6"/>
    <w:rsid w:val="005A49D0"/>
    <w:rsid w:val="005A4B69"/>
    <w:rsid w:val="005A4D13"/>
    <w:rsid w:val="005A4D87"/>
    <w:rsid w:val="005A53E9"/>
    <w:rsid w:val="005A5AAB"/>
    <w:rsid w:val="005A5AF2"/>
    <w:rsid w:val="005A5C98"/>
    <w:rsid w:val="005A604B"/>
    <w:rsid w:val="005A669B"/>
    <w:rsid w:val="005A6C52"/>
    <w:rsid w:val="005A6E73"/>
    <w:rsid w:val="005A7802"/>
    <w:rsid w:val="005B03CE"/>
    <w:rsid w:val="005B044C"/>
    <w:rsid w:val="005B0949"/>
    <w:rsid w:val="005B0D38"/>
    <w:rsid w:val="005B0E52"/>
    <w:rsid w:val="005B1896"/>
    <w:rsid w:val="005B2467"/>
    <w:rsid w:val="005B25F1"/>
    <w:rsid w:val="005B29DA"/>
    <w:rsid w:val="005B3096"/>
    <w:rsid w:val="005B3130"/>
    <w:rsid w:val="005B3265"/>
    <w:rsid w:val="005B3314"/>
    <w:rsid w:val="005B343A"/>
    <w:rsid w:val="005B3B5A"/>
    <w:rsid w:val="005B4205"/>
    <w:rsid w:val="005B453B"/>
    <w:rsid w:val="005B45BE"/>
    <w:rsid w:val="005B45F9"/>
    <w:rsid w:val="005B4634"/>
    <w:rsid w:val="005B4682"/>
    <w:rsid w:val="005B5627"/>
    <w:rsid w:val="005B5702"/>
    <w:rsid w:val="005B5E18"/>
    <w:rsid w:val="005B5F45"/>
    <w:rsid w:val="005B65DC"/>
    <w:rsid w:val="005B6689"/>
    <w:rsid w:val="005B668D"/>
    <w:rsid w:val="005B6E31"/>
    <w:rsid w:val="005B76CB"/>
    <w:rsid w:val="005B7905"/>
    <w:rsid w:val="005B7B86"/>
    <w:rsid w:val="005C00F9"/>
    <w:rsid w:val="005C023B"/>
    <w:rsid w:val="005C0886"/>
    <w:rsid w:val="005C128F"/>
    <w:rsid w:val="005C1516"/>
    <w:rsid w:val="005C23F0"/>
    <w:rsid w:val="005C3667"/>
    <w:rsid w:val="005C379D"/>
    <w:rsid w:val="005C3812"/>
    <w:rsid w:val="005C3BEF"/>
    <w:rsid w:val="005C3D40"/>
    <w:rsid w:val="005C3FBE"/>
    <w:rsid w:val="005C41EE"/>
    <w:rsid w:val="005C47CC"/>
    <w:rsid w:val="005C5261"/>
    <w:rsid w:val="005C52C7"/>
    <w:rsid w:val="005C5331"/>
    <w:rsid w:val="005C585E"/>
    <w:rsid w:val="005C5A48"/>
    <w:rsid w:val="005C5DAB"/>
    <w:rsid w:val="005C5F5E"/>
    <w:rsid w:val="005C62C3"/>
    <w:rsid w:val="005C664D"/>
    <w:rsid w:val="005C6D2A"/>
    <w:rsid w:val="005C6DDE"/>
    <w:rsid w:val="005C7349"/>
    <w:rsid w:val="005C760F"/>
    <w:rsid w:val="005C7644"/>
    <w:rsid w:val="005D006A"/>
    <w:rsid w:val="005D0151"/>
    <w:rsid w:val="005D0190"/>
    <w:rsid w:val="005D0860"/>
    <w:rsid w:val="005D09F8"/>
    <w:rsid w:val="005D0B0A"/>
    <w:rsid w:val="005D10F9"/>
    <w:rsid w:val="005D112B"/>
    <w:rsid w:val="005D16A1"/>
    <w:rsid w:val="005D1713"/>
    <w:rsid w:val="005D183A"/>
    <w:rsid w:val="005D1AC3"/>
    <w:rsid w:val="005D2041"/>
    <w:rsid w:val="005D2079"/>
    <w:rsid w:val="005D2310"/>
    <w:rsid w:val="005D23EC"/>
    <w:rsid w:val="005D258A"/>
    <w:rsid w:val="005D264C"/>
    <w:rsid w:val="005D2ABB"/>
    <w:rsid w:val="005D2C9F"/>
    <w:rsid w:val="005D2CA7"/>
    <w:rsid w:val="005D2F56"/>
    <w:rsid w:val="005D325C"/>
    <w:rsid w:val="005D338E"/>
    <w:rsid w:val="005D3779"/>
    <w:rsid w:val="005D3A1D"/>
    <w:rsid w:val="005D3F20"/>
    <w:rsid w:val="005D40E9"/>
    <w:rsid w:val="005D424F"/>
    <w:rsid w:val="005D4266"/>
    <w:rsid w:val="005D4377"/>
    <w:rsid w:val="005D49C0"/>
    <w:rsid w:val="005D4B69"/>
    <w:rsid w:val="005D4DA7"/>
    <w:rsid w:val="005D5476"/>
    <w:rsid w:val="005D5A3D"/>
    <w:rsid w:val="005D5AD6"/>
    <w:rsid w:val="005D68AF"/>
    <w:rsid w:val="005D6F8B"/>
    <w:rsid w:val="005D7228"/>
    <w:rsid w:val="005D72B7"/>
    <w:rsid w:val="005E0196"/>
    <w:rsid w:val="005E0303"/>
    <w:rsid w:val="005E030F"/>
    <w:rsid w:val="005E0364"/>
    <w:rsid w:val="005E0412"/>
    <w:rsid w:val="005E047A"/>
    <w:rsid w:val="005E0677"/>
    <w:rsid w:val="005E0759"/>
    <w:rsid w:val="005E0D02"/>
    <w:rsid w:val="005E0D2D"/>
    <w:rsid w:val="005E1065"/>
    <w:rsid w:val="005E1433"/>
    <w:rsid w:val="005E19FF"/>
    <w:rsid w:val="005E1A51"/>
    <w:rsid w:val="005E1C41"/>
    <w:rsid w:val="005E2279"/>
    <w:rsid w:val="005E2366"/>
    <w:rsid w:val="005E2614"/>
    <w:rsid w:val="005E2697"/>
    <w:rsid w:val="005E26D1"/>
    <w:rsid w:val="005E2F46"/>
    <w:rsid w:val="005E3138"/>
    <w:rsid w:val="005E334F"/>
    <w:rsid w:val="005E38B6"/>
    <w:rsid w:val="005E3A0E"/>
    <w:rsid w:val="005E3A87"/>
    <w:rsid w:val="005E3CF9"/>
    <w:rsid w:val="005E46E0"/>
    <w:rsid w:val="005E4C28"/>
    <w:rsid w:val="005E4D11"/>
    <w:rsid w:val="005E5068"/>
    <w:rsid w:val="005E54B4"/>
    <w:rsid w:val="005E551B"/>
    <w:rsid w:val="005E56B5"/>
    <w:rsid w:val="005E5746"/>
    <w:rsid w:val="005E579B"/>
    <w:rsid w:val="005E5D45"/>
    <w:rsid w:val="005E5D88"/>
    <w:rsid w:val="005E6501"/>
    <w:rsid w:val="005E6A3A"/>
    <w:rsid w:val="005E6B8D"/>
    <w:rsid w:val="005E7A82"/>
    <w:rsid w:val="005E7C40"/>
    <w:rsid w:val="005E7CE1"/>
    <w:rsid w:val="005E7F7F"/>
    <w:rsid w:val="005F023A"/>
    <w:rsid w:val="005F0261"/>
    <w:rsid w:val="005F062F"/>
    <w:rsid w:val="005F1AF2"/>
    <w:rsid w:val="005F211C"/>
    <w:rsid w:val="005F2D9C"/>
    <w:rsid w:val="005F2EF2"/>
    <w:rsid w:val="005F322A"/>
    <w:rsid w:val="005F342D"/>
    <w:rsid w:val="005F375A"/>
    <w:rsid w:val="005F48DE"/>
    <w:rsid w:val="005F4C13"/>
    <w:rsid w:val="005F4CA7"/>
    <w:rsid w:val="005F581A"/>
    <w:rsid w:val="005F5AC7"/>
    <w:rsid w:val="005F61F7"/>
    <w:rsid w:val="005F6975"/>
    <w:rsid w:val="005F69E9"/>
    <w:rsid w:val="005F6D8B"/>
    <w:rsid w:val="005F70C9"/>
    <w:rsid w:val="005F7468"/>
    <w:rsid w:val="005F75D0"/>
    <w:rsid w:val="005F7ACC"/>
    <w:rsid w:val="005F7C1B"/>
    <w:rsid w:val="00600203"/>
    <w:rsid w:val="00600330"/>
    <w:rsid w:val="00601402"/>
    <w:rsid w:val="006017CC"/>
    <w:rsid w:val="00601A81"/>
    <w:rsid w:val="00601B9F"/>
    <w:rsid w:val="00601CAE"/>
    <w:rsid w:val="00602570"/>
    <w:rsid w:val="00602579"/>
    <w:rsid w:val="006029CA"/>
    <w:rsid w:val="00602BE5"/>
    <w:rsid w:val="00603503"/>
    <w:rsid w:val="006038B8"/>
    <w:rsid w:val="00604865"/>
    <w:rsid w:val="00604C75"/>
    <w:rsid w:val="00604F28"/>
    <w:rsid w:val="006053D2"/>
    <w:rsid w:val="00605BAD"/>
    <w:rsid w:val="0060676A"/>
    <w:rsid w:val="00606815"/>
    <w:rsid w:val="00606FDD"/>
    <w:rsid w:val="0060715B"/>
    <w:rsid w:val="00607A7B"/>
    <w:rsid w:val="00607D6E"/>
    <w:rsid w:val="00607FF5"/>
    <w:rsid w:val="006102C2"/>
    <w:rsid w:val="0061066A"/>
    <w:rsid w:val="006106F1"/>
    <w:rsid w:val="00610929"/>
    <w:rsid w:val="006111F1"/>
    <w:rsid w:val="00611712"/>
    <w:rsid w:val="00611E0D"/>
    <w:rsid w:val="00611F27"/>
    <w:rsid w:val="00612A91"/>
    <w:rsid w:val="00612D87"/>
    <w:rsid w:val="00612F63"/>
    <w:rsid w:val="00612FDC"/>
    <w:rsid w:val="00613277"/>
    <w:rsid w:val="00613E53"/>
    <w:rsid w:val="00614BCD"/>
    <w:rsid w:val="00614F18"/>
    <w:rsid w:val="00615008"/>
    <w:rsid w:val="00615328"/>
    <w:rsid w:val="006153E0"/>
    <w:rsid w:val="00616092"/>
    <w:rsid w:val="00616406"/>
    <w:rsid w:val="0061650E"/>
    <w:rsid w:val="00616BCA"/>
    <w:rsid w:val="00616CE7"/>
    <w:rsid w:val="00616DCC"/>
    <w:rsid w:val="00616E4C"/>
    <w:rsid w:val="00616ED5"/>
    <w:rsid w:val="00617F8B"/>
    <w:rsid w:val="00620048"/>
    <w:rsid w:val="0062032E"/>
    <w:rsid w:val="006204A9"/>
    <w:rsid w:val="00620D16"/>
    <w:rsid w:val="00620F16"/>
    <w:rsid w:val="006212E3"/>
    <w:rsid w:val="00621509"/>
    <w:rsid w:val="00621D7C"/>
    <w:rsid w:val="006220FB"/>
    <w:rsid w:val="0062238D"/>
    <w:rsid w:val="0062243E"/>
    <w:rsid w:val="0062286B"/>
    <w:rsid w:val="00622E16"/>
    <w:rsid w:val="00623B7D"/>
    <w:rsid w:val="00623FB3"/>
    <w:rsid w:val="00624248"/>
    <w:rsid w:val="006245C1"/>
    <w:rsid w:val="00624A0A"/>
    <w:rsid w:val="00625332"/>
    <w:rsid w:val="00625680"/>
    <w:rsid w:val="006256C1"/>
    <w:rsid w:val="0062584C"/>
    <w:rsid w:val="006258E0"/>
    <w:rsid w:val="00625DBD"/>
    <w:rsid w:val="00625DC1"/>
    <w:rsid w:val="00625F93"/>
    <w:rsid w:val="00626300"/>
    <w:rsid w:val="0062668C"/>
    <w:rsid w:val="00626AD4"/>
    <w:rsid w:val="00626BA8"/>
    <w:rsid w:val="00626F1D"/>
    <w:rsid w:val="00626FE8"/>
    <w:rsid w:val="006277D5"/>
    <w:rsid w:val="006277EB"/>
    <w:rsid w:val="00627DBC"/>
    <w:rsid w:val="00627EAF"/>
    <w:rsid w:val="0063030D"/>
    <w:rsid w:val="00630440"/>
    <w:rsid w:val="006306F4"/>
    <w:rsid w:val="006308A4"/>
    <w:rsid w:val="00630907"/>
    <w:rsid w:val="0063091B"/>
    <w:rsid w:val="006309F7"/>
    <w:rsid w:val="0063113E"/>
    <w:rsid w:val="00631350"/>
    <w:rsid w:val="006317B0"/>
    <w:rsid w:val="006319A0"/>
    <w:rsid w:val="00631AF9"/>
    <w:rsid w:val="006320C3"/>
    <w:rsid w:val="006328F6"/>
    <w:rsid w:val="0063296E"/>
    <w:rsid w:val="00632DC8"/>
    <w:rsid w:val="006330A1"/>
    <w:rsid w:val="00633179"/>
    <w:rsid w:val="0063318A"/>
    <w:rsid w:val="006332C0"/>
    <w:rsid w:val="006332F3"/>
    <w:rsid w:val="006333C7"/>
    <w:rsid w:val="006336EA"/>
    <w:rsid w:val="006337BA"/>
    <w:rsid w:val="00633C1C"/>
    <w:rsid w:val="00633F7D"/>
    <w:rsid w:val="00634088"/>
    <w:rsid w:val="006342B5"/>
    <w:rsid w:val="00634390"/>
    <w:rsid w:val="006348F6"/>
    <w:rsid w:val="00634DDC"/>
    <w:rsid w:val="00635155"/>
    <w:rsid w:val="0063586D"/>
    <w:rsid w:val="006358DF"/>
    <w:rsid w:val="00635C3C"/>
    <w:rsid w:val="0063635A"/>
    <w:rsid w:val="00636679"/>
    <w:rsid w:val="00636A51"/>
    <w:rsid w:val="006370FB"/>
    <w:rsid w:val="006374FD"/>
    <w:rsid w:val="0063773C"/>
    <w:rsid w:val="00637742"/>
    <w:rsid w:val="0064014A"/>
    <w:rsid w:val="0064045A"/>
    <w:rsid w:val="00640790"/>
    <w:rsid w:val="00640B35"/>
    <w:rsid w:val="006413B7"/>
    <w:rsid w:val="0064145F"/>
    <w:rsid w:val="00641461"/>
    <w:rsid w:val="006415AB"/>
    <w:rsid w:val="00641625"/>
    <w:rsid w:val="006416BA"/>
    <w:rsid w:val="006417C6"/>
    <w:rsid w:val="0064187E"/>
    <w:rsid w:val="006418CE"/>
    <w:rsid w:val="00641B9F"/>
    <w:rsid w:val="00641EF2"/>
    <w:rsid w:val="00642022"/>
    <w:rsid w:val="00642516"/>
    <w:rsid w:val="00642BD1"/>
    <w:rsid w:val="00642D3C"/>
    <w:rsid w:val="00643051"/>
    <w:rsid w:val="00643124"/>
    <w:rsid w:val="00643204"/>
    <w:rsid w:val="0064326B"/>
    <w:rsid w:val="00643C7D"/>
    <w:rsid w:val="00643D25"/>
    <w:rsid w:val="00643F29"/>
    <w:rsid w:val="00644500"/>
    <w:rsid w:val="00644761"/>
    <w:rsid w:val="00644997"/>
    <w:rsid w:val="00644A16"/>
    <w:rsid w:val="0064517F"/>
    <w:rsid w:val="006457A7"/>
    <w:rsid w:val="00645F9F"/>
    <w:rsid w:val="00646070"/>
    <w:rsid w:val="00646101"/>
    <w:rsid w:val="00646520"/>
    <w:rsid w:val="0064671F"/>
    <w:rsid w:val="00646D4C"/>
    <w:rsid w:val="00650057"/>
    <w:rsid w:val="00650A55"/>
    <w:rsid w:val="00650F13"/>
    <w:rsid w:val="00650F3D"/>
    <w:rsid w:val="00650FA9"/>
    <w:rsid w:val="0065188E"/>
    <w:rsid w:val="00651917"/>
    <w:rsid w:val="00651CD3"/>
    <w:rsid w:val="00652163"/>
    <w:rsid w:val="00652269"/>
    <w:rsid w:val="006529D3"/>
    <w:rsid w:val="00652D1F"/>
    <w:rsid w:val="00653255"/>
    <w:rsid w:val="006537AB"/>
    <w:rsid w:val="00654351"/>
    <w:rsid w:val="006543CD"/>
    <w:rsid w:val="0065477A"/>
    <w:rsid w:val="006548D8"/>
    <w:rsid w:val="006549CD"/>
    <w:rsid w:val="00655099"/>
    <w:rsid w:val="006550B9"/>
    <w:rsid w:val="0065576E"/>
    <w:rsid w:val="006559B6"/>
    <w:rsid w:val="0065645D"/>
    <w:rsid w:val="00656561"/>
    <w:rsid w:val="006565E2"/>
    <w:rsid w:val="00656863"/>
    <w:rsid w:val="00656870"/>
    <w:rsid w:val="0065695A"/>
    <w:rsid w:val="00656C8E"/>
    <w:rsid w:val="00656E85"/>
    <w:rsid w:val="0065709E"/>
    <w:rsid w:val="00657C51"/>
    <w:rsid w:val="0066013C"/>
    <w:rsid w:val="00660218"/>
    <w:rsid w:val="006604F9"/>
    <w:rsid w:val="00660DC8"/>
    <w:rsid w:val="006614B4"/>
    <w:rsid w:val="006614D5"/>
    <w:rsid w:val="00661704"/>
    <w:rsid w:val="006618C6"/>
    <w:rsid w:val="00661CE0"/>
    <w:rsid w:val="006623DC"/>
    <w:rsid w:val="00662908"/>
    <w:rsid w:val="00662A7A"/>
    <w:rsid w:val="00663118"/>
    <w:rsid w:val="00663487"/>
    <w:rsid w:val="00663913"/>
    <w:rsid w:val="00663A90"/>
    <w:rsid w:val="00663DDB"/>
    <w:rsid w:val="00664061"/>
    <w:rsid w:val="00664BFF"/>
    <w:rsid w:val="00664C98"/>
    <w:rsid w:val="00664CC0"/>
    <w:rsid w:val="00664DDA"/>
    <w:rsid w:val="00664FD5"/>
    <w:rsid w:val="00665967"/>
    <w:rsid w:val="00665B04"/>
    <w:rsid w:val="00665D13"/>
    <w:rsid w:val="006666C4"/>
    <w:rsid w:val="006672B1"/>
    <w:rsid w:val="006673EE"/>
    <w:rsid w:val="006675BB"/>
    <w:rsid w:val="00667BCC"/>
    <w:rsid w:val="0067014D"/>
    <w:rsid w:val="006702FD"/>
    <w:rsid w:val="00670A13"/>
    <w:rsid w:val="00670A94"/>
    <w:rsid w:val="0067168D"/>
    <w:rsid w:val="006717B4"/>
    <w:rsid w:val="0067221C"/>
    <w:rsid w:val="00672CD4"/>
    <w:rsid w:val="006731CA"/>
    <w:rsid w:val="0067396C"/>
    <w:rsid w:val="0067406A"/>
    <w:rsid w:val="006742F9"/>
    <w:rsid w:val="0067448E"/>
    <w:rsid w:val="006744F0"/>
    <w:rsid w:val="006748EC"/>
    <w:rsid w:val="00675024"/>
    <w:rsid w:val="0067512C"/>
    <w:rsid w:val="006759E2"/>
    <w:rsid w:val="00675B49"/>
    <w:rsid w:val="00675D9C"/>
    <w:rsid w:val="00675E2B"/>
    <w:rsid w:val="00675F29"/>
    <w:rsid w:val="00676025"/>
    <w:rsid w:val="00676263"/>
    <w:rsid w:val="00676498"/>
    <w:rsid w:val="00676512"/>
    <w:rsid w:val="00676DA0"/>
    <w:rsid w:val="00677004"/>
    <w:rsid w:val="00677456"/>
    <w:rsid w:val="00677601"/>
    <w:rsid w:val="00677B1C"/>
    <w:rsid w:val="00677D7D"/>
    <w:rsid w:val="00677E72"/>
    <w:rsid w:val="00680359"/>
    <w:rsid w:val="00680469"/>
    <w:rsid w:val="006809EF"/>
    <w:rsid w:val="00680CE1"/>
    <w:rsid w:val="00680F3C"/>
    <w:rsid w:val="00681719"/>
    <w:rsid w:val="00681CD8"/>
    <w:rsid w:val="00681CEA"/>
    <w:rsid w:val="006824FF"/>
    <w:rsid w:val="0068278A"/>
    <w:rsid w:val="00682FA0"/>
    <w:rsid w:val="00683526"/>
    <w:rsid w:val="0068379A"/>
    <w:rsid w:val="00683EDB"/>
    <w:rsid w:val="00684170"/>
    <w:rsid w:val="0068422D"/>
    <w:rsid w:val="00684726"/>
    <w:rsid w:val="00684AAE"/>
    <w:rsid w:val="00685039"/>
    <w:rsid w:val="006852BF"/>
    <w:rsid w:val="00685AEB"/>
    <w:rsid w:val="00685BC4"/>
    <w:rsid w:val="00685DE7"/>
    <w:rsid w:val="00685E87"/>
    <w:rsid w:val="006862F3"/>
    <w:rsid w:val="006863B4"/>
    <w:rsid w:val="0068641E"/>
    <w:rsid w:val="006864F2"/>
    <w:rsid w:val="00686A4D"/>
    <w:rsid w:val="00686C21"/>
    <w:rsid w:val="00686FE9"/>
    <w:rsid w:val="0068707B"/>
    <w:rsid w:val="00687213"/>
    <w:rsid w:val="0068799C"/>
    <w:rsid w:val="006900A0"/>
    <w:rsid w:val="0069030A"/>
    <w:rsid w:val="00690418"/>
    <w:rsid w:val="00690429"/>
    <w:rsid w:val="00690806"/>
    <w:rsid w:val="00690A39"/>
    <w:rsid w:val="00690E52"/>
    <w:rsid w:val="00691804"/>
    <w:rsid w:val="006919F0"/>
    <w:rsid w:val="00691A90"/>
    <w:rsid w:val="00692043"/>
    <w:rsid w:val="00692904"/>
    <w:rsid w:val="00693273"/>
    <w:rsid w:val="006935CB"/>
    <w:rsid w:val="00693850"/>
    <w:rsid w:val="006938A4"/>
    <w:rsid w:val="00693B57"/>
    <w:rsid w:val="00693FA8"/>
    <w:rsid w:val="006940FA"/>
    <w:rsid w:val="006942CB"/>
    <w:rsid w:val="00694C2D"/>
    <w:rsid w:val="00695035"/>
    <w:rsid w:val="0069504E"/>
    <w:rsid w:val="006952E5"/>
    <w:rsid w:val="00695570"/>
    <w:rsid w:val="00695623"/>
    <w:rsid w:val="00695805"/>
    <w:rsid w:val="00695B5A"/>
    <w:rsid w:val="00695CF0"/>
    <w:rsid w:val="00695E9B"/>
    <w:rsid w:val="00695F07"/>
    <w:rsid w:val="00696446"/>
    <w:rsid w:val="00696D27"/>
    <w:rsid w:val="00696EA9"/>
    <w:rsid w:val="00697271"/>
    <w:rsid w:val="00697573"/>
    <w:rsid w:val="0069765F"/>
    <w:rsid w:val="00697827"/>
    <w:rsid w:val="0069783D"/>
    <w:rsid w:val="00697A9A"/>
    <w:rsid w:val="006A0CD5"/>
    <w:rsid w:val="006A1024"/>
    <w:rsid w:val="006A1473"/>
    <w:rsid w:val="006A1A18"/>
    <w:rsid w:val="006A1EC6"/>
    <w:rsid w:val="006A2880"/>
    <w:rsid w:val="006A2CAC"/>
    <w:rsid w:val="006A3283"/>
    <w:rsid w:val="006A3D9D"/>
    <w:rsid w:val="006A4F22"/>
    <w:rsid w:val="006A5133"/>
    <w:rsid w:val="006A5171"/>
    <w:rsid w:val="006A51AE"/>
    <w:rsid w:val="006A556F"/>
    <w:rsid w:val="006A59A7"/>
    <w:rsid w:val="006A5C69"/>
    <w:rsid w:val="006A5FA5"/>
    <w:rsid w:val="006A6E9E"/>
    <w:rsid w:val="006A7067"/>
    <w:rsid w:val="006A7291"/>
    <w:rsid w:val="006A733C"/>
    <w:rsid w:val="006A743F"/>
    <w:rsid w:val="006A754C"/>
    <w:rsid w:val="006A78CD"/>
    <w:rsid w:val="006B09A6"/>
    <w:rsid w:val="006B0C21"/>
    <w:rsid w:val="006B0CC2"/>
    <w:rsid w:val="006B0F8C"/>
    <w:rsid w:val="006B18BC"/>
    <w:rsid w:val="006B1B3E"/>
    <w:rsid w:val="006B1BEF"/>
    <w:rsid w:val="006B22A2"/>
    <w:rsid w:val="006B2407"/>
    <w:rsid w:val="006B2C0C"/>
    <w:rsid w:val="006B32D6"/>
    <w:rsid w:val="006B3A20"/>
    <w:rsid w:val="006B3C2A"/>
    <w:rsid w:val="006B3C94"/>
    <w:rsid w:val="006B3CA6"/>
    <w:rsid w:val="006B3DF0"/>
    <w:rsid w:val="006B3EFB"/>
    <w:rsid w:val="006B41B2"/>
    <w:rsid w:val="006B4251"/>
    <w:rsid w:val="006B43B2"/>
    <w:rsid w:val="006B43DD"/>
    <w:rsid w:val="006B4923"/>
    <w:rsid w:val="006B4A0D"/>
    <w:rsid w:val="006B4C7C"/>
    <w:rsid w:val="006B5A94"/>
    <w:rsid w:val="006B615A"/>
    <w:rsid w:val="006B68CA"/>
    <w:rsid w:val="006B7327"/>
    <w:rsid w:val="006B75BA"/>
    <w:rsid w:val="006B79EE"/>
    <w:rsid w:val="006C09F2"/>
    <w:rsid w:val="006C1103"/>
    <w:rsid w:val="006C1770"/>
    <w:rsid w:val="006C1C4C"/>
    <w:rsid w:val="006C2090"/>
    <w:rsid w:val="006C2427"/>
    <w:rsid w:val="006C2801"/>
    <w:rsid w:val="006C2910"/>
    <w:rsid w:val="006C2EC0"/>
    <w:rsid w:val="006C2FE3"/>
    <w:rsid w:val="006C2FF3"/>
    <w:rsid w:val="006C3290"/>
    <w:rsid w:val="006C33E8"/>
    <w:rsid w:val="006C3610"/>
    <w:rsid w:val="006C3A64"/>
    <w:rsid w:val="006C3D35"/>
    <w:rsid w:val="006C3DD7"/>
    <w:rsid w:val="006C41D8"/>
    <w:rsid w:val="006C42BC"/>
    <w:rsid w:val="006C4793"/>
    <w:rsid w:val="006C4A66"/>
    <w:rsid w:val="006C4B32"/>
    <w:rsid w:val="006C4D3A"/>
    <w:rsid w:val="006C4EC8"/>
    <w:rsid w:val="006C4F3B"/>
    <w:rsid w:val="006C5938"/>
    <w:rsid w:val="006C5A9A"/>
    <w:rsid w:val="006C5F87"/>
    <w:rsid w:val="006C6290"/>
    <w:rsid w:val="006C62C2"/>
    <w:rsid w:val="006C62E2"/>
    <w:rsid w:val="006C6470"/>
    <w:rsid w:val="006C652D"/>
    <w:rsid w:val="006C6BA9"/>
    <w:rsid w:val="006C6DD1"/>
    <w:rsid w:val="006C6F30"/>
    <w:rsid w:val="006C72C4"/>
    <w:rsid w:val="006C7309"/>
    <w:rsid w:val="006C7337"/>
    <w:rsid w:val="006C7515"/>
    <w:rsid w:val="006C7DCA"/>
    <w:rsid w:val="006D0441"/>
    <w:rsid w:val="006D0831"/>
    <w:rsid w:val="006D08C2"/>
    <w:rsid w:val="006D0D91"/>
    <w:rsid w:val="006D160E"/>
    <w:rsid w:val="006D1870"/>
    <w:rsid w:val="006D1D2D"/>
    <w:rsid w:val="006D1D65"/>
    <w:rsid w:val="006D276A"/>
    <w:rsid w:val="006D3821"/>
    <w:rsid w:val="006D4384"/>
    <w:rsid w:val="006D54B9"/>
    <w:rsid w:val="006D56D1"/>
    <w:rsid w:val="006D5950"/>
    <w:rsid w:val="006D5DB4"/>
    <w:rsid w:val="006D5F19"/>
    <w:rsid w:val="006D6279"/>
    <w:rsid w:val="006D6389"/>
    <w:rsid w:val="006D6C27"/>
    <w:rsid w:val="006D6CDA"/>
    <w:rsid w:val="006D6EE2"/>
    <w:rsid w:val="006D7223"/>
    <w:rsid w:val="006D79CB"/>
    <w:rsid w:val="006D7F62"/>
    <w:rsid w:val="006D7FD5"/>
    <w:rsid w:val="006E0190"/>
    <w:rsid w:val="006E04E4"/>
    <w:rsid w:val="006E06B4"/>
    <w:rsid w:val="006E07C5"/>
    <w:rsid w:val="006E1063"/>
    <w:rsid w:val="006E18BD"/>
    <w:rsid w:val="006E1A6A"/>
    <w:rsid w:val="006E1F19"/>
    <w:rsid w:val="006E20E3"/>
    <w:rsid w:val="006E230F"/>
    <w:rsid w:val="006E2648"/>
    <w:rsid w:val="006E28A6"/>
    <w:rsid w:val="006E2C59"/>
    <w:rsid w:val="006E2D42"/>
    <w:rsid w:val="006E2EAE"/>
    <w:rsid w:val="006E31AB"/>
    <w:rsid w:val="006E32D0"/>
    <w:rsid w:val="006E38A8"/>
    <w:rsid w:val="006E3B6C"/>
    <w:rsid w:val="006E4296"/>
    <w:rsid w:val="006E4648"/>
    <w:rsid w:val="006E5290"/>
    <w:rsid w:val="006E5682"/>
    <w:rsid w:val="006E5A4C"/>
    <w:rsid w:val="006E5ED9"/>
    <w:rsid w:val="006E60AA"/>
    <w:rsid w:val="006E7478"/>
    <w:rsid w:val="006E7760"/>
    <w:rsid w:val="006E7CAD"/>
    <w:rsid w:val="006E7F10"/>
    <w:rsid w:val="006F0ADB"/>
    <w:rsid w:val="006F0B26"/>
    <w:rsid w:val="006F0C70"/>
    <w:rsid w:val="006F0D0D"/>
    <w:rsid w:val="006F0D14"/>
    <w:rsid w:val="006F0DA3"/>
    <w:rsid w:val="006F1000"/>
    <w:rsid w:val="006F10C5"/>
    <w:rsid w:val="006F18FA"/>
    <w:rsid w:val="006F193F"/>
    <w:rsid w:val="006F1CCC"/>
    <w:rsid w:val="006F2224"/>
    <w:rsid w:val="006F2A0C"/>
    <w:rsid w:val="006F2B07"/>
    <w:rsid w:val="006F3370"/>
    <w:rsid w:val="006F3682"/>
    <w:rsid w:val="006F3A20"/>
    <w:rsid w:val="006F3D2A"/>
    <w:rsid w:val="006F4260"/>
    <w:rsid w:val="006F4AEC"/>
    <w:rsid w:val="006F5976"/>
    <w:rsid w:val="006F60BC"/>
    <w:rsid w:val="006F611E"/>
    <w:rsid w:val="006F67DA"/>
    <w:rsid w:val="006F681B"/>
    <w:rsid w:val="006F6DB2"/>
    <w:rsid w:val="006F7135"/>
    <w:rsid w:val="006F718D"/>
    <w:rsid w:val="006F7264"/>
    <w:rsid w:val="006F74BB"/>
    <w:rsid w:val="006F77EB"/>
    <w:rsid w:val="006F780D"/>
    <w:rsid w:val="006F7B50"/>
    <w:rsid w:val="006F7D02"/>
    <w:rsid w:val="00700248"/>
    <w:rsid w:val="007007D1"/>
    <w:rsid w:val="007007E8"/>
    <w:rsid w:val="00700A31"/>
    <w:rsid w:val="00700F2F"/>
    <w:rsid w:val="007016F9"/>
    <w:rsid w:val="00703073"/>
    <w:rsid w:val="0070397F"/>
    <w:rsid w:val="007039D6"/>
    <w:rsid w:val="007039EB"/>
    <w:rsid w:val="00704374"/>
    <w:rsid w:val="00704715"/>
    <w:rsid w:val="00704850"/>
    <w:rsid w:val="00705119"/>
    <w:rsid w:val="00705475"/>
    <w:rsid w:val="00705885"/>
    <w:rsid w:val="00705982"/>
    <w:rsid w:val="007059A5"/>
    <w:rsid w:val="00706006"/>
    <w:rsid w:val="00706525"/>
    <w:rsid w:val="007067D5"/>
    <w:rsid w:val="00706B5A"/>
    <w:rsid w:val="00706C7F"/>
    <w:rsid w:val="00707686"/>
    <w:rsid w:val="00707A51"/>
    <w:rsid w:val="00707AB8"/>
    <w:rsid w:val="0071030E"/>
    <w:rsid w:val="007104E1"/>
    <w:rsid w:val="00711492"/>
    <w:rsid w:val="00711DFC"/>
    <w:rsid w:val="0071218D"/>
    <w:rsid w:val="007129E1"/>
    <w:rsid w:val="00712BBB"/>
    <w:rsid w:val="00713918"/>
    <w:rsid w:val="00713E82"/>
    <w:rsid w:val="0071405F"/>
    <w:rsid w:val="00714126"/>
    <w:rsid w:val="0071466A"/>
    <w:rsid w:val="00714F70"/>
    <w:rsid w:val="00715625"/>
    <w:rsid w:val="007157F8"/>
    <w:rsid w:val="007158C2"/>
    <w:rsid w:val="00716202"/>
    <w:rsid w:val="00716A7D"/>
    <w:rsid w:val="00716E06"/>
    <w:rsid w:val="00717090"/>
    <w:rsid w:val="00717388"/>
    <w:rsid w:val="007175E3"/>
    <w:rsid w:val="00717CAE"/>
    <w:rsid w:val="007203AB"/>
    <w:rsid w:val="00720402"/>
    <w:rsid w:val="007204B7"/>
    <w:rsid w:val="00720674"/>
    <w:rsid w:val="0072145E"/>
    <w:rsid w:val="00721651"/>
    <w:rsid w:val="0072215C"/>
    <w:rsid w:val="0072229D"/>
    <w:rsid w:val="00722540"/>
    <w:rsid w:val="0072264C"/>
    <w:rsid w:val="007231F1"/>
    <w:rsid w:val="00723BB7"/>
    <w:rsid w:val="00723D1D"/>
    <w:rsid w:val="00723F1C"/>
    <w:rsid w:val="00724298"/>
    <w:rsid w:val="00724653"/>
    <w:rsid w:val="007248F0"/>
    <w:rsid w:val="00725255"/>
    <w:rsid w:val="00725761"/>
    <w:rsid w:val="007257E9"/>
    <w:rsid w:val="00725847"/>
    <w:rsid w:val="00725EB2"/>
    <w:rsid w:val="00725FE7"/>
    <w:rsid w:val="00726A77"/>
    <w:rsid w:val="00726C88"/>
    <w:rsid w:val="007271A5"/>
    <w:rsid w:val="007278A4"/>
    <w:rsid w:val="00727F06"/>
    <w:rsid w:val="00730557"/>
    <w:rsid w:val="0073055E"/>
    <w:rsid w:val="00730B78"/>
    <w:rsid w:val="00730C44"/>
    <w:rsid w:val="00731279"/>
    <w:rsid w:val="007315DD"/>
    <w:rsid w:val="00731963"/>
    <w:rsid w:val="00731CDD"/>
    <w:rsid w:val="00732253"/>
    <w:rsid w:val="00732278"/>
    <w:rsid w:val="0073227A"/>
    <w:rsid w:val="007327D7"/>
    <w:rsid w:val="00732905"/>
    <w:rsid w:val="00732A32"/>
    <w:rsid w:val="00732B92"/>
    <w:rsid w:val="00733044"/>
    <w:rsid w:val="007332E6"/>
    <w:rsid w:val="007334BE"/>
    <w:rsid w:val="00733619"/>
    <w:rsid w:val="00734BE4"/>
    <w:rsid w:val="00735112"/>
    <w:rsid w:val="007353B9"/>
    <w:rsid w:val="00735C51"/>
    <w:rsid w:val="00735D93"/>
    <w:rsid w:val="00736066"/>
    <w:rsid w:val="007361A2"/>
    <w:rsid w:val="007364D2"/>
    <w:rsid w:val="007366CC"/>
    <w:rsid w:val="007366CF"/>
    <w:rsid w:val="007367EF"/>
    <w:rsid w:val="00736F3C"/>
    <w:rsid w:val="00740478"/>
    <w:rsid w:val="00740613"/>
    <w:rsid w:val="00741294"/>
    <w:rsid w:val="0074180B"/>
    <w:rsid w:val="00741952"/>
    <w:rsid w:val="00741C39"/>
    <w:rsid w:val="00741ECF"/>
    <w:rsid w:val="007420F8"/>
    <w:rsid w:val="007425D5"/>
    <w:rsid w:val="007428F7"/>
    <w:rsid w:val="00743596"/>
    <w:rsid w:val="007436C0"/>
    <w:rsid w:val="00743759"/>
    <w:rsid w:val="007438E4"/>
    <w:rsid w:val="007439CE"/>
    <w:rsid w:val="00743C75"/>
    <w:rsid w:val="00743E6B"/>
    <w:rsid w:val="00744972"/>
    <w:rsid w:val="00744CD7"/>
    <w:rsid w:val="00744D1F"/>
    <w:rsid w:val="007453BC"/>
    <w:rsid w:val="00745BA9"/>
    <w:rsid w:val="00745E50"/>
    <w:rsid w:val="00745E9D"/>
    <w:rsid w:val="00746196"/>
    <w:rsid w:val="00746A9D"/>
    <w:rsid w:val="00746B56"/>
    <w:rsid w:val="00746F13"/>
    <w:rsid w:val="007470E5"/>
    <w:rsid w:val="00747476"/>
    <w:rsid w:val="00747C2F"/>
    <w:rsid w:val="00747D99"/>
    <w:rsid w:val="0075032A"/>
    <w:rsid w:val="0075053B"/>
    <w:rsid w:val="00750674"/>
    <w:rsid w:val="00751847"/>
    <w:rsid w:val="00751EBA"/>
    <w:rsid w:val="00752069"/>
    <w:rsid w:val="007521EB"/>
    <w:rsid w:val="0075244F"/>
    <w:rsid w:val="007525BB"/>
    <w:rsid w:val="00752A20"/>
    <w:rsid w:val="00752B12"/>
    <w:rsid w:val="00752C7D"/>
    <w:rsid w:val="0075305C"/>
    <w:rsid w:val="00753555"/>
    <w:rsid w:val="007537EF"/>
    <w:rsid w:val="00754AD7"/>
    <w:rsid w:val="00754BDF"/>
    <w:rsid w:val="00754CCD"/>
    <w:rsid w:val="007553B7"/>
    <w:rsid w:val="00755969"/>
    <w:rsid w:val="00755C2D"/>
    <w:rsid w:val="007560AA"/>
    <w:rsid w:val="007566FA"/>
    <w:rsid w:val="007568DB"/>
    <w:rsid w:val="007568E8"/>
    <w:rsid w:val="00756C18"/>
    <w:rsid w:val="0075733B"/>
    <w:rsid w:val="00760DB5"/>
    <w:rsid w:val="00760EC6"/>
    <w:rsid w:val="00760F2E"/>
    <w:rsid w:val="0076111F"/>
    <w:rsid w:val="00761E7F"/>
    <w:rsid w:val="0076214D"/>
    <w:rsid w:val="00762B0B"/>
    <w:rsid w:val="00764555"/>
    <w:rsid w:val="00764704"/>
    <w:rsid w:val="00764885"/>
    <w:rsid w:val="00764975"/>
    <w:rsid w:val="00764C4F"/>
    <w:rsid w:val="00764E1A"/>
    <w:rsid w:val="00764FAA"/>
    <w:rsid w:val="0076573E"/>
    <w:rsid w:val="00765ED3"/>
    <w:rsid w:val="0076616B"/>
    <w:rsid w:val="0076665A"/>
    <w:rsid w:val="0076688D"/>
    <w:rsid w:val="00766DC0"/>
    <w:rsid w:val="0076704D"/>
    <w:rsid w:val="00767838"/>
    <w:rsid w:val="007705D9"/>
    <w:rsid w:val="00770980"/>
    <w:rsid w:val="00770ABC"/>
    <w:rsid w:val="00770BEC"/>
    <w:rsid w:val="00770CB7"/>
    <w:rsid w:val="00770F69"/>
    <w:rsid w:val="007710A8"/>
    <w:rsid w:val="00771120"/>
    <w:rsid w:val="00771CF8"/>
    <w:rsid w:val="00771F07"/>
    <w:rsid w:val="00771F58"/>
    <w:rsid w:val="00772A85"/>
    <w:rsid w:val="00772B19"/>
    <w:rsid w:val="0077309B"/>
    <w:rsid w:val="00773165"/>
    <w:rsid w:val="00773911"/>
    <w:rsid w:val="00773D45"/>
    <w:rsid w:val="00773DA3"/>
    <w:rsid w:val="0077434C"/>
    <w:rsid w:val="0077468C"/>
    <w:rsid w:val="007748DA"/>
    <w:rsid w:val="007749F7"/>
    <w:rsid w:val="00774B6E"/>
    <w:rsid w:val="00775880"/>
    <w:rsid w:val="007764F3"/>
    <w:rsid w:val="007775F5"/>
    <w:rsid w:val="00777923"/>
    <w:rsid w:val="00777CE1"/>
    <w:rsid w:val="007802DC"/>
    <w:rsid w:val="007803D3"/>
    <w:rsid w:val="007809AF"/>
    <w:rsid w:val="00780B20"/>
    <w:rsid w:val="00780B80"/>
    <w:rsid w:val="00780CC3"/>
    <w:rsid w:val="00780D18"/>
    <w:rsid w:val="00780DF2"/>
    <w:rsid w:val="00780F1E"/>
    <w:rsid w:val="00781AF3"/>
    <w:rsid w:val="0078203F"/>
    <w:rsid w:val="0078247D"/>
    <w:rsid w:val="007826F1"/>
    <w:rsid w:val="00782BAB"/>
    <w:rsid w:val="00782C92"/>
    <w:rsid w:val="00782CCC"/>
    <w:rsid w:val="00782F36"/>
    <w:rsid w:val="00783A8A"/>
    <w:rsid w:val="00784009"/>
    <w:rsid w:val="0078444C"/>
    <w:rsid w:val="007848A4"/>
    <w:rsid w:val="00784E7C"/>
    <w:rsid w:val="00785584"/>
    <w:rsid w:val="00785A92"/>
    <w:rsid w:val="00786583"/>
    <w:rsid w:val="00787284"/>
    <w:rsid w:val="00787618"/>
    <w:rsid w:val="007876E9"/>
    <w:rsid w:val="00787820"/>
    <w:rsid w:val="00790DC5"/>
    <w:rsid w:val="00791185"/>
    <w:rsid w:val="007916CF"/>
    <w:rsid w:val="007917D4"/>
    <w:rsid w:val="00791847"/>
    <w:rsid w:val="00791DF9"/>
    <w:rsid w:val="007921CA"/>
    <w:rsid w:val="00792D91"/>
    <w:rsid w:val="00793668"/>
    <w:rsid w:val="007936AA"/>
    <w:rsid w:val="00793F32"/>
    <w:rsid w:val="007942F0"/>
    <w:rsid w:val="0079434B"/>
    <w:rsid w:val="00794818"/>
    <w:rsid w:val="00795225"/>
    <w:rsid w:val="00795452"/>
    <w:rsid w:val="00795454"/>
    <w:rsid w:val="00795C89"/>
    <w:rsid w:val="00795D05"/>
    <w:rsid w:val="0079646B"/>
    <w:rsid w:val="007964FC"/>
    <w:rsid w:val="00797328"/>
    <w:rsid w:val="007A0299"/>
    <w:rsid w:val="007A0AB6"/>
    <w:rsid w:val="007A0C8F"/>
    <w:rsid w:val="007A0EF5"/>
    <w:rsid w:val="007A13A4"/>
    <w:rsid w:val="007A1C77"/>
    <w:rsid w:val="007A25D6"/>
    <w:rsid w:val="007A271B"/>
    <w:rsid w:val="007A31E8"/>
    <w:rsid w:val="007A31F4"/>
    <w:rsid w:val="007A34EE"/>
    <w:rsid w:val="007A3D34"/>
    <w:rsid w:val="007A4409"/>
    <w:rsid w:val="007A4506"/>
    <w:rsid w:val="007A4765"/>
    <w:rsid w:val="007A4CFB"/>
    <w:rsid w:val="007A5093"/>
    <w:rsid w:val="007A5395"/>
    <w:rsid w:val="007A587B"/>
    <w:rsid w:val="007A60D9"/>
    <w:rsid w:val="007A651E"/>
    <w:rsid w:val="007A6567"/>
    <w:rsid w:val="007A664C"/>
    <w:rsid w:val="007A6677"/>
    <w:rsid w:val="007A6775"/>
    <w:rsid w:val="007A6885"/>
    <w:rsid w:val="007A6CFA"/>
    <w:rsid w:val="007A6D3C"/>
    <w:rsid w:val="007A7143"/>
    <w:rsid w:val="007A764D"/>
    <w:rsid w:val="007A79FD"/>
    <w:rsid w:val="007A7DA8"/>
    <w:rsid w:val="007A7F11"/>
    <w:rsid w:val="007B0097"/>
    <w:rsid w:val="007B0F4D"/>
    <w:rsid w:val="007B202E"/>
    <w:rsid w:val="007B2232"/>
    <w:rsid w:val="007B360E"/>
    <w:rsid w:val="007B3876"/>
    <w:rsid w:val="007B3F6F"/>
    <w:rsid w:val="007B4296"/>
    <w:rsid w:val="007B4329"/>
    <w:rsid w:val="007B43EA"/>
    <w:rsid w:val="007B4CA2"/>
    <w:rsid w:val="007B4D81"/>
    <w:rsid w:val="007B5026"/>
    <w:rsid w:val="007B55AC"/>
    <w:rsid w:val="007B67E8"/>
    <w:rsid w:val="007B6AF9"/>
    <w:rsid w:val="007B6DAC"/>
    <w:rsid w:val="007B6E14"/>
    <w:rsid w:val="007B7B0C"/>
    <w:rsid w:val="007C040F"/>
    <w:rsid w:val="007C0805"/>
    <w:rsid w:val="007C08E8"/>
    <w:rsid w:val="007C10ED"/>
    <w:rsid w:val="007C1464"/>
    <w:rsid w:val="007C1604"/>
    <w:rsid w:val="007C177C"/>
    <w:rsid w:val="007C1DB2"/>
    <w:rsid w:val="007C1FE7"/>
    <w:rsid w:val="007C2888"/>
    <w:rsid w:val="007C2A2E"/>
    <w:rsid w:val="007C2A51"/>
    <w:rsid w:val="007C3318"/>
    <w:rsid w:val="007C3459"/>
    <w:rsid w:val="007C34AA"/>
    <w:rsid w:val="007C36EF"/>
    <w:rsid w:val="007C38BB"/>
    <w:rsid w:val="007C3CEA"/>
    <w:rsid w:val="007C41B8"/>
    <w:rsid w:val="007C4AFB"/>
    <w:rsid w:val="007C4DE8"/>
    <w:rsid w:val="007C56E8"/>
    <w:rsid w:val="007C579A"/>
    <w:rsid w:val="007C6B21"/>
    <w:rsid w:val="007C6BF7"/>
    <w:rsid w:val="007C7004"/>
    <w:rsid w:val="007C706F"/>
    <w:rsid w:val="007C7538"/>
    <w:rsid w:val="007C757A"/>
    <w:rsid w:val="007D01F4"/>
    <w:rsid w:val="007D03F6"/>
    <w:rsid w:val="007D072E"/>
    <w:rsid w:val="007D1904"/>
    <w:rsid w:val="007D1A2B"/>
    <w:rsid w:val="007D1B42"/>
    <w:rsid w:val="007D1CDB"/>
    <w:rsid w:val="007D2423"/>
    <w:rsid w:val="007D2A23"/>
    <w:rsid w:val="007D2B48"/>
    <w:rsid w:val="007D312A"/>
    <w:rsid w:val="007D36EB"/>
    <w:rsid w:val="007D38D2"/>
    <w:rsid w:val="007D448B"/>
    <w:rsid w:val="007D478A"/>
    <w:rsid w:val="007D4857"/>
    <w:rsid w:val="007D4C59"/>
    <w:rsid w:val="007D4E7F"/>
    <w:rsid w:val="007D53D5"/>
    <w:rsid w:val="007D55CC"/>
    <w:rsid w:val="007D5915"/>
    <w:rsid w:val="007D59AF"/>
    <w:rsid w:val="007D5A17"/>
    <w:rsid w:val="007D5A1B"/>
    <w:rsid w:val="007D5D4C"/>
    <w:rsid w:val="007D5DD5"/>
    <w:rsid w:val="007D6210"/>
    <w:rsid w:val="007D726C"/>
    <w:rsid w:val="007D72B7"/>
    <w:rsid w:val="007D739E"/>
    <w:rsid w:val="007D7780"/>
    <w:rsid w:val="007D7911"/>
    <w:rsid w:val="007E002C"/>
    <w:rsid w:val="007E08F8"/>
    <w:rsid w:val="007E0C03"/>
    <w:rsid w:val="007E0EAF"/>
    <w:rsid w:val="007E10C6"/>
    <w:rsid w:val="007E1202"/>
    <w:rsid w:val="007E12DB"/>
    <w:rsid w:val="007E1785"/>
    <w:rsid w:val="007E1BAC"/>
    <w:rsid w:val="007E1BF0"/>
    <w:rsid w:val="007E22F3"/>
    <w:rsid w:val="007E2470"/>
    <w:rsid w:val="007E2528"/>
    <w:rsid w:val="007E25E3"/>
    <w:rsid w:val="007E2CCC"/>
    <w:rsid w:val="007E2D50"/>
    <w:rsid w:val="007E3559"/>
    <w:rsid w:val="007E3F59"/>
    <w:rsid w:val="007E44D3"/>
    <w:rsid w:val="007E454A"/>
    <w:rsid w:val="007E4E19"/>
    <w:rsid w:val="007E4FDB"/>
    <w:rsid w:val="007E54EE"/>
    <w:rsid w:val="007E5515"/>
    <w:rsid w:val="007E589D"/>
    <w:rsid w:val="007E5964"/>
    <w:rsid w:val="007E5B1B"/>
    <w:rsid w:val="007E5FE9"/>
    <w:rsid w:val="007E600D"/>
    <w:rsid w:val="007E61BB"/>
    <w:rsid w:val="007E65BC"/>
    <w:rsid w:val="007E6711"/>
    <w:rsid w:val="007E69E8"/>
    <w:rsid w:val="007E6AF0"/>
    <w:rsid w:val="007E6B1B"/>
    <w:rsid w:val="007E7274"/>
    <w:rsid w:val="007E78EC"/>
    <w:rsid w:val="007F0177"/>
    <w:rsid w:val="007F03A6"/>
    <w:rsid w:val="007F066A"/>
    <w:rsid w:val="007F0793"/>
    <w:rsid w:val="007F0A82"/>
    <w:rsid w:val="007F0BE6"/>
    <w:rsid w:val="007F0E41"/>
    <w:rsid w:val="007F11CA"/>
    <w:rsid w:val="007F1246"/>
    <w:rsid w:val="007F1795"/>
    <w:rsid w:val="007F260C"/>
    <w:rsid w:val="007F268D"/>
    <w:rsid w:val="007F2A74"/>
    <w:rsid w:val="007F2C94"/>
    <w:rsid w:val="007F2F6E"/>
    <w:rsid w:val="007F2FEA"/>
    <w:rsid w:val="007F30E9"/>
    <w:rsid w:val="007F315F"/>
    <w:rsid w:val="007F33CD"/>
    <w:rsid w:val="007F3B91"/>
    <w:rsid w:val="007F3C2D"/>
    <w:rsid w:val="007F46CB"/>
    <w:rsid w:val="007F4981"/>
    <w:rsid w:val="007F4D6B"/>
    <w:rsid w:val="007F4E59"/>
    <w:rsid w:val="007F55AA"/>
    <w:rsid w:val="007F56C6"/>
    <w:rsid w:val="007F5C26"/>
    <w:rsid w:val="007F6607"/>
    <w:rsid w:val="007F740E"/>
    <w:rsid w:val="007F7445"/>
    <w:rsid w:val="007F782D"/>
    <w:rsid w:val="007F7D6D"/>
    <w:rsid w:val="00800341"/>
    <w:rsid w:val="008005CA"/>
    <w:rsid w:val="00800820"/>
    <w:rsid w:val="008008DD"/>
    <w:rsid w:val="00800EBF"/>
    <w:rsid w:val="00801245"/>
    <w:rsid w:val="00801532"/>
    <w:rsid w:val="00801CF8"/>
    <w:rsid w:val="00801D1D"/>
    <w:rsid w:val="0080240C"/>
    <w:rsid w:val="00802F04"/>
    <w:rsid w:val="0080362F"/>
    <w:rsid w:val="00803C27"/>
    <w:rsid w:val="00803FED"/>
    <w:rsid w:val="00804878"/>
    <w:rsid w:val="00804A52"/>
    <w:rsid w:val="00804B53"/>
    <w:rsid w:val="00804B94"/>
    <w:rsid w:val="00804FB0"/>
    <w:rsid w:val="0080520C"/>
    <w:rsid w:val="008055AC"/>
    <w:rsid w:val="00805727"/>
    <w:rsid w:val="0080582C"/>
    <w:rsid w:val="008058DD"/>
    <w:rsid w:val="00805920"/>
    <w:rsid w:val="00805AF6"/>
    <w:rsid w:val="00806356"/>
    <w:rsid w:val="00806BD9"/>
    <w:rsid w:val="008071B1"/>
    <w:rsid w:val="00807493"/>
    <w:rsid w:val="00807F17"/>
    <w:rsid w:val="00807F22"/>
    <w:rsid w:val="00810DE6"/>
    <w:rsid w:val="00810FD3"/>
    <w:rsid w:val="0081167A"/>
    <w:rsid w:val="00811696"/>
    <w:rsid w:val="00811707"/>
    <w:rsid w:val="008117CD"/>
    <w:rsid w:val="00811809"/>
    <w:rsid w:val="00811C3D"/>
    <w:rsid w:val="00811EAA"/>
    <w:rsid w:val="0081234B"/>
    <w:rsid w:val="00812829"/>
    <w:rsid w:val="00812E52"/>
    <w:rsid w:val="00813836"/>
    <w:rsid w:val="00813844"/>
    <w:rsid w:val="00813AFB"/>
    <w:rsid w:val="0081499A"/>
    <w:rsid w:val="008152BA"/>
    <w:rsid w:val="00815815"/>
    <w:rsid w:val="008158DA"/>
    <w:rsid w:val="00815B47"/>
    <w:rsid w:val="00815C91"/>
    <w:rsid w:val="00816416"/>
    <w:rsid w:val="008171E9"/>
    <w:rsid w:val="00817A07"/>
    <w:rsid w:val="00817DE1"/>
    <w:rsid w:val="00817E2E"/>
    <w:rsid w:val="00820073"/>
    <w:rsid w:val="008202EF"/>
    <w:rsid w:val="00820539"/>
    <w:rsid w:val="008209D9"/>
    <w:rsid w:val="00820FC3"/>
    <w:rsid w:val="00821005"/>
    <w:rsid w:val="008213D4"/>
    <w:rsid w:val="00821727"/>
    <w:rsid w:val="00821739"/>
    <w:rsid w:val="008218FC"/>
    <w:rsid w:val="008220A1"/>
    <w:rsid w:val="00822144"/>
    <w:rsid w:val="00822882"/>
    <w:rsid w:val="00822970"/>
    <w:rsid w:val="00823963"/>
    <w:rsid w:val="00823A0E"/>
    <w:rsid w:val="00823CFF"/>
    <w:rsid w:val="00824493"/>
    <w:rsid w:val="00824603"/>
    <w:rsid w:val="008248B6"/>
    <w:rsid w:val="00824D09"/>
    <w:rsid w:val="00824EE9"/>
    <w:rsid w:val="00824FBE"/>
    <w:rsid w:val="00825642"/>
    <w:rsid w:val="0082590D"/>
    <w:rsid w:val="00825D31"/>
    <w:rsid w:val="00825F72"/>
    <w:rsid w:val="008261AB"/>
    <w:rsid w:val="0082653D"/>
    <w:rsid w:val="00826541"/>
    <w:rsid w:val="0082685C"/>
    <w:rsid w:val="00826B21"/>
    <w:rsid w:val="00826B6F"/>
    <w:rsid w:val="00826ED6"/>
    <w:rsid w:val="0082713B"/>
    <w:rsid w:val="0082781F"/>
    <w:rsid w:val="00827BBD"/>
    <w:rsid w:val="00827D01"/>
    <w:rsid w:val="00827E2F"/>
    <w:rsid w:val="0083055B"/>
    <w:rsid w:val="00830D15"/>
    <w:rsid w:val="00831256"/>
    <w:rsid w:val="00831651"/>
    <w:rsid w:val="00831AD6"/>
    <w:rsid w:val="008321B8"/>
    <w:rsid w:val="008322C9"/>
    <w:rsid w:val="00833752"/>
    <w:rsid w:val="00833817"/>
    <w:rsid w:val="0083395B"/>
    <w:rsid w:val="00833F1F"/>
    <w:rsid w:val="008344A5"/>
    <w:rsid w:val="00835258"/>
    <w:rsid w:val="0083556D"/>
    <w:rsid w:val="00835BF5"/>
    <w:rsid w:val="00835EA9"/>
    <w:rsid w:val="00835F9F"/>
    <w:rsid w:val="0083614F"/>
    <w:rsid w:val="0083657E"/>
    <w:rsid w:val="00836F5B"/>
    <w:rsid w:val="008371A4"/>
    <w:rsid w:val="00837306"/>
    <w:rsid w:val="0083743D"/>
    <w:rsid w:val="00837703"/>
    <w:rsid w:val="00840792"/>
    <w:rsid w:val="00840AAE"/>
    <w:rsid w:val="00840BB5"/>
    <w:rsid w:val="0084121D"/>
    <w:rsid w:val="008415C4"/>
    <w:rsid w:val="008417CA"/>
    <w:rsid w:val="00842538"/>
    <w:rsid w:val="00842A72"/>
    <w:rsid w:val="00842B6B"/>
    <w:rsid w:val="00843AA8"/>
    <w:rsid w:val="00843AB2"/>
    <w:rsid w:val="00843CAB"/>
    <w:rsid w:val="00843F00"/>
    <w:rsid w:val="008443FF"/>
    <w:rsid w:val="008447F3"/>
    <w:rsid w:val="00844C66"/>
    <w:rsid w:val="00844DC1"/>
    <w:rsid w:val="00845205"/>
    <w:rsid w:val="00846360"/>
    <w:rsid w:val="008469CE"/>
    <w:rsid w:val="00846E7D"/>
    <w:rsid w:val="0084763A"/>
    <w:rsid w:val="0085082F"/>
    <w:rsid w:val="00850F00"/>
    <w:rsid w:val="0085164A"/>
    <w:rsid w:val="0085195E"/>
    <w:rsid w:val="00851BE8"/>
    <w:rsid w:val="00851F6E"/>
    <w:rsid w:val="0085204C"/>
    <w:rsid w:val="00852431"/>
    <w:rsid w:val="00852855"/>
    <w:rsid w:val="008528A3"/>
    <w:rsid w:val="008542C2"/>
    <w:rsid w:val="00854DF4"/>
    <w:rsid w:val="0085502A"/>
    <w:rsid w:val="008550DB"/>
    <w:rsid w:val="008550F0"/>
    <w:rsid w:val="00855214"/>
    <w:rsid w:val="0085567A"/>
    <w:rsid w:val="0085574C"/>
    <w:rsid w:val="00855FF8"/>
    <w:rsid w:val="00856112"/>
    <w:rsid w:val="008564F7"/>
    <w:rsid w:val="008568EF"/>
    <w:rsid w:val="00856937"/>
    <w:rsid w:val="00856ABC"/>
    <w:rsid w:val="00856AFB"/>
    <w:rsid w:val="0085728D"/>
    <w:rsid w:val="008573E8"/>
    <w:rsid w:val="008574FE"/>
    <w:rsid w:val="00860028"/>
    <w:rsid w:val="00860999"/>
    <w:rsid w:val="00860C16"/>
    <w:rsid w:val="00860D23"/>
    <w:rsid w:val="00860EAF"/>
    <w:rsid w:val="00861205"/>
    <w:rsid w:val="008614EA"/>
    <w:rsid w:val="00861874"/>
    <w:rsid w:val="008618A5"/>
    <w:rsid w:val="00861A57"/>
    <w:rsid w:val="00861E9A"/>
    <w:rsid w:val="00862369"/>
    <w:rsid w:val="00862473"/>
    <w:rsid w:val="008625D9"/>
    <w:rsid w:val="00862715"/>
    <w:rsid w:val="0086271A"/>
    <w:rsid w:val="008628BC"/>
    <w:rsid w:val="00862B42"/>
    <w:rsid w:val="00862C9A"/>
    <w:rsid w:val="00862D59"/>
    <w:rsid w:val="0086306B"/>
    <w:rsid w:val="00863B4E"/>
    <w:rsid w:val="008641E1"/>
    <w:rsid w:val="008642F8"/>
    <w:rsid w:val="008647D7"/>
    <w:rsid w:val="00864995"/>
    <w:rsid w:val="00864BEE"/>
    <w:rsid w:val="00865598"/>
    <w:rsid w:val="00865B31"/>
    <w:rsid w:val="00866CC7"/>
    <w:rsid w:val="00866DEE"/>
    <w:rsid w:val="00867704"/>
    <w:rsid w:val="008701B5"/>
    <w:rsid w:val="00870297"/>
    <w:rsid w:val="00870530"/>
    <w:rsid w:val="0087064D"/>
    <w:rsid w:val="008709F4"/>
    <w:rsid w:val="00870DB5"/>
    <w:rsid w:val="00870E37"/>
    <w:rsid w:val="00870F29"/>
    <w:rsid w:val="00871285"/>
    <w:rsid w:val="008715D1"/>
    <w:rsid w:val="008716B2"/>
    <w:rsid w:val="00871767"/>
    <w:rsid w:val="00871E33"/>
    <w:rsid w:val="00871EB2"/>
    <w:rsid w:val="0087207B"/>
    <w:rsid w:val="008724FE"/>
    <w:rsid w:val="0087297F"/>
    <w:rsid w:val="00872E0F"/>
    <w:rsid w:val="00873184"/>
    <w:rsid w:val="0087333F"/>
    <w:rsid w:val="008734D7"/>
    <w:rsid w:val="0087357F"/>
    <w:rsid w:val="00873D90"/>
    <w:rsid w:val="00873E6B"/>
    <w:rsid w:val="0087412F"/>
    <w:rsid w:val="008743AB"/>
    <w:rsid w:val="008747B5"/>
    <w:rsid w:val="0087502E"/>
    <w:rsid w:val="00875076"/>
    <w:rsid w:val="008752D8"/>
    <w:rsid w:val="00876063"/>
    <w:rsid w:val="00876203"/>
    <w:rsid w:val="008768C5"/>
    <w:rsid w:val="00876CB1"/>
    <w:rsid w:val="0087716B"/>
    <w:rsid w:val="00877A64"/>
    <w:rsid w:val="00877CC2"/>
    <w:rsid w:val="00877FAE"/>
    <w:rsid w:val="008801F1"/>
    <w:rsid w:val="00880715"/>
    <w:rsid w:val="00880A21"/>
    <w:rsid w:val="00880AD2"/>
    <w:rsid w:val="00880CA7"/>
    <w:rsid w:val="00880DAD"/>
    <w:rsid w:val="00880ED8"/>
    <w:rsid w:val="008813F2"/>
    <w:rsid w:val="00881552"/>
    <w:rsid w:val="008818D3"/>
    <w:rsid w:val="00881C0D"/>
    <w:rsid w:val="00881EEF"/>
    <w:rsid w:val="00882159"/>
    <w:rsid w:val="00882831"/>
    <w:rsid w:val="008828A3"/>
    <w:rsid w:val="008829B2"/>
    <w:rsid w:val="00882B2E"/>
    <w:rsid w:val="00883085"/>
    <w:rsid w:val="00883B35"/>
    <w:rsid w:val="00883F22"/>
    <w:rsid w:val="00884523"/>
    <w:rsid w:val="00884B06"/>
    <w:rsid w:val="00884D7B"/>
    <w:rsid w:val="008852F2"/>
    <w:rsid w:val="0088568D"/>
    <w:rsid w:val="00885759"/>
    <w:rsid w:val="00885A17"/>
    <w:rsid w:val="00885E2B"/>
    <w:rsid w:val="0088617B"/>
    <w:rsid w:val="00886650"/>
    <w:rsid w:val="0088672C"/>
    <w:rsid w:val="00886784"/>
    <w:rsid w:val="0088680D"/>
    <w:rsid w:val="00886C28"/>
    <w:rsid w:val="00886D2F"/>
    <w:rsid w:val="0088730B"/>
    <w:rsid w:val="0088773D"/>
    <w:rsid w:val="00887C7C"/>
    <w:rsid w:val="00887E51"/>
    <w:rsid w:val="00890203"/>
    <w:rsid w:val="00890689"/>
    <w:rsid w:val="0089097A"/>
    <w:rsid w:val="00890FD9"/>
    <w:rsid w:val="00891B1C"/>
    <w:rsid w:val="008921C5"/>
    <w:rsid w:val="008925E1"/>
    <w:rsid w:val="00892737"/>
    <w:rsid w:val="00892E69"/>
    <w:rsid w:val="008932C4"/>
    <w:rsid w:val="008932E6"/>
    <w:rsid w:val="008932EF"/>
    <w:rsid w:val="008938D8"/>
    <w:rsid w:val="00893952"/>
    <w:rsid w:val="00893D97"/>
    <w:rsid w:val="00893E53"/>
    <w:rsid w:val="008946DD"/>
    <w:rsid w:val="00894980"/>
    <w:rsid w:val="00895092"/>
    <w:rsid w:val="00895545"/>
    <w:rsid w:val="00896099"/>
    <w:rsid w:val="00896234"/>
    <w:rsid w:val="008962C0"/>
    <w:rsid w:val="008965CC"/>
    <w:rsid w:val="008967E9"/>
    <w:rsid w:val="00896A52"/>
    <w:rsid w:val="0089773E"/>
    <w:rsid w:val="008977B9"/>
    <w:rsid w:val="008A058F"/>
    <w:rsid w:val="008A05EA"/>
    <w:rsid w:val="008A05FA"/>
    <w:rsid w:val="008A066D"/>
    <w:rsid w:val="008A092D"/>
    <w:rsid w:val="008A09AC"/>
    <w:rsid w:val="008A101F"/>
    <w:rsid w:val="008A1951"/>
    <w:rsid w:val="008A1A46"/>
    <w:rsid w:val="008A1C78"/>
    <w:rsid w:val="008A1F7E"/>
    <w:rsid w:val="008A24AC"/>
    <w:rsid w:val="008A29D5"/>
    <w:rsid w:val="008A2D68"/>
    <w:rsid w:val="008A2F74"/>
    <w:rsid w:val="008A347D"/>
    <w:rsid w:val="008A3B3E"/>
    <w:rsid w:val="008A3B77"/>
    <w:rsid w:val="008A3C98"/>
    <w:rsid w:val="008A3E1D"/>
    <w:rsid w:val="008A4A05"/>
    <w:rsid w:val="008A4B95"/>
    <w:rsid w:val="008A4E25"/>
    <w:rsid w:val="008A545D"/>
    <w:rsid w:val="008A5B9A"/>
    <w:rsid w:val="008A5E8D"/>
    <w:rsid w:val="008A5F7B"/>
    <w:rsid w:val="008A63B0"/>
    <w:rsid w:val="008A6A18"/>
    <w:rsid w:val="008A6A96"/>
    <w:rsid w:val="008A6E3C"/>
    <w:rsid w:val="008A6FAA"/>
    <w:rsid w:val="008A7183"/>
    <w:rsid w:val="008A719D"/>
    <w:rsid w:val="008A7B15"/>
    <w:rsid w:val="008B0008"/>
    <w:rsid w:val="008B05AB"/>
    <w:rsid w:val="008B05BD"/>
    <w:rsid w:val="008B0A74"/>
    <w:rsid w:val="008B0EE4"/>
    <w:rsid w:val="008B0F30"/>
    <w:rsid w:val="008B10E7"/>
    <w:rsid w:val="008B12A9"/>
    <w:rsid w:val="008B2459"/>
    <w:rsid w:val="008B25AF"/>
    <w:rsid w:val="008B2606"/>
    <w:rsid w:val="008B2B65"/>
    <w:rsid w:val="008B2C4A"/>
    <w:rsid w:val="008B2CD4"/>
    <w:rsid w:val="008B2D08"/>
    <w:rsid w:val="008B2EC6"/>
    <w:rsid w:val="008B30A8"/>
    <w:rsid w:val="008B3157"/>
    <w:rsid w:val="008B318D"/>
    <w:rsid w:val="008B33F2"/>
    <w:rsid w:val="008B3431"/>
    <w:rsid w:val="008B3BA9"/>
    <w:rsid w:val="008B4204"/>
    <w:rsid w:val="008B5060"/>
    <w:rsid w:val="008B54BB"/>
    <w:rsid w:val="008B5936"/>
    <w:rsid w:val="008B70DE"/>
    <w:rsid w:val="008B7398"/>
    <w:rsid w:val="008B7622"/>
    <w:rsid w:val="008B7DD2"/>
    <w:rsid w:val="008C052C"/>
    <w:rsid w:val="008C0581"/>
    <w:rsid w:val="008C0752"/>
    <w:rsid w:val="008C0A33"/>
    <w:rsid w:val="008C129B"/>
    <w:rsid w:val="008C17B7"/>
    <w:rsid w:val="008C1B8B"/>
    <w:rsid w:val="008C1E48"/>
    <w:rsid w:val="008C203D"/>
    <w:rsid w:val="008C2674"/>
    <w:rsid w:val="008C26C6"/>
    <w:rsid w:val="008C2936"/>
    <w:rsid w:val="008C35FA"/>
    <w:rsid w:val="008C3712"/>
    <w:rsid w:val="008C388B"/>
    <w:rsid w:val="008C3AB4"/>
    <w:rsid w:val="008C3D83"/>
    <w:rsid w:val="008C450C"/>
    <w:rsid w:val="008C4520"/>
    <w:rsid w:val="008C4760"/>
    <w:rsid w:val="008C4DBF"/>
    <w:rsid w:val="008C4FAF"/>
    <w:rsid w:val="008C509D"/>
    <w:rsid w:val="008C5392"/>
    <w:rsid w:val="008C5A1B"/>
    <w:rsid w:val="008C5A83"/>
    <w:rsid w:val="008C5F02"/>
    <w:rsid w:val="008C65A7"/>
    <w:rsid w:val="008C6A46"/>
    <w:rsid w:val="008C6A57"/>
    <w:rsid w:val="008C6A6D"/>
    <w:rsid w:val="008C6D35"/>
    <w:rsid w:val="008C6D57"/>
    <w:rsid w:val="008C6F03"/>
    <w:rsid w:val="008C6F3A"/>
    <w:rsid w:val="008C7152"/>
    <w:rsid w:val="008C71B4"/>
    <w:rsid w:val="008C7272"/>
    <w:rsid w:val="008C77FA"/>
    <w:rsid w:val="008C79BE"/>
    <w:rsid w:val="008C7A56"/>
    <w:rsid w:val="008D03B1"/>
    <w:rsid w:val="008D041F"/>
    <w:rsid w:val="008D062C"/>
    <w:rsid w:val="008D0726"/>
    <w:rsid w:val="008D09D4"/>
    <w:rsid w:val="008D09E6"/>
    <w:rsid w:val="008D0FFB"/>
    <w:rsid w:val="008D103A"/>
    <w:rsid w:val="008D10B5"/>
    <w:rsid w:val="008D1565"/>
    <w:rsid w:val="008D182F"/>
    <w:rsid w:val="008D19EF"/>
    <w:rsid w:val="008D1D35"/>
    <w:rsid w:val="008D250F"/>
    <w:rsid w:val="008D2A3B"/>
    <w:rsid w:val="008D2C97"/>
    <w:rsid w:val="008D345C"/>
    <w:rsid w:val="008D3719"/>
    <w:rsid w:val="008D399B"/>
    <w:rsid w:val="008D39CD"/>
    <w:rsid w:val="008D3A97"/>
    <w:rsid w:val="008D3BFB"/>
    <w:rsid w:val="008D3FA0"/>
    <w:rsid w:val="008D4889"/>
    <w:rsid w:val="008D4F1B"/>
    <w:rsid w:val="008D4FB9"/>
    <w:rsid w:val="008D4FC4"/>
    <w:rsid w:val="008D5416"/>
    <w:rsid w:val="008D5A0A"/>
    <w:rsid w:val="008D5CD4"/>
    <w:rsid w:val="008D5D37"/>
    <w:rsid w:val="008D6003"/>
    <w:rsid w:val="008D6B0D"/>
    <w:rsid w:val="008D7031"/>
    <w:rsid w:val="008D7314"/>
    <w:rsid w:val="008D752E"/>
    <w:rsid w:val="008D7766"/>
    <w:rsid w:val="008D7866"/>
    <w:rsid w:val="008D7AEB"/>
    <w:rsid w:val="008D7F63"/>
    <w:rsid w:val="008E036E"/>
    <w:rsid w:val="008E0589"/>
    <w:rsid w:val="008E082D"/>
    <w:rsid w:val="008E098F"/>
    <w:rsid w:val="008E1492"/>
    <w:rsid w:val="008E1851"/>
    <w:rsid w:val="008E2003"/>
    <w:rsid w:val="008E2220"/>
    <w:rsid w:val="008E222E"/>
    <w:rsid w:val="008E243E"/>
    <w:rsid w:val="008E2515"/>
    <w:rsid w:val="008E2678"/>
    <w:rsid w:val="008E2C79"/>
    <w:rsid w:val="008E31E7"/>
    <w:rsid w:val="008E37A5"/>
    <w:rsid w:val="008E3F9C"/>
    <w:rsid w:val="008E409E"/>
    <w:rsid w:val="008E4177"/>
    <w:rsid w:val="008E42BF"/>
    <w:rsid w:val="008E5375"/>
    <w:rsid w:val="008E550E"/>
    <w:rsid w:val="008E5610"/>
    <w:rsid w:val="008E59B0"/>
    <w:rsid w:val="008E5AD1"/>
    <w:rsid w:val="008E60AC"/>
    <w:rsid w:val="008E613C"/>
    <w:rsid w:val="008E6159"/>
    <w:rsid w:val="008E6355"/>
    <w:rsid w:val="008E67EC"/>
    <w:rsid w:val="008E6F8D"/>
    <w:rsid w:val="008E7164"/>
    <w:rsid w:val="008E71BA"/>
    <w:rsid w:val="008E7234"/>
    <w:rsid w:val="008E7C3F"/>
    <w:rsid w:val="008F02FB"/>
    <w:rsid w:val="008F05C9"/>
    <w:rsid w:val="008F0942"/>
    <w:rsid w:val="008F1355"/>
    <w:rsid w:val="008F1356"/>
    <w:rsid w:val="008F1453"/>
    <w:rsid w:val="008F14AA"/>
    <w:rsid w:val="008F14CD"/>
    <w:rsid w:val="008F1639"/>
    <w:rsid w:val="008F1659"/>
    <w:rsid w:val="008F16CC"/>
    <w:rsid w:val="008F19AD"/>
    <w:rsid w:val="008F1AB7"/>
    <w:rsid w:val="008F217A"/>
    <w:rsid w:val="008F2442"/>
    <w:rsid w:val="008F24B2"/>
    <w:rsid w:val="008F24D2"/>
    <w:rsid w:val="008F2512"/>
    <w:rsid w:val="008F285A"/>
    <w:rsid w:val="008F2AB6"/>
    <w:rsid w:val="008F2CE7"/>
    <w:rsid w:val="008F2D06"/>
    <w:rsid w:val="008F3151"/>
    <w:rsid w:val="008F366A"/>
    <w:rsid w:val="008F3705"/>
    <w:rsid w:val="008F3E3F"/>
    <w:rsid w:val="008F4068"/>
    <w:rsid w:val="008F4220"/>
    <w:rsid w:val="008F4493"/>
    <w:rsid w:val="008F48C1"/>
    <w:rsid w:val="008F4AC3"/>
    <w:rsid w:val="008F4F1F"/>
    <w:rsid w:val="008F552C"/>
    <w:rsid w:val="008F57B3"/>
    <w:rsid w:val="008F5A1E"/>
    <w:rsid w:val="008F6465"/>
    <w:rsid w:val="008F666F"/>
    <w:rsid w:val="008F6B46"/>
    <w:rsid w:val="008F6C13"/>
    <w:rsid w:val="008F71AD"/>
    <w:rsid w:val="008F7481"/>
    <w:rsid w:val="008F76C0"/>
    <w:rsid w:val="008F7A86"/>
    <w:rsid w:val="008F7BC6"/>
    <w:rsid w:val="008F7D35"/>
    <w:rsid w:val="008F7F3C"/>
    <w:rsid w:val="009001CD"/>
    <w:rsid w:val="009006BF"/>
    <w:rsid w:val="009006EF"/>
    <w:rsid w:val="00900AC9"/>
    <w:rsid w:val="0090181E"/>
    <w:rsid w:val="00901B2F"/>
    <w:rsid w:val="00901B31"/>
    <w:rsid w:val="00901D15"/>
    <w:rsid w:val="00901D38"/>
    <w:rsid w:val="009034CD"/>
    <w:rsid w:val="00903E2F"/>
    <w:rsid w:val="00903FFA"/>
    <w:rsid w:val="00904196"/>
    <w:rsid w:val="00904463"/>
    <w:rsid w:val="00904555"/>
    <w:rsid w:val="0090471C"/>
    <w:rsid w:val="0090483C"/>
    <w:rsid w:val="009049F0"/>
    <w:rsid w:val="00904C91"/>
    <w:rsid w:val="00904CC1"/>
    <w:rsid w:val="009054DB"/>
    <w:rsid w:val="00905740"/>
    <w:rsid w:val="0090588B"/>
    <w:rsid w:val="00905A75"/>
    <w:rsid w:val="00905B61"/>
    <w:rsid w:val="0090613F"/>
    <w:rsid w:val="00906ADC"/>
    <w:rsid w:val="00906D05"/>
    <w:rsid w:val="009077D7"/>
    <w:rsid w:val="0090781B"/>
    <w:rsid w:val="00907BF9"/>
    <w:rsid w:val="0091008F"/>
    <w:rsid w:val="00910AC0"/>
    <w:rsid w:val="00910BF0"/>
    <w:rsid w:val="00910CB8"/>
    <w:rsid w:val="00910D7B"/>
    <w:rsid w:val="00910F36"/>
    <w:rsid w:val="009112D7"/>
    <w:rsid w:val="009113EB"/>
    <w:rsid w:val="0091149A"/>
    <w:rsid w:val="009116A2"/>
    <w:rsid w:val="00911F9B"/>
    <w:rsid w:val="009122A6"/>
    <w:rsid w:val="009127B2"/>
    <w:rsid w:val="00912CF6"/>
    <w:rsid w:val="0091333C"/>
    <w:rsid w:val="00913379"/>
    <w:rsid w:val="009136BA"/>
    <w:rsid w:val="009137BE"/>
    <w:rsid w:val="00913AC3"/>
    <w:rsid w:val="009141DD"/>
    <w:rsid w:val="0091495F"/>
    <w:rsid w:val="00914AA8"/>
    <w:rsid w:val="00914C74"/>
    <w:rsid w:val="0091520F"/>
    <w:rsid w:val="00915A8A"/>
    <w:rsid w:val="00915C7A"/>
    <w:rsid w:val="00915DC1"/>
    <w:rsid w:val="0091627B"/>
    <w:rsid w:val="00916799"/>
    <w:rsid w:val="0091784C"/>
    <w:rsid w:val="0092000F"/>
    <w:rsid w:val="0092015F"/>
    <w:rsid w:val="00920193"/>
    <w:rsid w:val="00920F9A"/>
    <w:rsid w:val="0092105C"/>
    <w:rsid w:val="009211BA"/>
    <w:rsid w:val="009216D6"/>
    <w:rsid w:val="00921A48"/>
    <w:rsid w:val="00922479"/>
    <w:rsid w:val="00922731"/>
    <w:rsid w:val="009228A0"/>
    <w:rsid w:val="00922F40"/>
    <w:rsid w:val="00923A29"/>
    <w:rsid w:val="00923C70"/>
    <w:rsid w:val="0092423C"/>
    <w:rsid w:val="009242EB"/>
    <w:rsid w:val="0092445A"/>
    <w:rsid w:val="00924522"/>
    <w:rsid w:val="0092498D"/>
    <w:rsid w:val="00925BC9"/>
    <w:rsid w:val="00925C8E"/>
    <w:rsid w:val="00925FEC"/>
    <w:rsid w:val="00926520"/>
    <w:rsid w:val="009266CA"/>
    <w:rsid w:val="00926B03"/>
    <w:rsid w:val="00926B4C"/>
    <w:rsid w:val="009273B9"/>
    <w:rsid w:val="00927603"/>
    <w:rsid w:val="0092773B"/>
    <w:rsid w:val="00927E31"/>
    <w:rsid w:val="00927ECC"/>
    <w:rsid w:val="0093041A"/>
    <w:rsid w:val="00930B27"/>
    <w:rsid w:val="00930F74"/>
    <w:rsid w:val="009313A6"/>
    <w:rsid w:val="00931764"/>
    <w:rsid w:val="00931856"/>
    <w:rsid w:val="00931EF1"/>
    <w:rsid w:val="00932238"/>
    <w:rsid w:val="009322DD"/>
    <w:rsid w:val="00933CE2"/>
    <w:rsid w:val="00933D94"/>
    <w:rsid w:val="00933E3D"/>
    <w:rsid w:val="009342F0"/>
    <w:rsid w:val="009344AA"/>
    <w:rsid w:val="00934576"/>
    <w:rsid w:val="00934892"/>
    <w:rsid w:val="00934F76"/>
    <w:rsid w:val="009353F1"/>
    <w:rsid w:val="009356A0"/>
    <w:rsid w:val="00935855"/>
    <w:rsid w:val="0093597E"/>
    <w:rsid w:val="00935DB9"/>
    <w:rsid w:val="00936092"/>
    <w:rsid w:val="00936140"/>
    <w:rsid w:val="00936AC3"/>
    <w:rsid w:val="00936E7E"/>
    <w:rsid w:val="00937205"/>
    <w:rsid w:val="009373F2"/>
    <w:rsid w:val="00940606"/>
    <w:rsid w:val="00940ADB"/>
    <w:rsid w:val="00940AF9"/>
    <w:rsid w:val="00940BB8"/>
    <w:rsid w:val="00940CA7"/>
    <w:rsid w:val="00940CC1"/>
    <w:rsid w:val="00940E44"/>
    <w:rsid w:val="0094122C"/>
    <w:rsid w:val="00941268"/>
    <w:rsid w:val="00941606"/>
    <w:rsid w:val="00942177"/>
    <w:rsid w:val="0094227A"/>
    <w:rsid w:val="00942E15"/>
    <w:rsid w:val="00942EC4"/>
    <w:rsid w:val="00944368"/>
    <w:rsid w:val="0094469A"/>
    <w:rsid w:val="00944907"/>
    <w:rsid w:val="0094493D"/>
    <w:rsid w:val="00944CFC"/>
    <w:rsid w:val="0094560C"/>
    <w:rsid w:val="009456B6"/>
    <w:rsid w:val="009458F8"/>
    <w:rsid w:val="00945DAC"/>
    <w:rsid w:val="00945DF4"/>
    <w:rsid w:val="00945EEE"/>
    <w:rsid w:val="00945F25"/>
    <w:rsid w:val="0094600D"/>
    <w:rsid w:val="009465A3"/>
    <w:rsid w:val="00946B9B"/>
    <w:rsid w:val="00946BB1"/>
    <w:rsid w:val="00946E97"/>
    <w:rsid w:val="009478C6"/>
    <w:rsid w:val="009479FF"/>
    <w:rsid w:val="00947B50"/>
    <w:rsid w:val="0095001E"/>
    <w:rsid w:val="009507FC"/>
    <w:rsid w:val="00950C4D"/>
    <w:rsid w:val="00950DC0"/>
    <w:rsid w:val="009512B6"/>
    <w:rsid w:val="00951305"/>
    <w:rsid w:val="00951E89"/>
    <w:rsid w:val="00952179"/>
    <w:rsid w:val="0095224B"/>
    <w:rsid w:val="009526DC"/>
    <w:rsid w:val="00952BB9"/>
    <w:rsid w:val="0095309F"/>
    <w:rsid w:val="00953612"/>
    <w:rsid w:val="00953615"/>
    <w:rsid w:val="00953AEE"/>
    <w:rsid w:val="00953D48"/>
    <w:rsid w:val="00953F80"/>
    <w:rsid w:val="0095475D"/>
    <w:rsid w:val="00954E0E"/>
    <w:rsid w:val="00955A14"/>
    <w:rsid w:val="00955AA4"/>
    <w:rsid w:val="00955C3B"/>
    <w:rsid w:val="00955D82"/>
    <w:rsid w:val="00956275"/>
    <w:rsid w:val="0095655F"/>
    <w:rsid w:val="009568A0"/>
    <w:rsid w:val="00956A32"/>
    <w:rsid w:val="00956D59"/>
    <w:rsid w:val="009577C0"/>
    <w:rsid w:val="0096004C"/>
    <w:rsid w:val="009603CC"/>
    <w:rsid w:val="00960467"/>
    <w:rsid w:val="00960A25"/>
    <w:rsid w:val="00960B66"/>
    <w:rsid w:val="00960BF0"/>
    <w:rsid w:val="009613AE"/>
    <w:rsid w:val="009613FF"/>
    <w:rsid w:val="009614C2"/>
    <w:rsid w:val="0096175A"/>
    <w:rsid w:val="00961A2B"/>
    <w:rsid w:val="00961B34"/>
    <w:rsid w:val="00961D22"/>
    <w:rsid w:val="00961D77"/>
    <w:rsid w:val="0096209A"/>
    <w:rsid w:val="00962656"/>
    <w:rsid w:val="00963946"/>
    <w:rsid w:val="00963E91"/>
    <w:rsid w:val="00964428"/>
    <w:rsid w:val="00964524"/>
    <w:rsid w:val="0096466B"/>
    <w:rsid w:val="0096494D"/>
    <w:rsid w:val="00964DB6"/>
    <w:rsid w:val="009651BA"/>
    <w:rsid w:val="009653D9"/>
    <w:rsid w:val="009655E1"/>
    <w:rsid w:val="00965AB7"/>
    <w:rsid w:val="00965C41"/>
    <w:rsid w:val="00965CD3"/>
    <w:rsid w:val="00965D51"/>
    <w:rsid w:val="00965E58"/>
    <w:rsid w:val="00965EB8"/>
    <w:rsid w:val="00966034"/>
    <w:rsid w:val="009660A6"/>
    <w:rsid w:val="009662E8"/>
    <w:rsid w:val="00966AEE"/>
    <w:rsid w:val="00966C2F"/>
    <w:rsid w:val="00966FB0"/>
    <w:rsid w:val="0096730C"/>
    <w:rsid w:val="00967423"/>
    <w:rsid w:val="00967733"/>
    <w:rsid w:val="00967A97"/>
    <w:rsid w:val="00967FC0"/>
    <w:rsid w:val="00970014"/>
    <w:rsid w:val="00970CA4"/>
    <w:rsid w:val="00970DA6"/>
    <w:rsid w:val="00970E38"/>
    <w:rsid w:val="00970F8F"/>
    <w:rsid w:val="00970FFE"/>
    <w:rsid w:val="00971305"/>
    <w:rsid w:val="0097153E"/>
    <w:rsid w:val="009717C5"/>
    <w:rsid w:val="00971AC3"/>
    <w:rsid w:val="00971AE0"/>
    <w:rsid w:val="00971BBB"/>
    <w:rsid w:val="0097213C"/>
    <w:rsid w:val="009721FB"/>
    <w:rsid w:val="00972583"/>
    <w:rsid w:val="00972A82"/>
    <w:rsid w:val="00972E88"/>
    <w:rsid w:val="009732AE"/>
    <w:rsid w:val="00973DD9"/>
    <w:rsid w:val="00973E43"/>
    <w:rsid w:val="0097424A"/>
    <w:rsid w:val="0097443B"/>
    <w:rsid w:val="00974440"/>
    <w:rsid w:val="009746FC"/>
    <w:rsid w:val="00974D85"/>
    <w:rsid w:val="009755AC"/>
    <w:rsid w:val="009759A7"/>
    <w:rsid w:val="00975D12"/>
    <w:rsid w:val="0097664C"/>
    <w:rsid w:val="00976931"/>
    <w:rsid w:val="009770B9"/>
    <w:rsid w:val="00977787"/>
    <w:rsid w:val="00977B5F"/>
    <w:rsid w:val="00977CAF"/>
    <w:rsid w:val="00977CB2"/>
    <w:rsid w:val="00977CC4"/>
    <w:rsid w:val="009804AD"/>
    <w:rsid w:val="00980745"/>
    <w:rsid w:val="009807E6"/>
    <w:rsid w:val="00980E99"/>
    <w:rsid w:val="00981654"/>
    <w:rsid w:val="00981A4E"/>
    <w:rsid w:val="00981BC8"/>
    <w:rsid w:val="009823B4"/>
    <w:rsid w:val="0098249B"/>
    <w:rsid w:val="00982A0C"/>
    <w:rsid w:val="00982B0E"/>
    <w:rsid w:val="00982BD9"/>
    <w:rsid w:val="009831D3"/>
    <w:rsid w:val="00983AFB"/>
    <w:rsid w:val="00983DF4"/>
    <w:rsid w:val="00984AE0"/>
    <w:rsid w:val="00984B5E"/>
    <w:rsid w:val="00985075"/>
    <w:rsid w:val="00985282"/>
    <w:rsid w:val="009853E9"/>
    <w:rsid w:val="0098547E"/>
    <w:rsid w:val="00985AA3"/>
    <w:rsid w:val="00985D46"/>
    <w:rsid w:val="00985E20"/>
    <w:rsid w:val="00985FF9"/>
    <w:rsid w:val="009860E4"/>
    <w:rsid w:val="00986197"/>
    <w:rsid w:val="00986199"/>
    <w:rsid w:val="009861AD"/>
    <w:rsid w:val="0098671A"/>
    <w:rsid w:val="00986822"/>
    <w:rsid w:val="00986E63"/>
    <w:rsid w:val="00987008"/>
    <w:rsid w:val="009870D1"/>
    <w:rsid w:val="00987529"/>
    <w:rsid w:val="009879EC"/>
    <w:rsid w:val="00987A7F"/>
    <w:rsid w:val="00987F96"/>
    <w:rsid w:val="00987FC2"/>
    <w:rsid w:val="009900E7"/>
    <w:rsid w:val="009905AF"/>
    <w:rsid w:val="00990BE2"/>
    <w:rsid w:val="00991613"/>
    <w:rsid w:val="009917B4"/>
    <w:rsid w:val="009917E1"/>
    <w:rsid w:val="00991F01"/>
    <w:rsid w:val="009920BD"/>
    <w:rsid w:val="009920BF"/>
    <w:rsid w:val="009921A5"/>
    <w:rsid w:val="00992C9C"/>
    <w:rsid w:val="00992D0D"/>
    <w:rsid w:val="00992E05"/>
    <w:rsid w:val="0099303C"/>
    <w:rsid w:val="00993097"/>
    <w:rsid w:val="00993C73"/>
    <w:rsid w:val="00993D06"/>
    <w:rsid w:val="00993F83"/>
    <w:rsid w:val="009943CF"/>
    <w:rsid w:val="0099472F"/>
    <w:rsid w:val="009947CA"/>
    <w:rsid w:val="00995117"/>
    <w:rsid w:val="00995358"/>
    <w:rsid w:val="00995BA8"/>
    <w:rsid w:val="00995F44"/>
    <w:rsid w:val="00995FA8"/>
    <w:rsid w:val="00995FF4"/>
    <w:rsid w:val="00996500"/>
    <w:rsid w:val="0099659C"/>
    <w:rsid w:val="009966D5"/>
    <w:rsid w:val="00996A09"/>
    <w:rsid w:val="00996C15"/>
    <w:rsid w:val="00997510"/>
    <w:rsid w:val="009979AA"/>
    <w:rsid w:val="00997BBF"/>
    <w:rsid w:val="00997C2C"/>
    <w:rsid w:val="00997F2A"/>
    <w:rsid w:val="009A0570"/>
    <w:rsid w:val="009A06DA"/>
    <w:rsid w:val="009A0776"/>
    <w:rsid w:val="009A0ABA"/>
    <w:rsid w:val="009A0BBC"/>
    <w:rsid w:val="009A0D9A"/>
    <w:rsid w:val="009A0E32"/>
    <w:rsid w:val="009A169C"/>
    <w:rsid w:val="009A17B5"/>
    <w:rsid w:val="009A17FD"/>
    <w:rsid w:val="009A186F"/>
    <w:rsid w:val="009A197A"/>
    <w:rsid w:val="009A1CA6"/>
    <w:rsid w:val="009A20EC"/>
    <w:rsid w:val="009A22A2"/>
    <w:rsid w:val="009A2527"/>
    <w:rsid w:val="009A2CA5"/>
    <w:rsid w:val="009A3021"/>
    <w:rsid w:val="009A3068"/>
    <w:rsid w:val="009A3252"/>
    <w:rsid w:val="009A3800"/>
    <w:rsid w:val="009A39E1"/>
    <w:rsid w:val="009A4013"/>
    <w:rsid w:val="009A45B1"/>
    <w:rsid w:val="009A49E1"/>
    <w:rsid w:val="009A4C7B"/>
    <w:rsid w:val="009A4DCA"/>
    <w:rsid w:val="009A50A8"/>
    <w:rsid w:val="009A50AD"/>
    <w:rsid w:val="009A5521"/>
    <w:rsid w:val="009A5905"/>
    <w:rsid w:val="009A657A"/>
    <w:rsid w:val="009A6672"/>
    <w:rsid w:val="009A727F"/>
    <w:rsid w:val="009A783D"/>
    <w:rsid w:val="009A7F5A"/>
    <w:rsid w:val="009B0020"/>
    <w:rsid w:val="009B02D1"/>
    <w:rsid w:val="009B0542"/>
    <w:rsid w:val="009B0A58"/>
    <w:rsid w:val="009B0FB7"/>
    <w:rsid w:val="009B101D"/>
    <w:rsid w:val="009B1423"/>
    <w:rsid w:val="009B1989"/>
    <w:rsid w:val="009B1B2A"/>
    <w:rsid w:val="009B1EF4"/>
    <w:rsid w:val="009B2425"/>
    <w:rsid w:val="009B2C35"/>
    <w:rsid w:val="009B3140"/>
    <w:rsid w:val="009B35E6"/>
    <w:rsid w:val="009B3667"/>
    <w:rsid w:val="009B3ABC"/>
    <w:rsid w:val="009B3E08"/>
    <w:rsid w:val="009B4508"/>
    <w:rsid w:val="009B4653"/>
    <w:rsid w:val="009B4818"/>
    <w:rsid w:val="009B499F"/>
    <w:rsid w:val="009B4ABB"/>
    <w:rsid w:val="009B4AD7"/>
    <w:rsid w:val="009B5089"/>
    <w:rsid w:val="009B5634"/>
    <w:rsid w:val="009B5660"/>
    <w:rsid w:val="009B59F7"/>
    <w:rsid w:val="009B5A3C"/>
    <w:rsid w:val="009B5B49"/>
    <w:rsid w:val="009B5D03"/>
    <w:rsid w:val="009B5F44"/>
    <w:rsid w:val="009B64DC"/>
    <w:rsid w:val="009B64F7"/>
    <w:rsid w:val="009B6AD0"/>
    <w:rsid w:val="009B6D40"/>
    <w:rsid w:val="009B72E0"/>
    <w:rsid w:val="009B73EE"/>
    <w:rsid w:val="009B75E6"/>
    <w:rsid w:val="009B76A9"/>
    <w:rsid w:val="009B799E"/>
    <w:rsid w:val="009B7DFD"/>
    <w:rsid w:val="009C0183"/>
    <w:rsid w:val="009C031E"/>
    <w:rsid w:val="009C0A5E"/>
    <w:rsid w:val="009C0BFE"/>
    <w:rsid w:val="009C0EE9"/>
    <w:rsid w:val="009C118F"/>
    <w:rsid w:val="009C1413"/>
    <w:rsid w:val="009C157F"/>
    <w:rsid w:val="009C16C5"/>
    <w:rsid w:val="009C1A99"/>
    <w:rsid w:val="009C1ABF"/>
    <w:rsid w:val="009C2957"/>
    <w:rsid w:val="009C3419"/>
    <w:rsid w:val="009C373F"/>
    <w:rsid w:val="009C38A2"/>
    <w:rsid w:val="009C39D2"/>
    <w:rsid w:val="009C3C34"/>
    <w:rsid w:val="009C3D4E"/>
    <w:rsid w:val="009C40E9"/>
    <w:rsid w:val="009C41EA"/>
    <w:rsid w:val="009C43A0"/>
    <w:rsid w:val="009C47BA"/>
    <w:rsid w:val="009C5CED"/>
    <w:rsid w:val="009C5D32"/>
    <w:rsid w:val="009C5D73"/>
    <w:rsid w:val="009C5FB5"/>
    <w:rsid w:val="009C652A"/>
    <w:rsid w:val="009C6908"/>
    <w:rsid w:val="009C6D01"/>
    <w:rsid w:val="009C6D12"/>
    <w:rsid w:val="009C6F96"/>
    <w:rsid w:val="009C7226"/>
    <w:rsid w:val="009C78D1"/>
    <w:rsid w:val="009C7B59"/>
    <w:rsid w:val="009C7F65"/>
    <w:rsid w:val="009D0900"/>
    <w:rsid w:val="009D0B35"/>
    <w:rsid w:val="009D0C70"/>
    <w:rsid w:val="009D1345"/>
    <w:rsid w:val="009D16CC"/>
    <w:rsid w:val="009D17B1"/>
    <w:rsid w:val="009D1997"/>
    <w:rsid w:val="009D1A35"/>
    <w:rsid w:val="009D1DD5"/>
    <w:rsid w:val="009D2120"/>
    <w:rsid w:val="009D2806"/>
    <w:rsid w:val="009D2D48"/>
    <w:rsid w:val="009D454F"/>
    <w:rsid w:val="009D4601"/>
    <w:rsid w:val="009D4A6E"/>
    <w:rsid w:val="009D4B90"/>
    <w:rsid w:val="009D5FA6"/>
    <w:rsid w:val="009D64A0"/>
    <w:rsid w:val="009D69EF"/>
    <w:rsid w:val="009D7148"/>
    <w:rsid w:val="009D7FFC"/>
    <w:rsid w:val="009E0112"/>
    <w:rsid w:val="009E09B9"/>
    <w:rsid w:val="009E0D99"/>
    <w:rsid w:val="009E15D7"/>
    <w:rsid w:val="009E1610"/>
    <w:rsid w:val="009E2000"/>
    <w:rsid w:val="009E22D9"/>
    <w:rsid w:val="009E2518"/>
    <w:rsid w:val="009E2547"/>
    <w:rsid w:val="009E290A"/>
    <w:rsid w:val="009E2A84"/>
    <w:rsid w:val="009E2E95"/>
    <w:rsid w:val="009E3197"/>
    <w:rsid w:val="009E34BB"/>
    <w:rsid w:val="009E3A98"/>
    <w:rsid w:val="009E3D0E"/>
    <w:rsid w:val="009E579F"/>
    <w:rsid w:val="009E5E5B"/>
    <w:rsid w:val="009E6166"/>
    <w:rsid w:val="009E68A3"/>
    <w:rsid w:val="009E6E5B"/>
    <w:rsid w:val="009E6EF3"/>
    <w:rsid w:val="009E71DA"/>
    <w:rsid w:val="009E7BF9"/>
    <w:rsid w:val="009F050F"/>
    <w:rsid w:val="009F07D2"/>
    <w:rsid w:val="009F0829"/>
    <w:rsid w:val="009F0AEE"/>
    <w:rsid w:val="009F0D63"/>
    <w:rsid w:val="009F0E02"/>
    <w:rsid w:val="009F1497"/>
    <w:rsid w:val="009F165C"/>
    <w:rsid w:val="009F1680"/>
    <w:rsid w:val="009F17FA"/>
    <w:rsid w:val="009F194E"/>
    <w:rsid w:val="009F2062"/>
    <w:rsid w:val="009F2171"/>
    <w:rsid w:val="009F263C"/>
    <w:rsid w:val="009F35CA"/>
    <w:rsid w:val="009F35CB"/>
    <w:rsid w:val="009F3732"/>
    <w:rsid w:val="009F3D3A"/>
    <w:rsid w:val="009F3DAA"/>
    <w:rsid w:val="009F3FE0"/>
    <w:rsid w:val="009F41EF"/>
    <w:rsid w:val="009F4250"/>
    <w:rsid w:val="009F44D6"/>
    <w:rsid w:val="009F450D"/>
    <w:rsid w:val="009F455A"/>
    <w:rsid w:val="009F4615"/>
    <w:rsid w:val="009F4E3D"/>
    <w:rsid w:val="009F5422"/>
    <w:rsid w:val="009F5722"/>
    <w:rsid w:val="009F5974"/>
    <w:rsid w:val="009F5A10"/>
    <w:rsid w:val="009F6348"/>
    <w:rsid w:val="009F690F"/>
    <w:rsid w:val="009F6E2F"/>
    <w:rsid w:val="009F6FE4"/>
    <w:rsid w:val="009F7105"/>
    <w:rsid w:val="009F746C"/>
    <w:rsid w:val="009F7505"/>
    <w:rsid w:val="009F75C3"/>
    <w:rsid w:val="009F79C9"/>
    <w:rsid w:val="009F7C53"/>
    <w:rsid w:val="009F7C57"/>
    <w:rsid w:val="00A00474"/>
    <w:rsid w:val="00A00639"/>
    <w:rsid w:val="00A009C0"/>
    <w:rsid w:val="00A00B8F"/>
    <w:rsid w:val="00A00F7F"/>
    <w:rsid w:val="00A019D3"/>
    <w:rsid w:val="00A01A3B"/>
    <w:rsid w:val="00A01BB8"/>
    <w:rsid w:val="00A01E81"/>
    <w:rsid w:val="00A0200E"/>
    <w:rsid w:val="00A02368"/>
    <w:rsid w:val="00A0263C"/>
    <w:rsid w:val="00A02663"/>
    <w:rsid w:val="00A02C0D"/>
    <w:rsid w:val="00A02D0F"/>
    <w:rsid w:val="00A02F7F"/>
    <w:rsid w:val="00A03310"/>
    <w:rsid w:val="00A03B3F"/>
    <w:rsid w:val="00A03C64"/>
    <w:rsid w:val="00A03FF1"/>
    <w:rsid w:val="00A040EC"/>
    <w:rsid w:val="00A044D2"/>
    <w:rsid w:val="00A046B5"/>
    <w:rsid w:val="00A0475A"/>
    <w:rsid w:val="00A04760"/>
    <w:rsid w:val="00A047B1"/>
    <w:rsid w:val="00A04C7D"/>
    <w:rsid w:val="00A04D53"/>
    <w:rsid w:val="00A0587C"/>
    <w:rsid w:val="00A06657"/>
    <w:rsid w:val="00A066EA"/>
    <w:rsid w:val="00A06C16"/>
    <w:rsid w:val="00A06CAD"/>
    <w:rsid w:val="00A06CB2"/>
    <w:rsid w:val="00A07A07"/>
    <w:rsid w:val="00A07FB3"/>
    <w:rsid w:val="00A1024D"/>
    <w:rsid w:val="00A102BE"/>
    <w:rsid w:val="00A10310"/>
    <w:rsid w:val="00A1089F"/>
    <w:rsid w:val="00A10950"/>
    <w:rsid w:val="00A10B37"/>
    <w:rsid w:val="00A10DF7"/>
    <w:rsid w:val="00A1166E"/>
    <w:rsid w:val="00A11697"/>
    <w:rsid w:val="00A12AC7"/>
    <w:rsid w:val="00A12CDA"/>
    <w:rsid w:val="00A12DE7"/>
    <w:rsid w:val="00A12F8B"/>
    <w:rsid w:val="00A12FD4"/>
    <w:rsid w:val="00A133D1"/>
    <w:rsid w:val="00A135FB"/>
    <w:rsid w:val="00A1378B"/>
    <w:rsid w:val="00A1385E"/>
    <w:rsid w:val="00A13C70"/>
    <w:rsid w:val="00A13DF1"/>
    <w:rsid w:val="00A1443A"/>
    <w:rsid w:val="00A15073"/>
    <w:rsid w:val="00A152B4"/>
    <w:rsid w:val="00A15351"/>
    <w:rsid w:val="00A153A0"/>
    <w:rsid w:val="00A156BC"/>
    <w:rsid w:val="00A15719"/>
    <w:rsid w:val="00A1589F"/>
    <w:rsid w:val="00A15A28"/>
    <w:rsid w:val="00A15AFA"/>
    <w:rsid w:val="00A15D9F"/>
    <w:rsid w:val="00A160DB"/>
    <w:rsid w:val="00A1688A"/>
    <w:rsid w:val="00A16AA7"/>
    <w:rsid w:val="00A16CD0"/>
    <w:rsid w:val="00A16D4B"/>
    <w:rsid w:val="00A16E92"/>
    <w:rsid w:val="00A173B9"/>
    <w:rsid w:val="00A1750A"/>
    <w:rsid w:val="00A1775A"/>
    <w:rsid w:val="00A17F2B"/>
    <w:rsid w:val="00A1872C"/>
    <w:rsid w:val="00A20505"/>
    <w:rsid w:val="00A2098D"/>
    <w:rsid w:val="00A20A92"/>
    <w:rsid w:val="00A20F57"/>
    <w:rsid w:val="00A20FF2"/>
    <w:rsid w:val="00A21471"/>
    <w:rsid w:val="00A2152B"/>
    <w:rsid w:val="00A215DF"/>
    <w:rsid w:val="00A21C2E"/>
    <w:rsid w:val="00A226F1"/>
    <w:rsid w:val="00A23412"/>
    <w:rsid w:val="00A2369A"/>
    <w:rsid w:val="00A236B6"/>
    <w:rsid w:val="00A239F2"/>
    <w:rsid w:val="00A23A93"/>
    <w:rsid w:val="00A247C8"/>
    <w:rsid w:val="00A24868"/>
    <w:rsid w:val="00A24971"/>
    <w:rsid w:val="00A2498E"/>
    <w:rsid w:val="00A24DAC"/>
    <w:rsid w:val="00A25047"/>
    <w:rsid w:val="00A25089"/>
    <w:rsid w:val="00A25572"/>
    <w:rsid w:val="00A261AF"/>
    <w:rsid w:val="00A262E8"/>
    <w:rsid w:val="00A269F5"/>
    <w:rsid w:val="00A26BE2"/>
    <w:rsid w:val="00A26C34"/>
    <w:rsid w:val="00A26FC1"/>
    <w:rsid w:val="00A27624"/>
    <w:rsid w:val="00A27748"/>
    <w:rsid w:val="00A27881"/>
    <w:rsid w:val="00A278D5"/>
    <w:rsid w:val="00A27B11"/>
    <w:rsid w:val="00A3022B"/>
    <w:rsid w:val="00A30384"/>
    <w:rsid w:val="00A3051D"/>
    <w:rsid w:val="00A30680"/>
    <w:rsid w:val="00A30B37"/>
    <w:rsid w:val="00A31001"/>
    <w:rsid w:val="00A3113C"/>
    <w:rsid w:val="00A3138F"/>
    <w:rsid w:val="00A313CA"/>
    <w:rsid w:val="00A314A4"/>
    <w:rsid w:val="00A31586"/>
    <w:rsid w:val="00A318D8"/>
    <w:rsid w:val="00A31A8A"/>
    <w:rsid w:val="00A31E70"/>
    <w:rsid w:val="00A3238F"/>
    <w:rsid w:val="00A324F4"/>
    <w:rsid w:val="00A32B32"/>
    <w:rsid w:val="00A333EF"/>
    <w:rsid w:val="00A335F9"/>
    <w:rsid w:val="00A3376A"/>
    <w:rsid w:val="00A338A1"/>
    <w:rsid w:val="00A33BAC"/>
    <w:rsid w:val="00A347F0"/>
    <w:rsid w:val="00A34CA5"/>
    <w:rsid w:val="00A34D2B"/>
    <w:rsid w:val="00A34DDB"/>
    <w:rsid w:val="00A35EC0"/>
    <w:rsid w:val="00A35EED"/>
    <w:rsid w:val="00A35FF0"/>
    <w:rsid w:val="00A36753"/>
    <w:rsid w:val="00A36947"/>
    <w:rsid w:val="00A36C62"/>
    <w:rsid w:val="00A36CF4"/>
    <w:rsid w:val="00A36ED8"/>
    <w:rsid w:val="00A37170"/>
    <w:rsid w:val="00A3733E"/>
    <w:rsid w:val="00A374B0"/>
    <w:rsid w:val="00A37552"/>
    <w:rsid w:val="00A378E1"/>
    <w:rsid w:val="00A37CBB"/>
    <w:rsid w:val="00A37DAA"/>
    <w:rsid w:val="00A37DD8"/>
    <w:rsid w:val="00A401ED"/>
    <w:rsid w:val="00A40309"/>
    <w:rsid w:val="00A40A5D"/>
    <w:rsid w:val="00A40C47"/>
    <w:rsid w:val="00A4110A"/>
    <w:rsid w:val="00A4149E"/>
    <w:rsid w:val="00A41A34"/>
    <w:rsid w:val="00A41EBC"/>
    <w:rsid w:val="00A41FB3"/>
    <w:rsid w:val="00A42157"/>
    <w:rsid w:val="00A42884"/>
    <w:rsid w:val="00A42A8E"/>
    <w:rsid w:val="00A42AE2"/>
    <w:rsid w:val="00A431B5"/>
    <w:rsid w:val="00A434E1"/>
    <w:rsid w:val="00A4424A"/>
    <w:rsid w:val="00A4429F"/>
    <w:rsid w:val="00A442B3"/>
    <w:rsid w:val="00A44635"/>
    <w:rsid w:val="00A44811"/>
    <w:rsid w:val="00A44F3A"/>
    <w:rsid w:val="00A45281"/>
    <w:rsid w:val="00A453B9"/>
    <w:rsid w:val="00A4558C"/>
    <w:rsid w:val="00A4564C"/>
    <w:rsid w:val="00A45A9F"/>
    <w:rsid w:val="00A45BC7"/>
    <w:rsid w:val="00A45EEE"/>
    <w:rsid w:val="00A46313"/>
    <w:rsid w:val="00A463FF"/>
    <w:rsid w:val="00A464B5"/>
    <w:rsid w:val="00A4679E"/>
    <w:rsid w:val="00A46807"/>
    <w:rsid w:val="00A46D0B"/>
    <w:rsid w:val="00A4725E"/>
    <w:rsid w:val="00A477EB"/>
    <w:rsid w:val="00A50065"/>
    <w:rsid w:val="00A506D6"/>
    <w:rsid w:val="00A50971"/>
    <w:rsid w:val="00A519F3"/>
    <w:rsid w:val="00A51D16"/>
    <w:rsid w:val="00A525B5"/>
    <w:rsid w:val="00A5292B"/>
    <w:rsid w:val="00A52930"/>
    <w:rsid w:val="00A5316C"/>
    <w:rsid w:val="00A532DF"/>
    <w:rsid w:val="00A537DB"/>
    <w:rsid w:val="00A5399B"/>
    <w:rsid w:val="00A53B45"/>
    <w:rsid w:val="00A53C11"/>
    <w:rsid w:val="00A53F31"/>
    <w:rsid w:val="00A53FB4"/>
    <w:rsid w:val="00A543AB"/>
    <w:rsid w:val="00A54418"/>
    <w:rsid w:val="00A54782"/>
    <w:rsid w:val="00A5496B"/>
    <w:rsid w:val="00A558F1"/>
    <w:rsid w:val="00A55C7D"/>
    <w:rsid w:val="00A55CA7"/>
    <w:rsid w:val="00A561BC"/>
    <w:rsid w:val="00A56EBA"/>
    <w:rsid w:val="00A57012"/>
    <w:rsid w:val="00A5709C"/>
    <w:rsid w:val="00A57126"/>
    <w:rsid w:val="00A57391"/>
    <w:rsid w:val="00A576D8"/>
    <w:rsid w:val="00A57B3B"/>
    <w:rsid w:val="00A57DF4"/>
    <w:rsid w:val="00A60099"/>
    <w:rsid w:val="00A600AB"/>
    <w:rsid w:val="00A603FF"/>
    <w:rsid w:val="00A607D5"/>
    <w:rsid w:val="00A60C2D"/>
    <w:rsid w:val="00A60EAB"/>
    <w:rsid w:val="00A61920"/>
    <w:rsid w:val="00A619B7"/>
    <w:rsid w:val="00A61AD3"/>
    <w:rsid w:val="00A61B1A"/>
    <w:rsid w:val="00A61B3E"/>
    <w:rsid w:val="00A61F85"/>
    <w:rsid w:val="00A6206F"/>
    <w:rsid w:val="00A62654"/>
    <w:rsid w:val="00A62ADB"/>
    <w:rsid w:val="00A630B3"/>
    <w:rsid w:val="00A63291"/>
    <w:rsid w:val="00A63591"/>
    <w:rsid w:val="00A636BD"/>
    <w:rsid w:val="00A63713"/>
    <w:rsid w:val="00A63BB8"/>
    <w:rsid w:val="00A641FE"/>
    <w:rsid w:val="00A643DF"/>
    <w:rsid w:val="00A645F1"/>
    <w:rsid w:val="00A64F2E"/>
    <w:rsid w:val="00A65105"/>
    <w:rsid w:val="00A6531E"/>
    <w:rsid w:val="00A653B3"/>
    <w:rsid w:val="00A65885"/>
    <w:rsid w:val="00A65A25"/>
    <w:rsid w:val="00A65A68"/>
    <w:rsid w:val="00A65B81"/>
    <w:rsid w:val="00A65D08"/>
    <w:rsid w:val="00A65FAC"/>
    <w:rsid w:val="00A6622E"/>
    <w:rsid w:val="00A6649B"/>
    <w:rsid w:val="00A66DA1"/>
    <w:rsid w:val="00A66F59"/>
    <w:rsid w:val="00A6711C"/>
    <w:rsid w:val="00A672CA"/>
    <w:rsid w:val="00A6754C"/>
    <w:rsid w:val="00A704A5"/>
    <w:rsid w:val="00A70939"/>
    <w:rsid w:val="00A72250"/>
    <w:rsid w:val="00A722DE"/>
    <w:rsid w:val="00A722E5"/>
    <w:rsid w:val="00A7280A"/>
    <w:rsid w:val="00A72CCF"/>
    <w:rsid w:val="00A72FA1"/>
    <w:rsid w:val="00A73A85"/>
    <w:rsid w:val="00A7410B"/>
    <w:rsid w:val="00A74515"/>
    <w:rsid w:val="00A74B07"/>
    <w:rsid w:val="00A74CFD"/>
    <w:rsid w:val="00A75127"/>
    <w:rsid w:val="00A7530E"/>
    <w:rsid w:val="00A756E6"/>
    <w:rsid w:val="00A75744"/>
    <w:rsid w:val="00A764ED"/>
    <w:rsid w:val="00A76526"/>
    <w:rsid w:val="00A7655B"/>
    <w:rsid w:val="00A768B8"/>
    <w:rsid w:val="00A76D8B"/>
    <w:rsid w:val="00A76DC2"/>
    <w:rsid w:val="00A76E93"/>
    <w:rsid w:val="00A773F2"/>
    <w:rsid w:val="00A775AC"/>
    <w:rsid w:val="00A77D80"/>
    <w:rsid w:val="00A77F75"/>
    <w:rsid w:val="00A80287"/>
    <w:rsid w:val="00A802A7"/>
    <w:rsid w:val="00A807AC"/>
    <w:rsid w:val="00A807CE"/>
    <w:rsid w:val="00A810FD"/>
    <w:rsid w:val="00A8114E"/>
    <w:rsid w:val="00A8149D"/>
    <w:rsid w:val="00A81516"/>
    <w:rsid w:val="00A81936"/>
    <w:rsid w:val="00A8240E"/>
    <w:rsid w:val="00A82E2E"/>
    <w:rsid w:val="00A83537"/>
    <w:rsid w:val="00A83708"/>
    <w:rsid w:val="00A838B7"/>
    <w:rsid w:val="00A83D2A"/>
    <w:rsid w:val="00A83E86"/>
    <w:rsid w:val="00A84051"/>
    <w:rsid w:val="00A840FB"/>
    <w:rsid w:val="00A847D9"/>
    <w:rsid w:val="00A84897"/>
    <w:rsid w:val="00A84EFA"/>
    <w:rsid w:val="00A851F2"/>
    <w:rsid w:val="00A85539"/>
    <w:rsid w:val="00A86091"/>
    <w:rsid w:val="00A8614F"/>
    <w:rsid w:val="00A87342"/>
    <w:rsid w:val="00A8756F"/>
    <w:rsid w:val="00A8760B"/>
    <w:rsid w:val="00A877A1"/>
    <w:rsid w:val="00A877B2"/>
    <w:rsid w:val="00A8793D"/>
    <w:rsid w:val="00A87B60"/>
    <w:rsid w:val="00A905E8"/>
    <w:rsid w:val="00A90FB8"/>
    <w:rsid w:val="00A9179C"/>
    <w:rsid w:val="00A91DA1"/>
    <w:rsid w:val="00A91E98"/>
    <w:rsid w:val="00A92200"/>
    <w:rsid w:val="00A930AC"/>
    <w:rsid w:val="00A93445"/>
    <w:rsid w:val="00A93479"/>
    <w:rsid w:val="00A9369D"/>
    <w:rsid w:val="00A93859"/>
    <w:rsid w:val="00A938B8"/>
    <w:rsid w:val="00A93E05"/>
    <w:rsid w:val="00A95035"/>
    <w:rsid w:val="00A95816"/>
    <w:rsid w:val="00A95958"/>
    <w:rsid w:val="00A959D5"/>
    <w:rsid w:val="00A95C23"/>
    <w:rsid w:val="00A95FAB"/>
    <w:rsid w:val="00A96142"/>
    <w:rsid w:val="00A963FD"/>
    <w:rsid w:val="00A968BD"/>
    <w:rsid w:val="00A96A55"/>
    <w:rsid w:val="00A96CB7"/>
    <w:rsid w:val="00A96CDC"/>
    <w:rsid w:val="00A97236"/>
    <w:rsid w:val="00A97238"/>
    <w:rsid w:val="00A97350"/>
    <w:rsid w:val="00A97728"/>
    <w:rsid w:val="00A97BA1"/>
    <w:rsid w:val="00A97D91"/>
    <w:rsid w:val="00AA03D2"/>
    <w:rsid w:val="00AA0495"/>
    <w:rsid w:val="00AA14AB"/>
    <w:rsid w:val="00AA17DA"/>
    <w:rsid w:val="00AA1A90"/>
    <w:rsid w:val="00AA1B03"/>
    <w:rsid w:val="00AA1B97"/>
    <w:rsid w:val="00AA1C6C"/>
    <w:rsid w:val="00AA1F78"/>
    <w:rsid w:val="00AA2600"/>
    <w:rsid w:val="00AA28F5"/>
    <w:rsid w:val="00AA2D29"/>
    <w:rsid w:val="00AA2D2E"/>
    <w:rsid w:val="00AA2D87"/>
    <w:rsid w:val="00AA341A"/>
    <w:rsid w:val="00AA3E78"/>
    <w:rsid w:val="00AA415C"/>
    <w:rsid w:val="00AA53E6"/>
    <w:rsid w:val="00AA55F4"/>
    <w:rsid w:val="00AA5DE1"/>
    <w:rsid w:val="00AA64C2"/>
    <w:rsid w:val="00AA68B2"/>
    <w:rsid w:val="00AA6E83"/>
    <w:rsid w:val="00AA734C"/>
    <w:rsid w:val="00AA7578"/>
    <w:rsid w:val="00AA7CB4"/>
    <w:rsid w:val="00AB0467"/>
    <w:rsid w:val="00AB07C0"/>
    <w:rsid w:val="00AB0C94"/>
    <w:rsid w:val="00AB0F99"/>
    <w:rsid w:val="00AB144D"/>
    <w:rsid w:val="00AB202B"/>
    <w:rsid w:val="00AB2049"/>
    <w:rsid w:val="00AB2301"/>
    <w:rsid w:val="00AB235D"/>
    <w:rsid w:val="00AB3220"/>
    <w:rsid w:val="00AB3665"/>
    <w:rsid w:val="00AB39F5"/>
    <w:rsid w:val="00AB401B"/>
    <w:rsid w:val="00AB425D"/>
    <w:rsid w:val="00AB4339"/>
    <w:rsid w:val="00AB4B16"/>
    <w:rsid w:val="00AB4C88"/>
    <w:rsid w:val="00AB4C8E"/>
    <w:rsid w:val="00AB50D6"/>
    <w:rsid w:val="00AB571C"/>
    <w:rsid w:val="00AB5794"/>
    <w:rsid w:val="00AB5990"/>
    <w:rsid w:val="00AB5A8B"/>
    <w:rsid w:val="00AB6416"/>
    <w:rsid w:val="00AB642B"/>
    <w:rsid w:val="00AB6821"/>
    <w:rsid w:val="00AB6FB9"/>
    <w:rsid w:val="00AB7267"/>
    <w:rsid w:val="00AB77B6"/>
    <w:rsid w:val="00AB7F5F"/>
    <w:rsid w:val="00AC01D7"/>
    <w:rsid w:val="00AC06FF"/>
    <w:rsid w:val="00AC088B"/>
    <w:rsid w:val="00AC09AA"/>
    <w:rsid w:val="00AC09D8"/>
    <w:rsid w:val="00AC0A28"/>
    <w:rsid w:val="00AC0A7A"/>
    <w:rsid w:val="00AC0E2C"/>
    <w:rsid w:val="00AC1D3B"/>
    <w:rsid w:val="00AC1E55"/>
    <w:rsid w:val="00AC1F01"/>
    <w:rsid w:val="00AC24FE"/>
    <w:rsid w:val="00AC295E"/>
    <w:rsid w:val="00AC299D"/>
    <w:rsid w:val="00AC2A22"/>
    <w:rsid w:val="00AC2A37"/>
    <w:rsid w:val="00AC2A72"/>
    <w:rsid w:val="00AC34F1"/>
    <w:rsid w:val="00AC459C"/>
    <w:rsid w:val="00AC4840"/>
    <w:rsid w:val="00AC4BF3"/>
    <w:rsid w:val="00AC4BFF"/>
    <w:rsid w:val="00AC4EEE"/>
    <w:rsid w:val="00AC5098"/>
    <w:rsid w:val="00AC5577"/>
    <w:rsid w:val="00AC58A2"/>
    <w:rsid w:val="00AC5B0A"/>
    <w:rsid w:val="00AC5E17"/>
    <w:rsid w:val="00AC5FA0"/>
    <w:rsid w:val="00AC707F"/>
    <w:rsid w:val="00AC737E"/>
    <w:rsid w:val="00AC79D3"/>
    <w:rsid w:val="00AC7ADD"/>
    <w:rsid w:val="00AD0DAF"/>
    <w:rsid w:val="00AD0FE6"/>
    <w:rsid w:val="00AD10E3"/>
    <w:rsid w:val="00AD11D9"/>
    <w:rsid w:val="00AD1848"/>
    <w:rsid w:val="00AD18E9"/>
    <w:rsid w:val="00AD1BFF"/>
    <w:rsid w:val="00AD1CF8"/>
    <w:rsid w:val="00AD1F7C"/>
    <w:rsid w:val="00AD228D"/>
    <w:rsid w:val="00AD241E"/>
    <w:rsid w:val="00AD2641"/>
    <w:rsid w:val="00AD265D"/>
    <w:rsid w:val="00AD2A55"/>
    <w:rsid w:val="00AD3AE1"/>
    <w:rsid w:val="00AD3C16"/>
    <w:rsid w:val="00AD3F52"/>
    <w:rsid w:val="00AD4163"/>
    <w:rsid w:val="00AD469D"/>
    <w:rsid w:val="00AD5198"/>
    <w:rsid w:val="00AD541F"/>
    <w:rsid w:val="00AD563B"/>
    <w:rsid w:val="00AD59C8"/>
    <w:rsid w:val="00AD5E15"/>
    <w:rsid w:val="00AD619A"/>
    <w:rsid w:val="00AD61A8"/>
    <w:rsid w:val="00AD630E"/>
    <w:rsid w:val="00AD6532"/>
    <w:rsid w:val="00AD6721"/>
    <w:rsid w:val="00AD6AD3"/>
    <w:rsid w:val="00AD6BCE"/>
    <w:rsid w:val="00AD6F75"/>
    <w:rsid w:val="00AD7235"/>
    <w:rsid w:val="00AD7433"/>
    <w:rsid w:val="00AD75B5"/>
    <w:rsid w:val="00AD7BA8"/>
    <w:rsid w:val="00AE01AD"/>
    <w:rsid w:val="00AE08D8"/>
    <w:rsid w:val="00AE090C"/>
    <w:rsid w:val="00AE0BF8"/>
    <w:rsid w:val="00AE1218"/>
    <w:rsid w:val="00AE18D8"/>
    <w:rsid w:val="00AE2C61"/>
    <w:rsid w:val="00AE30A0"/>
    <w:rsid w:val="00AE32CF"/>
    <w:rsid w:val="00AE3825"/>
    <w:rsid w:val="00AE3880"/>
    <w:rsid w:val="00AE3914"/>
    <w:rsid w:val="00AE3E75"/>
    <w:rsid w:val="00AE4450"/>
    <w:rsid w:val="00AE44D5"/>
    <w:rsid w:val="00AE4D64"/>
    <w:rsid w:val="00AE5A51"/>
    <w:rsid w:val="00AE5C1B"/>
    <w:rsid w:val="00AE649D"/>
    <w:rsid w:val="00AE67A9"/>
    <w:rsid w:val="00AE696E"/>
    <w:rsid w:val="00AE6D4F"/>
    <w:rsid w:val="00AE6DBF"/>
    <w:rsid w:val="00AE6E4A"/>
    <w:rsid w:val="00AE6F0B"/>
    <w:rsid w:val="00AE7475"/>
    <w:rsid w:val="00AE7CCC"/>
    <w:rsid w:val="00AF0099"/>
    <w:rsid w:val="00AF0995"/>
    <w:rsid w:val="00AF0A59"/>
    <w:rsid w:val="00AF0B4F"/>
    <w:rsid w:val="00AF13F6"/>
    <w:rsid w:val="00AF1589"/>
    <w:rsid w:val="00AF16BC"/>
    <w:rsid w:val="00AF1A3B"/>
    <w:rsid w:val="00AF1BE8"/>
    <w:rsid w:val="00AF1F4A"/>
    <w:rsid w:val="00AF20B6"/>
    <w:rsid w:val="00AF2834"/>
    <w:rsid w:val="00AF2E5A"/>
    <w:rsid w:val="00AF3461"/>
    <w:rsid w:val="00AF3772"/>
    <w:rsid w:val="00AF3B15"/>
    <w:rsid w:val="00AF3FED"/>
    <w:rsid w:val="00AF43C5"/>
    <w:rsid w:val="00AF4637"/>
    <w:rsid w:val="00AF475D"/>
    <w:rsid w:val="00AF487F"/>
    <w:rsid w:val="00AF4C48"/>
    <w:rsid w:val="00AF4F15"/>
    <w:rsid w:val="00AF55B3"/>
    <w:rsid w:val="00AF5BBB"/>
    <w:rsid w:val="00AF5E93"/>
    <w:rsid w:val="00AF62B6"/>
    <w:rsid w:val="00AF631C"/>
    <w:rsid w:val="00AF63D8"/>
    <w:rsid w:val="00AF6449"/>
    <w:rsid w:val="00AF6D1D"/>
    <w:rsid w:val="00AF722E"/>
    <w:rsid w:val="00AF7BBB"/>
    <w:rsid w:val="00AF7EA4"/>
    <w:rsid w:val="00B001B8"/>
    <w:rsid w:val="00B004C2"/>
    <w:rsid w:val="00B00616"/>
    <w:rsid w:val="00B0063C"/>
    <w:rsid w:val="00B006B8"/>
    <w:rsid w:val="00B00843"/>
    <w:rsid w:val="00B00B40"/>
    <w:rsid w:val="00B01201"/>
    <w:rsid w:val="00B01471"/>
    <w:rsid w:val="00B0175F"/>
    <w:rsid w:val="00B01BA3"/>
    <w:rsid w:val="00B01D75"/>
    <w:rsid w:val="00B01E33"/>
    <w:rsid w:val="00B02083"/>
    <w:rsid w:val="00B0213A"/>
    <w:rsid w:val="00B02EA4"/>
    <w:rsid w:val="00B02F5F"/>
    <w:rsid w:val="00B03270"/>
    <w:rsid w:val="00B03550"/>
    <w:rsid w:val="00B036AB"/>
    <w:rsid w:val="00B03783"/>
    <w:rsid w:val="00B037CE"/>
    <w:rsid w:val="00B03A1A"/>
    <w:rsid w:val="00B03C8A"/>
    <w:rsid w:val="00B03EEA"/>
    <w:rsid w:val="00B045CD"/>
    <w:rsid w:val="00B045E6"/>
    <w:rsid w:val="00B046DB"/>
    <w:rsid w:val="00B0488C"/>
    <w:rsid w:val="00B05011"/>
    <w:rsid w:val="00B05C4E"/>
    <w:rsid w:val="00B0607E"/>
    <w:rsid w:val="00B06301"/>
    <w:rsid w:val="00B0682F"/>
    <w:rsid w:val="00B06E55"/>
    <w:rsid w:val="00B07003"/>
    <w:rsid w:val="00B070CA"/>
    <w:rsid w:val="00B078B9"/>
    <w:rsid w:val="00B07E7A"/>
    <w:rsid w:val="00B100B9"/>
    <w:rsid w:val="00B105D0"/>
    <w:rsid w:val="00B1096C"/>
    <w:rsid w:val="00B1101F"/>
    <w:rsid w:val="00B1129D"/>
    <w:rsid w:val="00B1231B"/>
    <w:rsid w:val="00B12726"/>
    <w:rsid w:val="00B13019"/>
    <w:rsid w:val="00B13066"/>
    <w:rsid w:val="00B13127"/>
    <w:rsid w:val="00B1357C"/>
    <w:rsid w:val="00B1360D"/>
    <w:rsid w:val="00B1378F"/>
    <w:rsid w:val="00B13AC9"/>
    <w:rsid w:val="00B13B50"/>
    <w:rsid w:val="00B141CA"/>
    <w:rsid w:val="00B143E7"/>
    <w:rsid w:val="00B14466"/>
    <w:rsid w:val="00B14964"/>
    <w:rsid w:val="00B14A57"/>
    <w:rsid w:val="00B15253"/>
    <w:rsid w:val="00B15729"/>
    <w:rsid w:val="00B1575E"/>
    <w:rsid w:val="00B157A7"/>
    <w:rsid w:val="00B15A59"/>
    <w:rsid w:val="00B15C37"/>
    <w:rsid w:val="00B15DA9"/>
    <w:rsid w:val="00B15FA9"/>
    <w:rsid w:val="00B160BE"/>
    <w:rsid w:val="00B16608"/>
    <w:rsid w:val="00B16BDE"/>
    <w:rsid w:val="00B16EB7"/>
    <w:rsid w:val="00B171EF"/>
    <w:rsid w:val="00B17558"/>
    <w:rsid w:val="00B176D0"/>
    <w:rsid w:val="00B17AE9"/>
    <w:rsid w:val="00B201B9"/>
    <w:rsid w:val="00B2038D"/>
    <w:rsid w:val="00B20562"/>
    <w:rsid w:val="00B2075F"/>
    <w:rsid w:val="00B2098A"/>
    <w:rsid w:val="00B20A24"/>
    <w:rsid w:val="00B20DAD"/>
    <w:rsid w:val="00B20F7D"/>
    <w:rsid w:val="00B21665"/>
    <w:rsid w:val="00B21723"/>
    <w:rsid w:val="00B21F2B"/>
    <w:rsid w:val="00B22096"/>
    <w:rsid w:val="00B220B9"/>
    <w:rsid w:val="00B224F8"/>
    <w:rsid w:val="00B22622"/>
    <w:rsid w:val="00B22A14"/>
    <w:rsid w:val="00B22B2D"/>
    <w:rsid w:val="00B22D9E"/>
    <w:rsid w:val="00B22E86"/>
    <w:rsid w:val="00B23CE9"/>
    <w:rsid w:val="00B23EE8"/>
    <w:rsid w:val="00B242DA"/>
    <w:rsid w:val="00B2475E"/>
    <w:rsid w:val="00B24909"/>
    <w:rsid w:val="00B24A94"/>
    <w:rsid w:val="00B24D2B"/>
    <w:rsid w:val="00B24D66"/>
    <w:rsid w:val="00B2578F"/>
    <w:rsid w:val="00B25B6E"/>
    <w:rsid w:val="00B25E24"/>
    <w:rsid w:val="00B26CD6"/>
    <w:rsid w:val="00B26E6E"/>
    <w:rsid w:val="00B27208"/>
    <w:rsid w:val="00B273DD"/>
    <w:rsid w:val="00B27844"/>
    <w:rsid w:val="00B279AD"/>
    <w:rsid w:val="00B27A1B"/>
    <w:rsid w:val="00B30498"/>
    <w:rsid w:val="00B30AD0"/>
    <w:rsid w:val="00B30DCE"/>
    <w:rsid w:val="00B310A1"/>
    <w:rsid w:val="00B312A9"/>
    <w:rsid w:val="00B3153A"/>
    <w:rsid w:val="00B318AE"/>
    <w:rsid w:val="00B31FCC"/>
    <w:rsid w:val="00B323C9"/>
    <w:rsid w:val="00B324BE"/>
    <w:rsid w:val="00B324C6"/>
    <w:rsid w:val="00B32584"/>
    <w:rsid w:val="00B3261E"/>
    <w:rsid w:val="00B3280C"/>
    <w:rsid w:val="00B32B43"/>
    <w:rsid w:val="00B32ED0"/>
    <w:rsid w:val="00B331BD"/>
    <w:rsid w:val="00B3326C"/>
    <w:rsid w:val="00B334FA"/>
    <w:rsid w:val="00B33D73"/>
    <w:rsid w:val="00B33DF0"/>
    <w:rsid w:val="00B34097"/>
    <w:rsid w:val="00B34BA5"/>
    <w:rsid w:val="00B34CBC"/>
    <w:rsid w:val="00B35842"/>
    <w:rsid w:val="00B35FEB"/>
    <w:rsid w:val="00B36120"/>
    <w:rsid w:val="00B36426"/>
    <w:rsid w:val="00B3684C"/>
    <w:rsid w:val="00B369D2"/>
    <w:rsid w:val="00B36E4F"/>
    <w:rsid w:val="00B3796F"/>
    <w:rsid w:val="00B37AB8"/>
    <w:rsid w:val="00B37B90"/>
    <w:rsid w:val="00B4087E"/>
    <w:rsid w:val="00B40D0F"/>
    <w:rsid w:val="00B410A9"/>
    <w:rsid w:val="00B411F9"/>
    <w:rsid w:val="00B41C97"/>
    <w:rsid w:val="00B41C98"/>
    <w:rsid w:val="00B41E96"/>
    <w:rsid w:val="00B420D1"/>
    <w:rsid w:val="00B42197"/>
    <w:rsid w:val="00B427A5"/>
    <w:rsid w:val="00B427B5"/>
    <w:rsid w:val="00B42F4C"/>
    <w:rsid w:val="00B432EE"/>
    <w:rsid w:val="00B434C5"/>
    <w:rsid w:val="00B4350A"/>
    <w:rsid w:val="00B43B0F"/>
    <w:rsid w:val="00B43CAA"/>
    <w:rsid w:val="00B43DC1"/>
    <w:rsid w:val="00B43DDE"/>
    <w:rsid w:val="00B44299"/>
    <w:rsid w:val="00B442B9"/>
    <w:rsid w:val="00B4440E"/>
    <w:rsid w:val="00B449D5"/>
    <w:rsid w:val="00B4558F"/>
    <w:rsid w:val="00B458DA"/>
    <w:rsid w:val="00B460FF"/>
    <w:rsid w:val="00B46189"/>
    <w:rsid w:val="00B46466"/>
    <w:rsid w:val="00B47997"/>
    <w:rsid w:val="00B47D21"/>
    <w:rsid w:val="00B47D7E"/>
    <w:rsid w:val="00B47ED4"/>
    <w:rsid w:val="00B50102"/>
    <w:rsid w:val="00B503C4"/>
    <w:rsid w:val="00B50604"/>
    <w:rsid w:val="00B5063B"/>
    <w:rsid w:val="00B50A32"/>
    <w:rsid w:val="00B514D0"/>
    <w:rsid w:val="00B514FD"/>
    <w:rsid w:val="00B515C0"/>
    <w:rsid w:val="00B51853"/>
    <w:rsid w:val="00B51E3E"/>
    <w:rsid w:val="00B51FFD"/>
    <w:rsid w:val="00B52698"/>
    <w:rsid w:val="00B526C6"/>
    <w:rsid w:val="00B528FB"/>
    <w:rsid w:val="00B52BFB"/>
    <w:rsid w:val="00B52FEC"/>
    <w:rsid w:val="00B5300B"/>
    <w:rsid w:val="00B53C1D"/>
    <w:rsid w:val="00B53D23"/>
    <w:rsid w:val="00B544C9"/>
    <w:rsid w:val="00B54511"/>
    <w:rsid w:val="00B54871"/>
    <w:rsid w:val="00B54F32"/>
    <w:rsid w:val="00B54FE6"/>
    <w:rsid w:val="00B5529F"/>
    <w:rsid w:val="00B55E88"/>
    <w:rsid w:val="00B561AA"/>
    <w:rsid w:val="00B568D7"/>
    <w:rsid w:val="00B56993"/>
    <w:rsid w:val="00B56C89"/>
    <w:rsid w:val="00B57131"/>
    <w:rsid w:val="00B572E4"/>
    <w:rsid w:val="00B575FA"/>
    <w:rsid w:val="00B57C58"/>
    <w:rsid w:val="00B57D08"/>
    <w:rsid w:val="00B6081A"/>
    <w:rsid w:val="00B60A77"/>
    <w:rsid w:val="00B60AB2"/>
    <w:rsid w:val="00B60D35"/>
    <w:rsid w:val="00B611CC"/>
    <w:rsid w:val="00B616D7"/>
    <w:rsid w:val="00B61900"/>
    <w:rsid w:val="00B61BE2"/>
    <w:rsid w:val="00B62214"/>
    <w:rsid w:val="00B6235C"/>
    <w:rsid w:val="00B62BB6"/>
    <w:rsid w:val="00B62F30"/>
    <w:rsid w:val="00B62F83"/>
    <w:rsid w:val="00B63100"/>
    <w:rsid w:val="00B63142"/>
    <w:rsid w:val="00B6316B"/>
    <w:rsid w:val="00B63379"/>
    <w:rsid w:val="00B635BF"/>
    <w:rsid w:val="00B63B41"/>
    <w:rsid w:val="00B64773"/>
    <w:rsid w:val="00B64ABA"/>
    <w:rsid w:val="00B64BCC"/>
    <w:rsid w:val="00B6599D"/>
    <w:rsid w:val="00B65B79"/>
    <w:rsid w:val="00B65C4C"/>
    <w:rsid w:val="00B65C83"/>
    <w:rsid w:val="00B65EDB"/>
    <w:rsid w:val="00B66228"/>
    <w:rsid w:val="00B66678"/>
    <w:rsid w:val="00B66C1B"/>
    <w:rsid w:val="00B66E59"/>
    <w:rsid w:val="00B66F22"/>
    <w:rsid w:val="00B671EF"/>
    <w:rsid w:val="00B673C2"/>
    <w:rsid w:val="00B67C4C"/>
    <w:rsid w:val="00B67F88"/>
    <w:rsid w:val="00B702F4"/>
    <w:rsid w:val="00B7030C"/>
    <w:rsid w:val="00B7042E"/>
    <w:rsid w:val="00B70720"/>
    <w:rsid w:val="00B70D85"/>
    <w:rsid w:val="00B71115"/>
    <w:rsid w:val="00B7119D"/>
    <w:rsid w:val="00B7148F"/>
    <w:rsid w:val="00B71DA3"/>
    <w:rsid w:val="00B720B2"/>
    <w:rsid w:val="00B72A56"/>
    <w:rsid w:val="00B72B96"/>
    <w:rsid w:val="00B72EE2"/>
    <w:rsid w:val="00B73971"/>
    <w:rsid w:val="00B73C68"/>
    <w:rsid w:val="00B73E74"/>
    <w:rsid w:val="00B746E1"/>
    <w:rsid w:val="00B75283"/>
    <w:rsid w:val="00B756A3"/>
    <w:rsid w:val="00B75759"/>
    <w:rsid w:val="00B75A27"/>
    <w:rsid w:val="00B75B94"/>
    <w:rsid w:val="00B75D87"/>
    <w:rsid w:val="00B75D89"/>
    <w:rsid w:val="00B75DB7"/>
    <w:rsid w:val="00B75F3D"/>
    <w:rsid w:val="00B7628C"/>
    <w:rsid w:val="00B76662"/>
    <w:rsid w:val="00B76A2E"/>
    <w:rsid w:val="00B774B6"/>
    <w:rsid w:val="00B775AD"/>
    <w:rsid w:val="00B8000B"/>
    <w:rsid w:val="00B80183"/>
    <w:rsid w:val="00B80634"/>
    <w:rsid w:val="00B80638"/>
    <w:rsid w:val="00B8072C"/>
    <w:rsid w:val="00B80B4A"/>
    <w:rsid w:val="00B80C95"/>
    <w:rsid w:val="00B81632"/>
    <w:rsid w:val="00B816D3"/>
    <w:rsid w:val="00B8241D"/>
    <w:rsid w:val="00B82596"/>
    <w:rsid w:val="00B826D5"/>
    <w:rsid w:val="00B82A9A"/>
    <w:rsid w:val="00B836E2"/>
    <w:rsid w:val="00B83893"/>
    <w:rsid w:val="00B83BD1"/>
    <w:rsid w:val="00B83E23"/>
    <w:rsid w:val="00B83FF5"/>
    <w:rsid w:val="00B84007"/>
    <w:rsid w:val="00B84395"/>
    <w:rsid w:val="00B8489A"/>
    <w:rsid w:val="00B84B20"/>
    <w:rsid w:val="00B84EE2"/>
    <w:rsid w:val="00B84FC0"/>
    <w:rsid w:val="00B85043"/>
    <w:rsid w:val="00B85885"/>
    <w:rsid w:val="00B861F1"/>
    <w:rsid w:val="00B864A4"/>
    <w:rsid w:val="00B86916"/>
    <w:rsid w:val="00B86B11"/>
    <w:rsid w:val="00B86BE2"/>
    <w:rsid w:val="00B86BF6"/>
    <w:rsid w:val="00B87227"/>
    <w:rsid w:val="00B872B8"/>
    <w:rsid w:val="00B87951"/>
    <w:rsid w:val="00B87A49"/>
    <w:rsid w:val="00B87CB3"/>
    <w:rsid w:val="00B87D96"/>
    <w:rsid w:val="00B9030A"/>
    <w:rsid w:val="00B90B3F"/>
    <w:rsid w:val="00B90C8E"/>
    <w:rsid w:val="00B9117A"/>
    <w:rsid w:val="00B92DED"/>
    <w:rsid w:val="00B9386F"/>
    <w:rsid w:val="00B93919"/>
    <w:rsid w:val="00B9398B"/>
    <w:rsid w:val="00B93B55"/>
    <w:rsid w:val="00B9437F"/>
    <w:rsid w:val="00B9486C"/>
    <w:rsid w:val="00B949AF"/>
    <w:rsid w:val="00B94F3F"/>
    <w:rsid w:val="00B9597A"/>
    <w:rsid w:val="00B95A78"/>
    <w:rsid w:val="00B963B2"/>
    <w:rsid w:val="00B963F4"/>
    <w:rsid w:val="00B96409"/>
    <w:rsid w:val="00B9644B"/>
    <w:rsid w:val="00B969BD"/>
    <w:rsid w:val="00B970B3"/>
    <w:rsid w:val="00B97369"/>
    <w:rsid w:val="00B9787D"/>
    <w:rsid w:val="00B97B41"/>
    <w:rsid w:val="00B97BBA"/>
    <w:rsid w:val="00B97C4D"/>
    <w:rsid w:val="00BA0257"/>
    <w:rsid w:val="00BA0276"/>
    <w:rsid w:val="00BA0364"/>
    <w:rsid w:val="00BA0634"/>
    <w:rsid w:val="00BA0B83"/>
    <w:rsid w:val="00BA1330"/>
    <w:rsid w:val="00BA172A"/>
    <w:rsid w:val="00BA18B6"/>
    <w:rsid w:val="00BA1AA9"/>
    <w:rsid w:val="00BA225E"/>
    <w:rsid w:val="00BA2480"/>
    <w:rsid w:val="00BA2ABC"/>
    <w:rsid w:val="00BA305F"/>
    <w:rsid w:val="00BA30A8"/>
    <w:rsid w:val="00BA3243"/>
    <w:rsid w:val="00BA3245"/>
    <w:rsid w:val="00BA355C"/>
    <w:rsid w:val="00BA370F"/>
    <w:rsid w:val="00BA39A6"/>
    <w:rsid w:val="00BA3AE3"/>
    <w:rsid w:val="00BA4203"/>
    <w:rsid w:val="00BA43AF"/>
    <w:rsid w:val="00BA4C86"/>
    <w:rsid w:val="00BA5129"/>
    <w:rsid w:val="00BA57E5"/>
    <w:rsid w:val="00BA5A5F"/>
    <w:rsid w:val="00BA69D9"/>
    <w:rsid w:val="00BA6BE9"/>
    <w:rsid w:val="00BA71A2"/>
    <w:rsid w:val="00BA7390"/>
    <w:rsid w:val="00BA79B1"/>
    <w:rsid w:val="00BA7C2B"/>
    <w:rsid w:val="00BA7C46"/>
    <w:rsid w:val="00BA7CC8"/>
    <w:rsid w:val="00BA7F15"/>
    <w:rsid w:val="00BB0839"/>
    <w:rsid w:val="00BB092C"/>
    <w:rsid w:val="00BB099D"/>
    <w:rsid w:val="00BB0D04"/>
    <w:rsid w:val="00BB0E6D"/>
    <w:rsid w:val="00BB1169"/>
    <w:rsid w:val="00BB1401"/>
    <w:rsid w:val="00BB158F"/>
    <w:rsid w:val="00BB1715"/>
    <w:rsid w:val="00BB1915"/>
    <w:rsid w:val="00BB1AB6"/>
    <w:rsid w:val="00BB1AC2"/>
    <w:rsid w:val="00BB1B1A"/>
    <w:rsid w:val="00BB1B58"/>
    <w:rsid w:val="00BB2244"/>
    <w:rsid w:val="00BB22DC"/>
    <w:rsid w:val="00BB25C3"/>
    <w:rsid w:val="00BB281D"/>
    <w:rsid w:val="00BB2ABB"/>
    <w:rsid w:val="00BB3734"/>
    <w:rsid w:val="00BB3941"/>
    <w:rsid w:val="00BB3975"/>
    <w:rsid w:val="00BB3A73"/>
    <w:rsid w:val="00BB3C62"/>
    <w:rsid w:val="00BB3CF5"/>
    <w:rsid w:val="00BB3D44"/>
    <w:rsid w:val="00BB4890"/>
    <w:rsid w:val="00BB4D69"/>
    <w:rsid w:val="00BB545E"/>
    <w:rsid w:val="00BB5D78"/>
    <w:rsid w:val="00BB5ECA"/>
    <w:rsid w:val="00BB6041"/>
    <w:rsid w:val="00BB6971"/>
    <w:rsid w:val="00BB73F5"/>
    <w:rsid w:val="00BB751C"/>
    <w:rsid w:val="00BB77A7"/>
    <w:rsid w:val="00BB798D"/>
    <w:rsid w:val="00BC0357"/>
    <w:rsid w:val="00BC03FC"/>
    <w:rsid w:val="00BC0533"/>
    <w:rsid w:val="00BC0748"/>
    <w:rsid w:val="00BC12D5"/>
    <w:rsid w:val="00BC17F4"/>
    <w:rsid w:val="00BC1F45"/>
    <w:rsid w:val="00BC2917"/>
    <w:rsid w:val="00BC3053"/>
    <w:rsid w:val="00BC30BE"/>
    <w:rsid w:val="00BC30C1"/>
    <w:rsid w:val="00BC363A"/>
    <w:rsid w:val="00BC37A4"/>
    <w:rsid w:val="00BC3F8F"/>
    <w:rsid w:val="00BC3F9D"/>
    <w:rsid w:val="00BC4C0D"/>
    <w:rsid w:val="00BC54F1"/>
    <w:rsid w:val="00BC5744"/>
    <w:rsid w:val="00BC5826"/>
    <w:rsid w:val="00BC58F3"/>
    <w:rsid w:val="00BC6137"/>
    <w:rsid w:val="00BC613B"/>
    <w:rsid w:val="00BC6EA6"/>
    <w:rsid w:val="00BC6ED9"/>
    <w:rsid w:val="00BC74AA"/>
    <w:rsid w:val="00BC7791"/>
    <w:rsid w:val="00BC77DC"/>
    <w:rsid w:val="00BC7B78"/>
    <w:rsid w:val="00BC7E8B"/>
    <w:rsid w:val="00BD047D"/>
    <w:rsid w:val="00BD0C17"/>
    <w:rsid w:val="00BD0DC7"/>
    <w:rsid w:val="00BD101C"/>
    <w:rsid w:val="00BD1404"/>
    <w:rsid w:val="00BD1887"/>
    <w:rsid w:val="00BD212E"/>
    <w:rsid w:val="00BD234E"/>
    <w:rsid w:val="00BD2CE5"/>
    <w:rsid w:val="00BD2DCC"/>
    <w:rsid w:val="00BD3481"/>
    <w:rsid w:val="00BD366E"/>
    <w:rsid w:val="00BD3DFE"/>
    <w:rsid w:val="00BD3FCA"/>
    <w:rsid w:val="00BD463E"/>
    <w:rsid w:val="00BD46CE"/>
    <w:rsid w:val="00BD4CA4"/>
    <w:rsid w:val="00BD503E"/>
    <w:rsid w:val="00BD53FE"/>
    <w:rsid w:val="00BD554D"/>
    <w:rsid w:val="00BD5DC0"/>
    <w:rsid w:val="00BD5E54"/>
    <w:rsid w:val="00BD6571"/>
    <w:rsid w:val="00BD71F8"/>
    <w:rsid w:val="00BD7386"/>
    <w:rsid w:val="00BD7A9A"/>
    <w:rsid w:val="00BE0014"/>
    <w:rsid w:val="00BE05BF"/>
    <w:rsid w:val="00BE0619"/>
    <w:rsid w:val="00BE0635"/>
    <w:rsid w:val="00BE0733"/>
    <w:rsid w:val="00BE07CC"/>
    <w:rsid w:val="00BE0905"/>
    <w:rsid w:val="00BE0A25"/>
    <w:rsid w:val="00BE0ABD"/>
    <w:rsid w:val="00BE0B62"/>
    <w:rsid w:val="00BE0BC0"/>
    <w:rsid w:val="00BE0DE0"/>
    <w:rsid w:val="00BE16A3"/>
    <w:rsid w:val="00BE177B"/>
    <w:rsid w:val="00BE247A"/>
    <w:rsid w:val="00BE2627"/>
    <w:rsid w:val="00BE2E7E"/>
    <w:rsid w:val="00BE2E81"/>
    <w:rsid w:val="00BE3062"/>
    <w:rsid w:val="00BE333D"/>
    <w:rsid w:val="00BE34A4"/>
    <w:rsid w:val="00BE3A78"/>
    <w:rsid w:val="00BE3A9D"/>
    <w:rsid w:val="00BE40E0"/>
    <w:rsid w:val="00BE41A3"/>
    <w:rsid w:val="00BE4737"/>
    <w:rsid w:val="00BE53A1"/>
    <w:rsid w:val="00BE55F5"/>
    <w:rsid w:val="00BE565D"/>
    <w:rsid w:val="00BE5D64"/>
    <w:rsid w:val="00BE5F23"/>
    <w:rsid w:val="00BE61C1"/>
    <w:rsid w:val="00BE627E"/>
    <w:rsid w:val="00BE6646"/>
    <w:rsid w:val="00BE6897"/>
    <w:rsid w:val="00BE68E6"/>
    <w:rsid w:val="00BE69CC"/>
    <w:rsid w:val="00BE7022"/>
    <w:rsid w:val="00BE7271"/>
    <w:rsid w:val="00BE7F35"/>
    <w:rsid w:val="00BE7F92"/>
    <w:rsid w:val="00BF0062"/>
    <w:rsid w:val="00BF02DA"/>
    <w:rsid w:val="00BF082B"/>
    <w:rsid w:val="00BF0A43"/>
    <w:rsid w:val="00BF0A90"/>
    <w:rsid w:val="00BF0B9B"/>
    <w:rsid w:val="00BF0F1D"/>
    <w:rsid w:val="00BF15BF"/>
    <w:rsid w:val="00BF18D7"/>
    <w:rsid w:val="00BF1E84"/>
    <w:rsid w:val="00BF1F07"/>
    <w:rsid w:val="00BF26AA"/>
    <w:rsid w:val="00BF287F"/>
    <w:rsid w:val="00BF2B56"/>
    <w:rsid w:val="00BF2CAE"/>
    <w:rsid w:val="00BF2CCA"/>
    <w:rsid w:val="00BF3305"/>
    <w:rsid w:val="00BF3499"/>
    <w:rsid w:val="00BF3624"/>
    <w:rsid w:val="00BF379B"/>
    <w:rsid w:val="00BF38D8"/>
    <w:rsid w:val="00BF4454"/>
    <w:rsid w:val="00BF4870"/>
    <w:rsid w:val="00BF487F"/>
    <w:rsid w:val="00BF48A1"/>
    <w:rsid w:val="00BF4C59"/>
    <w:rsid w:val="00BF5060"/>
    <w:rsid w:val="00BF607B"/>
    <w:rsid w:val="00BF60FC"/>
    <w:rsid w:val="00BF6D15"/>
    <w:rsid w:val="00BF7134"/>
    <w:rsid w:val="00BF7B4B"/>
    <w:rsid w:val="00BF7B9C"/>
    <w:rsid w:val="00C00073"/>
    <w:rsid w:val="00C000C9"/>
    <w:rsid w:val="00C00250"/>
    <w:rsid w:val="00C006B4"/>
    <w:rsid w:val="00C008F0"/>
    <w:rsid w:val="00C00E2A"/>
    <w:rsid w:val="00C00E30"/>
    <w:rsid w:val="00C00FEB"/>
    <w:rsid w:val="00C012D7"/>
    <w:rsid w:val="00C01C1E"/>
    <w:rsid w:val="00C01FF0"/>
    <w:rsid w:val="00C0239E"/>
    <w:rsid w:val="00C02485"/>
    <w:rsid w:val="00C02588"/>
    <w:rsid w:val="00C02AD4"/>
    <w:rsid w:val="00C02B1C"/>
    <w:rsid w:val="00C02DFA"/>
    <w:rsid w:val="00C0368B"/>
    <w:rsid w:val="00C0380F"/>
    <w:rsid w:val="00C038CB"/>
    <w:rsid w:val="00C039EF"/>
    <w:rsid w:val="00C03D0F"/>
    <w:rsid w:val="00C03D9E"/>
    <w:rsid w:val="00C03DEF"/>
    <w:rsid w:val="00C040C8"/>
    <w:rsid w:val="00C04C1C"/>
    <w:rsid w:val="00C05589"/>
    <w:rsid w:val="00C05A12"/>
    <w:rsid w:val="00C05D97"/>
    <w:rsid w:val="00C05EBE"/>
    <w:rsid w:val="00C05F3F"/>
    <w:rsid w:val="00C0637C"/>
    <w:rsid w:val="00C06B79"/>
    <w:rsid w:val="00C06BFB"/>
    <w:rsid w:val="00C06FFB"/>
    <w:rsid w:val="00C07099"/>
    <w:rsid w:val="00C071E6"/>
    <w:rsid w:val="00C076FB"/>
    <w:rsid w:val="00C079C1"/>
    <w:rsid w:val="00C07B69"/>
    <w:rsid w:val="00C07E70"/>
    <w:rsid w:val="00C10577"/>
    <w:rsid w:val="00C108A4"/>
    <w:rsid w:val="00C112B4"/>
    <w:rsid w:val="00C1191D"/>
    <w:rsid w:val="00C128DA"/>
    <w:rsid w:val="00C1353B"/>
    <w:rsid w:val="00C13784"/>
    <w:rsid w:val="00C13823"/>
    <w:rsid w:val="00C13A11"/>
    <w:rsid w:val="00C141CF"/>
    <w:rsid w:val="00C14A66"/>
    <w:rsid w:val="00C14B79"/>
    <w:rsid w:val="00C14CC6"/>
    <w:rsid w:val="00C14F67"/>
    <w:rsid w:val="00C15B09"/>
    <w:rsid w:val="00C15E9D"/>
    <w:rsid w:val="00C1656A"/>
    <w:rsid w:val="00C169B2"/>
    <w:rsid w:val="00C16BF1"/>
    <w:rsid w:val="00C16C06"/>
    <w:rsid w:val="00C16F60"/>
    <w:rsid w:val="00C17770"/>
    <w:rsid w:val="00C20370"/>
    <w:rsid w:val="00C20863"/>
    <w:rsid w:val="00C20ABF"/>
    <w:rsid w:val="00C20D53"/>
    <w:rsid w:val="00C21019"/>
    <w:rsid w:val="00C216C5"/>
    <w:rsid w:val="00C2199D"/>
    <w:rsid w:val="00C219AE"/>
    <w:rsid w:val="00C21C4D"/>
    <w:rsid w:val="00C221CA"/>
    <w:rsid w:val="00C22550"/>
    <w:rsid w:val="00C225B8"/>
    <w:rsid w:val="00C22757"/>
    <w:rsid w:val="00C22F1B"/>
    <w:rsid w:val="00C23512"/>
    <w:rsid w:val="00C23649"/>
    <w:rsid w:val="00C239D6"/>
    <w:rsid w:val="00C23A91"/>
    <w:rsid w:val="00C23AF1"/>
    <w:rsid w:val="00C23B8C"/>
    <w:rsid w:val="00C23CAA"/>
    <w:rsid w:val="00C23E8B"/>
    <w:rsid w:val="00C240C5"/>
    <w:rsid w:val="00C248CF"/>
    <w:rsid w:val="00C24BA6"/>
    <w:rsid w:val="00C24C1C"/>
    <w:rsid w:val="00C24C9F"/>
    <w:rsid w:val="00C24D11"/>
    <w:rsid w:val="00C24E0F"/>
    <w:rsid w:val="00C24FE6"/>
    <w:rsid w:val="00C25965"/>
    <w:rsid w:val="00C25F29"/>
    <w:rsid w:val="00C265E2"/>
    <w:rsid w:val="00C269E2"/>
    <w:rsid w:val="00C26A6E"/>
    <w:rsid w:val="00C26BED"/>
    <w:rsid w:val="00C26FE0"/>
    <w:rsid w:val="00C308F0"/>
    <w:rsid w:val="00C30B20"/>
    <w:rsid w:val="00C31B13"/>
    <w:rsid w:val="00C31F38"/>
    <w:rsid w:val="00C320CB"/>
    <w:rsid w:val="00C324D6"/>
    <w:rsid w:val="00C3295F"/>
    <w:rsid w:val="00C329C2"/>
    <w:rsid w:val="00C32E85"/>
    <w:rsid w:val="00C33314"/>
    <w:rsid w:val="00C33681"/>
    <w:rsid w:val="00C34064"/>
    <w:rsid w:val="00C344F3"/>
    <w:rsid w:val="00C3453A"/>
    <w:rsid w:val="00C34777"/>
    <w:rsid w:val="00C347EA"/>
    <w:rsid w:val="00C34858"/>
    <w:rsid w:val="00C34C5B"/>
    <w:rsid w:val="00C34F8E"/>
    <w:rsid w:val="00C35420"/>
    <w:rsid w:val="00C35ADB"/>
    <w:rsid w:val="00C36351"/>
    <w:rsid w:val="00C36363"/>
    <w:rsid w:val="00C365E7"/>
    <w:rsid w:val="00C36622"/>
    <w:rsid w:val="00C366EA"/>
    <w:rsid w:val="00C37274"/>
    <w:rsid w:val="00C377BC"/>
    <w:rsid w:val="00C37CA1"/>
    <w:rsid w:val="00C4015D"/>
    <w:rsid w:val="00C40311"/>
    <w:rsid w:val="00C40354"/>
    <w:rsid w:val="00C405F5"/>
    <w:rsid w:val="00C40C80"/>
    <w:rsid w:val="00C40E06"/>
    <w:rsid w:val="00C41077"/>
    <w:rsid w:val="00C410E9"/>
    <w:rsid w:val="00C422DA"/>
    <w:rsid w:val="00C42397"/>
    <w:rsid w:val="00C42411"/>
    <w:rsid w:val="00C42799"/>
    <w:rsid w:val="00C42C68"/>
    <w:rsid w:val="00C42C7B"/>
    <w:rsid w:val="00C42D5F"/>
    <w:rsid w:val="00C43073"/>
    <w:rsid w:val="00C4318A"/>
    <w:rsid w:val="00C444AC"/>
    <w:rsid w:val="00C44614"/>
    <w:rsid w:val="00C44719"/>
    <w:rsid w:val="00C45077"/>
    <w:rsid w:val="00C45515"/>
    <w:rsid w:val="00C45929"/>
    <w:rsid w:val="00C45CF2"/>
    <w:rsid w:val="00C45E7C"/>
    <w:rsid w:val="00C46201"/>
    <w:rsid w:val="00C46627"/>
    <w:rsid w:val="00C47079"/>
    <w:rsid w:val="00C4746F"/>
    <w:rsid w:val="00C47A40"/>
    <w:rsid w:val="00C47D1B"/>
    <w:rsid w:val="00C47D8D"/>
    <w:rsid w:val="00C47F73"/>
    <w:rsid w:val="00C47FF2"/>
    <w:rsid w:val="00C5008A"/>
    <w:rsid w:val="00C502E7"/>
    <w:rsid w:val="00C5048E"/>
    <w:rsid w:val="00C505E0"/>
    <w:rsid w:val="00C50BEC"/>
    <w:rsid w:val="00C51052"/>
    <w:rsid w:val="00C510CA"/>
    <w:rsid w:val="00C51ACF"/>
    <w:rsid w:val="00C520E2"/>
    <w:rsid w:val="00C522A2"/>
    <w:rsid w:val="00C5238C"/>
    <w:rsid w:val="00C53E66"/>
    <w:rsid w:val="00C53F30"/>
    <w:rsid w:val="00C541CB"/>
    <w:rsid w:val="00C541F5"/>
    <w:rsid w:val="00C54233"/>
    <w:rsid w:val="00C542F2"/>
    <w:rsid w:val="00C543FB"/>
    <w:rsid w:val="00C54441"/>
    <w:rsid w:val="00C54A09"/>
    <w:rsid w:val="00C55172"/>
    <w:rsid w:val="00C551E6"/>
    <w:rsid w:val="00C5534F"/>
    <w:rsid w:val="00C555C8"/>
    <w:rsid w:val="00C55982"/>
    <w:rsid w:val="00C55D77"/>
    <w:rsid w:val="00C56202"/>
    <w:rsid w:val="00C5656E"/>
    <w:rsid w:val="00C5685F"/>
    <w:rsid w:val="00C56AD1"/>
    <w:rsid w:val="00C57416"/>
    <w:rsid w:val="00C575BF"/>
    <w:rsid w:val="00C57709"/>
    <w:rsid w:val="00C57AB0"/>
    <w:rsid w:val="00C57D61"/>
    <w:rsid w:val="00C6049B"/>
    <w:rsid w:val="00C604B3"/>
    <w:rsid w:val="00C60584"/>
    <w:rsid w:val="00C60719"/>
    <w:rsid w:val="00C60730"/>
    <w:rsid w:val="00C60930"/>
    <w:rsid w:val="00C60D31"/>
    <w:rsid w:val="00C60FAD"/>
    <w:rsid w:val="00C61131"/>
    <w:rsid w:val="00C61273"/>
    <w:rsid w:val="00C61E42"/>
    <w:rsid w:val="00C62121"/>
    <w:rsid w:val="00C6215F"/>
    <w:rsid w:val="00C6229D"/>
    <w:rsid w:val="00C6237E"/>
    <w:rsid w:val="00C62AB8"/>
    <w:rsid w:val="00C63069"/>
    <w:rsid w:val="00C63143"/>
    <w:rsid w:val="00C63993"/>
    <w:rsid w:val="00C63999"/>
    <w:rsid w:val="00C63A47"/>
    <w:rsid w:val="00C642A8"/>
    <w:rsid w:val="00C643F8"/>
    <w:rsid w:val="00C6441C"/>
    <w:rsid w:val="00C655C7"/>
    <w:rsid w:val="00C661A7"/>
    <w:rsid w:val="00C66BB6"/>
    <w:rsid w:val="00C66BD1"/>
    <w:rsid w:val="00C66D27"/>
    <w:rsid w:val="00C671AA"/>
    <w:rsid w:val="00C6721D"/>
    <w:rsid w:val="00C6723B"/>
    <w:rsid w:val="00C67D7E"/>
    <w:rsid w:val="00C67F79"/>
    <w:rsid w:val="00C703E9"/>
    <w:rsid w:val="00C706CF"/>
    <w:rsid w:val="00C70916"/>
    <w:rsid w:val="00C70AE6"/>
    <w:rsid w:val="00C710DB"/>
    <w:rsid w:val="00C712D0"/>
    <w:rsid w:val="00C712EA"/>
    <w:rsid w:val="00C713A2"/>
    <w:rsid w:val="00C71468"/>
    <w:rsid w:val="00C71F78"/>
    <w:rsid w:val="00C721DB"/>
    <w:rsid w:val="00C72275"/>
    <w:rsid w:val="00C73298"/>
    <w:rsid w:val="00C737C9"/>
    <w:rsid w:val="00C7387F"/>
    <w:rsid w:val="00C7397D"/>
    <w:rsid w:val="00C73C9B"/>
    <w:rsid w:val="00C742B6"/>
    <w:rsid w:val="00C74336"/>
    <w:rsid w:val="00C74453"/>
    <w:rsid w:val="00C745E3"/>
    <w:rsid w:val="00C74DC8"/>
    <w:rsid w:val="00C75436"/>
    <w:rsid w:val="00C7562C"/>
    <w:rsid w:val="00C75698"/>
    <w:rsid w:val="00C76343"/>
    <w:rsid w:val="00C76422"/>
    <w:rsid w:val="00C7661B"/>
    <w:rsid w:val="00C76CF2"/>
    <w:rsid w:val="00C77066"/>
    <w:rsid w:val="00C77080"/>
    <w:rsid w:val="00C77FAD"/>
    <w:rsid w:val="00C80591"/>
    <w:rsid w:val="00C80723"/>
    <w:rsid w:val="00C80BA8"/>
    <w:rsid w:val="00C80D61"/>
    <w:rsid w:val="00C80E2A"/>
    <w:rsid w:val="00C8150C"/>
    <w:rsid w:val="00C8181A"/>
    <w:rsid w:val="00C81A47"/>
    <w:rsid w:val="00C81B97"/>
    <w:rsid w:val="00C81BB1"/>
    <w:rsid w:val="00C81EF6"/>
    <w:rsid w:val="00C81F0F"/>
    <w:rsid w:val="00C81F81"/>
    <w:rsid w:val="00C83AC6"/>
    <w:rsid w:val="00C83C17"/>
    <w:rsid w:val="00C84093"/>
    <w:rsid w:val="00C84101"/>
    <w:rsid w:val="00C84F65"/>
    <w:rsid w:val="00C8502C"/>
    <w:rsid w:val="00C8521B"/>
    <w:rsid w:val="00C8528C"/>
    <w:rsid w:val="00C85381"/>
    <w:rsid w:val="00C853D0"/>
    <w:rsid w:val="00C85891"/>
    <w:rsid w:val="00C85B9B"/>
    <w:rsid w:val="00C85FBD"/>
    <w:rsid w:val="00C86468"/>
    <w:rsid w:val="00C8715F"/>
    <w:rsid w:val="00C87811"/>
    <w:rsid w:val="00C87B81"/>
    <w:rsid w:val="00C900DA"/>
    <w:rsid w:val="00C904E3"/>
    <w:rsid w:val="00C908CD"/>
    <w:rsid w:val="00C90D6D"/>
    <w:rsid w:val="00C90DA9"/>
    <w:rsid w:val="00C90FE0"/>
    <w:rsid w:val="00C911BF"/>
    <w:rsid w:val="00C91282"/>
    <w:rsid w:val="00C912C1"/>
    <w:rsid w:val="00C917F3"/>
    <w:rsid w:val="00C91999"/>
    <w:rsid w:val="00C919CB"/>
    <w:rsid w:val="00C919D7"/>
    <w:rsid w:val="00C91BBC"/>
    <w:rsid w:val="00C93062"/>
    <w:rsid w:val="00C93347"/>
    <w:rsid w:val="00C93753"/>
    <w:rsid w:val="00C9392D"/>
    <w:rsid w:val="00C93A5B"/>
    <w:rsid w:val="00C93EFA"/>
    <w:rsid w:val="00C9410B"/>
    <w:rsid w:val="00C94242"/>
    <w:rsid w:val="00C94316"/>
    <w:rsid w:val="00C945ED"/>
    <w:rsid w:val="00C948FC"/>
    <w:rsid w:val="00C94940"/>
    <w:rsid w:val="00C95014"/>
    <w:rsid w:val="00C950F6"/>
    <w:rsid w:val="00C95546"/>
    <w:rsid w:val="00C95648"/>
    <w:rsid w:val="00C958DD"/>
    <w:rsid w:val="00C95E48"/>
    <w:rsid w:val="00C96319"/>
    <w:rsid w:val="00C9633E"/>
    <w:rsid w:val="00C964F5"/>
    <w:rsid w:val="00C96641"/>
    <w:rsid w:val="00C96898"/>
    <w:rsid w:val="00C96B72"/>
    <w:rsid w:val="00C97596"/>
    <w:rsid w:val="00C97668"/>
    <w:rsid w:val="00C978B8"/>
    <w:rsid w:val="00C97CB2"/>
    <w:rsid w:val="00C97FAC"/>
    <w:rsid w:val="00CA01CC"/>
    <w:rsid w:val="00CA060F"/>
    <w:rsid w:val="00CA07E5"/>
    <w:rsid w:val="00CA07F0"/>
    <w:rsid w:val="00CA0900"/>
    <w:rsid w:val="00CA0C5A"/>
    <w:rsid w:val="00CA0CDD"/>
    <w:rsid w:val="00CA0FCA"/>
    <w:rsid w:val="00CA10F0"/>
    <w:rsid w:val="00CA1BDE"/>
    <w:rsid w:val="00CA1C5A"/>
    <w:rsid w:val="00CA1FFA"/>
    <w:rsid w:val="00CA2372"/>
    <w:rsid w:val="00CA23E6"/>
    <w:rsid w:val="00CA24E4"/>
    <w:rsid w:val="00CA2673"/>
    <w:rsid w:val="00CA277C"/>
    <w:rsid w:val="00CA2921"/>
    <w:rsid w:val="00CA2D1C"/>
    <w:rsid w:val="00CA3232"/>
    <w:rsid w:val="00CA34B5"/>
    <w:rsid w:val="00CA3CFD"/>
    <w:rsid w:val="00CA3D39"/>
    <w:rsid w:val="00CA4265"/>
    <w:rsid w:val="00CA45B4"/>
    <w:rsid w:val="00CA4607"/>
    <w:rsid w:val="00CA4790"/>
    <w:rsid w:val="00CA4A92"/>
    <w:rsid w:val="00CA4E66"/>
    <w:rsid w:val="00CA5110"/>
    <w:rsid w:val="00CA5147"/>
    <w:rsid w:val="00CA5FE3"/>
    <w:rsid w:val="00CA60EC"/>
    <w:rsid w:val="00CA6126"/>
    <w:rsid w:val="00CA6865"/>
    <w:rsid w:val="00CA698E"/>
    <w:rsid w:val="00CA6A7B"/>
    <w:rsid w:val="00CA6FAE"/>
    <w:rsid w:val="00CA7658"/>
    <w:rsid w:val="00CB01BA"/>
    <w:rsid w:val="00CB0479"/>
    <w:rsid w:val="00CB063F"/>
    <w:rsid w:val="00CB06AD"/>
    <w:rsid w:val="00CB094A"/>
    <w:rsid w:val="00CB0D76"/>
    <w:rsid w:val="00CB117D"/>
    <w:rsid w:val="00CB13C3"/>
    <w:rsid w:val="00CB13F7"/>
    <w:rsid w:val="00CB1835"/>
    <w:rsid w:val="00CB23E1"/>
    <w:rsid w:val="00CB2983"/>
    <w:rsid w:val="00CB2AA6"/>
    <w:rsid w:val="00CB2B41"/>
    <w:rsid w:val="00CB2D29"/>
    <w:rsid w:val="00CB3116"/>
    <w:rsid w:val="00CB316B"/>
    <w:rsid w:val="00CB31B6"/>
    <w:rsid w:val="00CB3918"/>
    <w:rsid w:val="00CB3980"/>
    <w:rsid w:val="00CB403E"/>
    <w:rsid w:val="00CB4440"/>
    <w:rsid w:val="00CB4557"/>
    <w:rsid w:val="00CB4B51"/>
    <w:rsid w:val="00CB4CC7"/>
    <w:rsid w:val="00CB4DEA"/>
    <w:rsid w:val="00CB4EAB"/>
    <w:rsid w:val="00CB4F24"/>
    <w:rsid w:val="00CB5552"/>
    <w:rsid w:val="00CB5653"/>
    <w:rsid w:val="00CB58D5"/>
    <w:rsid w:val="00CB5F4C"/>
    <w:rsid w:val="00CB608A"/>
    <w:rsid w:val="00CB60F9"/>
    <w:rsid w:val="00CB694E"/>
    <w:rsid w:val="00CB6B99"/>
    <w:rsid w:val="00CB70C5"/>
    <w:rsid w:val="00CB71B9"/>
    <w:rsid w:val="00CB74E1"/>
    <w:rsid w:val="00CB7B43"/>
    <w:rsid w:val="00CB7D4F"/>
    <w:rsid w:val="00CC009F"/>
    <w:rsid w:val="00CC118A"/>
    <w:rsid w:val="00CC137C"/>
    <w:rsid w:val="00CC18A3"/>
    <w:rsid w:val="00CC1D10"/>
    <w:rsid w:val="00CC1E39"/>
    <w:rsid w:val="00CC1EDF"/>
    <w:rsid w:val="00CC2FF5"/>
    <w:rsid w:val="00CC303A"/>
    <w:rsid w:val="00CC3407"/>
    <w:rsid w:val="00CC3765"/>
    <w:rsid w:val="00CC3A52"/>
    <w:rsid w:val="00CC427F"/>
    <w:rsid w:val="00CC4409"/>
    <w:rsid w:val="00CC44DE"/>
    <w:rsid w:val="00CC466D"/>
    <w:rsid w:val="00CC4E2A"/>
    <w:rsid w:val="00CC5A71"/>
    <w:rsid w:val="00CC61EA"/>
    <w:rsid w:val="00CC695A"/>
    <w:rsid w:val="00CC6B91"/>
    <w:rsid w:val="00CC717B"/>
    <w:rsid w:val="00CC72A2"/>
    <w:rsid w:val="00CC78DD"/>
    <w:rsid w:val="00CC7ED0"/>
    <w:rsid w:val="00CD0B24"/>
    <w:rsid w:val="00CD0C4D"/>
    <w:rsid w:val="00CD102C"/>
    <w:rsid w:val="00CD13CD"/>
    <w:rsid w:val="00CD1925"/>
    <w:rsid w:val="00CD1B1D"/>
    <w:rsid w:val="00CD1F9A"/>
    <w:rsid w:val="00CD1FE9"/>
    <w:rsid w:val="00CD20A5"/>
    <w:rsid w:val="00CD2305"/>
    <w:rsid w:val="00CD2860"/>
    <w:rsid w:val="00CD2B8F"/>
    <w:rsid w:val="00CD2DF6"/>
    <w:rsid w:val="00CD308D"/>
    <w:rsid w:val="00CD3135"/>
    <w:rsid w:val="00CD33E6"/>
    <w:rsid w:val="00CD4412"/>
    <w:rsid w:val="00CD4817"/>
    <w:rsid w:val="00CD48AD"/>
    <w:rsid w:val="00CD4A33"/>
    <w:rsid w:val="00CD4B88"/>
    <w:rsid w:val="00CD5D21"/>
    <w:rsid w:val="00CD5DBD"/>
    <w:rsid w:val="00CD6451"/>
    <w:rsid w:val="00CD6DC5"/>
    <w:rsid w:val="00CD6DDA"/>
    <w:rsid w:val="00CD6E12"/>
    <w:rsid w:val="00CD6EE0"/>
    <w:rsid w:val="00CD7127"/>
    <w:rsid w:val="00CD79F1"/>
    <w:rsid w:val="00CD7CE1"/>
    <w:rsid w:val="00CD7D8B"/>
    <w:rsid w:val="00CD7E8A"/>
    <w:rsid w:val="00CD7EA4"/>
    <w:rsid w:val="00CD7EB5"/>
    <w:rsid w:val="00CD7EF0"/>
    <w:rsid w:val="00CE0185"/>
    <w:rsid w:val="00CE089B"/>
    <w:rsid w:val="00CE0D79"/>
    <w:rsid w:val="00CE0DA3"/>
    <w:rsid w:val="00CE0E2F"/>
    <w:rsid w:val="00CE0E90"/>
    <w:rsid w:val="00CE138F"/>
    <w:rsid w:val="00CE1A38"/>
    <w:rsid w:val="00CE1B2C"/>
    <w:rsid w:val="00CE2197"/>
    <w:rsid w:val="00CE2326"/>
    <w:rsid w:val="00CE316A"/>
    <w:rsid w:val="00CE367F"/>
    <w:rsid w:val="00CE3A09"/>
    <w:rsid w:val="00CE3DD6"/>
    <w:rsid w:val="00CE4033"/>
    <w:rsid w:val="00CE43A9"/>
    <w:rsid w:val="00CE498C"/>
    <w:rsid w:val="00CE4CAD"/>
    <w:rsid w:val="00CE4D1D"/>
    <w:rsid w:val="00CE512F"/>
    <w:rsid w:val="00CE55F4"/>
    <w:rsid w:val="00CE5D4C"/>
    <w:rsid w:val="00CE5DEB"/>
    <w:rsid w:val="00CE610E"/>
    <w:rsid w:val="00CE61A6"/>
    <w:rsid w:val="00CE6603"/>
    <w:rsid w:val="00CE6B92"/>
    <w:rsid w:val="00CE6DB0"/>
    <w:rsid w:val="00CE7476"/>
    <w:rsid w:val="00CE74CC"/>
    <w:rsid w:val="00CE77F0"/>
    <w:rsid w:val="00CE7A80"/>
    <w:rsid w:val="00CE7DA0"/>
    <w:rsid w:val="00CE7EF8"/>
    <w:rsid w:val="00CF0669"/>
    <w:rsid w:val="00CF072F"/>
    <w:rsid w:val="00CF079A"/>
    <w:rsid w:val="00CF0CC7"/>
    <w:rsid w:val="00CF0D3A"/>
    <w:rsid w:val="00CF14F1"/>
    <w:rsid w:val="00CF1CC7"/>
    <w:rsid w:val="00CF1D5E"/>
    <w:rsid w:val="00CF1F61"/>
    <w:rsid w:val="00CF1FCF"/>
    <w:rsid w:val="00CF2A0B"/>
    <w:rsid w:val="00CF2F24"/>
    <w:rsid w:val="00CF331A"/>
    <w:rsid w:val="00CF3547"/>
    <w:rsid w:val="00CF3581"/>
    <w:rsid w:val="00CF3B6C"/>
    <w:rsid w:val="00CF4030"/>
    <w:rsid w:val="00CF4149"/>
    <w:rsid w:val="00CF4A08"/>
    <w:rsid w:val="00CF4CDB"/>
    <w:rsid w:val="00CF53C4"/>
    <w:rsid w:val="00CF5EE7"/>
    <w:rsid w:val="00CF5FB0"/>
    <w:rsid w:val="00CF61B8"/>
    <w:rsid w:val="00CF6205"/>
    <w:rsid w:val="00CF627C"/>
    <w:rsid w:val="00CF7165"/>
    <w:rsid w:val="00CF7890"/>
    <w:rsid w:val="00CF7970"/>
    <w:rsid w:val="00D00109"/>
    <w:rsid w:val="00D00320"/>
    <w:rsid w:val="00D0042D"/>
    <w:rsid w:val="00D004F7"/>
    <w:rsid w:val="00D00F74"/>
    <w:rsid w:val="00D00FE9"/>
    <w:rsid w:val="00D010AE"/>
    <w:rsid w:val="00D0135D"/>
    <w:rsid w:val="00D01418"/>
    <w:rsid w:val="00D01F81"/>
    <w:rsid w:val="00D022CE"/>
    <w:rsid w:val="00D03109"/>
    <w:rsid w:val="00D03119"/>
    <w:rsid w:val="00D032FD"/>
    <w:rsid w:val="00D03431"/>
    <w:rsid w:val="00D03472"/>
    <w:rsid w:val="00D03493"/>
    <w:rsid w:val="00D03A43"/>
    <w:rsid w:val="00D03AEC"/>
    <w:rsid w:val="00D03F8D"/>
    <w:rsid w:val="00D046DD"/>
    <w:rsid w:val="00D04DC2"/>
    <w:rsid w:val="00D05293"/>
    <w:rsid w:val="00D0672B"/>
    <w:rsid w:val="00D0696F"/>
    <w:rsid w:val="00D06D9D"/>
    <w:rsid w:val="00D06F28"/>
    <w:rsid w:val="00D06F2B"/>
    <w:rsid w:val="00D06FFC"/>
    <w:rsid w:val="00D07103"/>
    <w:rsid w:val="00D073D0"/>
    <w:rsid w:val="00D07EAB"/>
    <w:rsid w:val="00D10283"/>
    <w:rsid w:val="00D102C0"/>
    <w:rsid w:val="00D104D6"/>
    <w:rsid w:val="00D10950"/>
    <w:rsid w:val="00D10F7A"/>
    <w:rsid w:val="00D10FC1"/>
    <w:rsid w:val="00D1162E"/>
    <w:rsid w:val="00D1176E"/>
    <w:rsid w:val="00D11B14"/>
    <w:rsid w:val="00D11E47"/>
    <w:rsid w:val="00D123BD"/>
    <w:rsid w:val="00D13A08"/>
    <w:rsid w:val="00D13AF1"/>
    <w:rsid w:val="00D14781"/>
    <w:rsid w:val="00D1479A"/>
    <w:rsid w:val="00D149A7"/>
    <w:rsid w:val="00D14A64"/>
    <w:rsid w:val="00D14F8C"/>
    <w:rsid w:val="00D14F95"/>
    <w:rsid w:val="00D14FDF"/>
    <w:rsid w:val="00D15018"/>
    <w:rsid w:val="00D15040"/>
    <w:rsid w:val="00D1606A"/>
    <w:rsid w:val="00D17038"/>
    <w:rsid w:val="00D1762F"/>
    <w:rsid w:val="00D17A39"/>
    <w:rsid w:val="00D17C3F"/>
    <w:rsid w:val="00D17FEE"/>
    <w:rsid w:val="00D20043"/>
    <w:rsid w:val="00D2034C"/>
    <w:rsid w:val="00D20680"/>
    <w:rsid w:val="00D21837"/>
    <w:rsid w:val="00D21A6A"/>
    <w:rsid w:val="00D21B5A"/>
    <w:rsid w:val="00D21B95"/>
    <w:rsid w:val="00D22286"/>
    <w:rsid w:val="00D22332"/>
    <w:rsid w:val="00D22636"/>
    <w:rsid w:val="00D2296E"/>
    <w:rsid w:val="00D2296F"/>
    <w:rsid w:val="00D22BE2"/>
    <w:rsid w:val="00D2333E"/>
    <w:rsid w:val="00D2370E"/>
    <w:rsid w:val="00D23941"/>
    <w:rsid w:val="00D23AC5"/>
    <w:rsid w:val="00D23C52"/>
    <w:rsid w:val="00D23DD6"/>
    <w:rsid w:val="00D24A3C"/>
    <w:rsid w:val="00D24D5A"/>
    <w:rsid w:val="00D24E9E"/>
    <w:rsid w:val="00D25630"/>
    <w:rsid w:val="00D25A5E"/>
    <w:rsid w:val="00D25EF4"/>
    <w:rsid w:val="00D26323"/>
    <w:rsid w:val="00D26A46"/>
    <w:rsid w:val="00D2707A"/>
    <w:rsid w:val="00D2716E"/>
    <w:rsid w:val="00D278BB"/>
    <w:rsid w:val="00D27ADF"/>
    <w:rsid w:val="00D27D1E"/>
    <w:rsid w:val="00D30009"/>
    <w:rsid w:val="00D30025"/>
    <w:rsid w:val="00D30293"/>
    <w:rsid w:val="00D30333"/>
    <w:rsid w:val="00D3059C"/>
    <w:rsid w:val="00D323CF"/>
    <w:rsid w:val="00D324A5"/>
    <w:rsid w:val="00D328C6"/>
    <w:rsid w:val="00D33151"/>
    <w:rsid w:val="00D33192"/>
    <w:rsid w:val="00D33CE2"/>
    <w:rsid w:val="00D33D29"/>
    <w:rsid w:val="00D34243"/>
    <w:rsid w:val="00D342DA"/>
    <w:rsid w:val="00D3577B"/>
    <w:rsid w:val="00D3585D"/>
    <w:rsid w:val="00D35A19"/>
    <w:rsid w:val="00D35A3A"/>
    <w:rsid w:val="00D35F45"/>
    <w:rsid w:val="00D3606C"/>
    <w:rsid w:val="00D36591"/>
    <w:rsid w:val="00D368D6"/>
    <w:rsid w:val="00D36B6C"/>
    <w:rsid w:val="00D37143"/>
    <w:rsid w:val="00D372F8"/>
    <w:rsid w:val="00D3738E"/>
    <w:rsid w:val="00D37C17"/>
    <w:rsid w:val="00D37F03"/>
    <w:rsid w:val="00D37F08"/>
    <w:rsid w:val="00D408B6"/>
    <w:rsid w:val="00D408FE"/>
    <w:rsid w:val="00D40ADB"/>
    <w:rsid w:val="00D40C96"/>
    <w:rsid w:val="00D410B4"/>
    <w:rsid w:val="00D4170F"/>
    <w:rsid w:val="00D417C5"/>
    <w:rsid w:val="00D41897"/>
    <w:rsid w:val="00D41FB4"/>
    <w:rsid w:val="00D4251D"/>
    <w:rsid w:val="00D42916"/>
    <w:rsid w:val="00D42EA5"/>
    <w:rsid w:val="00D4328C"/>
    <w:rsid w:val="00D43893"/>
    <w:rsid w:val="00D43B5D"/>
    <w:rsid w:val="00D44157"/>
    <w:rsid w:val="00D4448C"/>
    <w:rsid w:val="00D44B7C"/>
    <w:rsid w:val="00D44BA6"/>
    <w:rsid w:val="00D44F7F"/>
    <w:rsid w:val="00D45147"/>
    <w:rsid w:val="00D45388"/>
    <w:rsid w:val="00D4549F"/>
    <w:rsid w:val="00D4581E"/>
    <w:rsid w:val="00D458D2"/>
    <w:rsid w:val="00D458F9"/>
    <w:rsid w:val="00D45E4E"/>
    <w:rsid w:val="00D46D09"/>
    <w:rsid w:val="00D47047"/>
    <w:rsid w:val="00D470C7"/>
    <w:rsid w:val="00D47BF8"/>
    <w:rsid w:val="00D50043"/>
    <w:rsid w:val="00D50512"/>
    <w:rsid w:val="00D50703"/>
    <w:rsid w:val="00D50813"/>
    <w:rsid w:val="00D50829"/>
    <w:rsid w:val="00D51A55"/>
    <w:rsid w:val="00D51D44"/>
    <w:rsid w:val="00D51ED1"/>
    <w:rsid w:val="00D52295"/>
    <w:rsid w:val="00D53251"/>
    <w:rsid w:val="00D53395"/>
    <w:rsid w:val="00D53ADD"/>
    <w:rsid w:val="00D53EA5"/>
    <w:rsid w:val="00D53ED1"/>
    <w:rsid w:val="00D53EEE"/>
    <w:rsid w:val="00D540C1"/>
    <w:rsid w:val="00D54944"/>
    <w:rsid w:val="00D54D07"/>
    <w:rsid w:val="00D557ED"/>
    <w:rsid w:val="00D55AC6"/>
    <w:rsid w:val="00D5645E"/>
    <w:rsid w:val="00D56D0B"/>
    <w:rsid w:val="00D5716A"/>
    <w:rsid w:val="00D572E2"/>
    <w:rsid w:val="00D57915"/>
    <w:rsid w:val="00D607CD"/>
    <w:rsid w:val="00D60D5D"/>
    <w:rsid w:val="00D617FF"/>
    <w:rsid w:val="00D618D6"/>
    <w:rsid w:val="00D61AF6"/>
    <w:rsid w:val="00D62909"/>
    <w:rsid w:val="00D6290E"/>
    <w:rsid w:val="00D62C28"/>
    <w:rsid w:val="00D62D42"/>
    <w:rsid w:val="00D63A6F"/>
    <w:rsid w:val="00D63D57"/>
    <w:rsid w:val="00D63EBF"/>
    <w:rsid w:val="00D6411D"/>
    <w:rsid w:val="00D64284"/>
    <w:rsid w:val="00D645D9"/>
    <w:rsid w:val="00D6508F"/>
    <w:rsid w:val="00D65244"/>
    <w:rsid w:val="00D6538E"/>
    <w:rsid w:val="00D654F5"/>
    <w:rsid w:val="00D655BA"/>
    <w:rsid w:val="00D658E9"/>
    <w:rsid w:val="00D65E37"/>
    <w:rsid w:val="00D660D5"/>
    <w:rsid w:val="00D660F5"/>
    <w:rsid w:val="00D6622A"/>
    <w:rsid w:val="00D66243"/>
    <w:rsid w:val="00D6715A"/>
    <w:rsid w:val="00D6758E"/>
    <w:rsid w:val="00D67EA8"/>
    <w:rsid w:val="00D67F45"/>
    <w:rsid w:val="00D7044E"/>
    <w:rsid w:val="00D70F7E"/>
    <w:rsid w:val="00D71A1A"/>
    <w:rsid w:val="00D71D5B"/>
    <w:rsid w:val="00D71D9C"/>
    <w:rsid w:val="00D72578"/>
    <w:rsid w:val="00D728F2"/>
    <w:rsid w:val="00D72BE0"/>
    <w:rsid w:val="00D72CCE"/>
    <w:rsid w:val="00D73311"/>
    <w:rsid w:val="00D73713"/>
    <w:rsid w:val="00D743B1"/>
    <w:rsid w:val="00D745D0"/>
    <w:rsid w:val="00D74ACE"/>
    <w:rsid w:val="00D756D4"/>
    <w:rsid w:val="00D76D7B"/>
    <w:rsid w:val="00D76DB9"/>
    <w:rsid w:val="00D76FF7"/>
    <w:rsid w:val="00D77746"/>
    <w:rsid w:val="00D77977"/>
    <w:rsid w:val="00D77C07"/>
    <w:rsid w:val="00D77D84"/>
    <w:rsid w:val="00D77E7E"/>
    <w:rsid w:val="00D803DF"/>
    <w:rsid w:val="00D804E0"/>
    <w:rsid w:val="00D80A2C"/>
    <w:rsid w:val="00D80DDF"/>
    <w:rsid w:val="00D81285"/>
    <w:rsid w:val="00D81991"/>
    <w:rsid w:val="00D81D73"/>
    <w:rsid w:val="00D82183"/>
    <w:rsid w:val="00D8273E"/>
    <w:rsid w:val="00D82888"/>
    <w:rsid w:val="00D83425"/>
    <w:rsid w:val="00D83552"/>
    <w:rsid w:val="00D83C6F"/>
    <w:rsid w:val="00D84207"/>
    <w:rsid w:val="00D8459B"/>
    <w:rsid w:val="00D84D18"/>
    <w:rsid w:val="00D8503C"/>
    <w:rsid w:val="00D854EF"/>
    <w:rsid w:val="00D85958"/>
    <w:rsid w:val="00D85A69"/>
    <w:rsid w:val="00D86A04"/>
    <w:rsid w:val="00D86CF0"/>
    <w:rsid w:val="00D873ED"/>
    <w:rsid w:val="00D87528"/>
    <w:rsid w:val="00D8796F"/>
    <w:rsid w:val="00D87F60"/>
    <w:rsid w:val="00D90084"/>
    <w:rsid w:val="00D90263"/>
    <w:rsid w:val="00D90A66"/>
    <w:rsid w:val="00D90D24"/>
    <w:rsid w:val="00D91067"/>
    <w:rsid w:val="00D917A3"/>
    <w:rsid w:val="00D91A37"/>
    <w:rsid w:val="00D926B2"/>
    <w:rsid w:val="00D9274C"/>
    <w:rsid w:val="00D92855"/>
    <w:rsid w:val="00D92E4A"/>
    <w:rsid w:val="00D9313D"/>
    <w:rsid w:val="00D93171"/>
    <w:rsid w:val="00D93425"/>
    <w:rsid w:val="00D9360A"/>
    <w:rsid w:val="00D93E90"/>
    <w:rsid w:val="00D9415A"/>
    <w:rsid w:val="00D94179"/>
    <w:rsid w:val="00D94278"/>
    <w:rsid w:val="00D94ABD"/>
    <w:rsid w:val="00D94F5E"/>
    <w:rsid w:val="00D95331"/>
    <w:rsid w:val="00D95875"/>
    <w:rsid w:val="00D95907"/>
    <w:rsid w:val="00D96853"/>
    <w:rsid w:val="00D96E8A"/>
    <w:rsid w:val="00D96FE5"/>
    <w:rsid w:val="00D97478"/>
    <w:rsid w:val="00D976BD"/>
    <w:rsid w:val="00D97F4A"/>
    <w:rsid w:val="00DA0537"/>
    <w:rsid w:val="00DA07FB"/>
    <w:rsid w:val="00DA0C99"/>
    <w:rsid w:val="00DA0CC4"/>
    <w:rsid w:val="00DA1067"/>
    <w:rsid w:val="00DA1784"/>
    <w:rsid w:val="00DA1AC2"/>
    <w:rsid w:val="00DA1D27"/>
    <w:rsid w:val="00DA2CC5"/>
    <w:rsid w:val="00DA2CE5"/>
    <w:rsid w:val="00DA2D9A"/>
    <w:rsid w:val="00DA3135"/>
    <w:rsid w:val="00DA3E6C"/>
    <w:rsid w:val="00DA4707"/>
    <w:rsid w:val="00DA48AE"/>
    <w:rsid w:val="00DA509D"/>
    <w:rsid w:val="00DA5193"/>
    <w:rsid w:val="00DA5357"/>
    <w:rsid w:val="00DA5846"/>
    <w:rsid w:val="00DA5DBE"/>
    <w:rsid w:val="00DA6080"/>
    <w:rsid w:val="00DA6579"/>
    <w:rsid w:val="00DA6594"/>
    <w:rsid w:val="00DA6645"/>
    <w:rsid w:val="00DA67AC"/>
    <w:rsid w:val="00DA6AB7"/>
    <w:rsid w:val="00DA6BF7"/>
    <w:rsid w:val="00DA6FD8"/>
    <w:rsid w:val="00DA7C6C"/>
    <w:rsid w:val="00DA7E47"/>
    <w:rsid w:val="00DB01D6"/>
    <w:rsid w:val="00DB0402"/>
    <w:rsid w:val="00DB0514"/>
    <w:rsid w:val="00DB0A88"/>
    <w:rsid w:val="00DB127F"/>
    <w:rsid w:val="00DB15BF"/>
    <w:rsid w:val="00DB1EDB"/>
    <w:rsid w:val="00DB2558"/>
    <w:rsid w:val="00DB265A"/>
    <w:rsid w:val="00DB267E"/>
    <w:rsid w:val="00DB2A13"/>
    <w:rsid w:val="00DB3512"/>
    <w:rsid w:val="00DB382E"/>
    <w:rsid w:val="00DB38C5"/>
    <w:rsid w:val="00DB3D09"/>
    <w:rsid w:val="00DB40F4"/>
    <w:rsid w:val="00DB42F5"/>
    <w:rsid w:val="00DB4AD9"/>
    <w:rsid w:val="00DB4B19"/>
    <w:rsid w:val="00DB4B34"/>
    <w:rsid w:val="00DB4B9D"/>
    <w:rsid w:val="00DB50C4"/>
    <w:rsid w:val="00DB50D7"/>
    <w:rsid w:val="00DB5256"/>
    <w:rsid w:val="00DB57A8"/>
    <w:rsid w:val="00DB5D31"/>
    <w:rsid w:val="00DB5DEE"/>
    <w:rsid w:val="00DB65F6"/>
    <w:rsid w:val="00DB6F33"/>
    <w:rsid w:val="00DC01E2"/>
    <w:rsid w:val="00DC07C6"/>
    <w:rsid w:val="00DC0B98"/>
    <w:rsid w:val="00DC1178"/>
    <w:rsid w:val="00DC154A"/>
    <w:rsid w:val="00DC1D41"/>
    <w:rsid w:val="00DC29EE"/>
    <w:rsid w:val="00DC2DB0"/>
    <w:rsid w:val="00DC30AE"/>
    <w:rsid w:val="00DC30DC"/>
    <w:rsid w:val="00DC340B"/>
    <w:rsid w:val="00DC3EFA"/>
    <w:rsid w:val="00DC3F61"/>
    <w:rsid w:val="00DC401D"/>
    <w:rsid w:val="00DC421A"/>
    <w:rsid w:val="00DC42C2"/>
    <w:rsid w:val="00DC45D4"/>
    <w:rsid w:val="00DC4DB0"/>
    <w:rsid w:val="00DC5767"/>
    <w:rsid w:val="00DC594E"/>
    <w:rsid w:val="00DC5986"/>
    <w:rsid w:val="00DC5AE6"/>
    <w:rsid w:val="00DC5B05"/>
    <w:rsid w:val="00DC629B"/>
    <w:rsid w:val="00DC7198"/>
    <w:rsid w:val="00DC71A2"/>
    <w:rsid w:val="00DC782B"/>
    <w:rsid w:val="00DC7F84"/>
    <w:rsid w:val="00DD04AF"/>
    <w:rsid w:val="00DD0685"/>
    <w:rsid w:val="00DD08D2"/>
    <w:rsid w:val="00DD0D07"/>
    <w:rsid w:val="00DD0D11"/>
    <w:rsid w:val="00DD1388"/>
    <w:rsid w:val="00DD15DD"/>
    <w:rsid w:val="00DD160D"/>
    <w:rsid w:val="00DD1A29"/>
    <w:rsid w:val="00DD1E94"/>
    <w:rsid w:val="00DD222D"/>
    <w:rsid w:val="00DD23D1"/>
    <w:rsid w:val="00DD2625"/>
    <w:rsid w:val="00DD2F53"/>
    <w:rsid w:val="00DD35D8"/>
    <w:rsid w:val="00DD3761"/>
    <w:rsid w:val="00DD3E5F"/>
    <w:rsid w:val="00DD4176"/>
    <w:rsid w:val="00DD43BC"/>
    <w:rsid w:val="00DD47A8"/>
    <w:rsid w:val="00DD4879"/>
    <w:rsid w:val="00DD4C3D"/>
    <w:rsid w:val="00DD5001"/>
    <w:rsid w:val="00DD5999"/>
    <w:rsid w:val="00DD5A07"/>
    <w:rsid w:val="00DD5E99"/>
    <w:rsid w:val="00DD5F94"/>
    <w:rsid w:val="00DD6108"/>
    <w:rsid w:val="00DD61BD"/>
    <w:rsid w:val="00DD6343"/>
    <w:rsid w:val="00DD66D1"/>
    <w:rsid w:val="00DD6922"/>
    <w:rsid w:val="00DD69E4"/>
    <w:rsid w:val="00DD6A8A"/>
    <w:rsid w:val="00DD6E57"/>
    <w:rsid w:val="00DD7158"/>
    <w:rsid w:val="00DD740F"/>
    <w:rsid w:val="00DD760A"/>
    <w:rsid w:val="00DD7702"/>
    <w:rsid w:val="00DD77F1"/>
    <w:rsid w:val="00DD7D65"/>
    <w:rsid w:val="00DE0A67"/>
    <w:rsid w:val="00DE16DB"/>
    <w:rsid w:val="00DE173B"/>
    <w:rsid w:val="00DE17E8"/>
    <w:rsid w:val="00DE247C"/>
    <w:rsid w:val="00DE250C"/>
    <w:rsid w:val="00DE3289"/>
    <w:rsid w:val="00DE3BB2"/>
    <w:rsid w:val="00DE4C49"/>
    <w:rsid w:val="00DE4D18"/>
    <w:rsid w:val="00DE580E"/>
    <w:rsid w:val="00DE5996"/>
    <w:rsid w:val="00DE5BD3"/>
    <w:rsid w:val="00DE60B2"/>
    <w:rsid w:val="00DE61FA"/>
    <w:rsid w:val="00DE6D0F"/>
    <w:rsid w:val="00DE727E"/>
    <w:rsid w:val="00DF00D4"/>
    <w:rsid w:val="00DF07A1"/>
    <w:rsid w:val="00DF0D41"/>
    <w:rsid w:val="00DF0E26"/>
    <w:rsid w:val="00DF0F9A"/>
    <w:rsid w:val="00DF0FD8"/>
    <w:rsid w:val="00DF1007"/>
    <w:rsid w:val="00DF103A"/>
    <w:rsid w:val="00DF1181"/>
    <w:rsid w:val="00DF1471"/>
    <w:rsid w:val="00DF1533"/>
    <w:rsid w:val="00DF1B7D"/>
    <w:rsid w:val="00DF1BC9"/>
    <w:rsid w:val="00DF1F8A"/>
    <w:rsid w:val="00DF21C2"/>
    <w:rsid w:val="00DF2D49"/>
    <w:rsid w:val="00DF3224"/>
    <w:rsid w:val="00DF3B84"/>
    <w:rsid w:val="00DF42FF"/>
    <w:rsid w:val="00DF4BBC"/>
    <w:rsid w:val="00DF4D5F"/>
    <w:rsid w:val="00DF529A"/>
    <w:rsid w:val="00DF55AC"/>
    <w:rsid w:val="00DF579C"/>
    <w:rsid w:val="00DF5AEA"/>
    <w:rsid w:val="00DF5B1D"/>
    <w:rsid w:val="00DF5CA6"/>
    <w:rsid w:val="00DF5D42"/>
    <w:rsid w:val="00DF6180"/>
    <w:rsid w:val="00DF66CE"/>
    <w:rsid w:val="00DF68DF"/>
    <w:rsid w:val="00DF792A"/>
    <w:rsid w:val="00DF7C5F"/>
    <w:rsid w:val="00E004E4"/>
    <w:rsid w:val="00E00C23"/>
    <w:rsid w:val="00E00C75"/>
    <w:rsid w:val="00E0121F"/>
    <w:rsid w:val="00E01552"/>
    <w:rsid w:val="00E0186C"/>
    <w:rsid w:val="00E0201A"/>
    <w:rsid w:val="00E023DC"/>
    <w:rsid w:val="00E02586"/>
    <w:rsid w:val="00E02716"/>
    <w:rsid w:val="00E02816"/>
    <w:rsid w:val="00E02864"/>
    <w:rsid w:val="00E02DAB"/>
    <w:rsid w:val="00E02E8F"/>
    <w:rsid w:val="00E02FC7"/>
    <w:rsid w:val="00E031AE"/>
    <w:rsid w:val="00E03A78"/>
    <w:rsid w:val="00E03E59"/>
    <w:rsid w:val="00E041EA"/>
    <w:rsid w:val="00E04426"/>
    <w:rsid w:val="00E04793"/>
    <w:rsid w:val="00E04D5C"/>
    <w:rsid w:val="00E05C10"/>
    <w:rsid w:val="00E06931"/>
    <w:rsid w:val="00E06BD0"/>
    <w:rsid w:val="00E06E6D"/>
    <w:rsid w:val="00E071AD"/>
    <w:rsid w:val="00E10255"/>
    <w:rsid w:val="00E109C5"/>
    <w:rsid w:val="00E10DDA"/>
    <w:rsid w:val="00E1145C"/>
    <w:rsid w:val="00E114E5"/>
    <w:rsid w:val="00E114E6"/>
    <w:rsid w:val="00E126F4"/>
    <w:rsid w:val="00E12A11"/>
    <w:rsid w:val="00E12FA6"/>
    <w:rsid w:val="00E131BD"/>
    <w:rsid w:val="00E13A41"/>
    <w:rsid w:val="00E13C9D"/>
    <w:rsid w:val="00E14281"/>
    <w:rsid w:val="00E14728"/>
    <w:rsid w:val="00E14C9D"/>
    <w:rsid w:val="00E14EB9"/>
    <w:rsid w:val="00E152C0"/>
    <w:rsid w:val="00E168A2"/>
    <w:rsid w:val="00E169F1"/>
    <w:rsid w:val="00E16B26"/>
    <w:rsid w:val="00E16C43"/>
    <w:rsid w:val="00E17242"/>
    <w:rsid w:val="00E17546"/>
    <w:rsid w:val="00E1786D"/>
    <w:rsid w:val="00E178F5"/>
    <w:rsid w:val="00E17FB8"/>
    <w:rsid w:val="00E20073"/>
    <w:rsid w:val="00E20127"/>
    <w:rsid w:val="00E20570"/>
    <w:rsid w:val="00E20CCF"/>
    <w:rsid w:val="00E210D4"/>
    <w:rsid w:val="00E2138E"/>
    <w:rsid w:val="00E21785"/>
    <w:rsid w:val="00E21C8B"/>
    <w:rsid w:val="00E224B9"/>
    <w:rsid w:val="00E230D2"/>
    <w:rsid w:val="00E23C31"/>
    <w:rsid w:val="00E23CC2"/>
    <w:rsid w:val="00E23F9F"/>
    <w:rsid w:val="00E24266"/>
    <w:rsid w:val="00E24611"/>
    <w:rsid w:val="00E2476F"/>
    <w:rsid w:val="00E24ABB"/>
    <w:rsid w:val="00E253C6"/>
    <w:rsid w:val="00E25406"/>
    <w:rsid w:val="00E25EE7"/>
    <w:rsid w:val="00E260F4"/>
    <w:rsid w:val="00E26301"/>
    <w:rsid w:val="00E264D0"/>
    <w:rsid w:val="00E26B01"/>
    <w:rsid w:val="00E26B35"/>
    <w:rsid w:val="00E26C6E"/>
    <w:rsid w:val="00E27554"/>
    <w:rsid w:val="00E27A38"/>
    <w:rsid w:val="00E30120"/>
    <w:rsid w:val="00E30529"/>
    <w:rsid w:val="00E306F9"/>
    <w:rsid w:val="00E3070C"/>
    <w:rsid w:val="00E308FB"/>
    <w:rsid w:val="00E31259"/>
    <w:rsid w:val="00E3243F"/>
    <w:rsid w:val="00E32CA2"/>
    <w:rsid w:val="00E32D3A"/>
    <w:rsid w:val="00E33450"/>
    <w:rsid w:val="00E33718"/>
    <w:rsid w:val="00E33AC4"/>
    <w:rsid w:val="00E343A0"/>
    <w:rsid w:val="00E34784"/>
    <w:rsid w:val="00E34A96"/>
    <w:rsid w:val="00E354F7"/>
    <w:rsid w:val="00E356AB"/>
    <w:rsid w:val="00E35A0E"/>
    <w:rsid w:val="00E36290"/>
    <w:rsid w:val="00E36555"/>
    <w:rsid w:val="00E368DB"/>
    <w:rsid w:val="00E36B29"/>
    <w:rsid w:val="00E37371"/>
    <w:rsid w:val="00E37E72"/>
    <w:rsid w:val="00E40127"/>
    <w:rsid w:val="00E40159"/>
    <w:rsid w:val="00E4023D"/>
    <w:rsid w:val="00E403D9"/>
    <w:rsid w:val="00E40574"/>
    <w:rsid w:val="00E413AE"/>
    <w:rsid w:val="00E41480"/>
    <w:rsid w:val="00E41489"/>
    <w:rsid w:val="00E416BD"/>
    <w:rsid w:val="00E4178A"/>
    <w:rsid w:val="00E4180C"/>
    <w:rsid w:val="00E41B2C"/>
    <w:rsid w:val="00E41EA1"/>
    <w:rsid w:val="00E41FE4"/>
    <w:rsid w:val="00E41FE8"/>
    <w:rsid w:val="00E425A4"/>
    <w:rsid w:val="00E42639"/>
    <w:rsid w:val="00E43607"/>
    <w:rsid w:val="00E438C9"/>
    <w:rsid w:val="00E43A99"/>
    <w:rsid w:val="00E43B22"/>
    <w:rsid w:val="00E444E4"/>
    <w:rsid w:val="00E448C4"/>
    <w:rsid w:val="00E44B49"/>
    <w:rsid w:val="00E45C67"/>
    <w:rsid w:val="00E45D0F"/>
    <w:rsid w:val="00E46074"/>
    <w:rsid w:val="00E46755"/>
    <w:rsid w:val="00E46A75"/>
    <w:rsid w:val="00E46E25"/>
    <w:rsid w:val="00E4700F"/>
    <w:rsid w:val="00E470C5"/>
    <w:rsid w:val="00E47628"/>
    <w:rsid w:val="00E47795"/>
    <w:rsid w:val="00E4779F"/>
    <w:rsid w:val="00E47D66"/>
    <w:rsid w:val="00E50A01"/>
    <w:rsid w:val="00E50DD6"/>
    <w:rsid w:val="00E50EAE"/>
    <w:rsid w:val="00E5124D"/>
    <w:rsid w:val="00E51A35"/>
    <w:rsid w:val="00E522EE"/>
    <w:rsid w:val="00E5236B"/>
    <w:rsid w:val="00E52395"/>
    <w:rsid w:val="00E525C7"/>
    <w:rsid w:val="00E52752"/>
    <w:rsid w:val="00E53674"/>
    <w:rsid w:val="00E540C6"/>
    <w:rsid w:val="00E54D0A"/>
    <w:rsid w:val="00E5508F"/>
    <w:rsid w:val="00E558AC"/>
    <w:rsid w:val="00E55A6B"/>
    <w:rsid w:val="00E55D36"/>
    <w:rsid w:val="00E55E1F"/>
    <w:rsid w:val="00E5655A"/>
    <w:rsid w:val="00E56B6A"/>
    <w:rsid w:val="00E56BA2"/>
    <w:rsid w:val="00E56CE5"/>
    <w:rsid w:val="00E56D3E"/>
    <w:rsid w:val="00E579F2"/>
    <w:rsid w:val="00E57DD7"/>
    <w:rsid w:val="00E600FE"/>
    <w:rsid w:val="00E60350"/>
    <w:rsid w:val="00E604FB"/>
    <w:rsid w:val="00E60516"/>
    <w:rsid w:val="00E608BC"/>
    <w:rsid w:val="00E60B5E"/>
    <w:rsid w:val="00E60E80"/>
    <w:rsid w:val="00E60F4D"/>
    <w:rsid w:val="00E6151C"/>
    <w:rsid w:val="00E61591"/>
    <w:rsid w:val="00E61A6E"/>
    <w:rsid w:val="00E624AB"/>
    <w:rsid w:val="00E624F2"/>
    <w:rsid w:val="00E62899"/>
    <w:rsid w:val="00E628CF"/>
    <w:rsid w:val="00E62AAA"/>
    <w:rsid w:val="00E630B9"/>
    <w:rsid w:val="00E63174"/>
    <w:rsid w:val="00E63289"/>
    <w:rsid w:val="00E636BA"/>
    <w:rsid w:val="00E63AB0"/>
    <w:rsid w:val="00E64050"/>
    <w:rsid w:val="00E64276"/>
    <w:rsid w:val="00E64571"/>
    <w:rsid w:val="00E64E6F"/>
    <w:rsid w:val="00E657AF"/>
    <w:rsid w:val="00E65A21"/>
    <w:rsid w:val="00E66293"/>
    <w:rsid w:val="00E66321"/>
    <w:rsid w:val="00E6635D"/>
    <w:rsid w:val="00E6656C"/>
    <w:rsid w:val="00E665C2"/>
    <w:rsid w:val="00E668C8"/>
    <w:rsid w:val="00E66BDD"/>
    <w:rsid w:val="00E66D40"/>
    <w:rsid w:val="00E67300"/>
    <w:rsid w:val="00E67716"/>
    <w:rsid w:val="00E70043"/>
    <w:rsid w:val="00E700C6"/>
    <w:rsid w:val="00E705B6"/>
    <w:rsid w:val="00E71287"/>
    <w:rsid w:val="00E7144F"/>
    <w:rsid w:val="00E71730"/>
    <w:rsid w:val="00E7195F"/>
    <w:rsid w:val="00E71D5F"/>
    <w:rsid w:val="00E71E9C"/>
    <w:rsid w:val="00E723B3"/>
    <w:rsid w:val="00E72906"/>
    <w:rsid w:val="00E73168"/>
    <w:rsid w:val="00E73254"/>
    <w:rsid w:val="00E7327C"/>
    <w:rsid w:val="00E7341E"/>
    <w:rsid w:val="00E73586"/>
    <w:rsid w:val="00E7399B"/>
    <w:rsid w:val="00E73D76"/>
    <w:rsid w:val="00E73EF1"/>
    <w:rsid w:val="00E748D6"/>
    <w:rsid w:val="00E762A2"/>
    <w:rsid w:val="00E76376"/>
    <w:rsid w:val="00E763BF"/>
    <w:rsid w:val="00E76699"/>
    <w:rsid w:val="00E77936"/>
    <w:rsid w:val="00E7794F"/>
    <w:rsid w:val="00E806D4"/>
    <w:rsid w:val="00E8089A"/>
    <w:rsid w:val="00E808EA"/>
    <w:rsid w:val="00E81156"/>
    <w:rsid w:val="00E81322"/>
    <w:rsid w:val="00E8133F"/>
    <w:rsid w:val="00E81676"/>
    <w:rsid w:val="00E8190D"/>
    <w:rsid w:val="00E81A90"/>
    <w:rsid w:val="00E82190"/>
    <w:rsid w:val="00E82501"/>
    <w:rsid w:val="00E82BBB"/>
    <w:rsid w:val="00E82C90"/>
    <w:rsid w:val="00E831C6"/>
    <w:rsid w:val="00E833C7"/>
    <w:rsid w:val="00E83545"/>
    <w:rsid w:val="00E8355B"/>
    <w:rsid w:val="00E83593"/>
    <w:rsid w:val="00E83C3C"/>
    <w:rsid w:val="00E83CE2"/>
    <w:rsid w:val="00E84942"/>
    <w:rsid w:val="00E84F0C"/>
    <w:rsid w:val="00E85706"/>
    <w:rsid w:val="00E85CB7"/>
    <w:rsid w:val="00E861A4"/>
    <w:rsid w:val="00E86445"/>
    <w:rsid w:val="00E865D4"/>
    <w:rsid w:val="00E8690E"/>
    <w:rsid w:val="00E86C35"/>
    <w:rsid w:val="00E87434"/>
    <w:rsid w:val="00E87A89"/>
    <w:rsid w:val="00E87F95"/>
    <w:rsid w:val="00E90166"/>
    <w:rsid w:val="00E903BF"/>
    <w:rsid w:val="00E911B6"/>
    <w:rsid w:val="00E91BC5"/>
    <w:rsid w:val="00E91EE8"/>
    <w:rsid w:val="00E9210A"/>
    <w:rsid w:val="00E9227B"/>
    <w:rsid w:val="00E923A1"/>
    <w:rsid w:val="00E925BA"/>
    <w:rsid w:val="00E92E5E"/>
    <w:rsid w:val="00E92E6A"/>
    <w:rsid w:val="00E934AA"/>
    <w:rsid w:val="00E93846"/>
    <w:rsid w:val="00E93DDC"/>
    <w:rsid w:val="00E93F8D"/>
    <w:rsid w:val="00E940D0"/>
    <w:rsid w:val="00E940FF"/>
    <w:rsid w:val="00E947C4"/>
    <w:rsid w:val="00E94E20"/>
    <w:rsid w:val="00E94E40"/>
    <w:rsid w:val="00E95099"/>
    <w:rsid w:val="00E95B57"/>
    <w:rsid w:val="00E9697A"/>
    <w:rsid w:val="00E96C99"/>
    <w:rsid w:val="00E972D2"/>
    <w:rsid w:val="00E97B91"/>
    <w:rsid w:val="00EA0724"/>
    <w:rsid w:val="00EA09C7"/>
    <w:rsid w:val="00EA0CDC"/>
    <w:rsid w:val="00EA0E9D"/>
    <w:rsid w:val="00EA1249"/>
    <w:rsid w:val="00EA1419"/>
    <w:rsid w:val="00EA177D"/>
    <w:rsid w:val="00EA1BA9"/>
    <w:rsid w:val="00EA1CD1"/>
    <w:rsid w:val="00EA1F43"/>
    <w:rsid w:val="00EA28D0"/>
    <w:rsid w:val="00EA2EF3"/>
    <w:rsid w:val="00EA2F73"/>
    <w:rsid w:val="00EA2FE5"/>
    <w:rsid w:val="00EA3138"/>
    <w:rsid w:val="00EA37DC"/>
    <w:rsid w:val="00EA38C3"/>
    <w:rsid w:val="00EA3C84"/>
    <w:rsid w:val="00EA44AC"/>
    <w:rsid w:val="00EA4A28"/>
    <w:rsid w:val="00EA4CD6"/>
    <w:rsid w:val="00EA4FF0"/>
    <w:rsid w:val="00EA51A8"/>
    <w:rsid w:val="00EA53C5"/>
    <w:rsid w:val="00EA5606"/>
    <w:rsid w:val="00EA5FEA"/>
    <w:rsid w:val="00EA6193"/>
    <w:rsid w:val="00EA6711"/>
    <w:rsid w:val="00EA6E69"/>
    <w:rsid w:val="00EA7165"/>
    <w:rsid w:val="00EA7DAC"/>
    <w:rsid w:val="00EB001A"/>
    <w:rsid w:val="00EB0586"/>
    <w:rsid w:val="00EB058C"/>
    <w:rsid w:val="00EB06A6"/>
    <w:rsid w:val="00EB0AF4"/>
    <w:rsid w:val="00EB0E76"/>
    <w:rsid w:val="00EB2063"/>
    <w:rsid w:val="00EB2137"/>
    <w:rsid w:val="00EB24C6"/>
    <w:rsid w:val="00EB3162"/>
    <w:rsid w:val="00EB3488"/>
    <w:rsid w:val="00EB365C"/>
    <w:rsid w:val="00EB41D2"/>
    <w:rsid w:val="00EB4770"/>
    <w:rsid w:val="00EB48D4"/>
    <w:rsid w:val="00EB4AD5"/>
    <w:rsid w:val="00EB4BD4"/>
    <w:rsid w:val="00EB5562"/>
    <w:rsid w:val="00EB580F"/>
    <w:rsid w:val="00EB5850"/>
    <w:rsid w:val="00EB5AEA"/>
    <w:rsid w:val="00EB602B"/>
    <w:rsid w:val="00EB61C2"/>
    <w:rsid w:val="00EB714A"/>
    <w:rsid w:val="00EB7E74"/>
    <w:rsid w:val="00EC002C"/>
    <w:rsid w:val="00EC038B"/>
    <w:rsid w:val="00EC0420"/>
    <w:rsid w:val="00EC0AEB"/>
    <w:rsid w:val="00EC0F4A"/>
    <w:rsid w:val="00EC1384"/>
    <w:rsid w:val="00EC2028"/>
    <w:rsid w:val="00EC28E0"/>
    <w:rsid w:val="00EC2A02"/>
    <w:rsid w:val="00EC2E61"/>
    <w:rsid w:val="00EC2ECF"/>
    <w:rsid w:val="00EC3794"/>
    <w:rsid w:val="00EC3B03"/>
    <w:rsid w:val="00EC3E16"/>
    <w:rsid w:val="00EC40A9"/>
    <w:rsid w:val="00EC4182"/>
    <w:rsid w:val="00EC42E8"/>
    <w:rsid w:val="00EC43ED"/>
    <w:rsid w:val="00EC46A9"/>
    <w:rsid w:val="00EC49A3"/>
    <w:rsid w:val="00EC5116"/>
    <w:rsid w:val="00EC5758"/>
    <w:rsid w:val="00EC57EB"/>
    <w:rsid w:val="00EC5864"/>
    <w:rsid w:val="00EC5A3B"/>
    <w:rsid w:val="00EC5A9A"/>
    <w:rsid w:val="00EC5E21"/>
    <w:rsid w:val="00EC6382"/>
    <w:rsid w:val="00EC6771"/>
    <w:rsid w:val="00EC68F4"/>
    <w:rsid w:val="00EC6AB7"/>
    <w:rsid w:val="00EC6CB6"/>
    <w:rsid w:val="00EC6D05"/>
    <w:rsid w:val="00EC6D8D"/>
    <w:rsid w:val="00EC765C"/>
    <w:rsid w:val="00EC78B0"/>
    <w:rsid w:val="00EC79CE"/>
    <w:rsid w:val="00ED099C"/>
    <w:rsid w:val="00ED0A48"/>
    <w:rsid w:val="00ED1319"/>
    <w:rsid w:val="00ED1370"/>
    <w:rsid w:val="00ED216A"/>
    <w:rsid w:val="00ED2758"/>
    <w:rsid w:val="00ED2ECD"/>
    <w:rsid w:val="00ED2F56"/>
    <w:rsid w:val="00ED31FE"/>
    <w:rsid w:val="00ED329D"/>
    <w:rsid w:val="00ED3446"/>
    <w:rsid w:val="00ED3F60"/>
    <w:rsid w:val="00ED4098"/>
    <w:rsid w:val="00ED4140"/>
    <w:rsid w:val="00ED41E3"/>
    <w:rsid w:val="00ED46E9"/>
    <w:rsid w:val="00ED4795"/>
    <w:rsid w:val="00ED4BF9"/>
    <w:rsid w:val="00ED4C26"/>
    <w:rsid w:val="00ED5112"/>
    <w:rsid w:val="00ED5303"/>
    <w:rsid w:val="00ED5467"/>
    <w:rsid w:val="00ED54C8"/>
    <w:rsid w:val="00ED5669"/>
    <w:rsid w:val="00ED5B4B"/>
    <w:rsid w:val="00ED5B59"/>
    <w:rsid w:val="00ED5B5C"/>
    <w:rsid w:val="00ED66D1"/>
    <w:rsid w:val="00ED6A1D"/>
    <w:rsid w:val="00ED6B1F"/>
    <w:rsid w:val="00ED6FBE"/>
    <w:rsid w:val="00ED73D9"/>
    <w:rsid w:val="00ED740B"/>
    <w:rsid w:val="00ED74CA"/>
    <w:rsid w:val="00ED752A"/>
    <w:rsid w:val="00ED7DAD"/>
    <w:rsid w:val="00EE01F7"/>
    <w:rsid w:val="00EE0929"/>
    <w:rsid w:val="00EE0B62"/>
    <w:rsid w:val="00EE0BA8"/>
    <w:rsid w:val="00EE14C3"/>
    <w:rsid w:val="00EE192E"/>
    <w:rsid w:val="00EE1B90"/>
    <w:rsid w:val="00EE1C15"/>
    <w:rsid w:val="00EE2328"/>
    <w:rsid w:val="00EE307C"/>
    <w:rsid w:val="00EE309B"/>
    <w:rsid w:val="00EE3550"/>
    <w:rsid w:val="00EE38C6"/>
    <w:rsid w:val="00EE3BB7"/>
    <w:rsid w:val="00EE3F14"/>
    <w:rsid w:val="00EE42AC"/>
    <w:rsid w:val="00EE4975"/>
    <w:rsid w:val="00EE4AB9"/>
    <w:rsid w:val="00EE4B6E"/>
    <w:rsid w:val="00EE4FCA"/>
    <w:rsid w:val="00EE520B"/>
    <w:rsid w:val="00EE537C"/>
    <w:rsid w:val="00EE59F4"/>
    <w:rsid w:val="00EE64EA"/>
    <w:rsid w:val="00EE677B"/>
    <w:rsid w:val="00EE67BF"/>
    <w:rsid w:val="00EE68FB"/>
    <w:rsid w:val="00EE6C8A"/>
    <w:rsid w:val="00EE72C1"/>
    <w:rsid w:val="00EE74B7"/>
    <w:rsid w:val="00EE77C6"/>
    <w:rsid w:val="00EE7C35"/>
    <w:rsid w:val="00EE7D40"/>
    <w:rsid w:val="00EE7EB0"/>
    <w:rsid w:val="00EF02E4"/>
    <w:rsid w:val="00EF0ECC"/>
    <w:rsid w:val="00EF1108"/>
    <w:rsid w:val="00EF11AF"/>
    <w:rsid w:val="00EF1207"/>
    <w:rsid w:val="00EF13C9"/>
    <w:rsid w:val="00EF146E"/>
    <w:rsid w:val="00EF15C1"/>
    <w:rsid w:val="00EF16CE"/>
    <w:rsid w:val="00EF1DB9"/>
    <w:rsid w:val="00EF1F42"/>
    <w:rsid w:val="00EF1F46"/>
    <w:rsid w:val="00EF2239"/>
    <w:rsid w:val="00EF23A2"/>
    <w:rsid w:val="00EF28DA"/>
    <w:rsid w:val="00EF294F"/>
    <w:rsid w:val="00EF2B05"/>
    <w:rsid w:val="00EF2B0C"/>
    <w:rsid w:val="00EF2C29"/>
    <w:rsid w:val="00EF2F97"/>
    <w:rsid w:val="00EF3007"/>
    <w:rsid w:val="00EF419C"/>
    <w:rsid w:val="00EF4287"/>
    <w:rsid w:val="00EF4333"/>
    <w:rsid w:val="00EF4A9F"/>
    <w:rsid w:val="00EF4F63"/>
    <w:rsid w:val="00EF4FD7"/>
    <w:rsid w:val="00EF5875"/>
    <w:rsid w:val="00EF5DCC"/>
    <w:rsid w:val="00EF5F80"/>
    <w:rsid w:val="00EF61C4"/>
    <w:rsid w:val="00EF62E5"/>
    <w:rsid w:val="00EF6369"/>
    <w:rsid w:val="00EF6DA6"/>
    <w:rsid w:val="00EF719A"/>
    <w:rsid w:val="00EF71D9"/>
    <w:rsid w:val="00F009D4"/>
    <w:rsid w:val="00F00A59"/>
    <w:rsid w:val="00F01990"/>
    <w:rsid w:val="00F01EF8"/>
    <w:rsid w:val="00F022F4"/>
    <w:rsid w:val="00F028DD"/>
    <w:rsid w:val="00F02F1E"/>
    <w:rsid w:val="00F03442"/>
    <w:rsid w:val="00F0370E"/>
    <w:rsid w:val="00F038D6"/>
    <w:rsid w:val="00F03AA0"/>
    <w:rsid w:val="00F03BAB"/>
    <w:rsid w:val="00F03BD4"/>
    <w:rsid w:val="00F03C39"/>
    <w:rsid w:val="00F03FF8"/>
    <w:rsid w:val="00F04467"/>
    <w:rsid w:val="00F0452F"/>
    <w:rsid w:val="00F04892"/>
    <w:rsid w:val="00F04ABD"/>
    <w:rsid w:val="00F04BA4"/>
    <w:rsid w:val="00F04F5A"/>
    <w:rsid w:val="00F04F6A"/>
    <w:rsid w:val="00F04FF9"/>
    <w:rsid w:val="00F051DD"/>
    <w:rsid w:val="00F056E4"/>
    <w:rsid w:val="00F05723"/>
    <w:rsid w:val="00F058CE"/>
    <w:rsid w:val="00F05A7F"/>
    <w:rsid w:val="00F063AB"/>
    <w:rsid w:val="00F06691"/>
    <w:rsid w:val="00F06D22"/>
    <w:rsid w:val="00F06D76"/>
    <w:rsid w:val="00F06F78"/>
    <w:rsid w:val="00F06FDC"/>
    <w:rsid w:val="00F07093"/>
    <w:rsid w:val="00F0716B"/>
    <w:rsid w:val="00F076E5"/>
    <w:rsid w:val="00F077B4"/>
    <w:rsid w:val="00F07A5D"/>
    <w:rsid w:val="00F10219"/>
    <w:rsid w:val="00F1099D"/>
    <w:rsid w:val="00F10B00"/>
    <w:rsid w:val="00F10D2B"/>
    <w:rsid w:val="00F1150C"/>
    <w:rsid w:val="00F120E9"/>
    <w:rsid w:val="00F123C7"/>
    <w:rsid w:val="00F128CA"/>
    <w:rsid w:val="00F1298D"/>
    <w:rsid w:val="00F12D68"/>
    <w:rsid w:val="00F12E02"/>
    <w:rsid w:val="00F12FED"/>
    <w:rsid w:val="00F13A07"/>
    <w:rsid w:val="00F13AD6"/>
    <w:rsid w:val="00F13DD9"/>
    <w:rsid w:val="00F13EF5"/>
    <w:rsid w:val="00F1408F"/>
    <w:rsid w:val="00F14C51"/>
    <w:rsid w:val="00F1556A"/>
    <w:rsid w:val="00F1563E"/>
    <w:rsid w:val="00F159E2"/>
    <w:rsid w:val="00F159E8"/>
    <w:rsid w:val="00F15A6D"/>
    <w:rsid w:val="00F161CD"/>
    <w:rsid w:val="00F165F2"/>
    <w:rsid w:val="00F16920"/>
    <w:rsid w:val="00F16AEB"/>
    <w:rsid w:val="00F16C13"/>
    <w:rsid w:val="00F176EF"/>
    <w:rsid w:val="00F17842"/>
    <w:rsid w:val="00F17F34"/>
    <w:rsid w:val="00F17FDE"/>
    <w:rsid w:val="00F207A5"/>
    <w:rsid w:val="00F20E85"/>
    <w:rsid w:val="00F20FB0"/>
    <w:rsid w:val="00F2102C"/>
    <w:rsid w:val="00F21860"/>
    <w:rsid w:val="00F219CB"/>
    <w:rsid w:val="00F21A9E"/>
    <w:rsid w:val="00F22393"/>
    <w:rsid w:val="00F22420"/>
    <w:rsid w:val="00F22510"/>
    <w:rsid w:val="00F2254B"/>
    <w:rsid w:val="00F22CA5"/>
    <w:rsid w:val="00F22EBA"/>
    <w:rsid w:val="00F22F53"/>
    <w:rsid w:val="00F23010"/>
    <w:rsid w:val="00F2307B"/>
    <w:rsid w:val="00F230CB"/>
    <w:rsid w:val="00F2325E"/>
    <w:rsid w:val="00F234F1"/>
    <w:rsid w:val="00F235B7"/>
    <w:rsid w:val="00F24B1A"/>
    <w:rsid w:val="00F24DC6"/>
    <w:rsid w:val="00F24E56"/>
    <w:rsid w:val="00F25156"/>
    <w:rsid w:val="00F25201"/>
    <w:rsid w:val="00F25229"/>
    <w:rsid w:val="00F2526C"/>
    <w:rsid w:val="00F256D1"/>
    <w:rsid w:val="00F25A83"/>
    <w:rsid w:val="00F25D0B"/>
    <w:rsid w:val="00F26443"/>
    <w:rsid w:val="00F27822"/>
    <w:rsid w:val="00F27926"/>
    <w:rsid w:val="00F279D0"/>
    <w:rsid w:val="00F301B9"/>
    <w:rsid w:val="00F30441"/>
    <w:rsid w:val="00F30FB7"/>
    <w:rsid w:val="00F313B2"/>
    <w:rsid w:val="00F3144B"/>
    <w:rsid w:val="00F31995"/>
    <w:rsid w:val="00F31997"/>
    <w:rsid w:val="00F31F51"/>
    <w:rsid w:val="00F32638"/>
    <w:rsid w:val="00F328D8"/>
    <w:rsid w:val="00F32960"/>
    <w:rsid w:val="00F32EC5"/>
    <w:rsid w:val="00F33399"/>
    <w:rsid w:val="00F33928"/>
    <w:rsid w:val="00F33B3E"/>
    <w:rsid w:val="00F33D0E"/>
    <w:rsid w:val="00F349FD"/>
    <w:rsid w:val="00F357EA"/>
    <w:rsid w:val="00F3608B"/>
    <w:rsid w:val="00F361A8"/>
    <w:rsid w:val="00F36486"/>
    <w:rsid w:val="00F366E1"/>
    <w:rsid w:val="00F366EF"/>
    <w:rsid w:val="00F371CC"/>
    <w:rsid w:val="00F37CF6"/>
    <w:rsid w:val="00F37D2B"/>
    <w:rsid w:val="00F40128"/>
    <w:rsid w:val="00F40235"/>
    <w:rsid w:val="00F4082B"/>
    <w:rsid w:val="00F40BD4"/>
    <w:rsid w:val="00F40F7B"/>
    <w:rsid w:val="00F4143D"/>
    <w:rsid w:val="00F4170C"/>
    <w:rsid w:val="00F4171B"/>
    <w:rsid w:val="00F417C7"/>
    <w:rsid w:val="00F417E6"/>
    <w:rsid w:val="00F41D02"/>
    <w:rsid w:val="00F427AB"/>
    <w:rsid w:val="00F429C5"/>
    <w:rsid w:val="00F42CCB"/>
    <w:rsid w:val="00F42E01"/>
    <w:rsid w:val="00F439C8"/>
    <w:rsid w:val="00F43B40"/>
    <w:rsid w:val="00F43CDD"/>
    <w:rsid w:val="00F43D8A"/>
    <w:rsid w:val="00F43E38"/>
    <w:rsid w:val="00F44015"/>
    <w:rsid w:val="00F4416A"/>
    <w:rsid w:val="00F44658"/>
    <w:rsid w:val="00F446C8"/>
    <w:rsid w:val="00F447E9"/>
    <w:rsid w:val="00F44BDA"/>
    <w:rsid w:val="00F44FAC"/>
    <w:rsid w:val="00F4510C"/>
    <w:rsid w:val="00F455A3"/>
    <w:rsid w:val="00F45BFB"/>
    <w:rsid w:val="00F463F5"/>
    <w:rsid w:val="00F4655C"/>
    <w:rsid w:val="00F466A2"/>
    <w:rsid w:val="00F4673E"/>
    <w:rsid w:val="00F46E81"/>
    <w:rsid w:val="00F46FCD"/>
    <w:rsid w:val="00F476CC"/>
    <w:rsid w:val="00F509B8"/>
    <w:rsid w:val="00F50E64"/>
    <w:rsid w:val="00F511CE"/>
    <w:rsid w:val="00F5166B"/>
    <w:rsid w:val="00F51CA6"/>
    <w:rsid w:val="00F51CBA"/>
    <w:rsid w:val="00F52442"/>
    <w:rsid w:val="00F527CE"/>
    <w:rsid w:val="00F52905"/>
    <w:rsid w:val="00F529B4"/>
    <w:rsid w:val="00F52B9A"/>
    <w:rsid w:val="00F52F8E"/>
    <w:rsid w:val="00F5317D"/>
    <w:rsid w:val="00F532F3"/>
    <w:rsid w:val="00F53350"/>
    <w:rsid w:val="00F53565"/>
    <w:rsid w:val="00F5372F"/>
    <w:rsid w:val="00F53F43"/>
    <w:rsid w:val="00F542C9"/>
    <w:rsid w:val="00F547B5"/>
    <w:rsid w:val="00F54CE1"/>
    <w:rsid w:val="00F55664"/>
    <w:rsid w:val="00F56BCF"/>
    <w:rsid w:val="00F56C0C"/>
    <w:rsid w:val="00F56C3D"/>
    <w:rsid w:val="00F56CBF"/>
    <w:rsid w:val="00F56E25"/>
    <w:rsid w:val="00F56E77"/>
    <w:rsid w:val="00F573F5"/>
    <w:rsid w:val="00F575C8"/>
    <w:rsid w:val="00F575D6"/>
    <w:rsid w:val="00F57645"/>
    <w:rsid w:val="00F57AFA"/>
    <w:rsid w:val="00F605CC"/>
    <w:rsid w:val="00F60961"/>
    <w:rsid w:val="00F60B47"/>
    <w:rsid w:val="00F61222"/>
    <w:rsid w:val="00F61B74"/>
    <w:rsid w:val="00F61E07"/>
    <w:rsid w:val="00F61EFA"/>
    <w:rsid w:val="00F62404"/>
    <w:rsid w:val="00F62535"/>
    <w:rsid w:val="00F6278B"/>
    <w:rsid w:val="00F6286A"/>
    <w:rsid w:val="00F62AE9"/>
    <w:rsid w:val="00F62B28"/>
    <w:rsid w:val="00F62FB6"/>
    <w:rsid w:val="00F63662"/>
    <w:rsid w:val="00F63960"/>
    <w:rsid w:val="00F639A9"/>
    <w:rsid w:val="00F640E6"/>
    <w:rsid w:val="00F6461B"/>
    <w:rsid w:val="00F6466B"/>
    <w:rsid w:val="00F6482B"/>
    <w:rsid w:val="00F64DCD"/>
    <w:rsid w:val="00F654DC"/>
    <w:rsid w:val="00F656C2"/>
    <w:rsid w:val="00F65B99"/>
    <w:rsid w:val="00F668BA"/>
    <w:rsid w:val="00F668BD"/>
    <w:rsid w:val="00F66961"/>
    <w:rsid w:val="00F66B9A"/>
    <w:rsid w:val="00F67037"/>
    <w:rsid w:val="00F67180"/>
    <w:rsid w:val="00F677AD"/>
    <w:rsid w:val="00F67DE4"/>
    <w:rsid w:val="00F70074"/>
    <w:rsid w:val="00F70171"/>
    <w:rsid w:val="00F70191"/>
    <w:rsid w:val="00F7033D"/>
    <w:rsid w:val="00F704C7"/>
    <w:rsid w:val="00F7098A"/>
    <w:rsid w:val="00F7113B"/>
    <w:rsid w:val="00F71298"/>
    <w:rsid w:val="00F71545"/>
    <w:rsid w:val="00F71584"/>
    <w:rsid w:val="00F71D32"/>
    <w:rsid w:val="00F720D3"/>
    <w:rsid w:val="00F721A7"/>
    <w:rsid w:val="00F72492"/>
    <w:rsid w:val="00F72709"/>
    <w:rsid w:val="00F72CA9"/>
    <w:rsid w:val="00F73509"/>
    <w:rsid w:val="00F7359C"/>
    <w:rsid w:val="00F737A5"/>
    <w:rsid w:val="00F741D3"/>
    <w:rsid w:val="00F74B77"/>
    <w:rsid w:val="00F74F36"/>
    <w:rsid w:val="00F75016"/>
    <w:rsid w:val="00F752E3"/>
    <w:rsid w:val="00F75887"/>
    <w:rsid w:val="00F75E57"/>
    <w:rsid w:val="00F75E8C"/>
    <w:rsid w:val="00F76267"/>
    <w:rsid w:val="00F763B1"/>
    <w:rsid w:val="00F76724"/>
    <w:rsid w:val="00F7672B"/>
    <w:rsid w:val="00F77244"/>
    <w:rsid w:val="00F7756B"/>
    <w:rsid w:val="00F77B47"/>
    <w:rsid w:val="00F802E0"/>
    <w:rsid w:val="00F80360"/>
    <w:rsid w:val="00F81347"/>
    <w:rsid w:val="00F81513"/>
    <w:rsid w:val="00F822D0"/>
    <w:rsid w:val="00F825C0"/>
    <w:rsid w:val="00F82615"/>
    <w:rsid w:val="00F8285E"/>
    <w:rsid w:val="00F82E0A"/>
    <w:rsid w:val="00F83A96"/>
    <w:rsid w:val="00F83E86"/>
    <w:rsid w:val="00F845BB"/>
    <w:rsid w:val="00F84AAD"/>
    <w:rsid w:val="00F84C6A"/>
    <w:rsid w:val="00F84D4F"/>
    <w:rsid w:val="00F8508C"/>
    <w:rsid w:val="00F85246"/>
    <w:rsid w:val="00F853BA"/>
    <w:rsid w:val="00F85694"/>
    <w:rsid w:val="00F856DF"/>
    <w:rsid w:val="00F8577C"/>
    <w:rsid w:val="00F85A17"/>
    <w:rsid w:val="00F85A9B"/>
    <w:rsid w:val="00F85C0A"/>
    <w:rsid w:val="00F85CC0"/>
    <w:rsid w:val="00F85CC4"/>
    <w:rsid w:val="00F86112"/>
    <w:rsid w:val="00F863E3"/>
    <w:rsid w:val="00F86409"/>
    <w:rsid w:val="00F865BB"/>
    <w:rsid w:val="00F86718"/>
    <w:rsid w:val="00F86A78"/>
    <w:rsid w:val="00F86B5F"/>
    <w:rsid w:val="00F86F7F"/>
    <w:rsid w:val="00F876FD"/>
    <w:rsid w:val="00F90159"/>
    <w:rsid w:val="00F902B2"/>
    <w:rsid w:val="00F90651"/>
    <w:rsid w:val="00F90737"/>
    <w:rsid w:val="00F908BA"/>
    <w:rsid w:val="00F90E62"/>
    <w:rsid w:val="00F91102"/>
    <w:rsid w:val="00F91883"/>
    <w:rsid w:val="00F91E50"/>
    <w:rsid w:val="00F92155"/>
    <w:rsid w:val="00F92809"/>
    <w:rsid w:val="00F92E72"/>
    <w:rsid w:val="00F93037"/>
    <w:rsid w:val="00F93104"/>
    <w:rsid w:val="00F93438"/>
    <w:rsid w:val="00F93441"/>
    <w:rsid w:val="00F9388D"/>
    <w:rsid w:val="00F9413B"/>
    <w:rsid w:val="00F94583"/>
    <w:rsid w:val="00F947BF"/>
    <w:rsid w:val="00F94837"/>
    <w:rsid w:val="00F94D43"/>
    <w:rsid w:val="00F9528A"/>
    <w:rsid w:val="00F9550B"/>
    <w:rsid w:val="00F95DD0"/>
    <w:rsid w:val="00F96309"/>
    <w:rsid w:val="00F966A3"/>
    <w:rsid w:val="00F96D93"/>
    <w:rsid w:val="00F972C8"/>
    <w:rsid w:val="00F978BB"/>
    <w:rsid w:val="00F97AFB"/>
    <w:rsid w:val="00FA01F8"/>
    <w:rsid w:val="00FA06A9"/>
    <w:rsid w:val="00FA08CC"/>
    <w:rsid w:val="00FA09A0"/>
    <w:rsid w:val="00FA0C97"/>
    <w:rsid w:val="00FA12D1"/>
    <w:rsid w:val="00FA16AA"/>
    <w:rsid w:val="00FA186B"/>
    <w:rsid w:val="00FA1897"/>
    <w:rsid w:val="00FA19E0"/>
    <w:rsid w:val="00FA1FEC"/>
    <w:rsid w:val="00FA2114"/>
    <w:rsid w:val="00FA263E"/>
    <w:rsid w:val="00FA2908"/>
    <w:rsid w:val="00FA296E"/>
    <w:rsid w:val="00FA2C62"/>
    <w:rsid w:val="00FA2CB7"/>
    <w:rsid w:val="00FA331D"/>
    <w:rsid w:val="00FA33D6"/>
    <w:rsid w:val="00FA3728"/>
    <w:rsid w:val="00FA3F4D"/>
    <w:rsid w:val="00FA3FFF"/>
    <w:rsid w:val="00FA4211"/>
    <w:rsid w:val="00FA4346"/>
    <w:rsid w:val="00FA4ECD"/>
    <w:rsid w:val="00FA4EEC"/>
    <w:rsid w:val="00FA5153"/>
    <w:rsid w:val="00FA53D3"/>
    <w:rsid w:val="00FA554D"/>
    <w:rsid w:val="00FA572B"/>
    <w:rsid w:val="00FA57F9"/>
    <w:rsid w:val="00FA63FA"/>
    <w:rsid w:val="00FA66C7"/>
    <w:rsid w:val="00FA7340"/>
    <w:rsid w:val="00FA7428"/>
    <w:rsid w:val="00FA74C3"/>
    <w:rsid w:val="00FA75AF"/>
    <w:rsid w:val="00FA7726"/>
    <w:rsid w:val="00FB0057"/>
    <w:rsid w:val="00FB085C"/>
    <w:rsid w:val="00FB0FC7"/>
    <w:rsid w:val="00FB1118"/>
    <w:rsid w:val="00FB1384"/>
    <w:rsid w:val="00FB14A3"/>
    <w:rsid w:val="00FB1771"/>
    <w:rsid w:val="00FB1C51"/>
    <w:rsid w:val="00FB229F"/>
    <w:rsid w:val="00FB2399"/>
    <w:rsid w:val="00FB27F5"/>
    <w:rsid w:val="00FB2933"/>
    <w:rsid w:val="00FB2D2A"/>
    <w:rsid w:val="00FB2FAB"/>
    <w:rsid w:val="00FB318B"/>
    <w:rsid w:val="00FB322F"/>
    <w:rsid w:val="00FB3514"/>
    <w:rsid w:val="00FB37AA"/>
    <w:rsid w:val="00FB3A52"/>
    <w:rsid w:val="00FB4E61"/>
    <w:rsid w:val="00FB4EEA"/>
    <w:rsid w:val="00FB532E"/>
    <w:rsid w:val="00FB582A"/>
    <w:rsid w:val="00FB58E7"/>
    <w:rsid w:val="00FB605A"/>
    <w:rsid w:val="00FB660B"/>
    <w:rsid w:val="00FB6CA5"/>
    <w:rsid w:val="00FB76CF"/>
    <w:rsid w:val="00FB76E9"/>
    <w:rsid w:val="00FB7B41"/>
    <w:rsid w:val="00FB7BB5"/>
    <w:rsid w:val="00FC01DC"/>
    <w:rsid w:val="00FC087E"/>
    <w:rsid w:val="00FC0E56"/>
    <w:rsid w:val="00FC106D"/>
    <w:rsid w:val="00FC15DE"/>
    <w:rsid w:val="00FC1701"/>
    <w:rsid w:val="00FC1777"/>
    <w:rsid w:val="00FC1BA1"/>
    <w:rsid w:val="00FC1E08"/>
    <w:rsid w:val="00FC2006"/>
    <w:rsid w:val="00FC23C6"/>
    <w:rsid w:val="00FC25A7"/>
    <w:rsid w:val="00FC36E4"/>
    <w:rsid w:val="00FC4251"/>
    <w:rsid w:val="00FC430C"/>
    <w:rsid w:val="00FC4574"/>
    <w:rsid w:val="00FC4F39"/>
    <w:rsid w:val="00FC5639"/>
    <w:rsid w:val="00FC5943"/>
    <w:rsid w:val="00FC59B5"/>
    <w:rsid w:val="00FC5B0B"/>
    <w:rsid w:val="00FC5B4B"/>
    <w:rsid w:val="00FC5D0C"/>
    <w:rsid w:val="00FC604F"/>
    <w:rsid w:val="00FC66DC"/>
    <w:rsid w:val="00FC7BBC"/>
    <w:rsid w:val="00FD0063"/>
    <w:rsid w:val="00FD0169"/>
    <w:rsid w:val="00FD0397"/>
    <w:rsid w:val="00FD062A"/>
    <w:rsid w:val="00FD0964"/>
    <w:rsid w:val="00FD0B34"/>
    <w:rsid w:val="00FD0E4C"/>
    <w:rsid w:val="00FD1BBE"/>
    <w:rsid w:val="00FD1BEC"/>
    <w:rsid w:val="00FD1FB9"/>
    <w:rsid w:val="00FD2074"/>
    <w:rsid w:val="00FD259E"/>
    <w:rsid w:val="00FD2799"/>
    <w:rsid w:val="00FD28C6"/>
    <w:rsid w:val="00FD34B2"/>
    <w:rsid w:val="00FD36F1"/>
    <w:rsid w:val="00FD381E"/>
    <w:rsid w:val="00FD3A04"/>
    <w:rsid w:val="00FD41F1"/>
    <w:rsid w:val="00FD434F"/>
    <w:rsid w:val="00FD465A"/>
    <w:rsid w:val="00FD4987"/>
    <w:rsid w:val="00FD4C22"/>
    <w:rsid w:val="00FD5486"/>
    <w:rsid w:val="00FD5541"/>
    <w:rsid w:val="00FD5B23"/>
    <w:rsid w:val="00FD5B61"/>
    <w:rsid w:val="00FD6366"/>
    <w:rsid w:val="00FD69F9"/>
    <w:rsid w:val="00FD6DF9"/>
    <w:rsid w:val="00FD6E8F"/>
    <w:rsid w:val="00FD75AD"/>
    <w:rsid w:val="00FD7AC2"/>
    <w:rsid w:val="00FD7C3C"/>
    <w:rsid w:val="00FD7F43"/>
    <w:rsid w:val="00FE07B6"/>
    <w:rsid w:val="00FE09EA"/>
    <w:rsid w:val="00FE0D51"/>
    <w:rsid w:val="00FE0ECE"/>
    <w:rsid w:val="00FE10D3"/>
    <w:rsid w:val="00FE1719"/>
    <w:rsid w:val="00FE1C1C"/>
    <w:rsid w:val="00FE1C9B"/>
    <w:rsid w:val="00FE207C"/>
    <w:rsid w:val="00FE240E"/>
    <w:rsid w:val="00FE24E0"/>
    <w:rsid w:val="00FE28E5"/>
    <w:rsid w:val="00FE2CB2"/>
    <w:rsid w:val="00FE304E"/>
    <w:rsid w:val="00FE36BB"/>
    <w:rsid w:val="00FE3935"/>
    <w:rsid w:val="00FE3A2D"/>
    <w:rsid w:val="00FE3BF9"/>
    <w:rsid w:val="00FE49AE"/>
    <w:rsid w:val="00FE4A8A"/>
    <w:rsid w:val="00FE54C7"/>
    <w:rsid w:val="00FE566E"/>
    <w:rsid w:val="00FE5EFA"/>
    <w:rsid w:val="00FE619D"/>
    <w:rsid w:val="00FE6520"/>
    <w:rsid w:val="00FE686F"/>
    <w:rsid w:val="00FE6AFF"/>
    <w:rsid w:val="00FE6B73"/>
    <w:rsid w:val="00FE783C"/>
    <w:rsid w:val="00FE7C06"/>
    <w:rsid w:val="00FE7DE5"/>
    <w:rsid w:val="00FF032F"/>
    <w:rsid w:val="00FF083D"/>
    <w:rsid w:val="00FF0ABC"/>
    <w:rsid w:val="00FF0ECD"/>
    <w:rsid w:val="00FF0F12"/>
    <w:rsid w:val="00FF0FCB"/>
    <w:rsid w:val="00FF1111"/>
    <w:rsid w:val="00FF1A17"/>
    <w:rsid w:val="00FF3027"/>
    <w:rsid w:val="00FF32AF"/>
    <w:rsid w:val="00FF38CA"/>
    <w:rsid w:val="00FF4F1F"/>
    <w:rsid w:val="00FF5278"/>
    <w:rsid w:val="00FF52A4"/>
    <w:rsid w:val="00FF5700"/>
    <w:rsid w:val="00FF5878"/>
    <w:rsid w:val="00FF5AC8"/>
    <w:rsid w:val="00FF65FD"/>
    <w:rsid w:val="00FF66F3"/>
    <w:rsid w:val="00FF6899"/>
    <w:rsid w:val="00FF68B7"/>
    <w:rsid w:val="00FF6C91"/>
    <w:rsid w:val="00FF6CDD"/>
    <w:rsid w:val="00FF7153"/>
    <w:rsid w:val="00FF7182"/>
    <w:rsid w:val="00FF7328"/>
    <w:rsid w:val="00FF788F"/>
    <w:rsid w:val="00FF7D21"/>
    <w:rsid w:val="00FF7D32"/>
    <w:rsid w:val="010FA11D"/>
    <w:rsid w:val="01437D59"/>
    <w:rsid w:val="017B24D7"/>
    <w:rsid w:val="02BD0DA8"/>
    <w:rsid w:val="02CFF0D3"/>
    <w:rsid w:val="03B26C6C"/>
    <w:rsid w:val="03E05B75"/>
    <w:rsid w:val="0419D625"/>
    <w:rsid w:val="042886CB"/>
    <w:rsid w:val="0428C193"/>
    <w:rsid w:val="04829248"/>
    <w:rsid w:val="051A60FE"/>
    <w:rsid w:val="05D03B66"/>
    <w:rsid w:val="061AF37A"/>
    <w:rsid w:val="0662A5A7"/>
    <w:rsid w:val="0680DF41"/>
    <w:rsid w:val="069E1C9E"/>
    <w:rsid w:val="073DA867"/>
    <w:rsid w:val="07443A3A"/>
    <w:rsid w:val="07559D9E"/>
    <w:rsid w:val="0785B8EF"/>
    <w:rsid w:val="07CD9665"/>
    <w:rsid w:val="08643020"/>
    <w:rsid w:val="087B2389"/>
    <w:rsid w:val="088B6A24"/>
    <w:rsid w:val="089474E3"/>
    <w:rsid w:val="08CBD2FB"/>
    <w:rsid w:val="095DDD7B"/>
    <w:rsid w:val="09E8CD3D"/>
    <w:rsid w:val="0A4EBCB7"/>
    <w:rsid w:val="0B81E0CC"/>
    <w:rsid w:val="0B9956A7"/>
    <w:rsid w:val="0BC44603"/>
    <w:rsid w:val="0CF8BB8D"/>
    <w:rsid w:val="0D49A1B7"/>
    <w:rsid w:val="0DB54A76"/>
    <w:rsid w:val="0E242499"/>
    <w:rsid w:val="0E9901D9"/>
    <w:rsid w:val="0EA805B7"/>
    <w:rsid w:val="0EB33BC5"/>
    <w:rsid w:val="0F86F01D"/>
    <w:rsid w:val="11842C88"/>
    <w:rsid w:val="11B61B0A"/>
    <w:rsid w:val="11DDB648"/>
    <w:rsid w:val="11E50218"/>
    <w:rsid w:val="12018145"/>
    <w:rsid w:val="125127E5"/>
    <w:rsid w:val="129862D9"/>
    <w:rsid w:val="12F4003F"/>
    <w:rsid w:val="13D497AA"/>
    <w:rsid w:val="1426CFE9"/>
    <w:rsid w:val="1457A659"/>
    <w:rsid w:val="147A5097"/>
    <w:rsid w:val="148AD1B4"/>
    <w:rsid w:val="15035868"/>
    <w:rsid w:val="158A6B4F"/>
    <w:rsid w:val="15AC7555"/>
    <w:rsid w:val="163108CA"/>
    <w:rsid w:val="16644666"/>
    <w:rsid w:val="169A5CEE"/>
    <w:rsid w:val="16DDF3E6"/>
    <w:rsid w:val="1725540E"/>
    <w:rsid w:val="174E2041"/>
    <w:rsid w:val="17B3FF55"/>
    <w:rsid w:val="18202D45"/>
    <w:rsid w:val="18212C78"/>
    <w:rsid w:val="1844799C"/>
    <w:rsid w:val="189FDFF9"/>
    <w:rsid w:val="18AD0FC3"/>
    <w:rsid w:val="18C3F323"/>
    <w:rsid w:val="1964F52D"/>
    <w:rsid w:val="19E73873"/>
    <w:rsid w:val="1A1C9CDF"/>
    <w:rsid w:val="1A69EDDF"/>
    <w:rsid w:val="1A9E7ED8"/>
    <w:rsid w:val="1AC675A1"/>
    <w:rsid w:val="1AD7043A"/>
    <w:rsid w:val="1AE2834A"/>
    <w:rsid w:val="1B49649C"/>
    <w:rsid w:val="1CDB2503"/>
    <w:rsid w:val="1D6A8F80"/>
    <w:rsid w:val="1D765EA1"/>
    <w:rsid w:val="1D964F31"/>
    <w:rsid w:val="1DB0B661"/>
    <w:rsid w:val="1DCB42CF"/>
    <w:rsid w:val="1E332EC8"/>
    <w:rsid w:val="1E4D22A7"/>
    <w:rsid w:val="1EAE4A8A"/>
    <w:rsid w:val="1F10B0F7"/>
    <w:rsid w:val="1F5C4C02"/>
    <w:rsid w:val="1F94597C"/>
    <w:rsid w:val="205B9DDC"/>
    <w:rsid w:val="21C0C836"/>
    <w:rsid w:val="21FEF056"/>
    <w:rsid w:val="2231C7CC"/>
    <w:rsid w:val="22C708A4"/>
    <w:rsid w:val="22E720F8"/>
    <w:rsid w:val="23AB5AD0"/>
    <w:rsid w:val="247359C9"/>
    <w:rsid w:val="248AF927"/>
    <w:rsid w:val="24D6BA3A"/>
    <w:rsid w:val="24F31285"/>
    <w:rsid w:val="2513295D"/>
    <w:rsid w:val="252CC52F"/>
    <w:rsid w:val="2570E862"/>
    <w:rsid w:val="2588F33B"/>
    <w:rsid w:val="2616C87C"/>
    <w:rsid w:val="263BF484"/>
    <w:rsid w:val="26794740"/>
    <w:rsid w:val="26CF2965"/>
    <w:rsid w:val="27061C18"/>
    <w:rsid w:val="27778D4B"/>
    <w:rsid w:val="27AA4C62"/>
    <w:rsid w:val="288465DA"/>
    <w:rsid w:val="28E7FABF"/>
    <w:rsid w:val="29E1B245"/>
    <w:rsid w:val="2A66A6D0"/>
    <w:rsid w:val="2A67CBB4"/>
    <w:rsid w:val="2B448285"/>
    <w:rsid w:val="2C7B0EFA"/>
    <w:rsid w:val="2C80783F"/>
    <w:rsid w:val="2C97F39A"/>
    <w:rsid w:val="2CC67DCB"/>
    <w:rsid w:val="2CE0230F"/>
    <w:rsid w:val="2DB00B99"/>
    <w:rsid w:val="2DB47FF2"/>
    <w:rsid w:val="2F404C07"/>
    <w:rsid w:val="2F77392F"/>
    <w:rsid w:val="2F794368"/>
    <w:rsid w:val="2FCFC17B"/>
    <w:rsid w:val="30921B99"/>
    <w:rsid w:val="30A34DC9"/>
    <w:rsid w:val="30BD697D"/>
    <w:rsid w:val="30CB4ECE"/>
    <w:rsid w:val="312F7178"/>
    <w:rsid w:val="318A3CE4"/>
    <w:rsid w:val="319B7ED5"/>
    <w:rsid w:val="31CA2312"/>
    <w:rsid w:val="31DA1EEB"/>
    <w:rsid w:val="3214A2B0"/>
    <w:rsid w:val="327D1DBD"/>
    <w:rsid w:val="3381A6ED"/>
    <w:rsid w:val="33EE0C54"/>
    <w:rsid w:val="34BF88D1"/>
    <w:rsid w:val="3509B09B"/>
    <w:rsid w:val="35B04B35"/>
    <w:rsid w:val="364CD0A9"/>
    <w:rsid w:val="36676EEB"/>
    <w:rsid w:val="36BDC6F9"/>
    <w:rsid w:val="374D2C21"/>
    <w:rsid w:val="37C8487A"/>
    <w:rsid w:val="384C5446"/>
    <w:rsid w:val="386DD4E1"/>
    <w:rsid w:val="386F6B94"/>
    <w:rsid w:val="38841BEB"/>
    <w:rsid w:val="39994FAD"/>
    <w:rsid w:val="3AB71277"/>
    <w:rsid w:val="3B11A9D9"/>
    <w:rsid w:val="3B9807F2"/>
    <w:rsid w:val="3BA5E7D4"/>
    <w:rsid w:val="3BE8E302"/>
    <w:rsid w:val="3C97EF53"/>
    <w:rsid w:val="3CA3DB57"/>
    <w:rsid w:val="3D210F6A"/>
    <w:rsid w:val="3E2AA8F5"/>
    <w:rsid w:val="3EE455E1"/>
    <w:rsid w:val="3FF3C137"/>
    <w:rsid w:val="405850F4"/>
    <w:rsid w:val="40CC6808"/>
    <w:rsid w:val="41581E37"/>
    <w:rsid w:val="42256A6E"/>
    <w:rsid w:val="4261850A"/>
    <w:rsid w:val="42664BB9"/>
    <w:rsid w:val="4318A88E"/>
    <w:rsid w:val="43FA928D"/>
    <w:rsid w:val="44328E69"/>
    <w:rsid w:val="448F5133"/>
    <w:rsid w:val="44CD5B93"/>
    <w:rsid w:val="450CF4B2"/>
    <w:rsid w:val="463CD417"/>
    <w:rsid w:val="47430A19"/>
    <w:rsid w:val="4745DDCC"/>
    <w:rsid w:val="47BA9ED6"/>
    <w:rsid w:val="4809245E"/>
    <w:rsid w:val="4873AB17"/>
    <w:rsid w:val="4898B553"/>
    <w:rsid w:val="49C9CC0E"/>
    <w:rsid w:val="4A365DF8"/>
    <w:rsid w:val="4A56D7A2"/>
    <w:rsid w:val="4A5806D2"/>
    <w:rsid w:val="4A7EBD15"/>
    <w:rsid w:val="4A8C7292"/>
    <w:rsid w:val="4A92840B"/>
    <w:rsid w:val="4B14EACE"/>
    <w:rsid w:val="4B6B1805"/>
    <w:rsid w:val="4B7F2771"/>
    <w:rsid w:val="4BBB6F9C"/>
    <w:rsid w:val="4C0572F3"/>
    <w:rsid w:val="4C0ACD68"/>
    <w:rsid w:val="4C63F73D"/>
    <w:rsid w:val="4C86A382"/>
    <w:rsid w:val="4CC7D038"/>
    <w:rsid w:val="4D4FEB9A"/>
    <w:rsid w:val="4D83AE57"/>
    <w:rsid w:val="4EB8DE66"/>
    <w:rsid w:val="4EDD036F"/>
    <w:rsid w:val="4EF45DDD"/>
    <w:rsid w:val="4F8D9BB7"/>
    <w:rsid w:val="4FBCEB5C"/>
    <w:rsid w:val="5021D9B2"/>
    <w:rsid w:val="5094CE52"/>
    <w:rsid w:val="509B2240"/>
    <w:rsid w:val="50CECB2A"/>
    <w:rsid w:val="50CF6C2E"/>
    <w:rsid w:val="51D570AF"/>
    <w:rsid w:val="51D6151D"/>
    <w:rsid w:val="5277A09A"/>
    <w:rsid w:val="529CEC9C"/>
    <w:rsid w:val="52F833E3"/>
    <w:rsid w:val="52FCB188"/>
    <w:rsid w:val="534B3D9C"/>
    <w:rsid w:val="53B3F033"/>
    <w:rsid w:val="53C28F57"/>
    <w:rsid w:val="53FEDB19"/>
    <w:rsid w:val="5430556B"/>
    <w:rsid w:val="5437E49D"/>
    <w:rsid w:val="546E3946"/>
    <w:rsid w:val="548310C1"/>
    <w:rsid w:val="551447F5"/>
    <w:rsid w:val="55321556"/>
    <w:rsid w:val="55C40FEB"/>
    <w:rsid w:val="560B692E"/>
    <w:rsid w:val="57908A66"/>
    <w:rsid w:val="59605E73"/>
    <w:rsid w:val="5A0F32B1"/>
    <w:rsid w:val="5B3B2A00"/>
    <w:rsid w:val="5C0BB472"/>
    <w:rsid w:val="5C0D4093"/>
    <w:rsid w:val="5C108B11"/>
    <w:rsid w:val="5CA764AC"/>
    <w:rsid w:val="5CBB1CB8"/>
    <w:rsid w:val="5CD6C723"/>
    <w:rsid w:val="5D664514"/>
    <w:rsid w:val="5DE39A00"/>
    <w:rsid w:val="5E99543F"/>
    <w:rsid w:val="5F04A746"/>
    <w:rsid w:val="6059EC84"/>
    <w:rsid w:val="60A3FE96"/>
    <w:rsid w:val="60DF9276"/>
    <w:rsid w:val="61239D7E"/>
    <w:rsid w:val="61D958C7"/>
    <w:rsid w:val="6281E662"/>
    <w:rsid w:val="62CA26D7"/>
    <w:rsid w:val="634C2ECF"/>
    <w:rsid w:val="63908636"/>
    <w:rsid w:val="63D41ED1"/>
    <w:rsid w:val="644CCAA5"/>
    <w:rsid w:val="65137A2E"/>
    <w:rsid w:val="65164306"/>
    <w:rsid w:val="66FA1B16"/>
    <w:rsid w:val="67715161"/>
    <w:rsid w:val="67C10BE2"/>
    <w:rsid w:val="688EC02A"/>
    <w:rsid w:val="693B50BC"/>
    <w:rsid w:val="695AE270"/>
    <w:rsid w:val="69BA7D50"/>
    <w:rsid w:val="6A0BB73F"/>
    <w:rsid w:val="6ABFD256"/>
    <w:rsid w:val="6BAA835A"/>
    <w:rsid w:val="6BE2681A"/>
    <w:rsid w:val="6C03AD19"/>
    <w:rsid w:val="6C2428F4"/>
    <w:rsid w:val="6C398AC8"/>
    <w:rsid w:val="6C8CD26D"/>
    <w:rsid w:val="6EE3F3A0"/>
    <w:rsid w:val="6F121DB4"/>
    <w:rsid w:val="6F6BAE35"/>
    <w:rsid w:val="6F759777"/>
    <w:rsid w:val="6F8E3AC1"/>
    <w:rsid w:val="7028B064"/>
    <w:rsid w:val="702B3B5E"/>
    <w:rsid w:val="714E0460"/>
    <w:rsid w:val="71937F51"/>
    <w:rsid w:val="71B73AFC"/>
    <w:rsid w:val="721EE9A5"/>
    <w:rsid w:val="728716E9"/>
    <w:rsid w:val="72AE50FE"/>
    <w:rsid w:val="72DEF820"/>
    <w:rsid w:val="735C6590"/>
    <w:rsid w:val="736E92B7"/>
    <w:rsid w:val="73C985C0"/>
    <w:rsid w:val="73CCA022"/>
    <w:rsid w:val="73E0AAFC"/>
    <w:rsid w:val="75153BF3"/>
    <w:rsid w:val="753E215C"/>
    <w:rsid w:val="754432AE"/>
    <w:rsid w:val="75B85608"/>
    <w:rsid w:val="75F7AC25"/>
    <w:rsid w:val="766958EC"/>
    <w:rsid w:val="768824CD"/>
    <w:rsid w:val="7760BC20"/>
    <w:rsid w:val="77D9A385"/>
    <w:rsid w:val="77FF2EF2"/>
    <w:rsid w:val="78E4CA02"/>
    <w:rsid w:val="7908CE8B"/>
    <w:rsid w:val="7921161D"/>
    <w:rsid w:val="79870D88"/>
    <w:rsid w:val="79B40C00"/>
    <w:rsid w:val="79BF499D"/>
    <w:rsid w:val="7A770E81"/>
    <w:rsid w:val="7AEB10BC"/>
    <w:rsid w:val="7B0FA685"/>
    <w:rsid w:val="7CA7D6D7"/>
    <w:rsid w:val="7CB54F71"/>
    <w:rsid w:val="7CE16352"/>
    <w:rsid w:val="7D5DD864"/>
    <w:rsid w:val="7D7CBD94"/>
    <w:rsid w:val="7D97B9C2"/>
    <w:rsid w:val="7DBC1F74"/>
    <w:rsid w:val="7DC4B25E"/>
    <w:rsid w:val="7E245CD5"/>
    <w:rsid w:val="7E5B8B86"/>
    <w:rsid w:val="7E894E23"/>
    <w:rsid w:val="7EDDFD6A"/>
    <w:rsid w:val="7EE2350A"/>
    <w:rsid w:val="7F8800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8F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uiPriority="99" w:unhideWhenUsed="0" w:qFormat="1"/>
    <w:lsdException w:name="heading 6" w:uiPriority="99" w:unhideWhenUsed="0" w:qFormat="1"/>
    <w:lsdException w:name="heading 7" w:uiPriority="99" w:unhideWhenUsed="0" w:qFormat="1"/>
    <w:lsdException w:name="heading 8" w:uiPriority="99" w:unhideWhenUsed="0" w:qFormat="1"/>
    <w:lsdException w:name="heading 9" w:uiPriority="9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uiPriority="99" w:unhideWhenUsed="0" w:qFormat="1"/>
    <w:lsdException w:name="table of figures" w:uiPriority="99"/>
    <w:lsdException w:name="List Number" w:uiPriority="99"/>
    <w:lsdException w:name="List Bullet 2" w:uiPriority="99"/>
    <w:lsdException w:name="List Bullet 5" w:uiPriority="99"/>
    <w:lsdException w:name="List Number 2" w:semiHidden="0"/>
    <w:lsdException w:name="Title" w:semiHidden="0" w:uiPriority="10" w:unhideWhenUsed="0" w:qFormat="1"/>
    <w:lsdException w:name="Default Paragraph Font" w:uiPriority="1"/>
    <w:lsdException w:name="Body Text Indent" w:uiPriority="99"/>
    <w:lsdException w:name="Subtitle" w:semiHidden="0" w:unhideWhenUsed="0" w:qFormat="1"/>
    <w:lsdException w:name="Body Text 2" w:uiPriority="99"/>
    <w:lsdException w:name="Body Text Indent 3" w:semiHidden="0"/>
    <w:lsdException w:name="Block Text" w:semiHidden="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99" w:unhideWhenUsed="0" w:qFormat="1"/>
    <w:lsdException w:name="Medium Grid 3" w:semiHidden="0" w:uiPriority="99" w:unhideWhenUsed="0"/>
    <w:lsdException w:name="Dark List" w:semiHidden="0" w:uiPriority="99" w:unhideWhenUsed="0"/>
    <w:lsdException w:name="Colorful Shading" w:semiHidden="0" w:uiPriority="99" w:unhideWhenUsed="0"/>
    <w:lsdException w:name="Colorful List" w:semiHidden="0" w:uiPriority="99" w:unhideWhenUsed="0"/>
    <w:lsdException w:name="Colorful Grid" w:semiHidden="0" w:uiPriority="99" w:unhideWhenUsed="0"/>
    <w:lsdException w:name="Light Shading Accent 1" w:semiHidden="0" w:uiPriority="99" w:unhideWhenUsed="0"/>
    <w:lsdException w:name="Light List Accent 1" w:semiHidden="0" w:uiPriority="99" w:unhideWhenUsed="0"/>
    <w:lsdException w:name="Light Grid Accent 1" w:semiHidden="0" w:uiPriority="99" w:unhideWhenUsed="0"/>
    <w:lsdException w:name="Medium Shading 1 Accent 1" w:semiHidden="0" w:uiPriority="99" w:unhideWhenUsed="0" w:qFormat="1"/>
    <w:lsdException w:name="Medium Shading 2 Accent 1" w:semiHidden="0" w:uiPriority="99" w:unhideWhenUsed="0"/>
    <w:lsdException w:name="Medium List 1 Accent 1" w:semiHidden="0" w:uiPriority="99" w:unhideWhenUsed="0"/>
    <w:lsdException w:name="Revision" w:uiPriority="99" w:unhideWhenUsed="0"/>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99" w:unhideWhenUsed="0"/>
    <w:lsdException w:name="Medium Grid 1 Accent 1" w:semiHidden="0" w:uiPriority="99" w:unhideWhenUsed="0"/>
    <w:lsdException w:name="Medium Grid 2 Accent 1" w:semiHidden="0" w:uiPriority="1" w:unhideWhenUsed="0" w:qFormat="1"/>
    <w:lsdException w:name="Medium Grid 3 Accent 1" w:semiHidden="0" w:uiPriority="60" w:unhideWhenUsed="0"/>
    <w:lsdException w:name="Dark List Accent 1" w:semiHidden="0" w:uiPriority="61" w:unhideWhenUsed="0"/>
    <w:lsdException w:name="Colorful Shading Accent 1" w:semiHidden="0" w:uiPriority="62" w:unhideWhenUsed="0"/>
    <w:lsdException w:name="Colorful List Accent 1" w:semiHidden="0" w:uiPriority="63" w:unhideWhenUsed="0" w:qFormat="1"/>
    <w:lsdException w:name="Colorful Grid Accent 1" w:semiHidden="0" w:uiPriority="64" w:unhideWhenUsed="0" w:qFormat="1"/>
    <w:lsdException w:name="Light Shading Accent 2" w:semiHidden="0" w:uiPriority="65"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qFormat="1"/>
    <w:lsdException w:name="Medium Grid 2 Accent 2" w:semiHidden="0" w:uiPriority="73" w:unhideWhenUsed="0" w:qFormat="1"/>
    <w:lsdException w:name="Medium Grid 3 Accent 2" w:semiHidden="0" w:uiPriority="60" w:unhideWhenUsed="0" w:qFormat="1"/>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99" w:unhideWhenUsed="0"/>
    <w:lsdException w:name="Light Grid Accent 3" w:semiHidden="0" w:uiPriority="34" w:unhideWhenUsed="0" w:qFormat="1"/>
    <w:lsdException w:name="Medium Shading 1 Accent 3" w:semiHidden="0" w:uiPriority="29" w:unhideWhenUsed="0" w:qFormat="1"/>
    <w:lsdException w:name="Medium Shading 2 Accent 3" w:semiHidden="0" w:uiPriority="30" w:unhideWhenUsed="0" w:qFormat="1"/>
    <w:lsdException w:name="Medium List 1 Accent 3" w:semiHidden="0" w:uiPriority="66" w:unhideWhenUsed="0"/>
    <w:lsdException w:name="Medium List 2 Accent 3" w:semiHidden="0" w:uiPriority="67" w:unhideWhenUsed="0"/>
    <w:lsdException w:name="Medium Grid 1 Accent 3" w:semiHidden="0" w:uiPriority="68" w:unhideWhenUsed="0"/>
    <w:lsdException w:name="Medium Grid 2 Accent 3" w:semiHidden="0" w:uiPriority="69" w:unhideWhenUsed="0"/>
    <w:lsdException w:name="Medium Grid 3 Accent 3" w:semiHidden="0" w:uiPriority="70" w:unhideWhenUsed="0"/>
    <w:lsdException w:name="Dark List Accent 3" w:semiHidden="0" w:uiPriority="71" w:unhideWhenUsed="0"/>
    <w:lsdException w:name="Colorful Shading Accent 3" w:semiHidden="0" w:uiPriority="72" w:unhideWhenUsed="0"/>
    <w:lsdException w:name="Colorful List Accent 3" w:semiHidden="0" w:uiPriority="73" w:unhideWhenUsed="0"/>
    <w:lsdException w:name="Colorful Grid Accent 3" w:semiHidden="0" w:uiPriority="60" w:unhideWhenUsed="0"/>
    <w:lsdException w:name="Light Shading Accent 4" w:semiHidden="0" w:uiPriority="61" w:unhideWhenUsed="0"/>
    <w:lsdException w:name="Light List Accent 4" w:semiHidden="0" w:uiPriority="62" w:unhideWhenUsed="0"/>
    <w:lsdException w:name="Light Grid Accent 4" w:semiHidden="0" w:uiPriority="63" w:unhideWhenUsed="0"/>
    <w:lsdException w:name="Medium Shading 1 Accent 4" w:semiHidden="0" w:uiPriority="64" w:unhideWhenUsed="0"/>
    <w:lsdException w:name="Medium Shading 2 Accent 4" w:semiHidden="0" w:uiPriority="65" w:unhideWhenUsed="0"/>
    <w:lsdException w:name="Medium List 1 Accent 4" w:semiHidden="0" w:uiPriority="66" w:unhideWhenUsed="0"/>
    <w:lsdException w:name="Medium List 2 Accent 4" w:semiHidden="0" w:uiPriority="67" w:unhideWhenUsed="0"/>
    <w:lsdException w:name="Medium Grid 1 Accent 4" w:semiHidden="0" w:uiPriority="68" w:unhideWhenUsed="0"/>
    <w:lsdException w:name="Medium Grid 2 Accent 4" w:semiHidden="0" w:uiPriority="69" w:unhideWhenUsed="0"/>
    <w:lsdException w:name="Medium Grid 3 Accent 4" w:semiHidden="0" w:uiPriority="70" w:unhideWhenUsed="0"/>
    <w:lsdException w:name="Dark List Accent 4" w:semiHidden="0" w:uiPriority="71" w:unhideWhenUsed="0"/>
    <w:lsdException w:name="Colorful Shading Accent 4" w:semiHidden="0" w:uiPriority="72" w:unhideWhenUsed="0"/>
    <w:lsdException w:name="Colorful List Accent 4" w:semiHidden="0" w:uiPriority="73" w:unhideWhenUsed="0"/>
    <w:lsdException w:name="Colorful Grid Accent 4" w:semiHidden="0" w:uiPriority="60" w:unhideWhenUsed="0"/>
    <w:lsdException w:name="Light Shading Accent 5" w:semiHidden="0" w:uiPriority="61" w:unhideWhenUsed="0"/>
    <w:lsdException w:name="Light List Accent 5" w:semiHidden="0" w:uiPriority="62" w:unhideWhenUsed="0"/>
    <w:lsdException w:name="Light Grid Accent 5" w:semiHidden="0" w:uiPriority="63" w:unhideWhenUsed="0"/>
    <w:lsdException w:name="Medium Shading 1 Accent 5" w:semiHidden="0" w:uiPriority="64" w:unhideWhenUsed="0"/>
    <w:lsdException w:name="Medium Shading 2 Accent 5" w:semiHidden="0" w:uiPriority="65" w:unhideWhenUsed="0"/>
    <w:lsdException w:name="Medium List 1 Accent 5" w:semiHidden="0" w:uiPriority="66" w:unhideWhenUsed="0"/>
    <w:lsdException w:name="Medium List 2 Accent 5" w:semiHidden="0" w:uiPriority="67" w:unhideWhenUsed="0"/>
    <w:lsdException w:name="Medium Grid 1 Accent 5" w:semiHidden="0" w:uiPriority="68" w:unhideWhenUsed="0"/>
    <w:lsdException w:name="Medium Grid 2 Accent 5" w:semiHidden="0" w:uiPriority="69" w:unhideWhenUsed="0"/>
    <w:lsdException w:name="Medium Grid 3 Accent 5" w:semiHidden="0" w:uiPriority="70" w:unhideWhenUsed="0"/>
    <w:lsdException w:name="Dark List Accent 5" w:semiHidden="0" w:uiPriority="71" w:unhideWhenUsed="0"/>
    <w:lsdException w:name="Colorful Shading Accent 5" w:semiHidden="0" w:uiPriority="72" w:unhideWhenUsed="0"/>
    <w:lsdException w:name="Colorful List Accent 5" w:semiHidden="0" w:uiPriority="73" w:unhideWhenUsed="0"/>
    <w:lsdException w:name="Colorful Grid Accent 5" w:semiHidden="0" w:uiPriority="60" w:unhideWhenUsed="0"/>
    <w:lsdException w:name="Light Shading Accent 6" w:semiHidden="0" w:uiPriority="61" w:unhideWhenUsed="0"/>
    <w:lsdException w:name="Light List Accent 6" w:semiHidden="0" w:uiPriority="62" w:unhideWhenUsed="0"/>
    <w:lsdException w:name="Light Grid Accent 6" w:semiHidden="0" w:uiPriority="63" w:unhideWhenUsed="0"/>
    <w:lsdException w:name="Medium Shading 1 Accent 6" w:semiHidden="0" w:uiPriority="64" w:unhideWhenUsed="0"/>
    <w:lsdException w:name="Medium Shading 2 Accent 6" w:semiHidden="0" w:uiPriority="65" w:unhideWhenUsed="0"/>
    <w:lsdException w:name="Medium List 1 Accent 6" w:semiHidden="0" w:uiPriority="66" w:unhideWhenUsed="0"/>
    <w:lsdException w:name="Medium List 2 Accent 6" w:semiHidden="0" w:uiPriority="67" w:unhideWhenUsed="0"/>
    <w:lsdException w:name="Medium Grid 1 Accent 6" w:semiHidden="0" w:uiPriority="68" w:unhideWhenUsed="0"/>
    <w:lsdException w:name="Medium Grid 2 Accent 6" w:semiHidden="0" w:uiPriority="69" w:unhideWhenUsed="0"/>
    <w:lsdException w:name="Medium Grid 3 Accent 6" w:semiHidden="0" w:uiPriority="70" w:unhideWhenUsed="0"/>
    <w:lsdException w:name="Dark List Accent 6" w:semiHidden="0" w:uiPriority="71" w:unhideWhenUsed="0"/>
    <w:lsdException w:name="Colorful Shading Accent 6" w:semiHidden="0" w:uiPriority="72" w:unhideWhenUsed="0"/>
    <w:lsdException w:name="Colorful List Accent 6" w:semiHidden="0" w:uiPriority="73" w:unhideWhenUsed="0"/>
    <w:lsdException w:name="Colorful Grid Accent 6" w:semiHidden="0" w:uiPriority="60" w:unhideWhenUsed="0"/>
    <w:lsdException w:name="Subtle Emphasis" w:semiHidden="0" w:uiPriority="61" w:unhideWhenUsed="0" w:qFormat="1"/>
    <w:lsdException w:name="Intense Emphasis" w:semiHidden="0" w:uiPriority="62" w:unhideWhenUsed="0" w:qFormat="1"/>
    <w:lsdException w:name="Subtle Reference" w:semiHidden="0" w:uiPriority="63" w:unhideWhenUsed="0" w:qFormat="1"/>
    <w:lsdException w:name="Intense Reference" w:semiHidden="0" w:uiPriority="64" w:unhideWhenUsed="0" w:qFormat="1"/>
    <w:lsdException w:name="Book Title" w:semiHidden="0" w:uiPriority="65" w:unhideWhenUsed="0" w:qFormat="1"/>
    <w:lsdException w:name="Bibliography" w:uiPriority="66"/>
    <w:lsdException w:name="TOC Heading" w:uiPriority="67" w:qFormat="1"/>
  </w:latentStyles>
  <w:style w:type="paragraph" w:default="1" w:styleId="Normal">
    <w:name w:val="Normal"/>
    <w:qFormat/>
    <w:rsid w:val="00905B61"/>
    <w:rPr>
      <w:rFonts w:ascii="Arial" w:hAnsi="Arial"/>
      <w:sz w:val="22"/>
      <w:szCs w:val="24"/>
      <w:lang w:eastAsia="en-US"/>
    </w:rPr>
  </w:style>
  <w:style w:type="paragraph" w:styleId="Heading1">
    <w:name w:val="heading 1"/>
    <w:basedOn w:val="Normal"/>
    <w:next w:val="Normal"/>
    <w:link w:val="Heading1Char"/>
    <w:uiPriority w:val="99"/>
    <w:qFormat/>
    <w:rsid w:val="00BD46CE"/>
    <w:pPr>
      <w:numPr>
        <w:numId w:val="12"/>
      </w:numPr>
      <w:pBdr>
        <w:bottom w:val="single" w:sz="4" w:space="1" w:color="auto"/>
      </w:pBdr>
      <w:tabs>
        <w:tab w:val="left" w:pos="540"/>
      </w:tabs>
      <w:spacing w:before="240" w:after="280"/>
      <w:ind w:left="540" w:hanging="540"/>
      <w:outlineLvl w:val="0"/>
    </w:pPr>
    <w:rPr>
      <w:rFonts w:ascii="Arial Narrow" w:hAnsi="Arial Narrow" w:cs="Arial"/>
      <w:b/>
      <w:bCs/>
      <w:kern w:val="32"/>
      <w:sz w:val="48"/>
      <w:szCs w:val="48"/>
    </w:rPr>
  </w:style>
  <w:style w:type="paragraph" w:styleId="Heading2">
    <w:name w:val="heading 2"/>
    <w:aliases w:val="l2"/>
    <w:basedOn w:val="Heading1"/>
    <w:next w:val="Normal"/>
    <w:link w:val="Heading2Char"/>
    <w:autoRedefine/>
    <w:uiPriority w:val="99"/>
    <w:qFormat/>
    <w:rsid w:val="003B4AF6"/>
    <w:pPr>
      <w:numPr>
        <w:numId w:val="21"/>
      </w:numPr>
      <w:outlineLvl w:val="1"/>
    </w:pPr>
  </w:style>
  <w:style w:type="paragraph" w:styleId="Heading3">
    <w:name w:val="heading 3"/>
    <w:basedOn w:val="Normal"/>
    <w:next w:val="Normal"/>
    <w:link w:val="Heading3Char"/>
    <w:autoRedefine/>
    <w:uiPriority w:val="99"/>
    <w:qFormat/>
    <w:rsid w:val="00553608"/>
    <w:pPr>
      <w:numPr>
        <w:ilvl w:val="1"/>
        <w:numId w:val="12"/>
      </w:numPr>
      <w:spacing w:before="240" w:after="240"/>
      <w:ind w:left="540" w:hanging="540"/>
      <w:outlineLvl w:val="2"/>
    </w:pPr>
    <w:rPr>
      <w:rFonts w:ascii="Arial Narrow" w:hAnsi="Arial Narrow" w:cs="Arial"/>
      <w:b/>
      <w:bCs/>
      <w:sz w:val="32"/>
      <w:szCs w:val="26"/>
    </w:rPr>
  </w:style>
  <w:style w:type="paragraph" w:styleId="Heading4">
    <w:name w:val="heading 4"/>
    <w:basedOn w:val="Normal"/>
    <w:next w:val="Normal"/>
    <w:link w:val="Heading4Char"/>
    <w:autoRedefine/>
    <w:uiPriority w:val="99"/>
    <w:qFormat/>
    <w:rsid w:val="00BD46CE"/>
    <w:pPr>
      <w:keepNext/>
      <w:numPr>
        <w:ilvl w:val="2"/>
        <w:numId w:val="12"/>
      </w:numPr>
      <w:tabs>
        <w:tab w:val="left" w:pos="720"/>
      </w:tabs>
      <w:spacing w:before="240" w:after="240"/>
      <w:ind w:left="720"/>
      <w:outlineLvl w:val="3"/>
    </w:pPr>
    <w:rPr>
      <w:rFonts w:ascii="Arial Narrow" w:hAnsi="Arial Narrow"/>
      <w:b/>
      <w:bCs/>
      <w:sz w:val="28"/>
      <w:szCs w:val="28"/>
    </w:rPr>
  </w:style>
  <w:style w:type="paragraph" w:styleId="Heading5">
    <w:name w:val="heading 5"/>
    <w:basedOn w:val="Normal"/>
    <w:next w:val="Normal"/>
    <w:link w:val="Heading5Char"/>
    <w:uiPriority w:val="99"/>
    <w:qFormat/>
    <w:rsid w:val="00DA0537"/>
    <w:pPr>
      <w:numPr>
        <w:ilvl w:val="3"/>
        <w:numId w:val="12"/>
      </w:numPr>
      <w:spacing w:before="240"/>
      <w:outlineLvl w:val="4"/>
    </w:pPr>
    <w:rPr>
      <w:rFonts w:ascii="Arial Narrow" w:eastAsia="Calibri" w:hAnsi="Arial Narrow"/>
      <w:b/>
      <w:bCs/>
      <w:iCs/>
      <w:sz w:val="26"/>
      <w:szCs w:val="26"/>
    </w:rPr>
  </w:style>
  <w:style w:type="paragraph" w:styleId="Heading6">
    <w:name w:val="heading 6"/>
    <w:basedOn w:val="Normal"/>
    <w:next w:val="Normal"/>
    <w:link w:val="Heading6Char"/>
    <w:uiPriority w:val="99"/>
    <w:qFormat/>
    <w:rsid w:val="0056727C"/>
    <w:pPr>
      <w:numPr>
        <w:ilvl w:val="5"/>
        <w:numId w:val="12"/>
      </w:numPr>
      <w:spacing w:before="240"/>
      <w:outlineLvl w:val="5"/>
    </w:pPr>
    <w:rPr>
      <w:rFonts w:ascii="Arial Narrow" w:hAnsi="Arial Narrow"/>
      <w:b/>
      <w:bCs/>
      <w:sz w:val="24"/>
    </w:rPr>
  </w:style>
  <w:style w:type="paragraph" w:styleId="Heading7">
    <w:name w:val="heading 7"/>
    <w:aliases w:val="appendix"/>
    <w:basedOn w:val="Normal"/>
    <w:next w:val="Normal"/>
    <w:link w:val="Heading7Char"/>
    <w:uiPriority w:val="99"/>
    <w:qFormat/>
    <w:rsid w:val="0056727C"/>
    <w:pPr>
      <w:numPr>
        <w:ilvl w:val="6"/>
        <w:numId w:val="12"/>
      </w:numPr>
      <w:spacing w:before="240" w:after="60"/>
      <w:outlineLvl w:val="6"/>
    </w:pPr>
  </w:style>
  <w:style w:type="paragraph" w:styleId="Heading8">
    <w:name w:val="heading 8"/>
    <w:basedOn w:val="Normal"/>
    <w:next w:val="Normal"/>
    <w:link w:val="Heading8Char"/>
    <w:uiPriority w:val="99"/>
    <w:qFormat/>
    <w:rsid w:val="0056727C"/>
    <w:pPr>
      <w:numPr>
        <w:ilvl w:val="7"/>
        <w:numId w:val="12"/>
      </w:numPr>
      <w:spacing w:before="240" w:after="360"/>
      <w:jc w:val="center"/>
      <w:outlineLvl w:val="7"/>
    </w:pPr>
    <w:rPr>
      <w:rFonts w:ascii="Times New Roman Bold" w:hAnsi="Times New Roman Bold"/>
      <w:b/>
      <w:smallCaps/>
      <w:sz w:val="32"/>
    </w:rPr>
  </w:style>
  <w:style w:type="paragraph" w:styleId="Heading9">
    <w:name w:val="heading 9"/>
    <w:basedOn w:val="Normal"/>
    <w:next w:val="Normal"/>
    <w:link w:val="Heading9Char"/>
    <w:uiPriority w:val="99"/>
    <w:qFormat/>
    <w:rsid w:val="0056727C"/>
    <w:pPr>
      <w:pageBreakBefore/>
      <w:numPr>
        <w:ilvl w:val="8"/>
        <w:numId w:val="12"/>
      </w:numPr>
      <w:spacing w:before="240" w:after="360"/>
      <w:outlineLvl w:val="8"/>
    </w:pPr>
    <w:rPr>
      <w:rFonts w:ascii="Times New Roman Bold" w:hAnsi="Times New Roman Bold"/>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6727C"/>
    <w:pPr>
      <w:pBdr>
        <w:bottom w:val="single" w:sz="4" w:space="1" w:color="auto"/>
      </w:pBdr>
      <w:tabs>
        <w:tab w:val="center" w:pos="4320"/>
        <w:tab w:val="right" w:pos="9360"/>
      </w:tabs>
    </w:pPr>
    <w:rPr>
      <w:rFonts w:ascii="Arial Narrow" w:hAnsi="Arial Narrow"/>
      <w:sz w:val="18"/>
      <w:szCs w:val="20"/>
    </w:rPr>
  </w:style>
  <w:style w:type="paragraph" w:styleId="Footer">
    <w:name w:val="footer"/>
    <w:basedOn w:val="Normal"/>
    <w:link w:val="FooterChar"/>
    <w:uiPriority w:val="99"/>
    <w:rsid w:val="0056727C"/>
    <w:pPr>
      <w:pBdr>
        <w:top w:val="single" w:sz="4" w:space="1" w:color="auto"/>
      </w:pBdr>
      <w:tabs>
        <w:tab w:val="center" w:pos="4320"/>
        <w:tab w:val="right" w:pos="9270"/>
      </w:tabs>
    </w:pPr>
    <w:rPr>
      <w:rFonts w:ascii="Arial Narrow" w:hAnsi="Arial Narrow"/>
      <w:sz w:val="18"/>
      <w:szCs w:val="20"/>
    </w:rPr>
  </w:style>
  <w:style w:type="paragraph" w:styleId="BalloonText">
    <w:name w:val="Balloon Text"/>
    <w:basedOn w:val="Normal"/>
    <w:link w:val="BalloonTextChar"/>
    <w:uiPriority w:val="99"/>
    <w:rsid w:val="0056727C"/>
    <w:rPr>
      <w:rFonts w:cs="Tahoma"/>
      <w:sz w:val="16"/>
      <w:szCs w:val="16"/>
    </w:rPr>
  </w:style>
  <w:style w:type="character" w:customStyle="1" w:styleId="BalloonTextChar">
    <w:name w:val="Balloon Text Char"/>
    <w:link w:val="BalloonText"/>
    <w:uiPriority w:val="99"/>
    <w:rsid w:val="0056727C"/>
    <w:rPr>
      <w:rFonts w:ascii="Arial" w:hAnsi="Arial" w:cs="Tahoma"/>
      <w:sz w:val="16"/>
      <w:szCs w:val="16"/>
    </w:rPr>
  </w:style>
  <w:style w:type="paragraph" w:styleId="TOC1">
    <w:name w:val="toc 1"/>
    <w:basedOn w:val="Normal"/>
    <w:next w:val="Normal"/>
    <w:autoRedefine/>
    <w:uiPriority w:val="39"/>
    <w:qFormat/>
    <w:rsid w:val="00532D7F"/>
    <w:pPr>
      <w:spacing w:before="120"/>
    </w:pPr>
    <w:rPr>
      <w:rFonts w:ascii="Calibri" w:hAnsi="Calibri"/>
      <w:b/>
      <w:bCs/>
      <w:sz w:val="24"/>
    </w:rPr>
  </w:style>
  <w:style w:type="paragraph" w:styleId="TOC2">
    <w:name w:val="toc 2"/>
    <w:basedOn w:val="Normal"/>
    <w:next w:val="Normal"/>
    <w:autoRedefine/>
    <w:uiPriority w:val="39"/>
    <w:qFormat/>
    <w:rsid w:val="0056727C"/>
    <w:pPr>
      <w:ind w:left="220"/>
    </w:pPr>
    <w:rPr>
      <w:rFonts w:ascii="Calibri" w:hAnsi="Calibri"/>
      <w:b/>
      <w:bCs/>
      <w:szCs w:val="22"/>
    </w:rPr>
  </w:style>
  <w:style w:type="paragraph" w:styleId="TOC3">
    <w:name w:val="toc 3"/>
    <w:basedOn w:val="Normal"/>
    <w:next w:val="Normal"/>
    <w:autoRedefine/>
    <w:uiPriority w:val="39"/>
    <w:qFormat/>
    <w:rsid w:val="007A587B"/>
    <w:pPr>
      <w:tabs>
        <w:tab w:val="left" w:pos="1100"/>
        <w:tab w:val="right" w:leader="dot" w:pos="9350"/>
      </w:tabs>
      <w:ind w:left="440"/>
    </w:pPr>
    <w:rPr>
      <w:rFonts w:ascii="Calibri" w:hAnsi="Calibri"/>
      <w:szCs w:val="22"/>
    </w:rPr>
  </w:style>
  <w:style w:type="paragraph" w:styleId="TOC4">
    <w:name w:val="toc 4"/>
    <w:basedOn w:val="Normal"/>
    <w:next w:val="Normal"/>
    <w:autoRedefine/>
    <w:uiPriority w:val="39"/>
    <w:rsid w:val="0056727C"/>
    <w:pPr>
      <w:ind w:left="660"/>
    </w:pPr>
    <w:rPr>
      <w:rFonts w:ascii="Calibri" w:hAnsi="Calibri"/>
      <w:sz w:val="20"/>
      <w:szCs w:val="20"/>
    </w:rPr>
  </w:style>
  <w:style w:type="character" w:styleId="Hyperlink">
    <w:name w:val="Hyperlink"/>
    <w:uiPriority w:val="99"/>
    <w:rsid w:val="0056727C"/>
    <w:rPr>
      <w:color w:val="0000FF"/>
      <w:u w:val="single"/>
    </w:rPr>
  </w:style>
  <w:style w:type="paragraph" w:styleId="Caption">
    <w:name w:val="caption"/>
    <w:basedOn w:val="Normal"/>
    <w:next w:val="LightGrid-Accent31"/>
    <w:link w:val="CaptionChar"/>
    <w:uiPriority w:val="99"/>
    <w:qFormat/>
    <w:rsid w:val="008D5CD4"/>
    <w:pPr>
      <w:keepNext/>
      <w:spacing w:before="240" w:after="120"/>
      <w:jc w:val="center"/>
    </w:pPr>
    <w:rPr>
      <w:rFonts w:ascii="Arial Narrow" w:eastAsia="Times New Roman" w:hAnsi="Arial Narrow"/>
      <w:b/>
      <w:bCs/>
      <w:sz w:val="24"/>
      <w:szCs w:val="20"/>
    </w:rPr>
  </w:style>
  <w:style w:type="paragraph" w:styleId="ListNumber">
    <w:name w:val="List Number"/>
    <w:basedOn w:val="Normal"/>
    <w:uiPriority w:val="99"/>
    <w:rsid w:val="0056727C"/>
    <w:pPr>
      <w:numPr>
        <w:numId w:val="7"/>
      </w:numPr>
      <w:spacing w:after="120"/>
    </w:pPr>
    <w:rPr>
      <w:szCs w:val="22"/>
    </w:rPr>
  </w:style>
  <w:style w:type="character" w:styleId="Strong">
    <w:name w:val="Strong"/>
    <w:qFormat/>
    <w:rsid w:val="0056727C"/>
    <w:rPr>
      <w:b/>
      <w:bCs/>
    </w:rPr>
  </w:style>
  <w:style w:type="paragraph" w:customStyle="1" w:styleId="LightGrid-Accent31">
    <w:name w:val="Light Grid - Accent 31"/>
    <w:basedOn w:val="Normal"/>
    <w:uiPriority w:val="34"/>
    <w:qFormat/>
    <w:rsid w:val="0056727C"/>
    <w:pPr>
      <w:jc w:val="center"/>
    </w:pPr>
  </w:style>
  <w:style w:type="paragraph" w:styleId="NormalIndent">
    <w:name w:val="Normal Indent"/>
    <w:basedOn w:val="Normal"/>
    <w:rsid w:val="0056727C"/>
    <w:pPr>
      <w:ind w:left="720"/>
    </w:pPr>
  </w:style>
  <w:style w:type="paragraph" w:styleId="EnvelopeReturn">
    <w:name w:val="envelope return"/>
    <w:basedOn w:val="Normal"/>
    <w:rsid w:val="0056727C"/>
    <w:pPr>
      <w:spacing w:before="2520"/>
    </w:pPr>
    <w:rPr>
      <w:rFonts w:ascii="Arial Narrow" w:hAnsi="Arial Narrow"/>
    </w:rPr>
  </w:style>
  <w:style w:type="paragraph" w:styleId="ListContinue">
    <w:name w:val="List Continue"/>
    <w:basedOn w:val="Normal"/>
    <w:rsid w:val="0056727C"/>
    <w:pPr>
      <w:ind w:left="720"/>
      <w:contextualSpacing/>
    </w:pPr>
  </w:style>
  <w:style w:type="paragraph" w:styleId="ListContinue2">
    <w:name w:val="List Continue 2"/>
    <w:basedOn w:val="Normal"/>
    <w:rsid w:val="0056727C"/>
    <w:pPr>
      <w:ind w:left="1440"/>
      <w:contextualSpacing/>
    </w:pPr>
  </w:style>
  <w:style w:type="paragraph" w:styleId="ListNumber2">
    <w:name w:val="List Number 2"/>
    <w:basedOn w:val="Normal"/>
    <w:rsid w:val="0056727C"/>
    <w:pPr>
      <w:numPr>
        <w:numId w:val="6"/>
      </w:numPr>
    </w:pPr>
  </w:style>
  <w:style w:type="paragraph" w:styleId="ListBullet">
    <w:name w:val="List Bullet"/>
    <w:basedOn w:val="Normal"/>
    <w:rsid w:val="005D338E"/>
    <w:pPr>
      <w:numPr>
        <w:numId w:val="3"/>
      </w:numPr>
      <w:spacing w:before="120" w:after="120"/>
      <w:contextualSpacing/>
    </w:pPr>
  </w:style>
  <w:style w:type="paragraph" w:styleId="FootnoteText">
    <w:name w:val="footnote text"/>
    <w:basedOn w:val="Normal"/>
    <w:link w:val="FootnoteTextChar"/>
    <w:uiPriority w:val="99"/>
    <w:rsid w:val="0056727C"/>
    <w:rPr>
      <w:sz w:val="20"/>
    </w:rPr>
  </w:style>
  <w:style w:type="paragraph" w:styleId="ListContinue3">
    <w:name w:val="List Continue 3"/>
    <w:basedOn w:val="Normal"/>
    <w:rsid w:val="0056727C"/>
    <w:pPr>
      <w:ind w:left="1800"/>
      <w:contextualSpacing/>
    </w:pPr>
  </w:style>
  <w:style w:type="paragraph" w:styleId="TableofFigures">
    <w:name w:val="table of figures"/>
    <w:basedOn w:val="Normal"/>
    <w:next w:val="Normal"/>
    <w:uiPriority w:val="99"/>
    <w:rsid w:val="0056727C"/>
    <w:pPr>
      <w:spacing w:after="120"/>
    </w:pPr>
    <w:rPr>
      <w:szCs w:val="20"/>
    </w:rPr>
  </w:style>
  <w:style w:type="paragraph" w:styleId="ListBullet2">
    <w:name w:val="List Bullet 2"/>
    <w:basedOn w:val="Normal"/>
    <w:uiPriority w:val="99"/>
    <w:rsid w:val="0056727C"/>
    <w:pPr>
      <w:numPr>
        <w:numId w:val="4"/>
      </w:numPr>
    </w:pPr>
  </w:style>
  <w:style w:type="character" w:customStyle="1" w:styleId="GridTable6Colorful1">
    <w:name w:val="Grid Table 6 Colorful1"/>
    <w:uiPriority w:val="19"/>
    <w:qFormat/>
    <w:rsid w:val="0056727C"/>
    <w:rPr>
      <w:rFonts w:eastAsia="Calibri"/>
      <w:i/>
      <w:iCs/>
      <w:sz w:val="22"/>
      <w:szCs w:val="22"/>
    </w:rPr>
  </w:style>
  <w:style w:type="character" w:customStyle="1" w:styleId="Heading2Char">
    <w:name w:val="Heading 2 Char"/>
    <w:aliases w:val="l2 Char"/>
    <w:link w:val="Heading2"/>
    <w:uiPriority w:val="99"/>
    <w:rsid w:val="003B4AF6"/>
    <w:rPr>
      <w:rFonts w:ascii="Arial Narrow" w:hAnsi="Arial Narrow" w:cs="Arial"/>
      <w:b/>
      <w:bCs/>
      <w:kern w:val="32"/>
      <w:sz w:val="48"/>
      <w:szCs w:val="48"/>
      <w:lang w:eastAsia="en-US"/>
    </w:rPr>
  </w:style>
  <w:style w:type="character" w:customStyle="1" w:styleId="Heading1Char">
    <w:name w:val="Heading 1 Char"/>
    <w:link w:val="Heading1"/>
    <w:uiPriority w:val="99"/>
    <w:rsid w:val="00BD46CE"/>
    <w:rPr>
      <w:rFonts w:ascii="Arial Narrow" w:hAnsi="Arial Narrow" w:cs="Arial"/>
      <w:b/>
      <w:bCs/>
      <w:kern w:val="32"/>
      <w:sz w:val="48"/>
      <w:szCs w:val="48"/>
      <w:lang w:eastAsia="en-US"/>
    </w:rPr>
  </w:style>
  <w:style w:type="paragraph" w:styleId="BodyText">
    <w:name w:val="Body Text"/>
    <w:aliases w:val="bt"/>
    <w:basedOn w:val="Normal"/>
    <w:link w:val="BodyTextChar"/>
    <w:rsid w:val="0056727C"/>
    <w:rPr>
      <w:sz w:val="28"/>
      <w:szCs w:val="20"/>
    </w:rPr>
  </w:style>
  <w:style w:type="character" w:customStyle="1" w:styleId="BodyTextChar">
    <w:name w:val="Body Text Char"/>
    <w:aliases w:val="bt Char"/>
    <w:link w:val="BodyText"/>
    <w:rsid w:val="0056727C"/>
    <w:rPr>
      <w:rFonts w:ascii="Arial" w:hAnsi="Arial"/>
      <w:sz w:val="28"/>
    </w:rPr>
  </w:style>
  <w:style w:type="character" w:styleId="Emphasis">
    <w:name w:val="Emphasis"/>
    <w:uiPriority w:val="20"/>
    <w:qFormat/>
    <w:rsid w:val="0056727C"/>
    <w:rPr>
      <w:rFonts w:ascii="Arial" w:hAnsi="Arial"/>
      <w:b/>
      <w:i/>
      <w:sz w:val="24"/>
    </w:rPr>
  </w:style>
  <w:style w:type="paragraph" w:styleId="Subtitle">
    <w:name w:val="Subtitle"/>
    <w:basedOn w:val="Normal"/>
    <w:next w:val="Normal"/>
    <w:link w:val="SubtitleChar"/>
    <w:qFormat/>
    <w:rsid w:val="0056727C"/>
    <w:pPr>
      <w:tabs>
        <w:tab w:val="right" w:pos="9360"/>
      </w:tabs>
      <w:spacing w:before="1440"/>
      <w:jc w:val="right"/>
    </w:pPr>
    <w:rPr>
      <w:rFonts w:ascii="Arial Narrow" w:hAnsi="Arial Narrow"/>
      <w:b/>
      <w:sz w:val="40"/>
      <w:szCs w:val="40"/>
    </w:rPr>
  </w:style>
  <w:style w:type="character" w:customStyle="1" w:styleId="SubtitleChar">
    <w:name w:val="Subtitle Char"/>
    <w:link w:val="Subtitle"/>
    <w:rsid w:val="0056727C"/>
    <w:rPr>
      <w:rFonts w:ascii="Arial Narrow" w:hAnsi="Arial Narrow"/>
      <w:b/>
      <w:sz w:val="40"/>
      <w:szCs w:val="40"/>
    </w:rPr>
  </w:style>
  <w:style w:type="paragraph" w:styleId="EnvelopeAddress">
    <w:name w:val="envelope address"/>
    <w:basedOn w:val="Normal"/>
    <w:rsid w:val="0056727C"/>
    <w:pPr>
      <w:spacing w:before="240" w:after="120"/>
      <w:jc w:val="right"/>
    </w:pPr>
    <w:rPr>
      <w:rFonts w:ascii="Arial Narrow" w:hAnsi="Arial Narrow"/>
      <w:b/>
      <w:sz w:val="32"/>
      <w:szCs w:val="32"/>
    </w:rPr>
  </w:style>
  <w:style w:type="character" w:customStyle="1" w:styleId="MediumGrid1-Accent11">
    <w:name w:val="Medium Grid 1 - Accent 11"/>
    <w:uiPriority w:val="99"/>
    <w:rsid w:val="0056727C"/>
    <w:rPr>
      <w:color w:val="808080"/>
    </w:rPr>
  </w:style>
  <w:style w:type="paragraph" w:styleId="ListBullet3">
    <w:name w:val="List Bullet 3"/>
    <w:basedOn w:val="Normal"/>
    <w:rsid w:val="0056727C"/>
    <w:pPr>
      <w:numPr>
        <w:numId w:val="5"/>
      </w:numPr>
    </w:pPr>
  </w:style>
  <w:style w:type="table" w:styleId="TableGrid">
    <w:name w:val="Table Grid"/>
    <w:basedOn w:val="TableNormal"/>
    <w:uiPriority w:val="59"/>
    <w:rsid w:val="0056727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Item">
    <w:name w:val="NumberedItem"/>
    <w:basedOn w:val="Normal"/>
    <w:qFormat/>
    <w:rsid w:val="0056727C"/>
    <w:pPr>
      <w:ind w:left="1440" w:hanging="360"/>
    </w:pPr>
  </w:style>
  <w:style w:type="paragraph" w:customStyle="1" w:styleId="Instructions">
    <w:name w:val="Instructions"/>
    <w:basedOn w:val="Normal"/>
    <w:autoRedefine/>
    <w:rsid w:val="0056727C"/>
    <w:pPr>
      <w:shd w:val="clear" w:color="auto" w:fill="FFFFFF"/>
    </w:pPr>
    <w:rPr>
      <w:i/>
      <w:color w:val="0000FF"/>
      <w:szCs w:val="20"/>
    </w:rPr>
  </w:style>
  <w:style w:type="paragraph" w:customStyle="1" w:styleId="GridTable5Dark-Accent11">
    <w:name w:val="Grid Table 5 Dark - Accent 11"/>
    <w:basedOn w:val="Normal"/>
    <w:next w:val="Normal"/>
    <w:uiPriority w:val="39"/>
    <w:qFormat/>
    <w:rsid w:val="0056727C"/>
    <w:pPr>
      <w:keepLines/>
      <w:spacing w:before="240"/>
      <w:jc w:val="center"/>
    </w:pPr>
    <w:rPr>
      <w:rFonts w:ascii="Arial Narrow" w:hAnsi="Arial Narrow"/>
      <w:b/>
      <w:sz w:val="36"/>
      <w:szCs w:val="28"/>
    </w:rPr>
  </w:style>
  <w:style w:type="paragraph" w:customStyle="1" w:styleId="BackMatterHeading">
    <w:name w:val="Back Matter Heading"/>
    <w:next w:val="Normal"/>
    <w:autoRedefine/>
    <w:rsid w:val="0056727C"/>
    <w:pPr>
      <w:keepNext/>
      <w:pageBreakBefore/>
      <w:spacing w:after="360"/>
      <w:jc w:val="center"/>
    </w:pPr>
    <w:rPr>
      <w:rFonts w:ascii="Arial Narrow" w:hAnsi="Arial Narrow"/>
      <w:b/>
      <w:color w:val="000000"/>
      <w:sz w:val="36"/>
      <w:lang w:eastAsia="en-US"/>
    </w:rPr>
  </w:style>
  <w:style w:type="paragraph" w:customStyle="1" w:styleId="TableColumnHeading">
    <w:name w:val="TableColumnHeading"/>
    <w:next w:val="Normal"/>
    <w:autoRedefine/>
    <w:rsid w:val="0056727C"/>
    <w:pPr>
      <w:spacing w:before="60" w:after="60"/>
    </w:pPr>
    <w:rPr>
      <w:rFonts w:ascii="Arial" w:hAnsi="Arial"/>
      <w:b/>
      <w:color w:val="FFFFFF"/>
      <w:sz w:val="22"/>
      <w:lang w:eastAsia="en-US"/>
    </w:rPr>
  </w:style>
  <w:style w:type="paragraph" w:customStyle="1" w:styleId="InfoBlue">
    <w:name w:val="InfoBlue"/>
    <w:basedOn w:val="Normal"/>
    <w:next w:val="BodyText"/>
    <w:rsid w:val="0056727C"/>
    <w:pPr>
      <w:widowControl w:val="0"/>
      <w:spacing w:after="120" w:line="240" w:lineRule="atLeast"/>
      <w:ind w:left="576"/>
      <w:jc w:val="both"/>
    </w:pPr>
    <w:rPr>
      <w:rFonts w:ascii="Times New Roman" w:hAnsi="Times New Roman"/>
      <w:i/>
      <w:color w:val="0000FF"/>
      <w:sz w:val="24"/>
      <w:szCs w:val="20"/>
    </w:rPr>
  </w:style>
  <w:style w:type="paragraph" w:customStyle="1" w:styleId="TableHeaderRow">
    <w:name w:val="Table Header Row"/>
    <w:basedOn w:val="Normal"/>
    <w:qFormat/>
    <w:rsid w:val="0056727C"/>
    <w:rPr>
      <w:rFonts w:eastAsia="Calibri"/>
      <w:color w:val="FFFFFF"/>
      <w:szCs w:val="22"/>
    </w:rPr>
  </w:style>
  <w:style w:type="paragraph" w:styleId="TOAHeading">
    <w:name w:val="toa heading"/>
    <w:basedOn w:val="GridTable5Dark-Accent11"/>
    <w:next w:val="Normal"/>
    <w:rsid w:val="0056727C"/>
  </w:style>
  <w:style w:type="character" w:styleId="CommentReference">
    <w:name w:val="annotation reference"/>
    <w:rsid w:val="0056727C"/>
    <w:rPr>
      <w:sz w:val="16"/>
      <w:szCs w:val="16"/>
    </w:rPr>
  </w:style>
  <w:style w:type="paragraph" w:styleId="CommentText">
    <w:name w:val="annotation text"/>
    <w:basedOn w:val="Normal"/>
    <w:link w:val="CommentTextChar"/>
    <w:rsid w:val="0056727C"/>
    <w:rPr>
      <w:sz w:val="20"/>
      <w:szCs w:val="20"/>
    </w:rPr>
  </w:style>
  <w:style w:type="character" w:customStyle="1" w:styleId="CommentTextChar">
    <w:name w:val="Comment Text Char"/>
    <w:link w:val="CommentText"/>
    <w:rsid w:val="0056727C"/>
    <w:rPr>
      <w:rFonts w:ascii="Arial" w:hAnsi="Arial"/>
    </w:rPr>
  </w:style>
  <w:style w:type="paragraph" w:styleId="CommentSubject">
    <w:name w:val="annotation subject"/>
    <w:basedOn w:val="CommentText"/>
    <w:next w:val="CommentText"/>
    <w:link w:val="CommentSubjectChar"/>
    <w:rsid w:val="0056727C"/>
    <w:rPr>
      <w:b/>
      <w:bCs/>
    </w:rPr>
  </w:style>
  <w:style w:type="character" w:customStyle="1" w:styleId="CommentSubjectChar">
    <w:name w:val="Comment Subject Char"/>
    <w:link w:val="CommentSubject"/>
    <w:rsid w:val="0056727C"/>
    <w:rPr>
      <w:rFonts w:ascii="Arial" w:hAnsi="Arial"/>
      <w:b/>
      <w:bCs/>
    </w:rPr>
  </w:style>
  <w:style w:type="paragraph" w:customStyle="1" w:styleId="MediumGrid2-Accent11">
    <w:name w:val="Medium Grid 2 - Accent 11"/>
    <w:link w:val="MediumGrid2-Accent1Char"/>
    <w:uiPriority w:val="1"/>
    <w:qFormat/>
    <w:rsid w:val="0056727C"/>
    <w:rPr>
      <w:sz w:val="24"/>
      <w:szCs w:val="24"/>
      <w:lang w:eastAsia="en-US"/>
    </w:rPr>
  </w:style>
  <w:style w:type="character" w:styleId="LineNumber">
    <w:name w:val="line number"/>
    <w:basedOn w:val="DefaultParagraphFont"/>
    <w:rsid w:val="0056727C"/>
  </w:style>
  <w:style w:type="paragraph" w:customStyle="1" w:styleId="FigureTitle">
    <w:name w:val="Figure Title"/>
    <w:basedOn w:val="Normal"/>
    <w:rsid w:val="0056727C"/>
    <w:pPr>
      <w:spacing w:before="240"/>
      <w:jc w:val="center"/>
    </w:pPr>
    <w:rPr>
      <w:rFonts w:ascii="Times New Roman Bold" w:hAnsi="Times New Roman Bold"/>
      <w:b/>
      <w:sz w:val="24"/>
      <w:szCs w:val="20"/>
    </w:rPr>
  </w:style>
  <w:style w:type="paragraph" w:customStyle="1" w:styleId="Default">
    <w:name w:val="Default"/>
    <w:rsid w:val="0056727C"/>
    <w:pPr>
      <w:autoSpaceDE w:val="0"/>
      <w:autoSpaceDN w:val="0"/>
      <w:adjustRightInd w:val="0"/>
    </w:pPr>
    <w:rPr>
      <w:rFonts w:ascii="Verdana" w:hAnsi="Verdana" w:cs="Verdana"/>
      <w:color w:val="000000"/>
      <w:sz w:val="24"/>
      <w:szCs w:val="24"/>
      <w:lang w:eastAsia="en-US"/>
    </w:rPr>
  </w:style>
  <w:style w:type="character" w:styleId="FollowedHyperlink">
    <w:name w:val="FollowedHyperlink"/>
    <w:rsid w:val="0056727C"/>
    <w:rPr>
      <w:color w:val="800080"/>
      <w:u w:val="single"/>
    </w:rPr>
  </w:style>
  <w:style w:type="paragraph" w:customStyle="1" w:styleId="LightList-Accent31">
    <w:name w:val="Light List - Accent 31"/>
    <w:hidden/>
    <w:uiPriority w:val="99"/>
    <w:semiHidden/>
    <w:rsid w:val="00A82E2E"/>
    <w:rPr>
      <w:rFonts w:ascii="Arial" w:hAnsi="Arial"/>
      <w:sz w:val="22"/>
      <w:szCs w:val="24"/>
      <w:lang w:eastAsia="en-US"/>
    </w:rPr>
  </w:style>
  <w:style w:type="character" w:customStyle="1" w:styleId="keyword">
    <w:name w:val="keyword"/>
    <w:rsid w:val="0056727C"/>
    <w:rPr>
      <w:rFonts w:eastAsia="+mn-ea" w:cs="Arial"/>
      <w:b/>
      <w:caps/>
      <w:sz w:val="20"/>
      <w:szCs w:val="20"/>
    </w:rPr>
  </w:style>
  <w:style w:type="character" w:customStyle="1" w:styleId="XMLname">
    <w:name w:val="XMLname"/>
    <w:qFormat/>
    <w:rsid w:val="0056727C"/>
    <w:rPr>
      <w:rFonts w:ascii="Courier New" w:hAnsi="Courier New"/>
      <w:noProof/>
    </w:rPr>
  </w:style>
  <w:style w:type="character" w:styleId="FootnoteReference">
    <w:name w:val="footnote reference"/>
    <w:rsid w:val="0056727C"/>
    <w:rPr>
      <w:rFonts w:ascii="Bookman Old Style" w:hAnsi="Bookman Old Style"/>
      <w:vertAlign w:val="superscript"/>
    </w:rPr>
  </w:style>
  <w:style w:type="character" w:customStyle="1" w:styleId="FootnoteTextChar">
    <w:name w:val="Footnote Text Char"/>
    <w:link w:val="FootnoteText"/>
    <w:uiPriority w:val="99"/>
    <w:rsid w:val="0056727C"/>
    <w:rPr>
      <w:rFonts w:ascii="Arial" w:hAnsi="Arial"/>
      <w:szCs w:val="24"/>
    </w:rPr>
  </w:style>
  <w:style w:type="paragraph" w:customStyle="1" w:styleId="BodyText0">
    <w:name w:val="BodyText"/>
    <w:basedOn w:val="Normal"/>
    <w:link w:val="BodyTextChar0"/>
    <w:qFormat/>
    <w:rsid w:val="004727D3"/>
    <w:pPr>
      <w:spacing w:before="120" w:after="120"/>
    </w:pPr>
    <w:rPr>
      <w:rFonts w:cs="Arial"/>
    </w:rPr>
  </w:style>
  <w:style w:type="character" w:customStyle="1" w:styleId="BodyTextChar0">
    <w:name w:val="BodyText Char"/>
    <w:link w:val="BodyText0"/>
    <w:rsid w:val="004727D3"/>
    <w:rPr>
      <w:rFonts w:ascii="Arial" w:hAnsi="Arial" w:cs="Arial"/>
      <w:sz w:val="22"/>
      <w:szCs w:val="24"/>
    </w:rPr>
  </w:style>
  <w:style w:type="paragraph" w:customStyle="1" w:styleId="Example">
    <w:name w:val="Example"/>
    <w:basedOn w:val="Normal"/>
    <w:link w:val="ExampleChar"/>
    <w:rsid w:val="0056727C"/>
    <w:pPr>
      <w:keepNext/>
      <w:pBdr>
        <w:top w:val="single" w:sz="4" w:space="1" w:color="auto"/>
        <w:left w:val="single" w:sz="4" w:space="4" w:color="auto"/>
        <w:bottom w:val="single" w:sz="4" w:space="1" w:color="auto"/>
        <w:right w:val="single" w:sz="4" w:space="4" w:color="auto"/>
      </w:pBdr>
      <w:spacing w:after="120" w:line="220" w:lineRule="exact"/>
      <w:ind w:left="130" w:right="115"/>
      <w:contextualSpacing/>
    </w:pPr>
    <w:rPr>
      <w:rFonts w:ascii="Courier New" w:hAnsi="Courier New"/>
      <w:szCs w:val="22"/>
    </w:rPr>
  </w:style>
  <w:style w:type="character" w:customStyle="1" w:styleId="ExampleChar">
    <w:name w:val="Example Char"/>
    <w:link w:val="Example"/>
    <w:rsid w:val="0056727C"/>
    <w:rPr>
      <w:rFonts w:ascii="Courier New" w:hAnsi="Courier New"/>
      <w:sz w:val="22"/>
      <w:szCs w:val="22"/>
    </w:rPr>
  </w:style>
  <w:style w:type="numbering" w:customStyle="1" w:styleId="Constraints">
    <w:name w:val="Constraints"/>
    <w:basedOn w:val="NoList"/>
    <w:rsid w:val="0056727C"/>
    <w:pPr>
      <w:numPr>
        <w:numId w:val="1"/>
      </w:numPr>
    </w:pPr>
  </w:style>
  <w:style w:type="paragraph" w:customStyle="1" w:styleId="TableHead">
    <w:name w:val="TableHead"/>
    <w:basedOn w:val="Normal"/>
    <w:next w:val="Normal"/>
    <w:link w:val="TableHeadChar"/>
    <w:qFormat/>
    <w:rsid w:val="00D2296E"/>
    <w:pPr>
      <w:keepNext/>
      <w:spacing w:before="60" w:after="60" w:line="220" w:lineRule="exact"/>
    </w:pPr>
    <w:rPr>
      <w:rFonts w:cs="Courier New"/>
      <w:b/>
      <w:bCs/>
      <w:color w:val="FFFFFF"/>
      <w:sz w:val="20"/>
      <w:szCs w:val="22"/>
    </w:rPr>
  </w:style>
  <w:style w:type="character" w:customStyle="1" w:styleId="TableHeadChar">
    <w:name w:val="TableHead Char"/>
    <w:link w:val="TableHead"/>
    <w:rsid w:val="00D2296E"/>
    <w:rPr>
      <w:rFonts w:ascii="Arial" w:hAnsi="Arial" w:cs="Courier New"/>
      <w:b/>
      <w:bCs/>
      <w:color w:val="FFFFFF"/>
      <w:szCs w:val="22"/>
    </w:rPr>
  </w:style>
  <w:style w:type="paragraph" w:customStyle="1" w:styleId="TableText">
    <w:name w:val="TableText"/>
    <w:basedOn w:val="Normal"/>
    <w:link w:val="TableTextChar"/>
    <w:qFormat/>
    <w:rsid w:val="008209D9"/>
    <w:pPr>
      <w:spacing w:before="120" w:after="120" w:line="220" w:lineRule="exact"/>
    </w:pPr>
    <w:rPr>
      <w:rFonts w:eastAsia="Calibri" w:cs="Arial"/>
      <w:noProof/>
      <w:sz w:val="20"/>
      <w:szCs w:val="20"/>
    </w:rPr>
  </w:style>
  <w:style w:type="character" w:customStyle="1" w:styleId="TableTextChar">
    <w:name w:val="TableText Char"/>
    <w:link w:val="TableText"/>
    <w:rsid w:val="008209D9"/>
    <w:rPr>
      <w:rFonts w:ascii="Arial" w:eastAsia="Calibri" w:hAnsi="Arial" w:cs="Arial"/>
      <w:noProof/>
    </w:rPr>
  </w:style>
  <w:style w:type="character" w:customStyle="1" w:styleId="XMLnameBold">
    <w:name w:val="XMLnameBold"/>
    <w:rsid w:val="0056727C"/>
    <w:rPr>
      <w:rFonts w:ascii="Courier New" w:hAnsi="Courier New"/>
      <w:b/>
      <w:sz w:val="20"/>
    </w:rPr>
  </w:style>
  <w:style w:type="character" w:customStyle="1" w:styleId="HyperlinkText9pt">
    <w:name w:val="Hyperlink Text 9pt"/>
    <w:rsid w:val="005513C7"/>
    <w:rPr>
      <w:rFonts w:ascii="Arial" w:hAnsi="Arial" w:cs="Arial"/>
      <w:dstrike w:val="0"/>
      <w:color w:val="333399"/>
      <w:sz w:val="18"/>
      <w:szCs w:val="24"/>
      <w:u w:val="single"/>
      <w:vertAlign w:val="baseline"/>
      <w:lang w:val="en-US" w:eastAsia="zh-CN" w:bidi="ar-SA"/>
    </w:rPr>
  </w:style>
  <w:style w:type="character" w:customStyle="1" w:styleId="HyperlinkCourierBold">
    <w:name w:val="Hyperlink Courier Bold"/>
    <w:rsid w:val="0056727C"/>
    <w:rPr>
      <w:rFonts w:ascii="Courier New" w:hAnsi="Courier New" w:cs="Arial"/>
      <w:b/>
      <w:dstrike w:val="0"/>
      <w:color w:val="333399"/>
      <w:sz w:val="20"/>
      <w:szCs w:val="24"/>
      <w:u w:val="single"/>
      <w:vertAlign w:val="baseline"/>
      <w:lang w:val="en-US" w:eastAsia="zh-CN" w:bidi="ar-SA"/>
    </w:rPr>
  </w:style>
  <w:style w:type="paragraph" w:styleId="TOC9">
    <w:name w:val="toc 9"/>
    <w:basedOn w:val="Normal"/>
    <w:next w:val="Normal"/>
    <w:autoRedefine/>
    <w:uiPriority w:val="39"/>
    <w:rsid w:val="0056727C"/>
    <w:pPr>
      <w:ind w:left="1760"/>
    </w:pPr>
    <w:rPr>
      <w:rFonts w:ascii="Calibri" w:hAnsi="Calibri"/>
      <w:sz w:val="20"/>
      <w:szCs w:val="20"/>
    </w:rPr>
  </w:style>
  <w:style w:type="character" w:customStyle="1" w:styleId="str">
    <w:name w:val="str"/>
    <w:basedOn w:val="DefaultParagraphFont"/>
    <w:rsid w:val="0056727C"/>
  </w:style>
  <w:style w:type="character" w:customStyle="1" w:styleId="Heading5Char">
    <w:name w:val="Heading 5 Char"/>
    <w:link w:val="Heading5"/>
    <w:uiPriority w:val="99"/>
    <w:rsid w:val="00DA0537"/>
    <w:rPr>
      <w:rFonts w:ascii="Arial Narrow" w:eastAsia="Calibri" w:hAnsi="Arial Narrow"/>
      <w:b/>
      <w:bCs/>
      <w:iCs/>
      <w:sz w:val="26"/>
      <w:szCs w:val="26"/>
      <w:lang w:eastAsia="en-US"/>
    </w:rPr>
  </w:style>
  <w:style w:type="character" w:customStyle="1" w:styleId="CaptionChar">
    <w:name w:val="Caption Char"/>
    <w:link w:val="Caption"/>
    <w:uiPriority w:val="99"/>
    <w:locked/>
    <w:rsid w:val="008D5CD4"/>
    <w:rPr>
      <w:rFonts w:ascii="Arial Narrow" w:eastAsia="Times New Roman" w:hAnsi="Arial Narrow"/>
      <w:b/>
      <w:bCs/>
      <w:sz w:val="24"/>
    </w:rPr>
  </w:style>
  <w:style w:type="character" w:customStyle="1" w:styleId="HeaderChar">
    <w:name w:val="Header Char"/>
    <w:link w:val="Header"/>
    <w:rsid w:val="0056727C"/>
    <w:rPr>
      <w:rFonts w:ascii="Arial Narrow" w:hAnsi="Arial Narrow"/>
      <w:sz w:val="18"/>
    </w:rPr>
  </w:style>
  <w:style w:type="character" w:customStyle="1" w:styleId="Heading4Char">
    <w:name w:val="Heading 4 Char"/>
    <w:link w:val="Heading4"/>
    <w:uiPriority w:val="99"/>
    <w:rsid w:val="00BD46CE"/>
    <w:rPr>
      <w:rFonts w:ascii="Arial Narrow" w:hAnsi="Arial Narrow"/>
      <w:b/>
      <w:bCs/>
      <w:sz w:val="28"/>
      <w:szCs w:val="28"/>
      <w:lang w:eastAsia="en-US"/>
    </w:rPr>
  </w:style>
  <w:style w:type="paragraph" w:customStyle="1" w:styleId="DefaultParagraphFontCharCharChar">
    <w:name w:val="Default Paragraph Font Char Char Char"/>
    <w:basedOn w:val="Normal"/>
    <w:semiHidden/>
    <w:rsid w:val="0056727C"/>
    <w:pPr>
      <w:spacing w:after="160" w:line="240" w:lineRule="exact"/>
    </w:pPr>
    <w:rPr>
      <w:rFonts w:ascii="Times New Roman" w:hAnsi="Times New Roman"/>
      <w:sz w:val="24"/>
    </w:rPr>
  </w:style>
  <w:style w:type="paragraph" w:styleId="DocumentMap">
    <w:name w:val="Document Map"/>
    <w:basedOn w:val="Normal"/>
    <w:link w:val="DocumentMapChar"/>
    <w:rsid w:val="0056727C"/>
    <w:rPr>
      <w:rFonts w:ascii="Lucida Grande" w:hAnsi="Lucida Grande" w:cs="Lucida Grande"/>
      <w:sz w:val="24"/>
    </w:rPr>
  </w:style>
  <w:style w:type="character" w:customStyle="1" w:styleId="DocumentMapChar">
    <w:name w:val="Document Map Char"/>
    <w:link w:val="DocumentMap"/>
    <w:rsid w:val="0056727C"/>
    <w:rPr>
      <w:rFonts w:ascii="Lucida Grande" w:hAnsi="Lucida Grande" w:cs="Lucida Grande"/>
      <w:sz w:val="24"/>
      <w:szCs w:val="24"/>
    </w:rPr>
  </w:style>
  <w:style w:type="paragraph" w:styleId="TOC5">
    <w:name w:val="toc 5"/>
    <w:next w:val="NormalWeb"/>
    <w:autoRedefine/>
    <w:uiPriority w:val="39"/>
    <w:rsid w:val="0056727C"/>
    <w:pPr>
      <w:ind w:left="880"/>
    </w:pPr>
    <w:rPr>
      <w:rFonts w:ascii="Calibri" w:hAnsi="Calibri"/>
      <w:lang w:eastAsia="en-US"/>
    </w:rPr>
  </w:style>
  <w:style w:type="paragraph" w:styleId="TOC6">
    <w:name w:val="toc 6"/>
    <w:basedOn w:val="Normal"/>
    <w:next w:val="TOC7"/>
    <w:uiPriority w:val="39"/>
    <w:rsid w:val="0056727C"/>
    <w:pPr>
      <w:ind w:left="1100"/>
    </w:pPr>
    <w:rPr>
      <w:rFonts w:ascii="Calibri" w:hAnsi="Calibri"/>
      <w:sz w:val="20"/>
      <w:szCs w:val="20"/>
    </w:rPr>
  </w:style>
  <w:style w:type="paragraph" w:styleId="TOC7">
    <w:name w:val="toc 7"/>
    <w:basedOn w:val="Normal"/>
    <w:next w:val="Normal"/>
    <w:autoRedefine/>
    <w:uiPriority w:val="39"/>
    <w:rsid w:val="0056727C"/>
    <w:pPr>
      <w:ind w:left="1320"/>
    </w:pPr>
    <w:rPr>
      <w:rFonts w:ascii="Calibri" w:hAnsi="Calibri"/>
      <w:sz w:val="20"/>
      <w:szCs w:val="20"/>
    </w:rPr>
  </w:style>
  <w:style w:type="paragraph" w:styleId="TOC8">
    <w:name w:val="toc 8"/>
    <w:basedOn w:val="Normal"/>
    <w:next w:val="Normal"/>
    <w:autoRedefine/>
    <w:uiPriority w:val="39"/>
    <w:rsid w:val="0056727C"/>
    <w:pPr>
      <w:ind w:left="1540"/>
    </w:pPr>
    <w:rPr>
      <w:rFonts w:ascii="Calibri" w:hAnsi="Calibri"/>
      <w:sz w:val="20"/>
      <w:szCs w:val="20"/>
    </w:rPr>
  </w:style>
  <w:style w:type="paragraph" w:customStyle="1" w:styleId="acronyms">
    <w:name w:val="acronyms"/>
    <w:basedOn w:val="Normal"/>
    <w:rsid w:val="0056727C"/>
    <w:pPr>
      <w:spacing w:after="120"/>
      <w:ind w:left="2070" w:hanging="1350"/>
    </w:pPr>
  </w:style>
  <w:style w:type="paragraph" w:customStyle="1" w:styleId="Appendix1">
    <w:name w:val="Appendix 1"/>
    <w:next w:val="BodyText0"/>
    <w:rsid w:val="0056727C"/>
    <w:pPr>
      <w:pageBreakBefore/>
      <w:widowControl w:val="0"/>
      <w:numPr>
        <w:numId w:val="2"/>
      </w:numPr>
      <w:tabs>
        <w:tab w:val="left" w:pos="2700"/>
      </w:tabs>
      <w:spacing w:before="240" w:after="120" w:line="320" w:lineRule="exact"/>
      <w:outlineLvl w:val="0"/>
    </w:pPr>
    <w:rPr>
      <w:rFonts w:ascii="Century Gothic" w:hAnsi="Century Gothic"/>
      <w:b/>
      <w:caps/>
      <w:color w:val="333399"/>
      <w:spacing w:val="40"/>
      <w:kern w:val="32"/>
      <w:sz w:val="28"/>
      <w:szCs w:val="24"/>
      <w:lang w:eastAsia="en-US"/>
    </w:rPr>
  </w:style>
  <w:style w:type="paragraph" w:customStyle="1" w:styleId="Appendix2">
    <w:name w:val="Appendix 2"/>
    <w:basedOn w:val="Heading2"/>
    <w:next w:val="Normal"/>
    <w:rsid w:val="0056727C"/>
    <w:rPr>
      <w:sz w:val="24"/>
    </w:rPr>
  </w:style>
  <w:style w:type="paragraph" w:customStyle="1" w:styleId="Appendix3">
    <w:name w:val="Appendix 3"/>
    <w:basedOn w:val="Appendix2"/>
    <w:qFormat/>
    <w:rsid w:val="0056727C"/>
    <w:rPr>
      <w:rFonts w:ascii="Bookman Old Style" w:hAnsi="Bookman Old Style"/>
      <w:i/>
    </w:rPr>
  </w:style>
  <w:style w:type="character" w:customStyle="1" w:styleId="BalloonTextChar1">
    <w:name w:val="Balloon Text Char1"/>
    <w:uiPriority w:val="99"/>
    <w:rsid w:val="0056727C"/>
    <w:rPr>
      <w:rFonts w:ascii="Lucida Grande" w:hAnsi="Lucida Grande"/>
      <w:sz w:val="18"/>
      <w:szCs w:val="18"/>
    </w:rPr>
  </w:style>
  <w:style w:type="character" w:customStyle="1" w:styleId="BalloonTextChar3">
    <w:name w:val="Balloon Text Char3"/>
    <w:uiPriority w:val="99"/>
    <w:semiHidden/>
    <w:rsid w:val="0056727C"/>
    <w:rPr>
      <w:rFonts w:ascii="Lucida Grande" w:hAnsi="Lucida Grande"/>
      <w:sz w:val="18"/>
      <w:szCs w:val="18"/>
    </w:rPr>
  </w:style>
  <w:style w:type="character" w:customStyle="1" w:styleId="BalloonTextChar4">
    <w:name w:val="Balloon Text Char4"/>
    <w:uiPriority w:val="99"/>
    <w:semiHidden/>
    <w:rsid w:val="0056727C"/>
    <w:rPr>
      <w:rFonts w:ascii="Lucida Grande" w:hAnsi="Lucida Grande"/>
      <w:sz w:val="18"/>
      <w:szCs w:val="18"/>
    </w:rPr>
  </w:style>
  <w:style w:type="paragraph" w:customStyle="1" w:styleId="BodyImage">
    <w:name w:val="Body Image"/>
    <w:basedOn w:val="Normal"/>
    <w:qFormat/>
    <w:rsid w:val="0056727C"/>
    <w:pPr>
      <w:ind w:left="720"/>
      <w:jc w:val="center"/>
    </w:pPr>
  </w:style>
  <w:style w:type="paragraph" w:customStyle="1" w:styleId="BodyTitle">
    <w:name w:val="Body Title"/>
    <w:basedOn w:val="Normal"/>
    <w:semiHidden/>
    <w:rsid w:val="0056727C"/>
    <w:pPr>
      <w:jc w:val="center"/>
    </w:pPr>
    <w:rPr>
      <w:rFonts w:eastAsia="?l?r ??’c" w:cs="Arial"/>
      <w:b/>
      <w:noProof/>
    </w:rPr>
  </w:style>
  <w:style w:type="paragraph" w:customStyle="1" w:styleId="BracketData">
    <w:name w:val="BracketData"/>
    <w:basedOn w:val="Normal"/>
    <w:next w:val="BodyText0"/>
    <w:rsid w:val="0056727C"/>
    <w:pPr>
      <w:keepNext/>
      <w:spacing w:before="40" w:after="120"/>
      <w:ind w:left="720"/>
    </w:pPr>
    <w:rPr>
      <w:rFonts w:ascii="Courier New" w:hAnsi="Courier New" w:cs="Courier New"/>
      <w:szCs w:val="20"/>
      <w:lang w:eastAsia="zh-CN"/>
    </w:rPr>
  </w:style>
  <w:style w:type="paragraph" w:customStyle="1" w:styleId="Conformance">
    <w:name w:val="Conformance"/>
    <w:basedOn w:val="Normal"/>
    <w:link w:val="ConformanceChar"/>
    <w:rsid w:val="0056727C"/>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56727C"/>
    <w:rPr>
      <w:rFonts w:ascii="Arial" w:hAnsi="Arial"/>
      <w:sz w:val="22"/>
    </w:rPr>
  </w:style>
  <w:style w:type="paragraph" w:customStyle="1" w:styleId="ConformanceExample">
    <w:name w:val="ConformanceExample"/>
    <w:basedOn w:val="Normal"/>
    <w:rsid w:val="0056727C"/>
    <w:pPr>
      <w:spacing w:after="120"/>
      <w:ind w:left="1901" w:hanging="1181"/>
    </w:pPr>
  </w:style>
  <w:style w:type="paragraph" w:customStyle="1" w:styleId="DocumentName">
    <w:name w:val="Document Name"/>
    <w:basedOn w:val="Normal"/>
    <w:rsid w:val="0056727C"/>
    <w:pPr>
      <w:jc w:val="right"/>
    </w:pPr>
    <w:rPr>
      <w:rFonts w:ascii="Arial Narrow" w:hAnsi="Arial Narrow" w:cs="Arial"/>
      <w:sz w:val="32"/>
      <w:szCs w:val="32"/>
      <w:lang w:val="pt-BR"/>
    </w:rPr>
  </w:style>
  <w:style w:type="paragraph" w:customStyle="1" w:styleId="DocumentTitle">
    <w:name w:val="Document Title"/>
    <w:next w:val="Normal"/>
    <w:rsid w:val="0056727C"/>
    <w:pPr>
      <w:jc w:val="right"/>
    </w:pPr>
    <w:rPr>
      <w:rFonts w:ascii="Arial Narrow" w:hAnsi="Arial Narrow"/>
      <w:noProof/>
      <w:sz w:val="32"/>
      <w:szCs w:val="24"/>
      <w:lang w:eastAsia="zh-CN"/>
    </w:rPr>
  </w:style>
  <w:style w:type="character" w:customStyle="1" w:styleId="documentlink">
    <w:name w:val="documentlink"/>
    <w:basedOn w:val="DefaultParagraphFont"/>
    <w:rsid w:val="0056727C"/>
  </w:style>
  <w:style w:type="character" w:customStyle="1" w:styleId="FooterChar">
    <w:name w:val="Footer Char"/>
    <w:link w:val="Footer"/>
    <w:uiPriority w:val="99"/>
    <w:rsid w:val="0056727C"/>
    <w:rPr>
      <w:rFonts w:ascii="Arial Narrow" w:hAnsi="Arial Narrow"/>
      <w:sz w:val="18"/>
    </w:rPr>
  </w:style>
  <w:style w:type="paragraph" w:customStyle="1" w:styleId="Footerlandscape">
    <w:name w:val="Footer landscape"/>
    <w:basedOn w:val="Footer"/>
    <w:rsid w:val="0056727C"/>
    <w:pPr>
      <w:tabs>
        <w:tab w:val="center" w:pos="6480"/>
        <w:tab w:val="right" w:pos="12600"/>
      </w:tabs>
    </w:pPr>
  </w:style>
  <w:style w:type="paragraph" w:customStyle="1" w:styleId="Heading1blue">
    <w:name w:val="Heading 1 blue"/>
    <w:basedOn w:val="Heading1"/>
    <w:link w:val="Heading1blueChar"/>
    <w:qFormat/>
    <w:rsid w:val="00E114E5"/>
    <w:pPr>
      <w:pageBreakBefore/>
      <w:numPr>
        <w:numId w:val="0"/>
      </w:numPr>
    </w:pPr>
    <w:rPr>
      <w:color w:val="1F497D"/>
      <w:sz w:val="56"/>
      <w:szCs w:val="56"/>
    </w:rPr>
  </w:style>
  <w:style w:type="character" w:customStyle="1" w:styleId="Heading1blueChar">
    <w:name w:val="Heading 1 blue Char"/>
    <w:link w:val="Heading1blue"/>
    <w:rsid w:val="00E114E5"/>
    <w:rPr>
      <w:rFonts w:ascii="Arial Narrow" w:hAnsi="Arial Narrow" w:cs="Arial"/>
      <w:b/>
      <w:bCs/>
      <w:color w:val="1F497D"/>
      <w:kern w:val="32"/>
      <w:sz w:val="56"/>
      <w:szCs w:val="56"/>
    </w:rPr>
  </w:style>
  <w:style w:type="paragraph" w:customStyle="1" w:styleId="Heading2nospace">
    <w:name w:val="Heading 2 nospace"/>
    <w:basedOn w:val="Heading2"/>
    <w:next w:val="Normal"/>
    <w:qFormat/>
    <w:rsid w:val="0056727C"/>
    <w:pPr>
      <w:numPr>
        <w:numId w:val="0"/>
      </w:numPr>
      <w:pBdr>
        <w:bottom w:val="none" w:sz="0" w:space="0" w:color="auto"/>
      </w:pBdr>
      <w:tabs>
        <w:tab w:val="clear" w:pos="540"/>
        <w:tab w:val="left" w:pos="720"/>
        <w:tab w:val="left" w:pos="864"/>
      </w:tabs>
      <w:spacing w:before="360" w:after="0" w:line="260" w:lineRule="exact"/>
      <w:ind w:left="720" w:hanging="720"/>
    </w:pPr>
    <w:rPr>
      <w:rFonts w:ascii="Century Gothic" w:hAnsi="Century Gothic" w:cs="Times New Roman"/>
      <w:bCs w:val="0"/>
      <w:i/>
      <w:iCs/>
      <w:sz w:val="28"/>
    </w:rPr>
  </w:style>
  <w:style w:type="character" w:customStyle="1" w:styleId="Heading3Char">
    <w:name w:val="Heading 3 Char"/>
    <w:link w:val="Heading3"/>
    <w:uiPriority w:val="99"/>
    <w:rsid w:val="00553608"/>
    <w:rPr>
      <w:rFonts w:ascii="Arial Narrow" w:hAnsi="Arial Narrow" w:cs="Arial"/>
      <w:b/>
      <w:bCs/>
      <w:sz w:val="32"/>
      <w:szCs w:val="26"/>
      <w:lang w:eastAsia="en-US"/>
    </w:rPr>
  </w:style>
  <w:style w:type="paragraph" w:customStyle="1" w:styleId="Heading3nospace">
    <w:name w:val="Heading 3 nospace"/>
    <w:basedOn w:val="Heading3"/>
    <w:qFormat/>
    <w:rsid w:val="0056727C"/>
    <w:pPr>
      <w:numPr>
        <w:ilvl w:val="0"/>
        <w:numId w:val="0"/>
      </w:numPr>
    </w:pPr>
  </w:style>
  <w:style w:type="paragraph" w:customStyle="1" w:styleId="Heading4nospace">
    <w:name w:val="Heading 4 nospace"/>
    <w:basedOn w:val="Heading4"/>
    <w:next w:val="BracketData"/>
    <w:qFormat/>
    <w:rsid w:val="0056727C"/>
    <w:pPr>
      <w:numPr>
        <w:ilvl w:val="0"/>
        <w:numId w:val="0"/>
      </w:numPr>
      <w:spacing w:after="40"/>
    </w:pPr>
  </w:style>
  <w:style w:type="character" w:customStyle="1" w:styleId="Heading6Char">
    <w:name w:val="Heading 6 Char"/>
    <w:link w:val="Heading6"/>
    <w:uiPriority w:val="99"/>
    <w:rsid w:val="0056727C"/>
    <w:rPr>
      <w:rFonts w:ascii="Arial Narrow" w:hAnsi="Arial Narrow"/>
      <w:b/>
      <w:bCs/>
      <w:sz w:val="24"/>
      <w:szCs w:val="24"/>
      <w:lang w:eastAsia="en-US"/>
    </w:rPr>
  </w:style>
  <w:style w:type="character" w:customStyle="1" w:styleId="Heading7Char">
    <w:name w:val="Heading 7 Char"/>
    <w:aliases w:val="appendix Char"/>
    <w:link w:val="Heading7"/>
    <w:uiPriority w:val="99"/>
    <w:rsid w:val="0056727C"/>
    <w:rPr>
      <w:rFonts w:ascii="Arial" w:hAnsi="Arial"/>
      <w:sz w:val="22"/>
      <w:szCs w:val="24"/>
      <w:lang w:eastAsia="en-US"/>
    </w:rPr>
  </w:style>
  <w:style w:type="character" w:customStyle="1" w:styleId="Heading8Char">
    <w:name w:val="Heading 8 Char"/>
    <w:link w:val="Heading8"/>
    <w:uiPriority w:val="99"/>
    <w:rsid w:val="0056727C"/>
    <w:rPr>
      <w:rFonts w:ascii="Times New Roman Bold" w:hAnsi="Times New Roman Bold"/>
      <w:b/>
      <w:smallCaps/>
      <w:sz w:val="32"/>
      <w:szCs w:val="24"/>
      <w:lang w:eastAsia="en-US"/>
    </w:rPr>
  </w:style>
  <w:style w:type="character" w:customStyle="1" w:styleId="Heading9Char">
    <w:name w:val="Heading 9 Char"/>
    <w:link w:val="Heading9"/>
    <w:uiPriority w:val="99"/>
    <w:rsid w:val="0056727C"/>
    <w:rPr>
      <w:rFonts w:ascii="Times New Roman Bold" w:hAnsi="Times New Roman Bold"/>
      <w:b/>
      <w:smallCaps/>
      <w:sz w:val="32"/>
      <w:szCs w:val="24"/>
      <w:lang w:eastAsia="en-US"/>
    </w:rPr>
  </w:style>
  <w:style w:type="character" w:customStyle="1" w:styleId="HyperlinkText10pt">
    <w:name w:val="Hyperlink Text 10 pt"/>
    <w:rsid w:val="0056727C"/>
    <w:rPr>
      <w:rFonts w:ascii="Bookman Old Style" w:hAnsi="Bookman Old Style" w:cs="Arial"/>
      <w:dstrike w:val="0"/>
      <w:color w:val="333399"/>
      <w:sz w:val="20"/>
      <w:szCs w:val="24"/>
      <w:u w:val="single"/>
      <w:vertAlign w:val="baseline"/>
      <w:lang w:val="en-US" w:eastAsia="zh-CN" w:bidi="ar-SA"/>
    </w:rPr>
  </w:style>
  <w:style w:type="numbering" w:customStyle="1" w:styleId="NoList1">
    <w:name w:val="No List1"/>
    <w:next w:val="NoList"/>
    <w:semiHidden/>
    <w:unhideWhenUsed/>
    <w:rsid w:val="0056727C"/>
  </w:style>
  <w:style w:type="paragraph" w:styleId="NormalWeb">
    <w:name w:val="Normal (Web)"/>
    <w:basedOn w:val="Normal"/>
    <w:uiPriority w:val="99"/>
    <w:rsid w:val="0056727C"/>
  </w:style>
  <w:style w:type="paragraph" w:customStyle="1" w:styleId="Quotation">
    <w:name w:val="Quotation"/>
    <w:basedOn w:val="Normal"/>
    <w:rsid w:val="0056727C"/>
    <w:pPr>
      <w:spacing w:after="120" w:line="220" w:lineRule="exact"/>
      <w:ind w:left="1440" w:right="1440"/>
    </w:pPr>
  </w:style>
  <w:style w:type="paragraph" w:customStyle="1" w:styleId="required-optional">
    <w:name w:val="required-optional"/>
    <w:basedOn w:val="BodyText0"/>
    <w:rsid w:val="0056727C"/>
    <w:pPr>
      <w:keepNext/>
      <w:spacing w:before="200" w:after="40"/>
    </w:pPr>
    <w:rPr>
      <w:b/>
    </w:rPr>
  </w:style>
  <w:style w:type="character" w:customStyle="1" w:styleId="st">
    <w:name w:val="st"/>
    <w:basedOn w:val="DefaultParagraphFont"/>
    <w:rsid w:val="0056727C"/>
  </w:style>
  <w:style w:type="paragraph" w:styleId="Title">
    <w:name w:val="Title"/>
    <w:basedOn w:val="Normal"/>
    <w:link w:val="TitleChar"/>
    <w:uiPriority w:val="10"/>
    <w:qFormat/>
    <w:rsid w:val="0056727C"/>
    <w:pPr>
      <w:spacing w:before="240" w:after="60"/>
      <w:jc w:val="center"/>
    </w:pPr>
    <w:rPr>
      <w:rFonts w:ascii="Verdana" w:hAnsi="Verdana"/>
      <w:b/>
      <w:kern w:val="28"/>
      <w:sz w:val="32"/>
    </w:rPr>
  </w:style>
  <w:style w:type="character" w:customStyle="1" w:styleId="TitleChar">
    <w:name w:val="Title Char"/>
    <w:link w:val="Title"/>
    <w:uiPriority w:val="10"/>
    <w:rsid w:val="0056727C"/>
    <w:rPr>
      <w:rFonts w:ascii="Verdana" w:hAnsi="Verdana"/>
      <w:b/>
      <w:kern w:val="28"/>
      <w:sz w:val="32"/>
      <w:szCs w:val="24"/>
    </w:rPr>
  </w:style>
  <w:style w:type="paragraph" w:customStyle="1" w:styleId="SubTitle0">
    <w:name w:val="Sub Title"/>
    <w:basedOn w:val="Title"/>
    <w:rsid w:val="0056727C"/>
    <w:pPr>
      <w:spacing w:before="0" w:after="0"/>
    </w:pPr>
    <w:rPr>
      <w:bCs/>
      <w:sz w:val="24"/>
    </w:rPr>
  </w:style>
  <w:style w:type="paragraph" w:customStyle="1" w:styleId="TableHeading">
    <w:name w:val="TableHeading"/>
    <w:basedOn w:val="Normal"/>
    <w:autoRedefine/>
    <w:semiHidden/>
    <w:rsid w:val="0056727C"/>
    <w:pPr>
      <w:spacing w:before="40"/>
      <w:jc w:val="center"/>
    </w:pPr>
    <w:rPr>
      <w:rFonts w:ascii="Times New Roman" w:hAnsi="Times New Roman"/>
      <w:b/>
    </w:rPr>
  </w:style>
  <w:style w:type="paragraph" w:customStyle="1" w:styleId="templatenotes">
    <w:name w:val="templatenotes"/>
    <w:basedOn w:val="BodyText"/>
    <w:rsid w:val="0056727C"/>
    <w:pPr>
      <w:ind w:left="720"/>
    </w:pPr>
    <w:rPr>
      <w:rFonts w:ascii="Times" w:hAnsi="Times"/>
      <w:i/>
      <w:iCs/>
    </w:rPr>
  </w:style>
  <w:style w:type="paragraph" w:customStyle="1" w:styleId="TOC1Appendix">
    <w:name w:val="TOC 1 Appendix"/>
    <w:basedOn w:val="TOC1"/>
    <w:autoRedefine/>
    <w:rsid w:val="0056727C"/>
    <w:pPr>
      <w:tabs>
        <w:tab w:val="left" w:pos="1620"/>
      </w:tabs>
    </w:pPr>
  </w:style>
  <w:style w:type="paragraph" w:customStyle="1" w:styleId="TOCTitle">
    <w:name w:val="TOC Title"/>
    <w:basedOn w:val="Normal"/>
    <w:next w:val="Normal"/>
    <w:link w:val="TOCTitleChar"/>
    <w:rsid w:val="0056727C"/>
    <w:pPr>
      <w:keepNext/>
      <w:spacing w:before="240"/>
    </w:pPr>
    <w:rPr>
      <w:b/>
      <w:sz w:val="28"/>
      <w:szCs w:val="28"/>
    </w:rPr>
  </w:style>
  <w:style w:type="character" w:customStyle="1" w:styleId="TOCTitleChar">
    <w:name w:val="TOC Title Char"/>
    <w:link w:val="TOCTitle"/>
    <w:rsid w:val="0056727C"/>
    <w:rPr>
      <w:rFonts w:ascii="Arial" w:hAnsi="Arial"/>
      <w:b/>
      <w:sz w:val="28"/>
      <w:szCs w:val="28"/>
    </w:rPr>
  </w:style>
  <w:style w:type="character" w:customStyle="1" w:styleId="XMLvalue">
    <w:name w:val="XMLvalue"/>
    <w:rsid w:val="0056727C"/>
    <w:rPr>
      <w:rFonts w:ascii="Bookman Old Style" w:hAnsi="Bookman Old Style"/>
      <w:i/>
      <w:iCs/>
      <w:dstrike w:val="0"/>
      <w:noProof/>
      <w:sz w:val="20"/>
      <w:vertAlign w:val="baseline"/>
    </w:rPr>
  </w:style>
  <w:style w:type="paragraph" w:customStyle="1" w:styleId="ParameterName">
    <w:name w:val="Parameter Name"/>
    <w:basedOn w:val="TableText"/>
    <w:link w:val="ParameterNameChar"/>
    <w:qFormat/>
    <w:rsid w:val="0056727C"/>
    <w:rPr>
      <w:b/>
    </w:rPr>
  </w:style>
  <w:style w:type="character" w:customStyle="1" w:styleId="ParameterNameChar">
    <w:name w:val="Parameter Name Char"/>
    <w:link w:val="ParameterName"/>
    <w:rsid w:val="0056727C"/>
    <w:rPr>
      <w:rFonts w:ascii="Arial" w:eastAsia="Calibri" w:hAnsi="Arial" w:cs="Arial"/>
      <w:b/>
      <w:noProof/>
      <w:sz w:val="22"/>
      <w:szCs w:val="22"/>
    </w:rPr>
  </w:style>
  <w:style w:type="character" w:customStyle="1" w:styleId="simplecms">
    <w:name w:val="simplecms"/>
    <w:basedOn w:val="DefaultParagraphFont"/>
    <w:rsid w:val="0056727C"/>
  </w:style>
  <w:style w:type="paragraph" w:customStyle="1" w:styleId="Appendix">
    <w:name w:val="Appendix"/>
    <w:basedOn w:val="Heading2"/>
    <w:link w:val="AppendixChar"/>
    <w:qFormat/>
    <w:rsid w:val="0056727C"/>
    <w:pPr>
      <w:pBdr>
        <w:bottom w:val="none" w:sz="0" w:space="0" w:color="auto"/>
      </w:pBdr>
      <w:jc w:val="center"/>
    </w:pPr>
  </w:style>
  <w:style w:type="character" w:customStyle="1" w:styleId="AppendixChar">
    <w:name w:val="Appendix Char"/>
    <w:link w:val="Appendix"/>
    <w:rsid w:val="0056727C"/>
    <w:rPr>
      <w:rFonts w:ascii="Arial Narrow" w:hAnsi="Arial Narrow" w:cs="Arial"/>
      <w:b/>
      <w:bCs/>
      <w:kern w:val="32"/>
      <w:sz w:val="48"/>
      <w:szCs w:val="48"/>
      <w:lang w:eastAsia="en-US"/>
    </w:rPr>
  </w:style>
  <w:style w:type="paragraph" w:customStyle="1" w:styleId="Heading2-nonumber">
    <w:name w:val="Heading 2 - no number"/>
    <w:basedOn w:val="Heading2"/>
    <w:link w:val="Heading2-nonumberChar"/>
    <w:qFormat/>
    <w:rsid w:val="0056727C"/>
    <w:pPr>
      <w:pBdr>
        <w:bottom w:val="none" w:sz="0" w:space="0" w:color="auto"/>
      </w:pBdr>
      <w:jc w:val="center"/>
    </w:pPr>
  </w:style>
  <w:style w:type="character" w:customStyle="1" w:styleId="Heading2-nonumberChar">
    <w:name w:val="Heading 2 - no number Char"/>
    <w:link w:val="Heading2-nonumber"/>
    <w:rsid w:val="0056727C"/>
    <w:rPr>
      <w:rFonts w:ascii="Arial Narrow" w:hAnsi="Arial Narrow" w:cs="Arial"/>
      <w:b/>
      <w:bCs/>
      <w:kern w:val="32"/>
      <w:sz w:val="48"/>
      <w:szCs w:val="48"/>
      <w:lang w:eastAsia="en-US"/>
    </w:rPr>
  </w:style>
  <w:style w:type="character" w:customStyle="1" w:styleId="vsmetalabeltext1">
    <w:name w:val="vsmetalabeltext1"/>
    <w:rsid w:val="0056727C"/>
    <w:rPr>
      <w:sz w:val="18"/>
      <w:szCs w:val="18"/>
    </w:rPr>
  </w:style>
  <w:style w:type="paragraph" w:customStyle="1" w:styleId="CoverTitle1">
    <w:name w:val="Cover Title 1"/>
    <w:basedOn w:val="Heading1blue"/>
    <w:link w:val="CoverTitle1Char"/>
    <w:qFormat/>
    <w:rsid w:val="00E114E5"/>
    <w:pPr>
      <w:pageBreakBefore w:val="0"/>
      <w:jc w:val="right"/>
    </w:pPr>
  </w:style>
  <w:style w:type="character" w:customStyle="1" w:styleId="CoverTitle1Char">
    <w:name w:val="Cover Title 1 Char"/>
    <w:link w:val="CoverTitle1"/>
    <w:rsid w:val="00E114E5"/>
    <w:rPr>
      <w:rFonts w:ascii="Arial Narrow" w:hAnsi="Arial Narrow" w:cs="Arial"/>
      <w:b/>
      <w:bCs/>
      <w:color w:val="1F497D"/>
      <w:kern w:val="32"/>
      <w:sz w:val="56"/>
      <w:szCs w:val="56"/>
    </w:rPr>
  </w:style>
  <w:style w:type="paragraph" w:customStyle="1" w:styleId="CoverTitle2">
    <w:name w:val="Cover Title 2"/>
    <w:basedOn w:val="CoverTitle1"/>
    <w:link w:val="CoverTitle2Char"/>
    <w:qFormat/>
    <w:rsid w:val="008B7DD2"/>
    <w:rPr>
      <w:color w:val="auto"/>
      <w:sz w:val="48"/>
      <w:szCs w:val="48"/>
    </w:rPr>
  </w:style>
  <w:style w:type="character" w:customStyle="1" w:styleId="CoverTitle2Char">
    <w:name w:val="Cover Title 2 Char"/>
    <w:link w:val="CoverTitle2"/>
    <w:rsid w:val="008B7DD2"/>
    <w:rPr>
      <w:rFonts w:ascii="Arial Narrow" w:hAnsi="Arial Narrow" w:cs="Arial"/>
      <w:b/>
      <w:bCs/>
      <w:color w:val="1F497D"/>
      <w:kern w:val="32"/>
      <w:sz w:val="48"/>
      <w:szCs w:val="48"/>
    </w:rPr>
  </w:style>
  <w:style w:type="paragraph" w:customStyle="1" w:styleId="Heading1-subblue">
    <w:name w:val="Heading 1-sub blue"/>
    <w:basedOn w:val="Heading1blue"/>
    <w:link w:val="Heading1-subblueChar"/>
    <w:qFormat/>
    <w:rsid w:val="008925E1"/>
    <w:pPr>
      <w:pageBreakBefore w:val="0"/>
    </w:pPr>
    <w:rPr>
      <w:sz w:val="32"/>
      <w:szCs w:val="32"/>
    </w:rPr>
  </w:style>
  <w:style w:type="character" w:customStyle="1" w:styleId="Heading1-subblueChar">
    <w:name w:val="Heading 1-sub blue Char"/>
    <w:link w:val="Heading1-subblue"/>
    <w:rsid w:val="008925E1"/>
    <w:rPr>
      <w:rFonts w:ascii="Arial Narrow" w:hAnsi="Arial Narrow" w:cs="Arial"/>
      <w:b/>
      <w:bCs/>
      <w:color w:val="1F497D"/>
      <w:kern w:val="32"/>
      <w:sz w:val="32"/>
      <w:szCs w:val="32"/>
    </w:rPr>
  </w:style>
  <w:style w:type="paragraph" w:customStyle="1" w:styleId="MediumShading2-Accent61">
    <w:name w:val="Medium Shading 2 - Accent 61"/>
    <w:hidden/>
    <w:rsid w:val="007E1202"/>
    <w:rPr>
      <w:rFonts w:ascii="Bookman Old Style" w:hAnsi="Bookman Old Style"/>
      <w:szCs w:val="24"/>
      <w:lang w:eastAsia="en-US"/>
    </w:rPr>
  </w:style>
  <w:style w:type="paragraph" w:customStyle="1" w:styleId="ColorfulShading-Accent11">
    <w:name w:val="Colorful Shading - Accent 11"/>
    <w:hidden/>
    <w:rsid w:val="007E1202"/>
    <w:rPr>
      <w:sz w:val="24"/>
      <w:szCs w:val="24"/>
      <w:lang w:eastAsia="en-US"/>
    </w:rPr>
  </w:style>
  <w:style w:type="paragraph" w:customStyle="1" w:styleId="DarkList-Accent31">
    <w:name w:val="Dark List - Accent 31"/>
    <w:hidden/>
    <w:rsid w:val="007E1202"/>
    <w:rPr>
      <w:sz w:val="24"/>
      <w:szCs w:val="24"/>
      <w:lang w:eastAsia="en-US"/>
    </w:rPr>
  </w:style>
  <w:style w:type="paragraph" w:customStyle="1" w:styleId="LightList-Accent310">
    <w:name w:val="Light List - Accent 310"/>
    <w:hidden/>
    <w:rsid w:val="007E1202"/>
    <w:rPr>
      <w:rFonts w:ascii="Bookman Old Style" w:hAnsi="Bookman Old Style"/>
      <w:sz w:val="24"/>
      <w:szCs w:val="24"/>
      <w:lang w:eastAsia="en-US"/>
    </w:rPr>
  </w:style>
  <w:style w:type="paragraph" w:customStyle="1" w:styleId="ColorfulGrid-Accent61">
    <w:name w:val="Colorful Grid - Accent 61"/>
    <w:hidden/>
    <w:uiPriority w:val="99"/>
    <w:semiHidden/>
    <w:rsid w:val="007E1202"/>
    <w:rPr>
      <w:rFonts w:ascii="Bookman Old Style" w:hAnsi="Bookman Old Style"/>
      <w:sz w:val="24"/>
      <w:szCs w:val="24"/>
      <w:lang w:eastAsia="en-US"/>
    </w:rPr>
  </w:style>
  <w:style w:type="paragraph" w:customStyle="1" w:styleId="MediumGrid3-Accent51">
    <w:name w:val="Medium Grid 3 - Accent 51"/>
    <w:hidden/>
    <w:rsid w:val="007E1202"/>
    <w:rPr>
      <w:rFonts w:ascii="Bookman Old Style" w:hAnsi="Bookman Old Style"/>
      <w:sz w:val="24"/>
      <w:szCs w:val="24"/>
      <w:lang w:eastAsia="en-US"/>
    </w:rPr>
  </w:style>
  <w:style w:type="paragraph" w:customStyle="1" w:styleId="ColorfulGrid-Accent63">
    <w:name w:val="Colorful Grid - Accent 63"/>
    <w:hidden/>
    <w:rsid w:val="007E1202"/>
    <w:rPr>
      <w:rFonts w:ascii="Bookman Old Style" w:hAnsi="Bookman Old Style"/>
      <w:szCs w:val="24"/>
      <w:lang w:eastAsia="en-US"/>
    </w:rPr>
  </w:style>
  <w:style w:type="paragraph" w:customStyle="1" w:styleId="ColorfulGrid-Accent62">
    <w:name w:val="Colorful Grid - Accent 62"/>
    <w:hidden/>
    <w:uiPriority w:val="99"/>
    <w:rsid w:val="007E1202"/>
    <w:rPr>
      <w:sz w:val="24"/>
      <w:szCs w:val="24"/>
      <w:lang w:eastAsia="en-US"/>
    </w:rPr>
  </w:style>
  <w:style w:type="paragraph" w:customStyle="1" w:styleId="ColorfulGrid-Accent66">
    <w:name w:val="Colorful Grid - Accent 66"/>
    <w:hidden/>
    <w:rsid w:val="007E1202"/>
    <w:rPr>
      <w:rFonts w:ascii="Bookman Old Style" w:hAnsi="Bookman Old Style"/>
      <w:szCs w:val="24"/>
      <w:lang w:eastAsia="en-US"/>
    </w:rPr>
  </w:style>
  <w:style w:type="paragraph" w:customStyle="1" w:styleId="ColorfulGrid-Accent65">
    <w:name w:val="Colorful Grid - Accent 65"/>
    <w:hidden/>
    <w:rsid w:val="007E1202"/>
    <w:rPr>
      <w:rFonts w:ascii="Bookman Old Style" w:hAnsi="Bookman Old Style"/>
      <w:szCs w:val="24"/>
      <w:lang w:eastAsia="en-US"/>
    </w:rPr>
  </w:style>
  <w:style w:type="paragraph" w:customStyle="1" w:styleId="ColorfulShading-Accent12">
    <w:name w:val="Colorful Shading - Accent 12"/>
    <w:hidden/>
    <w:rsid w:val="007E1202"/>
    <w:rPr>
      <w:rFonts w:ascii="Bookman Old Style" w:hAnsi="Bookman Old Style"/>
      <w:szCs w:val="24"/>
      <w:lang w:eastAsia="en-US"/>
    </w:rPr>
  </w:style>
  <w:style w:type="paragraph" w:customStyle="1" w:styleId="ColorfulGrid-Accent67">
    <w:name w:val="Colorful Grid - Accent 67"/>
    <w:hidden/>
    <w:rsid w:val="007E1202"/>
    <w:rPr>
      <w:rFonts w:ascii="Bookman Old Style" w:hAnsi="Bookman Old Style"/>
      <w:szCs w:val="24"/>
      <w:lang w:eastAsia="en-US"/>
    </w:rPr>
  </w:style>
  <w:style w:type="paragraph" w:customStyle="1" w:styleId="ColorfulGrid-Accent64">
    <w:name w:val="Colorful Grid - Accent 64"/>
    <w:hidden/>
    <w:rsid w:val="007E1202"/>
    <w:rPr>
      <w:rFonts w:ascii="Bookman Old Style" w:hAnsi="Bookman Old Style"/>
      <w:szCs w:val="24"/>
      <w:lang w:eastAsia="en-US"/>
    </w:rPr>
  </w:style>
  <w:style w:type="character" w:customStyle="1" w:styleId="HyperlinkText">
    <w:name w:val="Hyperlink Text"/>
    <w:uiPriority w:val="99"/>
    <w:rsid w:val="00AB144D"/>
    <w:rPr>
      <w:rFonts w:ascii="Bookman Old Style" w:eastAsia="SimSun" w:hAnsi="Bookman Old Style" w:cs="Bookman Old Style"/>
      <w:color w:val="333399"/>
      <w:kern w:val="20"/>
      <w:sz w:val="24"/>
      <w:szCs w:val="24"/>
      <w:u w:val="single"/>
      <w:vertAlign w:val="baseline"/>
      <w:lang w:val="en-US" w:eastAsia="zh-CN"/>
    </w:rPr>
  </w:style>
  <w:style w:type="paragraph" w:styleId="Index7">
    <w:name w:val="index 7"/>
    <w:basedOn w:val="Normal"/>
    <w:next w:val="Normal"/>
    <w:autoRedefine/>
    <w:rsid w:val="00C13823"/>
    <w:pPr>
      <w:ind w:left="1680" w:hanging="240"/>
    </w:pPr>
    <w:rPr>
      <w:rFonts w:ascii="Bookman Old Style" w:hAnsi="Bookman Old Style"/>
      <w:sz w:val="20"/>
    </w:rPr>
  </w:style>
  <w:style w:type="table" w:customStyle="1" w:styleId="TableGrid1">
    <w:name w:val="Table Grid1"/>
    <w:basedOn w:val="TableNormal"/>
    <w:next w:val="TableGrid"/>
    <w:uiPriority w:val="59"/>
    <w:rsid w:val="00E7669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840CE"/>
    <w:rPr>
      <w:rFonts w:ascii="Calibri" w:hAnsi="Calibri"/>
      <w:szCs w:val="22"/>
      <w:lang w:eastAsia="zh-CN"/>
    </w:rPr>
  </w:style>
  <w:style w:type="character" w:customStyle="1" w:styleId="PlainTextChar">
    <w:name w:val="Plain Text Char"/>
    <w:link w:val="PlainText"/>
    <w:uiPriority w:val="99"/>
    <w:semiHidden/>
    <w:rsid w:val="004840CE"/>
    <w:rPr>
      <w:rFonts w:ascii="Calibri" w:eastAsia="SimSun" w:hAnsi="Calibri"/>
      <w:sz w:val="22"/>
      <w:szCs w:val="22"/>
      <w:lang w:eastAsia="zh-CN"/>
    </w:rPr>
  </w:style>
  <w:style w:type="paragraph" w:customStyle="1" w:styleId="Caption-Fig">
    <w:name w:val="Caption-Fig"/>
    <w:basedOn w:val="Caption"/>
    <w:link w:val="Caption-FigChar"/>
    <w:qFormat/>
    <w:rsid w:val="00546D74"/>
  </w:style>
  <w:style w:type="character" w:customStyle="1" w:styleId="Caption-FigChar">
    <w:name w:val="Caption-Fig Char"/>
    <w:link w:val="Caption-Fig"/>
    <w:rsid w:val="00546D74"/>
    <w:rPr>
      <w:rFonts w:ascii="Arial Narrow" w:eastAsia="Times New Roman" w:hAnsi="Arial Narrow"/>
      <w:b/>
      <w:bCs/>
      <w:color w:val="000000"/>
      <w:sz w:val="24"/>
      <w:szCs w:val="18"/>
    </w:rPr>
  </w:style>
  <w:style w:type="character" w:customStyle="1" w:styleId="wiki-markup">
    <w:name w:val="wiki-markup"/>
    <w:basedOn w:val="DefaultParagraphFont"/>
    <w:rsid w:val="00934F76"/>
  </w:style>
  <w:style w:type="paragraph" w:customStyle="1" w:styleId="Caption-nospace">
    <w:name w:val="Caption-no space"/>
    <w:basedOn w:val="Caption"/>
    <w:qFormat/>
    <w:rsid w:val="00967FC0"/>
    <w:pPr>
      <w:spacing w:after="0"/>
    </w:pPr>
  </w:style>
  <w:style w:type="paragraph" w:customStyle="1" w:styleId="Caption-OID">
    <w:name w:val="Caption-OID"/>
    <w:basedOn w:val="Normal"/>
    <w:qFormat/>
    <w:rsid w:val="00905B61"/>
    <w:pPr>
      <w:keepNext/>
      <w:spacing w:after="120"/>
      <w:jc w:val="center"/>
    </w:pPr>
  </w:style>
  <w:style w:type="character" w:customStyle="1" w:styleId="tgc">
    <w:name w:val="_tgc"/>
    <w:basedOn w:val="DefaultParagraphFont"/>
    <w:rsid w:val="00695035"/>
  </w:style>
  <w:style w:type="character" w:customStyle="1" w:styleId="MediumGrid2-Accent1Char">
    <w:name w:val="Medium Grid 2 - Accent 1 Char"/>
    <w:link w:val="MediumGrid2-Accent11"/>
    <w:uiPriority w:val="1"/>
    <w:rsid w:val="00635155"/>
    <w:rPr>
      <w:sz w:val="24"/>
      <w:szCs w:val="24"/>
    </w:rPr>
  </w:style>
  <w:style w:type="paragraph" w:customStyle="1" w:styleId="TableText0">
    <w:name w:val="Table Text"/>
    <w:basedOn w:val="Normal"/>
    <w:link w:val="TableTextChar0"/>
    <w:uiPriority w:val="99"/>
    <w:rsid w:val="00316E8A"/>
    <w:rPr>
      <w:rFonts w:ascii="Calibri" w:eastAsia="Calibri" w:hAnsi="Calibri"/>
      <w:color w:val="000000"/>
      <w:sz w:val="20"/>
      <w:szCs w:val="22"/>
    </w:rPr>
  </w:style>
  <w:style w:type="paragraph" w:customStyle="1" w:styleId="TableHeader">
    <w:name w:val="Table Header"/>
    <w:uiPriority w:val="99"/>
    <w:rsid w:val="00316E8A"/>
    <w:rPr>
      <w:rFonts w:ascii="Calibri" w:eastAsia="Calibri" w:hAnsi="Calibri"/>
      <w:b/>
      <w:color w:val="FFFFFF"/>
      <w:szCs w:val="22"/>
      <w:lang w:eastAsia="en-US"/>
    </w:rPr>
  </w:style>
  <w:style w:type="paragraph" w:customStyle="1" w:styleId="BodyText21">
    <w:name w:val="Body Text 21"/>
    <w:basedOn w:val="Normal"/>
    <w:link w:val="BodyText2Char"/>
    <w:autoRedefine/>
    <w:uiPriority w:val="99"/>
    <w:rsid w:val="00316E8A"/>
    <w:pPr>
      <w:spacing w:before="60" w:after="60"/>
    </w:pPr>
    <w:rPr>
      <w:rFonts w:ascii="Calibri" w:eastAsia="Calibri" w:hAnsi="Calibri"/>
      <w:i/>
      <w:color w:val="1F497D"/>
      <w:sz w:val="20"/>
      <w:szCs w:val="20"/>
    </w:rPr>
  </w:style>
  <w:style w:type="character" w:customStyle="1" w:styleId="BodyText2Char">
    <w:name w:val="Body Text 2 Char"/>
    <w:link w:val="BodyText21"/>
    <w:uiPriority w:val="99"/>
    <w:locked/>
    <w:rsid w:val="00316E8A"/>
    <w:rPr>
      <w:rFonts w:ascii="Calibri" w:eastAsia="Calibri" w:hAnsi="Calibri"/>
      <w:i/>
      <w:color w:val="1F497D"/>
    </w:rPr>
  </w:style>
  <w:style w:type="paragraph" w:styleId="BodyText2">
    <w:name w:val="Body Text 2"/>
    <w:basedOn w:val="Normal"/>
    <w:link w:val="BodyText2Char1"/>
    <w:uiPriority w:val="99"/>
    <w:rsid w:val="00316E8A"/>
    <w:pPr>
      <w:spacing w:after="120" w:line="480" w:lineRule="auto"/>
    </w:pPr>
    <w:rPr>
      <w:rFonts w:ascii="Calibri" w:eastAsia="Calibri" w:hAnsi="Calibri"/>
      <w:szCs w:val="22"/>
    </w:rPr>
  </w:style>
  <w:style w:type="character" w:customStyle="1" w:styleId="BodyText2Char1">
    <w:name w:val="Body Text 2 Char1"/>
    <w:link w:val="BodyText2"/>
    <w:uiPriority w:val="99"/>
    <w:rsid w:val="00316E8A"/>
    <w:rPr>
      <w:rFonts w:ascii="Calibri" w:eastAsia="Calibri" w:hAnsi="Calibri"/>
      <w:sz w:val="22"/>
      <w:szCs w:val="22"/>
    </w:rPr>
  </w:style>
  <w:style w:type="paragraph" w:customStyle="1" w:styleId="bullet">
    <w:name w:val="bullet"/>
    <w:basedOn w:val="Normal"/>
    <w:rsid w:val="00316E8A"/>
    <w:pPr>
      <w:numPr>
        <w:numId w:val="15"/>
      </w:numPr>
      <w:spacing w:after="60"/>
    </w:pPr>
    <w:rPr>
      <w:rFonts w:ascii="Times New Roman" w:eastAsia="Times New Roman" w:hAnsi="Times New Roman"/>
      <w:sz w:val="24"/>
      <w:szCs w:val="20"/>
    </w:rPr>
  </w:style>
  <w:style w:type="paragraph" w:styleId="BodyTextIndent">
    <w:name w:val="Body Text Indent"/>
    <w:basedOn w:val="Normal"/>
    <w:link w:val="BodyTextIndentChar"/>
    <w:uiPriority w:val="99"/>
    <w:semiHidden/>
    <w:unhideWhenUsed/>
    <w:rsid w:val="00316E8A"/>
    <w:pPr>
      <w:spacing w:after="120" w:line="276" w:lineRule="auto"/>
      <w:ind w:left="360"/>
    </w:pPr>
    <w:rPr>
      <w:rFonts w:ascii="Calibri" w:eastAsia="Calibri" w:hAnsi="Calibri"/>
      <w:szCs w:val="22"/>
    </w:rPr>
  </w:style>
  <w:style w:type="character" w:customStyle="1" w:styleId="BodyTextIndentChar">
    <w:name w:val="Body Text Indent Char"/>
    <w:link w:val="BodyTextIndent"/>
    <w:uiPriority w:val="99"/>
    <w:semiHidden/>
    <w:rsid w:val="00316E8A"/>
    <w:rPr>
      <w:rFonts w:ascii="Calibri" w:eastAsia="Calibri" w:hAnsi="Calibri"/>
      <w:sz w:val="22"/>
      <w:szCs w:val="22"/>
    </w:rPr>
  </w:style>
  <w:style w:type="paragraph" w:customStyle="1" w:styleId="StyleSubtitleCover2TopNoborder">
    <w:name w:val="Style Subtitle Cover2 + Top: (No border)"/>
    <w:basedOn w:val="Normal"/>
    <w:rsid w:val="00316E8A"/>
    <w:pPr>
      <w:keepNext/>
      <w:keepLines/>
      <w:spacing w:line="480" w:lineRule="atLeast"/>
      <w:jc w:val="right"/>
    </w:pPr>
    <w:rPr>
      <w:rFonts w:ascii="Times New Roman" w:eastAsia="Times New Roman" w:hAnsi="Times New Roman"/>
      <w:kern w:val="28"/>
      <w:sz w:val="32"/>
      <w:szCs w:val="20"/>
    </w:rPr>
  </w:style>
  <w:style w:type="character" w:customStyle="1" w:styleId="Style10pt">
    <w:name w:val="Style 10 pt"/>
    <w:rsid w:val="00316E8A"/>
    <w:rPr>
      <w:rFonts w:ascii="Times New Roman" w:hAnsi="Times New Roman" w:cs="Times New Roman"/>
      <w:b/>
      <w:sz w:val="28"/>
    </w:rPr>
  </w:style>
  <w:style w:type="paragraph" w:customStyle="1" w:styleId="StyleBodyText2Centered">
    <w:name w:val="Style Body Text 2 + Centered"/>
    <w:basedOn w:val="BodyText2"/>
    <w:rsid w:val="00316E8A"/>
    <w:pPr>
      <w:spacing w:after="0" w:line="240" w:lineRule="auto"/>
      <w:jc w:val="center"/>
    </w:pPr>
    <w:rPr>
      <w:rFonts w:ascii="Times New Roman" w:eastAsia="Times New Roman" w:hAnsi="Times New Roman"/>
      <w:b/>
      <w:bCs/>
      <w:color w:val="000000"/>
      <w:sz w:val="32"/>
      <w:szCs w:val="20"/>
    </w:rPr>
  </w:style>
  <w:style w:type="paragraph" w:customStyle="1" w:styleId="TableNumber-FRLevel1">
    <w:name w:val="Table Number - FR Level 1"/>
    <w:basedOn w:val="Normal"/>
    <w:link w:val="TableNumber-FRLevel1Char"/>
    <w:qFormat/>
    <w:rsid w:val="00316E8A"/>
    <w:pPr>
      <w:numPr>
        <w:numId w:val="16"/>
      </w:numPr>
    </w:pPr>
    <w:rPr>
      <w:rFonts w:ascii="Times New Roman" w:eastAsia="Times New Roman" w:hAnsi="Times New Roman"/>
      <w:spacing w:val="-5"/>
      <w:sz w:val="20"/>
      <w:szCs w:val="20"/>
    </w:rPr>
  </w:style>
  <w:style w:type="paragraph" w:customStyle="1" w:styleId="TableNumber-FRLevel2">
    <w:name w:val="Table Number - FR Level 2"/>
    <w:basedOn w:val="TableNumber-FRLevel1"/>
    <w:qFormat/>
    <w:rsid w:val="00316E8A"/>
    <w:pPr>
      <w:numPr>
        <w:ilvl w:val="1"/>
      </w:numPr>
      <w:tabs>
        <w:tab w:val="num" w:pos="360"/>
        <w:tab w:val="num" w:pos="1080"/>
        <w:tab w:val="num" w:pos="1800"/>
      </w:tabs>
      <w:ind w:left="1080" w:hanging="360"/>
    </w:pPr>
  </w:style>
  <w:style w:type="paragraph" w:customStyle="1" w:styleId="TableNumber-FRLevel3">
    <w:name w:val="Table Number - FR Level 3"/>
    <w:basedOn w:val="TableNumber-FRLevel2"/>
    <w:qFormat/>
    <w:rsid w:val="00316E8A"/>
    <w:pPr>
      <w:numPr>
        <w:ilvl w:val="2"/>
      </w:numPr>
      <w:tabs>
        <w:tab w:val="num" w:pos="360"/>
        <w:tab w:val="num" w:pos="1080"/>
        <w:tab w:val="num" w:pos="2520"/>
      </w:tabs>
      <w:ind w:left="1800" w:hanging="180"/>
    </w:pPr>
  </w:style>
  <w:style w:type="paragraph" w:customStyle="1" w:styleId="TableNumber-FRLevel4">
    <w:name w:val="Table Number - FR Level 4"/>
    <w:basedOn w:val="TableNumber-FRLevel3"/>
    <w:qFormat/>
    <w:rsid w:val="00316E8A"/>
    <w:pPr>
      <w:numPr>
        <w:ilvl w:val="3"/>
      </w:numPr>
      <w:tabs>
        <w:tab w:val="num" w:pos="360"/>
        <w:tab w:val="num" w:pos="1080"/>
        <w:tab w:val="num" w:pos="2564"/>
        <w:tab w:val="num" w:pos="3284"/>
      </w:tabs>
      <w:ind w:left="2520" w:hanging="360"/>
    </w:pPr>
  </w:style>
  <w:style w:type="paragraph" w:customStyle="1" w:styleId="TableNumber-FRLevel5">
    <w:name w:val="Table Number - FR Level 5"/>
    <w:basedOn w:val="TableNumber-FRLevel4"/>
    <w:qFormat/>
    <w:rsid w:val="00316E8A"/>
    <w:pPr>
      <w:numPr>
        <w:ilvl w:val="4"/>
      </w:numPr>
      <w:tabs>
        <w:tab w:val="num" w:pos="360"/>
        <w:tab w:val="num" w:pos="1080"/>
        <w:tab w:val="num" w:pos="3240"/>
        <w:tab w:val="num" w:pos="3960"/>
      </w:tabs>
      <w:ind w:left="3240" w:hanging="360"/>
    </w:pPr>
  </w:style>
  <w:style w:type="character" w:customStyle="1" w:styleId="TableNumber-FRLevel1Char">
    <w:name w:val="Table Number - FR Level 1 Char"/>
    <w:link w:val="TableNumber-FRLevel1"/>
    <w:rsid w:val="00316E8A"/>
    <w:rPr>
      <w:rFonts w:eastAsia="Times New Roman"/>
      <w:spacing w:val="-5"/>
      <w:lang w:eastAsia="en-US"/>
    </w:rPr>
  </w:style>
  <w:style w:type="paragraph" w:customStyle="1" w:styleId="TableTextBR">
    <w:name w:val="Table Text BR"/>
    <w:basedOn w:val="TableText0"/>
    <w:qFormat/>
    <w:rsid w:val="00316E8A"/>
    <w:pPr>
      <w:spacing w:before="60" w:after="60"/>
    </w:pPr>
    <w:rPr>
      <w:rFonts w:ascii="Times New Roman" w:eastAsia="Times New Roman" w:hAnsi="Times New Roman"/>
      <w:color w:val="auto"/>
      <w:szCs w:val="20"/>
    </w:rPr>
  </w:style>
  <w:style w:type="paragraph" w:customStyle="1" w:styleId="TableHeading0">
    <w:name w:val="Table Heading"/>
    <w:basedOn w:val="Normal"/>
    <w:link w:val="TableHeadingChar"/>
    <w:rsid w:val="00316E8A"/>
    <w:pPr>
      <w:suppressLineNumbers/>
      <w:suppressAutoHyphens/>
      <w:jc w:val="center"/>
    </w:pPr>
    <w:rPr>
      <w:rFonts w:ascii="Times New Roman" w:eastAsia="Times New Roman" w:hAnsi="Times New Roman"/>
      <w:b/>
      <w:bCs/>
      <w:color w:val="000000"/>
      <w:sz w:val="24"/>
      <w:szCs w:val="20"/>
      <w:lang w:eastAsia="ar-SA"/>
    </w:rPr>
  </w:style>
  <w:style w:type="paragraph" w:customStyle="1" w:styleId="TableNumber-NFRLevel1">
    <w:name w:val="Table Number - NFR Level 1"/>
    <w:basedOn w:val="Normal"/>
    <w:link w:val="TableNumber-NFRLevel1Char"/>
    <w:qFormat/>
    <w:rsid w:val="00316E8A"/>
    <w:pPr>
      <w:numPr>
        <w:numId w:val="17"/>
      </w:numPr>
    </w:pPr>
    <w:rPr>
      <w:rFonts w:ascii="Times New Roman" w:eastAsia="Times New Roman" w:hAnsi="Times New Roman"/>
      <w:spacing w:val="-5"/>
      <w:sz w:val="20"/>
      <w:szCs w:val="20"/>
    </w:rPr>
  </w:style>
  <w:style w:type="paragraph" w:customStyle="1" w:styleId="TableNumber-NFRLevel2">
    <w:name w:val="Table Number - NFR Level 2"/>
    <w:basedOn w:val="TableNumber-NFRLevel1"/>
    <w:qFormat/>
    <w:rsid w:val="00316E8A"/>
    <w:pPr>
      <w:numPr>
        <w:ilvl w:val="1"/>
      </w:numPr>
      <w:tabs>
        <w:tab w:val="num" w:pos="1800"/>
      </w:tabs>
      <w:ind w:left="1080" w:hanging="360"/>
    </w:pPr>
  </w:style>
  <w:style w:type="character" w:customStyle="1" w:styleId="TableNumber-NFRLevel1Char">
    <w:name w:val="Table Number - NFR Level 1 Char"/>
    <w:link w:val="TableNumber-NFRLevel1"/>
    <w:rsid w:val="00316E8A"/>
    <w:rPr>
      <w:rFonts w:eastAsia="Times New Roman"/>
      <w:spacing w:val="-5"/>
      <w:lang w:eastAsia="en-US"/>
    </w:rPr>
  </w:style>
  <w:style w:type="paragraph" w:customStyle="1" w:styleId="TableNumber-NFRLevel3">
    <w:name w:val="Table Number - NFR Level 3"/>
    <w:basedOn w:val="TableNumber-NFRLevel2"/>
    <w:qFormat/>
    <w:rsid w:val="00316E8A"/>
    <w:pPr>
      <w:numPr>
        <w:ilvl w:val="2"/>
      </w:numPr>
      <w:tabs>
        <w:tab w:val="num" w:pos="2520"/>
      </w:tabs>
      <w:ind w:left="1800" w:hanging="180"/>
    </w:pPr>
  </w:style>
  <w:style w:type="paragraph" w:customStyle="1" w:styleId="TableNumber-NFRLevel4">
    <w:name w:val="Table Number - NFR Level 4"/>
    <w:basedOn w:val="TableNumber-NFRLevel3"/>
    <w:qFormat/>
    <w:rsid w:val="00316E8A"/>
    <w:pPr>
      <w:numPr>
        <w:ilvl w:val="3"/>
      </w:numPr>
      <w:tabs>
        <w:tab w:val="num" w:pos="3284"/>
      </w:tabs>
      <w:ind w:left="2520" w:hanging="360"/>
    </w:pPr>
  </w:style>
  <w:style w:type="paragraph" w:customStyle="1" w:styleId="TableNumber-NFRLevel5">
    <w:name w:val="Table Number - NFR Level 5"/>
    <w:basedOn w:val="TableNumber-NFRLevel4"/>
    <w:qFormat/>
    <w:rsid w:val="00316E8A"/>
    <w:pPr>
      <w:numPr>
        <w:ilvl w:val="4"/>
      </w:numPr>
      <w:tabs>
        <w:tab w:val="num" w:pos="3960"/>
      </w:tabs>
      <w:ind w:left="3240" w:hanging="360"/>
    </w:pPr>
  </w:style>
  <w:style w:type="paragraph" w:customStyle="1" w:styleId="Bull2">
    <w:name w:val="Bull2"/>
    <w:basedOn w:val="Normal"/>
    <w:autoRedefine/>
    <w:rsid w:val="00316E8A"/>
    <w:pPr>
      <w:numPr>
        <w:numId w:val="18"/>
      </w:numPr>
      <w:spacing w:before="120" w:after="80"/>
    </w:pPr>
    <w:rPr>
      <w:rFonts w:ascii="Times New Roman" w:eastAsia="Times New Roman" w:hAnsi="Times New Roman"/>
      <w:color w:val="000000"/>
      <w:szCs w:val="18"/>
    </w:rPr>
  </w:style>
  <w:style w:type="character" w:customStyle="1" w:styleId="TableTextChar0">
    <w:name w:val="Table Text Char"/>
    <w:link w:val="TableText0"/>
    <w:uiPriority w:val="99"/>
    <w:rsid w:val="00316E8A"/>
    <w:rPr>
      <w:rFonts w:ascii="Calibri" w:eastAsia="Calibri" w:hAnsi="Calibri"/>
      <w:color w:val="000000"/>
      <w:szCs w:val="22"/>
    </w:rPr>
  </w:style>
  <w:style w:type="character" w:customStyle="1" w:styleId="TableHeadingChar">
    <w:name w:val="Table Heading Char"/>
    <w:link w:val="TableHeading0"/>
    <w:rsid w:val="00316E8A"/>
    <w:rPr>
      <w:rFonts w:eastAsia="Times New Roman"/>
      <w:b/>
      <w:bCs/>
      <w:color w:val="000000"/>
      <w:sz w:val="24"/>
      <w:lang w:eastAsia="ar-SA"/>
    </w:rPr>
  </w:style>
  <w:style w:type="character" w:customStyle="1" w:styleId="st1">
    <w:name w:val="st1"/>
    <w:basedOn w:val="DefaultParagraphFont"/>
    <w:rsid w:val="00316E8A"/>
  </w:style>
  <w:style w:type="paragraph" w:customStyle="1" w:styleId="keep-word">
    <w:name w:val="keep-word"/>
    <w:basedOn w:val="Normal"/>
    <w:rsid w:val="00316E8A"/>
    <w:pPr>
      <w:spacing w:before="100" w:beforeAutospacing="1" w:after="100" w:afterAutospacing="1"/>
    </w:pPr>
    <w:rPr>
      <w:rFonts w:ascii="Times New Roman" w:eastAsia="Times New Roman" w:hAnsi="Times New Roman"/>
      <w:sz w:val="24"/>
    </w:rPr>
  </w:style>
  <w:style w:type="numbering" w:customStyle="1" w:styleId="Constraints1">
    <w:name w:val="Constraints1"/>
    <w:basedOn w:val="NoList"/>
    <w:rsid w:val="00316E8A"/>
  </w:style>
  <w:style w:type="paragraph" w:styleId="ListBullet5">
    <w:name w:val="List Bullet 5"/>
    <w:basedOn w:val="Normal"/>
    <w:uiPriority w:val="99"/>
    <w:rsid w:val="00316E8A"/>
    <w:pPr>
      <w:numPr>
        <w:numId w:val="19"/>
      </w:numPr>
      <w:contextualSpacing/>
    </w:pPr>
    <w:rPr>
      <w:rFonts w:ascii="Bookman Old Style" w:hAnsi="Bookman Old Style"/>
      <w:noProof/>
      <w:sz w:val="20"/>
    </w:rPr>
  </w:style>
  <w:style w:type="paragraph" w:customStyle="1" w:styleId="-Level2">
    <w:name w:val="仿宋标题-Level2"/>
    <w:basedOn w:val="Normal"/>
    <w:link w:val="-Level2Char"/>
    <w:qFormat/>
    <w:rsid w:val="0096004C"/>
    <w:pPr>
      <w:widowControl w:val="0"/>
      <w:tabs>
        <w:tab w:val="left" w:pos="720"/>
      </w:tabs>
      <w:spacing w:line="360" w:lineRule="auto"/>
      <w:ind w:left="1282" w:hanging="562"/>
      <w:jc w:val="both"/>
    </w:pPr>
    <w:rPr>
      <w:rFonts w:ascii="仿宋" w:eastAsia="仿宋" w:hAnsi="仿宋" w:cs="仿宋"/>
      <w:b/>
      <w:bCs/>
      <w:kern w:val="2"/>
      <w:sz w:val="28"/>
      <w:szCs w:val="28"/>
      <w:lang w:eastAsia="zh-CN"/>
    </w:rPr>
  </w:style>
  <w:style w:type="character" w:customStyle="1" w:styleId="-Level2Char">
    <w:name w:val="仿宋标题-Level2 Char"/>
    <w:link w:val="-Level2"/>
    <w:rsid w:val="0096004C"/>
    <w:rPr>
      <w:rFonts w:ascii="仿宋" w:eastAsia="仿宋" w:hAnsi="仿宋" w:cs="仿宋"/>
      <w:b/>
      <w:bCs/>
      <w:kern w:val="2"/>
      <w:sz w:val="28"/>
      <w:szCs w:val="28"/>
      <w:lang w:eastAsia="zh-CN"/>
    </w:rPr>
  </w:style>
  <w:style w:type="character" w:customStyle="1" w:styleId="apple-converted-space">
    <w:name w:val="apple-converted-space"/>
    <w:basedOn w:val="DefaultParagraphFont"/>
    <w:rsid w:val="0019513C"/>
  </w:style>
  <w:style w:type="paragraph" w:styleId="Revision">
    <w:name w:val="Revision"/>
    <w:hidden/>
    <w:uiPriority w:val="99"/>
    <w:unhideWhenUsed/>
    <w:rsid w:val="000E5A23"/>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uiPriority="99" w:unhideWhenUsed="0" w:qFormat="1"/>
    <w:lsdException w:name="heading 6" w:uiPriority="99" w:unhideWhenUsed="0" w:qFormat="1"/>
    <w:lsdException w:name="heading 7" w:uiPriority="99" w:unhideWhenUsed="0" w:qFormat="1"/>
    <w:lsdException w:name="heading 8" w:uiPriority="99" w:unhideWhenUsed="0" w:qFormat="1"/>
    <w:lsdException w:name="heading 9" w:uiPriority="9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uiPriority="99" w:unhideWhenUsed="0" w:qFormat="1"/>
    <w:lsdException w:name="table of figures" w:uiPriority="99"/>
    <w:lsdException w:name="List Number" w:uiPriority="99"/>
    <w:lsdException w:name="List Bullet 2" w:uiPriority="99"/>
    <w:lsdException w:name="List Bullet 5" w:uiPriority="99"/>
    <w:lsdException w:name="List Number 2" w:semiHidden="0"/>
    <w:lsdException w:name="Title" w:semiHidden="0" w:uiPriority="10" w:unhideWhenUsed="0" w:qFormat="1"/>
    <w:lsdException w:name="Default Paragraph Font" w:uiPriority="1"/>
    <w:lsdException w:name="Body Text Indent" w:uiPriority="99"/>
    <w:lsdException w:name="Subtitle" w:semiHidden="0" w:unhideWhenUsed="0" w:qFormat="1"/>
    <w:lsdException w:name="Body Text 2" w:uiPriority="99"/>
    <w:lsdException w:name="Body Text Indent 3" w:semiHidden="0"/>
    <w:lsdException w:name="Block Text" w:semiHidden="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99" w:unhideWhenUsed="0" w:qFormat="1"/>
    <w:lsdException w:name="Medium Grid 3" w:semiHidden="0" w:uiPriority="99" w:unhideWhenUsed="0"/>
    <w:lsdException w:name="Dark List" w:semiHidden="0" w:uiPriority="99" w:unhideWhenUsed="0"/>
    <w:lsdException w:name="Colorful Shading" w:semiHidden="0" w:uiPriority="99" w:unhideWhenUsed="0"/>
    <w:lsdException w:name="Colorful List" w:semiHidden="0" w:uiPriority="99" w:unhideWhenUsed="0"/>
    <w:lsdException w:name="Colorful Grid" w:semiHidden="0" w:uiPriority="99" w:unhideWhenUsed="0"/>
    <w:lsdException w:name="Light Shading Accent 1" w:semiHidden="0" w:uiPriority="99" w:unhideWhenUsed="0"/>
    <w:lsdException w:name="Light List Accent 1" w:semiHidden="0" w:uiPriority="99" w:unhideWhenUsed="0"/>
    <w:lsdException w:name="Light Grid Accent 1" w:semiHidden="0" w:uiPriority="99" w:unhideWhenUsed="0"/>
    <w:lsdException w:name="Medium Shading 1 Accent 1" w:semiHidden="0" w:uiPriority="99" w:unhideWhenUsed="0" w:qFormat="1"/>
    <w:lsdException w:name="Medium Shading 2 Accent 1" w:semiHidden="0" w:uiPriority="99" w:unhideWhenUsed="0"/>
    <w:lsdException w:name="Medium List 1 Accent 1" w:semiHidden="0" w:uiPriority="99" w:unhideWhenUsed="0"/>
    <w:lsdException w:name="Revision" w:uiPriority="99" w:unhideWhenUsed="0"/>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99" w:unhideWhenUsed="0"/>
    <w:lsdException w:name="Medium Grid 1 Accent 1" w:semiHidden="0" w:uiPriority="99" w:unhideWhenUsed="0"/>
    <w:lsdException w:name="Medium Grid 2 Accent 1" w:semiHidden="0" w:uiPriority="1" w:unhideWhenUsed="0" w:qFormat="1"/>
    <w:lsdException w:name="Medium Grid 3 Accent 1" w:semiHidden="0" w:uiPriority="60" w:unhideWhenUsed="0"/>
    <w:lsdException w:name="Dark List Accent 1" w:semiHidden="0" w:uiPriority="61" w:unhideWhenUsed="0"/>
    <w:lsdException w:name="Colorful Shading Accent 1" w:semiHidden="0" w:uiPriority="62" w:unhideWhenUsed="0"/>
    <w:lsdException w:name="Colorful List Accent 1" w:semiHidden="0" w:uiPriority="63" w:unhideWhenUsed="0" w:qFormat="1"/>
    <w:lsdException w:name="Colorful Grid Accent 1" w:semiHidden="0" w:uiPriority="64" w:unhideWhenUsed="0" w:qFormat="1"/>
    <w:lsdException w:name="Light Shading Accent 2" w:semiHidden="0" w:uiPriority="65"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qFormat="1"/>
    <w:lsdException w:name="Medium Grid 2 Accent 2" w:semiHidden="0" w:uiPriority="73" w:unhideWhenUsed="0" w:qFormat="1"/>
    <w:lsdException w:name="Medium Grid 3 Accent 2" w:semiHidden="0" w:uiPriority="60" w:unhideWhenUsed="0" w:qFormat="1"/>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99" w:unhideWhenUsed="0"/>
    <w:lsdException w:name="Light Grid Accent 3" w:semiHidden="0" w:uiPriority="34" w:unhideWhenUsed="0" w:qFormat="1"/>
    <w:lsdException w:name="Medium Shading 1 Accent 3" w:semiHidden="0" w:uiPriority="29" w:unhideWhenUsed="0" w:qFormat="1"/>
    <w:lsdException w:name="Medium Shading 2 Accent 3" w:semiHidden="0" w:uiPriority="30" w:unhideWhenUsed="0" w:qFormat="1"/>
    <w:lsdException w:name="Medium List 1 Accent 3" w:semiHidden="0" w:uiPriority="66" w:unhideWhenUsed="0"/>
    <w:lsdException w:name="Medium List 2 Accent 3" w:semiHidden="0" w:uiPriority="67" w:unhideWhenUsed="0"/>
    <w:lsdException w:name="Medium Grid 1 Accent 3" w:semiHidden="0" w:uiPriority="68" w:unhideWhenUsed="0"/>
    <w:lsdException w:name="Medium Grid 2 Accent 3" w:semiHidden="0" w:uiPriority="69" w:unhideWhenUsed="0"/>
    <w:lsdException w:name="Medium Grid 3 Accent 3" w:semiHidden="0" w:uiPriority="70" w:unhideWhenUsed="0"/>
    <w:lsdException w:name="Dark List Accent 3" w:semiHidden="0" w:uiPriority="71" w:unhideWhenUsed="0"/>
    <w:lsdException w:name="Colorful Shading Accent 3" w:semiHidden="0" w:uiPriority="72" w:unhideWhenUsed="0"/>
    <w:lsdException w:name="Colorful List Accent 3" w:semiHidden="0" w:uiPriority="73" w:unhideWhenUsed="0"/>
    <w:lsdException w:name="Colorful Grid Accent 3" w:semiHidden="0" w:uiPriority="60" w:unhideWhenUsed="0"/>
    <w:lsdException w:name="Light Shading Accent 4" w:semiHidden="0" w:uiPriority="61" w:unhideWhenUsed="0"/>
    <w:lsdException w:name="Light List Accent 4" w:semiHidden="0" w:uiPriority="62" w:unhideWhenUsed="0"/>
    <w:lsdException w:name="Light Grid Accent 4" w:semiHidden="0" w:uiPriority="63" w:unhideWhenUsed="0"/>
    <w:lsdException w:name="Medium Shading 1 Accent 4" w:semiHidden="0" w:uiPriority="64" w:unhideWhenUsed="0"/>
    <w:lsdException w:name="Medium Shading 2 Accent 4" w:semiHidden="0" w:uiPriority="65" w:unhideWhenUsed="0"/>
    <w:lsdException w:name="Medium List 1 Accent 4" w:semiHidden="0" w:uiPriority="66" w:unhideWhenUsed="0"/>
    <w:lsdException w:name="Medium List 2 Accent 4" w:semiHidden="0" w:uiPriority="67" w:unhideWhenUsed="0"/>
    <w:lsdException w:name="Medium Grid 1 Accent 4" w:semiHidden="0" w:uiPriority="68" w:unhideWhenUsed="0"/>
    <w:lsdException w:name="Medium Grid 2 Accent 4" w:semiHidden="0" w:uiPriority="69" w:unhideWhenUsed="0"/>
    <w:lsdException w:name="Medium Grid 3 Accent 4" w:semiHidden="0" w:uiPriority="70" w:unhideWhenUsed="0"/>
    <w:lsdException w:name="Dark List Accent 4" w:semiHidden="0" w:uiPriority="71" w:unhideWhenUsed="0"/>
    <w:lsdException w:name="Colorful Shading Accent 4" w:semiHidden="0" w:uiPriority="72" w:unhideWhenUsed="0"/>
    <w:lsdException w:name="Colorful List Accent 4" w:semiHidden="0" w:uiPriority="73" w:unhideWhenUsed="0"/>
    <w:lsdException w:name="Colorful Grid Accent 4" w:semiHidden="0" w:uiPriority="60" w:unhideWhenUsed="0"/>
    <w:lsdException w:name="Light Shading Accent 5" w:semiHidden="0" w:uiPriority="61" w:unhideWhenUsed="0"/>
    <w:lsdException w:name="Light List Accent 5" w:semiHidden="0" w:uiPriority="62" w:unhideWhenUsed="0"/>
    <w:lsdException w:name="Light Grid Accent 5" w:semiHidden="0" w:uiPriority="63" w:unhideWhenUsed="0"/>
    <w:lsdException w:name="Medium Shading 1 Accent 5" w:semiHidden="0" w:uiPriority="64" w:unhideWhenUsed="0"/>
    <w:lsdException w:name="Medium Shading 2 Accent 5" w:semiHidden="0" w:uiPriority="65" w:unhideWhenUsed="0"/>
    <w:lsdException w:name="Medium List 1 Accent 5" w:semiHidden="0" w:uiPriority="66" w:unhideWhenUsed="0"/>
    <w:lsdException w:name="Medium List 2 Accent 5" w:semiHidden="0" w:uiPriority="67" w:unhideWhenUsed="0"/>
    <w:lsdException w:name="Medium Grid 1 Accent 5" w:semiHidden="0" w:uiPriority="68" w:unhideWhenUsed="0"/>
    <w:lsdException w:name="Medium Grid 2 Accent 5" w:semiHidden="0" w:uiPriority="69" w:unhideWhenUsed="0"/>
    <w:lsdException w:name="Medium Grid 3 Accent 5" w:semiHidden="0" w:uiPriority="70" w:unhideWhenUsed="0"/>
    <w:lsdException w:name="Dark List Accent 5" w:semiHidden="0" w:uiPriority="71" w:unhideWhenUsed="0"/>
    <w:lsdException w:name="Colorful Shading Accent 5" w:semiHidden="0" w:uiPriority="72" w:unhideWhenUsed="0"/>
    <w:lsdException w:name="Colorful List Accent 5" w:semiHidden="0" w:uiPriority="73" w:unhideWhenUsed="0"/>
    <w:lsdException w:name="Colorful Grid Accent 5" w:semiHidden="0" w:uiPriority="60" w:unhideWhenUsed="0"/>
    <w:lsdException w:name="Light Shading Accent 6" w:semiHidden="0" w:uiPriority="61" w:unhideWhenUsed="0"/>
    <w:lsdException w:name="Light List Accent 6" w:semiHidden="0" w:uiPriority="62" w:unhideWhenUsed="0"/>
    <w:lsdException w:name="Light Grid Accent 6" w:semiHidden="0" w:uiPriority="63" w:unhideWhenUsed="0"/>
    <w:lsdException w:name="Medium Shading 1 Accent 6" w:semiHidden="0" w:uiPriority="64" w:unhideWhenUsed="0"/>
    <w:lsdException w:name="Medium Shading 2 Accent 6" w:semiHidden="0" w:uiPriority="65" w:unhideWhenUsed="0"/>
    <w:lsdException w:name="Medium List 1 Accent 6" w:semiHidden="0" w:uiPriority="66" w:unhideWhenUsed="0"/>
    <w:lsdException w:name="Medium List 2 Accent 6" w:semiHidden="0" w:uiPriority="67" w:unhideWhenUsed="0"/>
    <w:lsdException w:name="Medium Grid 1 Accent 6" w:semiHidden="0" w:uiPriority="68" w:unhideWhenUsed="0"/>
    <w:lsdException w:name="Medium Grid 2 Accent 6" w:semiHidden="0" w:uiPriority="69" w:unhideWhenUsed="0"/>
    <w:lsdException w:name="Medium Grid 3 Accent 6" w:semiHidden="0" w:uiPriority="70" w:unhideWhenUsed="0"/>
    <w:lsdException w:name="Dark List Accent 6" w:semiHidden="0" w:uiPriority="71" w:unhideWhenUsed="0"/>
    <w:lsdException w:name="Colorful Shading Accent 6" w:semiHidden="0" w:uiPriority="72" w:unhideWhenUsed="0"/>
    <w:lsdException w:name="Colorful List Accent 6" w:semiHidden="0" w:uiPriority="73" w:unhideWhenUsed="0"/>
    <w:lsdException w:name="Colorful Grid Accent 6" w:semiHidden="0" w:uiPriority="60" w:unhideWhenUsed="0"/>
    <w:lsdException w:name="Subtle Emphasis" w:semiHidden="0" w:uiPriority="61" w:unhideWhenUsed="0" w:qFormat="1"/>
    <w:lsdException w:name="Intense Emphasis" w:semiHidden="0" w:uiPriority="62" w:unhideWhenUsed="0" w:qFormat="1"/>
    <w:lsdException w:name="Subtle Reference" w:semiHidden="0" w:uiPriority="63" w:unhideWhenUsed="0" w:qFormat="1"/>
    <w:lsdException w:name="Intense Reference" w:semiHidden="0" w:uiPriority="64" w:unhideWhenUsed="0" w:qFormat="1"/>
    <w:lsdException w:name="Book Title" w:semiHidden="0" w:uiPriority="65" w:unhideWhenUsed="0" w:qFormat="1"/>
    <w:lsdException w:name="Bibliography" w:uiPriority="66"/>
    <w:lsdException w:name="TOC Heading" w:uiPriority="67" w:qFormat="1"/>
  </w:latentStyles>
  <w:style w:type="paragraph" w:default="1" w:styleId="Normal">
    <w:name w:val="Normal"/>
    <w:qFormat/>
    <w:rsid w:val="00905B61"/>
    <w:rPr>
      <w:rFonts w:ascii="Arial" w:hAnsi="Arial"/>
      <w:sz w:val="22"/>
      <w:szCs w:val="24"/>
      <w:lang w:eastAsia="en-US"/>
    </w:rPr>
  </w:style>
  <w:style w:type="paragraph" w:styleId="Heading1">
    <w:name w:val="heading 1"/>
    <w:basedOn w:val="Normal"/>
    <w:next w:val="Normal"/>
    <w:link w:val="Heading1Char"/>
    <w:uiPriority w:val="99"/>
    <w:qFormat/>
    <w:rsid w:val="00BD46CE"/>
    <w:pPr>
      <w:numPr>
        <w:numId w:val="12"/>
      </w:numPr>
      <w:pBdr>
        <w:bottom w:val="single" w:sz="4" w:space="1" w:color="auto"/>
      </w:pBdr>
      <w:tabs>
        <w:tab w:val="left" w:pos="540"/>
      </w:tabs>
      <w:spacing w:before="240" w:after="280"/>
      <w:ind w:left="540" w:hanging="540"/>
      <w:outlineLvl w:val="0"/>
    </w:pPr>
    <w:rPr>
      <w:rFonts w:ascii="Arial Narrow" w:hAnsi="Arial Narrow" w:cs="Arial"/>
      <w:b/>
      <w:bCs/>
      <w:kern w:val="32"/>
      <w:sz w:val="48"/>
      <w:szCs w:val="48"/>
    </w:rPr>
  </w:style>
  <w:style w:type="paragraph" w:styleId="Heading2">
    <w:name w:val="heading 2"/>
    <w:aliases w:val="l2"/>
    <w:basedOn w:val="Heading1"/>
    <w:next w:val="Normal"/>
    <w:link w:val="Heading2Char"/>
    <w:autoRedefine/>
    <w:uiPriority w:val="99"/>
    <w:qFormat/>
    <w:rsid w:val="003B4AF6"/>
    <w:pPr>
      <w:numPr>
        <w:numId w:val="21"/>
      </w:numPr>
      <w:outlineLvl w:val="1"/>
    </w:pPr>
  </w:style>
  <w:style w:type="paragraph" w:styleId="Heading3">
    <w:name w:val="heading 3"/>
    <w:basedOn w:val="Normal"/>
    <w:next w:val="Normal"/>
    <w:link w:val="Heading3Char"/>
    <w:autoRedefine/>
    <w:uiPriority w:val="99"/>
    <w:qFormat/>
    <w:rsid w:val="00553608"/>
    <w:pPr>
      <w:numPr>
        <w:ilvl w:val="1"/>
        <w:numId w:val="12"/>
      </w:numPr>
      <w:spacing w:before="240" w:after="240"/>
      <w:ind w:left="540" w:hanging="540"/>
      <w:outlineLvl w:val="2"/>
    </w:pPr>
    <w:rPr>
      <w:rFonts w:ascii="Arial Narrow" w:hAnsi="Arial Narrow" w:cs="Arial"/>
      <w:b/>
      <w:bCs/>
      <w:sz w:val="32"/>
      <w:szCs w:val="26"/>
    </w:rPr>
  </w:style>
  <w:style w:type="paragraph" w:styleId="Heading4">
    <w:name w:val="heading 4"/>
    <w:basedOn w:val="Normal"/>
    <w:next w:val="Normal"/>
    <w:link w:val="Heading4Char"/>
    <w:autoRedefine/>
    <w:uiPriority w:val="99"/>
    <w:qFormat/>
    <w:rsid w:val="00BD46CE"/>
    <w:pPr>
      <w:keepNext/>
      <w:numPr>
        <w:ilvl w:val="2"/>
        <w:numId w:val="12"/>
      </w:numPr>
      <w:tabs>
        <w:tab w:val="left" w:pos="720"/>
      </w:tabs>
      <w:spacing w:before="240" w:after="240"/>
      <w:ind w:left="720"/>
      <w:outlineLvl w:val="3"/>
    </w:pPr>
    <w:rPr>
      <w:rFonts w:ascii="Arial Narrow" w:hAnsi="Arial Narrow"/>
      <w:b/>
      <w:bCs/>
      <w:sz w:val="28"/>
      <w:szCs w:val="28"/>
    </w:rPr>
  </w:style>
  <w:style w:type="paragraph" w:styleId="Heading5">
    <w:name w:val="heading 5"/>
    <w:basedOn w:val="Normal"/>
    <w:next w:val="Normal"/>
    <w:link w:val="Heading5Char"/>
    <w:uiPriority w:val="99"/>
    <w:qFormat/>
    <w:rsid w:val="00DA0537"/>
    <w:pPr>
      <w:numPr>
        <w:ilvl w:val="3"/>
        <w:numId w:val="12"/>
      </w:numPr>
      <w:spacing w:before="240"/>
      <w:outlineLvl w:val="4"/>
    </w:pPr>
    <w:rPr>
      <w:rFonts w:ascii="Arial Narrow" w:eastAsia="Calibri" w:hAnsi="Arial Narrow"/>
      <w:b/>
      <w:bCs/>
      <w:iCs/>
      <w:sz w:val="26"/>
      <w:szCs w:val="26"/>
    </w:rPr>
  </w:style>
  <w:style w:type="paragraph" w:styleId="Heading6">
    <w:name w:val="heading 6"/>
    <w:basedOn w:val="Normal"/>
    <w:next w:val="Normal"/>
    <w:link w:val="Heading6Char"/>
    <w:uiPriority w:val="99"/>
    <w:qFormat/>
    <w:rsid w:val="0056727C"/>
    <w:pPr>
      <w:numPr>
        <w:ilvl w:val="5"/>
        <w:numId w:val="12"/>
      </w:numPr>
      <w:spacing w:before="240"/>
      <w:outlineLvl w:val="5"/>
    </w:pPr>
    <w:rPr>
      <w:rFonts w:ascii="Arial Narrow" w:hAnsi="Arial Narrow"/>
      <w:b/>
      <w:bCs/>
      <w:sz w:val="24"/>
    </w:rPr>
  </w:style>
  <w:style w:type="paragraph" w:styleId="Heading7">
    <w:name w:val="heading 7"/>
    <w:aliases w:val="appendix"/>
    <w:basedOn w:val="Normal"/>
    <w:next w:val="Normal"/>
    <w:link w:val="Heading7Char"/>
    <w:uiPriority w:val="99"/>
    <w:qFormat/>
    <w:rsid w:val="0056727C"/>
    <w:pPr>
      <w:numPr>
        <w:ilvl w:val="6"/>
        <w:numId w:val="12"/>
      </w:numPr>
      <w:spacing w:before="240" w:after="60"/>
      <w:outlineLvl w:val="6"/>
    </w:pPr>
  </w:style>
  <w:style w:type="paragraph" w:styleId="Heading8">
    <w:name w:val="heading 8"/>
    <w:basedOn w:val="Normal"/>
    <w:next w:val="Normal"/>
    <w:link w:val="Heading8Char"/>
    <w:uiPriority w:val="99"/>
    <w:qFormat/>
    <w:rsid w:val="0056727C"/>
    <w:pPr>
      <w:numPr>
        <w:ilvl w:val="7"/>
        <w:numId w:val="12"/>
      </w:numPr>
      <w:spacing w:before="240" w:after="360"/>
      <w:jc w:val="center"/>
      <w:outlineLvl w:val="7"/>
    </w:pPr>
    <w:rPr>
      <w:rFonts w:ascii="Times New Roman Bold" w:hAnsi="Times New Roman Bold"/>
      <w:b/>
      <w:smallCaps/>
      <w:sz w:val="32"/>
    </w:rPr>
  </w:style>
  <w:style w:type="paragraph" w:styleId="Heading9">
    <w:name w:val="heading 9"/>
    <w:basedOn w:val="Normal"/>
    <w:next w:val="Normal"/>
    <w:link w:val="Heading9Char"/>
    <w:uiPriority w:val="99"/>
    <w:qFormat/>
    <w:rsid w:val="0056727C"/>
    <w:pPr>
      <w:pageBreakBefore/>
      <w:numPr>
        <w:ilvl w:val="8"/>
        <w:numId w:val="12"/>
      </w:numPr>
      <w:spacing w:before="240" w:after="360"/>
      <w:outlineLvl w:val="8"/>
    </w:pPr>
    <w:rPr>
      <w:rFonts w:ascii="Times New Roman Bold" w:hAnsi="Times New Roman Bold"/>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6727C"/>
    <w:pPr>
      <w:pBdr>
        <w:bottom w:val="single" w:sz="4" w:space="1" w:color="auto"/>
      </w:pBdr>
      <w:tabs>
        <w:tab w:val="center" w:pos="4320"/>
        <w:tab w:val="right" w:pos="9360"/>
      </w:tabs>
    </w:pPr>
    <w:rPr>
      <w:rFonts w:ascii="Arial Narrow" w:hAnsi="Arial Narrow"/>
      <w:sz w:val="18"/>
      <w:szCs w:val="20"/>
    </w:rPr>
  </w:style>
  <w:style w:type="paragraph" w:styleId="Footer">
    <w:name w:val="footer"/>
    <w:basedOn w:val="Normal"/>
    <w:link w:val="FooterChar"/>
    <w:uiPriority w:val="99"/>
    <w:rsid w:val="0056727C"/>
    <w:pPr>
      <w:pBdr>
        <w:top w:val="single" w:sz="4" w:space="1" w:color="auto"/>
      </w:pBdr>
      <w:tabs>
        <w:tab w:val="center" w:pos="4320"/>
        <w:tab w:val="right" w:pos="9270"/>
      </w:tabs>
    </w:pPr>
    <w:rPr>
      <w:rFonts w:ascii="Arial Narrow" w:hAnsi="Arial Narrow"/>
      <w:sz w:val="18"/>
      <w:szCs w:val="20"/>
    </w:rPr>
  </w:style>
  <w:style w:type="paragraph" w:styleId="BalloonText">
    <w:name w:val="Balloon Text"/>
    <w:basedOn w:val="Normal"/>
    <w:link w:val="BalloonTextChar"/>
    <w:uiPriority w:val="99"/>
    <w:rsid w:val="0056727C"/>
    <w:rPr>
      <w:rFonts w:cs="Tahoma"/>
      <w:sz w:val="16"/>
      <w:szCs w:val="16"/>
    </w:rPr>
  </w:style>
  <w:style w:type="character" w:customStyle="1" w:styleId="BalloonTextChar">
    <w:name w:val="Balloon Text Char"/>
    <w:link w:val="BalloonText"/>
    <w:uiPriority w:val="99"/>
    <w:rsid w:val="0056727C"/>
    <w:rPr>
      <w:rFonts w:ascii="Arial" w:hAnsi="Arial" w:cs="Tahoma"/>
      <w:sz w:val="16"/>
      <w:szCs w:val="16"/>
    </w:rPr>
  </w:style>
  <w:style w:type="paragraph" w:styleId="TOC1">
    <w:name w:val="toc 1"/>
    <w:basedOn w:val="Normal"/>
    <w:next w:val="Normal"/>
    <w:autoRedefine/>
    <w:uiPriority w:val="39"/>
    <w:qFormat/>
    <w:rsid w:val="00532D7F"/>
    <w:pPr>
      <w:spacing w:before="120"/>
    </w:pPr>
    <w:rPr>
      <w:rFonts w:ascii="Calibri" w:hAnsi="Calibri"/>
      <w:b/>
      <w:bCs/>
      <w:sz w:val="24"/>
    </w:rPr>
  </w:style>
  <w:style w:type="paragraph" w:styleId="TOC2">
    <w:name w:val="toc 2"/>
    <w:basedOn w:val="Normal"/>
    <w:next w:val="Normal"/>
    <w:autoRedefine/>
    <w:uiPriority w:val="39"/>
    <w:qFormat/>
    <w:rsid w:val="0056727C"/>
    <w:pPr>
      <w:ind w:left="220"/>
    </w:pPr>
    <w:rPr>
      <w:rFonts w:ascii="Calibri" w:hAnsi="Calibri"/>
      <w:b/>
      <w:bCs/>
      <w:szCs w:val="22"/>
    </w:rPr>
  </w:style>
  <w:style w:type="paragraph" w:styleId="TOC3">
    <w:name w:val="toc 3"/>
    <w:basedOn w:val="Normal"/>
    <w:next w:val="Normal"/>
    <w:autoRedefine/>
    <w:uiPriority w:val="39"/>
    <w:qFormat/>
    <w:rsid w:val="007A587B"/>
    <w:pPr>
      <w:tabs>
        <w:tab w:val="left" w:pos="1100"/>
        <w:tab w:val="right" w:leader="dot" w:pos="9350"/>
      </w:tabs>
      <w:ind w:left="440"/>
    </w:pPr>
    <w:rPr>
      <w:rFonts w:ascii="Calibri" w:hAnsi="Calibri"/>
      <w:szCs w:val="22"/>
    </w:rPr>
  </w:style>
  <w:style w:type="paragraph" w:styleId="TOC4">
    <w:name w:val="toc 4"/>
    <w:basedOn w:val="Normal"/>
    <w:next w:val="Normal"/>
    <w:autoRedefine/>
    <w:uiPriority w:val="39"/>
    <w:rsid w:val="0056727C"/>
    <w:pPr>
      <w:ind w:left="660"/>
    </w:pPr>
    <w:rPr>
      <w:rFonts w:ascii="Calibri" w:hAnsi="Calibri"/>
      <w:sz w:val="20"/>
      <w:szCs w:val="20"/>
    </w:rPr>
  </w:style>
  <w:style w:type="character" w:styleId="Hyperlink">
    <w:name w:val="Hyperlink"/>
    <w:uiPriority w:val="99"/>
    <w:rsid w:val="0056727C"/>
    <w:rPr>
      <w:color w:val="0000FF"/>
      <w:u w:val="single"/>
    </w:rPr>
  </w:style>
  <w:style w:type="paragraph" w:styleId="Caption">
    <w:name w:val="caption"/>
    <w:basedOn w:val="Normal"/>
    <w:next w:val="LightGrid-Accent31"/>
    <w:link w:val="CaptionChar"/>
    <w:uiPriority w:val="99"/>
    <w:qFormat/>
    <w:rsid w:val="008D5CD4"/>
    <w:pPr>
      <w:keepNext/>
      <w:spacing w:before="240" w:after="120"/>
      <w:jc w:val="center"/>
    </w:pPr>
    <w:rPr>
      <w:rFonts w:ascii="Arial Narrow" w:eastAsia="Times New Roman" w:hAnsi="Arial Narrow"/>
      <w:b/>
      <w:bCs/>
      <w:sz w:val="24"/>
      <w:szCs w:val="20"/>
    </w:rPr>
  </w:style>
  <w:style w:type="paragraph" w:styleId="ListNumber">
    <w:name w:val="List Number"/>
    <w:basedOn w:val="Normal"/>
    <w:uiPriority w:val="99"/>
    <w:rsid w:val="0056727C"/>
    <w:pPr>
      <w:numPr>
        <w:numId w:val="7"/>
      </w:numPr>
      <w:spacing w:after="120"/>
    </w:pPr>
    <w:rPr>
      <w:szCs w:val="22"/>
    </w:rPr>
  </w:style>
  <w:style w:type="character" w:styleId="Strong">
    <w:name w:val="Strong"/>
    <w:qFormat/>
    <w:rsid w:val="0056727C"/>
    <w:rPr>
      <w:b/>
      <w:bCs/>
    </w:rPr>
  </w:style>
  <w:style w:type="paragraph" w:customStyle="1" w:styleId="LightGrid-Accent31">
    <w:name w:val="Light Grid - Accent 31"/>
    <w:basedOn w:val="Normal"/>
    <w:uiPriority w:val="34"/>
    <w:qFormat/>
    <w:rsid w:val="0056727C"/>
    <w:pPr>
      <w:jc w:val="center"/>
    </w:pPr>
  </w:style>
  <w:style w:type="paragraph" w:styleId="NormalIndent">
    <w:name w:val="Normal Indent"/>
    <w:basedOn w:val="Normal"/>
    <w:rsid w:val="0056727C"/>
    <w:pPr>
      <w:ind w:left="720"/>
    </w:pPr>
  </w:style>
  <w:style w:type="paragraph" w:styleId="EnvelopeReturn">
    <w:name w:val="envelope return"/>
    <w:basedOn w:val="Normal"/>
    <w:rsid w:val="0056727C"/>
    <w:pPr>
      <w:spacing w:before="2520"/>
    </w:pPr>
    <w:rPr>
      <w:rFonts w:ascii="Arial Narrow" w:hAnsi="Arial Narrow"/>
    </w:rPr>
  </w:style>
  <w:style w:type="paragraph" w:styleId="ListContinue">
    <w:name w:val="List Continue"/>
    <w:basedOn w:val="Normal"/>
    <w:rsid w:val="0056727C"/>
    <w:pPr>
      <w:ind w:left="720"/>
      <w:contextualSpacing/>
    </w:pPr>
  </w:style>
  <w:style w:type="paragraph" w:styleId="ListContinue2">
    <w:name w:val="List Continue 2"/>
    <w:basedOn w:val="Normal"/>
    <w:rsid w:val="0056727C"/>
    <w:pPr>
      <w:ind w:left="1440"/>
      <w:contextualSpacing/>
    </w:pPr>
  </w:style>
  <w:style w:type="paragraph" w:styleId="ListNumber2">
    <w:name w:val="List Number 2"/>
    <w:basedOn w:val="Normal"/>
    <w:rsid w:val="0056727C"/>
    <w:pPr>
      <w:numPr>
        <w:numId w:val="6"/>
      </w:numPr>
    </w:pPr>
  </w:style>
  <w:style w:type="paragraph" w:styleId="ListBullet">
    <w:name w:val="List Bullet"/>
    <w:basedOn w:val="Normal"/>
    <w:rsid w:val="005D338E"/>
    <w:pPr>
      <w:numPr>
        <w:numId w:val="3"/>
      </w:numPr>
      <w:spacing w:before="120" w:after="120"/>
      <w:contextualSpacing/>
    </w:pPr>
  </w:style>
  <w:style w:type="paragraph" w:styleId="FootnoteText">
    <w:name w:val="footnote text"/>
    <w:basedOn w:val="Normal"/>
    <w:link w:val="FootnoteTextChar"/>
    <w:uiPriority w:val="99"/>
    <w:rsid w:val="0056727C"/>
    <w:rPr>
      <w:sz w:val="20"/>
    </w:rPr>
  </w:style>
  <w:style w:type="paragraph" w:styleId="ListContinue3">
    <w:name w:val="List Continue 3"/>
    <w:basedOn w:val="Normal"/>
    <w:rsid w:val="0056727C"/>
    <w:pPr>
      <w:ind w:left="1800"/>
      <w:contextualSpacing/>
    </w:pPr>
  </w:style>
  <w:style w:type="paragraph" w:styleId="TableofFigures">
    <w:name w:val="table of figures"/>
    <w:basedOn w:val="Normal"/>
    <w:next w:val="Normal"/>
    <w:uiPriority w:val="99"/>
    <w:rsid w:val="0056727C"/>
    <w:pPr>
      <w:spacing w:after="120"/>
    </w:pPr>
    <w:rPr>
      <w:szCs w:val="20"/>
    </w:rPr>
  </w:style>
  <w:style w:type="paragraph" w:styleId="ListBullet2">
    <w:name w:val="List Bullet 2"/>
    <w:basedOn w:val="Normal"/>
    <w:uiPriority w:val="99"/>
    <w:rsid w:val="0056727C"/>
    <w:pPr>
      <w:numPr>
        <w:numId w:val="4"/>
      </w:numPr>
    </w:pPr>
  </w:style>
  <w:style w:type="character" w:customStyle="1" w:styleId="GridTable6Colorful1">
    <w:name w:val="Grid Table 6 Colorful1"/>
    <w:uiPriority w:val="19"/>
    <w:qFormat/>
    <w:rsid w:val="0056727C"/>
    <w:rPr>
      <w:rFonts w:eastAsia="Calibri"/>
      <w:i/>
      <w:iCs/>
      <w:sz w:val="22"/>
      <w:szCs w:val="22"/>
    </w:rPr>
  </w:style>
  <w:style w:type="character" w:customStyle="1" w:styleId="Heading2Char">
    <w:name w:val="Heading 2 Char"/>
    <w:aliases w:val="l2 Char"/>
    <w:link w:val="Heading2"/>
    <w:uiPriority w:val="99"/>
    <w:rsid w:val="003B4AF6"/>
    <w:rPr>
      <w:rFonts w:ascii="Arial Narrow" w:hAnsi="Arial Narrow" w:cs="Arial"/>
      <w:b/>
      <w:bCs/>
      <w:kern w:val="32"/>
      <w:sz w:val="48"/>
      <w:szCs w:val="48"/>
      <w:lang w:eastAsia="en-US"/>
    </w:rPr>
  </w:style>
  <w:style w:type="character" w:customStyle="1" w:styleId="Heading1Char">
    <w:name w:val="Heading 1 Char"/>
    <w:link w:val="Heading1"/>
    <w:uiPriority w:val="99"/>
    <w:rsid w:val="00BD46CE"/>
    <w:rPr>
      <w:rFonts w:ascii="Arial Narrow" w:hAnsi="Arial Narrow" w:cs="Arial"/>
      <w:b/>
      <w:bCs/>
      <w:kern w:val="32"/>
      <w:sz w:val="48"/>
      <w:szCs w:val="48"/>
      <w:lang w:eastAsia="en-US"/>
    </w:rPr>
  </w:style>
  <w:style w:type="paragraph" w:styleId="BodyText">
    <w:name w:val="Body Text"/>
    <w:aliases w:val="bt"/>
    <w:basedOn w:val="Normal"/>
    <w:link w:val="BodyTextChar"/>
    <w:rsid w:val="0056727C"/>
    <w:rPr>
      <w:sz w:val="28"/>
      <w:szCs w:val="20"/>
    </w:rPr>
  </w:style>
  <w:style w:type="character" w:customStyle="1" w:styleId="BodyTextChar">
    <w:name w:val="Body Text Char"/>
    <w:aliases w:val="bt Char"/>
    <w:link w:val="BodyText"/>
    <w:rsid w:val="0056727C"/>
    <w:rPr>
      <w:rFonts w:ascii="Arial" w:hAnsi="Arial"/>
      <w:sz w:val="28"/>
    </w:rPr>
  </w:style>
  <w:style w:type="character" w:styleId="Emphasis">
    <w:name w:val="Emphasis"/>
    <w:uiPriority w:val="20"/>
    <w:qFormat/>
    <w:rsid w:val="0056727C"/>
    <w:rPr>
      <w:rFonts w:ascii="Arial" w:hAnsi="Arial"/>
      <w:b/>
      <w:i/>
      <w:sz w:val="24"/>
    </w:rPr>
  </w:style>
  <w:style w:type="paragraph" w:styleId="Subtitle">
    <w:name w:val="Subtitle"/>
    <w:basedOn w:val="Normal"/>
    <w:next w:val="Normal"/>
    <w:link w:val="SubtitleChar"/>
    <w:qFormat/>
    <w:rsid w:val="0056727C"/>
    <w:pPr>
      <w:tabs>
        <w:tab w:val="right" w:pos="9360"/>
      </w:tabs>
      <w:spacing w:before="1440"/>
      <w:jc w:val="right"/>
    </w:pPr>
    <w:rPr>
      <w:rFonts w:ascii="Arial Narrow" w:hAnsi="Arial Narrow"/>
      <w:b/>
      <w:sz w:val="40"/>
      <w:szCs w:val="40"/>
    </w:rPr>
  </w:style>
  <w:style w:type="character" w:customStyle="1" w:styleId="SubtitleChar">
    <w:name w:val="Subtitle Char"/>
    <w:link w:val="Subtitle"/>
    <w:rsid w:val="0056727C"/>
    <w:rPr>
      <w:rFonts w:ascii="Arial Narrow" w:hAnsi="Arial Narrow"/>
      <w:b/>
      <w:sz w:val="40"/>
      <w:szCs w:val="40"/>
    </w:rPr>
  </w:style>
  <w:style w:type="paragraph" w:styleId="EnvelopeAddress">
    <w:name w:val="envelope address"/>
    <w:basedOn w:val="Normal"/>
    <w:rsid w:val="0056727C"/>
    <w:pPr>
      <w:spacing w:before="240" w:after="120"/>
      <w:jc w:val="right"/>
    </w:pPr>
    <w:rPr>
      <w:rFonts w:ascii="Arial Narrow" w:hAnsi="Arial Narrow"/>
      <w:b/>
      <w:sz w:val="32"/>
      <w:szCs w:val="32"/>
    </w:rPr>
  </w:style>
  <w:style w:type="character" w:customStyle="1" w:styleId="MediumGrid1-Accent11">
    <w:name w:val="Medium Grid 1 - Accent 11"/>
    <w:uiPriority w:val="99"/>
    <w:rsid w:val="0056727C"/>
    <w:rPr>
      <w:color w:val="808080"/>
    </w:rPr>
  </w:style>
  <w:style w:type="paragraph" w:styleId="ListBullet3">
    <w:name w:val="List Bullet 3"/>
    <w:basedOn w:val="Normal"/>
    <w:rsid w:val="0056727C"/>
    <w:pPr>
      <w:numPr>
        <w:numId w:val="5"/>
      </w:numPr>
    </w:pPr>
  </w:style>
  <w:style w:type="table" w:styleId="TableGrid">
    <w:name w:val="Table Grid"/>
    <w:basedOn w:val="TableNormal"/>
    <w:uiPriority w:val="59"/>
    <w:rsid w:val="0056727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Item">
    <w:name w:val="NumberedItem"/>
    <w:basedOn w:val="Normal"/>
    <w:qFormat/>
    <w:rsid w:val="0056727C"/>
    <w:pPr>
      <w:ind w:left="1440" w:hanging="360"/>
    </w:pPr>
  </w:style>
  <w:style w:type="paragraph" w:customStyle="1" w:styleId="Instructions">
    <w:name w:val="Instructions"/>
    <w:basedOn w:val="Normal"/>
    <w:autoRedefine/>
    <w:rsid w:val="0056727C"/>
    <w:pPr>
      <w:shd w:val="clear" w:color="auto" w:fill="FFFFFF"/>
    </w:pPr>
    <w:rPr>
      <w:i/>
      <w:color w:val="0000FF"/>
      <w:szCs w:val="20"/>
    </w:rPr>
  </w:style>
  <w:style w:type="paragraph" w:customStyle="1" w:styleId="GridTable5Dark-Accent11">
    <w:name w:val="Grid Table 5 Dark - Accent 11"/>
    <w:basedOn w:val="Normal"/>
    <w:next w:val="Normal"/>
    <w:uiPriority w:val="39"/>
    <w:qFormat/>
    <w:rsid w:val="0056727C"/>
    <w:pPr>
      <w:keepLines/>
      <w:spacing w:before="240"/>
      <w:jc w:val="center"/>
    </w:pPr>
    <w:rPr>
      <w:rFonts w:ascii="Arial Narrow" w:hAnsi="Arial Narrow"/>
      <w:b/>
      <w:sz w:val="36"/>
      <w:szCs w:val="28"/>
    </w:rPr>
  </w:style>
  <w:style w:type="paragraph" w:customStyle="1" w:styleId="BackMatterHeading">
    <w:name w:val="Back Matter Heading"/>
    <w:next w:val="Normal"/>
    <w:autoRedefine/>
    <w:rsid w:val="0056727C"/>
    <w:pPr>
      <w:keepNext/>
      <w:pageBreakBefore/>
      <w:spacing w:after="360"/>
      <w:jc w:val="center"/>
    </w:pPr>
    <w:rPr>
      <w:rFonts w:ascii="Arial Narrow" w:hAnsi="Arial Narrow"/>
      <w:b/>
      <w:color w:val="000000"/>
      <w:sz w:val="36"/>
      <w:lang w:eastAsia="en-US"/>
    </w:rPr>
  </w:style>
  <w:style w:type="paragraph" w:customStyle="1" w:styleId="TableColumnHeading">
    <w:name w:val="TableColumnHeading"/>
    <w:next w:val="Normal"/>
    <w:autoRedefine/>
    <w:rsid w:val="0056727C"/>
    <w:pPr>
      <w:spacing w:before="60" w:after="60"/>
    </w:pPr>
    <w:rPr>
      <w:rFonts w:ascii="Arial" w:hAnsi="Arial"/>
      <w:b/>
      <w:color w:val="FFFFFF"/>
      <w:sz w:val="22"/>
      <w:lang w:eastAsia="en-US"/>
    </w:rPr>
  </w:style>
  <w:style w:type="paragraph" w:customStyle="1" w:styleId="InfoBlue">
    <w:name w:val="InfoBlue"/>
    <w:basedOn w:val="Normal"/>
    <w:next w:val="BodyText"/>
    <w:rsid w:val="0056727C"/>
    <w:pPr>
      <w:widowControl w:val="0"/>
      <w:spacing w:after="120" w:line="240" w:lineRule="atLeast"/>
      <w:ind w:left="576"/>
      <w:jc w:val="both"/>
    </w:pPr>
    <w:rPr>
      <w:rFonts w:ascii="Times New Roman" w:hAnsi="Times New Roman"/>
      <w:i/>
      <w:color w:val="0000FF"/>
      <w:sz w:val="24"/>
      <w:szCs w:val="20"/>
    </w:rPr>
  </w:style>
  <w:style w:type="paragraph" w:customStyle="1" w:styleId="TableHeaderRow">
    <w:name w:val="Table Header Row"/>
    <w:basedOn w:val="Normal"/>
    <w:qFormat/>
    <w:rsid w:val="0056727C"/>
    <w:rPr>
      <w:rFonts w:eastAsia="Calibri"/>
      <w:color w:val="FFFFFF"/>
      <w:szCs w:val="22"/>
    </w:rPr>
  </w:style>
  <w:style w:type="paragraph" w:styleId="TOAHeading">
    <w:name w:val="toa heading"/>
    <w:basedOn w:val="GridTable5Dark-Accent11"/>
    <w:next w:val="Normal"/>
    <w:rsid w:val="0056727C"/>
  </w:style>
  <w:style w:type="character" w:styleId="CommentReference">
    <w:name w:val="annotation reference"/>
    <w:rsid w:val="0056727C"/>
    <w:rPr>
      <w:sz w:val="16"/>
      <w:szCs w:val="16"/>
    </w:rPr>
  </w:style>
  <w:style w:type="paragraph" w:styleId="CommentText">
    <w:name w:val="annotation text"/>
    <w:basedOn w:val="Normal"/>
    <w:link w:val="CommentTextChar"/>
    <w:rsid w:val="0056727C"/>
    <w:rPr>
      <w:sz w:val="20"/>
      <w:szCs w:val="20"/>
    </w:rPr>
  </w:style>
  <w:style w:type="character" w:customStyle="1" w:styleId="CommentTextChar">
    <w:name w:val="Comment Text Char"/>
    <w:link w:val="CommentText"/>
    <w:rsid w:val="0056727C"/>
    <w:rPr>
      <w:rFonts w:ascii="Arial" w:hAnsi="Arial"/>
    </w:rPr>
  </w:style>
  <w:style w:type="paragraph" w:styleId="CommentSubject">
    <w:name w:val="annotation subject"/>
    <w:basedOn w:val="CommentText"/>
    <w:next w:val="CommentText"/>
    <w:link w:val="CommentSubjectChar"/>
    <w:rsid w:val="0056727C"/>
    <w:rPr>
      <w:b/>
      <w:bCs/>
    </w:rPr>
  </w:style>
  <w:style w:type="character" w:customStyle="1" w:styleId="CommentSubjectChar">
    <w:name w:val="Comment Subject Char"/>
    <w:link w:val="CommentSubject"/>
    <w:rsid w:val="0056727C"/>
    <w:rPr>
      <w:rFonts w:ascii="Arial" w:hAnsi="Arial"/>
      <w:b/>
      <w:bCs/>
    </w:rPr>
  </w:style>
  <w:style w:type="paragraph" w:customStyle="1" w:styleId="MediumGrid2-Accent11">
    <w:name w:val="Medium Grid 2 - Accent 11"/>
    <w:link w:val="MediumGrid2-Accent1Char"/>
    <w:uiPriority w:val="1"/>
    <w:qFormat/>
    <w:rsid w:val="0056727C"/>
    <w:rPr>
      <w:sz w:val="24"/>
      <w:szCs w:val="24"/>
      <w:lang w:eastAsia="en-US"/>
    </w:rPr>
  </w:style>
  <w:style w:type="character" w:styleId="LineNumber">
    <w:name w:val="line number"/>
    <w:basedOn w:val="DefaultParagraphFont"/>
    <w:rsid w:val="0056727C"/>
  </w:style>
  <w:style w:type="paragraph" w:customStyle="1" w:styleId="FigureTitle">
    <w:name w:val="Figure Title"/>
    <w:basedOn w:val="Normal"/>
    <w:rsid w:val="0056727C"/>
    <w:pPr>
      <w:spacing w:before="240"/>
      <w:jc w:val="center"/>
    </w:pPr>
    <w:rPr>
      <w:rFonts w:ascii="Times New Roman Bold" w:hAnsi="Times New Roman Bold"/>
      <w:b/>
      <w:sz w:val="24"/>
      <w:szCs w:val="20"/>
    </w:rPr>
  </w:style>
  <w:style w:type="paragraph" w:customStyle="1" w:styleId="Default">
    <w:name w:val="Default"/>
    <w:rsid w:val="0056727C"/>
    <w:pPr>
      <w:autoSpaceDE w:val="0"/>
      <w:autoSpaceDN w:val="0"/>
      <w:adjustRightInd w:val="0"/>
    </w:pPr>
    <w:rPr>
      <w:rFonts w:ascii="Verdana" w:hAnsi="Verdana" w:cs="Verdana"/>
      <w:color w:val="000000"/>
      <w:sz w:val="24"/>
      <w:szCs w:val="24"/>
      <w:lang w:eastAsia="en-US"/>
    </w:rPr>
  </w:style>
  <w:style w:type="character" w:styleId="FollowedHyperlink">
    <w:name w:val="FollowedHyperlink"/>
    <w:rsid w:val="0056727C"/>
    <w:rPr>
      <w:color w:val="800080"/>
      <w:u w:val="single"/>
    </w:rPr>
  </w:style>
  <w:style w:type="paragraph" w:customStyle="1" w:styleId="LightList-Accent31">
    <w:name w:val="Light List - Accent 31"/>
    <w:hidden/>
    <w:uiPriority w:val="99"/>
    <w:semiHidden/>
    <w:rsid w:val="00A82E2E"/>
    <w:rPr>
      <w:rFonts w:ascii="Arial" w:hAnsi="Arial"/>
      <w:sz w:val="22"/>
      <w:szCs w:val="24"/>
      <w:lang w:eastAsia="en-US"/>
    </w:rPr>
  </w:style>
  <w:style w:type="character" w:customStyle="1" w:styleId="keyword">
    <w:name w:val="keyword"/>
    <w:rsid w:val="0056727C"/>
    <w:rPr>
      <w:rFonts w:eastAsia="+mn-ea" w:cs="Arial"/>
      <w:b/>
      <w:caps/>
      <w:sz w:val="20"/>
      <w:szCs w:val="20"/>
    </w:rPr>
  </w:style>
  <w:style w:type="character" w:customStyle="1" w:styleId="XMLname">
    <w:name w:val="XMLname"/>
    <w:qFormat/>
    <w:rsid w:val="0056727C"/>
    <w:rPr>
      <w:rFonts w:ascii="Courier New" w:hAnsi="Courier New"/>
      <w:noProof/>
    </w:rPr>
  </w:style>
  <w:style w:type="character" w:styleId="FootnoteReference">
    <w:name w:val="footnote reference"/>
    <w:rsid w:val="0056727C"/>
    <w:rPr>
      <w:rFonts w:ascii="Bookman Old Style" w:hAnsi="Bookman Old Style"/>
      <w:vertAlign w:val="superscript"/>
    </w:rPr>
  </w:style>
  <w:style w:type="character" w:customStyle="1" w:styleId="FootnoteTextChar">
    <w:name w:val="Footnote Text Char"/>
    <w:link w:val="FootnoteText"/>
    <w:uiPriority w:val="99"/>
    <w:rsid w:val="0056727C"/>
    <w:rPr>
      <w:rFonts w:ascii="Arial" w:hAnsi="Arial"/>
      <w:szCs w:val="24"/>
    </w:rPr>
  </w:style>
  <w:style w:type="paragraph" w:customStyle="1" w:styleId="BodyText0">
    <w:name w:val="BodyText"/>
    <w:basedOn w:val="Normal"/>
    <w:link w:val="BodyTextChar0"/>
    <w:qFormat/>
    <w:rsid w:val="004727D3"/>
    <w:pPr>
      <w:spacing w:before="120" w:after="120"/>
    </w:pPr>
    <w:rPr>
      <w:rFonts w:cs="Arial"/>
    </w:rPr>
  </w:style>
  <w:style w:type="character" w:customStyle="1" w:styleId="BodyTextChar0">
    <w:name w:val="BodyText Char"/>
    <w:link w:val="BodyText0"/>
    <w:rsid w:val="004727D3"/>
    <w:rPr>
      <w:rFonts w:ascii="Arial" w:hAnsi="Arial" w:cs="Arial"/>
      <w:sz w:val="22"/>
      <w:szCs w:val="24"/>
    </w:rPr>
  </w:style>
  <w:style w:type="paragraph" w:customStyle="1" w:styleId="Example">
    <w:name w:val="Example"/>
    <w:basedOn w:val="Normal"/>
    <w:link w:val="ExampleChar"/>
    <w:rsid w:val="0056727C"/>
    <w:pPr>
      <w:keepNext/>
      <w:pBdr>
        <w:top w:val="single" w:sz="4" w:space="1" w:color="auto"/>
        <w:left w:val="single" w:sz="4" w:space="4" w:color="auto"/>
        <w:bottom w:val="single" w:sz="4" w:space="1" w:color="auto"/>
        <w:right w:val="single" w:sz="4" w:space="4" w:color="auto"/>
      </w:pBdr>
      <w:spacing w:after="120" w:line="220" w:lineRule="exact"/>
      <w:ind w:left="130" w:right="115"/>
      <w:contextualSpacing/>
    </w:pPr>
    <w:rPr>
      <w:rFonts w:ascii="Courier New" w:hAnsi="Courier New"/>
      <w:szCs w:val="22"/>
    </w:rPr>
  </w:style>
  <w:style w:type="character" w:customStyle="1" w:styleId="ExampleChar">
    <w:name w:val="Example Char"/>
    <w:link w:val="Example"/>
    <w:rsid w:val="0056727C"/>
    <w:rPr>
      <w:rFonts w:ascii="Courier New" w:hAnsi="Courier New"/>
      <w:sz w:val="22"/>
      <w:szCs w:val="22"/>
    </w:rPr>
  </w:style>
  <w:style w:type="numbering" w:customStyle="1" w:styleId="Constraints">
    <w:name w:val="Constraints"/>
    <w:basedOn w:val="NoList"/>
    <w:rsid w:val="0056727C"/>
    <w:pPr>
      <w:numPr>
        <w:numId w:val="1"/>
      </w:numPr>
    </w:pPr>
  </w:style>
  <w:style w:type="paragraph" w:customStyle="1" w:styleId="TableHead">
    <w:name w:val="TableHead"/>
    <w:basedOn w:val="Normal"/>
    <w:next w:val="Normal"/>
    <w:link w:val="TableHeadChar"/>
    <w:qFormat/>
    <w:rsid w:val="00D2296E"/>
    <w:pPr>
      <w:keepNext/>
      <w:spacing w:before="60" w:after="60" w:line="220" w:lineRule="exact"/>
    </w:pPr>
    <w:rPr>
      <w:rFonts w:cs="Courier New"/>
      <w:b/>
      <w:bCs/>
      <w:color w:val="FFFFFF"/>
      <w:sz w:val="20"/>
      <w:szCs w:val="22"/>
    </w:rPr>
  </w:style>
  <w:style w:type="character" w:customStyle="1" w:styleId="TableHeadChar">
    <w:name w:val="TableHead Char"/>
    <w:link w:val="TableHead"/>
    <w:rsid w:val="00D2296E"/>
    <w:rPr>
      <w:rFonts w:ascii="Arial" w:hAnsi="Arial" w:cs="Courier New"/>
      <w:b/>
      <w:bCs/>
      <w:color w:val="FFFFFF"/>
      <w:szCs w:val="22"/>
    </w:rPr>
  </w:style>
  <w:style w:type="paragraph" w:customStyle="1" w:styleId="TableText">
    <w:name w:val="TableText"/>
    <w:basedOn w:val="Normal"/>
    <w:link w:val="TableTextChar"/>
    <w:qFormat/>
    <w:rsid w:val="008209D9"/>
    <w:pPr>
      <w:spacing w:before="120" w:after="120" w:line="220" w:lineRule="exact"/>
    </w:pPr>
    <w:rPr>
      <w:rFonts w:eastAsia="Calibri" w:cs="Arial"/>
      <w:noProof/>
      <w:sz w:val="20"/>
      <w:szCs w:val="20"/>
    </w:rPr>
  </w:style>
  <w:style w:type="character" w:customStyle="1" w:styleId="TableTextChar">
    <w:name w:val="TableText Char"/>
    <w:link w:val="TableText"/>
    <w:rsid w:val="008209D9"/>
    <w:rPr>
      <w:rFonts w:ascii="Arial" w:eastAsia="Calibri" w:hAnsi="Arial" w:cs="Arial"/>
      <w:noProof/>
    </w:rPr>
  </w:style>
  <w:style w:type="character" w:customStyle="1" w:styleId="XMLnameBold">
    <w:name w:val="XMLnameBold"/>
    <w:rsid w:val="0056727C"/>
    <w:rPr>
      <w:rFonts w:ascii="Courier New" w:hAnsi="Courier New"/>
      <w:b/>
      <w:sz w:val="20"/>
    </w:rPr>
  </w:style>
  <w:style w:type="character" w:customStyle="1" w:styleId="HyperlinkText9pt">
    <w:name w:val="Hyperlink Text 9pt"/>
    <w:rsid w:val="005513C7"/>
    <w:rPr>
      <w:rFonts w:ascii="Arial" w:hAnsi="Arial" w:cs="Arial"/>
      <w:dstrike w:val="0"/>
      <w:color w:val="333399"/>
      <w:sz w:val="18"/>
      <w:szCs w:val="24"/>
      <w:u w:val="single"/>
      <w:vertAlign w:val="baseline"/>
      <w:lang w:val="en-US" w:eastAsia="zh-CN" w:bidi="ar-SA"/>
    </w:rPr>
  </w:style>
  <w:style w:type="character" w:customStyle="1" w:styleId="HyperlinkCourierBold">
    <w:name w:val="Hyperlink Courier Bold"/>
    <w:rsid w:val="0056727C"/>
    <w:rPr>
      <w:rFonts w:ascii="Courier New" w:hAnsi="Courier New" w:cs="Arial"/>
      <w:b/>
      <w:dstrike w:val="0"/>
      <w:color w:val="333399"/>
      <w:sz w:val="20"/>
      <w:szCs w:val="24"/>
      <w:u w:val="single"/>
      <w:vertAlign w:val="baseline"/>
      <w:lang w:val="en-US" w:eastAsia="zh-CN" w:bidi="ar-SA"/>
    </w:rPr>
  </w:style>
  <w:style w:type="paragraph" w:styleId="TOC9">
    <w:name w:val="toc 9"/>
    <w:basedOn w:val="Normal"/>
    <w:next w:val="Normal"/>
    <w:autoRedefine/>
    <w:uiPriority w:val="39"/>
    <w:rsid w:val="0056727C"/>
    <w:pPr>
      <w:ind w:left="1760"/>
    </w:pPr>
    <w:rPr>
      <w:rFonts w:ascii="Calibri" w:hAnsi="Calibri"/>
      <w:sz w:val="20"/>
      <w:szCs w:val="20"/>
    </w:rPr>
  </w:style>
  <w:style w:type="character" w:customStyle="1" w:styleId="str">
    <w:name w:val="str"/>
    <w:basedOn w:val="DefaultParagraphFont"/>
    <w:rsid w:val="0056727C"/>
  </w:style>
  <w:style w:type="character" w:customStyle="1" w:styleId="Heading5Char">
    <w:name w:val="Heading 5 Char"/>
    <w:link w:val="Heading5"/>
    <w:uiPriority w:val="99"/>
    <w:rsid w:val="00DA0537"/>
    <w:rPr>
      <w:rFonts w:ascii="Arial Narrow" w:eastAsia="Calibri" w:hAnsi="Arial Narrow"/>
      <w:b/>
      <w:bCs/>
      <w:iCs/>
      <w:sz w:val="26"/>
      <w:szCs w:val="26"/>
      <w:lang w:eastAsia="en-US"/>
    </w:rPr>
  </w:style>
  <w:style w:type="character" w:customStyle="1" w:styleId="CaptionChar">
    <w:name w:val="Caption Char"/>
    <w:link w:val="Caption"/>
    <w:uiPriority w:val="99"/>
    <w:locked/>
    <w:rsid w:val="008D5CD4"/>
    <w:rPr>
      <w:rFonts w:ascii="Arial Narrow" w:eastAsia="Times New Roman" w:hAnsi="Arial Narrow"/>
      <w:b/>
      <w:bCs/>
      <w:sz w:val="24"/>
    </w:rPr>
  </w:style>
  <w:style w:type="character" w:customStyle="1" w:styleId="HeaderChar">
    <w:name w:val="Header Char"/>
    <w:link w:val="Header"/>
    <w:rsid w:val="0056727C"/>
    <w:rPr>
      <w:rFonts w:ascii="Arial Narrow" w:hAnsi="Arial Narrow"/>
      <w:sz w:val="18"/>
    </w:rPr>
  </w:style>
  <w:style w:type="character" w:customStyle="1" w:styleId="Heading4Char">
    <w:name w:val="Heading 4 Char"/>
    <w:link w:val="Heading4"/>
    <w:uiPriority w:val="99"/>
    <w:rsid w:val="00BD46CE"/>
    <w:rPr>
      <w:rFonts w:ascii="Arial Narrow" w:hAnsi="Arial Narrow"/>
      <w:b/>
      <w:bCs/>
      <w:sz w:val="28"/>
      <w:szCs w:val="28"/>
      <w:lang w:eastAsia="en-US"/>
    </w:rPr>
  </w:style>
  <w:style w:type="paragraph" w:customStyle="1" w:styleId="DefaultParagraphFontCharCharChar">
    <w:name w:val="Default Paragraph Font Char Char Char"/>
    <w:basedOn w:val="Normal"/>
    <w:semiHidden/>
    <w:rsid w:val="0056727C"/>
    <w:pPr>
      <w:spacing w:after="160" w:line="240" w:lineRule="exact"/>
    </w:pPr>
    <w:rPr>
      <w:rFonts w:ascii="Times New Roman" w:hAnsi="Times New Roman"/>
      <w:sz w:val="24"/>
    </w:rPr>
  </w:style>
  <w:style w:type="paragraph" w:styleId="DocumentMap">
    <w:name w:val="Document Map"/>
    <w:basedOn w:val="Normal"/>
    <w:link w:val="DocumentMapChar"/>
    <w:rsid w:val="0056727C"/>
    <w:rPr>
      <w:rFonts w:ascii="Lucida Grande" w:hAnsi="Lucida Grande" w:cs="Lucida Grande"/>
      <w:sz w:val="24"/>
    </w:rPr>
  </w:style>
  <w:style w:type="character" w:customStyle="1" w:styleId="DocumentMapChar">
    <w:name w:val="Document Map Char"/>
    <w:link w:val="DocumentMap"/>
    <w:rsid w:val="0056727C"/>
    <w:rPr>
      <w:rFonts w:ascii="Lucida Grande" w:hAnsi="Lucida Grande" w:cs="Lucida Grande"/>
      <w:sz w:val="24"/>
      <w:szCs w:val="24"/>
    </w:rPr>
  </w:style>
  <w:style w:type="paragraph" w:styleId="TOC5">
    <w:name w:val="toc 5"/>
    <w:next w:val="NormalWeb"/>
    <w:autoRedefine/>
    <w:uiPriority w:val="39"/>
    <w:rsid w:val="0056727C"/>
    <w:pPr>
      <w:ind w:left="880"/>
    </w:pPr>
    <w:rPr>
      <w:rFonts w:ascii="Calibri" w:hAnsi="Calibri"/>
      <w:lang w:eastAsia="en-US"/>
    </w:rPr>
  </w:style>
  <w:style w:type="paragraph" w:styleId="TOC6">
    <w:name w:val="toc 6"/>
    <w:basedOn w:val="Normal"/>
    <w:next w:val="TOC7"/>
    <w:uiPriority w:val="39"/>
    <w:rsid w:val="0056727C"/>
    <w:pPr>
      <w:ind w:left="1100"/>
    </w:pPr>
    <w:rPr>
      <w:rFonts w:ascii="Calibri" w:hAnsi="Calibri"/>
      <w:sz w:val="20"/>
      <w:szCs w:val="20"/>
    </w:rPr>
  </w:style>
  <w:style w:type="paragraph" w:styleId="TOC7">
    <w:name w:val="toc 7"/>
    <w:basedOn w:val="Normal"/>
    <w:next w:val="Normal"/>
    <w:autoRedefine/>
    <w:uiPriority w:val="39"/>
    <w:rsid w:val="0056727C"/>
    <w:pPr>
      <w:ind w:left="1320"/>
    </w:pPr>
    <w:rPr>
      <w:rFonts w:ascii="Calibri" w:hAnsi="Calibri"/>
      <w:sz w:val="20"/>
      <w:szCs w:val="20"/>
    </w:rPr>
  </w:style>
  <w:style w:type="paragraph" w:styleId="TOC8">
    <w:name w:val="toc 8"/>
    <w:basedOn w:val="Normal"/>
    <w:next w:val="Normal"/>
    <w:autoRedefine/>
    <w:uiPriority w:val="39"/>
    <w:rsid w:val="0056727C"/>
    <w:pPr>
      <w:ind w:left="1540"/>
    </w:pPr>
    <w:rPr>
      <w:rFonts w:ascii="Calibri" w:hAnsi="Calibri"/>
      <w:sz w:val="20"/>
      <w:szCs w:val="20"/>
    </w:rPr>
  </w:style>
  <w:style w:type="paragraph" w:customStyle="1" w:styleId="acronyms">
    <w:name w:val="acronyms"/>
    <w:basedOn w:val="Normal"/>
    <w:rsid w:val="0056727C"/>
    <w:pPr>
      <w:spacing w:after="120"/>
      <w:ind w:left="2070" w:hanging="1350"/>
    </w:pPr>
  </w:style>
  <w:style w:type="paragraph" w:customStyle="1" w:styleId="Appendix1">
    <w:name w:val="Appendix 1"/>
    <w:next w:val="BodyText0"/>
    <w:rsid w:val="0056727C"/>
    <w:pPr>
      <w:pageBreakBefore/>
      <w:widowControl w:val="0"/>
      <w:numPr>
        <w:numId w:val="2"/>
      </w:numPr>
      <w:tabs>
        <w:tab w:val="left" w:pos="2700"/>
      </w:tabs>
      <w:spacing w:before="240" w:after="120" w:line="320" w:lineRule="exact"/>
      <w:outlineLvl w:val="0"/>
    </w:pPr>
    <w:rPr>
      <w:rFonts w:ascii="Century Gothic" w:hAnsi="Century Gothic"/>
      <w:b/>
      <w:caps/>
      <w:color w:val="333399"/>
      <w:spacing w:val="40"/>
      <w:kern w:val="32"/>
      <w:sz w:val="28"/>
      <w:szCs w:val="24"/>
      <w:lang w:eastAsia="en-US"/>
    </w:rPr>
  </w:style>
  <w:style w:type="paragraph" w:customStyle="1" w:styleId="Appendix2">
    <w:name w:val="Appendix 2"/>
    <w:basedOn w:val="Heading2"/>
    <w:next w:val="Normal"/>
    <w:rsid w:val="0056727C"/>
    <w:rPr>
      <w:sz w:val="24"/>
    </w:rPr>
  </w:style>
  <w:style w:type="paragraph" w:customStyle="1" w:styleId="Appendix3">
    <w:name w:val="Appendix 3"/>
    <w:basedOn w:val="Appendix2"/>
    <w:qFormat/>
    <w:rsid w:val="0056727C"/>
    <w:rPr>
      <w:rFonts w:ascii="Bookman Old Style" w:hAnsi="Bookman Old Style"/>
      <w:i/>
    </w:rPr>
  </w:style>
  <w:style w:type="character" w:customStyle="1" w:styleId="BalloonTextChar1">
    <w:name w:val="Balloon Text Char1"/>
    <w:uiPriority w:val="99"/>
    <w:rsid w:val="0056727C"/>
    <w:rPr>
      <w:rFonts w:ascii="Lucida Grande" w:hAnsi="Lucida Grande"/>
      <w:sz w:val="18"/>
      <w:szCs w:val="18"/>
    </w:rPr>
  </w:style>
  <w:style w:type="character" w:customStyle="1" w:styleId="BalloonTextChar3">
    <w:name w:val="Balloon Text Char3"/>
    <w:uiPriority w:val="99"/>
    <w:semiHidden/>
    <w:rsid w:val="0056727C"/>
    <w:rPr>
      <w:rFonts w:ascii="Lucida Grande" w:hAnsi="Lucida Grande"/>
      <w:sz w:val="18"/>
      <w:szCs w:val="18"/>
    </w:rPr>
  </w:style>
  <w:style w:type="character" w:customStyle="1" w:styleId="BalloonTextChar4">
    <w:name w:val="Balloon Text Char4"/>
    <w:uiPriority w:val="99"/>
    <w:semiHidden/>
    <w:rsid w:val="0056727C"/>
    <w:rPr>
      <w:rFonts w:ascii="Lucida Grande" w:hAnsi="Lucida Grande"/>
      <w:sz w:val="18"/>
      <w:szCs w:val="18"/>
    </w:rPr>
  </w:style>
  <w:style w:type="paragraph" w:customStyle="1" w:styleId="BodyImage">
    <w:name w:val="Body Image"/>
    <w:basedOn w:val="Normal"/>
    <w:qFormat/>
    <w:rsid w:val="0056727C"/>
    <w:pPr>
      <w:ind w:left="720"/>
      <w:jc w:val="center"/>
    </w:pPr>
  </w:style>
  <w:style w:type="paragraph" w:customStyle="1" w:styleId="BodyTitle">
    <w:name w:val="Body Title"/>
    <w:basedOn w:val="Normal"/>
    <w:semiHidden/>
    <w:rsid w:val="0056727C"/>
    <w:pPr>
      <w:jc w:val="center"/>
    </w:pPr>
    <w:rPr>
      <w:rFonts w:eastAsia="?l?r ??’c" w:cs="Arial"/>
      <w:b/>
      <w:noProof/>
    </w:rPr>
  </w:style>
  <w:style w:type="paragraph" w:customStyle="1" w:styleId="BracketData">
    <w:name w:val="BracketData"/>
    <w:basedOn w:val="Normal"/>
    <w:next w:val="BodyText0"/>
    <w:rsid w:val="0056727C"/>
    <w:pPr>
      <w:keepNext/>
      <w:spacing w:before="40" w:after="120"/>
      <w:ind w:left="720"/>
    </w:pPr>
    <w:rPr>
      <w:rFonts w:ascii="Courier New" w:hAnsi="Courier New" w:cs="Courier New"/>
      <w:szCs w:val="20"/>
      <w:lang w:eastAsia="zh-CN"/>
    </w:rPr>
  </w:style>
  <w:style w:type="paragraph" w:customStyle="1" w:styleId="Conformance">
    <w:name w:val="Conformance"/>
    <w:basedOn w:val="Normal"/>
    <w:link w:val="ConformanceChar"/>
    <w:rsid w:val="0056727C"/>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56727C"/>
    <w:rPr>
      <w:rFonts w:ascii="Arial" w:hAnsi="Arial"/>
      <w:sz w:val="22"/>
    </w:rPr>
  </w:style>
  <w:style w:type="paragraph" w:customStyle="1" w:styleId="ConformanceExample">
    <w:name w:val="ConformanceExample"/>
    <w:basedOn w:val="Normal"/>
    <w:rsid w:val="0056727C"/>
    <w:pPr>
      <w:spacing w:after="120"/>
      <w:ind w:left="1901" w:hanging="1181"/>
    </w:pPr>
  </w:style>
  <w:style w:type="paragraph" w:customStyle="1" w:styleId="DocumentName">
    <w:name w:val="Document Name"/>
    <w:basedOn w:val="Normal"/>
    <w:rsid w:val="0056727C"/>
    <w:pPr>
      <w:jc w:val="right"/>
    </w:pPr>
    <w:rPr>
      <w:rFonts w:ascii="Arial Narrow" w:hAnsi="Arial Narrow" w:cs="Arial"/>
      <w:sz w:val="32"/>
      <w:szCs w:val="32"/>
      <w:lang w:val="pt-BR"/>
    </w:rPr>
  </w:style>
  <w:style w:type="paragraph" w:customStyle="1" w:styleId="DocumentTitle">
    <w:name w:val="Document Title"/>
    <w:next w:val="Normal"/>
    <w:rsid w:val="0056727C"/>
    <w:pPr>
      <w:jc w:val="right"/>
    </w:pPr>
    <w:rPr>
      <w:rFonts w:ascii="Arial Narrow" w:hAnsi="Arial Narrow"/>
      <w:noProof/>
      <w:sz w:val="32"/>
      <w:szCs w:val="24"/>
      <w:lang w:eastAsia="zh-CN"/>
    </w:rPr>
  </w:style>
  <w:style w:type="character" w:customStyle="1" w:styleId="documentlink">
    <w:name w:val="documentlink"/>
    <w:basedOn w:val="DefaultParagraphFont"/>
    <w:rsid w:val="0056727C"/>
  </w:style>
  <w:style w:type="character" w:customStyle="1" w:styleId="FooterChar">
    <w:name w:val="Footer Char"/>
    <w:link w:val="Footer"/>
    <w:uiPriority w:val="99"/>
    <w:rsid w:val="0056727C"/>
    <w:rPr>
      <w:rFonts w:ascii="Arial Narrow" w:hAnsi="Arial Narrow"/>
      <w:sz w:val="18"/>
    </w:rPr>
  </w:style>
  <w:style w:type="paragraph" w:customStyle="1" w:styleId="Footerlandscape">
    <w:name w:val="Footer landscape"/>
    <w:basedOn w:val="Footer"/>
    <w:rsid w:val="0056727C"/>
    <w:pPr>
      <w:tabs>
        <w:tab w:val="center" w:pos="6480"/>
        <w:tab w:val="right" w:pos="12600"/>
      </w:tabs>
    </w:pPr>
  </w:style>
  <w:style w:type="paragraph" w:customStyle="1" w:styleId="Heading1blue">
    <w:name w:val="Heading 1 blue"/>
    <w:basedOn w:val="Heading1"/>
    <w:link w:val="Heading1blueChar"/>
    <w:qFormat/>
    <w:rsid w:val="00E114E5"/>
    <w:pPr>
      <w:pageBreakBefore/>
      <w:numPr>
        <w:numId w:val="0"/>
      </w:numPr>
    </w:pPr>
    <w:rPr>
      <w:color w:val="1F497D"/>
      <w:sz w:val="56"/>
      <w:szCs w:val="56"/>
    </w:rPr>
  </w:style>
  <w:style w:type="character" w:customStyle="1" w:styleId="Heading1blueChar">
    <w:name w:val="Heading 1 blue Char"/>
    <w:link w:val="Heading1blue"/>
    <w:rsid w:val="00E114E5"/>
    <w:rPr>
      <w:rFonts w:ascii="Arial Narrow" w:hAnsi="Arial Narrow" w:cs="Arial"/>
      <w:b/>
      <w:bCs/>
      <w:color w:val="1F497D"/>
      <w:kern w:val="32"/>
      <w:sz w:val="56"/>
      <w:szCs w:val="56"/>
    </w:rPr>
  </w:style>
  <w:style w:type="paragraph" w:customStyle="1" w:styleId="Heading2nospace">
    <w:name w:val="Heading 2 nospace"/>
    <w:basedOn w:val="Heading2"/>
    <w:next w:val="Normal"/>
    <w:qFormat/>
    <w:rsid w:val="0056727C"/>
    <w:pPr>
      <w:numPr>
        <w:numId w:val="0"/>
      </w:numPr>
      <w:pBdr>
        <w:bottom w:val="none" w:sz="0" w:space="0" w:color="auto"/>
      </w:pBdr>
      <w:tabs>
        <w:tab w:val="clear" w:pos="540"/>
        <w:tab w:val="left" w:pos="720"/>
        <w:tab w:val="left" w:pos="864"/>
      </w:tabs>
      <w:spacing w:before="360" w:after="0" w:line="260" w:lineRule="exact"/>
      <w:ind w:left="720" w:hanging="720"/>
    </w:pPr>
    <w:rPr>
      <w:rFonts w:ascii="Century Gothic" w:hAnsi="Century Gothic" w:cs="Times New Roman"/>
      <w:bCs w:val="0"/>
      <w:i/>
      <w:iCs/>
      <w:sz w:val="28"/>
    </w:rPr>
  </w:style>
  <w:style w:type="character" w:customStyle="1" w:styleId="Heading3Char">
    <w:name w:val="Heading 3 Char"/>
    <w:link w:val="Heading3"/>
    <w:uiPriority w:val="99"/>
    <w:rsid w:val="00553608"/>
    <w:rPr>
      <w:rFonts w:ascii="Arial Narrow" w:hAnsi="Arial Narrow" w:cs="Arial"/>
      <w:b/>
      <w:bCs/>
      <w:sz w:val="32"/>
      <w:szCs w:val="26"/>
      <w:lang w:eastAsia="en-US"/>
    </w:rPr>
  </w:style>
  <w:style w:type="paragraph" w:customStyle="1" w:styleId="Heading3nospace">
    <w:name w:val="Heading 3 nospace"/>
    <w:basedOn w:val="Heading3"/>
    <w:qFormat/>
    <w:rsid w:val="0056727C"/>
    <w:pPr>
      <w:numPr>
        <w:ilvl w:val="0"/>
        <w:numId w:val="0"/>
      </w:numPr>
    </w:pPr>
  </w:style>
  <w:style w:type="paragraph" w:customStyle="1" w:styleId="Heading4nospace">
    <w:name w:val="Heading 4 nospace"/>
    <w:basedOn w:val="Heading4"/>
    <w:next w:val="BracketData"/>
    <w:qFormat/>
    <w:rsid w:val="0056727C"/>
    <w:pPr>
      <w:numPr>
        <w:ilvl w:val="0"/>
        <w:numId w:val="0"/>
      </w:numPr>
      <w:spacing w:after="40"/>
    </w:pPr>
  </w:style>
  <w:style w:type="character" w:customStyle="1" w:styleId="Heading6Char">
    <w:name w:val="Heading 6 Char"/>
    <w:link w:val="Heading6"/>
    <w:uiPriority w:val="99"/>
    <w:rsid w:val="0056727C"/>
    <w:rPr>
      <w:rFonts w:ascii="Arial Narrow" w:hAnsi="Arial Narrow"/>
      <w:b/>
      <w:bCs/>
      <w:sz w:val="24"/>
      <w:szCs w:val="24"/>
      <w:lang w:eastAsia="en-US"/>
    </w:rPr>
  </w:style>
  <w:style w:type="character" w:customStyle="1" w:styleId="Heading7Char">
    <w:name w:val="Heading 7 Char"/>
    <w:aliases w:val="appendix Char"/>
    <w:link w:val="Heading7"/>
    <w:uiPriority w:val="99"/>
    <w:rsid w:val="0056727C"/>
    <w:rPr>
      <w:rFonts w:ascii="Arial" w:hAnsi="Arial"/>
      <w:sz w:val="22"/>
      <w:szCs w:val="24"/>
      <w:lang w:eastAsia="en-US"/>
    </w:rPr>
  </w:style>
  <w:style w:type="character" w:customStyle="1" w:styleId="Heading8Char">
    <w:name w:val="Heading 8 Char"/>
    <w:link w:val="Heading8"/>
    <w:uiPriority w:val="99"/>
    <w:rsid w:val="0056727C"/>
    <w:rPr>
      <w:rFonts w:ascii="Times New Roman Bold" w:hAnsi="Times New Roman Bold"/>
      <w:b/>
      <w:smallCaps/>
      <w:sz w:val="32"/>
      <w:szCs w:val="24"/>
      <w:lang w:eastAsia="en-US"/>
    </w:rPr>
  </w:style>
  <w:style w:type="character" w:customStyle="1" w:styleId="Heading9Char">
    <w:name w:val="Heading 9 Char"/>
    <w:link w:val="Heading9"/>
    <w:uiPriority w:val="99"/>
    <w:rsid w:val="0056727C"/>
    <w:rPr>
      <w:rFonts w:ascii="Times New Roman Bold" w:hAnsi="Times New Roman Bold"/>
      <w:b/>
      <w:smallCaps/>
      <w:sz w:val="32"/>
      <w:szCs w:val="24"/>
      <w:lang w:eastAsia="en-US"/>
    </w:rPr>
  </w:style>
  <w:style w:type="character" w:customStyle="1" w:styleId="HyperlinkText10pt">
    <w:name w:val="Hyperlink Text 10 pt"/>
    <w:rsid w:val="0056727C"/>
    <w:rPr>
      <w:rFonts w:ascii="Bookman Old Style" w:hAnsi="Bookman Old Style" w:cs="Arial"/>
      <w:dstrike w:val="0"/>
      <w:color w:val="333399"/>
      <w:sz w:val="20"/>
      <w:szCs w:val="24"/>
      <w:u w:val="single"/>
      <w:vertAlign w:val="baseline"/>
      <w:lang w:val="en-US" w:eastAsia="zh-CN" w:bidi="ar-SA"/>
    </w:rPr>
  </w:style>
  <w:style w:type="numbering" w:customStyle="1" w:styleId="NoList1">
    <w:name w:val="No List1"/>
    <w:next w:val="NoList"/>
    <w:semiHidden/>
    <w:unhideWhenUsed/>
    <w:rsid w:val="0056727C"/>
  </w:style>
  <w:style w:type="paragraph" w:styleId="NormalWeb">
    <w:name w:val="Normal (Web)"/>
    <w:basedOn w:val="Normal"/>
    <w:uiPriority w:val="99"/>
    <w:rsid w:val="0056727C"/>
  </w:style>
  <w:style w:type="paragraph" w:customStyle="1" w:styleId="Quotation">
    <w:name w:val="Quotation"/>
    <w:basedOn w:val="Normal"/>
    <w:rsid w:val="0056727C"/>
    <w:pPr>
      <w:spacing w:after="120" w:line="220" w:lineRule="exact"/>
      <w:ind w:left="1440" w:right="1440"/>
    </w:pPr>
  </w:style>
  <w:style w:type="paragraph" w:customStyle="1" w:styleId="required-optional">
    <w:name w:val="required-optional"/>
    <w:basedOn w:val="BodyText0"/>
    <w:rsid w:val="0056727C"/>
    <w:pPr>
      <w:keepNext/>
      <w:spacing w:before="200" w:after="40"/>
    </w:pPr>
    <w:rPr>
      <w:b/>
    </w:rPr>
  </w:style>
  <w:style w:type="character" w:customStyle="1" w:styleId="st">
    <w:name w:val="st"/>
    <w:basedOn w:val="DefaultParagraphFont"/>
    <w:rsid w:val="0056727C"/>
  </w:style>
  <w:style w:type="paragraph" w:styleId="Title">
    <w:name w:val="Title"/>
    <w:basedOn w:val="Normal"/>
    <w:link w:val="TitleChar"/>
    <w:uiPriority w:val="10"/>
    <w:qFormat/>
    <w:rsid w:val="0056727C"/>
    <w:pPr>
      <w:spacing w:before="240" w:after="60"/>
      <w:jc w:val="center"/>
    </w:pPr>
    <w:rPr>
      <w:rFonts w:ascii="Verdana" w:hAnsi="Verdana"/>
      <w:b/>
      <w:kern w:val="28"/>
      <w:sz w:val="32"/>
    </w:rPr>
  </w:style>
  <w:style w:type="character" w:customStyle="1" w:styleId="TitleChar">
    <w:name w:val="Title Char"/>
    <w:link w:val="Title"/>
    <w:uiPriority w:val="10"/>
    <w:rsid w:val="0056727C"/>
    <w:rPr>
      <w:rFonts w:ascii="Verdana" w:hAnsi="Verdana"/>
      <w:b/>
      <w:kern w:val="28"/>
      <w:sz w:val="32"/>
      <w:szCs w:val="24"/>
    </w:rPr>
  </w:style>
  <w:style w:type="paragraph" w:customStyle="1" w:styleId="SubTitle0">
    <w:name w:val="Sub Title"/>
    <w:basedOn w:val="Title"/>
    <w:rsid w:val="0056727C"/>
    <w:pPr>
      <w:spacing w:before="0" w:after="0"/>
    </w:pPr>
    <w:rPr>
      <w:bCs/>
      <w:sz w:val="24"/>
    </w:rPr>
  </w:style>
  <w:style w:type="paragraph" w:customStyle="1" w:styleId="TableHeading">
    <w:name w:val="TableHeading"/>
    <w:basedOn w:val="Normal"/>
    <w:autoRedefine/>
    <w:semiHidden/>
    <w:rsid w:val="0056727C"/>
    <w:pPr>
      <w:spacing w:before="40"/>
      <w:jc w:val="center"/>
    </w:pPr>
    <w:rPr>
      <w:rFonts w:ascii="Times New Roman" w:hAnsi="Times New Roman"/>
      <w:b/>
    </w:rPr>
  </w:style>
  <w:style w:type="paragraph" w:customStyle="1" w:styleId="templatenotes">
    <w:name w:val="templatenotes"/>
    <w:basedOn w:val="BodyText"/>
    <w:rsid w:val="0056727C"/>
    <w:pPr>
      <w:ind w:left="720"/>
    </w:pPr>
    <w:rPr>
      <w:rFonts w:ascii="Times" w:hAnsi="Times"/>
      <w:i/>
      <w:iCs/>
    </w:rPr>
  </w:style>
  <w:style w:type="paragraph" w:customStyle="1" w:styleId="TOC1Appendix">
    <w:name w:val="TOC 1 Appendix"/>
    <w:basedOn w:val="TOC1"/>
    <w:autoRedefine/>
    <w:rsid w:val="0056727C"/>
    <w:pPr>
      <w:tabs>
        <w:tab w:val="left" w:pos="1620"/>
      </w:tabs>
    </w:pPr>
  </w:style>
  <w:style w:type="paragraph" w:customStyle="1" w:styleId="TOCTitle">
    <w:name w:val="TOC Title"/>
    <w:basedOn w:val="Normal"/>
    <w:next w:val="Normal"/>
    <w:link w:val="TOCTitleChar"/>
    <w:rsid w:val="0056727C"/>
    <w:pPr>
      <w:keepNext/>
      <w:spacing w:before="240"/>
    </w:pPr>
    <w:rPr>
      <w:b/>
      <w:sz w:val="28"/>
      <w:szCs w:val="28"/>
    </w:rPr>
  </w:style>
  <w:style w:type="character" w:customStyle="1" w:styleId="TOCTitleChar">
    <w:name w:val="TOC Title Char"/>
    <w:link w:val="TOCTitle"/>
    <w:rsid w:val="0056727C"/>
    <w:rPr>
      <w:rFonts w:ascii="Arial" w:hAnsi="Arial"/>
      <w:b/>
      <w:sz w:val="28"/>
      <w:szCs w:val="28"/>
    </w:rPr>
  </w:style>
  <w:style w:type="character" w:customStyle="1" w:styleId="XMLvalue">
    <w:name w:val="XMLvalue"/>
    <w:rsid w:val="0056727C"/>
    <w:rPr>
      <w:rFonts w:ascii="Bookman Old Style" w:hAnsi="Bookman Old Style"/>
      <w:i/>
      <w:iCs/>
      <w:dstrike w:val="0"/>
      <w:noProof/>
      <w:sz w:val="20"/>
      <w:vertAlign w:val="baseline"/>
    </w:rPr>
  </w:style>
  <w:style w:type="paragraph" w:customStyle="1" w:styleId="ParameterName">
    <w:name w:val="Parameter Name"/>
    <w:basedOn w:val="TableText"/>
    <w:link w:val="ParameterNameChar"/>
    <w:qFormat/>
    <w:rsid w:val="0056727C"/>
    <w:rPr>
      <w:b/>
    </w:rPr>
  </w:style>
  <w:style w:type="character" w:customStyle="1" w:styleId="ParameterNameChar">
    <w:name w:val="Parameter Name Char"/>
    <w:link w:val="ParameterName"/>
    <w:rsid w:val="0056727C"/>
    <w:rPr>
      <w:rFonts w:ascii="Arial" w:eastAsia="Calibri" w:hAnsi="Arial" w:cs="Arial"/>
      <w:b/>
      <w:noProof/>
      <w:sz w:val="22"/>
      <w:szCs w:val="22"/>
    </w:rPr>
  </w:style>
  <w:style w:type="character" w:customStyle="1" w:styleId="simplecms">
    <w:name w:val="simplecms"/>
    <w:basedOn w:val="DefaultParagraphFont"/>
    <w:rsid w:val="0056727C"/>
  </w:style>
  <w:style w:type="paragraph" w:customStyle="1" w:styleId="Appendix">
    <w:name w:val="Appendix"/>
    <w:basedOn w:val="Heading2"/>
    <w:link w:val="AppendixChar"/>
    <w:qFormat/>
    <w:rsid w:val="0056727C"/>
    <w:pPr>
      <w:pBdr>
        <w:bottom w:val="none" w:sz="0" w:space="0" w:color="auto"/>
      </w:pBdr>
      <w:jc w:val="center"/>
    </w:pPr>
  </w:style>
  <w:style w:type="character" w:customStyle="1" w:styleId="AppendixChar">
    <w:name w:val="Appendix Char"/>
    <w:link w:val="Appendix"/>
    <w:rsid w:val="0056727C"/>
    <w:rPr>
      <w:rFonts w:ascii="Arial Narrow" w:hAnsi="Arial Narrow" w:cs="Arial"/>
      <w:b/>
      <w:bCs/>
      <w:kern w:val="32"/>
      <w:sz w:val="48"/>
      <w:szCs w:val="48"/>
      <w:lang w:eastAsia="en-US"/>
    </w:rPr>
  </w:style>
  <w:style w:type="paragraph" w:customStyle="1" w:styleId="Heading2-nonumber">
    <w:name w:val="Heading 2 - no number"/>
    <w:basedOn w:val="Heading2"/>
    <w:link w:val="Heading2-nonumberChar"/>
    <w:qFormat/>
    <w:rsid w:val="0056727C"/>
    <w:pPr>
      <w:pBdr>
        <w:bottom w:val="none" w:sz="0" w:space="0" w:color="auto"/>
      </w:pBdr>
      <w:jc w:val="center"/>
    </w:pPr>
  </w:style>
  <w:style w:type="character" w:customStyle="1" w:styleId="Heading2-nonumberChar">
    <w:name w:val="Heading 2 - no number Char"/>
    <w:link w:val="Heading2-nonumber"/>
    <w:rsid w:val="0056727C"/>
    <w:rPr>
      <w:rFonts w:ascii="Arial Narrow" w:hAnsi="Arial Narrow" w:cs="Arial"/>
      <w:b/>
      <w:bCs/>
      <w:kern w:val="32"/>
      <w:sz w:val="48"/>
      <w:szCs w:val="48"/>
      <w:lang w:eastAsia="en-US"/>
    </w:rPr>
  </w:style>
  <w:style w:type="character" w:customStyle="1" w:styleId="vsmetalabeltext1">
    <w:name w:val="vsmetalabeltext1"/>
    <w:rsid w:val="0056727C"/>
    <w:rPr>
      <w:sz w:val="18"/>
      <w:szCs w:val="18"/>
    </w:rPr>
  </w:style>
  <w:style w:type="paragraph" w:customStyle="1" w:styleId="CoverTitle1">
    <w:name w:val="Cover Title 1"/>
    <w:basedOn w:val="Heading1blue"/>
    <w:link w:val="CoverTitle1Char"/>
    <w:qFormat/>
    <w:rsid w:val="00E114E5"/>
    <w:pPr>
      <w:pageBreakBefore w:val="0"/>
      <w:jc w:val="right"/>
    </w:pPr>
  </w:style>
  <w:style w:type="character" w:customStyle="1" w:styleId="CoverTitle1Char">
    <w:name w:val="Cover Title 1 Char"/>
    <w:link w:val="CoverTitle1"/>
    <w:rsid w:val="00E114E5"/>
    <w:rPr>
      <w:rFonts w:ascii="Arial Narrow" w:hAnsi="Arial Narrow" w:cs="Arial"/>
      <w:b/>
      <w:bCs/>
      <w:color w:val="1F497D"/>
      <w:kern w:val="32"/>
      <w:sz w:val="56"/>
      <w:szCs w:val="56"/>
    </w:rPr>
  </w:style>
  <w:style w:type="paragraph" w:customStyle="1" w:styleId="CoverTitle2">
    <w:name w:val="Cover Title 2"/>
    <w:basedOn w:val="CoverTitle1"/>
    <w:link w:val="CoverTitle2Char"/>
    <w:qFormat/>
    <w:rsid w:val="008B7DD2"/>
    <w:rPr>
      <w:color w:val="auto"/>
      <w:sz w:val="48"/>
      <w:szCs w:val="48"/>
    </w:rPr>
  </w:style>
  <w:style w:type="character" w:customStyle="1" w:styleId="CoverTitle2Char">
    <w:name w:val="Cover Title 2 Char"/>
    <w:link w:val="CoverTitle2"/>
    <w:rsid w:val="008B7DD2"/>
    <w:rPr>
      <w:rFonts w:ascii="Arial Narrow" w:hAnsi="Arial Narrow" w:cs="Arial"/>
      <w:b/>
      <w:bCs/>
      <w:color w:val="1F497D"/>
      <w:kern w:val="32"/>
      <w:sz w:val="48"/>
      <w:szCs w:val="48"/>
    </w:rPr>
  </w:style>
  <w:style w:type="paragraph" w:customStyle="1" w:styleId="Heading1-subblue">
    <w:name w:val="Heading 1-sub blue"/>
    <w:basedOn w:val="Heading1blue"/>
    <w:link w:val="Heading1-subblueChar"/>
    <w:qFormat/>
    <w:rsid w:val="008925E1"/>
    <w:pPr>
      <w:pageBreakBefore w:val="0"/>
    </w:pPr>
    <w:rPr>
      <w:sz w:val="32"/>
      <w:szCs w:val="32"/>
    </w:rPr>
  </w:style>
  <w:style w:type="character" w:customStyle="1" w:styleId="Heading1-subblueChar">
    <w:name w:val="Heading 1-sub blue Char"/>
    <w:link w:val="Heading1-subblue"/>
    <w:rsid w:val="008925E1"/>
    <w:rPr>
      <w:rFonts w:ascii="Arial Narrow" w:hAnsi="Arial Narrow" w:cs="Arial"/>
      <w:b/>
      <w:bCs/>
      <w:color w:val="1F497D"/>
      <w:kern w:val="32"/>
      <w:sz w:val="32"/>
      <w:szCs w:val="32"/>
    </w:rPr>
  </w:style>
  <w:style w:type="paragraph" w:customStyle="1" w:styleId="MediumShading2-Accent61">
    <w:name w:val="Medium Shading 2 - Accent 61"/>
    <w:hidden/>
    <w:rsid w:val="007E1202"/>
    <w:rPr>
      <w:rFonts w:ascii="Bookman Old Style" w:hAnsi="Bookman Old Style"/>
      <w:szCs w:val="24"/>
      <w:lang w:eastAsia="en-US"/>
    </w:rPr>
  </w:style>
  <w:style w:type="paragraph" w:customStyle="1" w:styleId="ColorfulShading-Accent11">
    <w:name w:val="Colorful Shading - Accent 11"/>
    <w:hidden/>
    <w:rsid w:val="007E1202"/>
    <w:rPr>
      <w:sz w:val="24"/>
      <w:szCs w:val="24"/>
      <w:lang w:eastAsia="en-US"/>
    </w:rPr>
  </w:style>
  <w:style w:type="paragraph" w:customStyle="1" w:styleId="DarkList-Accent31">
    <w:name w:val="Dark List - Accent 31"/>
    <w:hidden/>
    <w:rsid w:val="007E1202"/>
    <w:rPr>
      <w:sz w:val="24"/>
      <w:szCs w:val="24"/>
      <w:lang w:eastAsia="en-US"/>
    </w:rPr>
  </w:style>
  <w:style w:type="paragraph" w:customStyle="1" w:styleId="LightList-Accent310">
    <w:name w:val="Light List - Accent 310"/>
    <w:hidden/>
    <w:rsid w:val="007E1202"/>
    <w:rPr>
      <w:rFonts w:ascii="Bookman Old Style" w:hAnsi="Bookman Old Style"/>
      <w:sz w:val="24"/>
      <w:szCs w:val="24"/>
      <w:lang w:eastAsia="en-US"/>
    </w:rPr>
  </w:style>
  <w:style w:type="paragraph" w:customStyle="1" w:styleId="ColorfulGrid-Accent61">
    <w:name w:val="Colorful Grid - Accent 61"/>
    <w:hidden/>
    <w:uiPriority w:val="99"/>
    <w:semiHidden/>
    <w:rsid w:val="007E1202"/>
    <w:rPr>
      <w:rFonts w:ascii="Bookman Old Style" w:hAnsi="Bookman Old Style"/>
      <w:sz w:val="24"/>
      <w:szCs w:val="24"/>
      <w:lang w:eastAsia="en-US"/>
    </w:rPr>
  </w:style>
  <w:style w:type="paragraph" w:customStyle="1" w:styleId="MediumGrid3-Accent51">
    <w:name w:val="Medium Grid 3 - Accent 51"/>
    <w:hidden/>
    <w:rsid w:val="007E1202"/>
    <w:rPr>
      <w:rFonts w:ascii="Bookman Old Style" w:hAnsi="Bookman Old Style"/>
      <w:sz w:val="24"/>
      <w:szCs w:val="24"/>
      <w:lang w:eastAsia="en-US"/>
    </w:rPr>
  </w:style>
  <w:style w:type="paragraph" w:customStyle="1" w:styleId="ColorfulGrid-Accent63">
    <w:name w:val="Colorful Grid - Accent 63"/>
    <w:hidden/>
    <w:rsid w:val="007E1202"/>
    <w:rPr>
      <w:rFonts w:ascii="Bookman Old Style" w:hAnsi="Bookman Old Style"/>
      <w:szCs w:val="24"/>
      <w:lang w:eastAsia="en-US"/>
    </w:rPr>
  </w:style>
  <w:style w:type="paragraph" w:customStyle="1" w:styleId="ColorfulGrid-Accent62">
    <w:name w:val="Colorful Grid - Accent 62"/>
    <w:hidden/>
    <w:uiPriority w:val="99"/>
    <w:rsid w:val="007E1202"/>
    <w:rPr>
      <w:sz w:val="24"/>
      <w:szCs w:val="24"/>
      <w:lang w:eastAsia="en-US"/>
    </w:rPr>
  </w:style>
  <w:style w:type="paragraph" w:customStyle="1" w:styleId="ColorfulGrid-Accent66">
    <w:name w:val="Colorful Grid - Accent 66"/>
    <w:hidden/>
    <w:rsid w:val="007E1202"/>
    <w:rPr>
      <w:rFonts w:ascii="Bookman Old Style" w:hAnsi="Bookman Old Style"/>
      <w:szCs w:val="24"/>
      <w:lang w:eastAsia="en-US"/>
    </w:rPr>
  </w:style>
  <w:style w:type="paragraph" w:customStyle="1" w:styleId="ColorfulGrid-Accent65">
    <w:name w:val="Colorful Grid - Accent 65"/>
    <w:hidden/>
    <w:rsid w:val="007E1202"/>
    <w:rPr>
      <w:rFonts w:ascii="Bookman Old Style" w:hAnsi="Bookman Old Style"/>
      <w:szCs w:val="24"/>
      <w:lang w:eastAsia="en-US"/>
    </w:rPr>
  </w:style>
  <w:style w:type="paragraph" w:customStyle="1" w:styleId="ColorfulShading-Accent12">
    <w:name w:val="Colorful Shading - Accent 12"/>
    <w:hidden/>
    <w:rsid w:val="007E1202"/>
    <w:rPr>
      <w:rFonts w:ascii="Bookman Old Style" w:hAnsi="Bookman Old Style"/>
      <w:szCs w:val="24"/>
      <w:lang w:eastAsia="en-US"/>
    </w:rPr>
  </w:style>
  <w:style w:type="paragraph" w:customStyle="1" w:styleId="ColorfulGrid-Accent67">
    <w:name w:val="Colorful Grid - Accent 67"/>
    <w:hidden/>
    <w:rsid w:val="007E1202"/>
    <w:rPr>
      <w:rFonts w:ascii="Bookman Old Style" w:hAnsi="Bookman Old Style"/>
      <w:szCs w:val="24"/>
      <w:lang w:eastAsia="en-US"/>
    </w:rPr>
  </w:style>
  <w:style w:type="paragraph" w:customStyle="1" w:styleId="ColorfulGrid-Accent64">
    <w:name w:val="Colorful Grid - Accent 64"/>
    <w:hidden/>
    <w:rsid w:val="007E1202"/>
    <w:rPr>
      <w:rFonts w:ascii="Bookman Old Style" w:hAnsi="Bookman Old Style"/>
      <w:szCs w:val="24"/>
      <w:lang w:eastAsia="en-US"/>
    </w:rPr>
  </w:style>
  <w:style w:type="character" w:customStyle="1" w:styleId="HyperlinkText">
    <w:name w:val="Hyperlink Text"/>
    <w:uiPriority w:val="99"/>
    <w:rsid w:val="00AB144D"/>
    <w:rPr>
      <w:rFonts w:ascii="Bookman Old Style" w:eastAsia="SimSun" w:hAnsi="Bookman Old Style" w:cs="Bookman Old Style"/>
      <w:color w:val="333399"/>
      <w:kern w:val="20"/>
      <w:sz w:val="24"/>
      <w:szCs w:val="24"/>
      <w:u w:val="single"/>
      <w:vertAlign w:val="baseline"/>
      <w:lang w:val="en-US" w:eastAsia="zh-CN"/>
    </w:rPr>
  </w:style>
  <w:style w:type="paragraph" w:styleId="Index7">
    <w:name w:val="index 7"/>
    <w:basedOn w:val="Normal"/>
    <w:next w:val="Normal"/>
    <w:autoRedefine/>
    <w:rsid w:val="00C13823"/>
    <w:pPr>
      <w:ind w:left="1680" w:hanging="240"/>
    </w:pPr>
    <w:rPr>
      <w:rFonts w:ascii="Bookman Old Style" w:hAnsi="Bookman Old Style"/>
      <w:sz w:val="20"/>
    </w:rPr>
  </w:style>
  <w:style w:type="table" w:customStyle="1" w:styleId="TableGrid1">
    <w:name w:val="Table Grid1"/>
    <w:basedOn w:val="TableNormal"/>
    <w:next w:val="TableGrid"/>
    <w:uiPriority w:val="59"/>
    <w:rsid w:val="00E7669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840CE"/>
    <w:rPr>
      <w:rFonts w:ascii="Calibri" w:hAnsi="Calibri"/>
      <w:szCs w:val="22"/>
      <w:lang w:eastAsia="zh-CN"/>
    </w:rPr>
  </w:style>
  <w:style w:type="character" w:customStyle="1" w:styleId="PlainTextChar">
    <w:name w:val="Plain Text Char"/>
    <w:link w:val="PlainText"/>
    <w:uiPriority w:val="99"/>
    <w:semiHidden/>
    <w:rsid w:val="004840CE"/>
    <w:rPr>
      <w:rFonts w:ascii="Calibri" w:eastAsia="SimSun" w:hAnsi="Calibri"/>
      <w:sz w:val="22"/>
      <w:szCs w:val="22"/>
      <w:lang w:eastAsia="zh-CN"/>
    </w:rPr>
  </w:style>
  <w:style w:type="paragraph" w:customStyle="1" w:styleId="Caption-Fig">
    <w:name w:val="Caption-Fig"/>
    <w:basedOn w:val="Caption"/>
    <w:link w:val="Caption-FigChar"/>
    <w:qFormat/>
    <w:rsid w:val="00546D74"/>
  </w:style>
  <w:style w:type="character" w:customStyle="1" w:styleId="Caption-FigChar">
    <w:name w:val="Caption-Fig Char"/>
    <w:link w:val="Caption-Fig"/>
    <w:rsid w:val="00546D74"/>
    <w:rPr>
      <w:rFonts w:ascii="Arial Narrow" w:eastAsia="Times New Roman" w:hAnsi="Arial Narrow"/>
      <w:b/>
      <w:bCs/>
      <w:color w:val="000000"/>
      <w:sz w:val="24"/>
      <w:szCs w:val="18"/>
    </w:rPr>
  </w:style>
  <w:style w:type="character" w:customStyle="1" w:styleId="wiki-markup">
    <w:name w:val="wiki-markup"/>
    <w:basedOn w:val="DefaultParagraphFont"/>
    <w:rsid w:val="00934F76"/>
  </w:style>
  <w:style w:type="paragraph" w:customStyle="1" w:styleId="Caption-nospace">
    <w:name w:val="Caption-no space"/>
    <w:basedOn w:val="Caption"/>
    <w:qFormat/>
    <w:rsid w:val="00967FC0"/>
    <w:pPr>
      <w:spacing w:after="0"/>
    </w:pPr>
  </w:style>
  <w:style w:type="paragraph" w:customStyle="1" w:styleId="Caption-OID">
    <w:name w:val="Caption-OID"/>
    <w:basedOn w:val="Normal"/>
    <w:qFormat/>
    <w:rsid w:val="00905B61"/>
    <w:pPr>
      <w:keepNext/>
      <w:spacing w:after="120"/>
      <w:jc w:val="center"/>
    </w:pPr>
  </w:style>
  <w:style w:type="character" w:customStyle="1" w:styleId="tgc">
    <w:name w:val="_tgc"/>
    <w:basedOn w:val="DefaultParagraphFont"/>
    <w:rsid w:val="00695035"/>
  </w:style>
  <w:style w:type="character" w:customStyle="1" w:styleId="MediumGrid2-Accent1Char">
    <w:name w:val="Medium Grid 2 - Accent 1 Char"/>
    <w:link w:val="MediumGrid2-Accent11"/>
    <w:uiPriority w:val="1"/>
    <w:rsid w:val="00635155"/>
    <w:rPr>
      <w:sz w:val="24"/>
      <w:szCs w:val="24"/>
    </w:rPr>
  </w:style>
  <w:style w:type="paragraph" w:customStyle="1" w:styleId="TableText0">
    <w:name w:val="Table Text"/>
    <w:basedOn w:val="Normal"/>
    <w:link w:val="TableTextChar0"/>
    <w:uiPriority w:val="99"/>
    <w:rsid w:val="00316E8A"/>
    <w:rPr>
      <w:rFonts w:ascii="Calibri" w:eastAsia="Calibri" w:hAnsi="Calibri"/>
      <w:color w:val="000000"/>
      <w:sz w:val="20"/>
      <w:szCs w:val="22"/>
    </w:rPr>
  </w:style>
  <w:style w:type="paragraph" w:customStyle="1" w:styleId="TableHeader">
    <w:name w:val="Table Header"/>
    <w:uiPriority w:val="99"/>
    <w:rsid w:val="00316E8A"/>
    <w:rPr>
      <w:rFonts w:ascii="Calibri" w:eastAsia="Calibri" w:hAnsi="Calibri"/>
      <w:b/>
      <w:color w:val="FFFFFF"/>
      <w:szCs w:val="22"/>
      <w:lang w:eastAsia="en-US"/>
    </w:rPr>
  </w:style>
  <w:style w:type="paragraph" w:customStyle="1" w:styleId="BodyText21">
    <w:name w:val="Body Text 21"/>
    <w:basedOn w:val="Normal"/>
    <w:link w:val="BodyText2Char"/>
    <w:autoRedefine/>
    <w:uiPriority w:val="99"/>
    <w:rsid w:val="00316E8A"/>
    <w:pPr>
      <w:spacing w:before="60" w:after="60"/>
    </w:pPr>
    <w:rPr>
      <w:rFonts w:ascii="Calibri" w:eastAsia="Calibri" w:hAnsi="Calibri"/>
      <w:i/>
      <w:color w:val="1F497D"/>
      <w:sz w:val="20"/>
      <w:szCs w:val="20"/>
    </w:rPr>
  </w:style>
  <w:style w:type="character" w:customStyle="1" w:styleId="BodyText2Char">
    <w:name w:val="Body Text 2 Char"/>
    <w:link w:val="BodyText21"/>
    <w:uiPriority w:val="99"/>
    <w:locked/>
    <w:rsid w:val="00316E8A"/>
    <w:rPr>
      <w:rFonts w:ascii="Calibri" w:eastAsia="Calibri" w:hAnsi="Calibri"/>
      <w:i/>
      <w:color w:val="1F497D"/>
    </w:rPr>
  </w:style>
  <w:style w:type="paragraph" w:styleId="BodyText2">
    <w:name w:val="Body Text 2"/>
    <w:basedOn w:val="Normal"/>
    <w:link w:val="BodyText2Char1"/>
    <w:uiPriority w:val="99"/>
    <w:rsid w:val="00316E8A"/>
    <w:pPr>
      <w:spacing w:after="120" w:line="480" w:lineRule="auto"/>
    </w:pPr>
    <w:rPr>
      <w:rFonts w:ascii="Calibri" w:eastAsia="Calibri" w:hAnsi="Calibri"/>
      <w:szCs w:val="22"/>
    </w:rPr>
  </w:style>
  <w:style w:type="character" w:customStyle="1" w:styleId="BodyText2Char1">
    <w:name w:val="Body Text 2 Char1"/>
    <w:link w:val="BodyText2"/>
    <w:uiPriority w:val="99"/>
    <w:rsid w:val="00316E8A"/>
    <w:rPr>
      <w:rFonts w:ascii="Calibri" w:eastAsia="Calibri" w:hAnsi="Calibri"/>
      <w:sz w:val="22"/>
      <w:szCs w:val="22"/>
    </w:rPr>
  </w:style>
  <w:style w:type="paragraph" w:customStyle="1" w:styleId="bullet">
    <w:name w:val="bullet"/>
    <w:basedOn w:val="Normal"/>
    <w:rsid w:val="00316E8A"/>
    <w:pPr>
      <w:numPr>
        <w:numId w:val="15"/>
      </w:numPr>
      <w:spacing w:after="60"/>
    </w:pPr>
    <w:rPr>
      <w:rFonts w:ascii="Times New Roman" w:eastAsia="Times New Roman" w:hAnsi="Times New Roman"/>
      <w:sz w:val="24"/>
      <w:szCs w:val="20"/>
    </w:rPr>
  </w:style>
  <w:style w:type="paragraph" w:styleId="BodyTextIndent">
    <w:name w:val="Body Text Indent"/>
    <w:basedOn w:val="Normal"/>
    <w:link w:val="BodyTextIndentChar"/>
    <w:uiPriority w:val="99"/>
    <w:semiHidden/>
    <w:unhideWhenUsed/>
    <w:rsid w:val="00316E8A"/>
    <w:pPr>
      <w:spacing w:after="120" w:line="276" w:lineRule="auto"/>
      <w:ind w:left="360"/>
    </w:pPr>
    <w:rPr>
      <w:rFonts w:ascii="Calibri" w:eastAsia="Calibri" w:hAnsi="Calibri"/>
      <w:szCs w:val="22"/>
    </w:rPr>
  </w:style>
  <w:style w:type="character" w:customStyle="1" w:styleId="BodyTextIndentChar">
    <w:name w:val="Body Text Indent Char"/>
    <w:link w:val="BodyTextIndent"/>
    <w:uiPriority w:val="99"/>
    <w:semiHidden/>
    <w:rsid w:val="00316E8A"/>
    <w:rPr>
      <w:rFonts w:ascii="Calibri" w:eastAsia="Calibri" w:hAnsi="Calibri"/>
      <w:sz w:val="22"/>
      <w:szCs w:val="22"/>
    </w:rPr>
  </w:style>
  <w:style w:type="paragraph" w:customStyle="1" w:styleId="StyleSubtitleCover2TopNoborder">
    <w:name w:val="Style Subtitle Cover2 + Top: (No border)"/>
    <w:basedOn w:val="Normal"/>
    <w:rsid w:val="00316E8A"/>
    <w:pPr>
      <w:keepNext/>
      <w:keepLines/>
      <w:spacing w:line="480" w:lineRule="atLeast"/>
      <w:jc w:val="right"/>
    </w:pPr>
    <w:rPr>
      <w:rFonts w:ascii="Times New Roman" w:eastAsia="Times New Roman" w:hAnsi="Times New Roman"/>
      <w:kern w:val="28"/>
      <w:sz w:val="32"/>
      <w:szCs w:val="20"/>
    </w:rPr>
  </w:style>
  <w:style w:type="character" w:customStyle="1" w:styleId="Style10pt">
    <w:name w:val="Style 10 pt"/>
    <w:rsid w:val="00316E8A"/>
    <w:rPr>
      <w:rFonts w:ascii="Times New Roman" w:hAnsi="Times New Roman" w:cs="Times New Roman"/>
      <w:b/>
      <w:sz w:val="28"/>
    </w:rPr>
  </w:style>
  <w:style w:type="paragraph" w:customStyle="1" w:styleId="StyleBodyText2Centered">
    <w:name w:val="Style Body Text 2 + Centered"/>
    <w:basedOn w:val="BodyText2"/>
    <w:rsid w:val="00316E8A"/>
    <w:pPr>
      <w:spacing w:after="0" w:line="240" w:lineRule="auto"/>
      <w:jc w:val="center"/>
    </w:pPr>
    <w:rPr>
      <w:rFonts w:ascii="Times New Roman" w:eastAsia="Times New Roman" w:hAnsi="Times New Roman"/>
      <w:b/>
      <w:bCs/>
      <w:color w:val="000000"/>
      <w:sz w:val="32"/>
      <w:szCs w:val="20"/>
    </w:rPr>
  </w:style>
  <w:style w:type="paragraph" w:customStyle="1" w:styleId="TableNumber-FRLevel1">
    <w:name w:val="Table Number - FR Level 1"/>
    <w:basedOn w:val="Normal"/>
    <w:link w:val="TableNumber-FRLevel1Char"/>
    <w:qFormat/>
    <w:rsid w:val="00316E8A"/>
    <w:pPr>
      <w:numPr>
        <w:numId w:val="16"/>
      </w:numPr>
    </w:pPr>
    <w:rPr>
      <w:rFonts w:ascii="Times New Roman" w:eastAsia="Times New Roman" w:hAnsi="Times New Roman"/>
      <w:spacing w:val="-5"/>
      <w:sz w:val="20"/>
      <w:szCs w:val="20"/>
    </w:rPr>
  </w:style>
  <w:style w:type="paragraph" w:customStyle="1" w:styleId="TableNumber-FRLevel2">
    <w:name w:val="Table Number - FR Level 2"/>
    <w:basedOn w:val="TableNumber-FRLevel1"/>
    <w:qFormat/>
    <w:rsid w:val="00316E8A"/>
    <w:pPr>
      <w:numPr>
        <w:ilvl w:val="1"/>
      </w:numPr>
      <w:tabs>
        <w:tab w:val="num" w:pos="360"/>
        <w:tab w:val="num" w:pos="1080"/>
        <w:tab w:val="num" w:pos="1800"/>
      </w:tabs>
      <w:ind w:left="1080" w:hanging="360"/>
    </w:pPr>
  </w:style>
  <w:style w:type="paragraph" w:customStyle="1" w:styleId="TableNumber-FRLevel3">
    <w:name w:val="Table Number - FR Level 3"/>
    <w:basedOn w:val="TableNumber-FRLevel2"/>
    <w:qFormat/>
    <w:rsid w:val="00316E8A"/>
    <w:pPr>
      <w:numPr>
        <w:ilvl w:val="2"/>
      </w:numPr>
      <w:tabs>
        <w:tab w:val="num" w:pos="360"/>
        <w:tab w:val="num" w:pos="1080"/>
        <w:tab w:val="num" w:pos="2520"/>
      </w:tabs>
      <w:ind w:left="1800" w:hanging="180"/>
    </w:pPr>
  </w:style>
  <w:style w:type="paragraph" w:customStyle="1" w:styleId="TableNumber-FRLevel4">
    <w:name w:val="Table Number - FR Level 4"/>
    <w:basedOn w:val="TableNumber-FRLevel3"/>
    <w:qFormat/>
    <w:rsid w:val="00316E8A"/>
    <w:pPr>
      <w:numPr>
        <w:ilvl w:val="3"/>
      </w:numPr>
      <w:tabs>
        <w:tab w:val="num" w:pos="360"/>
        <w:tab w:val="num" w:pos="1080"/>
        <w:tab w:val="num" w:pos="2564"/>
        <w:tab w:val="num" w:pos="3284"/>
      </w:tabs>
      <w:ind w:left="2520" w:hanging="360"/>
    </w:pPr>
  </w:style>
  <w:style w:type="paragraph" w:customStyle="1" w:styleId="TableNumber-FRLevel5">
    <w:name w:val="Table Number - FR Level 5"/>
    <w:basedOn w:val="TableNumber-FRLevel4"/>
    <w:qFormat/>
    <w:rsid w:val="00316E8A"/>
    <w:pPr>
      <w:numPr>
        <w:ilvl w:val="4"/>
      </w:numPr>
      <w:tabs>
        <w:tab w:val="num" w:pos="360"/>
        <w:tab w:val="num" w:pos="1080"/>
        <w:tab w:val="num" w:pos="3240"/>
        <w:tab w:val="num" w:pos="3960"/>
      </w:tabs>
      <w:ind w:left="3240" w:hanging="360"/>
    </w:pPr>
  </w:style>
  <w:style w:type="character" w:customStyle="1" w:styleId="TableNumber-FRLevel1Char">
    <w:name w:val="Table Number - FR Level 1 Char"/>
    <w:link w:val="TableNumber-FRLevel1"/>
    <w:rsid w:val="00316E8A"/>
    <w:rPr>
      <w:rFonts w:eastAsia="Times New Roman"/>
      <w:spacing w:val="-5"/>
      <w:lang w:eastAsia="en-US"/>
    </w:rPr>
  </w:style>
  <w:style w:type="paragraph" w:customStyle="1" w:styleId="TableTextBR">
    <w:name w:val="Table Text BR"/>
    <w:basedOn w:val="TableText0"/>
    <w:qFormat/>
    <w:rsid w:val="00316E8A"/>
    <w:pPr>
      <w:spacing w:before="60" w:after="60"/>
    </w:pPr>
    <w:rPr>
      <w:rFonts w:ascii="Times New Roman" w:eastAsia="Times New Roman" w:hAnsi="Times New Roman"/>
      <w:color w:val="auto"/>
      <w:szCs w:val="20"/>
    </w:rPr>
  </w:style>
  <w:style w:type="paragraph" w:customStyle="1" w:styleId="TableHeading0">
    <w:name w:val="Table Heading"/>
    <w:basedOn w:val="Normal"/>
    <w:link w:val="TableHeadingChar"/>
    <w:rsid w:val="00316E8A"/>
    <w:pPr>
      <w:suppressLineNumbers/>
      <w:suppressAutoHyphens/>
      <w:jc w:val="center"/>
    </w:pPr>
    <w:rPr>
      <w:rFonts w:ascii="Times New Roman" w:eastAsia="Times New Roman" w:hAnsi="Times New Roman"/>
      <w:b/>
      <w:bCs/>
      <w:color w:val="000000"/>
      <w:sz w:val="24"/>
      <w:szCs w:val="20"/>
      <w:lang w:eastAsia="ar-SA"/>
    </w:rPr>
  </w:style>
  <w:style w:type="paragraph" w:customStyle="1" w:styleId="TableNumber-NFRLevel1">
    <w:name w:val="Table Number - NFR Level 1"/>
    <w:basedOn w:val="Normal"/>
    <w:link w:val="TableNumber-NFRLevel1Char"/>
    <w:qFormat/>
    <w:rsid w:val="00316E8A"/>
    <w:pPr>
      <w:numPr>
        <w:numId w:val="17"/>
      </w:numPr>
    </w:pPr>
    <w:rPr>
      <w:rFonts w:ascii="Times New Roman" w:eastAsia="Times New Roman" w:hAnsi="Times New Roman"/>
      <w:spacing w:val="-5"/>
      <w:sz w:val="20"/>
      <w:szCs w:val="20"/>
    </w:rPr>
  </w:style>
  <w:style w:type="paragraph" w:customStyle="1" w:styleId="TableNumber-NFRLevel2">
    <w:name w:val="Table Number - NFR Level 2"/>
    <w:basedOn w:val="TableNumber-NFRLevel1"/>
    <w:qFormat/>
    <w:rsid w:val="00316E8A"/>
    <w:pPr>
      <w:numPr>
        <w:ilvl w:val="1"/>
      </w:numPr>
      <w:tabs>
        <w:tab w:val="num" w:pos="1800"/>
      </w:tabs>
      <w:ind w:left="1080" w:hanging="360"/>
    </w:pPr>
  </w:style>
  <w:style w:type="character" w:customStyle="1" w:styleId="TableNumber-NFRLevel1Char">
    <w:name w:val="Table Number - NFR Level 1 Char"/>
    <w:link w:val="TableNumber-NFRLevel1"/>
    <w:rsid w:val="00316E8A"/>
    <w:rPr>
      <w:rFonts w:eastAsia="Times New Roman"/>
      <w:spacing w:val="-5"/>
      <w:lang w:eastAsia="en-US"/>
    </w:rPr>
  </w:style>
  <w:style w:type="paragraph" w:customStyle="1" w:styleId="TableNumber-NFRLevel3">
    <w:name w:val="Table Number - NFR Level 3"/>
    <w:basedOn w:val="TableNumber-NFRLevel2"/>
    <w:qFormat/>
    <w:rsid w:val="00316E8A"/>
    <w:pPr>
      <w:numPr>
        <w:ilvl w:val="2"/>
      </w:numPr>
      <w:tabs>
        <w:tab w:val="num" w:pos="2520"/>
      </w:tabs>
      <w:ind w:left="1800" w:hanging="180"/>
    </w:pPr>
  </w:style>
  <w:style w:type="paragraph" w:customStyle="1" w:styleId="TableNumber-NFRLevel4">
    <w:name w:val="Table Number - NFR Level 4"/>
    <w:basedOn w:val="TableNumber-NFRLevel3"/>
    <w:qFormat/>
    <w:rsid w:val="00316E8A"/>
    <w:pPr>
      <w:numPr>
        <w:ilvl w:val="3"/>
      </w:numPr>
      <w:tabs>
        <w:tab w:val="num" w:pos="3284"/>
      </w:tabs>
      <w:ind w:left="2520" w:hanging="360"/>
    </w:pPr>
  </w:style>
  <w:style w:type="paragraph" w:customStyle="1" w:styleId="TableNumber-NFRLevel5">
    <w:name w:val="Table Number - NFR Level 5"/>
    <w:basedOn w:val="TableNumber-NFRLevel4"/>
    <w:qFormat/>
    <w:rsid w:val="00316E8A"/>
    <w:pPr>
      <w:numPr>
        <w:ilvl w:val="4"/>
      </w:numPr>
      <w:tabs>
        <w:tab w:val="num" w:pos="3960"/>
      </w:tabs>
      <w:ind w:left="3240" w:hanging="360"/>
    </w:pPr>
  </w:style>
  <w:style w:type="paragraph" w:customStyle="1" w:styleId="Bull2">
    <w:name w:val="Bull2"/>
    <w:basedOn w:val="Normal"/>
    <w:autoRedefine/>
    <w:rsid w:val="00316E8A"/>
    <w:pPr>
      <w:numPr>
        <w:numId w:val="18"/>
      </w:numPr>
      <w:spacing w:before="120" w:after="80"/>
    </w:pPr>
    <w:rPr>
      <w:rFonts w:ascii="Times New Roman" w:eastAsia="Times New Roman" w:hAnsi="Times New Roman"/>
      <w:color w:val="000000"/>
      <w:szCs w:val="18"/>
    </w:rPr>
  </w:style>
  <w:style w:type="character" w:customStyle="1" w:styleId="TableTextChar0">
    <w:name w:val="Table Text Char"/>
    <w:link w:val="TableText0"/>
    <w:uiPriority w:val="99"/>
    <w:rsid w:val="00316E8A"/>
    <w:rPr>
      <w:rFonts w:ascii="Calibri" w:eastAsia="Calibri" w:hAnsi="Calibri"/>
      <w:color w:val="000000"/>
      <w:szCs w:val="22"/>
    </w:rPr>
  </w:style>
  <w:style w:type="character" w:customStyle="1" w:styleId="TableHeadingChar">
    <w:name w:val="Table Heading Char"/>
    <w:link w:val="TableHeading0"/>
    <w:rsid w:val="00316E8A"/>
    <w:rPr>
      <w:rFonts w:eastAsia="Times New Roman"/>
      <w:b/>
      <w:bCs/>
      <w:color w:val="000000"/>
      <w:sz w:val="24"/>
      <w:lang w:eastAsia="ar-SA"/>
    </w:rPr>
  </w:style>
  <w:style w:type="character" w:customStyle="1" w:styleId="st1">
    <w:name w:val="st1"/>
    <w:basedOn w:val="DefaultParagraphFont"/>
    <w:rsid w:val="00316E8A"/>
  </w:style>
  <w:style w:type="paragraph" w:customStyle="1" w:styleId="keep-word">
    <w:name w:val="keep-word"/>
    <w:basedOn w:val="Normal"/>
    <w:rsid w:val="00316E8A"/>
    <w:pPr>
      <w:spacing w:before="100" w:beforeAutospacing="1" w:after="100" w:afterAutospacing="1"/>
    </w:pPr>
    <w:rPr>
      <w:rFonts w:ascii="Times New Roman" w:eastAsia="Times New Roman" w:hAnsi="Times New Roman"/>
      <w:sz w:val="24"/>
    </w:rPr>
  </w:style>
  <w:style w:type="numbering" w:customStyle="1" w:styleId="Constraints1">
    <w:name w:val="Constraints1"/>
    <w:basedOn w:val="NoList"/>
    <w:rsid w:val="00316E8A"/>
  </w:style>
  <w:style w:type="paragraph" w:styleId="ListBullet5">
    <w:name w:val="List Bullet 5"/>
    <w:basedOn w:val="Normal"/>
    <w:uiPriority w:val="99"/>
    <w:rsid w:val="00316E8A"/>
    <w:pPr>
      <w:numPr>
        <w:numId w:val="19"/>
      </w:numPr>
      <w:contextualSpacing/>
    </w:pPr>
    <w:rPr>
      <w:rFonts w:ascii="Bookman Old Style" w:hAnsi="Bookman Old Style"/>
      <w:noProof/>
      <w:sz w:val="20"/>
    </w:rPr>
  </w:style>
  <w:style w:type="paragraph" w:customStyle="1" w:styleId="-Level2">
    <w:name w:val="仿宋标题-Level2"/>
    <w:basedOn w:val="Normal"/>
    <w:link w:val="-Level2Char"/>
    <w:qFormat/>
    <w:rsid w:val="0096004C"/>
    <w:pPr>
      <w:widowControl w:val="0"/>
      <w:tabs>
        <w:tab w:val="left" w:pos="720"/>
      </w:tabs>
      <w:spacing w:line="360" w:lineRule="auto"/>
      <w:ind w:left="1282" w:hanging="562"/>
      <w:jc w:val="both"/>
    </w:pPr>
    <w:rPr>
      <w:rFonts w:ascii="仿宋" w:eastAsia="仿宋" w:hAnsi="仿宋" w:cs="仿宋"/>
      <w:b/>
      <w:bCs/>
      <w:kern w:val="2"/>
      <w:sz w:val="28"/>
      <w:szCs w:val="28"/>
      <w:lang w:eastAsia="zh-CN"/>
    </w:rPr>
  </w:style>
  <w:style w:type="character" w:customStyle="1" w:styleId="-Level2Char">
    <w:name w:val="仿宋标题-Level2 Char"/>
    <w:link w:val="-Level2"/>
    <w:rsid w:val="0096004C"/>
    <w:rPr>
      <w:rFonts w:ascii="仿宋" w:eastAsia="仿宋" w:hAnsi="仿宋" w:cs="仿宋"/>
      <w:b/>
      <w:bCs/>
      <w:kern w:val="2"/>
      <w:sz w:val="28"/>
      <w:szCs w:val="28"/>
      <w:lang w:eastAsia="zh-CN"/>
    </w:rPr>
  </w:style>
  <w:style w:type="character" w:customStyle="1" w:styleId="apple-converted-space">
    <w:name w:val="apple-converted-space"/>
    <w:basedOn w:val="DefaultParagraphFont"/>
    <w:rsid w:val="0019513C"/>
  </w:style>
  <w:style w:type="paragraph" w:styleId="Revision">
    <w:name w:val="Revision"/>
    <w:hidden/>
    <w:uiPriority w:val="99"/>
    <w:unhideWhenUsed/>
    <w:rsid w:val="000E5A23"/>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174">
      <w:bodyDiv w:val="1"/>
      <w:marLeft w:val="0"/>
      <w:marRight w:val="0"/>
      <w:marTop w:val="0"/>
      <w:marBottom w:val="0"/>
      <w:divBdr>
        <w:top w:val="none" w:sz="0" w:space="0" w:color="auto"/>
        <w:left w:val="none" w:sz="0" w:space="0" w:color="auto"/>
        <w:bottom w:val="none" w:sz="0" w:space="0" w:color="auto"/>
        <w:right w:val="none" w:sz="0" w:space="0" w:color="auto"/>
      </w:divBdr>
    </w:div>
    <w:div w:id="6294985">
      <w:bodyDiv w:val="1"/>
      <w:marLeft w:val="0"/>
      <w:marRight w:val="0"/>
      <w:marTop w:val="0"/>
      <w:marBottom w:val="0"/>
      <w:divBdr>
        <w:top w:val="none" w:sz="0" w:space="0" w:color="auto"/>
        <w:left w:val="none" w:sz="0" w:space="0" w:color="auto"/>
        <w:bottom w:val="none" w:sz="0" w:space="0" w:color="auto"/>
        <w:right w:val="none" w:sz="0" w:space="0" w:color="auto"/>
      </w:divBdr>
    </w:div>
    <w:div w:id="53742863">
      <w:bodyDiv w:val="1"/>
      <w:marLeft w:val="0"/>
      <w:marRight w:val="0"/>
      <w:marTop w:val="0"/>
      <w:marBottom w:val="0"/>
      <w:divBdr>
        <w:top w:val="none" w:sz="0" w:space="0" w:color="auto"/>
        <w:left w:val="none" w:sz="0" w:space="0" w:color="auto"/>
        <w:bottom w:val="none" w:sz="0" w:space="0" w:color="auto"/>
        <w:right w:val="none" w:sz="0" w:space="0" w:color="auto"/>
      </w:divBdr>
    </w:div>
    <w:div w:id="57753630">
      <w:bodyDiv w:val="1"/>
      <w:marLeft w:val="0"/>
      <w:marRight w:val="0"/>
      <w:marTop w:val="0"/>
      <w:marBottom w:val="0"/>
      <w:divBdr>
        <w:top w:val="none" w:sz="0" w:space="0" w:color="auto"/>
        <w:left w:val="none" w:sz="0" w:space="0" w:color="auto"/>
        <w:bottom w:val="none" w:sz="0" w:space="0" w:color="auto"/>
        <w:right w:val="none" w:sz="0" w:space="0" w:color="auto"/>
      </w:divBdr>
    </w:div>
    <w:div w:id="61224097">
      <w:bodyDiv w:val="1"/>
      <w:marLeft w:val="0"/>
      <w:marRight w:val="0"/>
      <w:marTop w:val="0"/>
      <w:marBottom w:val="0"/>
      <w:divBdr>
        <w:top w:val="none" w:sz="0" w:space="0" w:color="auto"/>
        <w:left w:val="none" w:sz="0" w:space="0" w:color="auto"/>
        <w:bottom w:val="none" w:sz="0" w:space="0" w:color="auto"/>
        <w:right w:val="none" w:sz="0" w:space="0" w:color="auto"/>
      </w:divBdr>
    </w:div>
    <w:div w:id="61225210">
      <w:bodyDiv w:val="1"/>
      <w:marLeft w:val="0"/>
      <w:marRight w:val="0"/>
      <w:marTop w:val="0"/>
      <w:marBottom w:val="0"/>
      <w:divBdr>
        <w:top w:val="none" w:sz="0" w:space="0" w:color="auto"/>
        <w:left w:val="none" w:sz="0" w:space="0" w:color="auto"/>
        <w:bottom w:val="none" w:sz="0" w:space="0" w:color="auto"/>
        <w:right w:val="none" w:sz="0" w:space="0" w:color="auto"/>
      </w:divBdr>
    </w:div>
    <w:div w:id="89469541">
      <w:bodyDiv w:val="1"/>
      <w:marLeft w:val="0"/>
      <w:marRight w:val="0"/>
      <w:marTop w:val="0"/>
      <w:marBottom w:val="0"/>
      <w:divBdr>
        <w:top w:val="none" w:sz="0" w:space="0" w:color="auto"/>
        <w:left w:val="none" w:sz="0" w:space="0" w:color="auto"/>
        <w:bottom w:val="none" w:sz="0" w:space="0" w:color="auto"/>
        <w:right w:val="none" w:sz="0" w:space="0" w:color="auto"/>
      </w:divBdr>
    </w:div>
    <w:div w:id="100078824">
      <w:bodyDiv w:val="1"/>
      <w:marLeft w:val="0"/>
      <w:marRight w:val="0"/>
      <w:marTop w:val="0"/>
      <w:marBottom w:val="0"/>
      <w:divBdr>
        <w:top w:val="none" w:sz="0" w:space="0" w:color="auto"/>
        <w:left w:val="none" w:sz="0" w:space="0" w:color="auto"/>
        <w:bottom w:val="none" w:sz="0" w:space="0" w:color="auto"/>
        <w:right w:val="none" w:sz="0" w:space="0" w:color="auto"/>
      </w:divBdr>
    </w:div>
    <w:div w:id="116873542">
      <w:bodyDiv w:val="1"/>
      <w:marLeft w:val="0"/>
      <w:marRight w:val="0"/>
      <w:marTop w:val="0"/>
      <w:marBottom w:val="0"/>
      <w:divBdr>
        <w:top w:val="none" w:sz="0" w:space="0" w:color="auto"/>
        <w:left w:val="none" w:sz="0" w:space="0" w:color="auto"/>
        <w:bottom w:val="none" w:sz="0" w:space="0" w:color="auto"/>
        <w:right w:val="none" w:sz="0" w:space="0" w:color="auto"/>
      </w:divBdr>
    </w:div>
    <w:div w:id="129133052">
      <w:bodyDiv w:val="1"/>
      <w:marLeft w:val="0"/>
      <w:marRight w:val="0"/>
      <w:marTop w:val="0"/>
      <w:marBottom w:val="0"/>
      <w:divBdr>
        <w:top w:val="none" w:sz="0" w:space="0" w:color="auto"/>
        <w:left w:val="none" w:sz="0" w:space="0" w:color="auto"/>
        <w:bottom w:val="none" w:sz="0" w:space="0" w:color="auto"/>
        <w:right w:val="none" w:sz="0" w:space="0" w:color="auto"/>
      </w:divBdr>
    </w:div>
    <w:div w:id="188875963">
      <w:bodyDiv w:val="1"/>
      <w:marLeft w:val="0"/>
      <w:marRight w:val="0"/>
      <w:marTop w:val="0"/>
      <w:marBottom w:val="0"/>
      <w:divBdr>
        <w:top w:val="none" w:sz="0" w:space="0" w:color="auto"/>
        <w:left w:val="none" w:sz="0" w:space="0" w:color="auto"/>
        <w:bottom w:val="none" w:sz="0" w:space="0" w:color="auto"/>
        <w:right w:val="none" w:sz="0" w:space="0" w:color="auto"/>
      </w:divBdr>
      <w:divsChild>
        <w:div w:id="47725162">
          <w:marLeft w:val="0"/>
          <w:marRight w:val="0"/>
          <w:marTop w:val="0"/>
          <w:marBottom w:val="0"/>
          <w:divBdr>
            <w:top w:val="none" w:sz="0" w:space="0" w:color="auto"/>
            <w:left w:val="none" w:sz="0" w:space="0" w:color="auto"/>
            <w:bottom w:val="none" w:sz="0" w:space="0" w:color="auto"/>
            <w:right w:val="none" w:sz="0" w:space="0" w:color="auto"/>
          </w:divBdr>
        </w:div>
      </w:divsChild>
    </w:div>
    <w:div w:id="197209113">
      <w:bodyDiv w:val="1"/>
      <w:marLeft w:val="0"/>
      <w:marRight w:val="0"/>
      <w:marTop w:val="0"/>
      <w:marBottom w:val="0"/>
      <w:divBdr>
        <w:top w:val="none" w:sz="0" w:space="0" w:color="auto"/>
        <w:left w:val="none" w:sz="0" w:space="0" w:color="auto"/>
        <w:bottom w:val="none" w:sz="0" w:space="0" w:color="auto"/>
        <w:right w:val="none" w:sz="0" w:space="0" w:color="auto"/>
      </w:divBdr>
    </w:div>
    <w:div w:id="205021067">
      <w:bodyDiv w:val="1"/>
      <w:marLeft w:val="0"/>
      <w:marRight w:val="0"/>
      <w:marTop w:val="0"/>
      <w:marBottom w:val="0"/>
      <w:divBdr>
        <w:top w:val="none" w:sz="0" w:space="0" w:color="auto"/>
        <w:left w:val="none" w:sz="0" w:space="0" w:color="auto"/>
        <w:bottom w:val="none" w:sz="0" w:space="0" w:color="auto"/>
        <w:right w:val="none" w:sz="0" w:space="0" w:color="auto"/>
      </w:divBdr>
    </w:div>
    <w:div w:id="212469653">
      <w:bodyDiv w:val="1"/>
      <w:marLeft w:val="0"/>
      <w:marRight w:val="0"/>
      <w:marTop w:val="0"/>
      <w:marBottom w:val="0"/>
      <w:divBdr>
        <w:top w:val="none" w:sz="0" w:space="0" w:color="auto"/>
        <w:left w:val="none" w:sz="0" w:space="0" w:color="auto"/>
        <w:bottom w:val="none" w:sz="0" w:space="0" w:color="auto"/>
        <w:right w:val="none" w:sz="0" w:space="0" w:color="auto"/>
      </w:divBdr>
    </w:div>
    <w:div w:id="218174432">
      <w:bodyDiv w:val="1"/>
      <w:marLeft w:val="0"/>
      <w:marRight w:val="0"/>
      <w:marTop w:val="0"/>
      <w:marBottom w:val="0"/>
      <w:divBdr>
        <w:top w:val="none" w:sz="0" w:space="0" w:color="auto"/>
        <w:left w:val="none" w:sz="0" w:space="0" w:color="auto"/>
        <w:bottom w:val="none" w:sz="0" w:space="0" w:color="auto"/>
        <w:right w:val="none" w:sz="0" w:space="0" w:color="auto"/>
      </w:divBdr>
      <w:divsChild>
        <w:div w:id="1457214507">
          <w:marLeft w:val="0"/>
          <w:marRight w:val="0"/>
          <w:marTop w:val="0"/>
          <w:marBottom w:val="0"/>
          <w:divBdr>
            <w:top w:val="none" w:sz="0" w:space="0" w:color="auto"/>
            <w:left w:val="none" w:sz="0" w:space="0" w:color="auto"/>
            <w:bottom w:val="none" w:sz="0" w:space="0" w:color="auto"/>
            <w:right w:val="none" w:sz="0" w:space="0" w:color="auto"/>
          </w:divBdr>
        </w:div>
      </w:divsChild>
    </w:div>
    <w:div w:id="243298910">
      <w:bodyDiv w:val="1"/>
      <w:marLeft w:val="0"/>
      <w:marRight w:val="0"/>
      <w:marTop w:val="0"/>
      <w:marBottom w:val="0"/>
      <w:divBdr>
        <w:top w:val="none" w:sz="0" w:space="0" w:color="auto"/>
        <w:left w:val="none" w:sz="0" w:space="0" w:color="auto"/>
        <w:bottom w:val="none" w:sz="0" w:space="0" w:color="auto"/>
        <w:right w:val="none" w:sz="0" w:space="0" w:color="auto"/>
      </w:divBdr>
      <w:divsChild>
        <w:div w:id="1394697807">
          <w:marLeft w:val="0"/>
          <w:marRight w:val="0"/>
          <w:marTop w:val="0"/>
          <w:marBottom w:val="0"/>
          <w:divBdr>
            <w:top w:val="none" w:sz="0" w:space="0" w:color="auto"/>
            <w:left w:val="none" w:sz="0" w:space="0" w:color="auto"/>
            <w:bottom w:val="none" w:sz="0" w:space="0" w:color="auto"/>
            <w:right w:val="none" w:sz="0" w:space="0" w:color="auto"/>
          </w:divBdr>
        </w:div>
      </w:divsChild>
    </w:div>
    <w:div w:id="258829412">
      <w:bodyDiv w:val="1"/>
      <w:marLeft w:val="0"/>
      <w:marRight w:val="0"/>
      <w:marTop w:val="0"/>
      <w:marBottom w:val="0"/>
      <w:divBdr>
        <w:top w:val="none" w:sz="0" w:space="0" w:color="auto"/>
        <w:left w:val="none" w:sz="0" w:space="0" w:color="auto"/>
        <w:bottom w:val="none" w:sz="0" w:space="0" w:color="auto"/>
        <w:right w:val="none" w:sz="0" w:space="0" w:color="auto"/>
      </w:divBdr>
    </w:div>
    <w:div w:id="300312430">
      <w:bodyDiv w:val="1"/>
      <w:marLeft w:val="0"/>
      <w:marRight w:val="0"/>
      <w:marTop w:val="0"/>
      <w:marBottom w:val="0"/>
      <w:divBdr>
        <w:top w:val="none" w:sz="0" w:space="0" w:color="auto"/>
        <w:left w:val="none" w:sz="0" w:space="0" w:color="auto"/>
        <w:bottom w:val="none" w:sz="0" w:space="0" w:color="auto"/>
        <w:right w:val="none" w:sz="0" w:space="0" w:color="auto"/>
      </w:divBdr>
    </w:div>
    <w:div w:id="306473467">
      <w:bodyDiv w:val="1"/>
      <w:marLeft w:val="0"/>
      <w:marRight w:val="0"/>
      <w:marTop w:val="0"/>
      <w:marBottom w:val="0"/>
      <w:divBdr>
        <w:top w:val="none" w:sz="0" w:space="0" w:color="auto"/>
        <w:left w:val="none" w:sz="0" w:space="0" w:color="auto"/>
        <w:bottom w:val="none" w:sz="0" w:space="0" w:color="auto"/>
        <w:right w:val="none" w:sz="0" w:space="0" w:color="auto"/>
      </w:divBdr>
    </w:div>
    <w:div w:id="313921542">
      <w:bodyDiv w:val="1"/>
      <w:marLeft w:val="0"/>
      <w:marRight w:val="0"/>
      <w:marTop w:val="0"/>
      <w:marBottom w:val="0"/>
      <w:divBdr>
        <w:top w:val="none" w:sz="0" w:space="0" w:color="auto"/>
        <w:left w:val="none" w:sz="0" w:space="0" w:color="auto"/>
        <w:bottom w:val="none" w:sz="0" w:space="0" w:color="auto"/>
        <w:right w:val="none" w:sz="0" w:space="0" w:color="auto"/>
      </w:divBdr>
    </w:div>
    <w:div w:id="314602564">
      <w:bodyDiv w:val="1"/>
      <w:marLeft w:val="0"/>
      <w:marRight w:val="0"/>
      <w:marTop w:val="0"/>
      <w:marBottom w:val="0"/>
      <w:divBdr>
        <w:top w:val="none" w:sz="0" w:space="0" w:color="auto"/>
        <w:left w:val="none" w:sz="0" w:space="0" w:color="auto"/>
        <w:bottom w:val="none" w:sz="0" w:space="0" w:color="auto"/>
        <w:right w:val="none" w:sz="0" w:space="0" w:color="auto"/>
      </w:divBdr>
    </w:div>
    <w:div w:id="315187786">
      <w:bodyDiv w:val="1"/>
      <w:marLeft w:val="0"/>
      <w:marRight w:val="0"/>
      <w:marTop w:val="0"/>
      <w:marBottom w:val="0"/>
      <w:divBdr>
        <w:top w:val="none" w:sz="0" w:space="0" w:color="auto"/>
        <w:left w:val="none" w:sz="0" w:space="0" w:color="auto"/>
        <w:bottom w:val="none" w:sz="0" w:space="0" w:color="auto"/>
        <w:right w:val="none" w:sz="0" w:space="0" w:color="auto"/>
      </w:divBdr>
    </w:div>
    <w:div w:id="315576446">
      <w:bodyDiv w:val="1"/>
      <w:marLeft w:val="0"/>
      <w:marRight w:val="0"/>
      <w:marTop w:val="0"/>
      <w:marBottom w:val="0"/>
      <w:divBdr>
        <w:top w:val="none" w:sz="0" w:space="0" w:color="auto"/>
        <w:left w:val="none" w:sz="0" w:space="0" w:color="auto"/>
        <w:bottom w:val="none" w:sz="0" w:space="0" w:color="auto"/>
        <w:right w:val="none" w:sz="0" w:space="0" w:color="auto"/>
      </w:divBdr>
    </w:div>
    <w:div w:id="353306632">
      <w:bodyDiv w:val="1"/>
      <w:marLeft w:val="0"/>
      <w:marRight w:val="0"/>
      <w:marTop w:val="0"/>
      <w:marBottom w:val="0"/>
      <w:divBdr>
        <w:top w:val="none" w:sz="0" w:space="0" w:color="auto"/>
        <w:left w:val="none" w:sz="0" w:space="0" w:color="auto"/>
        <w:bottom w:val="none" w:sz="0" w:space="0" w:color="auto"/>
        <w:right w:val="none" w:sz="0" w:space="0" w:color="auto"/>
      </w:divBdr>
      <w:divsChild>
        <w:div w:id="1072897947">
          <w:marLeft w:val="0"/>
          <w:marRight w:val="0"/>
          <w:marTop w:val="0"/>
          <w:marBottom w:val="0"/>
          <w:divBdr>
            <w:top w:val="none" w:sz="0" w:space="0" w:color="auto"/>
            <w:left w:val="none" w:sz="0" w:space="0" w:color="auto"/>
            <w:bottom w:val="none" w:sz="0" w:space="0" w:color="auto"/>
            <w:right w:val="none" w:sz="0" w:space="0" w:color="auto"/>
          </w:divBdr>
        </w:div>
      </w:divsChild>
    </w:div>
    <w:div w:id="359554061">
      <w:bodyDiv w:val="1"/>
      <w:marLeft w:val="0"/>
      <w:marRight w:val="0"/>
      <w:marTop w:val="0"/>
      <w:marBottom w:val="0"/>
      <w:divBdr>
        <w:top w:val="none" w:sz="0" w:space="0" w:color="auto"/>
        <w:left w:val="none" w:sz="0" w:space="0" w:color="auto"/>
        <w:bottom w:val="none" w:sz="0" w:space="0" w:color="auto"/>
        <w:right w:val="none" w:sz="0" w:space="0" w:color="auto"/>
      </w:divBdr>
    </w:div>
    <w:div w:id="413429874">
      <w:bodyDiv w:val="1"/>
      <w:marLeft w:val="0"/>
      <w:marRight w:val="0"/>
      <w:marTop w:val="0"/>
      <w:marBottom w:val="0"/>
      <w:divBdr>
        <w:top w:val="none" w:sz="0" w:space="0" w:color="auto"/>
        <w:left w:val="none" w:sz="0" w:space="0" w:color="auto"/>
        <w:bottom w:val="none" w:sz="0" w:space="0" w:color="auto"/>
        <w:right w:val="none" w:sz="0" w:space="0" w:color="auto"/>
      </w:divBdr>
    </w:div>
    <w:div w:id="413672442">
      <w:bodyDiv w:val="1"/>
      <w:marLeft w:val="0"/>
      <w:marRight w:val="0"/>
      <w:marTop w:val="0"/>
      <w:marBottom w:val="0"/>
      <w:divBdr>
        <w:top w:val="none" w:sz="0" w:space="0" w:color="auto"/>
        <w:left w:val="none" w:sz="0" w:space="0" w:color="auto"/>
        <w:bottom w:val="none" w:sz="0" w:space="0" w:color="auto"/>
        <w:right w:val="none" w:sz="0" w:space="0" w:color="auto"/>
      </w:divBdr>
    </w:div>
    <w:div w:id="414402455">
      <w:bodyDiv w:val="1"/>
      <w:marLeft w:val="0"/>
      <w:marRight w:val="0"/>
      <w:marTop w:val="0"/>
      <w:marBottom w:val="0"/>
      <w:divBdr>
        <w:top w:val="none" w:sz="0" w:space="0" w:color="auto"/>
        <w:left w:val="none" w:sz="0" w:space="0" w:color="auto"/>
        <w:bottom w:val="none" w:sz="0" w:space="0" w:color="auto"/>
        <w:right w:val="none" w:sz="0" w:space="0" w:color="auto"/>
      </w:divBdr>
    </w:div>
    <w:div w:id="423114627">
      <w:bodyDiv w:val="1"/>
      <w:marLeft w:val="0"/>
      <w:marRight w:val="0"/>
      <w:marTop w:val="0"/>
      <w:marBottom w:val="0"/>
      <w:divBdr>
        <w:top w:val="none" w:sz="0" w:space="0" w:color="auto"/>
        <w:left w:val="none" w:sz="0" w:space="0" w:color="auto"/>
        <w:bottom w:val="none" w:sz="0" w:space="0" w:color="auto"/>
        <w:right w:val="none" w:sz="0" w:space="0" w:color="auto"/>
      </w:divBdr>
    </w:div>
    <w:div w:id="458188033">
      <w:bodyDiv w:val="1"/>
      <w:marLeft w:val="0"/>
      <w:marRight w:val="0"/>
      <w:marTop w:val="0"/>
      <w:marBottom w:val="0"/>
      <w:divBdr>
        <w:top w:val="none" w:sz="0" w:space="0" w:color="auto"/>
        <w:left w:val="none" w:sz="0" w:space="0" w:color="auto"/>
        <w:bottom w:val="none" w:sz="0" w:space="0" w:color="auto"/>
        <w:right w:val="none" w:sz="0" w:space="0" w:color="auto"/>
      </w:divBdr>
    </w:div>
    <w:div w:id="473832762">
      <w:bodyDiv w:val="1"/>
      <w:marLeft w:val="0"/>
      <w:marRight w:val="0"/>
      <w:marTop w:val="0"/>
      <w:marBottom w:val="0"/>
      <w:divBdr>
        <w:top w:val="none" w:sz="0" w:space="0" w:color="auto"/>
        <w:left w:val="none" w:sz="0" w:space="0" w:color="auto"/>
        <w:bottom w:val="none" w:sz="0" w:space="0" w:color="auto"/>
        <w:right w:val="none" w:sz="0" w:space="0" w:color="auto"/>
      </w:divBdr>
    </w:div>
    <w:div w:id="474294424">
      <w:bodyDiv w:val="1"/>
      <w:marLeft w:val="0"/>
      <w:marRight w:val="0"/>
      <w:marTop w:val="0"/>
      <w:marBottom w:val="0"/>
      <w:divBdr>
        <w:top w:val="none" w:sz="0" w:space="0" w:color="auto"/>
        <w:left w:val="none" w:sz="0" w:space="0" w:color="auto"/>
        <w:bottom w:val="none" w:sz="0" w:space="0" w:color="auto"/>
        <w:right w:val="none" w:sz="0" w:space="0" w:color="auto"/>
      </w:divBdr>
    </w:div>
    <w:div w:id="496845726">
      <w:bodyDiv w:val="1"/>
      <w:marLeft w:val="0"/>
      <w:marRight w:val="0"/>
      <w:marTop w:val="0"/>
      <w:marBottom w:val="0"/>
      <w:divBdr>
        <w:top w:val="none" w:sz="0" w:space="0" w:color="auto"/>
        <w:left w:val="none" w:sz="0" w:space="0" w:color="auto"/>
        <w:bottom w:val="none" w:sz="0" w:space="0" w:color="auto"/>
        <w:right w:val="none" w:sz="0" w:space="0" w:color="auto"/>
      </w:divBdr>
    </w:div>
    <w:div w:id="498159876">
      <w:bodyDiv w:val="1"/>
      <w:marLeft w:val="0"/>
      <w:marRight w:val="0"/>
      <w:marTop w:val="0"/>
      <w:marBottom w:val="0"/>
      <w:divBdr>
        <w:top w:val="none" w:sz="0" w:space="0" w:color="auto"/>
        <w:left w:val="none" w:sz="0" w:space="0" w:color="auto"/>
        <w:bottom w:val="none" w:sz="0" w:space="0" w:color="auto"/>
        <w:right w:val="none" w:sz="0" w:space="0" w:color="auto"/>
      </w:divBdr>
    </w:div>
    <w:div w:id="501168216">
      <w:bodyDiv w:val="1"/>
      <w:marLeft w:val="0"/>
      <w:marRight w:val="0"/>
      <w:marTop w:val="0"/>
      <w:marBottom w:val="0"/>
      <w:divBdr>
        <w:top w:val="none" w:sz="0" w:space="0" w:color="auto"/>
        <w:left w:val="none" w:sz="0" w:space="0" w:color="auto"/>
        <w:bottom w:val="none" w:sz="0" w:space="0" w:color="auto"/>
        <w:right w:val="none" w:sz="0" w:space="0" w:color="auto"/>
      </w:divBdr>
    </w:div>
    <w:div w:id="505292038">
      <w:bodyDiv w:val="1"/>
      <w:marLeft w:val="0"/>
      <w:marRight w:val="0"/>
      <w:marTop w:val="0"/>
      <w:marBottom w:val="0"/>
      <w:divBdr>
        <w:top w:val="none" w:sz="0" w:space="0" w:color="auto"/>
        <w:left w:val="none" w:sz="0" w:space="0" w:color="auto"/>
        <w:bottom w:val="none" w:sz="0" w:space="0" w:color="auto"/>
        <w:right w:val="none" w:sz="0" w:space="0" w:color="auto"/>
      </w:divBdr>
    </w:div>
    <w:div w:id="610354467">
      <w:bodyDiv w:val="1"/>
      <w:marLeft w:val="0"/>
      <w:marRight w:val="0"/>
      <w:marTop w:val="0"/>
      <w:marBottom w:val="0"/>
      <w:divBdr>
        <w:top w:val="none" w:sz="0" w:space="0" w:color="auto"/>
        <w:left w:val="none" w:sz="0" w:space="0" w:color="auto"/>
        <w:bottom w:val="none" w:sz="0" w:space="0" w:color="auto"/>
        <w:right w:val="none" w:sz="0" w:space="0" w:color="auto"/>
      </w:divBdr>
    </w:div>
    <w:div w:id="625889196">
      <w:bodyDiv w:val="1"/>
      <w:marLeft w:val="0"/>
      <w:marRight w:val="0"/>
      <w:marTop w:val="0"/>
      <w:marBottom w:val="0"/>
      <w:divBdr>
        <w:top w:val="none" w:sz="0" w:space="0" w:color="auto"/>
        <w:left w:val="none" w:sz="0" w:space="0" w:color="auto"/>
        <w:bottom w:val="none" w:sz="0" w:space="0" w:color="auto"/>
        <w:right w:val="none" w:sz="0" w:space="0" w:color="auto"/>
      </w:divBdr>
    </w:div>
    <w:div w:id="672336505">
      <w:bodyDiv w:val="1"/>
      <w:marLeft w:val="0"/>
      <w:marRight w:val="0"/>
      <w:marTop w:val="0"/>
      <w:marBottom w:val="0"/>
      <w:divBdr>
        <w:top w:val="none" w:sz="0" w:space="0" w:color="auto"/>
        <w:left w:val="none" w:sz="0" w:space="0" w:color="auto"/>
        <w:bottom w:val="none" w:sz="0" w:space="0" w:color="auto"/>
        <w:right w:val="none" w:sz="0" w:space="0" w:color="auto"/>
      </w:divBdr>
    </w:div>
    <w:div w:id="741299477">
      <w:bodyDiv w:val="1"/>
      <w:marLeft w:val="0"/>
      <w:marRight w:val="0"/>
      <w:marTop w:val="0"/>
      <w:marBottom w:val="0"/>
      <w:divBdr>
        <w:top w:val="none" w:sz="0" w:space="0" w:color="auto"/>
        <w:left w:val="none" w:sz="0" w:space="0" w:color="auto"/>
        <w:bottom w:val="none" w:sz="0" w:space="0" w:color="auto"/>
        <w:right w:val="none" w:sz="0" w:space="0" w:color="auto"/>
      </w:divBdr>
    </w:div>
    <w:div w:id="751589534">
      <w:bodyDiv w:val="1"/>
      <w:marLeft w:val="0"/>
      <w:marRight w:val="0"/>
      <w:marTop w:val="0"/>
      <w:marBottom w:val="0"/>
      <w:divBdr>
        <w:top w:val="none" w:sz="0" w:space="0" w:color="auto"/>
        <w:left w:val="none" w:sz="0" w:space="0" w:color="auto"/>
        <w:bottom w:val="none" w:sz="0" w:space="0" w:color="auto"/>
        <w:right w:val="none" w:sz="0" w:space="0" w:color="auto"/>
      </w:divBdr>
    </w:div>
    <w:div w:id="756096352">
      <w:bodyDiv w:val="1"/>
      <w:marLeft w:val="0"/>
      <w:marRight w:val="0"/>
      <w:marTop w:val="0"/>
      <w:marBottom w:val="0"/>
      <w:divBdr>
        <w:top w:val="none" w:sz="0" w:space="0" w:color="auto"/>
        <w:left w:val="none" w:sz="0" w:space="0" w:color="auto"/>
        <w:bottom w:val="none" w:sz="0" w:space="0" w:color="auto"/>
        <w:right w:val="none" w:sz="0" w:space="0" w:color="auto"/>
      </w:divBdr>
    </w:div>
    <w:div w:id="773746430">
      <w:bodyDiv w:val="1"/>
      <w:marLeft w:val="0"/>
      <w:marRight w:val="0"/>
      <w:marTop w:val="0"/>
      <w:marBottom w:val="0"/>
      <w:divBdr>
        <w:top w:val="none" w:sz="0" w:space="0" w:color="auto"/>
        <w:left w:val="none" w:sz="0" w:space="0" w:color="auto"/>
        <w:bottom w:val="none" w:sz="0" w:space="0" w:color="auto"/>
        <w:right w:val="none" w:sz="0" w:space="0" w:color="auto"/>
      </w:divBdr>
    </w:div>
    <w:div w:id="783111760">
      <w:bodyDiv w:val="1"/>
      <w:marLeft w:val="0"/>
      <w:marRight w:val="0"/>
      <w:marTop w:val="0"/>
      <w:marBottom w:val="0"/>
      <w:divBdr>
        <w:top w:val="none" w:sz="0" w:space="0" w:color="auto"/>
        <w:left w:val="none" w:sz="0" w:space="0" w:color="auto"/>
        <w:bottom w:val="none" w:sz="0" w:space="0" w:color="auto"/>
        <w:right w:val="none" w:sz="0" w:space="0" w:color="auto"/>
      </w:divBdr>
      <w:divsChild>
        <w:div w:id="1897009778">
          <w:marLeft w:val="0"/>
          <w:marRight w:val="0"/>
          <w:marTop w:val="0"/>
          <w:marBottom w:val="0"/>
          <w:divBdr>
            <w:top w:val="none" w:sz="0" w:space="0" w:color="auto"/>
            <w:left w:val="none" w:sz="0" w:space="0" w:color="auto"/>
            <w:bottom w:val="none" w:sz="0" w:space="0" w:color="auto"/>
            <w:right w:val="none" w:sz="0" w:space="0" w:color="auto"/>
          </w:divBdr>
          <w:divsChild>
            <w:div w:id="540702481">
              <w:marLeft w:val="0"/>
              <w:marRight w:val="0"/>
              <w:marTop w:val="0"/>
              <w:marBottom w:val="0"/>
              <w:divBdr>
                <w:top w:val="none" w:sz="0" w:space="0" w:color="auto"/>
                <w:left w:val="none" w:sz="0" w:space="0" w:color="auto"/>
                <w:bottom w:val="none" w:sz="0" w:space="0" w:color="auto"/>
                <w:right w:val="none" w:sz="0" w:space="0" w:color="auto"/>
              </w:divBdr>
              <w:divsChild>
                <w:div w:id="442960677">
                  <w:marLeft w:val="0"/>
                  <w:marRight w:val="0"/>
                  <w:marTop w:val="0"/>
                  <w:marBottom w:val="0"/>
                  <w:divBdr>
                    <w:top w:val="none" w:sz="0" w:space="0" w:color="auto"/>
                    <w:left w:val="none" w:sz="0" w:space="0" w:color="auto"/>
                    <w:bottom w:val="none" w:sz="0" w:space="0" w:color="auto"/>
                    <w:right w:val="none" w:sz="0" w:space="0" w:color="auto"/>
                  </w:divBdr>
                  <w:divsChild>
                    <w:div w:id="513613693">
                      <w:marLeft w:val="0"/>
                      <w:marRight w:val="0"/>
                      <w:marTop w:val="0"/>
                      <w:marBottom w:val="0"/>
                      <w:divBdr>
                        <w:top w:val="none" w:sz="0" w:space="0" w:color="auto"/>
                        <w:left w:val="none" w:sz="0" w:space="0" w:color="auto"/>
                        <w:bottom w:val="none" w:sz="0" w:space="0" w:color="auto"/>
                        <w:right w:val="none" w:sz="0" w:space="0" w:color="auto"/>
                      </w:divBdr>
                      <w:divsChild>
                        <w:div w:id="614560066">
                          <w:marLeft w:val="0"/>
                          <w:marRight w:val="0"/>
                          <w:marTop w:val="0"/>
                          <w:marBottom w:val="0"/>
                          <w:divBdr>
                            <w:top w:val="none" w:sz="0" w:space="0" w:color="auto"/>
                            <w:left w:val="none" w:sz="0" w:space="0" w:color="auto"/>
                            <w:bottom w:val="none" w:sz="0" w:space="0" w:color="auto"/>
                            <w:right w:val="none" w:sz="0" w:space="0" w:color="auto"/>
                          </w:divBdr>
                          <w:divsChild>
                            <w:div w:id="632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8198">
      <w:bodyDiv w:val="1"/>
      <w:marLeft w:val="0"/>
      <w:marRight w:val="0"/>
      <w:marTop w:val="0"/>
      <w:marBottom w:val="0"/>
      <w:divBdr>
        <w:top w:val="none" w:sz="0" w:space="0" w:color="auto"/>
        <w:left w:val="none" w:sz="0" w:space="0" w:color="auto"/>
        <w:bottom w:val="none" w:sz="0" w:space="0" w:color="auto"/>
        <w:right w:val="none" w:sz="0" w:space="0" w:color="auto"/>
      </w:divBdr>
    </w:div>
    <w:div w:id="808278879">
      <w:bodyDiv w:val="1"/>
      <w:marLeft w:val="0"/>
      <w:marRight w:val="0"/>
      <w:marTop w:val="0"/>
      <w:marBottom w:val="0"/>
      <w:divBdr>
        <w:top w:val="none" w:sz="0" w:space="0" w:color="auto"/>
        <w:left w:val="none" w:sz="0" w:space="0" w:color="auto"/>
        <w:bottom w:val="none" w:sz="0" w:space="0" w:color="auto"/>
        <w:right w:val="none" w:sz="0" w:space="0" w:color="auto"/>
      </w:divBdr>
    </w:div>
    <w:div w:id="851721303">
      <w:bodyDiv w:val="1"/>
      <w:marLeft w:val="0"/>
      <w:marRight w:val="0"/>
      <w:marTop w:val="0"/>
      <w:marBottom w:val="0"/>
      <w:divBdr>
        <w:top w:val="none" w:sz="0" w:space="0" w:color="auto"/>
        <w:left w:val="none" w:sz="0" w:space="0" w:color="auto"/>
        <w:bottom w:val="none" w:sz="0" w:space="0" w:color="auto"/>
        <w:right w:val="none" w:sz="0" w:space="0" w:color="auto"/>
      </w:divBdr>
    </w:div>
    <w:div w:id="859852929">
      <w:bodyDiv w:val="1"/>
      <w:marLeft w:val="0"/>
      <w:marRight w:val="0"/>
      <w:marTop w:val="0"/>
      <w:marBottom w:val="0"/>
      <w:divBdr>
        <w:top w:val="none" w:sz="0" w:space="0" w:color="auto"/>
        <w:left w:val="none" w:sz="0" w:space="0" w:color="auto"/>
        <w:bottom w:val="none" w:sz="0" w:space="0" w:color="auto"/>
        <w:right w:val="none" w:sz="0" w:space="0" w:color="auto"/>
      </w:divBdr>
    </w:div>
    <w:div w:id="886376739">
      <w:bodyDiv w:val="1"/>
      <w:marLeft w:val="0"/>
      <w:marRight w:val="0"/>
      <w:marTop w:val="0"/>
      <w:marBottom w:val="0"/>
      <w:divBdr>
        <w:top w:val="none" w:sz="0" w:space="0" w:color="auto"/>
        <w:left w:val="none" w:sz="0" w:space="0" w:color="auto"/>
        <w:bottom w:val="none" w:sz="0" w:space="0" w:color="auto"/>
        <w:right w:val="none" w:sz="0" w:space="0" w:color="auto"/>
      </w:divBdr>
    </w:div>
    <w:div w:id="923030559">
      <w:bodyDiv w:val="1"/>
      <w:marLeft w:val="0"/>
      <w:marRight w:val="0"/>
      <w:marTop w:val="0"/>
      <w:marBottom w:val="0"/>
      <w:divBdr>
        <w:top w:val="none" w:sz="0" w:space="0" w:color="auto"/>
        <w:left w:val="none" w:sz="0" w:space="0" w:color="auto"/>
        <w:bottom w:val="none" w:sz="0" w:space="0" w:color="auto"/>
        <w:right w:val="none" w:sz="0" w:space="0" w:color="auto"/>
      </w:divBdr>
    </w:div>
    <w:div w:id="924536267">
      <w:bodyDiv w:val="1"/>
      <w:marLeft w:val="0"/>
      <w:marRight w:val="0"/>
      <w:marTop w:val="0"/>
      <w:marBottom w:val="0"/>
      <w:divBdr>
        <w:top w:val="none" w:sz="0" w:space="0" w:color="auto"/>
        <w:left w:val="none" w:sz="0" w:space="0" w:color="auto"/>
        <w:bottom w:val="none" w:sz="0" w:space="0" w:color="auto"/>
        <w:right w:val="none" w:sz="0" w:space="0" w:color="auto"/>
      </w:divBdr>
    </w:div>
    <w:div w:id="925915592">
      <w:bodyDiv w:val="1"/>
      <w:marLeft w:val="0"/>
      <w:marRight w:val="0"/>
      <w:marTop w:val="0"/>
      <w:marBottom w:val="0"/>
      <w:divBdr>
        <w:top w:val="none" w:sz="0" w:space="0" w:color="auto"/>
        <w:left w:val="none" w:sz="0" w:space="0" w:color="auto"/>
        <w:bottom w:val="none" w:sz="0" w:space="0" w:color="auto"/>
        <w:right w:val="none" w:sz="0" w:space="0" w:color="auto"/>
      </w:divBdr>
    </w:div>
    <w:div w:id="944995219">
      <w:bodyDiv w:val="1"/>
      <w:marLeft w:val="0"/>
      <w:marRight w:val="0"/>
      <w:marTop w:val="0"/>
      <w:marBottom w:val="0"/>
      <w:divBdr>
        <w:top w:val="none" w:sz="0" w:space="0" w:color="auto"/>
        <w:left w:val="none" w:sz="0" w:space="0" w:color="auto"/>
        <w:bottom w:val="none" w:sz="0" w:space="0" w:color="auto"/>
        <w:right w:val="none" w:sz="0" w:space="0" w:color="auto"/>
      </w:divBdr>
    </w:div>
    <w:div w:id="980580506">
      <w:bodyDiv w:val="1"/>
      <w:marLeft w:val="0"/>
      <w:marRight w:val="0"/>
      <w:marTop w:val="0"/>
      <w:marBottom w:val="0"/>
      <w:divBdr>
        <w:top w:val="none" w:sz="0" w:space="0" w:color="auto"/>
        <w:left w:val="none" w:sz="0" w:space="0" w:color="auto"/>
        <w:bottom w:val="none" w:sz="0" w:space="0" w:color="auto"/>
        <w:right w:val="none" w:sz="0" w:space="0" w:color="auto"/>
      </w:divBdr>
    </w:div>
    <w:div w:id="990405951">
      <w:bodyDiv w:val="1"/>
      <w:marLeft w:val="0"/>
      <w:marRight w:val="0"/>
      <w:marTop w:val="0"/>
      <w:marBottom w:val="0"/>
      <w:divBdr>
        <w:top w:val="none" w:sz="0" w:space="0" w:color="auto"/>
        <w:left w:val="none" w:sz="0" w:space="0" w:color="auto"/>
        <w:bottom w:val="none" w:sz="0" w:space="0" w:color="auto"/>
        <w:right w:val="none" w:sz="0" w:space="0" w:color="auto"/>
      </w:divBdr>
    </w:div>
    <w:div w:id="990643608">
      <w:bodyDiv w:val="1"/>
      <w:marLeft w:val="0"/>
      <w:marRight w:val="0"/>
      <w:marTop w:val="0"/>
      <w:marBottom w:val="0"/>
      <w:divBdr>
        <w:top w:val="none" w:sz="0" w:space="0" w:color="auto"/>
        <w:left w:val="none" w:sz="0" w:space="0" w:color="auto"/>
        <w:bottom w:val="none" w:sz="0" w:space="0" w:color="auto"/>
        <w:right w:val="none" w:sz="0" w:space="0" w:color="auto"/>
      </w:divBdr>
    </w:div>
    <w:div w:id="1000042929">
      <w:bodyDiv w:val="1"/>
      <w:marLeft w:val="0"/>
      <w:marRight w:val="0"/>
      <w:marTop w:val="0"/>
      <w:marBottom w:val="0"/>
      <w:divBdr>
        <w:top w:val="none" w:sz="0" w:space="0" w:color="auto"/>
        <w:left w:val="none" w:sz="0" w:space="0" w:color="auto"/>
        <w:bottom w:val="none" w:sz="0" w:space="0" w:color="auto"/>
        <w:right w:val="none" w:sz="0" w:space="0" w:color="auto"/>
      </w:divBdr>
    </w:div>
    <w:div w:id="1019430027">
      <w:bodyDiv w:val="1"/>
      <w:marLeft w:val="0"/>
      <w:marRight w:val="0"/>
      <w:marTop w:val="0"/>
      <w:marBottom w:val="0"/>
      <w:divBdr>
        <w:top w:val="none" w:sz="0" w:space="0" w:color="auto"/>
        <w:left w:val="none" w:sz="0" w:space="0" w:color="auto"/>
        <w:bottom w:val="none" w:sz="0" w:space="0" w:color="auto"/>
        <w:right w:val="none" w:sz="0" w:space="0" w:color="auto"/>
      </w:divBdr>
    </w:div>
    <w:div w:id="1025014170">
      <w:bodyDiv w:val="1"/>
      <w:marLeft w:val="0"/>
      <w:marRight w:val="0"/>
      <w:marTop w:val="0"/>
      <w:marBottom w:val="0"/>
      <w:divBdr>
        <w:top w:val="none" w:sz="0" w:space="0" w:color="auto"/>
        <w:left w:val="none" w:sz="0" w:space="0" w:color="auto"/>
        <w:bottom w:val="none" w:sz="0" w:space="0" w:color="auto"/>
        <w:right w:val="none" w:sz="0" w:space="0" w:color="auto"/>
      </w:divBdr>
    </w:div>
    <w:div w:id="1030761255">
      <w:bodyDiv w:val="1"/>
      <w:marLeft w:val="0"/>
      <w:marRight w:val="0"/>
      <w:marTop w:val="0"/>
      <w:marBottom w:val="0"/>
      <w:divBdr>
        <w:top w:val="none" w:sz="0" w:space="0" w:color="auto"/>
        <w:left w:val="none" w:sz="0" w:space="0" w:color="auto"/>
        <w:bottom w:val="none" w:sz="0" w:space="0" w:color="auto"/>
        <w:right w:val="none" w:sz="0" w:space="0" w:color="auto"/>
      </w:divBdr>
    </w:div>
    <w:div w:id="1032805072">
      <w:bodyDiv w:val="1"/>
      <w:marLeft w:val="0"/>
      <w:marRight w:val="0"/>
      <w:marTop w:val="0"/>
      <w:marBottom w:val="0"/>
      <w:divBdr>
        <w:top w:val="none" w:sz="0" w:space="0" w:color="auto"/>
        <w:left w:val="none" w:sz="0" w:space="0" w:color="auto"/>
        <w:bottom w:val="none" w:sz="0" w:space="0" w:color="auto"/>
        <w:right w:val="none" w:sz="0" w:space="0" w:color="auto"/>
      </w:divBdr>
    </w:div>
    <w:div w:id="1037508877">
      <w:bodyDiv w:val="1"/>
      <w:marLeft w:val="0"/>
      <w:marRight w:val="0"/>
      <w:marTop w:val="0"/>
      <w:marBottom w:val="0"/>
      <w:divBdr>
        <w:top w:val="none" w:sz="0" w:space="0" w:color="auto"/>
        <w:left w:val="none" w:sz="0" w:space="0" w:color="auto"/>
        <w:bottom w:val="none" w:sz="0" w:space="0" w:color="auto"/>
        <w:right w:val="none" w:sz="0" w:space="0" w:color="auto"/>
      </w:divBdr>
    </w:div>
    <w:div w:id="1046367733">
      <w:bodyDiv w:val="1"/>
      <w:marLeft w:val="0"/>
      <w:marRight w:val="0"/>
      <w:marTop w:val="0"/>
      <w:marBottom w:val="0"/>
      <w:divBdr>
        <w:top w:val="none" w:sz="0" w:space="0" w:color="auto"/>
        <w:left w:val="none" w:sz="0" w:space="0" w:color="auto"/>
        <w:bottom w:val="none" w:sz="0" w:space="0" w:color="auto"/>
        <w:right w:val="none" w:sz="0" w:space="0" w:color="auto"/>
      </w:divBdr>
    </w:div>
    <w:div w:id="1046683943">
      <w:bodyDiv w:val="1"/>
      <w:marLeft w:val="0"/>
      <w:marRight w:val="0"/>
      <w:marTop w:val="0"/>
      <w:marBottom w:val="0"/>
      <w:divBdr>
        <w:top w:val="none" w:sz="0" w:space="0" w:color="auto"/>
        <w:left w:val="none" w:sz="0" w:space="0" w:color="auto"/>
        <w:bottom w:val="none" w:sz="0" w:space="0" w:color="auto"/>
        <w:right w:val="none" w:sz="0" w:space="0" w:color="auto"/>
      </w:divBdr>
    </w:div>
    <w:div w:id="1098479474">
      <w:bodyDiv w:val="1"/>
      <w:marLeft w:val="0"/>
      <w:marRight w:val="0"/>
      <w:marTop w:val="0"/>
      <w:marBottom w:val="0"/>
      <w:divBdr>
        <w:top w:val="none" w:sz="0" w:space="0" w:color="auto"/>
        <w:left w:val="none" w:sz="0" w:space="0" w:color="auto"/>
        <w:bottom w:val="none" w:sz="0" w:space="0" w:color="auto"/>
        <w:right w:val="none" w:sz="0" w:space="0" w:color="auto"/>
      </w:divBdr>
    </w:div>
    <w:div w:id="1107165477">
      <w:bodyDiv w:val="1"/>
      <w:marLeft w:val="0"/>
      <w:marRight w:val="0"/>
      <w:marTop w:val="0"/>
      <w:marBottom w:val="0"/>
      <w:divBdr>
        <w:top w:val="none" w:sz="0" w:space="0" w:color="auto"/>
        <w:left w:val="none" w:sz="0" w:space="0" w:color="auto"/>
        <w:bottom w:val="none" w:sz="0" w:space="0" w:color="auto"/>
        <w:right w:val="none" w:sz="0" w:space="0" w:color="auto"/>
      </w:divBdr>
    </w:div>
    <w:div w:id="1112474443">
      <w:bodyDiv w:val="1"/>
      <w:marLeft w:val="0"/>
      <w:marRight w:val="0"/>
      <w:marTop w:val="0"/>
      <w:marBottom w:val="0"/>
      <w:divBdr>
        <w:top w:val="none" w:sz="0" w:space="0" w:color="auto"/>
        <w:left w:val="none" w:sz="0" w:space="0" w:color="auto"/>
        <w:bottom w:val="none" w:sz="0" w:space="0" w:color="auto"/>
        <w:right w:val="none" w:sz="0" w:space="0" w:color="auto"/>
      </w:divBdr>
    </w:div>
    <w:div w:id="1180777283">
      <w:bodyDiv w:val="1"/>
      <w:marLeft w:val="0"/>
      <w:marRight w:val="0"/>
      <w:marTop w:val="0"/>
      <w:marBottom w:val="0"/>
      <w:divBdr>
        <w:top w:val="none" w:sz="0" w:space="0" w:color="auto"/>
        <w:left w:val="none" w:sz="0" w:space="0" w:color="auto"/>
        <w:bottom w:val="none" w:sz="0" w:space="0" w:color="auto"/>
        <w:right w:val="none" w:sz="0" w:space="0" w:color="auto"/>
      </w:divBdr>
    </w:div>
    <w:div w:id="1231038853">
      <w:bodyDiv w:val="1"/>
      <w:marLeft w:val="0"/>
      <w:marRight w:val="0"/>
      <w:marTop w:val="0"/>
      <w:marBottom w:val="0"/>
      <w:divBdr>
        <w:top w:val="none" w:sz="0" w:space="0" w:color="auto"/>
        <w:left w:val="none" w:sz="0" w:space="0" w:color="auto"/>
        <w:bottom w:val="none" w:sz="0" w:space="0" w:color="auto"/>
        <w:right w:val="none" w:sz="0" w:space="0" w:color="auto"/>
      </w:divBdr>
    </w:div>
    <w:div w:id="1235627134">
      <w:bodyDiv w:val="1"/>
      <w:marLeft w:val="0"/>
      <w:marRight w:val="0"/>
      <w:marTop w:val="0"/>
      <w:marBottom w:val="0"/>
      <w:divBdr>
        <w:top w:val="none" w:sz="0" w:space="0" w:color="auto"/>
        <w:left w:val="none" w:sz="0" w:space="0" w:color="auto"/>
        <w:bottom w:val="none" w:sz="0" w:space="0" w:color="auto"/>
        <w:right w:val="none" w:sz="0" w:space="0" w:color="auto"/>
      </w:divBdr>
    </w:div>
    <w:div w:id="1247768024">
      <w:bodyDiv w:val="1"/>
      <w:marLeft w:val="0"/>
      <w:marRight w:val="0"/>
      <w:marTop w:val="0"/>
      <w:marBottom w:val="0"/>
      <w:divBdr>
        <w:top w:val="none" w:sz="0" w:space="0" w:color="auto"/>
        <w:left w:val="none" w:sz="0" w:space="0" w:color="auto"/>
        <w:bottom w:val="none" w:sz="0" w:space="0" w:color="auto"/>
        <w:right w:val="none" w:sz="0" w:space="0" w:color="auto"/>
      </w:divBdr>
    </w:div>
    <w:div w:id="1254513562">
      <w:bodyDiv w:val="1"/>
      <w:marLeft w:val="0"/>
      <w:marRight w:val="0"/>
      <w:marTop w:val="0"/>
      <w:marBottom w:val="0"/>
      <w:divBdr>
        <w:top w:val="none" w:sz="0" w:space="0" w:color="auto"/>
        <w:left w:val="none" w:sz="0" w:space="0" w:color="auto"/>
        <w:bottom w:val="none" w:sz="0" w:space="0" w:color="auto"/>
        <w:right w:val="none" w:sz="0" w:space="0" w:color="auto"/>
      </w:divBdr>
    </w:div>
    <w:div w:id="1255892793">
      <w:bodyDiv w:val="1"/>
      <w:marLeft w:val="0"/>
      <w:marRight w:val="0"/>
      <w:marTop w:val="0"/>
      <w:marBottom w:val="0"/>
      <w:divBdr>
        <w:top w:val="none" w:sz="0" w:space="0" w:color="auto"/>
        <w:left w:val="none" w:sz="0" w:space="0" w:color="auto"/>
        <w:bottom w:val="none" w:sz="0" w:space="0" w:color="auto"/>
        <w:right w:val="none" w:sz="0" w:space="0" w:color="auto"/>
      </w:divBdr>
    </w:div>
    <w:div w:id="1256552575">
      <w:bodyDiv w:val="1"/>
      <w:marLeft w:val="0"/>
      <w:marRight w:val="0"/>
      <w:marTop w:val="0"/>
      <w:marBottom w:val="0"/>
      <w:divBdr>
        <w:top w:val="none" w:sz="0" w:space="0" w:color="auto"/>
        <w:left w:val="none" w:sz="0" w:space="0" w:color="auto"/>
        <w:bottom w:val="none" w:sz="0" w:space="0" w:color="auto"/>
        <w:right w:val="none" w:sz="0" w:space="0" w:color="auto"/>
      </w:divBdr>
    </w:div>
    <w:div w:id="1282612593">
      <w:bodyDiv w:val="1"/>
      <w:marLeft w:val="0"/>
      <w:marRight w:val="0"/>
      <w:marTop w:val="0"/>
      <w:marBottom w:val="0"/>
      <w:divBdr>
        <w:top w:val="none" w:sz="0" w:space="0" w:color="auto"/>
        <w:left w:val="none" w:sz="0" w:space="0" w:color="auto"/>
        <w:bottom w:val="none" w:sz="0" w:space="0" w:color="auto"/>
        <w:right w:val="none" w:sz="0" w:space="0" w:color="auto"/>
      </w:divBdr>
    </w:div>
    <w:div w:id="1289777792">
      <w:bodyDiv w:val="1"/>
      <w:marLeft w:val="0"/>
      <w:marRight w:val="0"/>
      <w:marTop w:val="0"/>
      <w:marBottom w:val="0"/>
      <w:divBdr>
        <w:top w:val="none" w:sz="0" w:space="0" w:color="auto"/>
        <w:left w:val="none" w:sz="0" w:space="0" w:color="auto"/>
        <w:bottom w:val="none" w:sz="0" w:space="0" w:color="auto"/>
        <w:right w:val="none" w:sz="0" w:space="0" w:color="auto"/>
      </w:divBdr>
    </w:div>
    <w:div w:id="1315798570">
      <w:bodyDiv w:val="1"/>
      <w:marLeft w:val="0"/>
      <w:marRight w:val="0"/>
      <w:marTop w:val="0"/>
      <w:marBottom w:val="0"/>
      <w:divBdr>
        <w:top w:val="none" w:sz="0" w:space="0" w:color="auto"/>
        <w:left w:val="none" w:sz="0" w:space="0" w:color="auto"/>
        <w:bottom w:val="none" w:sz="0" w:space="0" w:color="auto"/>
        <w:right w:val="none" w:sz="0" w:space="0" w:color="auto"/>
      </w:divBdr>
    </w:div>
    <w:div w:id="1323047683">
      <w:bodyDiv w:val="1"/>
      <w:marLeft w:val="0"/>
      <w:marRight w:val="0"/>
      <w:marTop w:val="0"/>
      <w:marBottom w:val="0"/>
      <w:divBdr>
        <w:top w:val="none" w:sz="0" w:space="0" w:color="auto"/>
        <w:left w:val="none" w:sz="0" w:space="0" w:color="auto"/>
        <w:bottom w:val="none" w:sz="0" w:space="0" w:color="auto"/>
        <w:right w:val="none" w:sz="0" w:space="0" w:color="auto"/>
      </w:divBdr>
    </w:div>
    <w:div w:id="1329627045">
      <w:bodyDiv w:val="1"/>
      <w:marLeft w:val="0"/>
      <w:marRight w:val="0"/>
      <w:marTop w:val="0"/>
      <w:marBottom w:val="0"/>
      <w:divBdr>
        <w:top w:val="none" w:sz="0" w:space="0" w:color="auto"/>
        <w:left w:val="none" w:sz="0" w:space="0" w:color="auto"/>
        <w:bottom w:val="none" w:sz="0" w:space="0" w:color="auto"/>
        <w:right w:val="none" w:sz="0" w:space="0" w:color="auto"/>
      </w:divBdr>
      <w:divsChild>
        <w:div w:id="1101560909">
          <w:marLeft w:val="0"/>
          <w:marRight w:val="0"/>
          <w:marTop w:val="0"/>
          <w:marBottom w:val="0"/>
          <w:divBdr>
            <w:top w:val="none" w:sz="0" w:space="0" w:color="auto"/>
            <w:left w:val="none" w:sz="0" w:space="0" w:color="auto"/>
            <w:bottom w:val="none" w:sz="0" w:space="0" w:color="auto"/>
            <w:right w:val="none" w:sz="0" w:space="0" w:color="auto"/>
          </w:divBdr>
          <w:divsChild>
            <w:div w:id="427771901">
              <w:marLeft w:val="0"/>
              <w:marRight w:val="0"/>
              <w:marTop w:val="0"/>
              <w:marBottom w:val="0"/>
              <w:divBdr>
                <w:top w:val="none" w:sz="0" w:space="0" w:color="auto"/>
                <w:left w:val="none" w:sz="0" w:space="0" w:color="auto"/>
                <w:bottom w:val="none" w:sz="0" w:space="0" w:color="auto"/>
                <w:right w:val="none" w:sz="0" w:space="0" w:color="auto"/>
              </w:divBdr>
              <w:divsChild>
                <w:div w:id="264652222">
                  <w:marLeft w:val="0"/>
                  <w:marRight w:val="0"/>
                  <w:marTop w:val="0"/>
                  <w:marBottom w:val="0"/>
                  <w:divBdr>
                    <w:top w:val="none" w:sz="0" w:space="0" w:color="auto"/>
                    <w:left w:val="none" w:sz="0" w:space="0" w:color="auto"/>
                    <w:bottom w:val="none" w:sz="0" w:space="0" w:color="auto"/>
                    <w:right w:val="none" w:sz="0" w:space="0" w:color="auto"/>
                  </w:divBdr>
                  <w:divsChild>
                    <w:div w:id="1707216490">
                      <w:marLeft w:val="0"/>
                      <w:marRight w:val="0"/>
                      <w:marTop w:val="0"/>
                      <w:marBottom w:val="0"/>
                      <w:divBdr>
                        <w:top w:val="none" w:sz="0" w:space="0" w:color="auto"/>
                        <w:left w:val="none" w:sz="0" w:space="0" w:color="auto"/>
                        <w:bottom w:val="none" w:sz="0" w:space="0" w:color="auto"/>
                        <w:right w:val="none" w:sz="0" w:space="0" w:color="auto"/>
                      </w:divBdr>
                      <w:divsChild>
                        <w:div w:id="1412045342">
                          <w:marLeft w:val="0"/>
                          <w:marRight w:val="0"/>
                          <w:marTop w:val="0"/>
                          <w:marBottom w:val="0"/>
                          <w:divBdr>
                            <w:top w:val="none" w:sz="0" w:space="0" w:color="auto"/>
                            <w:left w:val="none" w:sz="0" w:space="0" w:color="auto"/>
                            <w:bottom w:val="none" w:sz="0" w:space="0" w:color="auto"/>
                            <w:right w:val="none" w:sz="0" w:space="0" w:color="auto"/>
                          </w:divBdr>
                          <w:divsChild>
                            <w:div w:id="1233005256">
                              <w:marLeft w:val="0"/>
                              <w:marRight w:val="0"/>
                              <w:marTop w:val="0"/>
                              <w:marBottom w:val="0"/>
                              <w:divBdr>
                                <w:top w:val="none" w:sz="0" w:space="0" w:color="auto"/>
                                <w:left w:val="none" w:sz="0" w:space="0" w:color="auto"/>
                                <w:bottom w:val="none" w:sz="0" w:space="0" w:color="auto"/>
                                <w:right w:val="none" w:sz="0" w:space="0" w:color="auto"/>
                              </w:divBdr>
                              <w:divsChild>
                                <w:div w:id="279149521">
                                  <w:marLeft w:val="0"/>
                                  <w:marRight w:val="0"/>
                                  <w:marTop w:val="0"/>
                                  <w:marBottom w:val="0"/>
                                  <w:divBdr>
                                    <w:top w:val="none" w:sz="0" w:space="0" w:color="auto"/>
                                    <w:left w:val="none" w:sz="0" w:space="0" w:color="auto"/>
                                    <w:bottom w:val="none" w:sz="0" w:space="0" w:color="auto"/>
                                    <w:right w:val="none" w:sz="0" w:space="0" w:color="auto"/>
                                  </w:divBdr>
                                </w:div>
                                <w:div w:id="462892399">
                                  <w:marLeft w:val="0"/>
                                  <w:marRight w:val="0"/>
                                  <w:marTop w:val="0"/>
                                  <w:marBottom w:val="0"/>
                                  <w:divBdr>
                                    <w:top w:val="none" w:sz="0" w:space="0" w:color="auto"/>
                                    <w:left w:val="none" w:sz="0" w:space="0" w:color="auto"/>
                                    <w:bottom w:val="none" w:sz="0" w:space="0" w:color="auto"/>
                                    <w:right w:val="none" w:sz="0" w:space="0" w:color="auto"/>
                                  </w:divBdr>
                                </w:div>
                                <w:div w:id="500969071">
                                  <w:marLeft w:val="0"/>
                                  <w:marRight w:val="0"/>
                                  <w:marTop w:val="0"/>
                                  <w:marBottom w:val="0"/>
                                  <w:divBdr>
                                    <w:top w:val="none" w:sz="0" w:space="0" w:color="auto"/>
                                    <w:left w:val="none" w:sz="0" w:space="0" w:color="auto"/>
                                    <w:bottom w:val="none" w:sz="0" w:space="0" w:color="auto"/>
                                    <w:right w:val="none" w:sz="0" w:space="0" w:color="auto"/>
                                  </w:divBdr>
                                </w:div>
                                <w:div w:id="601230449">
                                  <w:marLeft w:val="0"/>
                                  <w:marRight w:val="0"/>
                                  <w:marTop w:val="0"/>
                                  <w:marBottom w:val="0"/>
                                  <w:divBdr>
                                    <w:top w:val="none" w:sz="0" w:space="0" w:color="auto"/>
                                    <w:left w:val="none" w:sz="0" w:space="0" w:color="auto"/>
                                    <w:bottom w:val="none" w:sz="0" w:space="0" w:color="auto"/>
                                    <w:right w:val="none" w:sz="0" w:space="0" w:color="auto"/>
                                  </w:divBdr>
                                </w:div>
                                <w:div w:id="853035986">
                                  <w:marLeft w:val="0"/>
                                  <w:marRight w:val="0"/>
                                  <w:marTop w:val="0"/>
                                  <w:marBottom w:val="0"/>
                                  <w:divBdr>
                                    <w:top w:val="none" w:sz="0" w:space="0" w:color="auto"/>
                                    <w:left w:val="none" w:sz="0" w:space="0" w:color="auto"/>
                                    <w:bottom w:val="none" w:sz="0" w:space="0" w:color="auto"/>
                                    <w:right w:val="none" w:sz="0" w:space="0" w:color="auto"/>
                                  </w:divBdr>
                                </w:div>
                                <w:div w:id="1209949304">
                                  <w:marLeft w:val="0"/>
                                  <w:marRight w:val="0"/>
                                  <w:marTop w:val="0"/>
                                  <w:marBottom w:val="0"/>
                                  <w:divBdr>
                                    <w:top w:val="none" w:sz="0" w:space="0" w:color="auto"/>
                                    <w:left w:val="none" w:sz="0" w:space="0" w:color="auto"/>
                                    <w:bottom w:val="none" w:sz="0" w:space="0" w:color="auto"/>
                                    <w:right w:val="none" w:sz="0" w:space="0" w:color="auto"/>
                                  </w:divBdr>
                                </w:div>
                                <w:div w:id="1508835641">
                                  <w:marLeft w:val="0"/>
                                  <w:marRight w:val="0"/>
                                  <w:marTop w:val="0"/>
                                  <w:marBottom w:val="0"/>
                                  <w:divBdr>
                                    <w:top w:val="none" w:sz="0" w:space="0" w:color="auto"/>
                                    <w:left w:val="none" w:sz="0" w:space="0" w:color="auto"/>
                                    <w:bottom w:val="none" w:sz="0" w:space="0" w:color="auto"/>
                                    <w:right w:val="none" w:sz="0" w:space="0" w:color="auto"/>
                                  </w:divBdr>
                                </w:div>
                                <w:div w:id="1789471974">
                                  <w:marLeft w:val="0"/>
                                  <w:marRight w:val="0"/>
                                  <w:marTop w:val="0"/>
                                  <w:marBottom w:val="0"/>
                                  <w:divBdr>
                                    <w:top w:val="none" w:sz="0" w:space="0" w:color="auto"/>
                                    <w:left w:val="none" w:sz="0" w:space="0" w:color="auto"/>
                                    <w:bottom w:val="none" w:sz="0" w:space="0" w:color="auto"/>
                                    <w:right w:val="none" w:sz="0" w:space="0" w:color="auto"/>
                                  </w:divBdr>
                                </w:div>
                                <w:div w:id="18770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3388">
                          <w:marLeft w:val="0"/>
                          <w:marRight w:val="0"/>
                          <w:marTop w:val="0"/>
                          <w:marBottom w:val="0"/>
                          <w:divBdr>
                            <w:top w:val="none" w:sz="0" w:space="0" w:color="auto"/>
                            <w:left w:val="none" w:sz="0" w:space="0" w:color="auto"/>
                            <w:bottom w:val="none" w:sz="0" w:space="0" w:color="auto"/>
                            <w:right w:val="none" w:sz="0" w:space="0" w:color="auto"/>
                          </w:divBdr>
                          <w:divsChild>
                            <w:div w:id="441414513">
                              <w:marLeft w:val="0"/>
                              <w:marRight w:val="0"/>
                              <w:marTop w:val="0"/>
                              <w:marBottom w:val="0"/>
                              <w:divBdr>
                                <w:top w:val="none" w:sz="0" w:space="0" w:color="auto"/>
                                <w:left w:val="none" w:sz="0" w:space="0" w:color="auto"/>
                                <w:bottom w:val="none" w:sz="0" w:space="0" w:color="auto"/>
                                <w:right w:val="none" w:sz="0" w:space="0" w:color="auto"/>
                              </w:divBdr>
                              <w:divsChild>
                                <w:div w:id="12076776">
                                  <w:marLeft w:val="0"/>
                                  <w:marRight w:val="0"/>
                                  <w:marTop w:val="0"/>
                                  <w:marBottom w:val="0"/>
                                  <w:divBdr>
                                    <w:top w:val="none" w:sz="0" w:space="0" w:color="auto"/>
                                    <w:left w:val="none" w:sz="0" w:space="0" w:color="auto"/>
                                    <w:bottom w:val="none" w:sz="0" w:space="0" w:color="auto"/>
                                    <w:right w:val="none" w:sz="0" w:space="0" w:color="auto"/>
                                  </w:divBdr>
                                </w:div>
                                <w:div w:id="41709521">
                                  <w:marLeft w:val="0"/>
                                  <w:marRight w:val="0"/>
                                  <w:marTop w:val="0"/>
                                  <w:marBottom w:val="0"/>
                                  <w:divBdr>
                                    <w:top w:val="none" w:sz="0" w:space="0" w:color="auto"/>
                                    <w:left w:val="none" w:sz="0" w:space="0" w:color="auto"/>
                                    <w:bottom w:val="none" w:sz="0" w:space="0" w:color="auto"/>
                                    <w:right w:val="none" w:sz="0" w:space="0" w:color="auto"/>
                                  </w:divBdr>
                                </w:div>
                                <w:div w:id="56785228">
                                  <w:marLeft w:val="0"/>
                                  <w:marRight w:val="0"/>
                                  <w:marTop w:val="0"/>
                                  <w:marBottom w:val="0"/>
                                  <w:divBdr>
                                    <w:top w:val="none" w:sz="0" w:space="0" w:color="auto"/>
                                    <w:left w:val="none" w:sz="0" w:space="0" w:color="auto"/>
                                    <w:bottom w:val="none" w:sz="0" w:space="0" w:color="auto"/>
                                    <w:right w:val="none" w:sz="0" w:space="0" w:color="auto"/>
                                  </w:divBdr>
                                </w:div>
                                <w:div w:id="75327608">
                                  <w:marLeft w:val="0"/>
                                  <w:marRight w:val="0"/>
                                  <w:marTop w:val="0"/>
                                  <w:marBottom w:val="0"/>
                                  <w:divBdr>
                                    <w:top w:val="none" w:sz="0" w:space="0" w:color="auto"/>
                                    <w:left w:val="none" w:sz="0" w:space="0" w:color="auto"/>
                                    <w:bottom w:val="none" w:sz="0" w:space="0" w:color="auto"/>
                                    <w:right w:val="none" w:sz="0" w:space="0" w:color="auto"/>
                                  </w:divBdr>
                                </w:div>
                                <w:div w:id="79646794">
                                  <w:marLeft w:val="0"/>
                                  <w:marRight w:val="0"/>
                                  <w:marTop w:val="0"/>
                                  <w:marBottom w:val="0"/>
                                  <w:divBdr>
                                    <w:top w:val="none" w:sz="0" w:space="0" w:color="auto"/>
                                    <w:left w:val="none" w:sz="0" w:space="0" w:color="auto"/>
                                    <w:bottom w:val="none" w:sz="0" w:space="0" w:color="auto"/>
                                    <w:right w:val="none" w:sz="0" w:space="0" w:color="auto"/>
                                  </w:divBdr>
                                </w:div>
                                <w:div w:id="87778314">
                                  <w:marLeft w:val="0"/>
                                  <w:marRight w:val="0"/>
                                  <w:marTop w:val="0"/>
                                  <w:marBottom w:val="0"/>
                                  <w:divBdr>
                                    <w:top w:val="none" w:sz="0" w:space="0" w:color="auto"/>
                                    <w:left w:val="none" w:sz="0" w:space="0" w:color="auto"/>
                                    <w:bottom w:val="none" w:sz="0" w:space="0" w:color="auto"/>
                                    <w:right w:val="none" w:sz="0" w:space="0" w:color="auto"/>
                                  </w:divBdr>
                                </w:div>
                                <w:div w:id="111100620">
                                  <w:marLeft w:val="0"/>
                                  <w:marRight w:val="0"/>
                                  <w:marTop w:val="0"/>
                                  <w:marBottom w:val="0"/>
                                  <w:divBdr>
                                    <w:top w:val="none" w:sz="0" w:space="0" w:color="auto"/>
                                    <w:left w:val="none" w:sz="0" w:space="0" w:color="auto"/>
                                    <w:bottom w:val="none" w:sz="0" w:space="0" w:color="auto"/>
                                    <w:right w:val="none" w:sz="0" w:space="0" w:color="auto"/>
                                  </w:divBdr>
                                </w:div>
                                <w:div w:id="140317395">
                                  <w:marLeft w:val="0"/>
                                  <w:marRight w:val="0"/>
                                  <w:marTop w:val="0"/>
                                  <w:marBottom w:val="0"/>
                                  <w:divBdr>
                                    <w:top w:val="none" w:sz="0" w:space="0" w:color="auto"/>
                                    <w:left w:val="none" w:sz="0" w:space="0" w:color="auto"/>
                                    <w:bottom w:val="none" w:sz="0" w:space="0" w:color="auto"/>
                                    <w:right w:val="none" w:sz="0" w:space="0" w:color="auto"/>
                                  </w:divBdr>
                                </w:div>
                                <w:div w:id="181363945">
                                  <w:marLeft w:val="0"/>
                                  <w:marRight w:val="0"/>
                                  <w:marTop w:val="0"/>
                                  <w:marBottom w:val="0"/>
                                  <w:divBdr>
                                    <w:top w:val="none" w:sz="0" w:space="0" w:color="auto"/>
                                    <w:left w:val="none" w:sz="0" w:space="0" w:color="auto"/>
                                    <w:bottom w:val="none" w:sz="0" w:space="0" w:color="auto"/>
                                    <w:right w:val="none" w:sz="0" w:space="0" w:color="auto"/>
                                  </w:divBdr>
                                </w:div>
                                <w:div w:id="230508821">
                                  <w:marLeft w:val="0"/>
                                  <w:marRight w:val="0"/>
                                  <w:marTop w:val="0"/>
                                  <w:marBottom w:val="0"/>
                                  <w:divBdr>
                                    <w:top w:val="none" w:sz="0" w:space="0" w:color="auto"/>
                                    <w:left w:val="none" w:sz="0" w:space="0" w:color="auto"/>
                                    <w:bottom w:val="none" w:sz="0" w:space="0" w:color="auto"/>
                                    <w:right w:val="none" w:sz="0" w:space="0" w:color="auto"/>
                                  </w:divBdr>
                                </w:div>
                                <w:div w:id="254941361">
                                  <w:marLeft w:val="0"/>
                                  <w:marRight w:val="0"/>
                                  <w:marTop w:val="0"/>
                                  <w:marBottom w:val="0"/>
                                  <w:divBdr>
                                    <w:top w:val="none" w:sz="0" w:space="0" w:color="auto"/>
                                    <w:left w:val="none" w:sz="0" w:space="0" w:color="auto"/>
                                    <w:bottom w:val="none" w:sz="0" w:space="0" w:color="auto"/>
                                    <w:right w:val="none" w:sz="0" w:space="0" w:color="auto"/>
                                  </w:divBdr>
                                </w:div>
                                <w:div w:id="259608346">
                                  <w:marLeft w:val="0"/>
                                  <w:marRight w:val="0"/>
                                  <w:marTop w:val="0"/>
                                  <w:marBottom w:val="0"/>
                                  <w:divBdr>
                                    <w:top w:val="none" w:sz="0" w:space="0" w:color="auto"/>
                                    <w:left w:val="none" w:sz="0" w:space="0" w:color="auto"/>
                                    <w:bottom w:val="none" w:sz="0" w:space="0" w:color="auto"/>
                                    <w:right w:val="none" w:sz="0" w:space="0" w:color="auto"/>
                                  </w:divBdr>
                                </w:div>
                                <w:div w:id="315032905">
                                  <w:marLeft w:val="0"/>
                                  <w:marRight w:val="0"/>
                                  <w:marTop w:val="0"/>
                                  <w:marBottom w:val="0"/>
                                  <w:divBdr>
                                    <w:top w:val="none" w:sz="0" w:space="0" w:color="auto"/>
                                    <w:left w:val="none" w:sz="0" w:space="0" w:color="auto"/>
                                    <w:bottom w:val="none" w:sz="0" w:space="0" w:color="auto"/>
                                    <w:right w:val="none" w:sz="0" w:space="0" w:color="auto"/>
                                  </w:divBdr>
                                </w:div>
                                <w:div w:id="320164178">
                                  <w:marLeft w:val="0"/>
                                  <w:marRight w:val="0"/>
                                  <w:marTop w:val="0"/>
                                  <w:marBottom w:val="0"/>
                                  <w:divBdr>
                                    <w:top w:val="none" w:sz="0" w:space="0" w:color="auto"/>
                                    <w:left w:val="none" w:sz="0" w:space="0" w:color="auto"/>
                                    <w:bottom w:val="none" w:sz="0" w:space="0" w:color="auto"/>
                                    <w:right w:val="none" w:sz="0" w:space="0" w:color="auto"/>
                                  </w:divBdr>
                                </w:div>
                                <w:div w:id="341400192">
                                  <w:marLeft w:val="0"/>
                                  <w:marRight w:val="0"/>
                                  <w:marTop w:val="0"/>
                                  <w:marBottom w:val="0"/>
                                  <w:divBdr>
                                    <w:top w:val="none" w:sz="0" w:space="0" w:color="auto"/>
                                    <w:left w:val="none" w:sz="0" w:space="0" w:color="auto"/>
                                    <w:bottom w:val="none" w:sz="0" w:space="0" w:color="auto"/>
                                    <w:right w:val="none" w:sz="0" w:space="0" w:color="auto"/>
                                  </w:divBdr>
                                </w:div>
                                <w:div w:id="343825492">
                                  <w:marLeft w:val="0"/>
                                  <w:marRight w:val="0"/>
                                  <w:marTop w:val="0"/>
                                  <w:marBottom w:val="0"/>
                                  <w:divBdr>
                                    <w:top w:val="none" w:sz="0" w:space="0" w:color="auto"/>
                                    <w:left w:val="none" w:sz="0" w:space="0" w:color="auto"/>
                                    <w:bottom w:val="none" w:sz="0" w:space="0" w:color="auto"/>
                                    <w:right w:val="none" w:sz="0" w:space="0" w:color="auto"/>
                                  </w:divBdr>
                                </w:div>
                                <w:div w:id="349184814">
                                  <w:marLeft w:val="0"/>
                                  <w:marRight w:val="0"/>
                                  <w:marTop w:val="0"/>
                                  <w:marBottom w:val="0"/>
                                  <w:divBdr>
                                    <w:top w:val="none" w:sz="0" w:space="0" w:color="auto"/>
                                    <w:left w:val="none" w:sz="0" w:space="0" w:color="auto"/>
                                    <w:bottom w:val="none" w:sz="0" w:space="0" w:color="auto"/>
                                    <w:right w:val="none" w:sz="0" w:space="0" w:color="auto"/>
                                  </w:divBdr>
                                </w:div>
                                <w:div w:id="389422028">
                                  <w:marLeft w:val="0"/>
                                  <w:marRight w:val="0"/>
                                  <w:marTop w:val="0"/>
                                  <w:marBottom w:val="0"/>
                                  <w:divBdr>
                                    <w:top w:val="none" w:sz="0" w:space="0" w:color="auto"/>
                                    <w:left w:val="none" w:sz="0" w:space="0" w:color="auto"/>
                                    <w:bottom w:val="none" w:sz="0" w:space="0" w:color="auto"/>
                                    <w:right w:val="none" w:sz="0" w:space="0" w:color="auto"/>
                                  </w:divBdr>
                                </w:div>
                                <w:div w:id="399668656">
                                  <w:marLeft w:val="0"/>
                                  <w:marRight w:val="0"/>
                                  <w:marTop w:val="0"/>
                                  <w:marBottom w:val="0"/>
                                  <w:divBdr>
                                    <w:top w:val="none" w:sz="0" w:space="0" w:color="auto"/>
                                    <w:left w:val="none" w:sz="0" w:space="0" w:color="auto"/>
                                    <w:bottom w:val="none" w:sz="0" w:space="0" w:color="auto"/>
                                    <w:right w:val="none" w:sz="0" w:space="0" w:color="auto"/>
                                  </w:divBdr>
                                </w:div>
                                <w:div w:id="403183554">
                                  <w:marLeft w:val="0"/>
                                  <w:marRight w:val="0"/>
                                  <w:marTop w:val="0"/>
                                  <w:marBottom w:val="0"/>
                                  <w:divBdr>
                                    <w:top w:val="none" w:sz="0" w:space="0" w:color="auto"/>
                                    <w:left w:val="none" w:sz="0" w:space="0" w:color="auto"/>
                                    <w:bottom w:val="none" w:sz="0" w:space="0" w:color="auto"/>
                                    <w:right w:val="none" w:sz="0" w:space="0" w:color="auto"/>
                                  </w:divBdr>
                                </w:div>
                                <w:div w:id="408311901">
                                  <w:marLeft w:val="0"/>
                                  <w:marRight w:val="0"/>
                                  <w:marTop w:val="0"/>
                                  <w:marBottom w:val="0"/>
                                  <w:divBdr>
                                    <w:top w:val="none" w:sz="0" w:space="0" w:color="auto"/>
                                    <w:left w:val="none" w:sz="0" w:space="0" w:color="auto"/>
                                    <w:bottom w:val="none" w:sz="0" w:space="0" w:color="auto"/>
                                    <w:right w:val="none" w:sz="0" w:space="0" w:color="auto"/>
                                  </w:divBdr>
                                </w:div>
                                <w:div w:id="417601119">
                                  <w:marLeft w:val="0"/>
                                  <w:marRight w:val="0"/>
                                  <w:marTop w:val="0"/>
                                  <w:marBottom w:val="0"/>
                                  <w:divBdr>
                                    <w:top w:val="none" w:sz="0" w:space="0" w:color="auto"/>
                                    <w:left w:val="none" w:sz="0" w:space="0" w:color="auto"/>
                                    <w:bottom w:val="none" w:sz="0" w:space="0" w:color="auto"/>
                                    <w:right w:val="none" w:sz="0" w:space="0" w:color="auto"/>
                                  </w:divBdr>
                                </w:div>
                                <w:div w:id="421922494">
                                  <w:marLeft w:val="0"/>
                                  <w:marRight w:val="0"/>
                                  <w:marTop w:val="0"/>
                                  <w:marBottom w:val="0"/>
                                  <w:divBdr>
                                    <w:top w:val="none" w:sz="0" w:space="0" w:color="auto"/>
                                    <w:left w:val="none" w:sz="0" w:space="0" w:color="auto"/>
                                    <w:bottom w:val="none" w:sz="0" w:space="0" w:color="auto"/>
                                    <w:right w:val="none" w:sz="0" w:space="0" w:color="auto"/>
                                  </w:divBdr>
                                </w:div>
                                <w:div w:id="438599164">
                                  <w:marLeft w:val="0"/>
                                  <w:marRight w:val="0"/>
                                  <w:marTop w:val="0"/>
                                  <w:marBottom w:val="0"/>
                                  <w:divBdr>
                                    <w:top w:val="none" w:sz="0" w:space="0" w:color="auto"/>
                                    <w:left w:val="none" w:sz="0" w:space="0" w:color="auto"/>
                                    <w:bottom w:val="none" w:sz="0" w:space="0" w:color="auto"/>
                                    <w:right w:val="none" w:sz="0" w:space="0" w:color="auto"/>
                                  </w:divBdr>
                                </w:div>
                                <w:div w:id="470560912">
                                  <w:marLeft w:val="0"/>
                                  <w:marRight w:val="0"/>
                                  <w:marTop w:val="0"/>
                                  <w:marBottom w:val="0"/>
                                  <w:divBdr>
                                    <w:top w:val="none" w:sz="0" w:space="0" w:color="auto"/>
                                    <w:left w:val="none" w:sz="0" w:space="0" w:color="auto"/>
                                    <w:bottom w:val="none" w:sz="0" w:space="0" w:color="auto"/>
                                    <w:right w:val="none" w:sz="0" w:space="0" w:color="auto"/>
                                  </w:divBdr>
                                </w:div>
                                <w:div w:id="508299652">
                                  <w:marLeft w:val="0"/>
                                  <w:marRight w:val="0"/>
                                  <w:marTop w:val="0"/>
                                  <w:marBottom w:val="0"/>
                                  <w:divBdr>
                                    <w:top w:val="none" w:sz="0" w:space="0" w:color="auto"/>
                                    <w:left w:val="none" w:sz="0" w:space="0" w:color="auto"/>
                                    <w:bottom w:val="none" w:sz="0" w:space="0" w:color="auto"/>
                                    <w:right w:val="none" w:sz="0" w:space="0" w:color="auto"/>
                                  </w:divBdr>
                                </w:div>
                                <w:div w:id="515580494">
                                  <w:marLeft w:val="0"/>
                                  <w:marRight w:val="0"/>
                                  <w:marTop w:val="0"/>
                                  <w:marBottom w:val="0"/>
                                  <w:divBdr>
                                    <w:top w:val="none" w:sz="0" w:space="0" w:color="auto"/>
                                    <w:left w:val="none" w:sz="0" w:space="0" w:color="auto"/>
                                    <w:bottom w:val="none" w:sz="0" w:space="0" w:color="auto"/>
                                    <w:right w:val="none" w:sz="0" w:space="0" w:color="auto"/>
                                  </w:divBdr>
                                </w:div>
                                <w:div w:id="540899041">
                                  <w:marLeft w:val="0"/>
                                  <w:marRight w:val="0"/>
                                  <w:marTop w:val="0"/>
                                  <w:marBottom w:val="0"/>
                                  <w:divBdr>
                                    <w:top w:val="none" w:sz="0" w:space="0" w:color="auto"/>
                                    <w:left w:val="none" w:sz="0" w:space="0" w:color="auto"/>
                                    <w:bottom w:val="none" w:sz="0" w:space="0" w:color="auto"/>
                                    <w:right w:val="none" w:sz="0" w:space="0" w:color="auto"/>
                                  </w:divBdr>
                                </w:div>
                                <w:div w:id="573123960">
                                  <w:marLeft w:val="0"/>
                                  <w:marRight w:val="0"/>
                                  <w:marTop w:val="0"/>
                                  <w:marBottom w:val="0"/>
                                  <w:divBdr>
                                    <w:top w:val="none" w:sz="0" w:space="0" w:color="auto"/>
                                    <w:left w:val="none" w:sz="0" w:space="0" w:color="auto"/>
                                    <w:bottom w:val="none" w:sz="0" w:space="0" w:color="auto"/>
                                    <w:right w:val="none" w:sz="0" w:space="0" w:color="auto"/>
                                  </w:divBdr>
                                </w:div>
                                <w:div w:id="589971907">
                                  <w:marLeft w:val="0"/>
                                  <w:marRight w:val="0"/>
                                  <w:marTop w:val="0"/>
                                  <w:marBottom w:val="0"/>
                                  <w:divBdr>
                                    <w:top w:val="none" w:sz="0" w:space="0" w:color="auto"/>
                                    <w:left w:val="none" w:sz="0" w:space="0" w:color="auto"/>
                                    <w:bottom w:val="none" w:sz="0" w:space="0" w:color="auto"/>
                                    <w:right w:val="none" w:sz="0" w:space="0" w:color="auto"/>
                                  </w:divBdr>
                                </w:div>
                                <w:div w:id="595748741">
                                  <w:marLeft w:val="0"/>
                                  <w:marRight w:val="0"/>
                                  <w:marTop w:val="0"/>
                                  <w:marBottom w:val="0"/>
                                  <w:divBdr>
                                    <w:top w:val="none" w:sz="0" w:space="0" w:color="auto"/>
                                    <w:left w:val="none" w:sz="0" w:space="0" w:color="auto"/>
                                    <w:bottom w:val="none" w:sz="0" w:space="0" w:color="auto"/>
                                    <w:right w:val="none" w:sz="0" w:space="0" w:color="auto"/>
                                  </w:divBdr>
                                </w:div>
                                <w:div w:id="596058268">
                                  <w:marLeft w:val="0"/>
                                  <w:marRight w:val="0"/>
                                  <w:marTop w:val="0"/>
                                  <w:marBottom w:val="0"/>
                                  <w:divBdr>
                                    <w:top w:val="none" w:sz="0" w:space="0" w:color="auto"/>
                                    <w:left w:val="none" w:sz="0" w:space="0" w:color="auto"/>
                                    <w:bottom w:val="none" w:sz="0" w:space="0" w:color="auto"/>
                                    <w:right w:val="none" w:sz="0" w:space="0" w:color="auto"/>
                                  </w:divBdr>
                                </w:div>
                                <w:div w:id="614293722">
                                  <w:marLeft w:val="0"/>
                                  <w:marRight w:val="0"/>
                                  <w:marTop w:val="0"/>
                                  <w:marBottom w:val="0"/>
                                  <w:divBdr>
                                    <w:top w:val="none" w:sz="0" w:space="0" w:color="auto"/>
                                    <w:left w:val="none" w:sz="0" w:space="0" w:color="auto"/>
                                    <w:bottom w:val="none" w:sz="0" w:space="0" w:color="auto"/>
                                    <w:right w:val="none" w:sz="0" w:space="0" w:color="auto"/>
                                  </w:divBdr>
                                </w:div>
                                <w:div w:id="621376179">
                                  <w:marLeft w:val="0"/>
                                  <w:marRight w:val="0"/>
                                  <w:marTop w:val="0"/>
                                  <w:marBottom w:val="0"/>
                                  <w:divBdr>
                                    <w:top w:val="none" w:sz="0" w:space="0" w:color="auto"/>
                                    <w:left w:val="none" w:sz="0" w:space="0" w:color="auto"/>
                                    <w:bottom w:val="none" w:sz="0" w:space="0" w:color="auto"/>
                                    <w:right w:val="none" w:sz="0" w:space="0" w:color="auto"/>
                                  </w:divBdr>
                                </w:div>
                                <w:div w:id="633682825">
                                  <w:marLeft w:val="0"/>
                                  <w:marRight w:val="0"/>
                                  <w:marTop w:val="0"/>
                                  <w:marBottom w:val="0"/>
                                  <w:divBdr>
                                    <w:top w:val="none" w:sz="0" w:space="0" w:color="auto"/>
                                    <w:left w:val="none" w:sz="0" w:space="0" w:color="auto"/>
                                    <w:bottom w:val="none" w:sz="0" w:space="0" w:color="auto"/>
                                    <w:right w:val="none" w:sz="0" w:space="0" w:color="auto"/>
                                  </w:divBdr>
                                </w:div>
                                <w:div w:id="665396789">
                                  <w:marLeft w:val="0"/>
                                  <w:marRight w:val="0"/>
                                  <w:marTop w:val="0"/>
                                  <w:marBottom w:val="0"/>
                                  <w:divBdr>
                                    <w:top w:val="none" w:sz="0" w:space="0" w:color="auto"/>
                                    <w:left w:val="none" w:sz="0" w:space="0" w:color="auto"/>
                                    <w:bottom w:val="none" w:sz="0" w:space="0" w:color="auto"/>
                                    <w:right w:val="none" w:sz="0" w:space="0" w:color="auto"/>
                                  </w:divBdr>
                                </w:div>
                                <w:div w:id="683944470">
                                  <w:marLeft w:val="0"/>
                                  <w:marRight w:val="0"/>
                                  <w:marTop w:val="0"/>
                                  <w:marBottom w:val="0"/>
                                  <w:divBdr>
                                    <w:top w:val="none" w:sz="0" w:space="0" w:color="auto"/>
                                    <w:left w:val="none" w:sz="0" w:space="0" w:color="auto"/>
                                    <w:bottom w:val="none" w:sz="0" w:space="0" w:color="auto"/>
                                    <w:right w:val="none" w:sz="0" w:space="0" w:color="auto"/>
                                  </w:divBdr>
                                </w:div>
                                <w:div w:id="695689935">
                                  <w:marLeft w:val="0"/>
                                  <w:marRight w:val="0"/>
                                  <w:marTop w:val="0"/>
                                  <w:marBottom w:val="0"/>
                                  <w:divBdr>
                                    <w:top w:val="none" w:sz="0" w:space="0" w:color="auto"/>
                                    <w:left w:val="none" w:sz="0" w:space="0" w:color="auto"/>
                                    <w:bottom w:val="none" w:sz="0" w:space="0" w:color="auto"/>
                                    <w:right w:val="none" w:sz="0" w:space="0" w:color="auto"/>
                                  </w:divBdr>
                                </w:div>
                                <w:div w:id="709379982">
                                  <w:marLeft w:val="0"/>
                                  <w:marRight w:val="0"/>
                                  <w:marTop w:val="0"/>
                                  <w:marBottom w:val="0"/>
                                  <w:divBdr>
                                    <w:top w:val="none" w:sz="0" w:space="0" w:color="auto"/>
                                    <w:left w:val="none" w:sz="0" w:space="0" w:color="auto"/>
                                    <w:bottom w:val="none" w:sz="0" w:space="0" w:color="auto"/>
                                    <w:right w:val="none" w:sz="0" w:space="0" w:color="auto"/>
                                  </w:divBdr>
                                </w:div>
                                <w:div w:id="711032744">
                                  <w:marLeft w:val="0"/>
                                  <w:marRight w:val="0"/>
                                  <w:marTop w:val="0"/>
                                  <w:marBottom w:val="0"/>
                                  <w:divBdr>
                                    <w:top w:val="none" w:sz="0" w:space="0" w:color="auto"/>
                                    <w:left w:val="none" w:sz="0" w:space="0" w:color="auto"/>
                                    <w:bottom w:val="none" w:sz="0" w:space="0" w:color="auto"/>
                                    <w:right w:val="none" w:sz="0" w:space="0" w:color="auto"/>
                                  </w:divBdr>
                                </w:div>
                                <w:div w:id="714163096">
                                  <w:marLeft w:val="0"/>
                                  <w:marRight w:val="0"/>
                                  <w:marTop w:val="0"/>
                                  <w:marBottom w:val="0"/>
                                  <w:divBdr>
                                    <w:top w:val="none" w:sz="0" w:space="0" w:color="auto"/>
                                    <w:left w:val="none" w:sz="0" w:space="0" w:color="auto"/>
                                    <w:bottom w:val="none" w:sz="0" w:space="0" w:color="auto"/>
                                    <w:right w:val="none" w:sz="0" w:space="0" w:color="auto"/>
                                  </w:divBdr>
                                </w:div>
                                <w:div w:id="733969255">
                                  <w:marLeft w:val="0"/>
                                  <w:marRight w:val="0"/>
                                  <w:marTop w:val="0"/>
                                  <w:marBottom w:val="0"/>
                                  <w:divBdr>
                                    <w:top w:val="none" w:sz="0" w:space="0" w:color="auto"/>
                                    <w:left w:val="none" w:sz="0" w:space="0" w:color="auto"/>
                                    <w:bottom w:val="none" w:sz="0" w:space="0" w:color="auto"/>
                                    <w:right w:val="none" w:sz="0" w:space="0" w:color="auto"/>
                                  </w:divBdr>
                                </w:div>
                                <w:div w:id="763379652">
                                  <w:marLeft w:val="0"/>
                                  <w:marRight w:val="0"/>
                                  <w:marTop w:val="0"/>
                                  <w:marBottom w:val="0"/>
                                  <w:divBdr>
                                    <w:top w:val="none" w:sz="0" w:space="0" w:color="auto"/>
                                    <w:left w:val="none" w:sz="0" w:space="0" w:color="auto"/>
                                    <w:bottom w:val="none" w:sz="0" w:space="0" w:color="auto"/>
                                    <w:right w:val="none" w:sz="0" w:space="0" w:color="auto"/>
                                  </w:divBdr>
                                </w:div>
                                <w:div w:id="781727255">
                                  <w:marLeft w:val="0"/>
                                  <w:marRight w:val="0"/>
                                  <w:marTop w:val="0"/>
                                  <w:marBottom w:val="0"/>
                                  <w:divBdr>
                                    <w:top w:val="none" w:sz="0" w:space="0" w:color="auto"/>
                                    <w:left w:val="none" w:sz="0" w:space="0" w:color="auto"/>
                                    <w:bottom w:val="none" w:sz="0" w:space="0" w:color="auto"/>
                                    <w:right w:val="none" w:sz="0" w:space="0" w:color="auto"/>
                                  </w:divBdr>
                                </w:div>
                                <w:div w:id="797799920">
                                  <w:marLeft w:val="0"/>
                                  <w:marRight w:val="0"/>
                                  <w:marTop w:val="0"/>
                                  <w:marBottom w:val="0"/>
                                  <w:divBdr>
                                    <w:top w:val="none" w:sz="0" w:space="0" w:color="auto"/>
                                    <w:left w:val="none" w:sz="0" w:space="0" w:color="auto"/>
                                    <w:bottom w:val="none" w:sz="0" w:space="0" w:color="auto"/>
                                    <w:right w:val="none" w:sz="0" w:space="0" w:color="auto"/>
                                  </w:divBdr>
                                </w:div>
                                <w:div w:id="800079596">
                                  <w:marLeft w:val="0"/>
                                  <w:marRight w:val="0"/>
                                  <w:marTop w:val="0"/>
                                  <w:marBottom w:val="0"/>
                                  <w:divBdr>
                                    <w:top w:val="none" w:sz="0" w:space="0" w:color="auto"/>
                                    <w:left w:val="none" w:sz="0" w:space="0" w:color="auto"/>
                                    <w:bottom w:val="none" w:sz="0" w:space="0" w:color="auto"/>
                                    <w:right w:val="none" w:sz="0" w:space="0" w:color="auto"/>
                                  </w:divBdr>
                                </w:div>
                                <w:div w:id="818305778">
                                  <w:marLeft w:val="0"/>
                                  <w:marRight w:val="0"/>
                                  <w:marTop w:val="0"/>
                                  <w:marBottom w:val="0"/>
                                  <w:divBdr>
                                    <w:top w:val="none" w:sz="0" w:space="0" w:color="auto"/>
                                    <w:left w:val="none" w:sz="0" w:space="0" w:color="auto"/>
                                    <w:bottom w:val="none" w:sz="0" w:space="0" w:color="auto"/>
                                    <w:right w:val="none" w:sz="0" w:space="0" w:color="auto"/>
                                  </w:divBdr>
                                </w:div>
                                <w:div w:id="826434961">
                                  <w:marLeft w:val="0"/>
                                  <w:marRight w:val="0"/>
                                  <w:marTop w:val="0"/>
                                  <w:marBottom w:val="0"/>
                                  <w:divBdr>
                                    <w:top w:val="none" w:sz="0" w:space="0" w:color="auto"/>
                                    <w:left w:val="none" w:sz="0" w:space="0" w:color="auto"/>
                                    <w:bottom w:val="none" w:sz="0" w:space="0" w:color="auto"/>
                                    <w:right w:val="none" w:sz="0" w:space="0" w:color="auto"/>
                                  </w:divBdr>
                                </w:div>
                                <w:div w:id="836067989">
                                  <w:marLeft w:val="0"/>
                                  <w:marRight w:val="0"/>
                                  <w:marTop w:val="0"/>
                                  <w:marBottom w:val="0"/>
                                  <w:divBdr>
                                    <w:top w:val="none" w:sz="0" w:space="0" w:color="auto"/>
                                    <w:left w:val="none" w:sz="0" w:space="0" w:color="auto"/>
                                    <w:bottom w:val="none" w:sz="0" w:space="0" w:color="auto"/>
                                    <w:right w:val="none" w:sz="0" w:space="0" w:color="auto"/>
                                  </w:divBdr>
                                </w:div>
                                <w:div w:id="838807644">
                                  <w:marLeft w:val="0"/>
                                  <w:marRight w:val="0"/>
                                  <w:marTop w:val="0"/>
                                  <w:marBottom w:val="0"/>
                                  <w:divBdr>
                                    <w:top w:val="none" w:sz="0" w:space="0" w:color="auto"/>
                                    <w:left w:val="none" w:sz="0" w:space="0" w:color="auto"/>
                                    <w:bottom w:val="none" w:sz="0" w:space="0" w:color="auto"/>
                                    <w:right w:val="none" w:sz="0" w:space="0" w:color="auto"/>
                                  </w:divBdr>
                                </w:div>
                                <w:div w:id="862281213">
                                  <w:marLeft w:val="0"/>
                                  <w:marRight w:val="0"/>
                                  <w:marTop w:val="0"/>
                                  <w:marBottom w:val="0"/>
                                  <w:divBdr>
                                    <w:top w:val="none" w:sz="0" w:space="0" w:color="auto"/>
                                    <w:left w:val="none" w:sz="0" w:space="0" w:color="auto"/>
                                    <w:bottom w:val="none" w:sz="0" w:space="0" w:color="auto"/>
                                    <w:right w:val="none" w:sz="0" w:space="0" w:color="auto"/>
                                  </w:divBdr>
                                </w:div>
                                <w:div w:id="863519216">
                                  <w:marLeft w:val="0"/>
                                  <w:marRight w:val="0"/>
                                  <w:marTop w:val="0"/>
                                  <w:marBottom w:val="0"/>
                                  <w:divBdr>
                                    <w:top w:val="none" w:sz="0" w:space="0" w:color="auto"/>
                                    <w:left w:val="none" w:sz="0" w:space="0" w:color="auto"/>
                                    <w:bottom w:val="none" w:sz="0" w:space="0" w:color="auto"/>
                                    <w:right w:val="none" w:sz="0" w:space="0" w:color="auto"/>
                                  </w:divBdr>
                                </w:div>
                                <w:div w:id="877206443">
                                  <w:marLeft w:val="0"/>
                                  <w:marRight w:val="0"/>
                                  <w:marTop w:val="0"/>
                                  <w:marBottom w:val="0"/>
                                  <w:divBdr>
                                    <w:top w:val="none" w:sz="0" w:space="0" w:color="auto"/>
                                    <w:left w:val="none" w:sz="0" w:space="0" w:color="auto"/>
                                    <w:bottom w:val="none" w:sz="0" w:space="0" w:color="auto"/>
                                    <w:right w:val="none" w:sz="0" w:space="0" w:color="auto"/>
                                  </w:divBdr>
                                </w:div>
                                <w:div w:id="880485086">
                                  <w:marLeft w:val="0"/>
                                  <w:marRight w:val="0"/>
                                  <w:marTop w:val="0"/>
                                  <w:marBottom w:val="0"/>
                                  <w:divBdr>
                                    <w:top w:val="none" w:sz="0" w:space="0" w:color="auto"/>
                                    <w:left w:val="none" w:sz="0" w:space="0" w:color="auto"/>
                                    <w:bottom w:val="none" w:sz="0" w:space="0" w:color="auto"/>
                                    <w:right w:val="none" w:sz="0" w:space="0" w:color="auto"/>
                                  </w:divBdr>
                                </w:div>
                                <w:div w:id="884608655">
                                  <w:marLeft w:val="0"/>
                                  <w:marRight w:val="0"/>
                                  <w:marTop w:val="0"/>
                                  <w:marBottom w:val="0"/>
                                  <w:divBdr>
                                    <w:top w:val="none" w:sz="0" w:space="0" w:color="auto"/>
                                    <w:left w:val="none" w:sz="0" w:space="0" w:color="auto"/>
                                    <w:bottom w:val="none" w:sz="0" w:space="0" w:color="auto"/>
                                    <w:right w:val="none" w:sz="0" w:space="0" w:color="auto"/>
                                  </w:divBdr>
                                </w:div>
                                <w:div w:id="896668916">
                                  <w:marLeft w:val="0"/>
                                  <w:marRight w:val="0"/>
                                  <w:marTop w:val="0"/>
                                  <w:marBottom w:val="0"/>
                                  <w:divBdr>
                                    <w:top w:val="none" w:sz="0" w:space="0" w:color="auto"/>
                                    <w:left w:val="none" w:sz="0" w:space="0" w:color="auto"/>
                                    <w:bottom w:val="none" w:sz="0" w:space="0" w:color="auto"/>
                                    <w:right w:val="none" w:sz="0" w:space="0" w:color="auto"/>
                                  </w:divBdr>
                                </w:div>
                                <w:div w:id="925577838">
                                  <w:marLeft w:val="0"/>
                                  <w:marRight w:val="0"/>
                                  <w:marTop w:val="0"/>
                                  <w:marBottom w:val="0"/>
                                  <w:divBdr>
                                    <w:top w:val="none" w:sz="0" w:space="0" w:color="auto"/>
                                    <w:left w:val="none" w:sz="0" w:space="0" w:color="auto"/>
                                    <w:bottom w:val="none" w:sz="0" w:space="0" w:color="auto"/>
                                    <w:right w:val="none" w:sz="0" w:space="0" w:color="auto"/>
                                  </w:divBdr>
                                </w:div>
                                <w:div w:id="936333905">
                                  <w:marLeft w:val="0"/>
                                  <w:marRight w:val="0"/>
                                  <w:marTop w:val="0"/>
                                  <w:marBottom w:val="0"/>
                                  <w:divBdr>
                                    <w:top w:val="none" w:sz="0" w:space="0" w:color="auto"/>
                                    <w:left w:val="none" w:sz="0" w:space="0" w:color="auto"/>
                                    <w:bottom w:val="none" w:sz="0" w:space="0" w:color="auto"/>
                                    <w:right w:val="none" w:sz="0" w:space="0" w:color="auto"/>
                                  </w:divBdr>
                                </w:div>
                                <w:div w:id="956180117">
                                  <w:marLeft w:val="0"/>
                                  <w:marRight w:val="0"/>
                                  <w:marTop w:val="0"/>
                                  <w:marBottom w:val="0"/>
                                  <w:divBdr>
                                    <w:top w:val="none" w:sz="0" w:space="0" w:color="auto"/>
                                    <w:left w:val="none" w:sz="0" w:space="0" w:color="auto"/>
                                    <w:bottom w:val="none" w:sz="0" w:space="0" w:color="auto"/>
                                    <w:right w:val="none" w:sz="0" w:space="0" w:color="auto"/>
                                  </w:divBdr>
                                </w:div>
                                <w:div w:id="957487287">
                                  <w:marLeft w:val="0"/>
                                  <w:marRight w:val="0"/>
                                  <w:marTop w:val="0"/>
                                  <w:marBottom w:val="0"/>
                                  <w:divBdr>
                                    <w:top w:val="none" w:sz="0" w:space="0" w:color="auto"/>
                                    <w:left w:val="none" w:sz="0" w:space="0" w:color="auto"/>
                                    <w:bottom w:val="none" w:sz="0" w:space="0" w:color="auto"/>
                                    <w:right w:val="none" w:sz="0" w:space="0" w:color="auto"/>
                                  </w:divBdr>
                                </w:div>
                                <w:div w:id="979767850">
                                  <w:marLeft w:val="0"/>
                                  <w:marRight w:val="0"/>
                                  <w:marTop w:val="0"/>
                                  <w:marBottom w:val="0"/>
                                  <w:divBdr>
                                    <w:top w:val="none" w:sz="0" w:space="0" w:color="auto"/>
                                    <w:left w:val="none" w:sz="0" w:space="0" w:color="auto"/>
                                    <w:bottom w:val="none" w:sz="0" w:space="0" w:color="auto"/>
                                    <w:right w:val="none" w:sz="0" w:space="0" w:color="auto"/>
                                  </w:divBdr>
                                </w:div>
                                <w:div w:id="983237334">
                                  <w:marLeft w:val="0"/>
                                  <w:marRight w:val="0"/>
                                  <w:marTop w:val="0"/>
                                  <w:marBottom w:val="0"/>
                                  <w:divBdr>
                                    <w:top w:val="none" w:sz="0" w:space="0" w:color="auto"/>
                                    <w:left w:val="none" w:sz="0" w:space="0" w:color="auto"/>
                                    <w:bottom w:val="none" w:sz="0" w:space="0" w:color="auto"/>
                                    <w:right w:val="none" w:sz="0" w:space="0" w:color="auto"/>
                                  </w:divBdr>
                                </w:div>
                                <w:div w:id="989361397">
                                  <w:marLeft w:val="0"/>
                                  <w:marRight w:val="0"/>
                                  <w:marTop w:val="0"/>
                                  <w:marBottom w:val="0"/>
                                  <w:divBdr>
                                    <w:top w:val="none" w:sz="0" w:space="0" w:color="auto"/>
                                    <w:left w:val="none" w:sz="0" w:space="0" w:color="auto"/>
                                    <w:bottom w:val="none" w:sz="0" w:space="0" w:color="auto"/>
                                    <w:right w:val="none" w:sz="0" w:space="0" w:color="auto"/>
                                  </w:divBdr>
                                </w:div>
                                <w:div w:id="1018697719">
                                  <w:marLeft w:val="0"/>
                                  <w:marRight w:val="0"/>
                                  <w:marTop w:val="0"/>
                                  <w:marBottom w:val="0"/>
                                  <w:divBdr>
                                    <w:top w:val="none" w:sz="0" w:space="0" w:color="auto"/>
                                    <w:left w:val="none" w:sz="0" w:space="0" w:color="auto"/>
                                    <w:bottom w:val="none" w:sz="0" w:space="0" w:color="auto"/>
                                    <w:right w:val="none" w:sz="0" w:space="0" w:color="auto"/>
                                  </w:divBdr>
                                </w:div>
                                <w:div w:id="1031954900">
                                  <w:marLeft w:val="0"/>
                                  <w:marRight w:val="0"/>
                                  <w:marTop w:val="0"/>
                                  <w:marBottom w:val="0"/>
                                  <w:divBdr>
                                    <w:top w:val="none" w:sz="0" w:space="0" w:color="auto"/>
                                    <w:left w:val="none" w:sz="0" w:space="0" w:color="auto"/>
                                    <w:bottom w:val="none" w:sz="0" w:space="0" w:color="auto"/>
                                    <w:right w:val="none" w:sz="0" w:space="0" w:color="auto"/>
                                  </w:divBdr>
                                </w:div>
                                <w:div w:id="1044522548">
                                  <w:marLeft w:val="0"/>
                                  <w:marRight w:val="0"/>
                                  <w:marTop w:val="0"/>
                                  <w:marBottom w:val="0"/>
                                  <w:divBdr>
                                    <w:top w:val="none" w:sz="0" w:space="0" w:color="auto"/>
                                    <w:left w:val="none" w:sz="0" w:space="0" w:color="auto"/>
                                    <w:bottom w:val="none" w:sz="0" w:space="0" w:color="auto"/>
                                    <w:right w:val="none" w:sz="0" w:space="0" w:color="auto"/>
                                  </w:divBdr>
                                </w:div>
                                <w:div w:id="1080785781">
                                  <w:marLeft w:val="0"/>
                                  <w:marRight w:val="0"/>
                                  <w:marTop w:val="0"/>
                                  <w:marBottom w:val="0"/>
                                  <w:divBdr>
                                    <w:top w:val="none" w:sz="0" w:space="0" w:color="auto"/>
                                    <w:left w:val="none" w:sz="0" w:space="0" w:color="auto"/>
                                    <w:bottom w:val="none" w:sz="0" w:space="0" w:color="auto"/>
                                    <w:right w:val="none" w:sz="0" w:space="0" w:color="auto"/>
                                  </w:divBdr>
                                </w:div>
                                <w:div w:id="1108935751">
                                  <w:marLeft w:val="0"/>
                                  <w:marRight w:val="0"/>
                                  <w:marTop w:val="0"/>
                                  <w:marBottom w:val="0"/>
                                  <w:divBdr>
                                    <w:top w:val="none" w:sz="0" w:space="0" w:color="auto"/>
                                    <w:left w:val="none" w:sz="0" w:space="0" w:color="auto"/>
                                    <w:bottom w:val="none" w:sz="0" w:space="0" w:color="auto"/>
                                    <w:right w:val="none" w:sz="0" w:space="0" w:color="auto"/>
                                  </w:divBdr>
                                </w:div>
                                <w:div w:id="1142770853">
                                  <w:marLeft w:val="0"/>
                                  <w:marRight w:val="0"/>
                                  <w:marTop w:val="0"/>
                                  <w:marBottom w:val="0"/>
                                  <w:divBdr>
                                    <w:top w:val="none" w:sz="0" w:space="0" w:color="auto"/>
                                    <w:left w:val="none" w:sz="0" w:space="0" w:color="auto"/>
                                    <w:bottom w:val="none" w:sz="0" w:space="0" w:color="auto"/>
                                    <w:right w:val="none" w:sz="0" w:space="0" w:color="auto"/>
                                  </w:divBdr>
                                </w:div>
                                <w:div w:id="1148092204">
                                  <w:marLeft w:val="0"/>
                                  <w:marRight w:val="0"/>
                                  <w:marTop w:val="0"/>
                                  <w:marBottom w:val="0"/>
                                  <w:divBdr>
                                    <w:top w:val="none" w:sz="0" w:space="0" w:color="auto"/>
                                    <w:left w:val="none" w:sz="0" w:space="0" w:color="auto"/>
                                    <w:bottom w:val="none" w:sz="0" w:space="0" w:color="auto"/>
                                    <w:right w:val="none" w:sz="0" w:space="0" w:color="auto"/>
                                  </w:divBdr>
                                </w:div>
                                <w:div w:id="1168330186">
                                  <w:marLeft w:val="0"/>
                                  <w:marRight w:val="0"/>
                                  <w:marTop w:val="0"/>
                                  <w:marBottom w:val="0"/>
                                  <w:divBdr>
                                    <w:top w:val="none" w:sz="0" w:space="0" w:color="auto"/>
                                    <w:left w:val="none" w:sz="0" w:space="0" w:color="auto"/>
                                    <w:bottom w:val="none" w:sz="0" w:space="0" w:color="auto"/>
                                    <w:right w:val="none" w:sz="0" w:space="0" w:color="auto"/>
                                  </w:divBdr>
                                </w:div>
                                <w:div w:id="1183737961">
                                  <w:marLeft w:val="0"/>
                                  <w:marRight w:val="0"/>
                                  <w:marTop w:val="0"/>
                                  <w:marBottom w:val="0"/>
                                  <w:divBdr>
                                    <w:top w:val="none" w:sz="0" w:space="0" w:color="auto"/>
                                    <w:left w:val="none" w:sz="0" w:space="0" w:color="auto"/>
                                    <w:bottom w:val="none" w:sz="0" w:space="0" w:color="auto"/>
                                    <w:right w:val="none" w:sz="0" w:space="0" w:color="auto"/>
                                  </w:divBdr>
                                </w:div>
                                <w:div w:id="1215116657">
                                  <w:marLeft w:val="0"/>
                                  <w:marRight w:val="0"/>
                                  <w:marTop w:val="0"/>
                                  <w:marBottom w:val="0"/>
                                  <w:divBdr>
                                    <w:top w:val="none" w:sz="0" w:space="0" w:color="auto"/>
                                    <w:left w:val="none" w:sz="0" w:space="0" w:color="auto"/>
                                    <w:bottom w:val="none" w:sz="0" w:space="0" w:color="auto"/>
                                    <w:right w:val="none" w:sz="0" w:space="0" w:color="auto"/>
                                  </w:divBdr>
                                </w:div>
                                <w:div w:id="1230580454">
                                  <w:marLeft w:val="0"/>
                                  <w:marRight w:val="0"/>
                                  <w:marTop w:val="0"/>
                                  <w:marBottom w:val="0"/>
                                  <w:divBdr>
                                    <w:top w:val="none" w:sz="0" w:space="0" w:color="auto"/>
                                    <w:left w:val="none" w:sz="0" w:space="0" w:color="auto"/>
                                    <w:bottom w:val="none" w:sz="0" w:space="0" w:color="auto"/>
                                    <w:right w:val="none" w:sz="0" w:space="0" w:color="auto"/>
                                  </w:divBdr>
                                </w:div>
                                <w:div w:id="1254124624">
                                  <w:marLeft w:val="0"/>
                                  <w:marRight w:val="0"/>
                                  <w:marTop w:val="0"/>
                                  <w:marBottom w:val="0"/>
                                  <w:divBdr>
                                    <w:top w:val="none" w:sz="0" w:space="0" w:color="auto"/>
                                    <w:left w:val="none" w:sz="0" w:space="0" w:color="auto"/>
                                    <w:bottom w:val="none" w:sz="0" w:space="0" w:color="auto"/>
                                    <w:right w:val="none" w:sz="0" w:space="0" w:color="auto"/>
                                  </w:divBdr>
                                </w:div>
                                <w:div w:id="1284774447">
                                  <w:marLeft w:val="0"/>
                                  <w:marRight w:val="0"/>
                                  <w:marTop w:val="0"/>
                                  <w:marBottom w:val="0"/>
                                  <w:divBdr>
                                    <w:top w:val="none" w:sz="0" w:space="0" w:color="auto"/>
                                    <w:left w:val="none" w:sz="0" w:space="0" w:color="auto"/>
                                    <w:bottom w:val="none" w:sz="0" w:space="0" w:color="auto"/>
                                    <w:right w:val="none" w:sz="0" w:space="0" w:color="auto"/>
                                  </w:divBdr>
                                </w:div>
                                <w:div w:id="1290089450">
                                  <w:marLeft w:val="0"/>
                                  <w:marRight w:val="0"/>
                                  <w:marTop w:val="0"/>
                                  <w:marBottom w:val="0"/>
                                  <w:divBdr>
                                    <w:top w:val="none" w:sz="0" w:space="0" w:color="auto"/>
                                    <w:left w:val="none" w:sz="0" w:space="0" w:color="auto"/>
                                    <w:bottom w:val="none" w:sz="0" w:space="0" w:color="auto"/>
                                    <w:right w:val="none" w:sz="0" w:space="0" w:color="auto"/>
                                  </w:divBdr>
                                </w:div>
                                <w:div w:id="1330671624">
                                  <w:marLeft w:val="0"/>
                                  <w:marRight w:val="0"/>
                                  <w:marTop w:val="0"/>
                                  <w:marBottom w:val="0"/>
                                  <w:divBdr>
                                    <w:top w:val="none" w:sz="0" w:space="0" w:color="auto"/>
                                    <w:left w:val="none" w:sz="0" w:space="0" w:color="auto"/>
                                    <w:bottom w:val="none" w:sz="0" w:space="0" w:color="auto"/>
                                    <w:right w:val="none" w:sz="0" w:space="0" w:color="auto"/>
                                  </w:divBdr>
                                </w:div>
                                <w:div w:id="1332028369">
                                  <w:marLeft w:val="0"/>
                                  <w:marRight w:val="0"/>
                                  <w:marTop w:val="0"/>
                                  <w:marBottom w:val="0"/>
                                  <w:divBdr>
                                    <w:top w:val="none" w:sz="0" w:space="0" w:color="auto"/>
                                    <w:left w:val="none" w:sz="0" w:space="0" w:color="auto"/>
                                    <w:bottom w:val="none" w:sz="0" w:space="0" w:color="auto"/>
                                    <w:right w:val="none" w:sz="0" w:space="0" w:color="auto"/>
                                  </w:divBdr>
                                </w:div>
                                <w:div w:id="1343243551">
                                  <w:marLeft w:val="0"/>
                                  <w:marRight w:val="0"/>
                                  <w:marTop w:val="0"/>
                                  <w:marBottom w:val="0"/>
                                  <w:divBdr>
                                    <w:top w:val="none" w:sz="0" w:space="0" w:color="auto"/>
                                    <w:left w:val="none" w:sz="0" w:space="0" w:color="auto"/>
                                    <w:bottom w:val="none" w:sz="0" w:space="0" w:color="auto"/>
                                    <w:right w:val="none" w:sz="0" w:space="0" w:color="auto"/>
                                  </w:divBdr>
                                </w:div>
                                <w:div w:id="1367368234">
                                  <w:marLeft w:val="0"/>
                                  <w:marRight w:val="0"/>
                                  <w:marTop w:val="0"/>
                                  <w:marBottom w:val="0"/>
                                  <w:divBdr>
                                    <w:top w:val="none" w:sz="0" w:space="0" w:color="auto"/>
                                    <w:left w:val="none" w:sz="0" w:space="0" w:color="auto"/>
                                    <w:bottom w:val="none" w:sz="0" w:space="0" w:color="auto"/>
                                    <w:right w:val="none" w:sz="0" w:space="0" w:color="auto"/>
                                  </w:divBdr>
                                </w:div>
                                <w:div w:id="1368528880">
                                  <w:marLeft w:val="0"/>
                                  <w:marRight w:val="0"/>
                                  <w:marTop w:val="0"/>
                                  <w:marBottom w:val="0"/>
                                  <w:divBdr>
                                    <w:top w:val="none" w:sz="0" w:space="0" w:color="auto"/>
                                    <w:left w:val="none" w:sz="0" w:space="0" w:color="auto"/>
                                    <w:bottom w:val="none" w:sz="0" w:space="0" w:color="auto"/>
                                    <w:right w:val="none" w:sz="0" w:space="0" w:color="auto"/>
                                  </w:divBdr>
                                </w:div>
                                <w:div w:id="1378042542">
                                  <w:marLeft w:val="0"/>
                                  <w:marRight w:val="0"/>
                                  <w:marTop w:val="0"/>
                                  <w:marBottom w:val="0"/>
                                  <w:divBdr>
                                    <w:top w:val="none" w:sz="0" w:space="0" w:color="auto"/>
                                    <w:left w:val="none" w:sz="0" w:space="0" w:color="auto"/>
                                    <w:bottom w:val="none" w:sz="0" w:space="0" w:color="auto"/>
                                    <w:right w:val="none" w:sz="0" w:space="0" w:color="auto"/>
                                  </w:divBdr>
                                </w:div>
                                <w:div w:id="1378120707">
                                  <w:marLeft w:val="0"/>
                                  <w:marRight w:val="0"/>
                                  <w:marTop w:val="0"/>
                                  <w:marBottom w:val="0"/>
                                  <w:divBdr>
                                    <w:top w:val="none" w:sz="0" w:space="0" w:color="auto"/>
                                    <w:left w:val="none" w:sz="0" w:space="0" w:color="auto"/>
                                    <w:bottom w:val="none" w:sz="0" w:space="0" w:color="auto"/>
                                    <w:right w:val="none" w:sz="0" w:space="0" w:color="auto"/>
                                  </w:divBdr>
                                </w:div>
                                <w:div w:id="1403605335">
                                  <w:marLeft w:val="0"/>
                                  <w:marRight w:val="0"/>
                                  <w:marTop w:val="0"/>
                                  <w:marBottom w:val="0"/>
                                  <w:divBdr>
                                    <w:top w:val="none" w:sz="0" w:space="0" w:color="auto"/>
                                    <w:left w:val="none" w:sz="0" w:space="0" w:color="auto"/>
                                    <w:bottom w:val="none" w:sz="0" w:space="0" w:color="auto"/>
                                    <w:right w:val="none" w:sz="0" w:space="0" w:color="auto"/>
                                  </w:divBdr>
                                </w:div>
                                <w:div w:id="1408964631">
                                  <w:marLeft w:val="0"/>
                                  <w:marRight w:val="0"/>
                                  <w:marTop w:val="0"/>
                                  <w:marBottom w:val="0"/>
                                  <w:divBdr>
                                    <w:top w:val="none" w:sz="0" w:space="0" w:color="auto"/>
                                    <w:left w:val="none" w:sz="0" w:space="0" w:color="auto"/>
                                    <w:bottom w:val="none" w:sz="0" w:space="0" w:color="auto"/>
                                    <w:right w:val="none" w:sz="0" w:space="0" w:color="auto"/>
                                  </w:divBdr>
                                </w:div>
                                <w:div w:id="1441877545">
                                  <w:marLeft w:val="0"/>
                                  <w:marRight w:val="0"/>
                                  <w:marTop w:val="0"/>
                                  <w:marBottom w:val="0"/>
                                  <w:divBdr>
                                    <w:top w:val="none" w:sz="0" w:space="0" w:color="auto"/>
                                    <w:left w:val="none" w:sz="0" w:space="0" w:color="auto"/>
                                    <w:bottom w:val="none" w:sz="0" w:space="0" w:color="auto"/>
                                    <w:right w:val="none" w:sz="0" w:space="0" w:color="auto"/>
                                  </w:divBdr>
                                </w:div>
                                <w:div w:id="1443498807">
                                  <w:marLeft w:val="0"/>
                                  <w:marRight w:val="0"/>
                                  <w:marTop w:val="0"/>
                                  <w:marBottom w:val="0"/>
                                  <w:divBdr>
                                    <w:top w:val="none" w:sz="0" w:space="0" w:color="auto"/>
                                    <w:left w:val="none" w:sz="0" w:space="0" w:color="auto"/>
                                    <w:bottom w:val="none" w:sz="0" w:space="0" w:color="auto"/>
                                    <w:right w:val="none" w:sz="0" w:space="0" w:color="auto"/>
                                  </w:divBdr>
                                </w:div>
                                <w:div w:id="1443843166">
                                  <w:marLeft w:val="0"/>
                                  <w:marRight w:val="0"/>
                                  <w:marTop w:val="0"/>
                                  <w:marBottom w:val="0"/>
                                  <w:divBdr>
                                    <w:top w:val="none" w:sz="0" w:space="0" w:color="auto"/>
                                    <w:left w:val="none" w:sz="0" w:space="0" w:color="auto"/>
                                    <w:bottom w:val="none" w:sz="0" w:space="0" w:color="auto"/>
                                    <w:right w:val="none" w:sz="0" w:space="0" w:color="auto"/>
                                  </w:divBdr>
                                </w:div>
                                <w:div w:id="1454136982">
                                  <w:marLeft w:val="0"/>
                                  <w:marRight w:val="0"/>
                                  <w:marTop w:val="0"/>
                                  <w:marBottom w:val="0"/>
                                  <w:divBdr>
                                    <w:top w:val="none" w:sz="0" w:space="0" w:color="auto"/>
                                    <w:left w:val="none" w:sz="0" w:space="0" w:color="auto"/>
                                    <w:bottom w:val="none" w:sz="0" w:space="0" w:color="auto"/>
                                    <w:right w:val="none" w:sz="0" w:space="0" w:color="auto"/>
                                  </w:divBdr>
                                </w:div>
                                <w:div w:id="1458137399">
                                  <w:marLeft w:val="0"/>
                                  <w:marRight w:val="0"/>
                                  <w:marTop w:val="0"/>
                                  <w:marBottom w:val="0"/>
                                  <w:divBdr>
                                    <w:top w:val="none" w:sz="0" w:space="0" w:color="auto"/>
                                    <w:left w:val="none" w:sz="0" w:space="0" w:color="auto"/>
                                    <w:bottom w:val="none" w:sz="0" w:space="0" w:color="auto"/>
                                    <w:right w:val="none" w:sz="0" w:space="0" w:color="auto"/>
                                  </w:divBdr>
                                </w:div>
                                <w:div w:id="1466119589">
                                  <w:marLeft w:val="0"/>
                                  <w:marRight w:val="0"/>
                                  <w:marTop w:val="0"/>
                                  <w:marBottom w:val="0"/>
                                  <w:divBdr>
                                    <w:top w:val="none" w:sz="0" w:space="0" w:color="auto"/>
                                    <w:left w:val="none" w:sz="0" w:space="0" w:color="auto"/>
                                    <w:bottom w:val="none" w:sz="0" w:space="0" w:color="auto"/>
                                    <w:right w:val="none" w:sz="0" w:space="0" w:color="auto"/>
                                  </w:divBdr>
                                </w:div>
                                <w:div w:id="1483694569">
                                  <w:marLeft w:val="0"/>
                                  <w:marRight w:val="0"/>
                                  <w:marTop w:val="0"/>
                                  <w:marBottom w:val="0"/>
                                  <w:divBdr>
                                    <w:top w:val="none" w:sz="0" w:space="0" w:color="auto"/>
                                    <w:left w:val="none" w:sz="0" w:space="0" w:color="auto"/>
                                    <w:bottom w:val="none" w:sz="0" w:space="0" w:color="auto"/>
                                    <w:right w:val="none" w:sz="0" w:space="0" w:color="auto"/>
                                  </w:divBdr>
                                </w:div>
                                <w:div w:id="1520125494">
                                  <w:marLeft w:val="0"/>
                                  <w:marRight w:val="0"/>
                                  <w:marTop w:val="0"/>
                                  <w:marBottom w:val="0"/>
                                  <w:divBdr>
                                    <w:top w:val="none" w:sz="0" w:space="0" w:color="auto"/>
                                    <w:left w:val="none" w:sz="0" w:space="0" w:color="auto"/>
                                    <w:bottom w:val="none" w:sz="0" w:space="0" w:color="auto"/>
                                    <w:right w:val="none" w:sz="0" w:space="0" w:color="auto"/>
                                  </w:divBdr>
                                </w:div>
                                <w:div w:id="1536189629">
                                  <w:marLeft w:val="0"/>
                                  <w:marRight w:val="0"/>
                                  <w:marTop w:val="0"/>
                                  <w:marBottom w:val="0"/>
                                  <w:divBdr>
                                    <w:top w:val="none" w:sz="0" w:space="0" w:color="auto"/>
                                    <w:left w:val="none" w:sz="0" w:space="0" w:color="auto"/>
                                    <w:bottom w:val="none" w:sz="0" w:space="0" w:color="auto"/>
                                    <w:right w:val="none" w:sz="0" w:space="0" w:color="auto"/>
                                  </w:divBdr>
                                </w:div>
                                <w:div w:id="1567374372">
                                  <w:marLeft w:val="0"/>
                                  <w:marRight w:val="0"/>
                                  <w:marTop w:val="0"/>
                                  <w:marBottom w:val="0"/>
                                  <w:divBdr>
                                    <w:top w:val="none" w:sz="0" w:space="0" w:color="auto"/>
                                    <w:left w:val="none" w:sz="0" w:space="0" w:color="auto"/>
                                    <w:bottom w:val="none" w:sz="0" w:space="0" w:color="auto"/>
                                    <w:right w:val="none" w:sz="0" w:space="0" w:color="auto"/>
                                  </w:divBdr>
                                </w:div>
                                <w:div w:id="1598832678">
                                  <w:marLeft w:val="0"/>
                                  <w:marRight w:val="0"/>
                                  <w:marTop w:val="0"/>
                                  <w:marBottom w:val="0"/>
                                  <w:divBdr>
                                    <w:top w:val="none" w:sz="0" w:space="0" w:color="auto"/>
                                    <w:left w:val="none" w:sz="0" w:space="0" w:color="auto"/>
                                    <w:bottom w:val="none" w:sz="0" w:space="0" w:color="auto"/>
                                    <w:right w:val="none" w:sz="0" w:space="0" w:color="auto"/>
                                  </w:divBdr>
                                </w:div>
                                <w:div w:id="1601526399">
                                  <w:marLeft w:val="0"/>
                                  <w:marRight w:val="0"/>
                                  <w:marTop w:val="0"/>
                                  <w:marBottom w:val="0"/>
                                  <w:divBdr>
                                    <w:top w:val="none" w:sz="0" w:space="0" w:color="auto"/>
                                    <w:left w:val="none" w:sz="0" w:space="0" w:color="auto"/>
                                    <w:bottom w:val="none" w:sz="0" w:space="0" w:color="auto"/>
                                    <w:right w:val="none" w:sz="0" w:space="0" w:color="auto"/>
                                  </w:divBdr>
                                </w:div>
                                <w:div w:id="1661931612">
                                  <w:marLeft w:val="0"/>
                                  <w:marRight w:val="0"/>
                                  <w:marTop w:val="0"/>
                                  <w:marBottom w:val="0"/>
                                  <w:divBdr>
                                    <w:top w:val="none" w:sz="0" w:space="0" w:color="auto"/>
                                    <w:left w:val="none" w:sz="0" w:space="0" w:color="auto"/>
                                    <w:bottom w:val="none" w:sz="0" w:space="0" w:color="auto"/>
                                    <w:right w:val="none" w:sz="0" w:space="0" w:color="auto"/>
                                  </w:divBdr>
                                </w:div>
                                <w:div w:id="1679500112">
                                  <w:marLeft w:val="0"/>
                                  <w:marRight w:val="0"/>
                                  <w:marTop w:val="0"/>
                                  <w:marBottom w:val="0"/>
                                  <w:divBdr>
                                    <w:top w:val="none" w:sz="0" w:space="0" w:color="auto"/>
                                    <w:left w:val="none" w:sz="0" w:space="0" w:color="auto"/>
                                    <w:bottom w:val="none" w:sz="0" w:space="0" w:color="auto"/>
                                    <w:right w:val="none" w:sz="0" w:space="0" w:color="auto"/>
                                  </w:divBdr>
                                </w:div>
                                <w:div w:id="1679848562">
                                  <w:marLeft w:val="0"/>
                                  <w:marRight w:val="0"/>
                                  <w:marTop w:val="0"/>
                                  <w:marBottom w:val="0"/>
                                  <w:divBdr>
                                    <w:top w:val="none" w:sz="0" w:space="0" w:color="auto"/>
                                    <w:left w:val="none" w:sz="0" w:space="0" w:color="auto"/>
                                    <w:bottom w:val="none" w:sz="0" w:space="0" w:color="auto"/>
                                    <w:right w:val="none" w:sz="0" w:space="0" w:color="auto"/>
                                  </w:divBdr>
                                </w:div>
                                <w:div w:id="1693722386">
                                  <w:marLeft w:val="0"/>
                                  <w:marRight w:val="0"/>
                                  <w:marTop w:val="0"/>
                                  <w:marBottom w:val="0"/>
                                  <w:divBdr>
                                    <w:top w:val="none" w:sz="0" w:space="0" w:color="auto"/>
                                    <w:left w:val="none" w:sz="0" w:space="0" w:color="auto"/>
                                    <w:bottom w:val="none" w:sz="0" w:space="0" w:color="auto"/>
                                    <w:right w:val="none" w:sz="0" w:space="0" w:color="auto"/>
                                  </w:divBdr>
                                </w:div>
                                <w:div w:id="1699501133">
                                  <w:marLeft w:val="0"/>
                                  <w:marRight w:val="0"/>
                                  <w:marTop w:val="0"/>
                                  <w:marBottom w:val="0"/>
                                  <w:divBdr>
                                    <w:top w:val="none" w:sz="0" w:space="0" w:color="auto"/>
                                    <w:left w:val="none" w:sz="0" w:space="0" w:color="auto"/>
                                    <w:bottom w:val="none" w:sz="0" w:space="0" w:color="auto"/>
                                    <w:right w:val="none" w:sz="0" w:space="0" w:color="auto"/>
                                  </w:divBdr>
                                </w:div>
                                <w:div w:id="1705329078">
                                  <w:marLeft w:val="0"/>
                                  <w:marRight w:val="0"/>
                                  <w:marTop w:val="0"/>
                                  <w:marBottom w:val="0"/>
                                  <w:divBdr>
                                    <w:top w:val="none" w:sz="0" w:space="0" w:color="auto"/>
                                    <w:left w:val="none" w:sz="0" w:space="0" w:color="auto"/>
                                    <w:bottom w:val="none" w:sz="0" w:space="0" w:color="auto"/>
                                    <w:right w:val="none" w:sz="0" w:space="0" w:color="auto"/>
                                  </w:divBdr>
                                </w:div>
                                <w:div w:id="1754281069">
                                  <w:marLeft w:val="0"/>
                                  <w:marRight w:val="0"/>
                                  <w:marTop w:val="0"/>
                                  <w:marBottom w:val="0"/>
                                  <w:divBdr>
                                    <w:top w:val="none" w:sz="0" w:space="0" w:color="auto"/>
                                    <w:left w:val="none" w:sz="0" w:space="0" w:color="auto"/>
                                    <w:bottom w:val="none" w:sz="0" w:space="0" w:color="auto"/>
                                    <w:right w:val="none" w:sz="0" w:space="0" w:color="auto"/>
                                  </w:divBdr>
                                </w:div>
                                <w:div w:id="1777022838">
                                  <w:marLeft w:val="0"/>
                                  <w:marRight w:val="0"/>
                                  <w:marTop w:val="0"/>
                                  <w:marBottom w:val="0"/>
                                  <w:divBdr>
                                    <w:top w:val="none" w:sz="0" w:space="0" w:color="auto"/>
                                    <w:left w:val="none" w:sz="0" w:space="0" w:color="auto"/>
                                    <w:bottom w:val="none" w:sz="0" w:space="0" w:color="auto"/>
                                    <w:right w:val="none" w:sz="0" w:space="0" w:color="auto"/>
                                  </w:divBdr>
                                </w:div>
                                <w:div w:id="1810783374">
                                  <w:marLeft w:val="0"/>
                                  <w:marRight w:val="0"/>
                                  <w:marTop w:val="0"/>
                                  <w:marBottom w:val="0"/>
                                  <w:divBdr>
                                    <w:top w:val="none" w:sz="0" w:space="0" w:color="auto"/>
                                    <w:left w:val="none" w:sz="0" w:space="0" w:color="auto"/>
                                    <w:bottom w:val="none" w:sz="0" w:space="0" w:color="auto"/>
                                    <w:right w:val="none" w:sz="0" w:space="0" w:color="auto"/>
                                  </w:divBdr>
                                </w:div>
                                <w:div w:id="1816025604">
                                  <w:marLeft w:val="0"/>
                                  <w:marRight w:val="0"/>
                                  <w:marTop w:val="0"/>
                                  <w:marBottom w:val="0"/>
                                  <w:divBdr>
                                    <w:top w:val="none" w:sz="0" w:space="0" w:color="auto"/>
                                    <w:left w:val="none" w:sz="0" w:space="0" w:color="auto"/>
                                    <w:bottom w:val="none" w:sz="0" w:space="0" w:color="auto"/>
                                    <w:right w:val="none" w:sz="0" w:space="0" w:color="auto"/>
                                  </w:divBdr>
                                </w:div>
                                <w:div w:id="1844204857">
                                  <w:marLeft w:val="0"/>
                                  <w:marRight w:val="0"/>
                                  <w:marTop w:val="0"/>
                                  <w:marBottom w:val="0"/>
                                  <w:divBdr>
                                    <w:top w:val="none" w:sz="0" w:space="0" w:color="auto"/>
                                    <w:left w:val="none" w:sz="0" w:space="0" w:color="auto"/>
                                    <w:bottom w:val="none" w:sz="0" w:space="0" w:color="auto"/>
                                    <w:right w:val="none" w:sz="0" w:space="0" w:color="auto"/>
                                  </w:divBdr>
                                </w:div>
                                <w:div w:id="1878926341">
                                  <w:marLeft w:val="0"/>
                                  <w:marRight w:val="0"/>
                                  <w:marTop w:val="0"/>
                                  <w:marBottom w:val="0"/>
                                  <w:divBdr>
                                    <w:top w:val="none" w:sz="0" w:space="0" w:color="auto"/>
                                    <w:left w:val="none" w:sz="0" w:space="0" w:color="auto"/>
                                    <w:bottom w:val="none" w:sz="0" w:space="0" w:color="auto"/>
                                    <w:right w:val="none" w:sz="0" w:space="0" w:color="auto"/>
                                  </w:divBdr>
                                </w:div>
                                <w:div w:id="1889998997">
                                  <w:marLeft w:val="0"/>
                                  <w:marRight w:val="0"/>
                                  <w:marTop w:val="0"/>
                                  <w:marBottom w:val="0"/>
                                  <w:divBdr>
                                    <w:top w:val="none" w:sz="0" w:space="0" w:color="auto"/>
                                    <w:left w:val="none" w:sz="0" w:space="0" w:color="auto"/>
                                    <w:bottom w:val="none" w:sz="0" w:space="0" w:color="auto"/>
                                    <w:right w:val="none" w:sz="0" w:space="0" w:color="auto"/>
                                  </w:divBdr>
                                </w:div>
                                <w:div w:id="1901672966">
                                  <w:marLeft w:val="0"/>
                                  <w:marRight w:val="0"/>
                                  <w:marTop w:val="0"/>
                                  <w:marBottom w:val="0"/>
                                  <w:divBdr>
                                    <w:top w:val="none" w:sz="0" w:space="0" w:color="auto"/>
                                    <w:left w:val="none" w:sz="0" w:space="0" w:color="auto"/>
                                    <w:bottom w:val="none" w:sz="0" w:space="0" w:color="auto"/>
                                    <w:right w:val="none" w:sz="0" w:space="0" w:color="auto"/>
                                  </w:divBdr>
                                </w:div>
                                <w:div w:id="1936591841">
                                  <w:marLeft w:val="0"/>
                                  <w:marRight w:val="0"/>
                                  <w:marTop w:val="0"/>
                                  <w:marBottom w:val="0"/>
                                  <w:divBdr>
                                    <w:top w:val="none" w:sz="0" w:space="0" w:color="auto"/>
                                    <w:left w:val="none" w:sz="0" w:space="0" w:color="auto"/>
                                    <w:bottom w:val="none" w:sz="0" w:space="0" w:color="auto"/>
                                    <w:right w:val="none" w:sz="0" w:space="0" w:color="auto"/>
                                  </w:divBdr>
                                </w:div>
                                <w:div w:id="1954744931">
                                  <w:marLeft w:val="0"/>
                                  <w:marRight w:val="0"/>
                                  <w:marTop w:val="0"/>
                                  <w:marBottom w:val="0"/>
                                  <w:divBdr>
                                    <w:top w:val="none" w:sz="0" w:space="0" w:color="auto"/>
                                    <w:left w:val="none" w:sz="0" w:space="0" w:color="auto"/>
                                    <w:bottom w:val="none" w:sz="0" w:space="0" w:color="auto"/>
                                    <w:right w:val="none" w:sz="0" w:space="0" w:color="auto"/>
                                  </w:divBdr>
                                </w:div>
                                <w:div w:id="1965427406">
                                  <w:marLeft w:val="0"/>
                                  <w:marRight w:val="0"/>
                                  <w:marTop w:val="0"/>
                                  <w:marBottom w:val="0"/>
                                  <w:divBdr>
                                    <w:top w:val="none" w:sz="0" w:space="0" w:color="auto"/>
                                    <w:left w:val="none" w:sz="0" w:space="0" w:color="auto"/>
                                    <w:bottom w:val="none" w:sz="0" w:space="0" w:color="auto"/>
                                    <w:right w:val="none" w:sz="0" w:space="0" w:color="auto"/>
                                  </w:divBdr>
                                </w:div>
                                <w:div w:id="1983390252">
                                  <w:marLeft w:val="0"/>
                                  <w:marRight w:val="0"/>
                                  <w:marTop w:val="0"/>
                                  <w:marBottom w:val="0"/>
                                  <w:divBdr>
                                    <w:top w:val="none" w:sz="0" w:space="0" w:color="auto"/>
                                    <w:left w:val="none" w:sz="0" w:space="0" w:color="auto"/>
                                    <w:bottom w:val="none" w:sz="0" w:space="0" w:color="auto"/>
                                    <w:right w:val="none" w:sz="0" w:space="0" w:color="auto"/>
                                  </w:divBdr>
                                </w:div>
                                <w:div w:id="1983582317">
                                  <w:marLeft w:val="0"/>
                                  <w:marRight w:val="0"/>
                                  <w:marTop w:val="0"/>
                                  <w:marBottom w:val="0"/>
                                  <w:divBdr>
                                    <w:top w:val="none" w:sz="0" w:space="0" w:color="auto"/>
                                    <w:left w:val="none" w:sz="0" w:space="0" w:color="auto"/>
                                    <w:bottom w:val="none" w:sz="0" w:space="0" w:color="auto"/>
                                    <w:right w:val="none" w:sz="0" w:space="0" w:color="auto"/>
                                  </w:divBdr>
                                </w:div>
                                <w:div w:id="1985233305">
                                  <w:marLeft w:val="0"/>
                                  <w:marRight w:val="0"/>
                                  <w:marTop w:val="0"/>
                                  <w:marBottom w:val="0"/>
                                  <w:divBdr>
                                    <w:top w:val="none" w:sz="0" w:space="0" w:color="auto"/>
                                    <w:left w:val="none" w:sz="0" w:space="0" w:color="auto"/>
                                    <w:bottom w:val="none" w:sz="0" w:space="0" w:color="auto"/>
                                    <w:right w:val="none" w:sz="0" w:space="0" w:color="auto"/>
                                  </w:divBdr>
                                </w:div>
                                <w:div w:id="1992442463">
                                  <w:marLeft w:val="0"/>
                                  <w:marRight w:val="0"/>
                                  <w:marTop w:val="0"/>
                                  <w:marBottom w:val="0"/>
                                  <w:divBdr>
                                    <w:top w:val="none" w:sz="0" w:space="0" w:color="auto"/>
                                    <w:left w:val="none" w:sz="0" w:space="0" w:color="auto"/>
                                    <w:bottom w:val="none" w:sz="0" w:space="0" w:color="auto"/>
                                    <w:right w:val="none" w:sz="0" w:space="0" w:color="auto"/>
                                  </w:divBdr>
                                </w:div>
                                <w:div w:id="1995520805">
                                  <w:marLeft w:val="0"/>
                                  <w:marRight w:val="0"/>
                                  <w:marTop w:val="0"/>
                                  <w:marBottom w:val="0"/>
                                  <w:divBdr>
                                    <w:top w:val="none" w:sz="0" w:space="0" w:color="auto"/>
                                    <w:left w:val="none" w:sz="0" w:space="0" w:color="auto"/>
                                    <w:bottom w:val="none" w:sz="0" w:space="0" w:color="auto"/>
                                    <w:right w:val="none" w:sz="0" w:space="0" w:color="auto"/>
                                  </w:divBdr>
                                </w:div>
                                <w:div w:id="2016881213">
                                  <w:marLeft w:val="0"/>
                                  <w:marRight w:val="0"/>
                                  <w:marTop w:val="0"/>
                                  <w:marBottom w:val="0"/>
                                  <w:divBdr>
                                    <w:top w:val="none" w:sz="0" w:space="0" w:color="auto"/>
                                    <w:left w:val="none" w:sz="0" w:space="0" w:color="auto"/>
                                    <w:bottom w:val="none" w:sz="0" w:space="0" w:color="auto"/>
                                    <w:right w:val="none" w:sz="0" w:space="0" w:color="auto"/>
                                  </w:divBdr>
                                </w:div>
                                <w:div w:id="2019386436">
                                  <w:marLeft w:val="0"/>
                                  <w:marRight w:val="0"/>
                                  <w:marTop w:val="0"/>
                                  <w:marBottom w:val="0"/>
                                  <w:divBdr>
                                    <w:top w:val="none" w:sz="0" w:space="0" w:color="auto"/>
                                    <w:left w:val="none" w:sz="0" w:space="0" w:color="auto"/>
                                    <w:bottom w:val="none" w:sz="0" w:space="0" w:color="auto"/>
                                    <w:right w:val="none" w:sz="0" w:space="0" w:color="auto"/>
                                  </w:divBdr>
                                </w:div>
                                <w:div w:id="2025744659">
                                  <w:marLeft w:val="0"/>
                                  <w:marRight w:val="0"/>
                                  <w:marTop w:val="0"/>
                                  <w:marBottom w:val="0"/>
                                  <w:divBdr>
                                    <w:top w:val="none" w:sz="0" w:space="0" w:color="auto"/>
                                    <w:left w:val="none" w:sz="0" w:space="0" w:color="auto"/>
                                    <w:bottom w:val="none" w:sz="0" w:space="0" w:color="auto"/>
                                    <w:right w:val="none" w:sz="0" w:space="0" w:color="auto"/>
                                  </w:divBdr>
                                </w:div>
                                <w:div w:id="2058385091">
                                  <w:marLeft w:val="0"/>
                                  <w:marRight w:val="0"/>
                                  <w:marTop w:val="0"/>
                                  <w:marBottom w:val="0"/>
                                  <w:divBdr>
                                    <w:top w:val="none" w:sz="0" w:space="0" w:color="auto"/>
                                    <w:left w:val="none" w:sz="0" w:space="0" w:color="auto"/>
                                    <w:bottom w:val="none" w:sz="0" w:space="0" w:color="auto"/>
                                    <w:right w:val="none" w:sz="0" w:space="0" w:color="auto"/>
                                  </w:divBdr>
                                </w:div>
                                <w:div w:id="2064017507">
                                  <w:marLeft w:val="0"/>
                                  <w:marRight w:val="0"/>
                                  <w:marTop w:val="0"/>
                                  <w:marBottom w:val="0"/>
                                  <w:divBdr>
                                    <w:top w:val="none" w:sz="0" w:space="0" w:color="auto"/>
                                    <w:left w:val="none" w:sz="0" w:space="0" w:color="auto"/>
                                    <w:bottom w:val="none" w:sz="0" w:space="0" w:color="auto"/>
                                    <w:right w:val="none" w:sz="0" w:space="0" w:color="auto"/>
                                  </w:divBdr>
                                </w:div>
                                <w:div w:id="2090341464">
                                  <w:marLeft w:val="0"/>
                                  <w:marRight w:val="0"/>
                                  <w:marTop w:val="0"/>
                                  <w:marBottom w:val="0"/>
                                  <w:divBdr>
                                    <w:top w:val="none" w:sz="0" w:space="0" w:color="auto"/>
                                    <w:left w:val="none" w:sz="0" w:space="0" w:color="auto"/>
                                    <w:bottom w:val="none" w:sz="0" w:space="0" w:color="auto"/>
                                    <w:right w:val="none" w:sz="0" w:space="0" w:color="auto"/>
                                  </w:divBdr>
                                </w:div>
                                <w:div w:id="2109884849">
                                  <w:marLeft w:val="0"/>
                                  <w:marRight w:val="0"/>
                                  <w:marTop w:val="0"/>
                                  <w:marBottom w:val="0"/>
                                  <w:divBdr>
                                    <w:top w:val="none" w:sz="0" w:space="0" w:color="auto"/>
                                    <w:left w:val="none" w:sz="0" w:space="0" w:color="auto"/>
                                    <w:bottom w:val="none" w:sz="0" w:space="0" w:color="auto"/>
                                    <w:right w:val="none" w:sz="0" w:space="0" w:color="auto"/>
                                  </w:divBdr>
                                </w:div>
                                <w:div w:id="21186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963">
                          <w:marLeft w:val="0"/>
                          <w:marRight w:val="0"/>
                          <w:marTop w:val="0"/>
                          <w:marBottom w:val="0"/>
                          <w:divBdr>
                            <w:top w:val="none" w:sz="0" w:space="0" w:color="auto"/>
                            <w:left w:val="none" w:sz="0" w:space="0" w:color="auto"/>
                            <w:bottom w:val="none" w:sz="0" w:space="0" w:color="auto"/>
                            <w:right w:val="none" w:sz="0" w:space="0" w:color="auto"/>
                          </w:divBdr>
                          <w:divsChild>
                            <w:div w:id="1924532260">
                              <w:marLeft w:val="0"/>
                              <w:marRight w:val="0"/>
                              <w:marTop w:val="0"/>
                              <w:marBottom w:val="0"/>
                              <w:divBdr>
                                <w:top w:val="none" w:sz="0" w:space="0" w:color="auto"/>
                                <w:left w:val="none" w:sz="0" w:space="0" w:color="auto"/>
                                <w:bottom w:val="none" w:sz="0" w:space="0" w:color="auto"/>
                                <w:right w:val="none" w:sz="0" w:space="0" w:color="auto"/>
                              </w:divBdr>
                              <w:divsChild>
                                <w:div w:id="13505230">
                                  <w:marLeft w:val="0"/>
                                  <w:marRight w:val="0"/>
                                  <w:marTop w:val="0"/>
                                  <w:marBottom w:val="0"/>
                                  <w:divBdr>
                                    <w:top w:val="none" w:sz="0" w:space="0" w:color="auto"/>
                                    <w:left w:val="none" w:sz="0" w:space="0" w:color="auto"/>
                                    <w:bottom w:val="none" w:sz="0" w:space="0" w:color="auto"/>
                                    <w:right w:val="none" w:sz="0" w:space="0" w:color="auto"/>
                                  </w:divBdr>
                                </w:div>
                                <w:div w:id="45570175">
                                  <w:marLeft w:val="0"/>
                                  <w:marRight w:val="0"/>
                                  <w:marTop w:val="0"/>
                                  <w:marBottom w:val="0"/>
                                  <w:divBdr>
                                    <w:top w:val="none" w:sz="0" w:space="0" w:color="auto"/>
                                    <w:left w:val="none" w:sz="0" w:space="0" w:color="auto"/>
                                    <w:bottom w:val="none" w:sz="0" w:space="0" w:color="auto"/>
                                    <w:right w:val="none" w:sz="0" w:space="0" w:color="auto"/>
                                  </w:divBdr>
                                </w:div>
                                <w:div w:id="124783212">
                                  <w:marLeft w:val="0"/>
                                  <w:marRight w:val="0"/>
                                  <w:marTop w:val="0"/>
                                  <w:marBottom w:val="0"/>
                                  <w:divBdr>
                                    <w:top w:val="none" w:sz="0" w:space="0" w:color="auto"/>
                                    <w:left w:val="none" w:sz="0" w:space="0" w:color="auto"/>
                                    <w:bottom w:val="none" w:sz="0" w:space="0" w:color="auto"/>
                                    <w:right w:val="none" w:sz="0" w:space="0" w:color="auto"/>
                                  </w:divBdr>
                                </w:div>
                                <w:div w:id="186917387">
                                  <w:marLeft w:val="0"/>
                                  <w:marRight w:val="0"/>
                                  <w:marTop w:val="0"/>
                                  <w:marBottom w:val="0"/>
                                  <w:divBdr>
                                    <w:top w:val="none" w:sz="0" w:space="0" w:color="auto"/>
                                    <w:left w:val="none" w:sz="0" w:space="0" w:color="auto"/>
                                    <w:bottom w:val="none" w:sz="0" w:space="0" w:color="auto"/>
                                    <w:right w:val="none" w:sz="0" w:space="0" w:color="auto"/>
                                  </w:divBdr>
                                </w:div>
                                <w:div w:id="187644626">
                                  <w:marLeft w:val="0"/>
                                  <w:marRight w:val="0"/>
                                  <w:marTop w:val="0"/>
                                  <w:marBottom w:val="0"/>
                                  <w:divBdr>
                                    <w:top w:val="none" w:sz="0" w:space="0" w:color="auto"/>
                                    <w:left w:val="none" w:sz="0" w:space="0" w:color="auto"/>
                                    <w:bottom w:val="none" w:sz="0" w:space="0" w:color="auto"/>
                                    <w:right w:val="none" w:sz="0" w:space="0" w:color="auto"/>
                                  </w:divBdr>
                                </w:div>
                                <w:div w:id="425006417">
                                  <w:marLeft w:val="0"/>
                                  <w:marRight w:val="0"/>
                                  <w:marTop w:val="0"/>
                                  <w:marBottom w:val="0"/>
                                  <w:divBdr>
                                    <w:top w:val="none" w:sz="0" w:space="0" w:color="auto"/>
                                    <w:left w:val="none" w:sz="0" w:space="0" w:color="auto"/>
                                    <w:bottom w:val="none" w:sz="0" w:space="0" w:color="auto"/>
                                    <w:right w:val="none" w:sz="0" w:space="0" w:color="auto"/>
                                  </w:divBdr>
                                </w:div>
                                <w:div w:id="494498009">
                                  <w:marLeft w:val="0"/>
                                  <w:marRight w:val="0"/>
                                  <w:marTop w:val="0"/>
                                  <w:marBottom w:val="0"/>
                                  <w:divBdr>
                                    <w:top w:val="none" w:sz="0" w:space="0" w:color="auto"/>
                                    <w:left w:val="none" w:sz="0" w:space="0" w:color="auto"/>
                                    <w:bottom w:val="none" w:sz="0" w:space="0" w:color="auto"/>
                                    <w:right w:val="none" w:sz="0" w:space="0" w:color="auto"/>
                                  </w:divBdr>
                                </w:div>
                                <w:div w:id="559364093">
                                  <w:marLeft w:val="0"/>
                                  <w:marRight w:val="0"/>
                                  <w:marTop w:val="0"/>
                                  <w:marBottom w:val="0"/>
                                  <w:divBdr>
                                    <w:top w:val="none" w:sz="0" w:space="0" w:color="auto"/>
                                    <w:left w:val="none" w:sz="0" w:space="0" w:color="auto"/>
                                    <w:bottom w:val="none" w:sz="0" w:space="0" w:color="auto"/>
                                    <w:right w:val="none" w:sz="0" w:space="0" w:color="auto"/>
                                  </w:divBdr>
                                </w:div>
                                <w:div w:id="572933978">
                                  <w:marLeft w:val="0"/>
                                  <w:marRight w:val="0"/>
                                  <w:marTop w:val="0"/>
                                  <w:marBottom w:val="0"/>
                                  <w:divBdr>
                                    <w:top w:val="none" w:sz="0" w:space="0" w:color="auto"/>
                                    <w:left w:val="none" w:sz="0" w:space="0" w:color="auto"/>
                                    <w:bottom w:val="none" w:sz="0" w:space="0" w:color="auto"/>
                                    <w:right w:val="none" w:sz="0" w:space="0" w:color="auto"/>
                                  </w:divBdr>
                                </w:div>
                                <w:div w:id="639575361">
                                  <w:marLeft w:val="0"/>
                                  <w:marRight w:val="0"/>
                                  <w:marTop w:val="0"/>
                                  <w:marBottom w:val="0"/>
                                  <w:divBdr>
                                    <w:top w:val="none" w:sz="0" w:space="0" w:color="auto"/>
                                    <w:left w:val="none" w:sz="0" w:space="0" w:color="auto"/>
                                    <w:bottom w:val="none" w:sz="0" w:space="0" w:color="auto"/>
                                    <w:right w:val="none" w:sz="0" w:space="0" w:color="auto"/>
                                  </w:divBdr>
                                </w:div>
                                <w:div w:id="711345562">
                                  <w:marLeft w:val="0"/>
                                  <w:marRight w:val="0"/>
                                  <w:marTop w:val="0"/>
                                  <w:marBottom w:val="0"/>
                                  <w:divBdr>
                                    <w:top w:val="none" w:sz="0" w:space="0" w:color="auto"/>
                                    <w:left w:val="none" w:sz="0" w:space="0" w:color="auto"/>
                                    <w:bottom w:val="none" w:sz="0" w:space="0" w:color="auto"/>
                                    <w:right w:val="none" w:sz="0" w:space="0" w:color="auto"/>
                                  </w:divBdr>
                                </w:div>
                                <w:div w:id="758716899">
                                  <w:marLeft w:val="0"/>
                                  <w:marRight w:val="0"/>
                                  <w:marTop w:val="0"/>
                                  <w:marBottom w:val="0"/>
                                  <w:divBdr>
                                    <w:top w:val="none" w:sz="0" w:space="0" w:color="auto"/>
                                    <w:left w:val="none" w:sz="0" w:space="0" w:color="auto"/>
                                    <w:bottom w:val="none" w:sz="0" w:space="0" w:color="auto"/>
                                    <w:right w:val="none" w:sz="0" w:space="0" w:color="auto"/>
                                  </w:divBdr>
                                </w:div>
                                <w:div w:id="779763580">
                                  <w:marLeft w:val="0"/>
                                  <w:marRight w:val="0"/>
                                  <w:marTop w:val="0"/>
                                  <w:marBottom w:val="0"/>
                                  <w:divBdr>
                                    <w:top w:val="none" w:sz="0" w:space="0" w:color="auto"/>
                                    <w:left w:val="none" w:sz="0" w:space="0" w:color="auto"/>
                                    <w:bottom w:val="none" w:sz="0" w:space="0" w:color="auto"/>
                                    <w:right w:val="none" w:sz="0" w:space="0" w:color="auto"/>
                                  </w:divBdr>
                                </w:div>
                                <w:div w:id="827936421">
                                  <w:marLeft w:val="0"/>
                                  <w:marRight w:val="0"/>
                                  <w:marTop w:val="0"/>
                                  <w:marBottom w:val="0"/>
                                  <w:divBdr>
                                    <w:top w:val="none" w:sz="0" w:space="0" w:color="auto"/>
                                    <w:left w:val="none" w:sz="0" w:space="0" w:color="auto"/>
                                    <w:bottom w:val="none" w:sz="0" w:space="0" w:color="auto"/>
                                    <w:right w:val="none" w:sz="0" w:space="0" w:color="auto"/>
                                  </w:divBdr>
                                </w:div>
                                <w:div w:id="832647364">
                                  <w:marLeft w:val="0"/>
                                  <w:marRight w:val="0"/>
                                  <w:marTop w:val="0"/>
                                  <w:marBottom w:val="0"/>
                                  <w:divBdr>
                                    <w:top w:val="none" w:sz="0" w:space="0" w:color="auto"/>
                                    <w:left w:val="none" w:sz="0" w:space="0" w:color="auto"/>
                                    <w:bottom w:val="none" w:sz="0" w:space="0" w:color="auto"/>
                                    <w:right w:val="none" w:sz="0" w:space="0" w:color="auto"/>
                                  </w:divBdr>
                                </w:div>
                                <w:div w:id="862668510">
                                  <w:marLeft w:val="0"/>
                                  <w:marRight w:val="0"/>
                                  <w:marTop w:val="0"/>
                                  <w:marBottom w:val="0"/>
                                  <w:divBdr>
                                    <w:top w:val="none" w:sz="0" w:space="0" w:color="auto"/>
                                    <w:left w:val="none" w:sz="0" w:space="0" w:color="auto"/>
                                    <w:bottom w:val="none" w:sz="0" w:space="0" w:color="auto"/>
                                    <w:right w:val="none" w:sz="0" w:space="0" w:color="auto"/>
                                  </w:divBdr>
                                </w:div>
                                <w:div w:id="872573440">
                                  <w:marLeft w:val="0"/>
                                  <w:marRight w:val="0"/>
                                  <w:marTop w:val="0"/>
                                  <w:marBottom w:val="0"/>
                                  <w:divBdr>
                                    <w:top w:val="none" w:sz="0" w:space="0" w:color="auto"/>
                                    <w:left w:val="none" w:sz="0" w:space="0" w:color="auto"/>
                                    <w:bottom w:val="none" w:sz="0" w:space="0" w:color="auto"/>
                                    <w:right w:val="none" w:sz="0" w:space="0" w:color="auto"/>
                                  </w:divBdr>
                                </w:div>
                                <w:div w:id="904337721">
                                  <w:marLeft w:val="0"/>
                                  <w:marRight w:val="0"/>
                                  <w:marTop w:val="0"/>
                                  <w:marBottom w:val="0"/>
                                  <w:divBdr>
                                    <w:top w:val="none" w:sz="0" w:space="0" w:color="auto"/>
                                    <w:left w:val="none" w:sz="0" w:space="0" w:color="auto"/>
                                    <w:bottom w:val="none" w:sz="0" w:space="0" w:color="auto"/>
                                    <w:right w:val="none" w:sz="0" w:space="0" w:color="auto"/>
                                  </w:divBdr>
                                </w:div>
                                <w:div w:id="930815758">
                                  <w:marLeft w:val="0"/>
                                  <w:marRight w:val="0"/>
                                  <w:marTop w:val="0"/>
                                  <w:marBottom w:val="0"/>
                                  <w:divBdr>
                                    <w:top w:val="none" w:sz="0" w:space="0" w:color="auto"/>
                                    <w:left w:val="none" w:sz="0" w:space="0" w:color="auto"/>
                                    <w:bottom w:val="none" w:sz="0" w:space="0" w:color="auto"/>
                                    <w:right w:val="none" w:sz="0" w:space="0" w:color="auto"/>
                                  </w:divBdr>
                                </w:div>
                                <w:div w:id="1193154044">
                                  <w:marLeft w:val="0"/>
                                  <w:marRight w:val="0"/>
                                  <w:marTop w:val="0"/>
                                  <w:marBottom w:val="0"/>
                                  <w:divBdr>
                                    <w:top w:val="none" w:sz="0" w:space="0" w:color="auto"/>
                                    <w:left w:val="none" w:sz="0" w:space="0" w:color="auto"/>
                                    <w:bottom w:val="none" w:sz="0" w:space="0" w:color="auto"/>
                                    <w:right w:val="none" w:sz="0" w:space="0" w:color="auto"/>
                                  </w:divBdr>
                                </w:div>
                                <w:div w:id="1250964218">
                                  <w:marLeft w:val="0"/>
                                  <w:marRight w:val="0"/>
                                  <w:marTop w:val="0"/>
                                  <w:marBottom w:val="0"/>
                                  <w:divBdr>
                                    <w:top w:val="none" w:sz="0" w:space="0" w:color="auto"/>
                                    <w:left w:val="none" w:sz="0" w:space="0" w:color="auto"/>
                                    <w:bottom w:val="none" w:sz="0" w:space="0" w:color="auto"/>
                                    <w:right w:val="none" w:sz="0" w:space="0" w:color="auto"/>
                                  </w:divBdr>
                                </w:div>
                                <w:div w:id="1262029144">
                                  <w:marLeft w:val="0"/>
                                  <w:marRight w:val="0"/>
                                  <w:marTop w:val="0"/>
                                  <w:marBottom w:val="0"/>
                                  <w:divBdr>
                                    <w:top w:val="none" w:sz="0" w:space="0" w:color="auto"/>
                                    <w:left w:val="none" w:sz="0" w:space="0" w:color="auto"/>
                                    <w:bottom w:val="none" w:sz="0" w:space="0" w:color="auto"/>
                                    <w:right w:val="none" w:sz="0" w:space="0" w:color="auto"/>
                                  </w:divBdr>
                                </w:div>
                                <w:div w:id="1300653643">
                                  <w:marLeft w:val="0"/>
                                  <w:marRight w:val="0"/>
                                  <w:marTop w:val="0"/>
                                  <w:marBottom w:val="0"/>
                                  <w:divBdr>
                                    <w:top w:val="none" w:sz="0" w:space="0" w:color="auto"/>
                                    <w:left w:val="none" w:sz="0" w:space="0" w:color="auto"/>
                                    <w:bottom w:val="none" w:sz="0" w:space="0" w:color="auto"/>
                                    <w:right w:val="none" w:sz="0" w:space="0" w:color="auto"/>
                                  </w:divBdr>
                                </w:div>
                                <w:div w:id="1498688825">
                                  <w:marLeft w:val="0"/>
                                  <w:marRight w:val="0"/>
                                  <w:marTop w:val="0"/>
                                  <w:marBottom w:val="0"/>
                                  <w:divBdr>
                                    <w:top w:val="none" w:sz="0" w:space="0" w:color="auto"/>
                                    <w:left w:val="none" w:sz="0" w:space="0" w:color="auto"/>
                                    <w:bottom w:val="none" w:sz="0" w:space="0" w:color="auto"/>
                                    <w:right w:val="none" w:sz="0" w:space="0" w:color="auto"/>
                                  </w:divBdr>
                                </w:div>
                                <w:div w:id="1644119456">
                                  <w:marLeft w:val="0"/>
                                  <w:marRight w:val="0"/>
                                  <w:marTop w:val="0"/>
                                  <w:marBottom w:val="0"/>
                                  <w:divBdr>
                                    <w:top w:val="none" w:sz="0" w:space="0" w:color="auto"/>
                                    <w:left w:val="none" w:sz="0" w:space="0" w:color="auto"/>
                                    <w:bottom w:val="none" w:sz="0" w:space="0" w:color="auto"/>
                                    <w:right w:val="none" w:sz="0" w:space="0" w:color="auto"/>
                                  </w:divBdr>
                                </w:div>
                                <w:div w:id="1725450302">
                                  <w:marLeft w:val="0"/>
                                  <w:marRight w:val="0"/>
                                  <w:marTop w:val="0"/>
                                  <w:marBottom w:val="0"/>
                                  <w:divBdr>
                                    <w:top w:val="none" w:sz="0" w:space="0" w:color="auto"/>
                                    <w:left w:val="none" w:sz="0" w:space="0" w:color="auto"/>
                                    <w:bottom w:val="none" w:sz="0" w:space="0" w:color="auto"/>
                                    <w:right w:val="none" w:sz="0" w:space="0" w:color="auto"/>
                                  </w:divBdr>
                                </w:div>
                                <w:div w:id="1727794741">
                                  <w:marLeft w:val="0"/>
                                  <w:marRight w:val="0"/>
                                  <w:marTop w:val="0"/>
                                  <w:marBottom w:val="0"/>
                                  <w:divBdr>
                                    <w:top w:val="none" w:sz="0" w:space="0" w:color="auto"/>
                                    <w:left w:val="none" w:sz="0" w:space="0" w:color="auto"/>
                                    <w:bottom w:val="none" w:sz="0" w:space="0" w:color="auto"/>
                                    <w:right w:val="none" w:sz="0" w:space="0" w:color="auto"/>
                                  </w:divBdr>
                                </w:div>
                                <w:div w:id="1848397785">
                                  <w:marLeft w:val="0"/>
                                  <w:marRight w:val="0"/>
                                  <w:marTop w:val="0"/>
                                  <w:marBottom w:val="0"/>
                                  <w:divBdr>
                                    <w:top w:val="none" w:sz="0" w:space="0" w:color="auto"/>
                                    <w:left w:val="none" w:sz="0" w:space="0" w:color="auto"/>
                                    <w:bottom w:val="none" w:sz="0" w:space="0" w:color="auto"/>
                                    <w:right w:val="none" w:sz="0" w:space="0" w:color="auto"/>
                                  </w:divBdr>
                                </w:div>
                                <w:div w:id="1886285161">
                                  <w:marLeft w:val="0"/>
                                  <w:marRight w:val="0"/>
                                  <w:marTop w:val="0"/>
                                  <w:marBottom w:val="0"/>
                                  <w:divBdr>
                                    <w:top w:val="none" w:sz="0" w:space="0" w:color="auto"/>
                                    <w:left w:val="none" w:sz="0" w:space="0" w:color="auto"/>
                                    <w:bottom w:val="none" w:sz="0" w:space="0" w:color="auto"/>
                                    <w:right w:val="none" w:sz="0" w:space="0" w:color="auto"/>
                                  </w:divBdr>
                                </w:div>
                                <w:div w:id="1928883906">
                                  <w:marLeft w:val="0"/>
                                  <w:marRight w:val="0"/>
                                  <w:marTop w:val="0"/>
                                  <w:marBottom w:val="0"/>
                                  <w:divBdr>
                                    <w:top w:val="none" w:sz="0" w:space="0" w:color="auto"/>
                                    <w:left w:val="none" w:sz="0" w:space="0" w:color="auto"/>
                                    <w:bottom w:val="none" w:sz="0" w:space="0" w:color="auto"/>
                                    <w:right w:val="none" w:sz="0" w:space="0" w:color="auto"/>
                                  </w:divBdr>
                                </w:div>
                                <w:div w:id="1968851115">
                                  <w:marLeft w:val="0"/>
                                  <w:marRight w:val="0"/>
                                  <w:marTop w:val="0"/>
                                  <w:marBottom w:val="0"/>
                                  <w:divBdr>
                                    <w:top w:val="none" w:sz="0" w:space="0" w:color="auto"/>
                                    <w:left w:val="none" w:sz="0" w:space="0" w:color="auto"/>
                                    <w:bottom w:val="none" w:sz="0" w:space="0" w:color="auto"/>
                                    <w:right w:val="none" w:sz="0" w:space="0" w:color="auto"/>
                                  </w:divBdr>
                                </w:div>
                                <w:div w:id="1994947762">
                                  <w:marLeft w:val="0"/>
                                  <w:marRight w:val="0"/>
                                  <w:marTop w:val="0"/>
                                  <w:marBottom w:val="0"/>
                                  <w:divBdr>
                                    <w:top w:val="none" w:sz="0" w:space="0" w:color="auto"/>
                                    <w:left w:val="none" w:sz="0" w:space="0" w:color="auto"/>
                                    <w:bottom w:val="none" w:sz="0" w:space="0" w:color="auto"/>
                                    <w:right w:val="none" w:sz="0" w:space="0" w:color="auto"/>
                                  </w:divBdr>
                                </w:div>
                                <w:div w:id="2021392820">
                                  <w:marLeft w:val="0"/>
                                  <w:marRight w:val="0"/>
                                  <w:marTop w:val="0"/>
                                  <w:marBottom w:val="0"/>
                                  <w:divBdr>
                                    <w:top w:val="none" w:sz="0" w:space="0" w:color="auto"/>
                                    <w:left w:val="none" w:sz="0" w:space="0" w:color="auto"/>
                                    <w:bottom w:val="none" w:sz="0" w:space="0" w:color="auto"/>
                                    <w:right w:val="none" w:sz="0" w:space="0" w:color="auto"/>
                                  </w:divBdr>
                                </w:div>
                                <w:div w:id="2091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2582">
                          <w:marLeft w:val="0"/>
                          <w:marRight w:val="0"/>
                          <w:marTop w:val="0"/>
                          <w:marBottom w:val="0"/>
                          <w:divBdr>
                            <w:top w:val="none" w:sz="0" w:space="0" w:color="auto"/>
                            <w:left w:val="none" w:sz="0" w:space="0" w:color="auto"/>
                            <w:bottom w:val="none" w:sz="0" w:space="0" w:color="auto"/>
                            <w:right w:val="none" w:sz="0" w:space="0" w:color="auto"/>
                          </w:divBdr>
                          <w:divsChild>
                            <w:div w:id="1822110536">
                              <w:marLeft w:val="0"/>
                              <w:marRight w:val="0"/>
                              <w:marTop w:val="0"/>
                              <w:marBottom w:val="0"/>
                              <w:divBdr>
                                <w:top w:val="none" w:sz="0" w:space="0" w:color="auto"/>
                                <w:left w:val="none" w:sz="0" w:space="0" w:color="auto"/>
                                <w:bottom w:val="none" w:sz="0" w:space="0" w:color="auto"/>
                                <w:right w:val="none" w:sz="0" w:space="0" w:color="auto"/>
                              </w:divBdr>
                              <w:divsChild>
                                <w:div w:id="13046000">
                                  <w:marLeft w:val="0"/>
                                  <w:marRight w:val="0"/>
                                  <w:marTop w:val="0"/>
                                  <w:marBottom w:val="0"/>
                                  <w:divBdr>
                                    <w:top w:val="none" w:sz="0" w:space="0" w:color="auto"/>
                                    <w:left w:val="none" w:sz="0" w:space="0" w:color="auto"/>
                                    <w:bottom w:val="none" w:sz="0" w:space="0" w:color="auto"/>
                                    <w:right w:val="none" w:sz="0" w:space="0" w:color="auto"/>
                                  </w:divBdr>
                                </w:div>
                                <w:div w:id="18823015">
                                  <w:marLeft w:val="0"/>
                                  <w:marRight w:val="0"/>
                                  <w:marTop w:val="0"/>
                                  <w:marBottom w:val="0"/>
                                  <w:divBdr>
                                    <w:top w:val="none" w:sz="0" w:space="0" w:color="auto"/>
                                    <w:left w:val="none" w:sz="0" w:space="0" w:color="auto"/>
                                    <w:bottom w:val="none" w:sz="0" w:space="0" w:color="auto"/>
                                    <w:right w:val="none" w:sz="0" w:space="0" w:color="auto"/>
                                  </w:divBdr>
                                </w:div>
                                <w:div w:id="63071394">
                                  <w:marLeft w:val="0"/>
                                  <w:marRight w:val="0"/>
                                  <w:marTop w:val="0"/>
                                  <w:marBottom w:val="0"/>
                                  <w:divBdr>
                                    <w:top w:val="none" w:sz="0" w:space="0" w:color="auto"/>
                                    <w:left w:val="none" w:sz="0" w:space="0" w:color="auto"/>
                                    <w:bottom w:val="none" w:sz="0" w:space="0" w:color="auto"/>
                                    <w:right w:val="none" w:sz="0" w:space="0" w:color="auto"/>
                                  </w:divBdr>
                                </w:div>
                                <w:div w:id="86273713">
                                  <w:marLeft w:val="0"/>
                                  <w:marRight w:val="0"/>
                                  <w:marTop w:val="0"/>
                                  <w:marBottom w:val="0"/>
                                  <w:divBdr>
                                    <w:top w:val="none" w:sz="0" w:space="0" w:color="auto"/>
                                    <w:left w:val="none" w:sz="0" w:space="0" w:color="auto"/>
                                    <w:bottom w:val="none" w:sz="0" w:space="0" w:color="auto"/>
                                    <w:right w:val="none" w:sz="0" w:space="0" w:color="auto"/>
                                  </w:divBdr>
                                </w:div>
                                <w:div w:id="90856637">
                                  <w:marLeft w:val="0"/>
                                  <w:marRight w:val="0"/>
                                  <w:marTop w:val="0"/>
                                  <w:marBottom w:val="0"/>
                                  <w:divBdr>
                                    <w:top w:val="none" w:sz="0" w:space="0" w:color="auto"/>
                                    <w:left w:val="none" w:sz="0" w:space="0" w:color="auto"/>
                                    <w:bottom w:val="none" w:sz="0" w:space="0" w:color="auto"/>
                                    <w:right w:val="none" w:sz="0" w:space="0" w:color="auto"/>
                                  </w:divBdr>
                                </w:div>
                                <w:div w:id="102892872">
                                  <w:marLeft w:val="0"/>
                                  <w:marRight w:val="0"/>
                                  <w:marTop w:val="0"/>
                                  <w:marBottom w:val="0"/>
                                  <w:divBdr>
                                    <w:top w:val="none" w:sz="0" w:space="0" w:color="auto"/>
                                    <w:left w:val="none" w:sz="0" w:space="0" w:color="auto"/>
                                    <w:bottom w:val="none" w:sz="0" w:space="0" w:color="auto"/>
                                    <w:right w:val="none" w:sz="0" w:space="0" w:color="auto"/>
                                  </w:divBdr>
                                </w:div>
                                <w:div w:id="106198566">
                                  <w:marLeft w:val="0"/>
                                  <w:marRight w:val="0"/>
                                  <w:marTop w:val="0"/>
                                  <w:marBottom w:val="0"/>
                                  <w:divBdr>
                                    <w:top w:val="none" w:sz="0" w:space="0" w:color="auto"/>
                                    <w:left w:val="none" w:sz="0" w:space="0" w:color="auto"/>
                                    <w:bottom w:val="none" w:sz="0" w:space="0" w:color="auto"/>
                                    <w:right w:val="none" w:sz="0" w:space="0" w:color="auto"/>
                                  </w:divBdr>
                                </w:div>
                                <w:div w:id="121847568">
                                  <w:marLeft w:val="0"/>
                                  <w:marRight w:val="0"/>
                                  <w:marTop w:val="0"/>
                                  <w:marBottom w:val="0"/>
                                  <w:divBdr>
                                    <w:top w:val="none" w:sz="0" w:space="0" w:color="auto"/>
                                    <w:left w:val="none" w:sz="0" w:space="0" w:color="auto"/>
                                    <w:bottom w:val="none" w:sz="0" w:space="0" w:color="auto"/>
                                    <w:right w:val="none" w:sz="0" w:space="0" w:color="auto"/>
                                  </w:divBdr>
                                </w:div>
                                <w:div w:id="127090669">
                                  <w:marLeft w:val="0"/>
                                  <w:marRight w:val="0"/>
                                  <w:marTop w:val="0"/>
                                  <w:marBottom w:val="0"/>
                                  <w:divBdr>
                                    <w:top w:val="none" w:sz="0" w:space="0" w:color="auto"/>
                                    <w:left w:val="none" w:sz="0" w:space="0" w:color="auto"/>
                                    <w:bottom w:val="none" w:sz="0" w:space="0" w:color="auto"/>
                                    <w:right w:val="none" w:sz="0" w:space="0" w:color="auto"/>
                                  </w:divBdr>
                                </w:div>
                                <w:div w:id="133449533">
                                  <w:marLeft w:val="0"/>
                                  <w:marRight w:val="0"/>
                                  <w:marTop w:val="0"/>
                                  <w:marBottom w:val="0"/>
                                  <w:divBdr>
                                    <w:top w:val="none" w:sz="0" w:space="0" w:color="auto"/>
                                    <w:left w:val="none" w:sz="0" w:space="0" w:color="auto"/>
                                    <w:bottom w:val="none" w:sz="0" w:space="0" w:color="auto"/>
                                    <w:right w:val="none" w:sz="0" w:space="0" w:color="auto"/>
                                  </w:divBdr>
                                </w:div>
                                <w:div w:id="143938064">
                                  <w:marLeft w:val="0"/>
                                  <w:marRight w:val="0"/>
                                  <w:marTop w:val="0"/>
                                  <w:marBottom w:val="0"/>
                                  <w:divBdr>
                                    <w:top w:val="none" w:sz="0" w:space="0" w:color="auto"/>
                                    <w:left w:val="none" w:sz="0" w:space="0" w:color="auto"/>
                                    <w:bottom w:val="none" w:sz="0" w:space="0" w:color="auto"/>
                                    <w:right w:val="none" w:sz="0" w:space="0" w:color="auto"/>
                                  </w:divBdr>
                                </w:div>
                                <w:div w:id="166678227">
                                  <w:marLeft w:val="0"/>
                                  <w:marRight w:val="0"/>
                                  <w:marTop w:val="0"/>
                                  <w:marBottom w:val="0"/>
                                  <w:divBdr>
                                    <w:top w:val="none" w:sz="0" w:space="0" w:color="auto"/>
                                    <w:left w:val="none" w:sz="0" w:space="0" w:color="auto"/>
                                    <w:bottom w:val="none" w:sz="0" w:space="0" w:color="auto"/>
                                    <w:right w:val="none" w:sz="0" w:space="0" w:color="auto"/>
                                  </w:divBdr>
                                </w:div>
                                <w:div w:id="183521699">
                                  <w:marLeft w:val="0"/>
                                  <w:marRight w:val="0"/>
                                  <w:marTop w:val="0"/>
                                  <w:marBottom w:val="0"/>
                                  <w:divBdr>
                                    <w:top w:val="none" w:sz="0" w:space="0" w:color="auto"/>
                                    <w:left w:val="none" w:sz="0" w:space="0" w:color="auto"/>
                                    <w:bottom w:val="none" w:sz="0" w:space="0" w:color="auto"/>
                                    <w:right w:val="none" w:sz="0" w:space="0" w:color="auto"/>
                                  </w:divBdr>
                                </w:div>
                                <w:div w:id="205070873">
                                  <w:marLeft w:val="0"/>
                                  <w:marRight w:val="0"/>
                                  <w:marTop w:val="0"/>
                                  <w:marBottom w:val="0"/>
                                  <w:divBdr>
                                    <w:top w:val="none" w:sz="0" w:space="0" w:color="auto"/>
                                    <w:left w:val="none" w:sz="0" w:space="0" w:color="auto"/>
                                    <w:bottom w:val="none" w:sz="0" w:space="0" w:color="auto"/>
                                    <w:right w:val="none" w:sz="0" w:space="0" w:color="auto"/>
                                  </w:divBdr>
                                </w:div>
                                <w:div w:id="221600177">
                                  <w:marLeft w:val="0"/>
                                  <w:marRight w:val="0"/>
                                  <w:marTop w:val="0"/>
                                  <w:marBottom w:val="0"/>
                                  <w:divBdr>
                                    <w:top w:val="none" w:sz="0" w:space="0" w:color="auto"/>
                                    <w:left w:val="none" w:sz="0" w:space="0" w:color="auto"/>
                                    <w:bottom w:val="none" w:sz="0" w:space="0" w:color="auto"/>
                                    <w:right w:val="none" w:sz="0" w:space="0" w:color="auto"/>
                                  </w:divBdr>
                                </w:div>
                                <w:div w:id="226650531">
                                  <w:marLeft w:val="0"/>
                                  <w:marRight w:val="0"/>
                                  <w:marTop w:val="0"/>
                                  <w:marBottom w:val="0"/>
                                  <w:divBdr>
                                    <w:top w:val="none" w:sz="0" w:space="0" w:color="auto"/>
                                    <w:left w:val="none" w:sz="0" w:space="0" w:color="auto"/>
                                    <w:bottom w:val="none" w:sz="0" w:space="0" w:color="auto"/>
                                    <w:right w:val="none" w:sz="0" w:space="0" w:color="auto"/>
                                  </w:divBdr>
                                </w:div>
                                <w:div w:id="233004806">
                                  <w:marLeft w:val="0"/>
                                  <w:marRight w:val="0"/>
                                  <w:marTop w:val="0"/>
                                  <w:marBottom w:val="0"/>
                                  <w:divBdr>
                                    <w:top w:val="none" w:sz="0" w:space="0" w:color="auto"/>
                                    <w:left w:val="none" w:sz="0" w:space="0" w:color="auto"/>
                                    <w:bottom w:val="none" w:sz="0" w:space="0" w:color="auto"/>
                                    <w:right w:val="none" w:sz="0" w:space="0" w:color="auto"/>
                                  </w:divBdr>
                                </w:div>
                                <w:div w:id="276329305">
                                  <w:marLeft w:val="0"/>
                                  <w:marRight w:val="0"/>
                                  <w:marTop w:val="0"/>
                                  <w:marBottom w:val="0"/>
                                  <w:divBdr>
                                    <w:top w:val="none" w:sz="0" w:space="0" w:color="auto"/>
                                    <w:left w:val="none" w:sz="0" w:space="0" w:color="auto"/>
                                    <w:bottom w:val="none" w:sz="0" w:space="0" w:color="auto"/>
                                    <w:right w:val="none" w:sz="0" w:space="0" w:color="auto"/>
                                  </w:divBdr>
                                </w:div>
                                <w:div w:id="277176828">
                                  <w:marLeft w:val="0"/>
                                  <w:marRight w:val="0"/>
                                  <w:marTop w:val="0"/>
                                  <w:marBottom w:val="0"/>
                                  <w:divBdr>
                                    <w:top w:val="none" w:sz="0" w:space="0" w:color="auto"/>
                                    <w:left w:val="none" w:sz="0" w:space="0" w:color="auto"/>
                                    <w:bottom w:val="none" w:sz="0" w:space="0" w:color="auto"/>
                                    <w:right w:val="none" w:sz="0" w:space="0" w:color="auto"/>
                                  </w:divBdr>
                                </w:div>
                                <w:div w:id="286593057">
                                  <w:marLeft w:val="0"/>
                                  <w:marRight w:val="0"/>
                                  <w:marTop w:val="0"/>
                                  <w:marBottom w:val="0"/>
                                  <w:divBdr>
                                    <w:top w:val="none" w:sz="0" w:space="0" w:color="auto"/>
                                    <w:left w:val="none" w:sz="0" w:space="0" w:color="auto"/>
                                    <w:bottom w:val="none" w:sz="0" w:space="0" w:color="auto"/>
                                    <w:right w:val="none" w:sz="0" w:space="0" w:color="auto"/>
                                  </w:divBdr>
                                </w:div>
                                <w:div w:id="309868553">
                                  <w:marLeft w:val="0"/>
                                  <w:marRight w:val="0"/>
                                  <w:marTop w:val="0"/>
                                  <w:marBottom w:val="0"/>
                                  <w:divBdr>
                                    <w:top w:val="none" w:sz="0" w:space="0" w:color="auto"/>
                                    <w:left w:val="none" w:sz="0" w:space="0" w:color="auto"/>
                                    <w:bottom w:val="none" w:sz="0" w:space="0" w:color="auto"/>
                                    <w:right w:val="none" w:sz="0" w:space="0" w:color="auto"/>
                                  </w:divBdr>
                                </w:div>
                                <w:div w:id="337926920">
                                  <w:marLeft w:val="0"/>
                                  <w:marRight w:val="0"/>
                                  <w:marTop w:val="0"/>
                                  <w:marBottom w:val="0"/>
                                  <w:divBdr>
                                    <w:top w:val="none" w:sz="0" w:space="0" w:color="auto"/>
                                    <w:left w:val="none" w:sz="0" w:space="0" w:color="auto"/>
                                    <w:bottom w:val="none" w:sz="0" w:space="0" w:color="auto"/>
                                    <w:right w:val="none" w:sz="0" w:space="0" w:color="auto"/>
                                  </w:divBdr>
                                </w:div>
                                <w:div w:id="349382868">
                                  <w:marLeft w:val="0"/>
                                  <w:marRight w:val="0"/>
                                  <w:marTop w:val="0"/>
                                  <w:marBottom w:val="0"/>
                                  <w:divBdr>
                                    <w:top w:val="none" w:sz="0" w:space="0" w:color="auto"/>
                                    <w:left w:val="none" w:sz="0" w:space="0" w:color="auto"/>
                                    <w:bottom w:val="none" w:sz="0" w:space="0" w:color="auto"/>
                                    <w:right w:val="none" w:sz="0" w:space="0" w:color="auto"/>
                                  </w:divBdr>
                                </w:div>
                                <w:div w:id="384456174">
                                  <w:marLeft w:val="0"/>
                                  <w:marRight w:val="0"/>
                                  <w:marTop w:val="0"/>
                                  <w:marBottom w:val="0"/>
                                  <w:divBdr>
                                    <w:top w:val="none" w:sz="0" w:space="0" w:color="auto"/>
                                    <w:left w:val="none" w:sz="0" w:space="0" w:color="auto"/>
                                    <w:bottom w:val="none" w:sz="0" w:space="0" w:color="auto"/>
                                    <w:right w:val="none" w:sz="0" w:space="0" w:color="auto"/>
                                  </w:divBdr>
                                </w:div>
                                <w:div w:id="395783881">
                                  <w:marLeft w:val="0"/>
                                  <w:marRight w:val="0"/>
                                  <w:marTop w:val="0"/>
                                  <w:marBottom w:val="0"/>
                                  <w:divBdr>
                                    <w:top w:val="none" w:sz="0" w:space="0" w:color="auto"/>
                                    <w:left w:val="none" w:sz="0" w:space="0" w:color="auto"/>
                                    <w:bottom w:val="none" w:sz="0" w:space="0" w:color="auto"/>
                                    <w:right w:val="none" w:sz="0" w:space="0" w:color="auto"/>
                                  </w:divBdr>
                                </w:div>
                                <w:div w:id="402220766">
                                  <w:marLeft w:val="0"/>
                                  <w:marRight w:val="0"/>
                                  <w:marTop w:val="0"/>
                                  <w:marBottom w:val="0"/>
                                  <w:divBdr>
                                    <w:top w:val="none" w:sz="0" w:space="0" w:color="auto"/>
                                    <w:left w:val="none" w:sz="0" w:space="0" w:color="auto"/>
                                    <w:bottom w:val="none" w:sz="0" w:space="0" w:color="auto"/>
                                    <w:right w:val="none" w:sz="0" w:space="0" w:color="auto"/>
                                  </w:divBdr>
                                </w:div>
                                <w:div w:id="432045901">
                                  <w:marLeft w:val="0"/>
                                  <w:marRight w:val="0"/>
                                  <w:marTop w:val="0"/>
                                  <w:marBottom w:val="0"/>
                                  <w:divBdr>
                                    <w:top w:val="none" w:sz="0" w:space="0" w:color="auto"/>
                                    <w:left w:val="none" w:sz="0" w:space="0" w:color="auto"/>
                                    <w:bottom w:val="none" w:sz="0" w:space="0" w:color="auto"/>
                                    <w:right w:val="none" w:sz="0" w:space="0" w:color="auto"/>
                                  </w:divBdr>
                                </w:div>
                                <w:div w:id="470247671">
                                  <w:marLeft w:val="0"/>
                                  <w:marRight w:val="0"/>
                                  <w:marTop w:val="0"/>
                                  <w:marBottom w:val="0"/>
                                  <w:divBdr>
                                    <w:top w:val="none" w:sz="0" w:space="0" w:color="auto"/>
                                    <w:left w:val="none" w:sz="0" w:space="0" w:color="auto"/>
                                    <w:bottom w:val="none" w:sz="0" w:space="0" w:color="auto"/>
                                    <w:right w:val="none" w:sz="0" w:space="0" w:color="auto"/>
                                  </w:divBdr>
                                </w:div>
                                <w:div w:id="478225820">
                                  <w:marLeft w:val="0"/>
                                  <w:marRight w:val="0"/>
                                  <w:marTop w:val="0"/>
                                  <w:marBottom w:val="0"/>
                                  <w:divBdr>
                                    <w:top w:val="none" w:sz="0" w:space="0" w:color="auto"/>
                                    <w:left w:val="none" w:sz="0" w:space="0" w:color="auto"/>
                                    <w:bottom w:val="none" w:sz="0" w:space="0" w:color="auto"/>
                                    <w:right w:val="none" w:sz="0" w:space="0" w:color="auto"/>
                                  </w:divBdr>
                                </w:div>
                                <w:div w:id="500465286">
                                  <w:marLeft w:val="0"/>
                                  <w:marRight w:val="0"/>
                                  <w:marTop w:val="0"/>
                                  <w:marBottom w:val="0"/>
                                  <w:divBdr>
                                    <w:top w:val="none" w:sz="0" w:space="0" w:color="auto"/>
                                    <w:left w:val="none" w:sz="0" w:space="0" w:color="auto"/>
                                    <w:bottom w:val="none" w:sz="0" w:space="0" w:color="auto"/>
                                    <w:right w:val="none" w:sz="0" w:space="0" w:color="auto"/>
                                  </w:divBdr>
                                </w:div>
                                <w:div w:id="553658002">
                                  <w:marLeft w:val="0"/>
                                  <w:marRight w:val="0"/>
                                  <w:marTop w:val="0"/>
                                  <w:marBottom w:val="0"/>
                                  <w:divBdr>
                                    <w:top w:val="none" w:sz="0" w:space="0" w:color="auto"/>
                                    <w:left w:val="none" w:sz="0" w:space="0" w:color="auto"/>
                                    <w:bottom w:val="none" w:sz="0" w:space="0" w:color="auto"/>
                                    <w:right w:val="none" w:sz="0" w:space="0" w:color="auto"/>
                                  </w:divBdr>
                                </w:div>
                                <w:div w:id="554705785">
                                  <w:marLeft w:val="0"/>
                                  <w:marRight w:val="0"/>
                                  <w:marTop w:val="0"/>
                                  <w:marBottom w:val="0"/>
                                  <w:divBdr>
                                    <w:top w:val="none" w:sz="0" w:space="0" w:color="auto"/>
                                    <w:left w:val="none" w:sz="0" w:space="0" w:color="auto"/>
                                    <w:bottom w:val="none" w:sz="0" w:space="0" w:color="auto"/>
                                    <w:right w:val="none" w:sz="0" w:space="0" w:color="auto"/>
                                  </w:divBdr>
                                </w:div>
                                <w:div w:id="557785704">
                                  <w:marLeft w:val="0"/>
                                  <w:marRight w:val="0"/>
                                  <w:marTop w:val="0"/>
                                  <w:marBottom w:val="0"/>
                                  <w:divBdr>
                                    <w:top w:val="none" w:sz="0" w:space="0" w:color="auto"/>
                                    <w:left w:val="none" w:sz="0" w:space="0" w:color="auto"/>
                                    <w:bottom w:val="none" w:sz="0" w:space="0" w:color="auto"/>
                                    <w:right w:val="none" w:sz="0" w:space="0" w:color="auto"/>
                                  </w:divBdr>
                                </w:div>
                                <w:div w:id="561452267">
                                  <w:marLeft w:val="0"/>
                                  <w:marRight w:val="0"/>
                                  <w:marTop w:val="0"/>
                                  <w:marBottom w:val="0"/>
                                  <w:divBdr>
                                    <w:top w:val="none" w:sz="0" w:space="0" w:color="auto"/>
                                    <w:left w:val="none" w:sz="0" w:space="0" w:color="auto"/>
                                    <w:bottom w:val="none" w:sz="0" w:space="0" w:color="auto"/>
                                    <w:right w:val="none" w:sz="0" w:space="0" w:color="auto"/>
                                  </w:divBdr>
                                </w:div>
                                <w:div w:id="569736398">
                                  <w:marLeft w:val="0"/>
                                  <w:marRight w:val="0"/>
                                  <w:marTop w:val="0"/>
                                  <w:marBottom w:val="0"/>
                                  <w:divBdr>
                                    <w:top w:val="none" w:sz="0" w:space="0" w:color="auto"/>
                                    <w:left w:val="none" w:sz="0" w:space="0" w:color="auto"/>
                                    <w:bottom w:val="none" w:sz="0" w:space="0" w:color="auto"/>
                                    <w:right w:val="none" w:sz="0" w:space="0" w:color="auto"/>
                                  </w:divBdr>
                                </w:div>
                                <w:div w:id="574633644">
                                  <w:marLeft w:val="0"/>
                                  <w:marRight w:val="0"/>
                                  <w:marTop w:val="0"/>
                                  <w:marBottom w:val="0"/>
                                  <w:divBdr>
                                    <w:top w:val="none" w:sz="0" w:space="0" w:color="auto"/>
                                    <w:left w:val="none" w:sz="0" w:space="0" w:color="auto"/>
                                    <w:bottom w:val="none" w:sz="0" w:space="0" w:color="auto"/>
                                    <w:right w:val="none" w:sz="0" w:space="0" w:color="auto"/>
                                  </w:divBdr>
                                </w:div>
                                <w:div w:id="586116445">
                                  <w:marLeft w:val="0"/>
                                  <w:marRight w:val="0"/>
                                  <w:marTop w:val="0"/>
                                  <w:marBottom w:val="0"/>
                                  <w:divBdr>
                                    <w:top w:val="none" w:sz="0" w:space="0" w:color="auto"/>
                                    <w:left w:val="none" w:sz="0" w:space="0" w:color="auto"/>
                                    <w:bottom w:val="none" w:sz="0" w:space="0" w:color="auto"/>
                                    <w:right w:val="none" w:sz="0" w:space="0" w:color="auto"/>
                                  </w:divBdr>
                                </w:div>
                                <w:div w:id="602223902">
                                  <w:marLeft w:val="0"/>
                                  <w:marRight w:val="0"/>
                                  <w:marTop w:val="0"/>
                                  <w:marBottom w:val="0"/>
                                  <w:divBdr>
                                    <w:top w:val="none" w:sz="0" w:space="0" w:color="auto"/>
                                    <w:left w:val="none" w:sz="0" w:space="0" w:color="auto"/>
                                    <w:bottom w:val="none" w:sz="0" w:space="0" w:color="auto"/>
                                    <w:right w:val="none" w:sz="0" w:space="0" w:color="auto"/>
                                  </w:divBdr>
                                </w:div>
                                <w:div w:id="633175439">
                                  <w:marLeft w:val="0"/>
                                  <w:marRight w:val="0"/>
                                  <w:marTop w:val="0"/>
                                  <w:marBottom w:val="0"/>
                                  <w:divBdr>
                                    <w:top w:val="none" w:sz="0" w:space="0" w:color="auto"/>
                                    <w:left w:val="none" w:sz="0" w:space="0" w:color="auto"/>
                                    <w:bottom w:val="none" w:sz="0" w:space="0" w:color="auto"/>
                                    <w:right w:val="none" w:sz="0" w:space="0" w:color="auto"/>
                                  </w:divBdr>
                                </w:div>
                                <w:div w:id="667513834">
                                  <w:marLeft w:val="0"/>
                                  <w:marRight w:val="0"/>
                                  <w:marTop w:val="0"/>
                                  <w:marBottom w:val="0"/>
                                  <w:divBdr>
                                    <w:top w:val="none" w:sz="0" w:space="0" w:color="auto"/>
                                    <w:left w:val="none" w:sz="0" w:space="0" w:color="auto"/>
                                    <w:bottom w:val="none" w:sz="0" w:space="0" w:color="auto"/>
                                    <w:right w:val="none" w:sz="0" w:space="0" w:color="auto"/>
                                  </w:divBdr>
                                </w:div>
                                <w:div w:id="710501386">
                                  <w:marLeft w:val="0"/>
                                  <w:marRight w:val="0"/>
                                  <w:marTop w:val="0"/>
                                  <w:marBottom w:val="0"/>
                                  <w:divBdr>
                                    <w:top w:val="none" w:sz="0" w:space="0" w:color="auto"/>
                                    <w:left w:val="none" w:sz="0" w:space="0" w:color="auto"/>
                                    <w:bottom w:val="none" w:sz="0" w:space="0" w:color="auto"/>
                                    <w:right w:val="none" w:sz="0" w:space="0" w:color="auto"/>
                                  </w:divBdr>
                                </w:div>
                                <w:div w:id="713850637">
                                  <w:marLeft w:val="0"/>
                                  <w:marRight w:val="0"/>
                                  <w:marTop w:val="0"/>
                                  <w:marBottom w:val="0"/>
                                  <w:divBdr>
                                    <w:top w:val="none" w:sz="0" w:space="0" w:color="auto"/>
                                    <w:left w:val="none" w:sz="0" w:space="0" w:color="auto"/>
                                    <w:bottom w:val="none" w:sz="0" w:space="0" w:color="auto"/>
                                    <w:right w:val="none" w:sz="0" w:space="0" w:color="auto"/>
                                  </w:divBdr>
                                </w:div>
                                <w:div w:id="714742214">
                                  <w:marLeft w:val="0"/>
                                  <w:marRight w:val="0"/>
                                  <w:marTop w:val="0"/>
                                  <w:marBottom w:val="0"/>
                                  <w:divBdr>
                                    <w:top w:val="none" w:sz="0" w:space="0" w:color="auto"/>
                                    <w:left w:val="none" w:sz="0" w:space="0" w:color="auto"/>
                                    <w:bottom w:val="none" w:sz="0" w:space="0" w:color="auto"/>
                                    <w:right w:val="none" w:sz="0" w:space="0" w:color="auto"/>
                                  </w:divBdr>
                                </w:div>
                                <w:div w:id="726879053">
                                  <w:marLeft w:val="0"/>
                                  <w:marRight w:val="0"/>
                                  <w:marTop w:val="0"/>
                                  <w:marBottom w:val="0"/>
                                  <w:divBdr>
                                    <w:top w:val="none" w:sz="0" w:space="0" w:color="auto"/>
                                    <w:left w:val="none" w:sz="0" w:space="0" w:color="auto"/>
                                    <w:bottom w:val="none" w:sz="0" w:space="0" w:color="auto"/>
                                    <w:right w:val="none" w:sz="0" w:space="0" w:color="auto"/>
                                  </w:divBdr>
                                </w:div>
                                <w:div w:id="728654499">
                                  <w:marLeft w:val="0"/>
                                  <w:marRight w:val="0"/>
                                  <w:marTop w:val="0"/>
                                  <w:marBottom w:val="0"/>
                                  <w:divBdr>
                                    <w:top w:val="none" w:sz="0" w:space="0" w:color="auto"/>
                                    <w:left w:val="none" w:sz="0" w:space="0" w:color="auto"/>
                                    <w:bottom w:val="none" w:sz="0" w:space="0" w:color="auto"/>
                                    <w:right w:val="none" w:sz="0" w:space="0" w:color="auto"/>
                                  </w:divBdr>
                                </w:div>
                                <w:div w:id="730423721">
                                  <w:marLeft w:val="0"/>
                                  <w:marRight w:val="0"/>
                                  <w:marTop w:val="0"/>
                                  <w:marBottom w:val="0"/>
                                  <w:divBdr>
                                    <w:top w:val="none" w:sz="0" w:space="0" w:color="auto"/>
                                    <w:left w:val="none" w:sz="0" w:space="0" w:color="auto"/>
                                    <w:bottom w:val="none" w:sz="0" w:space="0" w:color="auto"/>
                                    <w:right w:val="none" w:sz="0" w:space="0" w:color="auto"/>
                                  </w:divBdr>
                                </w:div>
                                <w:div w:id="735712236">
                                  <w:marLeft w:val="0"/>
                                  <w:marRight w:val="0"/>
                                  <w:marTop w:val="0"/>
                                  <w:marBottom w:val="0"/>
                                  <w:divBdr>
                                    <w:top w:val="none" w:sz="0" w:space="0" w:color="auto"/>
                                    <w:left w:val="none" w:sz="0" w:space="0" w:color="auto"/>
                                    <w:bottom w:val="none" w:sz="0" w:space="0" w:color="auto"/>
                                    <w:right w:val="none" w:sz="0" w:space="0" w:color="auto"/>
                                  </w:divBdr>
                                </w:div>
                                <w:div w:id="744305433">
                                  <w:marLeft w:val="0"/>
                                  <w:marRight w:val="0"/>
                                  <w:marTop w:val="0"/>
                                  <w:marBottom w:val="0"/>
                                  <w:divBdr>
                                    <w:top w:val="none" w:sz="0" w:space="0" w:color="auto"/>
                                    <w:left w:val="none" w:sz="0" w:space="0" w:color="auto"/>
                                    <w:bottom w:val="none" w:sz="0" w:space="0" w:color="auto"/>
                                    <w:right w:val="none" w:sz="0" w:space="0" w:color="auto"/>
                                  </w:divBdr>
                                </w:div>
                                <w:div w:id="753094319">
                                  <w:marLeft w:val="0"/>
                                  <w:marRight w:val="0"/>
                                  <w:marTop w:val="0"/>
                                  <w:marBottom w:val="0"/>
                                  <w:divBdr>
                                    <w:top w:val="none" w:sz="0" w:space="0" w:color="auto"/>
                                    <w:left w:val="none" w:sz="0" w:space="0" w:color="auto"/>
                                    <w:bottom w:val="none" w:sz="0" w:space="0" w:color="auto"/>
                                    <w:right w:val="none" w:sz="0" w:space="0" w:color="auto"/>
                                  </w:divBdr>
                                </w:div>
                                <w:div w:id="760611141">
                                  <w:marLeft w:val="0"/>
                                  <w:marRight w:val="0"/>
                                  <w:marTop w:val="0"/>
                                  <w:marBottom w:val="0"/>
                                  <w:divBdr>
                                    <w:top w:val="none" w:sz="0" w:space="0" w:color="auto"/>
                                    <w:left w:val="none" w:sz="0" w:space="0" w:color="auto"/>
                                    <w:bottom w:val="none" w:sz="0" w:space="0" w:color="auto"/>
                                    <w:right w:val="none" w:sz="0" w:space="0" w:color="auto"/>
                                  </w:divBdr>
                                </w:div>
                                <w:div w:id="774524002">
                                  <w:marLeft w:val="0"/>
                                  <w:marRight w:val="0"/>
                                  <w:marTop w:val="0"/>
                                  <w:marBottom w:val="0"/>
                                  <w:divBdr>
                                    <w:top w:val="none" w:sz="0" w:space="0" w:color="auto"/>
                                    <w:left w:val="none" w:sz="0" w:space="0" w:color="auto"/>
                                    <w:bottom w:val="none" w:sz="0" w:space="0" w:color="auto"/>
                                    <w:right w:val="none" w:sz="0" w:space="0" w:color="auto"/>
                                  </w:divBdr>
                                </w:div>
                                <w:div w:id="781147215">
                                  <w:marLeft w:val="0"/>
                                  <w:marRight w:val="0"/>
                                  <w:marTop w:val="0"/>
                                  <w:marBottom w:val="0"/>
                                  <w:divBdr>
                                    <w:top w:val="none" w:sz="0" w:space="0" w:color="auto"/>
                                    <w:left w:val="none" w:sz="0" w:space="0" w:color="auto"/>
                                    <w:bottom w:val="none" w:sz="0" w:space="0" w:color="auto"/>
                                    <w:right w:val="none" w:sz="0" w:space="0" w:color="auto"/>
                                  </w:divBdr>
                                </w:div>
                                <w:div w:id="790049554">
                                  <w:marLeft w:val="0"/>
                                  <w:marRight w:val="0"/>
                                  <w:marTop w:val="0"/>
                                  <w:marBottom w:val="0"/>
                                  <w:divBdr>
                                    <w:top w:val="none" w:sz="0" w:space="0" w:color="auto"/>
                                    <w:left w:val="none" w:sz="0" w:space="0" w:color="auto"/>
                                    <w:bottom w:val="none" w:sz="0" w:space="0" w:color="auto"/>
                                    <w:right w:val="none" w:sz="0" w:space="0" w:color="auto"/>
                                  </w:divBdr>
                                </w:div>
                                <w:div w:id="795221229">
                                  <w:marLeft w:val="0"/>
                                  <w:marRight w:val="0"/>
                                  <w:marTop w:val="0"/>
                                  <w:marBottom w:val="0"/>
                                  <w:divBdr>
                                    <w:top w:val="none" w:sz="0" w:space="0" w:color="auto"/>
                                    <w:left w:val="none" w:sz="0" w:space="0" w:color="auto"/>
                                    <w:bottom w:val="none" w:sz="0" w:space="0" w:color="auto"/>
                                    <w:right w:val="none" w:sz="0" w:space="0" w:color="auto"/>
                                  </w:divBdr>
                                </w:div>
                                <w:div w:id="823738044">
                                  <w:marLeft w:val="0"/>
                                  <w:marRight w:val="0"/>
                                  <w:marTop w:val="0"/>
                                  <w:marBottom w:val="0"/>
                                  <w:divBdr>
                                    <w:top w:val="none" w:sz="0" w:space="0" w:color="auto"/>
                                    <w:left w:val="none" w:sz="0" w:space="0" w:color="auto"/>
                                    <w:bottom w:val="none" w:sz="0" w:space="0" w:color="auto"/>
                                    <w:right w:val="none" w:sz="0" w:space="0" w:color="auto"/>
                                  </w:divBdr>
                                </w:div>
                                <w:div w:id="825778706">
                                  <w:marLeft w:val="0"/>
                                  <w:marRight w:val="0"/>
                                  <w:marTop w:val="0"/>
                                  <w:marBottom w:val="0"/>
                                  <w:divBdr>
                                    <w:top w:val="none" w:sz="0" w:space="0" w:color="auto"/>
                                    <w:left w:val="none" w:sz="0" w:space="0" w:color="auto"/>
                                    <w:bottom w:val="none" w:sz="0" w:space="0" w:color="auto"/>
                                    <w:right w:val="none" w:sz="0" w:space="0" w:color="auto"/>
                                  </w:divBdr>
                                </w:div>
                                <w:div w:id="846090727">
                                  <w:marLeft w:val="0"/>
                                  <w:marRight w:val="0"/>
                                  <w:marTop w:val="0"/>
                                  <w:marBottom w:val="0"/>
                                  <w:divBdr>
                                    <w:top w:val="none" w:sz="0" w:space="0" w:color="auto"/>
                                    <w:left w:val="none" w:sz="0" w:space="0" w:color="auto"/>
                                    <w:bottom w:val="none" w:sz="0" w:space="0" w:color="auto"/>
                                    <w:right w:val="none" w:sz="0" w:space="0" w:color="auto"/>
                                  </w:divBdr>
                                </w:div>
                                <w:div w:id="860824179">
                                  <w:marLeft w:val="0"/>
                                  <w:marRight w:val="0"/>
                                  <w:marTop w:val="0"/>
                                  <w:marBottom w:val="0"/>
                                  <w:divBdr>
                                    <w:top w:val="none" w:sz="0" w:space="0" w:color="auto"/>
                                    <w:left w:val="none" w:sz="0" w:space="0" w:color="auto"/>
                                    <w:bottom w:val="none" w:sz="0" w:space="0" w:color="auto"/>
                                    <w:right w:val="none" w:sz="0" w:space="0" w:color="auto"/>
                                  </w:divBdr>
                                </w:div>
                                <w:div w:id="890925334">
                                  <w:marLeft w:val="0"/>
                                  <w:marRight w:val="0"/>
                                  <w:marTop w:val="0"/>
                                  <w:marBottom w:val="0"/>
                                  <w:divBdr>
                                    <w:top w:val="none" w:sz="0" w:space="0" w:color="auto"/>
                                    <w:left w:val="none" w:sz="0" w:space="0" w:color="auto"/>
                                    <w:bottom w:val="none" w:sz="0" w:space="0" w:color="auto"/>
                                    <w:right w:val="none" w:sz="0" w:space="0" w:color="auto"/>
                                  </w:divBdr>
                                </w:div>
                                <w:div w:id="908466330">
                                  <w:marLeft w:val="0"/>
                                  <w:marRight w:val="0"/>
                                  <w:marTop w:val="0"/>
                                  <w:marBottom w:val="0"/>
                                  <w:divBdr>
                                    <w:top w:val="none" w:sz="0" w:space="0" w:color="auto"/>
                                    <w:left w:val="none" w:sz="0" w:space="0" w:color="auto"/>
                                    <w:bottom w:val="none" w:sz="0" w:space="0" w:color="auto"/>
                                    <w:right w:val="none" w:sz="0" w:space="0" w:color="auto"/>
                                  </w:divBdr>
                                </w:div>
                                <w:div w:id="925960830">
                                  <w:marLeft w:val="0"/>
                                  <w:marRight w:val="0"/>
                                  <w:marTop w:val="0"/>
                                  <w:marBottom w:val="0"/>
                                  <w:divBdr>
                                    <w:top w:val="none" w:sz="0" w:space="0" w:color="auto"/>
                                    <w:left w:val="none" w:sz="0" w:space="0" w:color="auto"/>
                                    <w:bottom w:val="none" w:sz="0" w:space="0" w:color="auto"/>
                                    <w:right w:val="none" w:sz="0" w:space="0" w:color="auto"/>
                                  </w:divBdr>
                                </w:div>
                                <w:div w:id="950819252">
                                  <w:marLeft w:val="0"/>
                                  <w:marRight w:val="0"/>
                                  <w:marTop w:val="0"/>
                                  <w:marBottom w:val="0"/>
                                  <w:divBdr>
                                    <w:top w:val="none" w:sz="0" w:space="0" w:color="auto"/>
                                    <w:left w:val="none" w:sz="0" w:space="0" w:color="auto"/>
                                    <w:bottom w:val="none" w:sz="0" w:space="0" w:color="auto"/>
                                    <w:right w:val="none" w:sz="0" w:space="0" w:color="auto"/>
                                  </w:divBdr>
                                </w:div>
                                <w:div w:id="987322340">
                                  <w:marLeft w:val="0"/>
                                  <w:marRight w:val="0"/>
                                  <w:marTop w:val="0"/>
                                  <w:marBottom w:val="0"/>
                                  <w:divBdr>
                                    <w:top w:val="none" w:sz="0" w:space="0" w:color="auto"/>
                                    <w:left w:val="none" w:sz="0" w:space="0" w:color="auto"/>
                                    <w:bottom w:val="none" w:sz="0" w:space="0" w:color="auto"/>
                                    <w:right w:val="none" w:sz="0" w:space="0" w:color="auto"/>
                                  </w:divBdr>
                                </w:div>
                                <w:div w:id="1016350958">
                                  <w:marLeft w:val="0"/>
                                  <w:marRight w:val="0"/>
                                  <w:marTop w:val="0"/>
                                  <w:marBottom w:val="0"/>
                                  <w:divBdr>
                                    <w:top w:val="none" w:sz="0" w:space="0" w:color="auto"/>
                                    <w:left w:val="none" w:sz="0" w:space="0" w:color="auto"/>
                                    <w:bottom w:val="none" w:sz="0" w:space="0" w:color="auto"/>
                                    <w:right w:val="none" w:sz="0" w:space="0" w:color="auto"/>
                                  </w:divBdr>
                                </w:div>
                                <w:div w:id="1031802732">
                                  <w:marLeft w:val="0"/>
                                  <w:marRight w:val="0"/>
                                  <w:marTop w:val="0"/>
                                  <w:marBottom w:val="0"/>
                                  <w:divBdr>
                                    <w:top w:val="none" w:sz="0" w:space="0" w:color="auto"/>
                                    <w:left w:val="none" w:sz="0" w:space="0" w:color="auto"/>
                                    <w:bottom w:val="none" w:sz="0" w:space="0" w:color="auto"/>
                                    <w:right w:val="none" w:sz="0" w:space="0" w:color="auto"/>
                                  </w:divBdr>
                                </w:div>
                                <w:div w:id="1039934636">
                                  <w:marLeft w:val="0"/>
                                  <w:marRight w:val="0"/>
                                  <w:marTop w:val="0"/>
                                  <w:marBottom w:val="0"/>
                                  <w:divBdr>
                                    <w:top w:val="none" w:sz="0" w:space="0" w:color="auto"/>
                                    <w:left w:val="none" w:sz="0" w:space="0" w:color="auto"/>
                                    <w:bottom w:val="none" w:sz="0" w:space="0" w:color="auto"/>
                                    <w:right w:val="none" w:sz="0" w:space="0" w:color="auto"/>
                                  </w:divBdr>
                                </w:div>
                                <w:div w:id="1040088187">
                                  <w:marLeft w:val="0"/>
                                  <w:marRight w:val="0"/>
                                  <w:marTop w:val="0"/>
                                  <w:marBottom w:val="0"/>
                                  <w:divBdr>
                                    <w:top w:val="none" w:sz="0" w:space="0" w:color="auto"/>
                                    <w:left w:val="none" w:sz="0" w:space="0" w:color="auto"/>
                                    <w:bottom w:val="none" w:sz="0" w:space="0" w:color="auto"/>
                                    <w:right w:val="none" w:sz="0" w:space="0" w:color="auto"/>
                                  </w:divBdr>
                                </w:div>
                                <w:div w:id="1048140602">
                                  <w:marLeft w:val="0"/>
                                  <w:marRight w:val="0"/>
                                  <w:marTop w:val="0"/>
                                  <w:marBottom w:val="0"/>
                                  <w:divBdr>
                                    <w:top w:val="none" w:sz="0" w:space="0" w:color="auto"/>
                                    <w:left w:val="none" w:sz="0" w:space="0" w:color="auto"/>
                                    <w:bottom w:val="none" w:sz="0" w:space="0" w:color="auto"/>
                                    <w:right w:val="none" w:sz="0" w:space="0" w:color="auto"/>
                                  </w:divBdr>
                                </w:div>
                                <w:div w:id="1078945542">
                                  <w:marLeft w:val="0"/>
                                  <w:marRight w:val="0"/>
                                  <w:marTop w:val="0"/>
                                  <w:marBottom w:val="0"/>
                                  <w:divBdr>
                                    <w:top w:val="none" w:sz="0" w:space="0" w:color="auto"/>
                                    <w:left w:val="none" w:sz="0" w:space="0" w:color="auto"/>
                                    <w:bottom w:val="none" w:sz="0" w:space="0" w:color="auto"/>
                                    <w:right w:val="none" w:sz="0" w:space="0" w:color="auto"/>
                                  </w:divBdr>
                                </w:div>
                                <w:div w:id="1083717258">
                                  <w:marLeft w:val="0"/>
                                  <w:marRight w:val="0"/>
                                  <w:marTop w:val="0"/>
                                  <w:marBottom w:val="0"/>
                                  <w:divBdr>
                                    <w:top w:val="none" w:sz="0" w:space="0" w:color="auto"/>
                                    <w:left w:val="none" w:sz="0" w:space="0" w:color="auto"/>
                                    <w:bottom w:val="none" w:sz="0" w:space="0" w:color="auto"/>
                                    <w:right w:val="none" w:sz="0" w:space="0" w:color="auto"/>
                                  </w:divBdr>
                                </w:div>
                                <w:div w:id="1084031460">
                                  <w:marLeft w:val="0"/>
                                  <w:marRight w:val="0"/>
                                  <w:marTop w:val="0"/>
                                  <w:marBottom w:val="0"/>
                                  <w:divBdr>
                                    <w:top w:val="none" w:sz="0" w:space="0" w:color="auto"/>
                                    <w:left w:val="none" w:sz="0" w:space="0" w:color="auto"/>
                                    <w:bottom w:val="none" w:sz="0" w:space="0" w:color="auto"/>
                                    <w:right w:val="none" w:sz="0" w:space="0" w:color="auto"/>
                                  </w:divBdr>
                                </w:div>
                                <w:div w:id="1088310796">
                                  <w:marLeft w:val="0"/>
                                  <w:marRight w:val="0"/>
                                  <w:marTop w:val="0"/>
                                  <w:marBottom w:val="0"/>
                                  <w:divBdr>
                                    <w:top w:val="none" w:sz="0" w:space="0" w:color="auto"/>
                                    <w:left w:val="none" w:sz="0" w:space="0" w:color="auto"/>
                                    <w:bottom w:val="none" w:sz="0" w:space="0" w:color="auto"/>
                                    <w:right w:val="none" w:sz="0" w:space="0" w:color="auto"/>
                                  </w:divBdr>
                                </w:div>
                                <w:div w:id="1090660271">
                                  <w:marLeft w:val="0"/>
                                  <w:marRight w:val="0"/>
                                  <w:marTop w:val="0"/>
                                  <w:marBottom w:val="0"/>
                                  <w:divBdr>
                                    <w:top w:val="none" w:sz="0" w:space="0" w:color="auto"/>
                                    <w:left w:val="none" w:sz="0" w:space="0" w:color="auto"/>
                                    <w:bottom w:val="none" w:sz="0" w:space="0" w:color="auto"/>
                                    <w:right w:val="none" w:sz="0" w:space="0" w:color="auto"/>
                                  </w:divBdr>
                                </w:div>
                                <w:div w:id="1109548580">
                                  <w:marLeft w:val="0"/>
                                  <w:marRight w:val="0"/>
                                  <w:marTop w:val="0"/>
                                  <w:marBottom w:val="0"/>
                                  <w:divBdr>
                                    <w:top w:val="none" w:sz="0" w:space="0" w:color="auto"/>
                                    <w:left w:val="none" w:sz="0" w:space="0" w:color="auto"/>
                                    <w:bottom w:val="none" w:sz="0" w:space="0" w:color="auto"/>
                                    <w:right w:val="none" w:sz="0" w:space="0" w:color="auto"/>
                                  </w:divBdr>
                                </w:div>
                                <w:div w:id="1141537464">
                                  <w:marLeft w:val="0"/>
                                  <w:marRight w:val="0"/>
                                  <w:marTop w:val="0"/>
                                  <w:marBottom w:val="0"/>
                                  <w:divBdr>
                                    <w:top w:val="none" w:sz="0" w:space="0" w:color="auto"/>
                                    <w:left w:val="none" w:sz="0" w:space="0" w:color="auto"/>
                                    <w:bottom w:val="none" w:sz="0" w:space="0" w:color="auto"/>
                                    <w:right w:val="none" w:sz="0" w:space="0" w:color="auto"/>
                                  </w:divBdr>
                                </w:div>
                                <w:div w:id="1152218250">
                                  <w:marLeft w:val="0"/>
                                  <w:marRight w:val="0"/>
                                  <w:marTop w:val="0"/>
                                  <w:marBottom w:val="0"/>
                                  <w:divBdr>
                                    <w:top w:val="none" w:sz="0" w:space="0" w:color="auto"/>
                                    <w:left w:val="none" w:sz="0" w:space="0" w:color="auto"/>
                                    <w:bottom w:val="none" w:sz="0" w:space="0" w:color="auto"/>
                                    <w:right w:val="none" w:sz="0" w:space="0" w:color="auto"/>
                                  </w:divBdr>
                                </w:div>
                                <w:div w:id="1153792648">
                                  <w:marLeft w:val="0"/>
                                  <w:marRight w:val="0"/>
                                  <w:marTop w:val="0"/>
                                  <w:marBottom w:val="0"/>
                                  <w:divBdr>
                                    <w:top w:val="none" w:sz="0" w:space="0" w:color="auto"/>
                                    <w:left w:val="none" w:sz="0" w:space="0" w:color="auto"/>
                                    <w:bottom w:val="none" w:sz="0" w:space="0" w:color="auto"/>
                                    <w:right w:val="none" w:sz="0" w:space="0" w:color="auto"/>
                                  </w:divBdr>
                                </w:div>
                                <w:div w:id="1210725823">
                                  <w:marLeft w:val="0"/>
                                  <w:marRight w:val="0"/>
                                  <w:marTop w:val="0"/>
                                  <w:marBottom w:val="0"/>
                                  <w:divBdr>
                                    <w:top w:val="none" w:sz="0" w:space="0" w:color="auto"/>
                                    <w:left w:val="none" w:sz="0" w:space="0" w:color="auto"/>
                                    <w:bottom w:val="none" w:sz="0" w:space="0" w:color="auto"/>
                                    <w:right w:val="none" w:sz="0" w:space="0" w:color="auto"/>
                                  </w:divBdr>
                                </w:div>
                                <w:div w:id="1234968595">
                                  <w:marLeft w:val="0"/>
                                  <w:marRight w:val="0"/>
                                  <w:marTop w:val="0"/>
                                  <w:marBottom w:val="0"/>
                                  <w:divBdr>
                                    <w:top w:val="none" w:sz="0" w:space="0" w:color="auto"/>
                                    <w:left w:val="none" w:sz="0" w:space="0" w:color="auto"/>
                                    <w:bottom w:val="none" w:sz="0" w:space="0" w:color="auto"/>
                                    <w:right w:val="none" w:sz="0" w:space="0" w:color="auto"/>
                                  </w:divBdr>
                                </w:div>
                                <w:div w:id="1274896023">
                                  <w:marLeft w:val="0"/>
                                  <w:marRight w:val="0"/>
                                  <w:marTop w:val="0"/>
                                  <w:marBottom w:val="0"/>
                                  <w:divBdr>
                                    <w:top w:val="none" w:sz="0" w:space="0" w:color="auto"/>
                                    <w:left w:val="none" w:sz="0" w:space="0" w:color="auto"/>
                                    <w:bottom w:val="none" w:sz="0" w:space="0" w:color="auto"/>
                                    <w:right w:val="none" w:sz="0" w:space="0" w:color="auto"/>
                                  </w:divBdr>
                                </w:div>
                                <w:div w:id="1275091495">
                                  <w:marLeft w:val="0"/>
                                  <w:marRight w:val="0"/>
                                  <w:marTop w:val="0"/>
                                  <w:marBottom w:val="0"/>
                                  <w:divBdr>
                                    <w:top w:val="none" w:sz="0" w:space="0" w:color="auto"/>
                                    <w:left w:val="none" w:sz="0" w:space="0" w:color="auto"/>
                                    <w:bottom w:val="none" w:sz="0" w:space="0" w:color="auto"/>
                                    <w:right w:val="none" w:sz="0" w:space="0" w:color="auto"/>
                                  </w:divBdr>
                                </w:div>
                                <w:div w:id="1282610949">
                                  <w:marLeft w:val="0"/>
                                  <w:marRight w:val="0"/>
                                  <w:marTop w:val="0"/>
                                  <w:marBottom w:val="0"/>
                                  <w:divBdr>
                                    <w:top w:val="none" w:sz="0" w:space="0" w:color="auto"/>
                                    <w:left w:val="none" w:sz="0" w:space="0" w:color="auto"/>
                                    <w:bottom w:val="none" w:sz="0" w:space="0" w:color="auto"/>
                                    <w:right w:val="none" w:sz="0" w:space="0" w:color="auto"/>
                                  </w:divBdr>
                                </w:div>
                                <w:div w:id="1289818649">
                                  <w:marLeft w:val="0"/>
                                  <w:marRight w:val="0"/>
                                  <w:marTop w:val="0"/>
                                  <w:marBottom w:val="0"/>
                                  <w:divBdr>
                                    <w:top w:val="none" w:sz="0" w:space="0" w:color="auto"/>
                                    <w:left w:val="none" w:sz="0" w:space="0" w:color="auto"/>
                                    <w:bottom w:val="none" w:sz="0" w:space="0" w:color="auto"/>
                                    <w:right w:val="none" w:sz="0" w:space="0" w:color="auto"/>
                                  </w:divBdr>
                                </w:div>
                                <w:div w:id="1327830158">
                                  <w:marLeft w:val="0"/>
                                  <w:marRight w:val="0"/>
                                  <w:marTop w:val="0"/>
                                  <w:marBottom w:val="0"/>
                                  <w:divBdr>
                                    <w:top w:val="none" w:sz="0" w:space="0" w:color="auto"/>
                                    <w:left w:val="none" w:sz="0" w:space="0" w:color="auto"/>
                                    <w:bottom w:val="none" w:sz="0" w:space="0" w:color="auto"/>
                                    <w:right w:val="none" w:sz="0" w:space="0" w:color="auto"/>
                                  </w:divBdr>
                                </w:div>
                                <w:div w:id="1329747249">
                                  <w:marLeft w:val="0"/>
                                  <w:marRight w:val="0"/>
                                  <w:marTop w:val="0"/>
                                  <w:marBottom w:val="0"/>
                                  <w:divBdr>
                                    <w:top w:val="none" w:sz="0" w:space="0" w:color="auto"/>
                                    <w:left w:val="none" w:sz="0" w:space="0" w:color="auto"/>
                                    <w:bottom w:val="none" w:sz="0" w:space="0" w:color="auto"/>
                                    <w:right w:val="none" w:sz="0" w:space="0" w:color="auto"/>
                                  </w:divBdr>
                                </w:div>
                                <w:div w:id="1352418487">
                                  <w:marLeft w:val="0"/>
                                  <w:marRight w:val="0"/>
                                  <w:marTop w:val="0"/>
                                  <w:marBottom w:val="0"/>
                                  <w:divBdr>
                                    <w:top w:val="none" w:sz="0" w:space="0" w:color="auto"/>
                                    <w:left w:val="none" w:sz="0" w:space="0" w:color="auto"/>
                                    <w:bottom w:val="none" w:sz="0" w:space="0" w:color="auto"/>
                                    <w:right w:val="none" w:sz="0" w:space="0" w:color="auto"/>
                                  </w:divBdr>
                                </w:div>
                                <w:div w:id="1352683940">
                                  <w:marLeft w:val="0"/>
                                  <w:marRight w:val="0"/>
                                  <w:marTop w:val="0"/>
                                  <w:marBottom w:val="0"/>
                                  <w:divBdr>
                                    <w:top w:val="none" w:sz="0" w:space="0" w:color="auto"/>
                                    <w:left w:val="none" w:sz="0" w:space="0" w:color="auto"/>
                                    <w:bottom w:val="none" w:sz="0" w:space="0" w:color="auto"/>
                                    <w:right w:val="none" w:sz="0" w:space="0" w:color="auto"/>
                                  </w:divBdr>
                                </w:div>
                                <w:div w:id="1354576202">
                                  <w:marLeft w:val="0"/>
                                  <w:marRight w:val="0"/>
                                  <w:marTop w:val="0"/>
                                  <w:marBottom w:val="0"/>
                                  <w:divBdr>
                                    <w:top w:val="none" w:sz="0" w:space="0" w:color="auto"/>
                                    <w:left w:val="none" w:sz="0" w:space="0" w:color="auto"/>
                                    <w:bottom w:val="none" w:sz="0" w:space="0" w:color="auto"/>
                                    <w:right w:val="none" w:sz="0" w:space="0" w:color="auto"/>
                                  </w:divBdr>
                                </w:div>
                                <w:div w:id="1391997843">
                                  <w:marLeft w:val="0"/>
                                  <w:marRight w:val="0"/>
                                  <w:marTop w:val="0"/>
                                  <w:marBottom w:val="0"/>
                                  <w:divBdr>
                                    <w:top w:val="none" w:sz="0" w:space="0" w:color="auto"/>
                                    <w:left w:val="none" w:sz="0" w:space="0" w:color="auto"/>
                                    <w:bottom w:val="none" w:sz="0" w:space="0" w:color="auto"/>
                                    <w:right w:val="none" w:sz="0" w:space="0" w:color="auto"/>
                                  </w:divBdr>
                                </w:div>
                                <w:div w:id="1401637255">
                                  <w:marLeft w:val="0"/>
                                  <w:marRight w:val="0"/>
                                  <w:marTop w:val="0"/>
                                  <w:marBottom w:val="0"/>
                                  <w:divBdr>
                                    <w:top w:val="none" w:sz="0" w:space="0" w:color="auto"/>
                                    <w:left w:val="none" w:sz="0" w:space="0" w:color="auto"/>
                                    <w:bottom w:val="none" w:sz="0" w:space="0" w:color="auto"/>
                                    <w:right w:val="none" w:sz="0" w:space="0" w:color="auto"/>
                                  </w:divBdr>
                                </w:div>
                                <w:div w:id="1420907389">
                                  <w:marLeft w:val="0"/>
                                  <w:marRight w:val="0"/>
                                  <w:marTop w:val="0"/>
                                  <w:marBottom w:val="0"/>
                                  <w:divBdr>
                                    <w:top w:val="none" w:sz="0" w:space="0" w:color="auto"/>
                                    <w:left w:val="none" w:sz="0" w:space="0" w:color="auto"/>
                                    <w:bottom w:val="none" w:sz="0" w:space="0" w:color="auto"/>
                                    <w:right w:val="none" w:sz="0" w:space="0" w:color="auto"/>
                                  </w:divBdr>
                                </w:div>
                                <w:div w:id="1431776401">
                                  <w:marLeft w:val="0"/>
                                  <w:marRight w:val="0"/>
                                  <w:marTop w:val="0"/>
                                  <w:marBottom w:val="0"/>
                                  <w:divBdr>
                                    <w:top w:val="none" w:sz="0" w:space="0" w:color="auto"/>
                                    <w:left w:val="none" w:sz="0" w:space="0" w:color="auto"/>
                                    <w:bottom w:val="none" w:sz="0" w:space="0" w:color="auto"/>
                                    <w:right w:val="none" w:sz="0" w:space="0" w:color="auto"/>
                                  </w:divBdr>
                                </w:div>
                                <w:div w:id="1441486419">
                                  <w:marLeft w:val="0"/>
                                  <w:marRight w:val="0"/>
                                  <w:marTop w:val="0"/>
                                  <w:marBottom w:val="0"/>
                                  <w:divBdr>
                                    <w:top w:val="none" w:sz="0" w:space="0" w:color="auto"/>
                                    <w:left w:val="none" w:sz="0" w:space="0" w:color="auto"/>
                                    <w:bottom w:val="none" w:sz="0" w:space="0" w:color="auto"/>
                                    <w:right w:val="none" w:sz="0" w:space="0" w:color="auto"/>
                                  </w:divBdr>
                                </w:div>
                                <w:div w:id="1460104943">
                                  <w:marLeft w:val="0"/>
                                  <w:marRight w:val="0"/>
                                  <w:marTop w:val="0"/>
                                  <w:marBottom w:val="0"/>
                                  <w:divBdr>
                                    <w:top w:val="none" w:sz="0" w:space="0" w:color="auto"/>
                                    <w:left w:val="none" w:sz="0" w:space="0" w:color="auto"/>
                                    <w:bottom w:val="none" w:sz="0" w:space="0" w:color="auto"/>
                                    <w:right w:val="none" w:sz="0" w:space="0" w:color="auto"/>
                                  </w:divBdr>
                                </w:div>
                                <w:div w:id="1492065348">
                                  <w:marLeft w:val="0"/>
                                  <w:marRight w:val="0"/>
                                  <w:marTop w:val="0"/>
                                  <w:marBottom w:val="0"/>
                                  <w:divBdr>
                                    <w:top w:val="none" w:sz="0" w:space="0" w:color="auto"/>
                                    <w:left w:val="none" w:sz="0" w:space="0" w:color="auto"/>
                                    <w:bottom w:val="none" w:sz="0" w:space="0" w:color="auto"/>
                                    <w:right w:val="none" w:sz="0" w:space="0" w:color="auto"/>
                                  </w:divBdr>
                                </w:div>
                                <w:div w:id="1524711526">
                                  <w:marLeft w:val="0"/>
                                  <w:marRight w:val="0"/>
                                  <w:marTop w:val="0"/>
                                  <w:marBottom w:val="0"/>
                                  <w:divBdr>
                                    <w:top w:val="none" w:sz="0" w:space="0" w:color="auto"/>
                                    <w:left w:val="none" w:sz="0" w:space="0" w:color="auto"/>
                                    <w:bottom w:val="none" w:sz="0" w:space="0" w:color="auto"/>
                                    <w:right w:val="none" w:sz="0" w:space="0" w:color="auto"/>
                                  </w:divBdr>
                                </w:div>
                                <w:div w:id="1529291046">
                                  <w:marLeft w:val="0"/>
                                  <w:marRight w:val="0"/>
                                  <w:marTop w:val="0"/>
                                  <w:marBottom w:val="0"/>
                                  <w:divBdr>
                                    <w:top w:val="none" w:sz="0" w:space="0" w:color="auto"/>
                                    <w:left w:val="none" w:sz="0" w:space="0" w:color="auto"/>
                                    <w:bottom w:val="none" w:sz="0" w:space="0" w:color="auto"/>
                                    <w:right w:val="none" w:sz="0" w:space="0" w:color="auto"/>
                                  </w:divBdr>
                                </w:div>
                                <w:div w:id="1534029900">
                                  <w:marLeft w:val="0"/>
                                  <w:marRight w:val="0"/>
                                  <w:marTop w:val="0"/>
                                  <w:marBottom w:val="0"/>
                                  <w:divBdr>
                                    <w:top w:val="none" w:sz="0" w:space="0" w:color="auto"/>
                                    <w:left w:val="none" w:sz="0" w:space="0" w:color="auto"/>
                                    <w:bottom w:val="none" w:sz="0" w:space="0" w:color="auto"/>
                                    <w:right w:val="none" w:sz="0" w:space="0" w:color="auto"/>
                                  </w:divBdr>
                                </w:div>
                                <w:div w:id="1548759606">
                                  <w:marLeft w:val="0"/>
                                  <w:marRight w:val="0"/>
                                  <w:marTop w:val="0"/>
                                  <w:marBottom w:val="0"/>
                                  <w:divBdr>
                                    <w:top w:val="none" w:sz="0" w:space="0" w:color="auto"/>
                                    <w:left w:val="none" w:sz="0" w:space="0" w:color="auto"/>
                                    <w:bottom w:val="none" w:sz="0" w:space="0" w:color="auto"/>
                                    <w:right w:val="none" w:sz="0" w:space="0" w:color="auto"/>
                                  </w:divBdr>
                                </w:div>
                                <w:div w:id="1553418588">
                                  <w:marLeft w:val="0"/>
                                  <w:marRight w:val="0"/>
                                  <w:marTop w:val="0"/>
                                  <w:marBottom w:val="0"/>
                                  <w:divBdr>
                                    <w:top w:val="none" w:sz="0" w:space="0" w:color="auto"/>
                                    <w:left w:val="none" w:sz="0" w:space="0" w:color="auto"/>
                                    <w:bottom w:val="none" w:sz="0" w:space="0" w:color="auto"/>
                                    <w:right w:val="none" w:sz="0" w:space="0" w:color="auto"/>
                                  </w:divBdr>
                                </w:div>
                                <w:div w:id="1562446043">
                                  <w:marLeft w:val="0"/>
                                  <w:marRight w:val="0"/>
                                  <w:marTop w:val="0"/>
                                  <w:marBottom w:val="0"/>
                                  <w:divBdr>
                                    <w:top w:val="none" w:sz="0" w:space="0" w:color="auto"/>
                                    <w:left w:val="none" w:sz="0" w:space="0" w:color="auto"/>
                                    <w:bottom w:val="none" w:sz="0" w:space="0" w:color="auto"/>
                                    <w:right w:val="none" w:sz="0" w:space="0" w:color="auto"/>
                                  </w:divBdr>
                                </w:div>
                                <w:div w:id="1563980349">
                                  <w:marLeft w:val="0"/>
                                  <w:marRight w:val="0"/>
                                  <w:marTop w:val="0"/>
                                  <w:marBottom w:val="0"/>
                                  <w:divBdr>
                                    <w:top w:val="none" w:sz="0" w:space="0" w:color="auto"/>
                                    <w:left w:val="none" w:sz="0" w:space="0" w:color="auto"/>
                                    <w:bottom w:val="none" w:sz="0" w:space="0" w:color="auto"/>
                                    <w:right w:val="none" w:sz="0" w:space="0" w:color="auto"/>
                                  </w:divBdr>
                                </w:div>
                                <w:div w:id="1569727833">
                                  <w:marLeft w:val="0"/>
                                  <w:marRight w:val="0"/>
                                  <w:marTop w:val="0"/>
                                  <w:marBottom w:val="0"/>
                                  <w:divBdr>
                                    <w:top w:val="none" w:sz="0" w:space="0" w:color="auto"/>
                                    <w:left w:val="none" w:sz="0" w:space="0" w:color="auto"/>
                                    <w:bottom w:val="none" w:sz="0" w:space="0" w:color="auto"/>
                                    <w:right w:val="none" w:sz="0" w:space="0" w:color="auto"/>
                                  </w:divBdr>
                                </w:div>
                                <w:div w:id="1574123794">
                                  <w:marLeft w:val="0"/>
                                  <w:marRight w:val="0"/>
                                  <w:marTop w:val="0"/>
                                  <w:marBottom w:val="0"/>
                                  <w:divBdr>
                                    <w:top w:val="none" w:sz="0" w:space="0" w:color="auto"/>
                                    <w:left w:val="none" w:sz="0" w:space="0" w:color="auto"/>
                                    <w:bottom w:val="none" w:sz="0" w:space="0" w:color="auto"/>
                                    <w:right w:val="none" w:sz="0" w:space="0" w:color="auto"/>
                                  </w:divBdr>
                                </w:div>
                                <w:div w:id="1594969433">
                                  <w:marLeft w:val="0"/>
                                  <w:marRight w:val="0"/>
                                  <w:marTop w:val="0"/>
                                  <w:marBottom w:val="0"/>
                                  <w:divBdr>
                                    <w:top w:val="none" w:sz="0" w:space="0" w:color="auto"/>
                                    <w:left w:val="none" w:sz="0" w:space="0" w:color="auto"/>
                                    <w:bottom w:val="none" w:sz="0" w:space="0" w:color="auto"/>
                                    <w:right w:val="none" w:sz="0" w:space="0" w:color="auto"/>
                                  </w:divBdr>
                                </w:div>
                                <w:div w:id="1600410239">
                                  <w:marLeft w:val="0"/>
                                  <w:marRight w:val="0"/>
                                  <w:marTop w:val="0"/>
                                  <w:marBottom w:val="0"/>
                                  <w:divBdr>
                                    <w:top w:val="none" w:sz="0" w:space="0" w:color="auto"/>
                                    <w:left w:val="none" w:sz="0" w:space="0" w:color="auto"/>
                                    <w:bottom w:val="none" w:sz="0" w:space="0" w:color="auto"/>
                                    <w:right w:val="none" w:sz="0" w:space="0" w:color="auto"/>
                                  </w:divBdr>
                                </w:div>
                                <w:div w:id="1635793533">
                                  <w:marLeft w:val="0"/>
                                  <w:marRight w:val="0"/>
                                  <w:marTop w:val="0"/>
                                  <w:marBottom w:val="0"/>
                                  <w:divBdr>
                                    <w:top w:val="none" w:sz="0" w:space="0" w:color="auto"/>
                                    <w:left w:val="none" w:sz="0" w:space="0" w:color="auto"/>
                                    <w:bottom w:val="none" w:sz="0" w:space="0" w:color="auto"/>
                                    <w:right w:val="none" w:sz="0" w:space="0" w:color="auto"/>
                                  </w:divBdr>
                                </w:div>
                                <w:div w:id="1645308162">
                                  <w:marLeft w:val="0"/>
                                  <w:marRight w:val="0"/>
                                  <w:marTop w:val="0"/>
                                  <w:marBottom w:val="0"/>
                                  <w:divBdr>
                                    <w:top w:val="none" w:sz="0" w:space="0" w:color="auto"/>
                                    <w:left w:val="none" w:sz="0" w:space="0" w:color="auto"/>
                                    <w:bottom w:val="none" w:sz="0" w:space="0" w:color="auto"/>
                                    <w:right w:val="none" w:sz="0" w:space="0" w:color="auto"/>
                                  </w:divBdr>
                                </w:div>
                                <w:div w:id="1662196248">
                                  <w:marLeft w:val="0"/>
                                  <w:marRight w:val="0"/>
                                  <w:marTop w:val="0"/>
                                  <w:marBottom w:val="0"/>
                                  <w:divBdr>
                                    <w:top w:val="none" w:sz="0" w:space="0" w:color="auto"/>
                                    <w:left w:val="none" w:sz="0" w:space="0" w:color="auto"/>
                                    <w:bottom w:val="none" w:sz="0" w:space="0" w:color="auto"/>
                                    <w:right w:val="none" w:sz="0" w:space="0" w:color="auto"/>
                                  </w:divBdr>
                                </w:div>
                                <w:div w:id="1664813000">
                                  <w:marLeft w:val="0"/>
                                  <w:marRight w:val="0"/>
                                  <w:marTop w:val="0"/>
                                  <w:marBottom w:val="0"/>
                                  <w:divBdr>
                                    <w:top w:val="none" w:sz="0" w:space="0" w:color="auto"/>
                                    <w:left w:val="none" w:sz="0" w:space="0" w:color="auto"/>
                                    <w:bottom w:val="none" w:sz="0" w:space="0" w:color="auto"/>
                                    <w:right w:val="none" w:sz="0" w:space="0" w:color="auto"/>
                                  </w:divBdr>
                                </w:div>
                                <w:div w:id="1666782402">
                                  <w:marLeft w:val="0"/>
                                  <w:marRight w:val="0"/>
                                  <w:marTop w:val="0"/>
                                  <w:marBottom w:val="0"/>
                                  <w:divBdr>
                                    <w:top w:val="none" w:sz="0" w:space="0" w:color="auto"/>
                                    <w:left w:val="none" w:sz="0" w:space="0" w:color="auto"/>
                                    <w:bottom w:val="none" w:sz="0" w:space="0" w:color="auto"/>
                                    <w:right w:val="none" w:sz="0" w:space="0" w:color="auto"/>
                                  </w:divBdr>
                                </w:div>
                                <w:div w:id="1669289703">
                                  <w:marLeft w:val="0"/>
                                  <w:marRight w:val="0"/>
                                  <w:marTop w:val="0"/>
                                  <w:marBottom w:val="0"/>
                                  <w:divBdr>
                                    <w:top w:val="none" w:sz="0" w:space="0" w:color="auto"/>
                                    <w:left w:val="none" w:sz="0" w:space="0" w:color="auto"/>
                                    <w:bottom w:val="none" w:sz="0" w:space="0" w:color="auto"/>
                                    <w:right w:val="none" w:sz="0" w:space="0" w:color="auto"/>
                                  </w:divBdr>
                                </w:div>
                                <w:div w:id="1678464655">
                                  <w:marLeft w:val="0"/>
                                  <w:marRight w:val="0"/>
                                  <w:marTop w:val="0"/>
                                  <w:marBottom w:val="0"/>
                                  <w:divBdr>
                                    <w:top w:val="none" w:sz="0" w:space="0" w:color="auto"/>
                                    <w:left w:val="none" w:sz="0" w:space="0" w:color="auto"/>
                                    <w:bottom w:val="none" w:sz="0" w:space="0" w:color="auto"/>
                                    <w:right w:val="none" w:sz="0" w:space="0" w:color="auto"/>
                                  </w:divBdr>
                                </w:div>
                                <w:div w:id="1687098488">
                                  <w:marLeft w:val="0"/>
                                  <w:marRight w:val="0"/>
                                  <w:marTop w:val="0"/>
                                  <w:marBottom w:val="0"/>
                                  <w:divBdr>
                                    <w:top w:val="none" w:sz="0" w:space="0" w:color="auto"/>
                                    <w:left w:val="none" w:sz="0" w:space="0" w:color="auto"/>
                                    <w:bottom w:val="none" w:sz="0" w:space="0" w:color="auto"/>
                                    <w:right w:val="none" w:sz="0" w:space="0" w:color="auto"/>
                                  </w:divBdr>
                                </w:div>
                                <w:div w:id="1688095713">
                                  <w:marLeft w:val="0"/>
                                  <w:marRight w:val="0"/>
                                  <w:marTop w:val="0"/>
                                  <w:marBottom w:val="0"/>
                                  <w:divBdr>
                                    <w:top w:val="none" w:sz="0" w:space="0" w:color="auto"/>
                                    <w:left w:val="none" w:sz="0" w:space="0" w:color="auto"/>
                                    <w:bottom w:val="none" w:sz="0" w:space="0" w:color="auto"/>
                                    <w:right w:val="none" w:sz="0" w:space="0" w:color="auto"/>
                                  </w:divBdr>
                                </w:div>
                                <w:div w:id="1694577039">
                                  <w:marLeft w:val="0"/>
                                  <w:marRight w:val="0"/>
                                  <w:marTop w:val="0"/>
                                  <w:marBottom w:val="0"/>
                                  <w:divBdr>
                                    <w:top w:val="none" w:sz="0" w:space="0" w:color="auto"/>
                                    <w:left w:val="none" w:sz="0" w:space="0" w:color="auto"/>
                                    <w:bottom w:val="none" w:sz="0" w:space="0" w:color="auto"/>
                                    <w:right w:val="none" w:sz="0" w:space="0" w:color="auto"/>
                                  </w:divBdr>
                                </w:div>
                                <w:div w:id="1726299791">
                                  <w:marLeft w:val="0"/>
                                  <w:marRight w:val="0"/>
                                  <w:marTop w:val="0"/>
                                  <w:marBottom w:val="0"/>
                                  <w:divBdr>
                                    <w:top w:val="none" w:sz="0" w:space="0" w:color="auto"/>
                                    <w:left w:val="none" w:sz="0" w:space="0" w:color="auto"/>
                                    <w:bottom w:val="none" w:sz="0" w:space="0" w:color="auto"/>
                                    <w:right w:val="none" w:sz="0" w:space="0" w:color="auto"/>
                                  </w:divBdr>
                                </w:div>
                                <w:div w:id="1728643188">
                                  <w:marLeft w:val="0"/>
                                  <w:marRight w:val="0"/>
                                  <w:marTop w:val="0"/>
                                  <w:marBottom w:val="0"/>
                                  <w:divBdr>
                                    <w:top w:val="none" w:sz="0" w:space="0" w:color="auto"/>
                                    <w:left w:val="none" w:sz="0" w:space="0" w:color="auto"/>
                                    <w:bottom w:val="none" w:sz="0" w:space="0" w:color="auto"/>
                                    <w:right w:val="none" w:sz="0" w:space="0" w:color="auto"/>
                                  </w:divBdr>
                                </w:div>
                                <w:div w:id="1744176220">
                                  <w:marLeft w:val="0"/>
                                  <w:marRight w:val="0"/>
                                  <w:marTop w:val="0"/>
                                  <w:marBottom w:val="0"/>
                                  <w:divBdr>
                                    <w:top w:val="none" w:sz="0" w:space="0" w:color="auto"/>
                                    <w:left w:val="none" w:sz="0" w:space="0" w:color="auto"/>
                                    <w:bottom w:val="none" w:sz="0" w:space="0" w:color="auto"/>
                                    <w:right w:val="none" w:sz="0" w:space="0" w:color="auto"/>
                                  </w:divBdr>
                                </w:div>
                                <w:div w:id="1745225249">
                                  <w:marLeft w:val="0"/>
                                  <w:marRight w:val="0"/>
                                  <w:marTop w:val="0"/>
                                  <w:marBottom w:val="0"/>
                                  <w:divBdr>
                                    <w:top w:val="none" w:sz="0" w:space="0" w:color="auto"/>
                                    <w:left w:val="none" w:sz="0" w:space="0" w:color="auto"/>
                                    <w:bottom w:val="none" w:sz="0" w:space="0" w:color="auto"/>
                                    <w:right w:val="none" w:sz="0" w:space="0" w:color="auto"/>
                                  </w:divBdr>
                                </w:div>
                                <w:div w:id="1747608094">
                                  <w:marLeft w:val="0"/>
                                  <w:marRight w:val="0"/>
                                  <w:marTop w:val="0"/>
                                  <w:marBottom w:val="0"/>
                                  <w:divBdr>
                                    <w:top w:val="none" w:sz="0" w:space="0" w:color="auto"/>
                                    <w:left w:val="none" w:sz="0" w:space="0" w:color="auto"/>
                                    <w:bottom w:val="none" w:sz="0" w:space="0" w:color="auto"/>
                                    <w:right w:val="none" w:sz="0" w:space="0" w:color="auto"/>
                                  </w:divBdr>
                                </w:div>
                                <w:div w:id="1757625833">
                                  <w:marLeft w:val="0"/>
                                  <w:marRight w:val="0"/>
                                  <w:marTop w:val="0"/>
                                  <w:marBottom w:val="0"/>
                                  <w:divBdr>
                                    <w:top w:val="none" w:sz="0" w:space="0" w:color="auto"/>
                                    <w:left w:val="none" w:sz="0" w:space="0" w:color="auto"/>
                                    <w:bottom w:val="none" w:sz="0" w:space="0" w:color="auto"/>
                                    <w:right w:val="none" w:sz="0" w:space="0" w:color="auto"/>
                                  </w:divBdr>
                                </w:div>
                                <w:div w:id="1758939409">
                                  <w:marLeft w:val="0"/>
                                  <w:marRight w:val="0"/>
                                  <w:marTop w:val="0"/>
                                  <w:marBottom w:val="0"/>
                                  <w:divBdr>
                                    <w:top w:val="none" w:sz="0" w:space="0" w:color="auto"/>
                                    <w:left w:val="none" w:sz="0" w:space="0" w:color="auto"/>
                                    <w:bottom w:val="none" w:sz="0" w:space="0" w:color="auto"/>
                                    <w:right w:val="none" w:sz="0" w:space="0" w:color="auto"/>
                                  </w:divBdr>
                                </w:div>
                                <w:div w:id="1759328400">
                                  <w:marLeft w:val="0"/>
                                  <w:marRight w:val="0"/>
                                  <w:marTop w:val="0"/>
                                  <w:marBottom w:val="0"/>
                                  <w:divBdr>
                                    <w:top w:val="none" w:sz="0" w:space="0" w:color="auto"/>
                                    <w:left w:val="none" w:sz="0" w:space="0" w:color="auto"/>
                                    <w:bottom w:val="none" w:sz="0" w:space="0" w:color="auto"/>
                                    <w:right w:val="none" w:sz="0" w:space="0" w:color="auto"/>
                                  </w:divBdr>
                                </w:div>
                                <w:div w:id="1762529719">
                                  <w:marLeft w:val="0"/>
                                  <w:marRight w:val="0"/>
                                  <w:marTop w:val="0"/>
                                  <w:marBottom w:val="0"/>
                                  <w:divBdr>
                                    <w:top w:val="none" w:sz="0" w:space="0" w:color="auto"/>
                                    <w:left w:val="none" w:sz="0" w:space="0" w:color="auto"/>
                                    <w:bottom w:val="none" w:sz="0" w:space="0" w:color="auto"/>
                                    <w:right w:val="none" w:sz="0" w:space="0" w:color="auto"/>
                                  </w:divBdr>
                                </w:div>
                                <w:div w:id="1785227845">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1797289247">
                                  <w:marLeft w:val="0"/>
                                  <w:marRight w:val="0"/>
                                  <w:marTop w:val="0"/>
                                  <w:marBottom w:val="0"/>
                                  <w:divBdr>
                                    <w:top w:val="none" w:sz="0" w:space="0" w:color="auto"/>
                                    <w:left w:val="none" w:sz="0" w:space="0" w:color="auto"/>
                                    <w:bottom w:val="none" w:sz="0" w:space="0" w:color="auto"/>
                                    <w:right w:val="none" w:sz="0" w:space="0" w:color="auto"/>
                                  </w:divBdr>
                                </w:div>
                                <w:div w:id="1809467480">
                                  <w:marLeft w:val="0"/>
                                  <w:marRight w:val="0"/>
                                  <w:marTop w:val="0"/>
                                  <w:marBottom w:val="0"/>
                                  <w:divBdr>
                                    <w:top w:val="none" w:sz="0" w:space="0" w:color="auto"/>
                                    <w:left w:val="none" w:sz="0" w:space="0" w:color="auto"/>
                                    <w:bottom w:val="none" w:sz="0" w:space="0" w:color="auto"/>
                                    <w:right w:val="none" w:sz="0" w:space="0" w:color="auto"/>
                                  </w:divBdr>
                                </w:div>
                                <w:div w:id="1829324483">
                                  <w:marLeft w:val="0"/>
                                  <w:marRight w:val="0"/>
                                  <w:marTop w:val="0"/>
                                  <w:marBottom w:val="0"/>
                                  <w:divBdr>
                                    <w:top w:val="none" w:sz="0" w:space="0" w:color="auto"/>
                                    <w:left w:val="none" w:sz="0" w:space="0" w:color="auto"/>
                                    <w:bottom w:val="none" w:sz="0" w:space="0" w:color="auto"/>
                                    <w:right w:val="none" w:sz="0" w:space="0" w:color="auto"/>
                                  </w:divBdr>
                                </w:div>
                                <w:div w:id="1833329791">
                                  <w:marLeft w:val="0"/>
                                  <w:marRight w:val="0"/>
                                  <w:marTop w:val="0"/>
                                  <w:marBottom w:val="0"/>
                                  <w:divBdr>
                                    <w:top w:val="none" w:sz="0" w:space="0" w:color="auto"/>
                                    <w:left w:val="none" w:sz="0" w:space="0" w:color="auto"/>
                                    <w:bottom w:val="none" w:sz="0" w:space="0" w:color="auto"/>
                                    <w:right w:val="none" w:sz="0" w:space="0" w:color="auto"/>
                                  </w:divBdr>
                                </w:div>
                                <w:div w:id="1847793110">
                                  <w:marLeft w:val="0"/>
                                  <w:marRight w:val="0"/>
                                  <w:marTop w:val="0"/>
                                  <w:marBottom w:val="0"/>
                                  <w:divBdr>
                                    <w:top w:val="none" w:sz="0" w:space="0" w:color="auto"/>
                                    <w:left w:val="none" w:sz="0" w:space="0" w:color="auto"/>
                                    <w:bottom w:val="none" w:sz="0" w:space="0" w:color="auto"/>
                                    <w:right w:val="none" w:sz="0" w:space="0" w:color="auto"/>
                                  </w:divBdr>
                                </w:div>
                                <w:div w:id="1878345943">
                                  <w:marLeft w:val="0"/>
                                  <w:marRight w:val="0"/>
                                  <w:marTop w:val="0"/>
                                  <w:marBottom w:val="0"/>
                                  <w:divBdr>
                                    <w:top w:val="none" w:sz="0" w:space="0" w:color="auto"/>
                                    <w:left w:val="none" w:sz="0" w:space="0" w:color="auto"/>
                                    <w:bottom w:val="none" w:sz="0" w:space="0" w:color="auto"/>
                                    <w:right w:val="none" w:sz="0" w:space="0" w:color="auto"/>
                                  </w:divBdr>
                                </w:div>
                                <w:div w:id="1891916457">
                                  <w:marLeft w:val="0"/>
                                  <w:marRight w:val="0"/>
                                  <w:marTop w:val="0"/>
                                  <w:marBottom w:val="0"/>
                                  <w:divBdr>
                                    <w:top w:val="none" w:sz="0" w:space="0" w:color="auto"/>
                                    <w:left w:val="none" w:sz="0" w:space="0" w:color="auto"/>
                                    <w:bottom w:val="none" w:sz="0" w:space="0" w:color="auto"/>
                                    <w:right w:val="none" w:sz="0" w:space="0" w:color="auto"/>
                                  </w:divBdr>
                                </w:div>
                                <w:div w:id="1897084136">
                                  <w:marLeft w:val="0"/>
                                  <w:marRight w:val="0"/>
                                  <w:marTop w:val="0"/>
                                  <w:marBottom w:val="0"/>
                                  <w:divBdr>
                                    <w:top w:val="none" w:sz="0" w:space="0" w:color="auto"/>
                                    <w:left w:val="none" w:sz="0" w:space="0" w:color="auto"/>
                                    <w:bottom w:val="none" w:sz="0" w:space="0" w:color="auto"/>
                                    <w:right w:val="none" w:sz="0" w:space="0" w:color="auto"/>
                                  </w:divBdr>
                                </w:div>
                                <w:div w:id="1904876342">
                                  <w:marLeft w:val="0"/>
                                  <w:marRight w:val="0"/>
                                  <w:marTop w:val="0"/>
                                  <w:marBottom w:val="0"/>
                                  <w:divBdr>
                                    <w:top w:val="none" w:sz="0" w:space="0" w:color="auto"/>
                                    <w:left w:val="none" w:sz="0" w:space="0" w:color="auto"/>
                                    <w:bottom w:val="none" w:sz="0" w:space="0" w:color="auto"/>
                                    <w:right w:val="none" w:sz="0" w:space="0" w:color="auto"/>
                                  </w:divBdr>
                                </w:div>
                                <w:div w:id="1934167150">
                                  <w:marLeft w:val="0"/>
                                  <w:marRight w:val="0"/>
                                  <w:marTop w:val="0"/>
                                  <w:marBottom w:val="0"/>
                                  <w:divBdr>
                                    <w:top w:val="none" w:sz="0" w:space="0" w:color="auto"/>
                                    <w:left w:val="none" w:sz="0" w:space="0" w:color="auto"/>
                                    <w:bottom w:val="none" w:sz="0" w:space="0" w:color="auto"/>
                                    <w:right w:val="none" w:sz="0" w:space="0" w:color="auto"/>
                                  </w:divBdr>
                                </w:div>
                                <w:div w:id="1942452899">
                                  <w:marLeft w:val="0"/>
                                  <w:marRight w:val="0"/>
                                  <w:marTop w:val="0"/>
                                  <w:marBottom w:val="0"/>
                                  <w:divBdr>
                                    <w:top w:val="none" w:sz="0" w:space="0" w:color="auto"/>
                                    <w:left w:val="none" w:sz="0" w:space="0" w:color="auto"/>
                                    <w:bottom w:val="none" w:sz="0" w:space="0" w:color="auto"/>
                                    <w:right w:val="none" w:sz="0" w:space="0" w:color="auto"/>
                                  </w:divBdr>
                                </w:div>
                                <w:div w:id="1948855432">
                                  <w:marLeft w:val="0"/>
                                  <w:marRight w:val="0"/>
                                  <w:marTop w:val="0"/>
                                  <w:marBottom w:val="0"/>
                                  <w:divBdr>
                                    <w:top w:val="none" w:sz="0" w:space="0" w:color="auto"/>
                                    <w:left w:val="none" w:sz="0" w:space="0" w:color="auto"/>
                                    <w:bottom w:val="none" w:sz="0" w:space="0" w:color="auto"/>
                                    <w:right w:val="none" w:sz="0" w:space="0" w:color="auto"/>
                                  </w:divBdr>
                                </w:div>
                                <w:div w:id="1955745228">
                                  <w:marLeft w:val="0"/>
                                  <w:marRight w:val="0"/>
                                  <w:marTop w:val="0"/>
                                  <w:marBottom w:val="0"/>
                                  <w:divBdr>
                                    <w:top w:val="none" w:sz="0" w:space="0" w:color="auto"/>
                                    <w:left w:val="none" w:sz="0" w:space="0" w:color="auto"/>
                                    <w:bottom w:val="none" w:sz="0" w:space="0" w:color="auto"/>
                                    <w:right w:val="none" w:sz="0" w:space="0" w:color="auto"/>
                                  </w:divBdr>
                                </w:div>
                                <w:div w:id="1961063509">
                                  <w:marLeft w:val="0"/>
                                  <w:marRight w:val="0"/>
                                  <w:marTop w:val="0"/>
                                  <w:marBottom w:val="0"/>
                                  <w:divBdr>
                                    <w:top w:val="none" w:sz="0" w:space="0" w:color="auto"/>
                                    <w:left w:val="none" w:sz="0" w:space="0" w:color="auto"/>
                                    <w:bottom w:val="none" w:sz="0" w:space="0" w:color="auto"/>
                                    <w:right w:val="none" w:sz="0" w:space="0" w:color="auto"/>
                                  </w:divBdr>
                                </w:div>
                                <w:div w:id="1988243007">
                                  <w:marLeft w:val="0"/>
                                  <w:marRight w:val="0"/>
                                  <w:marTop w:val="0"/>
                                  <w:marBottom w:val="0"/>
                                  <w:divBdr>
                                    <w:top w:val="none" w:sz="0" w:space="0" w:color="auto"/>
                                    <w:left w:val="none" w:sz="0" w:space="0" w:color="auto"/>
                                    <w:bottom w:val="none" w:sz="0" w:space="0" w:color="auto"/>
                                    <w:right w:val="none" w:sz="0" w:space="0" w:color="auto"/>
                                  </w:divBdr>
                                </w:div>
                                <w:div w:id="1997300948">
                                  <w:marLeft w:val="0"/>
                                  <w:marRight w:val="0"/>
                                  <w:marTop w:val="0"/>
                                  <w:marBottom w:val="0"/>
                                  <w:divBdr>
                                    <w:top w:val="none" w:sz="0" w:space="0" w:color="auto"/>
                                    <w:left w:val="none" w:sz="0" w:space="0" w:color="auto"/>
                                    <w:bottom w:val="none" w:sz="0" w:space="0" w:color="auto"/>
                                    <w:right w:val="none" w:sz="0" w:space="0" w:color="auto"/>
                                  </w:divBdr>
                                </w:div>
                                <w:div w:id="2018118922">
                                  <w:marLeft w:val="0"/>
                                  <w:marRight w:val="0"/>
                                  <w:marTop w:val="0"/>
                                  <w:marBottom w:val="0"/>
                                  <w:divBdr>
                                    <w:top w:val="none" w:sz="0" w:space="0" w:color="auto"/>
                                    <w:left w:val="none" w:sz="0" w:space="0" w:color="auto"/>
                                    <w:bottom w:val="none" w:sz="0" w:space="0" w:color="auto"/>
                                    <w:right w:val="none" w:sz="0" w:space="0" w:color="auto"/>
                                  </w:divBdr>
                                </w:div>
                                <w:div w:id="2035881344">
                                  <w:marLeft w:val="0"/>
                                  <w:marRight w:val="0"/>
                                  <w:marTop w:val="0"/>
                                  <w:marBottom w:val="0"/>
                                  <w:divBdr>
                                    <w:top w:val="none" w:sz="0" w:space="0" w:color="auto"/>
                                    <w:left w:val="none" w:sz="0" w:space="0" w:color="auto"/>
                                    <w:bottom w:val="none" w:sz="0" w:space="0" w:color="auto"/>
                                    <w:right w:val="none" w:sz="0" w:space="0" w:color="auto"/>
                                  </w:divBdr>
                                </w:div>
                                <w:div w:id="2040474691">
                                  <w:marLeft w:val="0"/>
                                  <w:marRight w:val="0"/>
                                  <w:marTop w:val="0"/>
                                  <w:marBottom w:val="0"/>
                                  <w:divBdr>
                                    <w:top w:val="none" w:sz="0" w:space="0" w:color="auto"/>
                                    <w:left w:val="none" w:sz="0" w:space="0" w:color="auto"/>
                                    <w:bottom w:val="none" w:sz="0" w:space="0" w:color="auto"/>
                                    <w:right w:val="none" w:sz="0" w:space="0" w:color="auto"/>
                                  </w:divBdr>
                                </w:div>
                                <w:div w:id="2042854362">
                                  <w:marLeft w:val="0"/>
                                  <w:marRight w:val="0"/>
                                  <w:marTop w:val="0"/>
                                  <w:marBottom w:val="0"/>
                                  <w:divBdr>
                                    <w:top w:val="none" w:sz="0" w:space="0" w:color="auto"/>
                                    <w:left w:val="none" w:sz="0" w:space="0" w:color="auto"/>
                                    <w:bottom w:val="none" w:sz="0" w:space="0" w:color="auto"/>
                                    <w:right w:val="none" w:sz="0" w:space="0" w:color="auto"/>
                                  </w:divBdr>
                                </w:div>
                                <w:div w:id="2042969127">
                                  <w:marLeft w:val="0"/>
                                  <w:marRight w:val="0"/>
                                  <w:marTop w:val="0"/>
                                  <w:marBottom w:val="0"/>
                                  <w:divBdr>
                                    <w:top w:val="none" w:sz="0" w:space="0" w:color="auto"/>
                                    <w:left w:val="none" w:sz="0" w:space="0" w:color="auto"/>
                                    <w:bottom w:val="none" w:sz="0" w:space="0" w:color="auto"/>
                                    <w:right w:val="none" w:sz="0" w:space="0" w:color="auto"/>
                                  </w:divBdr>
                                </w:div>
                                <w:div w:id="2054772146">
                                  <w:marLeft w:val="0"/>
                                  <w:marRight w:val="0"/>
                                  <w:marTop w:val="0"/>
                                  <w:marBottom w:val="0"/>
                                  <w:divBdr>
                                    <w:top w:val="none" w:sz="0" w:space="0" w:color="auto"/>
                                    <w:left w:val="none" w:sz="0" w:space="0" w:color="auto"/>
                                    <w:bottom w:val="none" w:sz="0" w:space="0" w:color="auto"/>
                                    <w:right w:val="none" w:sz="0" w:space="0" w:color="auto"/>
                                  </w:divBdr>
                                </w:div>
                                <w:div w:id="2092116717">
                                  <w:marLeft w:val="0"/>
                                  <w:marRight w:val="0"/>
                                  <w:marTop w:val="0"/>
                                  <w:marBottom w:val="0"/>
                                  <w:divBdr>
                                    <w:top w:val="none" w:sz="0" w:space="0" w:color="auto"/>
                                    <w:left w:val="none" w:sz="0" w:space="0" w:color="auto"/>
                                    <w:bottom w:val="none" w:sz="0" w:space="0" w:color="auto"/>
                                    <w:right w:val="none" w:sz="0" w:space="0" w:color="auto"/>
                                  </w:divBdr>
                                </w:div>
                                <w:div w:id="2108965884">
                                  <w:marLeft w:val="0"/>
                                  <w:marRight w:val="0"/>
                                  <w:marTop w:val="0"/>
                                  <w:marBottom w:val="0"/>
                                  <w:divBdr>
                                    <w:top w:val="none" w:sz="0" w:space="0" w:color="auto"/>
                                    <w:left w:val="none" w:sz="0" w:space="0" w:color="auto"/>
                                    <w:bottom w:val="none" w:sz="0" w:space="0" w:color="auto"/>
                                    <w:right w:val="none" w:sz="0" w:space="0" w:color="auto"/>
                                  </w:divBdr>
                                </w:div>
                                <w:div w:id="2142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765857">
      <w:bodyDiv w:val="1"/>
      <w:marLeft w:val="0"/>
      <w:marRight w:val="0"/>
      <w:marTop w:val="0"/>
      <w:marBottom w:val="0"/>
      <w:divBdr>
        <w:top w:val="none" w:sz="0" w:space="0" w:color="auto"/>
        <w:left w:val="none" w:sz="0" w:space="0" w:color="auto"/>
        <w:bottom w:val="none" w:sz="0" w:space="0" w:color="auto"/>
        <w:right w:val="none" w:sz="0" w:space="0" w:color="auto"/>
      </w:divBdr>
    </w:div>
    <w:div w:id="1337423272">
      <w:bodyDiv w:val="1"/>
      <w:marLeft w:val="0"/>
      <w:marRight w:val="0"/>
      <w:marTop w:val="0"/>
      <w:marBottom w:val="0"/>
      <w:divBdr>
        <w:top w:val="none" w:sz="0" w:space="0" w:color="auto"/>
        <w:left w:val="none" w:sz="0" w:space="0" w:color="auto"/>
        <w:bottom w:val="none" w:sz="0" w:space="0" w:color="auto"/>
        <w:right w:val="none" w:sz="0" w:space="0" w:color="auto"/>
      </w:divBdr>
    </w:div>
    <w:div w:id="1341660721">
      <w:bodyDiv w:val="1"/>
      <w:marLeft w:val="0"/>
      <w:marRight w:val="0"/>
      <w:marTop w:val="0"/>
      <w:marBottom w:val="0"/>
      <w:divBdr>
        <w:top w:val="none" w:sz="0" w:space="0" w:color="auto"/>
        <w:left w:val="none" w:sz="0" w:space="0" w:color="auto"/>
        <w:bottom w:val="none" w:sz="0" w:space="0" w:color="auto"/>
        <w:right w:val="none" w:sz="0" w:space="0" w:color="auto"/>
      </w:divBdr>
    </w:div>
    <w:div w:id="1387948951">
      <w:bodyDiv w:val="1"/>
      <w:marLeft w:val="0"/>
      <w:marRight w:val="0"/>
      <w:marTop w:val="0"/>
      <w:marBottom w:val="0"/>
      <w:divBdr>
        <w:top w:val="none" w:sz="0" w:space="0" w:color="auto"/>
        <w:left w:val="none" w:sz="0" w:space="0" w:color="auto"/>
        <w:bottom w:val="none" w:sz="0" w:space="0" w:color="auto"/>
        <w:right w:val="none" w:sz="0" w:space="0" w:color="auto"/>
      </w:divBdr>
    </w:div>
    <w:div w:id="1395936316">
      <w:bodyDiv w:val="1"/>
      <w:marLeft w:val="0"/>
      <w:marRight w:val="0"/>
      <w:marTop w:val="0"/>
      <w:marBottom w:val="0"/>
      <w:divBdr>
        <w:top w:val="none" w:sz="0" w:space="0" w:color="auto"/>
        <w:left w:val="none" w:sz="0" w:space="0" w:color="auto"/>
        <w:bottom w:val="none" w:sz="0" w:space="0" w:color="auto"/>
        <w:right w:val="none" w:sz="0" w:space="0" w:color="auto"/>
      </w:divBdr>
    </w:div>
    <w:div w:id="1408769574">
      <w:bodyDiv w:val="1"/>
      <w:marLeft w:val="0"/>
      <w:marRight w:val="0"/>
      <w:marTop w:val="0"/>
      <w:marBottom w:val="0"/>
      <w:divBdr>
        <w:top w:val="none" w:sz="0" w:space="0" w:color="auto"/>
        <w:left w:val="none" w:sz="0" w:space="0" w:color="auto"/>
        <w:bottom w:val="none" w:sz="0" w:space="0" w:color="auto"/>
        <w:right w:val="none" w:sz="0" w:space="0" w:color="auto"/>
      </w:divBdr>
    </w:div>
    <w:div w:id="1429932813">
      <w:bodyDiv w:val="1"/>
      <w:marLeft w:val="0"/>
      <w:marRight w:val="0"/>
      <w:marTop w:val="0"/>
      <w:marBottom w:val="0"/>
      <w:divBdr>
        <w:top w:val="none" w:sz="0" w:space="0" w:color="auto"/>
        <w:left w:val="none" w:sz="0" w:space="0" w:color="auto"/>
        <w:bottom w:val="none" w:sz="0" w:space="0" w:color="auto"/>
        <w:right w:val="none" w:sz="0" w:space="0" w:color="auto"/>
      </w:divBdr>
      <w:divsChild>
        <w:div w:id="741948786">
          <w:marLeft w:val="0"/>
          <w:marRight w:val="0"/>
          <w:marTop w:val="0"/>
          <w:marBottom w:val="0"/>
          <w:divBdr>
            <w:top w:val="none" w:sz="0" w:space="0" w:color="auto"/>
            <w:left w:val="none" w:sz="0" w:space="0" w:color="auto"/>
            <w:bottom w:val="none" w:sz="0" w:space="0" w:color="auto"/>
            <w:right w:val="none" w:sz="0" w:space="0" w:color="auto"/>
          </w:divBdr>
        </w:div>
      </w:divsChild>
    </w:div>
    <w:div w:id="1440417868">
      <w:bodyDiv w:val="1"/>
      <w:marLeft w:val="0"/>
      <w:marRight w:val="0"/>
      <w:marTop w:val="0"/>
      <w:marBottom w:val="0"/>
      <w:divBdr>
        <w:top w:val="none" w:sz="0" w:space="0" w:color="auto"/>
        <w:left w:val="none" w:sz="0" w:space="0" w:color="auto"/>
        <w:bottom w:val="none" w:sz="0" w:space="0" w:color="auto"/>
        <w:right w:val="none" w:sz="0" w:space="0" w:color="auto"/>
      </w:divBdr>
    </w:div>
    <w:div w:id="1452893142">
      <w:bodyDiv w:val="1"/>
      <w:marLeft w:val="0"/>
      <w:marRight w:val="0"/>
      <w:marTop w:val="0"/>
      <w:marBottom w:val="0"/>
      <w:divBdr>
        <w:top w:val="none" w:sz="0" w:space="0" w:color="auto"/>
        <w:left w:val="none" w:sz="0" w:space="0" w:color="auto"/>
        <w:bottom w:val="none" w:sz="0" w:space="0" w:color="auto"/>
        <w:right w:val="none" w:sz="0" w:space="0" w:color="auto"/>
      </w:divBdr>
    </w:div>
    <w:div w:id="1454322171">
      <w:bodyDiv w:val="1"/>
      <w:marLeft w:val="0"/>
      <w:marRight w:val="0"/>
      <w:marTop w:val="0"/>
      <w:marBottom w:val="0"/>
      <w:divBdr>
        <w:top w:val="none" w:sz="0" w:space="0" w:color="auto"/>
        <w:left w:val="none" w:sz="0" w:space="0" w:color="auto"/>
        <w:bottom w:val="none" w:sz="0" w:space="0" w:color="auto"/>
        <w:right w:val="none" w:sz="0" w:space="0" w:color="auto"/>
      </w:divBdr>
    </w:div>
    <w:div w:id="1506632682">
      <w:bodyDiv w:val="1"/>
      <w:marLeft w:val="0"/>
      <w:marRight w:val="0"/>
      <w:marTop w:val="0"/>
      <w:marBottom w:val="0"/>
      <w:divBdr>
        <w:top w:val="none" w:sz="0" w:space="0" w:color="auto"/>
        <w:left w:val="none" w:sz="0" w:space="0" w:color="auto"/>
        <w:bottom w:val="none" w:sz="0" w:space="0" w:color="auto"/>
        <w:right w:val="none" w:sz="0" w:space="0" w:color="auto"/>
      </w:divBdr>
    </w:div>
    <w:div w:id="1514412843">
      <w:bodyDiv w:val="1"/>
      <w:marLeft w:val="0"/>
      <w:marRight w:val="0"/>
      <w:marTop w:val="0"/>
      <w:marBottom w:val="0"/>
      <w:divBdr>
        <w:top w:val="none" w:sz="0" w:space="0" w:color="auto"/>
        <w:left w:val="none" w:sz="0" w:space="0" w:color="auto"/>
        <w:bottom w:val="none" w:sz="0" w:space="0" w:color="auto"/>
        <w:right w:val="none" w:sz="0" w:space="0" w:color="auto"/>
      </w:divBdr>
    </w:div>
    <w:div w:id="1531383010">
      <w:bodyDiv w:val="1"/>
      <w:marLeft w:val="0"/>
      <w:marRight w:val="0"/>
      <w:marTop w:val="0"/>
      <w:marBottom w:val="0"/>
      <w:divBdr>
        <w:top w:val="none" w:sz="0" w:space="0" w:color="auto"/>
        <w:left w:val="none" w:sz="0" w:space="0" w:color="auto"/>
        <w:bottom w:val="none" w:sz="0" w:space="0" w:color="auto"/>
        <w:right w:val="none" w:sz="0" w:space="0" w:color="auto"/>
      </w:divBdr>
    </w:div>
    <w:div w:id="1538346124">
      <w:bodyDiv w:val="1"/>
      <w:marLeft w:val="0"/>
      <w:marRight w:val="0"/>
      <w:marTop w:val="0"/>
      <w:marBottom w:val="0"/>
      <w:divBdr>
        <w:top w:val="none" w:sz="0" w:space="0" w:color="auto"/>
        <w:left w:val="none" w:sz="0" w:space="0" w:color="auto"/>
        <w:bottom w:val="none" w:sz="0" w:space="0" w:color="auto"/>
        <w:right w:val="none" w:sz="0" w:space="0" w:color="auto"/>
      </w:divBdr>
    </w:div>
    <w:div w:id="1579901193">
      <w:bodyDiv w:val="1"/>
      <w:marLeft w:val="0"/>
      <w:marRight w:val="0"/>
      <w:marTop w:val="0"/>
      <w:marBottom w:val="0"/>
      <w:divBdr>
        <w:top w:val="none" w:sz="0" w:space="0" w:color="auto"/>
        <w:left w:val="none" w:sz="0" w:space="0" w:color="auto"/>
        <w:bottom w:val="none" w:sz="0" w:space="0" w:color="auto"/>
        <w:right w:val="none" w:sz="0" w:space="0" w:color="auto"/>
      </w:divBdr>
    </w:div>
    <w:div w:id="1593195450">
      <w:bodyDiv w:val="1"/>
      <w:marLeft w:val="0"/>
      <w:marRight w:val="0"/>
      <w:marTop w:val="0"/>
      <w:marBottom w:val="0"/>
      <w:divBdr>
        <w:top w:val="none" w:sz="0" w:space="0" w:color="auto"/>
        <w:left w:val="none" w:sz="0" w:space="0" w:color="auto"/>
        <w:bottom w:val="none" w:sz="0" w:space="0" w:color="auto"/>
        <w:right w:val="none" w:sz="0" w:space="0" w:color="auto"/>
      </w:divBdr>
    </w:div>
    <w:div w:id="1614098274">
      <w:bodyDiv w:val="1"/>
      <w:marLeft w:val="0"/>
      <w:marRight w:val="0"/>
      <w:marTop w:val="0"/>
      <w:marBottom w:val="0"/>
      <w:divBdr>
        <w:top w:val="none" w:sz="0" w:space="0" w:color="auto"/>
        <w:left w:val="none" w:sz="0" w:space="0" w:color="auto"/>
        <w:bottom w:val="none" w:sz="0" w:space="0" w:color="auto"/>
        <w:right w:val="none" w:sz="0" w:space="0" w:color="auto"/>
      </w:divBdr>
    </w:div>
    <w:div w:id="1627354097">
      <w:bodyDiv w:val="1"/>
      <w:marLeft w:val="0"/>
      <w:marRight w:val="0"/>
      <w:marTop w:val="0"/>
      <w:marBottom w:val="0"/>
      <w:divBdr>
        <w:top w:val="none" w:sz="0" w:space="0" w:color="auto"/>
        <w:left w:val="none" w:sz="0" w:space="0" w:color="auto"/>
        <w:bottom w:val="none" w:sz="0" w:space="0" w:color="auto"/>
        <w:right w:val="none" w:sz="0" w:space="0" w:color="auto"/>
      </w:divBdr>
    </w:div>
    <w:div w:id="1636987959">
      <w:bodyDiv w:val="1"/>
      <w:marLeft w:val="0"/>
      <w:marRight w:val="0"/>
      <w:marTop w:val="0"/>
      <w:marBottom w:val="0"/>
      <w:divBdr>
        <w:top w:val="none" w:sz="0" w:space="0" w:color="auto"/>
        <w:left w:val="none" w:sz="0" w:space="0" w:color="auto"/>
        <w:bottom w:val="none" w:sz="0" w:space="0" w:color="auto"/>
        <w:right w:val="none" w:sz="0" w:space="0" w:color="auto"/>
      </w:divBdr>
    </w:div>
    <w:div w:id="1637904500">
      <w:bodyDiv w:val="1"/>
      <w:marLeft w:val="0"/>
      <w:marRight w:val="0"/>
      <w:marTop w:val="0"/>
      <w:marBottom w:val="0"/>
      <w:divBdr>
        <w:top w:val="none" w:sz="0" w:space="0" w:color="auto"/>
        <w:left w:val="none" w:sz="0" w:space="0" w:color="auto"/>
        <w:bottom w:val="none" w:sz="0" w:space="0" w:color="auto"/>
        <w:right w:val="none" w:sz="0" w:space="0" w:color="auto"/>
      </w:divBdr>
    </w:div>
    <w:div w:id="1638022961">
      <w:bodyDiv w:val="1"/>
      <w:marLeft w:val="0"/>
      <w:marRight w:val="0"/>
      <w:marTop w:val="0"/>
      <w:marBottom w:val="0"/>
      <w:divBdr>
        <w:top w:val="none" w:sz="0" w:space="0" w:color="auto"/>
        <w:left w:val="none" w:sz="0" w:space="0" w:color="auto"/>
        <w:bottom w:val="none" w:sz="0" w:space="0" w:color="auto"/>
        <w:right w:val="none" w:sz="0" w:space="0" w:color="auto"/>
      </w:divBdr>
    </w:div>
    <w:div w:id="1662809568">
      <w:bodyDiv w:val="1"/>
      <w:marLeft w:val="0"/>
      <w:marRight w:val="0"/>
      <w:marTop w:val="0"/>
      <w:marBottom w:val="0"/>
      <w:divBdr>
        <w:top w:val="none" w:sz="0" w:space="0" w:color="auto"/>
        <w:left w:val="none" w:sz="0" w:space="0" w:color="auto"/>
        <w:bottom w:val="none" w:sz="0" w:space="0" w:color="auto"/>
        <w:right w:val="none" w:sz="0" w:space="0" w:color="auto"/>
      </w:divBdr>
    </w:div>
    <w:div w:id="1673995880">
      <w:bodyDiv w:val="1"/>
      <w:marLeft w:val="0"/>
      <w:marRight w:val="0"/>
      <w:marTop w:val="0"/>
      <w:marBottom w:val="0"/>
      <w:divBdr>
        <w:top w:val="none" w:sz="0" w:space="0" w:color="auto"/>
        <w:left w:val="none" w:sz="0" w:space="0" w:color="auto"/>
        <w:bottom w:val="none" w:sz="0" w:space="0" w:color="auto"/>
        <w:right w:val="none" w:sz="0" w:space="0" w:color="auto"/>
      </w:divBdr>
    </w:div>
    <w:div w:id="1682581580">
      <w:bodyDiv w:val="1"/>
      <w:marLeft w:val="0"/>
      <w:marRight w:val="0"/>
      <w:marTop w:val="0"/>
      <w:marBottom w:val="0"/>
      <w:divBdr>
        <w:top w:val="none" w:sz="0" w:space="0" w:color="auto"/>
        <w:left w:val="none" w:sz="0" w:space="0" w:color="auto"/>
        <w:bottom w:val="none" w:sz="0" w:space="0" w:color="auto"/>
        <w:right w:val="none" w:sz="0" w:space="0" w:color="auto"/>
      </w:divBdr>
    </w:div>
    <w:div w:id="1685208393">
      <w:bodyDiv w:val="1"/>
      <w:marLeft w:val="0"/>
      <w:marRight w:val="0"/>
      <w:marTop w:val="0"/>
      <w:marBottom w:val="0"/>
      <w:divBdr>
        <w:top w:val="none" w:sz="0" w:space="0" w:color="auto"/>
        <w:left w:val="none" w:sz="0" w:space="0" w:color="auto"/>
        <w:bottom w:val="none" w:sz="0" w:space="0" w:color="auto"/>
        <w:right w:val="none" w:sz="0" w:space="0" w:color="auto"/>
      </w:divBdr>
    </w:div>
    <w:div w:id="1689719797">
      <w:bodyDiv w:val="1"/>
      <w:marLeft w:val="0"/>
      <w:marRight w:val="0"/>
      <w:marTop w:val="0"/>
      <w:marBottom w:val="0"/>
      <w:divBdr>
        <w:top w:val="none" w:sz="0" w:space="0" w:color="auto"/>
        <w:left w:val="none" w:sz="0" w:space="0" w:color="auto"/>
        <w:bottom w:val="none" w:sz="0" w:space="0" w:color="auto"/>
        <w:right w:val="none" w:sz="0" w:space="0" w:color="auto"/>
      </w:divBdr>
    </w:div>
    <w:div w:id="1714958002">
      <w:bodyDiv w:val="1"/>
      <w:marLeft w:val="0"/>
      <w:marRight w:val="0"/>
      <w:marTop w:val="0"/>
      <w:marBottom w:val="0"/>
      <w:divBdr>
        <w:top w:val="none" w:sz="0" w:space="0" w:color="auto"/>
        <w:left w:val="none" w:sz="0" w:space="0" w:color="auto"/>
        <w:bottom w:val="none" w:sz="0" w:space="0" w:color="auto"/>
        <w:right w:val="none" w:sz="0" w:space="0" w:color="auto"/>
      </w:divBdr>
    </w:div>
    <w:div w:id="1717075012">
      <w:bodyDiv w:val="1"/>
      <w:marLeft w:val="0"/>
      <w:marRight w:val="0"/>
      <w:marTop w:val="0"/>
      <w:marBottom w:val="0"/>
      <w:divBdr>
        <w:top w:val="none" w:sz="0" w:space="0" w:color="auto"/>
        <w:left w:val="none" w:sz="0" w:space="0" w:color="auto"/>
        <w:bottom w:val="none" w:sz="0" w:space="0" w:color="auto"/>
        <w:right w:val="none" w:sz="0" w:space="0" w:color="auto"/>
      </w:divBdr>
    </w:div>
    <w:div w:id="1737970668">
      <w:bodyDiv w:val="1"/>
      <w:marLeft w:val="0"/>
      <w:marRight w:val="0"/>
      <w:marTop w:val="0"/>
      <w:marBottom w:val="0"/>
      <w:divBdr>
        <w:top w:val="none" w:sz="0" w:space="0" w:color="auto"/>
        <w:left w:val="none" w:sz="0" w:space="0" w:color="auto"/>
        <w:bottom w:val="none" w:sz="0" w:space="0" w:color="auto"/>
        <w:right w:val="none" w:sz="0" w:space="0" w:color="auto"/>
      </w:divBdr>
    </w:div>
    <w:div w:id="1759448459">
      <w:bodyDiv w:val="1"/>
      <w:marLeft w:val="0"/>
      <w:marRight w:val="0"/>
      <w:marTop w:val="0"/>
      <w:marBottom w:val="0"/>
      <w:divBdr>
        <w:top w:val="none" w:sz="0" w:space="0" w:color="auto"/>
        <w:left w:val="none" w:sz="0" w:space="0" w:color="auto"/>
        <w:bottom w:val="none" w:sz="0" w:space="0" w:color="auto"/>
        <w:right w:val="none" w:sz="0" w:space="0" w:color="auto"/>
      </w:divBdr>
    </w:div>
    <w:div w:id="1781028637">
      <w:bodyDiv w:val="1"/>
      <w:marLeft w:val="0"/>
      <w:marRight w:val="0"/>
      <w:marTop w:val="0"/>
      <w:marBottom w:val="0"/>
      <w:divBdr>
        <w:top w:val="none" w:sz="0" w:space="0" w:color="auto"/>
        <w:left w:val="none" w:sz="0" w:space="0" w:color="auto"/>
        <w:bottom w:val="none" w:sz="0" w:space="0" w:color="auto"/>
        <w:right w:val="none" w:sz="0" w:space="0" w:color="auto"/>
      </w:divBdr>
      <w:divsChild>
        <w:div w:id="172187591">
          <w:marLeft w:val="0"/>
          <w:marRight w:val="0"/>
          <w:marTop w:val="0"/>
          <w:marBottom w:val="0"/>
          <w:divBdr>
            <w:top w:val="none" w:sz="0" w:space="0" w:color="auto"/>
            <w:left w:val="none" w:sz="0" w:space="0" w:color="auto"/>
            <w:bottom w:val="none" w:sz="0" w:space="0" w:color="auto"/>
            <w:right w:val="none" w:sz="0" w:space="0" w:color="auto"/>
          </w:divBdr>
        </w:div>
        <w:div w:id="232160184">
          <w:marLeft w:val="0"/>
          <w:marRight w:val="0"/>
          <w:marTop w:val="0"/>
          <w:marBottom w:val="0"/>
          <w:divBdr>
            <w:top w:val="none" w:sz="0" w:space="0" w:color="auto"/>
            <w:left w:val="none" w:sz="0" w:space="0" w:color="auto"/>
            <w:bottom w:val="none" w:sz="0" w:space="0" w:color="auto"/>
            <w:right w:val="none" w:sz="0" w:space="0" w:color="auto"/>
          </w:divBdr>
        </w:div>
        <w:div w:id="662586827">
          <w:marLeft w:val="0"/>
          <w:marRight w:val="0"/>
          <w:marTop w:val="0"/>
          <w:marBottom w:val="0"/>
          <w:divBdr>
            <w:top w:val="none" w:sz="0" w:space="0" w:color="auto"/>
            <w:left w:val="none" w:sz="0" w:space="0" w:color="auto"/>
            <w:bottom w:val="none" w:sz="0" w:space="0" w:color="auto"/>
            <w:right w:val="none" w:sz="0" w:space="0" w:color="auto"/>
          </w:divBdr>
        </w:div>
        <w:div w:id="913708973">
          <w:marLeft w:val="0"/>
          <w:marRight w:val="0"/>
          <w:marTop w:val="0"/>
          <w:marBottom w:val="0"/>
          <w:divBdr>
            <w:top w:val="none" w:sz="0" w:space="0" w:color="auto"/>
            <w:left w:val="none" w:sz="0" w:space="0" w:color="auto"/>
            <w:bottom w:val="none" w:sz="0" w:space="0" w:color="auto"/>
            <w:right w:val="none" w:sz="0" w:space="0" w:color="auto"/>
          </w:divBdr>
        </w:div>
        <w:div w:id="932322939">
          <w:marLeft w:val="0"/>
          <w:marRight w:val="0"/>
          <w:marTop w:val="0"/>
          <w:marBottom w:val="0"/>
          <w:divBdr>
            <w:top w:val="none" w:sz="0" w:space="0" w:color="auto"/>
            <w:left w:val="none" w:sz="0" w:space="0" w:color="auto"/>
            <w:bottom w:val="none" w:sz="0" w:space="0" w:color="auto"/>
            <w:right w:val="none" w:sz="0" w:space="0" w:color="auto"/>
          </w:divBdr>
        </w:div>
        <w:div w:id="1190677040">
          <w:marLeft w:val="0"/>
          <w:marRight w:val="0"/>
          <w:marTop w:val="0"/>
          <w:marBottom w:val="0"/>
          <w:divBdr>
            <w:top w:val="none" w:sz="0" w:space="0" w:color="auto"/>
            <w:left w:val="none" w:sz="0" w:space="0" w:color="auto"/>
            <w:bottom w:val="none" w:sz="0" w:space="0" w:color="auto"/>
            <w:right w:val="none" w:sz="0" w:space="0" w:color="auto"/>
          </w:divBdr>
        </w:div>
        <w:div w:id="1604457154">
          <w:marLeft w:val="0"/>
          <w:marRight w:val="0"/>
          <w:marTop w:val="0"/>
          <w:marBottom w:val="0"/>
          <w:divBdr>
            <w:top w:val="none" w:sz="0" w:space="0" w:color="auto"/>
            <w:left w:val="none" w:sz="0" w:space="0" w:color="auto"/>
            <w:bottom w:val="none" w:sz="0" w:space="0" w:color="auto"/>
            <w:right w:val="none" w:sz="0" w:space="0" w:color="auto"/>
          </w:divBdr>
        </w:div>
        <w:div w:id="1616985802">
          <w:marLeft w:val="0"/>
          <w:marRight w:val="0"/>
          <w:marTop w:val="0"/>
          <w:marBottom w:val="0"/>
          <w:divBdr>
            <w:top w:val="none" w:sz="0" w:space="0" w:color="auto"/>
            <w:left w:val="none" w:sz="0" w:space="0" w:color="auto"/>
            <w:bottom w:val="none" w:sz="0" w:space="0" w:color="auto"/>
            <w:right w:val="none" w:sz="0" w:space="0" w:color="auto"/>
          </w:divBdr>
        </w:div>
        <w:div w:id="1631859701">
          <w:marLeft w:val="0"/>
          <w:marRight w:val="0"/>
          <w:marTop w:val="0"/>
          <w:marBottom w:val="0"/>
          <w:divBdr>
            <w:top w:val="none" w:sz="0" w:space="0" w:color="auto"/>
            <w:left w:val="none" w:sz="0" w:space="0" w:color="auto"/>
            <w:bottom w:val="none" w:sz="0" w:space="0" w:color="auto"/>
            <w:right w:val="none" w:sz="0" w:space="0" w:color="auto"/>
          </w:divBdr>
        </w:div>
        <w:div w:id="1649944427">
          <w:marLeft w:val="0"/>
          <w:marRight w:val="0"/>
          <w:marTop w:val="0"/>
          <w:marBottom w:val="0"/>
          <w:divBdr>
            <w:top w:val="none" w:sz="0" w:space="0" w:color="auto"/>
            <w:left w:val="none" w:sz="0" w:space="0" w:color="auto"/>
            <w:bottom w:val="none" w:sz="0" w:space="0" w:color="auto"/>
            <w:right w:val="none" w:sz="0" w:space="0" w:color="auto"/>
          </w:divBdr>
        </w:div>
        <w:div w:id="1781366455">
          <w:marLeft w:val="0"/>
          <w:marRight w:val="0"/>
          <w:marTop w:val="0"/>
          <w:marBottom w:val="0"/>
          <w:divBdr>
            <w:top w:val="none" w:sz="0" w:space="0" w:color="auto"/>
            <w:left w:val="none" w:sz="0" w:space="0" w:color="auto"/>
            <w:bottom w:val="none" w:sz="0" w:space="0" w:color="auto"/>
            <w:right w:val="none" w:sz="0" w:space="0" w:color="auto"/>
          </w:divBdr>
        </w:div>
        <w:div w:id="1792284704">
          <w:marLeft w:val="0"/>
          <w:marRight w:val="0"/>
          <w:marTop w:val="0"/>
          <w:marBottom w:val="0"/>
          <w:divBdr>
            <w:top w:val="none" w:sz="0" w:space="0" w:color="auto"/>
            <w:left w:val="none" w:sz="0" w:space="0" w:color="auto"/>
            <w:bottom w:val="none" w:sz="0" w:space="0" w:color="auto"/>
            <w:right w:val="none" w:sz="0" w:space="0" w:color="auto"/>
          </w:divBdr>
        </w:div>
        <w:div w:id="1861892399">
          <w:marLeft w:val="0"/>
          <w:marRight w:val="0"/>
          <w:marTop w:val="0"/>
          <w:marBottom w:val="0"/>
          <w:divBdr>
            <w:top w:val="none" w:sz="0" w:space="0" w:color="auto"/>
            <w:left w:val="none" w:sz="0" w:space="0" w:color="auto"/>
            <w:bottom w:val="none" w:sz="0" w:space="0" w:color="auto"/>
            <w:right w:val="none" w:sz="0" w:space="0" w:color="auto"/>
          </w:divBdr>
        </w:div>
      </w:divsChild>
    </w:div>
    <w:div w:id="1782795284">
      <w:bodyDiv w:val="1"/>
      <w:marLeft w:val="0"/>
      <w:marRight w:val="0"/>
      <w:marTop w:val="0"/>
      <w:marBottom w:val="0"/>
      <w:divBdr>
        <w:top w:val="none" w:sz="0" w:space="0" w:color="auto"/>
        <w:left w:val="none" w:sz="0" w:space="0" w:color="auto"/>
        <w:bottom w:val="none" w:sz="0" w:space="0" w:color="auto"/>
        <w:right w:val="none" w:sz="0" w:space="0" w:color="auto"/>
      </w:divBdr>
    </w:div>
    <w:div w:id="1797598376">
      <w:bodyDiv w:val="1"/>
      <w:marLeft w:val="0"/>
      <w:marRight w:val="0"/>
      <w:marTop w:val="0"/>
      <w:marBottom w:val="0"/>
      <w:divBdr>
        <w:top w:val="none" w:sz="0" w:space="0" w:color="auto"/>
        <w:left w:val="none" w:sz="0" w:space="0" w:color="auto"/>
        <w:bottom w:val="none" w:sz="0" w:space="0" w:color="auto"/>
        <w:right w:val="none" w:sz="0" w:space="0" w:color="auto"/>
      </w:divBdr>
    </w:div>
    <w:div w:id="1807355536">
      <w:bodyDiv w:val="1"/>
      <w:marLeft w:val="0"/>
      <w:marRight w:val="0"/>
      <w:marTop w:val="0"/>
      <w:marBottom w:val="0"/>
      <w:divBdr>
        <w:top w:val="none" w:sz="0" w:space="0" w:color="auto"/>
        <w:left w:val="none" w:sz="0" w:space="0" w:color="auto"/>
        <w:bottom w:val="none" w:sz="0" w:space="0" w:color="auto"/>
        <w:right w:val="none" w:sz="0" w:space="0" w:color="auto"/>
      </w:divBdr>
    </w:div>
    <w:div w:id="1845245795">
      <w:bodyDiv w:val="1"/>
      <w:marLeft w:val="0"/>
      <w:marRight w:val="0"/>
      <w:marTop w:val="0"/>
      <w:marBottom w:val="0"/>
      <w:divBdr>
        <w:top w:val="none" w:sz="0" w:space="0" w:color="auto"/>
        <w:left w:val="none" w:sz="0" w:space="0" w:color="auto"/>
        <w:bottom w:val="none" w:sz="0" w:space="0" w:color="auto"/>
        <w:right w:val="none" w:sz="0" w:space="0" w:color="auto"/>
      </w:divBdr>
      <w:divsChild>
        <w:div w:id="842475809">
          <w:marLeft w:val="0"/>
          <w:marRight w:val="0"/>
          <w:marTop w:val="0"/>
          <w:marBottom w:val="0"/>
          <w:divBdr>
            <w:top w:val="none" w:sz="0" w:space="0" w:color="auto"/>
            <w:left w:val="none" w:sz="0" w:space="0" w:color="auto"/>
            <w:bottom w:val="none" w:sz="0" w:space="0" w:color="auto"/>
            <w:right w:val="none" w:sz="0" w:space="0" w:color="auto"/>
          </w:divBdr>
        </w:div>
      </w:divsChild>
    </w:div>
    <w:div w:id="1847164926">
      <w:bodyDiv w:val="1"/>
      <w:marLeft w:val="0"/>
      <w:marRight w:val="0"/>
      <w:marTop w:val="0"/>
      <w:marBottom w:val="0"/>
      <w:divBdr>
        <w:top w:val="none" w:sz="0" w:space="0" w:color="auto"/>
        <w:left w:val="none" w:sz="0" w:space="0" w:color="auto"/>
        <w:bottom w:val="none" w:sz="0" w:space="0" w:color="auto"/>
        <w:right w:val="none" w:sz="0" w:space="0" w:color="auto"/>
      </w:divBdr>
    </w:div>
    <w:div w:id="1848475523">
      <w:bodyDiv w:val="1"/>
      <w:marLeft w:val="0"/>
      <w:marRight w:val="0"/>
      <w:marTop w:val="0"/>
      <w:marBottom w:val="0"/>
      <w:divBdr>
        <w:top w:val="none" w:sz="0" w:space="0" w:color="auto"/>
        <w:left w:val="none" w:sz="0" w:space="0" w:color="auto"/>
        <w:bottom w:val="none" w:sz="0" w:space="0" w:color="auto"/>
        <w:right w:val="none" w:sz="0" w:space="0" w:color="auto"/>
      </w:divBdr>
    </w:div>
    <w:div w:id="1867672194">
      <w:bodyDiv w:val="1"/>
      <w:marLeft w:val="0"/>
      <w:marRight w:val="0"/>
      <w:marTop w:val="0"/>
      <w:marBottom w:val="0"/>
      <w:divBdr>
        <w:top w:val="none" w:sz="0" w:space="0" w:color="auto"/>
        <w:left w:val="none" w:sz="0" w:space="0" w:color="auto"/>
        <w:bottom w:val="none" w:sz="0" w:space="0" w:color="auto"/>
        <w:right w:val="none" w:sz="0" w:space="0" w:color="auto"/>
      </w:divBdr>
    </w:div>
    <w:div w:id="1891108075">
      <w:bodyDiv w:val="1"/>
      <w:marLeft w:val="0"/>
      <w:marRight w:val="0"/>
      <w:marTop w:val="0"/>
      <w:marBottom w:val="0"/>
      <w:divBdr>
        <w:top w:val="none" w:sz="0" w:space="0" w:color="auto"/>
        <w:left w:val="none" w:sz="0" w:space="0" w:color="auto"/>
        <w:bottom w:val="none" w:sz="0" w:space="0" w:color="auto"/>
        <w:right w:val="none" w:sz="0" w:space="0" w:color="auto"/>
      </w:divBdr>
    </w:div>
    <w:div w:id="1943486315">
      <w:bodyDiv w:val="1"/>
      <w:marLeft w:val="0"/>
      <w:marRight w:val="0"/>
      <w:marTop w:val="0"/>
      <w:marBottom w:val="0"/>
      <w:divBdr>
        <w:top w:val="none" w:sz="0" w:space="0" w:color="auto"/>
        <w:left w:val="none" w:sz="0" w:space="0" w:color="auto"/>
        <w:bottom w:val="none" w:sz="0" w:space="0" w:color="auto"/>
        <w:right w:val="none" w:sz="0" w:space="0" w:color="auto"/>
      </w:divBdr>
    </w:div>
    <w:div w:id="1951693250">
      <w:bodyDiv w:val="1"/>
      <w:marLeft w:val="0"/>
      <w:marRight w:val="0"/>
      <w:marTop w:val="0"/>
      <w:marBottom w:val="0"/>
      <w:divBdr>
        <w:top w:val="none" w:sz="0" w:space="0" w:color="auto"/>
        <w:left w:val="none" w:sz="0" w:space="0" w:color="auto"/>
        <w:bottom w:val="none" w:sz="0" w:space="0" w:color="auto"/>
        <w:right w:val="none" w:sz="0" w:space="0" w:color="auto"/>
      </w:divBdr>
    </w:div>
    <w:div w:id="1954361163">
      <w:bodyDiv w:val="1"/>
      <w:marLeft w:val="0"/>
      <w:marRight w:val="0"/>
      <w:marTop w:val="0"/>
      <w:marBottom w:val="0"/>
      <w:divBdr>
        <w:top w:val="none" w:sz="0" w:space="0" w:color="auto"/>
        <w:left w:val="none" w:sz="0" w:space="0" w:color="auto"/>
        <w:bottom w:val="none" w:sz="0" w:space="0" w:color="auto"/>
        <w:right w:val="none" w:sz="0" w:space="0" w:color="auto"/>
      </w:divBdr>
    </w:div>
    <w:div w:id="1972052857">
      <w:bodyDiv w:val="1"/>
      <w:marLeft w:val="0"/>
      <w:marRight w:val="0"/>
      <w:marTop w:val="0"/>
      <w:marBottom w:val="0"/>
      <w:divBdr>
        <w:top w:val="none" w:sz="0" w:space="0" w:color="auto"/>
        <w:left w:val="none" w:sz="0" w:space="0" w:color="auto"/>
        <w:bottom w:val="none" w:sz="0" w:space="0" w:color="auto"/>
        <w:right w:val="none" w:sz="0" w:space="0" w:color="auto"/>
      </w:divBdr>
    </w:div>
    <w:div w:id="1982267933">
      <w:bodyDiv w:val="1"/>
      <w:marLeft w:val="0"/>
      <w:marRight w:val="0"/>
      <w:marTop w:val="0"/>
      <w:marBottom w:val="0"/>
      <w:divBdr>
        <w:top w:val="none" w:sz="0" w:space="0" w:color="auto"/>
        <w:left w:val="none" w:sz="0" w:space="0" w:color="auto"/>
        <w:bottom w:val="none" w:sz="0" w:space="0" w:color="auto"/>
        <w:right w:val="none" w:sz="0" w:space="0" w:color="auto"/>
      </w:divBdr>
    </w:div>
    <w:div w:id="1989088767">
      <w:bodyDiv w:val="1"/>
      <w:marLeft w:val="0"/>
      <w:marRight w:val="0"/>
      <w:marTop w:val="0"/>
      <w:marBottom w:val="0"/>
      <w:divBdr>
        <w:top w:val="none" w:sz="0" w:space="0" w:color="auto"/>
        <w:left w:val="none" w:sz="0" w:space="0" w:color="auto"/>
        <w:bottom w:val="none" w:sz="0" w:space="0" w:color="auto"/>
        <w:right w:val="none" w:sz="0" w:space="0" w:color="auto"/>
      </w:divBdr>
    </w:div>
    <w:div w:id="2032488518">
      <w:bodyDiv w:val="1"/>
      <w:marLeft w:val="0"/>
      <w:marRight w:val="0"/>
      <w:marTop w:val="0"/>
      <w:marBottom w:val="0"/>
      <w:divBdr>
        <w:top w:val="none" w:sz="0" w:space="0" w:color="auto"/>
        <w:left w:val="none" w:sz="0" w:space="0" w:color="auto"/>
        <w:bottom w:val="none" w:sz="0" w:space="0" w:color="auto"/>
        <w:right w:val="none" w:sz="0" w:space="0" w:color="auto"/>
      </w:divBdr>
    </w:div>
    <w:div w:id="2047486627">
      <w:bodyDiv w:val="1"/>
      <w:marLeft w:val="0"/>
      <w:marRight w:val="0"/>
      <w:marTop w:val="0"/>
      <w:marBottom w:val="0"/>
      <w:divBdr>
        <w:top w:val="none" w:sz="0" w:space="0" w:color="auto"/>
        <w:left w:val="none" w:sz="0" w:space="0" w:color="auto"/>
        <w:bottom w:val="none" w:sz="0" w:space="0" w:color="auto"/>
        <w:right w:val="none" w:sz="0" w:space="0" w:color="auto"/>
      </w:divBdr>
    </w:div>
    <w:div w:id="2055150130">
      <w:bodyDiv w:val="1"/>
      <w:marLeft w:val="0"/>
      <w:marRight w:val="0"/>
      <w:marTop w:val="0"/>
      <w:marBottom w:val="0"/>
      <w:divBdr>
        <w:top w:val="none" w:sz="0" w:space="0" w:color="auto"/>
        <w:left w:val="none" w:sz="0" w:space="0" w:color="auto"/>
        <w:bottom w:val="none" w:sz="0" w:space="0" w:color="auto"/>
        <w:right w:val="none" w:sz="0" w:space="0" w:color="auto"/>
      </w:divBdr>
    </w:div>
    <w:div w:id="2062820464">
      <w:bodyDiv w:val="1"/>
      <w:marLeft w:val="0"/>
      <w:marRight w:val="0"/>
      <w:marTop w:val="0"/>
      <w:marBottom w:val="0"/>
      <w:divBdr>
        <w:top w:val="none" w:sz="0" w:space="0" w:color="auto"/>
        <w:left w:val="none" w:sz="0" w:space="0" w:color="auto"/>
        <w:bottom w:val="none" w:sz="0" w:space="0" w:color="auto"/>
        <w:right w:val="none" w:sz="0" w:space="0" w:color="auto"/>
      </w:divBdr>
    </w:div>
    <w:div w:id="2075078556">
      <w:bodyDiv w:val="1"/>
      <w:marLeft w:val="0"/>
      <w:marRight w:val="0"/>
      <w:marTop w:val="0"/>
      <w:marBottom w:val="0"/>
      <w:divBdr>
        <w:top w:val="none" w:sz="0" w:space="0" w:color="auto"/>
        <w:left w:val="none" w:sz="0" w:space="0" w:color="auto"/>
        <w:bottom w:val="none" w:sz="0" w:space="0" w:color="auto"/>
        <w:right w:val="none" w:sz="0" w:space="0" w:color="auto"/>
      </w:divBdr>
    </w:div>
    <w:div w:id="2086947613">
      <w:bodyDiv w:val="1"/>
      <w:marLeft w:val="0"/>
      <w:marRight w:val="0"/>
      <w:marTop w:val="0"/>
      <w:marBottom w:val="0"/>
      <w:divBdr>
        <w:top w:val="none" w:sz="0" w:space="0" w:color="auto"/>
        <w:left w:val="none" w:sz="0" w:space="0" w:color="auto"/>
        <w:bottom w:val="none" w:sz="0" w:space="0" w:color="auto"/>
        <w:right w:val="none" w:sz="0" w:space="0" w:color="auto"/>
      </w:divBdr>
    </w:div>
    <w:div w:id="2140562328">
      <w:bodyDiv w:val="1"/>
      <w:marLeft w:val="0"/>
      <w:marRight w:val="0"/>
      <w:marTop w:val="0"/>
      <w:marBottom w:val="0"/>
      <w:divBdr>
        <w:top w:val="none" w:sz="0" w:space="0" w:color="auto"/>
        <w:left w:val="none" w:sz="0" w:space="0" w:color="auto"/>
        <w:bottom w:val="none" w:sz="0" w:space="0" w:color="auto"/>
        <w:right w:val="none" w:sz="0" w:space="0" w:color="auto"/>
      </w:divBdr>
    </w:div>
    <w:div w:id="2147358644">
      <w:bodyDiv w:val="1"/>
      <w:marLeft w:val="0"/>
      <w:marRight w:val="0"/>
      <w:marTop w:val="0"/>
      <w:marBottom w:val="0"/>
      <w:divBdr>
        <w:top w:val="none" w:sz="0" w:space="0" w:color="auto"/>
        <w:left w:val="none" w:sz="0" w:space="0" w:color="auto"/>
        <w:bottom w:val="none" w:sz="0" w:space="0" w:color="auto"/>
        <w:right w:val="none" w:sz="0" w:space="0" w:color="auto"/>
      </w:divBdr>
      <w:divsChild>
        <w:div w:id="566769081">
          <w:marLeft w:val="0"/>
          <w:marRight w:val="0"/>
          <w:marTop w:val="100"/>
          <w:marBottom w:val="100"/>
          <w:divBdr>
            <w:top w:val="none" w:sz="0" w:space="0" w:color="auto"/>
            <w:left w:val="none" w:sz="0" w:space="0" w:color="auto"/>
            <w:bottom w:val="none" w:sz="0" w:space="0" w:color="auto"/>
            <w:right w:val="none" w:sz="0" w:space="0" w:color="auto"/>
          </w:divBdr>
          <w:divsChild>
            <w:div w:id="131408702">
              <w:marLeft w:val="0"/>
              <w:marRight w:val="0"/>
              <w:marTop w:val="0"/>
              <w:marBottom w:val="0"/>
              <w:divBdr>
                <w:top w:val="none" w:sz="0" w:space="0" w:color="auto"/>
                <w:left w:val="none" w:sz="0" w:space="0" w:color="auto"/>
                <w:bottom w:val="none" w:sz="0" w:space="0" w:color="auto"/>
                <w:right w:val="single" w:sz="8" w:space="10" w:color="CCCCCC"/>
              </w:divBdr>
              <w:divsChild>
                <w:div w:id="586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7.xml"/><Relationship Id="rId39" Type="http://schemas.openxmlformats.org/officeDocument/2006/relationships/hyperlink" Target="http://www.hl7.org/implement/standards/product_brief.cfm?product_id=35" TargetMode="External"/><Relationship Id="rId21" Type="http://schemas.openxmlformats.org/officeDocument/2006/relationships/header" Target="header4.xml"/><Relationship Id="rId34" Type="http://schemas.openxmlformats.org/officeDocument/2006/relationships/hyperlink" Target="https://oncprojectracking.healthit.gov/" TargetMode="External"/><Relationship Id="rId42" Type="http://schemas.openxmlformats.org/officeDocument/2006/relationships/header" Target="header1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www.hl7.org" TargetMode="External"/><Relationship Id="rId20" Type="http://schemas.openxmlformats.org/officeDocument/2006/relationships/footer" Target="footer3.xml"/><Relationship Id="rId29" Type="http://schemas.openxmlformats.org/officeDocument/2006/relationships/header" Target="header10.xml"/><Relationship Id="rId41" Type="http://schemas.openxmlformats.org/officeDocument/2006/relationships/hyperlink" Target="https://vsac.nlm.nih.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hyperlink" Target="http://www.cms.gov/Regulations-and-Guidance/Legislation/EHRIncentivePrograms/eCQM_Library.html" TargetMode="External"/><Relationship Id="rId37" Type="http://schemas.openxmlformats.org/officeDocument/2006/relationships/hyperlink" Target="https://chpl.healthit.gov/" TargetMode="External"/><Relationship Id="rId40" Type="http://schemas.openxmlformats.org/officeDocument/2006/relationships/hyperlink" Target="https://oncprojectracking.healthit.gov/"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loinc.org/terms-of-use" TargetMode="External"/><Relationship Id="rId28" Type="http://schemas.openxmlformats.org/officeDocument/2006/relationships/header" Target="header9.xml"/><Relationship Id="rId36" Type="http://schemas.openxmlformats.org/officeDocument/2006/relationships/hyperlink" Target="http://www.cms.gov/Regulations-and-Guidance/Legislation/EHRIncentivePrograms/eCQM_Library.html" TargetMode="Externa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yperlink" Target="https://ecqi.healthit.gov/"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loinc.org" TargetMode="External"/><Relationship Id="rId27" Type="http://schemas.openxmlformats.org/officeDocument/2006/relationships/header" Target="header8.xml"/><Relationship Id="rId30" Type="http://schemas.openxmlformats.org/officeDocument/2006/relationships/comments" Target="comments.xml"/><Relationship Id="rId35" Type="http://schemas.openxmlformats.org/officeDocument/2006/relationships/hyperlink" Target="mailto:CMS_IT_Service_Desk@cms.hhs.gov"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www.hl7.org/legal/ippolicy.cfm" TargetMode="External"/><Relationship Id="rId25" Type="http://schemas.openxmlformats.org/officeDocument/2006/relationships/header" Target="header6.xml"/><Relationship Id="rId33" Type="http://schemas.openxmlformats.org/officeDocument/2006/relationships/hyperlink" Target="https://vsac.nlm.nih.gov/" TargetMode="External"/><Relationship Id="rId38" Type="http://schemas.openxmlformats.org/officeDocument/2006/relationships/hyperlink" Target="https://ecqi.healthit.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vsac.nlm.nih.gov" TargetMode="External"/><Relationship Id="rId2" Type="http://schemas.openxmlformats.org/officeDocument/2006/relationships/hyperlink" Target="http://www.hl7.org/documentcenter/public/standards/dstu/CDAR2_IG_QRDA_I_R1_S4_2017JAN.zip" TargetMode="External"/><Relationship Id="rId1" Type="http://schemas.openxmlformats.org/officeDocument/2006/relationships/hyperlink" Target="http://www.hl7.org/implement/standards/product_brief.cfm?product_id=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B0904102A580468903758ECC203B10" ma:contentTypeVersion="7" ma:contentTypeDescription="Create a new document." ma:contentTypeScope="" ma:versionID="c6bfd9b59263ab70d42d7b067bce9b08">
  <xsd:schema xmlns:xsd="http://www.w3.org/2001/XMLSchema" xmlns:xs="http://www.w3.org/2001/XMLSchema" xmlns:p="http://schemas.microsoft.com/office/2006/metadata/properties" xmlns:ns2="38d62a21-ef17-4704-9fc2-5408929f67de" xmlns:ns3="06e32853-eb32-4b6b-b9d4-5c6cc8678ddc" targetNamespace="http://schemas.microsoft.com/office/2006/metadata/properties" ma:root="true" ma:fieldsID="469247489c8a6b234598ffa685c6ae5d" ns2:_="" ns3:_="">
    <xsd:import namespace="38d62a21-ef17-4704-9fc2-5408929f67de"/>
    <xsd:import namespace="06e32853-eb32-4b6b-b9d4-5c6cc8678ddc"/>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62a21-ef17-4704-9fc2-5408929f67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6e32853-eb32-4b6b-b9d4-5c6cc8678dd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8d62a21-ef17-4704-9fc2-5408929f67de">
      <UserInfo>
        <DisplayName>Khadija Mohamed</DisplayName>
        <AccountId>99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5DE23-AE36-4864-B8E3-7C225D71E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62a21-ef17-4704-9fc2-5408929f67de"/>
    <ds:schemaRef ds:uri="06e32853-eb32-4b6b-b9d4-5c6cc8678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055795-31DA-4719-B5C5-F4C08E4C0AF9}">
  <ds:schemaRefs>
    <ds:schemaRef ds:uri="http://schemas.microsoft.com/office/2006/metadata/properties"/>
    <ds:schemaRef ds:uri="http://schemas.microsoft.com/office/infopath/2007/PartnerControls"/>
    <ds:schemaRef ds:uri="38d62a21-ef17-4704-9fc2-5408929f67de"/>
  </ds:schemaRefs>
</ds:datastoreItem>
</file>

<file path=customXml/itemProps3.xml><?xml version="1.0" encoding="utf-8"?>
<ds:datastoreItem xmlns:ds="http://schemas.openxmlformats.org/officeDocument/2006/customXml" ds:itemID="{C4FD16CD-CDA7-4020-8FC4-1BD5705001FC}">
  <ds:schemaRefs>
    <ds:schemaRef ds:uri="http://schemas.microsoft.com/sharepoint/v3/contenttype/forms"/>
  </ds:schemaRefs>
</ds:datastoreItem>
</file>

<file path=customXml/itemProps4.xml><?xml version="1.0" encoding="utf-8"?>
<ds:datastoreItem xmlns:ds="http://schemas.openxmlformats.org/officeDocument/2006/customXml" ds:itemID="{F6E4757F-41BC-4C8C-8E05-179A3AAD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59</Pages>
  <Words>16066</Words>
  <Characters>91582</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CMS QRDA HQR 2018 IG</vt:lpstr>
    </vt:vector>
  </TitlesOfParts>
  <Company>CMS</Company>
  <LinksUpToDate>false</LinksUpToDate>
  <CharactersWithSpaces>107434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 QRDA HQR 2018 IG</dc:title>
  <dc:subject>2018 CMS QRDA HQR Implementation Guide</dc:subject>
  <dc:creator>CMS</dc:creator>
  <cp:keywords>2018, CMS HQR, QRDA, QRDA I</cp:keywords>
  <cp:lastModifiedBy>Yan Heras</cp:lastModifiedBy>
  <cp:revision>39</cp:revision>
  <cp:lastPrinted>2017-07-11T20:25:00Z</cp:lastPrinted>
  <dcterms:created xsi:type="dcterms:W3CDTF">2017-07-10T18:10:00Z</dcterms:created>
  <dcterms:modified xsi:type="dcterms:W3CDTF">2018-02-15T20:12:00Z</dcterms:modified>
  <cp:category>QRDA-I, HQR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0x01010058B0904102A580468903758ECC203B10</vt:lpwstr>
  </property>
  <property fmtid="{D5CDD505-2E9C-101B-9397-08002B2CF9AE}" pid="3" name="SharedWithUsers">
    <vt:lpwstr>99;#Khadija Mohamed</vt:lpwstr>
  </property>
</Properties>
</file>