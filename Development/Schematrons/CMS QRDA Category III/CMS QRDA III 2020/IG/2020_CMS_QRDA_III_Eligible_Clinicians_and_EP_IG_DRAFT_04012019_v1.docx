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7C6BE" w14:textId="43266DC9" w:rsidR="00F86718" w:rsidRPr="0064796A" w:rsidRDefault="08CBD2FB" w:rsidP="00987F96">
      <w:pPr>
        <w:pStyle w:val="Subtitle"/>
        <w:spacing w:before="720" w:after="3000"/>
      </w:pPr>
      <w:bookmarkStart w:id="0" w:name="_top"/>
      <w:bookmarkEnd w:id="0"/>
      <w:r w:rsidRPr="529CEC9C">
        <w:t xml:space="preserve"> </w:t>
      </w:r>
      <w:r w:rsidR="00230252" w:rsidRPr="0064796A">
        <w:rPr>
          <w:noProof/>
          <w:lang w:eastAsia="zh-CN"/>
        </w:rPr>
        <w:drawing>
          <wp:inline distT="0" distB="0" distL="0" distR="0" wp14:anchorId="55EABE81" wp14:editId="12802CD9">
            <wp:extent cx="1694432" cy="584905"/>
            <wp:effectExtent l="0" t="0" r="1270" b="5715"/>
            <wp:docPr id="1675662983" name="picture"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94432" cy="584905"/>
                    </a:xfrm>
                    <a:prstGeom prst="rect">
                      <a:avLst/>
                    </a:prstGeom>
                  </pic:spPr>
                </pic:pic>
              </a:graphicData>
            </a:graphic>
          </wp:inline>
        </w:drawing>
      </w:r>
      <w:r w:rsidR="18202D45" w:rsidRPr="0064796A">
        <w:t>Centers for Medicare &amp; Medicaid Services</w:t>
      </w:r>
    </w:p>
    <w:p w14:paraId="2D102152" w14:textId="61524C5F" w:rsidR="00BE40E0" w:rsidRPr="0064796A" w:rsidRDefault="00772A85">
      <w:pPr>
        <w:pStyle w:val="CoverTitle1"/>
      </w:pPr>
      <w:bookmarkStart w:id="1" w:name="_Toc262205678"/>
      <w:bookmarkStart w:id="2" w:name="_Toc450408624"/>
      <w:bookmarkStart w:id="3" w:name="_Toc453704606"/>
      <w:bookmarkStart w:id="4" w:name="_Toc453705649"/>
      <w:bookmarkStart w:id="5" w:name="_Toc453719599"/>
      <w:bookmarkStart w:id="6" w:name="_Toc453720626"/>
      <w:bookmarkStart w:id="7" w:name="_Toc453721605"/>
      <w:bookmarkStart w:id="8" w:name="_Toc453820501"/>
      <w:bookmarkStart w:id="9" w:name="_Toc454190997"/>
      <w:bookmarkStart w:id="10" w:name="_Toc465667509"/>
      <w:bookmarkStart w:id="11" w:name="_Toc467381360"/>
      <w:bookmarkStart w:id="12" w:name="_Toc468061039"/>
      <w:bookmarkStart w:id="13" w:name="_Toc468328808"/>
      <w:bookmarkStart w:id="14" w:name="_Toc468815785"/>
      <w:bookmarkStart w:id="15" w:name="_Toc485631334"/>
      <w:bookmarkStart w:id="16" w:name="_Toc485631405"/>
      <w:bookmarkStart w:id="17" w:name="_Toc485806947"/>
      <w:bookmarkStart w:id="18" w:name="_Toc486081761"/>
      <w:bookmarkStart w:id="19" w:name="_Toc486084522"/>
      <w:bookmarkStart w:id="20" w:name="_Toc486605582"/>
      <w:bookmarkStart w:id="21" w:name="_Toc496479189"/>
      <w:bookmarkStart w:id="22" w:name="_Toc497304569"/>
      <w:bookmarkStart w:id="23" w:name="_Toc514053305"/>
      <w:bookmarkStart w:id="24" w:name="_Toc514060132"/>
      <w:bookmarkStart w:id="25" w:name="_Toc514974827"/>
      <w:bookmarkStart w:id="26" w:name="_Toc522523484"/>
      <w:bookmarkStart w:id="27" w:name="_Toc523399703"/>
      <w:bookmarkStart w:id="28" w:name="_Toc523400723"/>
      <w:bookmarkStart w:id="29" w:name="_Toc526061482"/>
      <w:bookmarkStart w:id="30" w:name="_Toc5020489"/>
      <w:r w:rsidRPr="0064796A">
        <w:t xml:space="preserve">CMS </w:t>
      </w:r>
      <w:r w:rsidR="00BE40E0" w:rsidRPr="0064796A">
        <w:t>Implementation Guide for</w:t>
      </w:r>
      <w:r w:rsidR="00A3138F" w:rsidRPr="0064796A">
        <w:br/>
      </w:r>
      <w:r w:rsidR="00D03119" w:rsidRPr="0064796A">
        <w:t xml:space="preserve">Quality Reporting Document Architecture </w:t>
      </w:r>
      <w:r w:rsidR="00D408B6" w:rsidRPr="0064796A">
        <w:t>Category III</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58B146C5" w14:textId="4532CF44" w:rsidR="0050293C" w:rsidRDefault="22C708A4">
      <w:pPr>
        <w:pStyle w:val="CoverTitle1"/>
      </w:pPr>
      <w:bookmarkStart w:id="31" w:name="_Toc450408625"/>
      <w:bookmarkStart w:id="32" w:name="_Toc465667510"/>
      <w:bookmarkStart w:id="33" w:name="_Toc467381361"/>
      <w:bookmarkStart w:id="34" w:name="_Toc468061040"/>
      <w:bookmarkStart w:id="35" w:name="_Toc468328809"/>
      <w:bookmarkStart w:id="36" w:name="_Toc468815786"/>
      <w:bookmarkStart w:id="37" w:name="_Toc485631335"/>
      <w:bookmarkStart w:id="38" w:name="_Toc485631406"/>
      <w:bookmarkStart w:id="39" w:name="_Toc485806948"/>
      <w:bookmarkStart w:id="40" w:name="_Toc486081762"/>
      <w:bookmarkStart w:id="41" w:name="_Toc486084523"/>
      <w:bookmarkStart w:id="42" w:name="_Toc486605583"/>
      <w:bookmarkStart w:id="43" w:name="_Toc496479190"/>
      <w:bookmarkStart w:id="44" w:name="_Toc497304570"/>
      <w:bookmarkStart w:id="45" w:name="_Toc514053306"/>
      <w:bookmarkStart w:id="46" w:name="_Toc514060133"/>
      <w:bookmarkStart w:id="47" w:name="_Toc514974828"/>
      <w:bookmarkStart w:id="48" w:name="_Toc522523485"/>
      <w:bookmarkStart w:id="49" w:name="_Toc523399704"/>
      <w:bookmarkStart w:id="50" w:name="_Toc523400724"/>
      <w:bookmarkStart w:id="51" w:name="_Toc526061483"/>
      <w:bookmarkStart w:id="52" w:name="_Toc453704607"/>
      <w:bookmarkStart w:id="53" w:name="_Toc453705650"/>
      <w:bookmarkStart w:id="54" w:name="_Toc453719600"/>
      <w:bookmarkStart w:id="55" w:name="_Toc453720627"/>
      <w:bookmarkStart w:id="56" w:name="_Toc453721606"/>
      <w:bookmarkStart w:id="57" w:name="_Toc453820502"/>
      <w:bookmarkStart w:id="58" w:name="_Toc454190998"/>
      <w:bookmarkStart w:id="59" w:name="_Toc5020490"/>
      <w:r w:rsidRPr="0064796A">
        <w:t xml:space="preserve">Eligible </w:t>
      </w:r>
      <w:r w:rsidR="00E109C5" w:rsidRPr="0064796A">
        <w:t>Clinicians</w:t>
      </w:r>
      <w:r w:rsidRPr="3E3EFD38">
        <w:t xml:space="preserve"> </w:t>
      </w:r>
      <w:r w:rsidR="00D35688">
        <w:t xml:space="preserve">and Eligible Professionals </w:t>
      </w:r>
      <w:r w:rsidRPr="0064796A">
        <w:t>Programs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9"/>
    </w:p>
    <w:p w14:paraId="13917F6D" w14:textId="21E80F29" w:rsidR="00746A9D" w:rsidRPr="0064796A" w:rsidRDefault="22C708A4">
      <w:pPr>
        <w:pStyle w:val="CoverTitle2"/>
      </w:pPr>
      <w:bookmarkStart w:id="60" w:name="_Toc450408626"/>
      <w:bookmarkStart w:id="61" w:name="_Toc453704608"/>
      <w:bookmarkStart w:id="62" w:name="_Toc453705651"/>
      <w:bookmarkStart w:id="63" w:name="_Toc453719601"/>
      <w:bookmarkStart w:id="64" w:name="_Toc453720628"/>
      <w:bookmarkStart w:id="65" w:name="_Toc453721607"/>
      <w:bookmarkStart w:id="66" w:name="_Toc453820503"/>
      <w:bookmarkStart w:id="67" w:name="_Toc454190999"/>
      <w:bookmarkStart w:id="68" w:name="_Toc465667511"/>
      <w:bookmarkStart w:id="69" w:name="_Toc467381362"/>
      <w:bookmarkStart w:id="70" w:name="_Toc468061041"/>
      <w:bookmarkStart w:id="71" w:name="_Toc468328810"/>
      <w:bookmarkStart w:id="72" w:name="_Toc468815787"/>
      <w:bookmarkStart w:id="73" w:name="_Toc485631336"/>
      <w:bookmarkStart w:id="74" w:name="_Toc485631407"/>
      <w:bookmarkStart w:id="75" w:name="_Toc485806949"/>
      <w:bookmarkStart w:id="76" w:name="_Toc486081763"/>
      <w:bookmarkStart w:id="77" w:name="_Toc486084524"/>
      <w:bookmarkStart w:id="78" w:name="_Toc486605584"/>
      <w:bookmarkStart w:id="79" w:name="_Toc496479191"/>
      <w:bookmarkStart w:id="80" w:name="_Toc497304571"/>
      <w:bookmarkStart w:id="81" w:name="_Toc514053307"/>
      <w:bookmarkStart w:id="82" w:name="_Toc514060134"/>
      <w:bookmarkStart w:id="83" w:name="_Toc514974829"/>
      <w:bookmarkStart w:id="84" w:name="_Toc522523486"/>
      <w:bookmarkStart w:id="85" w:name="_Toc523399705"/>
      <w:bookmarkStart w:id="86" w:name="_Toc523400725"/>
      <w:bookmarkStart w:id="87" w:name="_Toc526061484"/>
      <w:bookmarkStart w:id="88" w:name="_Toc5020491"/>
      <w:bookmarkEnd w:id="52"/>
      <w:bookmarkEnd w:id="53"/>
      <w:bookmarkEnd w:id="54"/>
      <w:bookmarkEnd w:id="55"/>
      <w:bookmarkEnd w:id="56"/>
      <w:bookmarkEnd w:id="57"/>
      <w:bookmarkEnd w:id="58"/>
      <w:r w:rsidRPr="0064796A">
        <w:t>Implementation Guide for 20</w:t>
      </w:r>
      <w:r w:rsidR="0017447F">
        <w:t>20</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64796A">
        <w:t xml:space="preserve"> </w:t>
      </w:r>
    </w:p>
    <w:p w14:paraId="3FA6122B" w14:textId="6113C56C" w:rsidR="0017447F" w:rsidRDefault="0017447F" w:rsidP="00511A4D">
      <w:pPr>
        <w:pStyle w:val="EnvelopeAddress"/>
      </w:pPr>
      <w:r>
        <w:t>DRAFT</w:t>
      </w:r>
    </w:p>
    <w:p w14:paraId="4FD2428D" w14:textId="36545D14" w:rsidR="002E44F5" w:rsidRDefault="0017447F" w:rsidP="00511A4D">
      <w:pPr>
        <w:pStyle w:val="EnvelopeAddress"/>
      </w:pPr>
      <w:proofErr w:type="gramStart"/>
      <w:r>
        <w:t>xx/xx/2019</w:t>
      </w:r>
      <w:proofErr w:type="gramEnd"/>
    </w:p>
    <w:p w14:paraId="0CF070AE" w14:textId="2A51ADE2" w:rsidR="00331065" w:rsidRPr="0064796A" w:rsidRDefault="00331065" w:rsidP="00511A4D">
      <w:pPr>
        <w:pStyle w:val="EnvelopeAddress"/>
      </w:pPr>
    </w:p>
    <w:p w14:paraId="504FFFC7" w14:textId="77777777" w:rsidR="0022302E" w:rsidRPr="0064796A" w:rsidRDefault="0022302E" w:rsidP="0022302E"/>
    <w:p w14:paraId="281445FE" w14:textId="77777777" w:rsidR="00351620" w:rsidRPr="0064796A" w:rsidRDefault="00351620" w:rsidP="0022302E">
      <w:pPr>
        <w:sectPr w:rsidR="00351620" w:rsidRPr="0064796A" w:rsidSect="00AF46C4">
          <w:headerReference w:type="default" r:id="rId13"/>
          <w:footerReference w:type="default" r:id="rId14"/>
          <w:footerReference w:type="first" r:id="rId15"/>
          <w:pgSz w:w="12240" w:h="15840" w:code="1"/>
          <w:pgMar w:top="1440" w:right="1440" w:bottom="1440" w:left="1440" w:header="1008" w:footer="576" w:gutter="0"/>
          <w:pgNumType w:start="1"/>
          <w:cols w:space="720"/>
          <w:titlePg/>
          <w:docGrid w:linePitch="299"/>
        </w:sectPr>
      </w:pPr>
    </w:p>
    <w:p w14:paraId="2CCDECCD" w14:textId="77777777" w:rsidR="00BE40E0" w:rsidRPr="0064796A" w:rsidRDefault="44359EB6" w:rsidP="00BE40E0">
      <w:pPr>
        <w:pStyle w:val="TOCHeading"/>
        <w:pageBreakBefore/>
        <w:spacing w:before="360"/>
      </w:pPr>
      <w:r w:rsidRPr="0064796A">
        <w:lastRenderedPageBreak/>
        <w:t>Disclaimer</w:t>
      </w:r>
    </w:p>
    <w:p w14:paraId="5236E573" w14:textId="77777777" w:rsidR="00677D7D" w:rsidRPr="0064796A" w:rsidRDefault="00677D7D" w:rsidP="00677D7D"/>
    <w:p w14:paraId="1F0D5DB2" w14:textId="77777777" w:rsidR="00677D7D" w:rsidRPr="0064796A" w:rsidRDefault="00677D7D" w:rsidP="00677D7D"/>
    <w:p w14:paraId="4CAC0CA3" w14:textId="77777777" w:rsidR="00BE40E0" w:rsidRPr="0064796A" w:rsidRDefault="44359EB6" w:rsidP="00BE40E0">
      <w:pPr>
        <w:pStyle w:val="BodyText0"/>
      </w:pPr>
      <w:r w:rsidRPr="0064796A">
        <w:t>This information was current at the time it was published or uploaded onto the web. Medicare policy changes frequently, so links to any source documents have been provided within the publication for your reference.</w:t>
      </w:r>
    </w:p>
    <w:p w14:paraId="7F6DA380" w14:textId="3377DC31" w:rsidR="00BE40E0" w:rsidRPr="0064796A" w:rsidRDefault="44359EB6" w:rsidP="004727D3">
      <w:pPr>
        <w:pStyle w:val="BodyText0"/>
      </w:pPr>
      <w:r w:rsidRPr="0064796A">
        <w:t xml:space="preserve">This guide was prepared as a tool for eligible clinicians </w:t>
      </w:r>
      <w:r w:rsidR="006B6B43">
        <w:t xml:space="preserve">and eligible professionals </w:t>
      </w:r>
      <w:r w:rsidRPr="0064796A">
        <w:t>and is not intended to grant rights or impose obligations. Although every reasonable effort has been made to assure the accuracy of the information within these pages, the ultimate responsibility for the correct submission of claims and response to any remittance advice lies with the provider of services. The Centers for Medicare &amp; Medicaid Services (CMS) employees, agents, and staff make no representation, warranty, or guarantee that this compilation of Medicare information is error-free and will bear no responsibility or liability for the results or consequences of the use of this guide. This publication is a general summary that explains certain aspects of the Medicare program, but is not a legal document. The official Medicare program provisions are contained in the relevant laws, regulations, and rulings.</w:t>
      </w:r>
    </w:p>
    <w:p w14:paraId="2C266C73" w14:textId="765BBFC6" w:rsidR="00BE40E0" w:rsidRPr="0064796A" w:rsidRDefault="44359EB6" w:rsidP="44359EB6">
      <w:pPr>
        <w:pStyle w:val="BodyText0"/>
        <w:rPr>
          <w:rFonts w:ascii="Times" w:eastAsia="Times" w:hAnsi="Times" w:cs="Times"/>
        </w:rPr>
      </w:pPr>
      <w:r w:rsidRPr="0064796A">
        <w:t xml:space="preserve">This </w:t>
      </w:r>
      <w:r w:rsidR="00BA4BFA">
        <w:t>version</w:t>
      </w:r>
      <w:r w:rsidRPr="0064796A">
        <w:t xml:space="preserve"> contains content from the</w:t>
      </w:r>
      <w:r w:rsidRPr="4C2459A2">
        <w:rPr>
          <w:i/>
          <w:iCs/>
        </w:rPr>
        <w:t xml:space="preserve"> HL7 Implementation Guide for Clinical Document Architecture (CDA) Release 2: Quality Reporting Document Architecture</w:t>
      </w:r>
      <w:r w:rsidR="00941615" w:rsidRPr="4C2459A2">
        <w:rPr>
          <w:i/>
          <w:iCs/>
        </w:rPr>
        <w:t xml:space="preserve"> Category III (</w:t>
      </w:r>
      <w:r w:rsidR="002D2A1F">
        <w:rPr>
          <w:i/>
          <w:iCs/>
        </w:rPr>
        <w:t xml:space="preserve">QRDA </w:t>
      </w:r>
      <w:r w:rsidR="00941615" w:rsidRPr="4C2459A2">
        <w:rPr>
          <w:i/>
          <w:iCs/>
        </w:rPr>
        <w:t xml:space="preserve">III), </w:t>
      </w:r>
      <w:r w:rsidRPr="4C2459A2">
        <w:rPr>
          <w:i/>
          <w:iCs/>
        </w:rPr>
        <w:t>Standard for Trial Use Release 2</w:t>
      </w:r>
      <w:r w:rsidR="00B60D06" w:rsidRPr="4C2459A2">
        <w:rPr>
          <w:i/>
          <w:iCs/>
        </w:rPr>
        <w:t>.1</w:t>
      </w:r>
      <w:r w:rsidRPr="0064796A">
        <w:t xml:space="preserve"> copyright ©Health Level Seven (HL7) International® (</w:t>
      </w:r>
      <w:hyperlink r:id="rId16">
        <w:r w:rsidRPr="00127B35">
          <w:rPr>
            <w:rStyle w:val="Hyperlink"/>
            <w:color w:val="000099"/>
          </w:rPr>
          <w:t>http://www.hl7.org</w:t>
        </w:r>
      </w:hyperlink>
      <w:r w:rsidRPr="0064796A">
        <w:t xml:space="preserve">). HL7 and Health Level Seven are registered trademarks of Health Level Seven International. </w:t>
      </w:r>
      <w:proofErr w:type="gramStart"/>
      <w:r w:rsidRPr="0064796A">
        <w:t>Reg. U.S. Pat &amp; TM Off.</w:t>
      </w:r>
      <w:proofErr w:type="gramEnd"/>
      <w:r w:rsidRPr="0064796A">
        <w:t xml:space="preserve"> Additional information regarding the use of HL7 materials is available at </w:t>
      </w:r>
      <w:hyperlink r:id="rId17">
        <w:r w:rsidRPr="00127B35">
          <w:rPr>
            <w:rStyle w:val="Hyperlink"/>
            <w:color w:val="000099"/>
          </w:rPr>
          <w:t>http://www.hl7.org/legal/ippolicy.cfm</w:t>
        </w:r>
      </w:hyperlink>
      <w:r w:rsidRPr="0064796A">
        <w:t>.</w:t>
      </w:r>
    </w:p>
    <w:p w14:paraId="591B307F" w14:textId="77777777" w:rsidR="00BE40E0" w:rsidRPr="0064796A" w:rsidRDefault="44359EB6" w:rsidP="00BE40E0">
      <w:pPr>
        <w:pStyle w:val="BodyText0"/>
      </w:pPr>
      <w:r w:rsidRPr="0064796A">
        <w:t>This publication contains content from SNOMED CT® (</w:t>
      </w:r>
      <w:hyperlink r:id="rId18">
        <w:r w:rsidRPr="00127B35">
          <w:rPr>
            <w:rStyle w:val="Hyperlink"/>
            <w:color w:val="000099"/>
          </w:rPr>
          <w:t>http://www.ihtsdo.org/snomed-ct/</w:t>
        </w:r>
      </w:hyperlink>
      <w:r w:rsidRPr="0064796A">
        <w:t>). SNOMED CT is a registered trademark of the International Health Terminology Standard Development Organization (IHTSDO).</w:t>
      </w:r>
    </w:p>
    <w:p w14:paraId="0320653D" w14:textId="4688A017" w:rsidR="00BE40E0" w:rsidRPr="0064796A" w:rsidRDefault="44359EB6" w:rsidP="44359EB6">
      <w:pPr>
        <w:pStyle w:val="BodyText0"/>
        <w:rPr>
          <w:rFonts w:ascii="Times" w:eastAsia="Times" w:hAnsi="Times" w:cs="Times"/>
        </w:rPr>
      </w:pPr>
      <w:r w:rsidRPr="0064796A">
        <w:t xml:space="preserve">This publication contains content from </w:t>
      </w:r>
      <w:r w:rsidR="00175F07" w:rsidRPr="0064796A">
        <w:t xml:space="preserve">Logical Observation Identifiers Names and Codes </w:t>
      </w:r>
      <w:r w:rsidR="00175F07">
        <w:t>(</w:t>
      </w:r>
      <w:r w:rsidRPr="0064796A">
        <w:t>LOINC®</w:t>
      </w:r>
      <w:r w:rsidR="00175F07">
        <w:t>)</w:t>
      </w:r>
      <w:r w:rsidRPr="0064796A">
        <w:t xml:space="preserve"> (</w:t>
      </w:r>
      <w:hyperlink r:id="rId19">
        <w:r w:rsidRPr="00127B35">
          <w:rPr>
            <w:rStyle w:val="Hyperlink"/>
            <w:color w:val="000099"/>
          </w:rPr>
          <w:t>http://loinc.org</w:t>
        </w:r>
      </w:hyperlink>
      <w:r w:rsidRPr="0064796A">
        <w:t>). The LOINC table, LOINC codes, and LOINC panels and forms file are copyright © 1995-201</w:t>
      </w:r>
      <w:r w:rsidR="00735E27">
        <w:t>7</w:t>
      </w:r>
      <w:r w:rsidRPr="0064796A">
        <w:t xml:space="preserve">, </w:t>
      </w:r>
      <w:proofErr w:type="spellStart"/>
      <w:r w:rsidRPr="0064796A">
        <w:t>Regenstrief</w:t>
      </w:r>
      <w:proofErr w:type="spellEnd"/>
      <w:r w:rsidRPr="0064796A">
        <w:t xml:space="preserve"> Institute, Inc. and the LOINC Committee. All are available at no cost under the license at </w:t>
      </w:r>
      <w:hyperlink r:id="rId20">
        <w:r w:rsidRPr="00127B35">
          <w:rPr>
            <w:rStyle w:val="Hyperlink"/>
            <w:color w:val="000099"/>
          </w:rPr>
          <w:t>http://loinc.org/terms-of-use</w:t>
        </w:r>
      </w:hyperlink>
      <w:r w:rsidRPr="0064796A">
        <w:t>.</w:t>
      </w:r>
    </w:p>
    <w:p w14:paraId="13CDE559" w14:textId="77777777" w:rsidR="00D63D57" w:rsidRPr="0064796A" w:rsidRDefault="00BE40E0" w:rsidP="00BE0BC0">
      <w:pPr>
        <w:pStyle w:val="BodyText0"/>
        <w:sectPr w:rsidR="00D63D57" w:rsidRPr="0064796A" w:rsidSect="00AF46C4">
          <w:headerReference w:type="even" r:id="rId21"/>
          <w:headerReference w:type="default" r:id="rId22"/>
          <w:footerReference w:type="default" r:id="rId23"/>
          <w:headerReference w:type="first" r:id="rId24"/>
          <w:type w:val="continuous"/>
          <w:pgSz w:w="12240" w:h="15840" w:code="1"/>
          <w:pgMar w:top="720" w:right="1440" w:bottom="720" w:left="1440" w:header="720" w:footer="576" w:gutter="0"/>
          <w:pgNumType w:fmt="lowerRoman" w:start="1"/>
          <w:cols w:space="720"/>
          <w:docGrid w:linePitch="299"/>
        </w:sectPr>
      </w:pPr>
      <w:r w:rsidRPr="0064796A">
        <w:br w:type="page"/>
      </w:r>
    </w:p>
    <w:sdt>
      <w:sdtPr>
        <w:rPr>
          <w:rFonts w:ascii="Arial" w:eastAsiaTheme="minorEastAsia" w:hAnsi="Arial" w:cs="Times New Roman"/>
          <w:b w:val="0"/>
          <w:sz w:val="22"/>
          <w:szCs w:val="24"/>
        </w:rPr>
        <w:id w:val="-1890413574"/>
        <w:docPartObj>
          <w:docPartGallery w:val="Table of Contents"/>
          <w:docPartUnique/>
        </w:docPartObj>
      </w:sdtPr>
      <w:sdtEndPr>
        <w:rPr>
          <w:bCs/>
          <w:noProof/>
        </w:rPr>
      </w:sdtEndPr>
      <w:sdtContent>
        <w:p w14:paraId="56D468EC" w14:textId="6873CDD4" w:rsidR="004F10DF" w:rsidRDefault="44359EB6" w:rsidP="004F10DF">
          <w:pPr>
            <w:pStyle w:val="TOCHeading"/>
            <w:rPr>
              <w:rFonts w:cstheme="minorBidi"/>
              <w:b w:val="0"/>
              <w:bCs/>
              <w:noProof/>
              <w:sz w:val="22"/>
              <w:szCs w:val="22"/>
              <w:lang w:eastAsia="zh-CN"/>
            </w:rPr>
          </w:pPr>
          <w:r w:rsidRPr="0064796A">
            <w:t>Table of Contents</w:t>
          </w:r>
          <w:r w:rsidR="00482A1A" w:rsidRPr="00951DEA">
            <w:rPr>
              <w:b w:val="0"/>
              <w:bCs/>
            </w:rPr>
            <w:fldChar w:fldCharType="begin"/>
          </w:r>
          <w:r w:rsidR="00482A1A" w:rsidRPr="00951DEA">
            <w:rPr>
              <w:b w:val="0"/>
              <w:bCs/>
            </w:rPr>
            <w:instrText xml:space="preserve"> TOC \o "1-5" \h \z \u </w:instrText>
          </w:r>
          <w:r w:rsidR="00482A1A" w:rsidRPr="00951DEA">
            <w:rPr>
              <w:b w:val="0"/>
              <w:bCs/>
            </w:rPr>
            <w:fldChar w:fldCharType="separate"/>
          </w:r>
        </w:p>
        <w:p w14:paraId="1D979244" w14:textId="14B4FEA5" w:rsidR="004F10DF" w:rsidRDefault="004F10DF">
          <w:pPr>
            <w:pStyle w:val="TOC1"/>
            <w:rPr>
              <w:rFonts w:cstheme="minorBidi"/>
              <w:b w:val="0"/>
              <w:bCs w:val="0"/>
              <w:noProof/>
              <w:sz w:val="22"/>
              <w:szCs w:val="22"/>
              <w:lang w:eastAsia="zh-CN"/>
            </w:rPr>
          </w:pPr>
        </w:p>
        <w:p w14:paraId="5AD30209" w14:textId="77777777" w:rsidR="004F10DF" w:rsidRDefault="004F10DF">
          <w:pPr>
            <w:pStyle w:val="TOC1"/>
            <w:tabs>
              <w:tab w:val="left" w:pos="440"/>
            </w:tabs>
            <w:rPr>
              <w:rFonts w:cstheme="minorBidi"/>
              <w:b w:val="0"/>
              <w:bCs w:val="0"/>
              <w:noProof/>
              <w:sz w:val="22"/>
              <w:szCs w:val="22"/>
              <w:lang w:eastAsia="zh-CN"/>
            </w:rPr>
          </w:pPr>
          <w:hyperlink w:anchor="_Toc5020493" w:history="1">
            <w:r w:rsidRPr="0074271B">
              <w:rPr>
                <w:rStyle w:val="Hyperlink"/>
                <w:noProof/>
              </w:rPr>
              <w:t>1</w:t>
            </w:r>
            <w:r>
              <w:rPr>
                <w:rFonts w:cstheme="minorBidi"/>
                <w:b w:val="0"/>
                <w:bCs w:val="0"/>
                <w:noProof/>
                <w:sz w:val="22"/>
                <w:szCs w:val="22"/>
                <w:lang w:eastAsia="zh-CN"/>
              </w:rPr>
              <w:tab/>
            </w:r>
            <w:r w:rsidRPr="0074271B">
              <w:rPr>
                <w:rStyle w:val="Hyperlink"/>
                <w:noProof/>
              </w:rPr>
              <w:t>Introduction</w:t>
            </w:r>
            <w:r>
              <w:rPr>
                <w:noProof/>
                <w:webHidden/>
              </w:rPr>
              <w:tab/>
            </w:r>
            <w:r>
              <w:rPr>
                <w:noProof/>
                <w:webHidden/>
              </w:rPr>
              <w:fldChar w:fldCharType="begin"/>
            </w:r>
            <w:r>
              <w:rPr>
                <w:noProof/>
                <w:webHidden/>
              </w:rPr>
              <w:instrText xml:space="preserve"> PAGEREF _Toc5020493 \h </w:instrText>
            </w:r>
            <w:r>
              <w:rPr>
                <w:noProof/>
                <w:webHidden/>
              </w:rPr>
            </w:r>
            <w:r>
              <w:rPr>
                <w:noProof/>
                <w:webHidden/>
              </w:rPr>
              <w:fldChar w:fldCharType="separate"/>
            </w:r>
            <w:r>
              <w:rPr>
                <w:noProof/>
                <w:webHidden/>
              </w:rPr>
              <w:t>6</w:t>
            </w:r>
            <w:r>
              <w:rPr>
                <w:noProof/>
                <w:webHidden/>
              </w:rPr>
              <w:fldChar w:fldCharType="end"/>
            </w:r>
          </w:hyperlink>
        </w:p>
        <w:p w14:paraId="6C01EA1C" w14:textId="77777777" w:rsidR="004F10DF" w:rsidRDefault="004F10DF">
          <w:pPr>
            <w:pStyle w:val="TOC2"/>
            <w:tabs>
              <w:tab w:val="left" w:pos="880"/>
              <w:tab w:val="right" w:leader="dot" w:pos="9350"/>
            </w:tabs>
            <w:rPr>
              <w:rFonts w:cstheme="minorBidi"/>
              <w:b w:val="0"/>
              <w:bCs w:val="0"/>
              <w:noProof/>
              <w:lang w:eastAsia="zh-CN"/>
            </w:rPr>
          </w:pPr>
          <w:hyperlink w:anchor="_Toc5020494" w:history="1">
            <w:r w:rsidRPr="0074271B">
              <w:rPr>
                <w:rStyle w:val="Hyperlink"/>
                <w:noProof/>
              </w:rPr>
              <w:t>1.1</w:t>
            </w:r>
            <w:r>
              <w:rPr>
                <w:rFonts w:cstheme="minorBidi"/>
                <w:b w:val="0"/>
                <w:bCs w:val="0"/>
                <w:noProof/>
                <w:lang w:eastAsia="zh-CN"/>
              </w:rPr>
              <w:tab/>
            </w:r>
            <w:r w:rsidRPr="0074271B">
              <w:rPr>
                <w:rStyle w:val="Hyperlink"/>
                <w:noProof/>
              </w:rPr>
              <w:t>Overview</w:t>
            </w:r>
            <w:r>
              <w:rPr>
                <w:noProof/>
                <w:webHidden/>
              </w:rPr>
              <w:tab/>
            </w:r>
            <w:r>
              <w:rPr>
                <w:noProof/>
                <w:webHidden/>
              </w:rPr>
              <w:fldChar w:fldCharType="begin"/>
            </w:r>
            <w:r>
              <w:rPr>
                <w:noProof/>
                <w:webHidden/>
              </w:rPr>
              <w:instrText xml:space="preserve"> PAGEREF _Toc5020494 \h </w:instrText>
            </w:r>
            <w:r>
              <w:rPr>
                <w:noProof/>
                <w:webHidden/>
              </w:rPr>
            </w:r>
            <w:r>
              <w:rPr>
                <w:noProof/>
                <w:webHidden/>
              </w:rPr>
              <w:fldChar w:fldCharType="separate"/>
            </w:r>
            <w:r>
              <w:rPr>
                <w:noProof/>
                <w:webHidden/>
              </w:rPr>
              <w:t>6</w:t>
            </w:r>
            <w:r>
              <w:rPr>
                <w:noProof/>
                <w:webHidden/>
              </w:rPr>
              <w:fldChar w:fldCharType="end"/>
            </w:r>
          </w:hyperlink>
        </w:p>
        <w:p w14:paraId="207F2205" w14:textId="77777777" w:rsidR="004F10DF" w:rsidRDefault="004F10DF">
          <w:pPr>
            <w:pStyle w:val="TOC2"/>
            <w:tabs>
              <w:tab w:val="left" w:pos="880"/>
              <w:tab w:val="right" w:leader="dot" w:pos="9350"/>
            </w:tabs>
            <w:rPr>
              <w:rFonts w:cstheme="minorBidi"/>
              <w:b w:val="0"/>
              <w:bCs w:val="0"/>
              <w:noProof/>
              <w:lang w:eastAsia="zh-CN"/>
            </w:rPr>
          </w:pPr>
          <w:hyperlink w:anchor="_Toc5020495" w:history="1">
            <w:r w:rsidRPr="0074271B">
              <w:rPr>
                <w:rStyle w:val="Hyperlink"/>
                <w:noProof/>
              </w:rPr>
              <w:t>1.2</w:t>
            </w:r>
            <w:r>
              <w:rPr>
                <w:rFonts w:cstheme="minorBidi"/>
                <w:b w:val="0"/>
                <w:bCs w:val="0"/>
                <w:noProof/>
                <w:lang w:eastAsia="zh-CN"/>
              </w:rPr>
              <w:tab/>
            </w:r>
            <w:r w:rsidRPr="0074271B">
              <w:rPr>
                <w:rStyle w:val="Hyperlink"/>
                <w:noProof/>
              </w:rPr>
              <w:t>Organization of the Guide</w:t>
            </w:r>
            <w:r>
              <w:rPr>
                <w:noProof/>
                <w:webHidden/>
              </w:rPr>
              <w:tab/>
            </w:r>
            <w:r>
              <w:rPr>
                <w:noProof/>
                <w:webHidden/>
              </w:rPr>
              <w:fldChar w:fldCharType="begin"/>
            </w:r>
            <w:r>
              <w:rPr>
                <w:noProof/>
                <w:webHidden/>
              </w:rPr>
              <w:instrText xml:space="preserve"> PAGEREF _Toc5020495 \h </w:instrText>
            </w:r>
            <w:r>
              <w:rPr>
                <w:noProof/>
                <w:webHidden/>
              </w:rPr>
            </w:r>
            <w:r>
              <w:rPr>
                <w:noProof/>
                <w:webHidden/>
              </w:rPr>
              <w:fldChar w:fldCharType="separate"/>
            </w:r>
            <w:r>
              <w:rPr>
                <w:noProof/>
                <w:webHidden/>
              </w:rPr>
              <w:t>6</w:t>
            </w:r>
            <w:r>
              <w:rPr>
                <w:noProof/>
                <w:webHidden/>
              </w:rPr>
              <w:fldChar w:fldCharType="end"/>
            </w:r>
          </w:hyperlink>
        </w:p>
        <w:p w14:paraId="4848D862" w14:textId="77777777" w:rsidR="004F10DF" w:rsidRDefault="004F10DF">
          <w:pPr>
            <w:pStyle w:val="TOC1"/>
            <w:tabs>
              <w:tab w:val="left" w:pos="440"/>
            </w:tabs>
            <w:rPr>
              <w:rFonts w:cstheme="minorBidi"/>
              <w:b w:val="0"/>
              <w:bCs w:val="0"/>
              <w:noProof/>
              <w:sz w:val="22"/>
              <w:szCs w:val="22"/>
              <w:lang w:eastAsia="zh-CN"/>
            </w:rPr>
          </w:pPr>
          <w:hyperlink w:anchor="_Toc5020496" w:history="1">
            <w:r w:rsidRPr="0074271B">
              <w:rPr>
                <w:rStyle w:val="Hyperlink"/>
                <w:noProof/>
              </w:rPr>
              <w:t>2</w:t>
            </w:r>
            <w:r>
              <w:rPr>
                <w:rFonts w:cstheme="minorBidi"/>
                <w:b w:val="0"/>
                <w:bCs w:val="0"/>
                <w:noProof/>
                <w:sz w:val="22"/>
                <w:szCs w:val="22"/>
                <w:lang w:eastAsia="zh-CN"/>
              </w:rPr>
              <w:tab/>
            </w:r>
            <w:r w:rsidRPr="0074271B">
              <w:rPr>
                <w:rStyle w:val="Hyperlink"/>
                <w:noProof/>
              </w:rPr>
              <w:t>Conformance Conventions Used in This Guide</w:t>
            </w:r>
            <w:r>
              <w:rPr>
                <w:noProof/>
                <w:webHidden/>
              </w:rPr>
              <w:tab/>
            </w:r>
            <w:r>
              <w:rPr>
                <w:noProof/>
                <w:webHidden/>
              </w:rPr>
              <w:fldChar w:fldCharType="begin"/>
            </w:r>
            <w:r>
              <w:rPr>
                <w:noProof/>
                <w:webHidden/>
              </w:rPr>
              <w:instrText xml:space="preserve"> PAGEREF _Toc5020496 \h </w:instrText>
            </w:r>
            <w:r>
              <w:rPr>
                <w:noProof/>
                <w:webHidden/>
              </w:rPr>
            </w:r>
            <w:r>
              <w:rPr>
                <w:noProof/>
                <w:webHidden/>
              </w:rPr>
              <w:fldChar w:fldCharType="separate"/>
            </w:r>
            <w:r>
              <w:rPr>
                <w:noProof/>
                <w:webHidden/>
              </w:rPr>
              <w:t>8</w:t>
            </w:r>
            <w:r>
              <w:rPr>
                <w:noProof/>
                <w:webHidden/>
              </w:rPr>
              <w:fldChar w:fldCharType="end"/>
            </w:r>
          </w:hyperlink>
        </w:p>
        <w:p w14:paraId="2DA1F4C7" w14:textId="77777777" w:rsidR="004F10DF" w:rsidRDefault="004F10DF">
          <w:pPr>
            <w:pStyle w:val="TOC2"/>
            <w:tabs>
              <w:tab w:val="left" w:pos="880"/>
              <w:tab w:val="right" w:leader="dot" w:pos="9350"/>
            </w:tabs>
            <w:rPr>
              <w:rFonts w:cstheme="minorBidi"/>
              <w:b w:val="0"/>
              <w:bCs w:val="0"/>
              <w:noProof/>
              <w:lang w:eastAsia="zh-CN"/>
            </w:rPr>
          </w:pPr>
          <w:hyperlink w:anchor="_Toc5020497" w:history="1">
            <w:r w:rsidRPr="0074271B">
              <w:rPr>
                <w:rStyle w:val="Hyperlink"/>
                <w:noProof/>
              </w:rPr>
              <w:t>2.1</w:t>
            </w:r>
            <w:r>
              <w:rPr>
                <w:rFonts w:cstheme="minorBidi"/>
                <w:b w:val="0"/>
                <w:bCs w:val="0"/>
                <w:noProof/>
                <w:lang w:eastAsia="zh-CN"/>
              </w:rPr>
              <w:tab/>
            </w:r>
            <w:r w:rsidRPr="0074271B">
              <w:rPr>
                <w:rStyle w:val="Hyperlink"/>
                <w:noProof/>
              </w:rPr>
              <w:t>Conformance Verbs (Keywords)</w:t>
            </w:r>
            <w:r>
              <w:rPr>
                <w:noProof/>
                <w:webHidden/>
              </w:rPr>
              <w:tab/>
            </w:r>
            <w:r>
              <w:rPr>
                <w:noProof/>
                <w:webHidden/>
              </w:rPr>
              <w:fldChar w:fldCharType="begin"/>
            </w:r>
            <w:r>
              <w:rPr>
                <w:noProof/>
                <w:webHidden/>
              </w:rPr>
              <w:instrText xml:space="preserve"> PAGEREF _Toc5020497 \h </w:instrText>
            </w:r>
            <w:r>
              <w:rPr>
                <w:noProof/>
                <w:webHidden/>
              </w:rPr>
            </w:r>
            <w:r>
              <w:rPr>
                <w:noProof/>
                <w:webHidden/>
              </w:rPr>
              <w:fldChar w:fldCharType="separate"/>
            </w:r>
            <w:r>
              <w:rPr>
                <w:noProof/>
                <w:webHidden/>
              </w:rPr>
              <w:t>8</w:t>
            </w:r>
            <w:r>
              <w:rPr>
                <w:noProof/>
                <w:webHidden/>
              </w:rPr>
              <w:fldChar w:fldCharType="end"/>
            </w:r>
          </w:hyperlink>
        </w:p>
        <w:p w14:paraId="39385394" w14:textId="77777777" w:rsidR="004F10DF" w:rsidRDefault="004F10DF">
          <w:pPr>
            <w:pStyle w:val="TOC2"/>
            <w:tabs>
              <w:tab w:val="left" w:pos="880"/>
              <w:tab w:val="right" w:leader="dot" w:pos="9350"/>
            </w:tabs>
            <w:rPr>
              <w:rFonts w:cstheme="minorBidi"/>
              <w:b w:val="0"/>
              <w:bCs w:val="0"/>
              <w:noProof/>
              <w:lang w:eastAsia="zh-CN"/>
            </w:rPr>
          </w:pPr>
          <w:hyperlink w:anchor="_Toc5020498" w:history="1">
            <w:r w:rsidRPr="0074271B">
              <w:rPr>
                <w:rStyle w:val="Hyperlink"/>
                <w:noProof/>
              </w:rPr>
              <w:t>2.2</w:t>
            </w:r>
            <w:r>
              <w:rPr>
                <w:rFonts w:cstheme="minorBidi"/>
                <w:b w:val="0"/>
                <w:bCs w:val="0"/>
                <w:noProof/>
                <w:lang w:eastAsia="zh-CN"/>
              </w:rPr>
              <w:tab/>
            </w:r>
            <w:r w:rsidRPr="0074271B">
              <w:rPr>
                <w:rStyle w:val="Hyperlink"/>
                <w:noProof/>
              </w:rPr>
              <w:t>Cardinality</w:t>
            </w:r>
            <w:r>
              <w:rPr>
                <w:noProof/>
                <w:webHidden/>
              </w:rPr>
              <w:tab/>
            </w:r>
            <w:r>
              <w:rPr>
                <w:noProof/>
                <w:webHidden/>
              </w:rPr>
              <w:fldChar w:fldCharType="begin"/>
            </w:r>
            <w:r>
              <w:rPr>
                <w:noProof/>
                <w:webHidden/>
              </w:rPr>
              <w:instrText xml:space="preserve"> PAGEREF _Toc5020498 \h </w:instrText>
            </w:r>
            <w:r>
              <w:rPr>
                <w:noProof/>
                <w:webHidden/>
              </w:rPr>
            </w:r>
            <w:r>
              <w:rPr>
                <w:noProof/>
                <w:webHidden/>
              </w:rPr>
              <w:fldChar w:fldCharType="separate"/>
            </w:r>
            <w:r>
              <w:rPr>
                <w:noProof/>
                <w:webHidden/>
              </w:rPr>
              <w:t>8</w:t>
            </w:r>
            <w:r>
              <w:rPr>
                <w:noProof/>
                <w:webHidden/>
              </w:rPr>
              <w:fldChar w:fldCharType="end"/>
            </w:r>
          </w:hyperlink>
        </w:p>
        <w:p w14:paraId="40EB3413" w14:textId="77777777" w:rsidR="004F10DF" w:rsidRDefault="004F10DF">
          <w:pPr>
            <w:pStyle w:val="TOC2"/>
            <w:tabs>
              <w:tab w:val="left" w:pos="880"/>
              <w:tab w:val="right" w:leader="dot" w:pos="9350"/>
            </w:tabs>
            <w:rPr>
              <w:rFonts w:cstheme="minorBidi"/>
              <w:b w:val="0"/>
              <w:bCs w:val="0"/>
              <w:noProof/>
              <w:lang w:eastAsia="zh-CN"/>
            </w:rPr>
          </w:pPr>
          <w:hyperlink w:anchor="_Toc5020499" w:history="1">
            <w:r w:rsidRPr="0074271B">
              <w:rPr>
                <w:rStyle w:val="Hyperlink"/>
                <w:noProof/>
              </w:rPr>
              <w:t>2.3</w:t>
            </w:r>
            <w:r>
              <w:rPr>
                <w:rFonts w:cstheme="minorBidi"/>
                <w:b w:val="0"/>
                <w:bCs w:val="0"/>
                <w:noProof/>
                <w:lang w:eastAsia="zh-CN"/>
              </w:rPr>
              <w:tab/>
            </w:r>
            <w:r w:rsidRPr="0074271B">
              <w:rPr>
                <w:rStyle w:val="Hyperlink"/>
                <w:noProof/>
              </w:rPr>
              <w:t>Null Flavor</w:t>
            </w:r>
            <w:r>
              <w:rPr>
                <w:noProof/>
                <w:webHidden/>
              </w:rPr>
              <w:tab/>
            </w:r>
            <w:r>
              <w:rPr>
                <w:noProof/>
                <w:webHidden/>
              </w:rPr>
              <w:fldChar w:fldCharType="begin"/>
            </w:r>
            <w:r>
              <w:rPr>
                <w:noProof/>
                <w:webHidden/>
              </w:rPr>
              <w:instrText xml:space="preserve"> PAGEREF _Toc5020499 \h </w:instrText>
            </w:r>
            <w:r>
              <w:rPr>
                <w:noProof/>
                <w:webHidden/>
              </w:rPr>
            </w:r>
            <w:r>
              <w:rPr>
                <w:noProof/>
                <w:webHidden/>
              </w:rPr>
              <w:fldChar w:fldCharType="separate"/>
            </w:r>
            <w:r>
              <w:rPr>
                <w:noProof/>
                <w:webHidden/>
              </w:rPr>
              <w:t>8</w:t>
            </w:r>
            <w:r>
              <w:rPr>
                <w:noProof/>
                <w:webHidden/>
              </w:rPr>
              <w:fldChar w:fldCharType="end"/>
            </w:r>
          </w:hyperlink>
        </w:p>
        <w:p w14:paraId="1A39988B" w14:textId="77777777" w:rsidR="004F10DF" w:rsidRDefault="004F10DF">
          <w:pPr>
            <w:pStyle w:val="TOC1"/>
            <w:tabs>
              <w:tab w:val="left" w:pos="440"/>
            </w:tabs>
            <w:rPr>
              <w:rFonts w:cstheme="minorBidi"/>
              <w:b w:val="0"/>
              <w:bCs w:val="0"/>
              <w:noProof/>
              <w:sz w:val="22"/>
              <w:szCs w:val="22"/>
              <w:lang w:eastAsia="zh-CN"/>
            </w:rPr>
          </w:pPr>
          <w:hyperlink w:anchor="_Toc5020500" w:history="1">
            <w:r w:rsidRPr="0074271B">
              <w:rPr>
                <w:rStyle w:val="Hyperlink"/>
                <w:noProof/>
              </w:rPr>
              <w:t>3</w:t>
            </w:r>
            <w:r>
              <w:rPr>
                <w:rFonts w:cstheme="minorBidi"/>
                <w:b w:val="0"/>
                <w:bCs w:val="0"/>
                <w:noProof/>
                <w:sz w:val="22"/>
                <w:szCs w:val="22"/>
                <w:lang w:eastAsia="zh-CN"/>
              </w:rPr>
              <w:tab/>
            </w:r>
            <w:r w:rsidRPr="0074271B">
              <w:rPr>
                <w:rStyle w:val="Hyperlink"/>
                <w:noProof/>
              </w:rPr>
              <w:t>Overview</w:t>
            </w:r>
            <w:r>
              <w:rPr>
                <w:noProof/>
                <w:webHidden/>
              </w:rPr>
              <w:tab/>
            </w:r>
            <w:r>
              <w:rPr>
                <w:noProof/>
                <w:webHidden/>
              </w:rPr>
              <w:fldChar w:fldCharType="begin"/>
            </w:r>
            <w:r>
              <w:rPr>
                <w:noProof/>
                <w:webHidden/>
              </w:rPr>
              <w:instrText xml:space="preserve"> PAGEREF _Toc5020500 \h </w:instrText>
            </w:r>
            <w:r>
              <w:rPr>
                <w:noProof/>
                <w:webHidden/>
              </w:rPr>
            </w:r>
            <w:r>
              <w:rPr>
                <w:noProof/>
                <w:webHidden/>
              </w:rPr>
              <w:fldChar w:fldCharType="separate"/>
            </w:r>
            <w:r>
              <w:rPr>
                <w:noProof/>
                <w:webHidden/>
              </w:rPr>
              <w:t>10</w:t>
            </w:r>
            <w:r>
              <w:rPr>
                <w:noProof/>
                <w:webHidden/>
              </w:rPr>
              <w:fldChar w:fldCharType="end"/>
            </w:r>
          </w:hyperlink>
        </w:p>
        <w:p w14:paraId="2E9DC598" w14:textId="77777777" w:rsidR="004F10DF" w:rsidRDefault="004F10DF">
          <w:pPr>
            <w:pStyle w:val="TOC2"/>
            <w:tabs>
              <w:tab w:val="left" w:pos="880"/>
              <w:tab w:val="right" w:leader="dot" w:pos="9350"/>
            </w:tabs>
            <w:rPr>
              <w:rFonts w:cstheme="minorBidi"/>
              <w:b w:val="0"/>
              <w:bCs w:val="0"/>
              <w:noProof/>
              <w:lang w:eastAsia="zh-CN"/>
            </w:rPr>
          </w:pPr>
          <w:hyperlink w:anchor="_Toc5020501" w:history="1">
            <w:r w:rsidRPr="0074271B">
              <w:rPr>
                <w:rStyle w:val="Hyperlink"/>
                <w:noProof/>
              </w:rPr>
              <w:t>3.1</w:t>
            </w:r>
            <w:r>
              <w:rPr>
                <w:rFonts w:cstheme="minorBidi"/>
                <w:b w:val="0"/>
                <w:bCs w:val="0"/>
                <w:noProof/>
                <w:lang w:eastAsia="zh-CN"/>
              </w:rPr>
              <w:tab/>
            </w:r>
            <w:r w:rsidRPr="0074271B">
              <w:rPr>
                <w:rStyle w:val="Hyperlink"/>
                <w:noProof/>
              </w:rPr>
              <w:t>Background</w:t>
            </w:r>
            <w:r>
              <w:rPr>
                <w:noProof/>
                <w:webHidden/>
              </w:rPr>
              <w:tab/>
            </w:r>
            <w:r>
              <w:rPr>
                <w:noProof/>
                <w:webHidden/>
              </w:rPr>
              <w:fldChar w:fldCharType="begin"/>
            </w:r>
            <w:r>
              <w:rPr>
                <w:noProof/>
                <w:webHidden/>
              </w:rPr>
              <w:instrText xml:space="preserve"> PAGEREF _Toc5020501 \h </w:instrText>
            </w:r>
            <w:r>
              <w:rPr>
                <w:noProof/>
                <w:webHidden/>
              </w:rPr>
            </w:r>
            <w:r>
              <w:rPr>
                <w:noProof/>
                <w:webHidden/>
              </w:rPr>
              <w:fldChar w:fldCharType="separate"/>
            </w:r>
            <w:r>
              <w:rPr>
                <w:noProof/>
                <w:webHidden/>
              </w:rPr>
              <w:t>10</w:t>
            </w:r>
            <w:r>
              <w:rPr>
                <w:noProof/>
                <w:webHidden/>
              </w:rPr>
              <w:fldChar w:fldCharType="end"/>
            </w:r>
          </w:hyperlink>
        </w:p>
        <w:p w14:paraId="75B21B6D" w14:textId="77777777" w:rsidR="004F10DF" w:rsidRDefault="004F10DF">
          <w:pPr>
            <w:pStyle w:val="TOC2"/>
            <w:tabs>
              <w:tab w:val="left" w:pos="880"/>
              <w:tab w:val="right" w:leader="dot" w:pos="9350"/>
            </w:tabs>
            <w:rPr>
              <w:rFonts w:cstheme="minorBidi"/>
              <w:b w:val="0"/>
              <w:bCs w:val="0"/>
              <w:noProof/>
              <w:lang w:eastAsia="zh-CN"/>
            </w:rPr>
          </w:pPr>
          <w:hyperlink w:anchor="_Toc5020502" w:history="1">
            <w:r w:rsidRPr="0074271B">
              <w:rPr>
                <w:rStyle w:val="Hyperlink"/>
                <w:noProof/>
              </w:rPr>
              <w:t>3.2</w:t>
            </w:r>
            <w:r>
              <w:rPr>
                <w:rFonts w:cstheme="minorBidi"/>
                <w:b w:val="0"/>
                <w:bCs w:val="0"/>
                <w:noProof/>
                <w:lang w:eastAsia="zh-CN"/>
              </w:rPr>
              <w:tab/>
            </w:r>
            <w:r w:rsidRPr="0074271B">
              <w:rPr>
                <w:rStyle w:val="Hyperlink"/>
                <w:noProof/>
              </w:rPr>
              <w:t>How to Read This QRDA III Guide</w:t>
            </w:r>
            <w:r>
              <w:rPr>
                <w:noProof/>
                <w:webHidden/>
              </w:rPr>
              <w:tab/>
            </w:r>
            <w:r>
              <w:rPr>
                <w:noProof/>
                <w:webHidden/>
              </w:rPr>
              <w:fldChar w:fldCharType="begin"/>
            </w:r>
            <w:r>
              <w:rPr>
                <w:noProof/>
                <w:webHidden/>
              </w:rPr>
              <w:instrText xml:space="preserve"> PAGEREF _Toc5020502 \h </w:instrText>
            </w:r>
            <w:r>
              <w:rPr>
                <w:noProof/>
                <w:webHidden/>
              </w:rPr>
            </w:r>
            <w:r>
              <w:rPr>
                <w:noProof/>
                <w:webHidden/>
              </w:rPr>
              <w:fldChar w:fldCharType="separate"/>
            </w:r>
            <w:r>
              <w:rPr>
                <w:noProof/>
                <w:webHidden/>
              </w:rPr>
              <w:t>12</w:t>
            </w:r>
            <w:r>
              <w:rPr>
                <w:noProof/>
                <w:webHidden/>
              </w:rPr>
              <w:fldChar w:fldCharType="end"/>
            </w:r>
          </w:hyperlink>
        </w:p>
        <w:p w14:paraId="4CD3222D" w14:textId="77777777" w:rsidR="004F10DF" w:rsidRDefault="004F10DF">
          <w:pPr>
            <w:pStyle w:val="TOC1"/>
            <w:tabs>
              <w:tab w:val="left" w:pos="440"/>
            </w:tabs>
            <w:rPr>
              <w:rFonts w:cstheme="minorBidi"/>
              <w:b w:val="0"/>
              <w:bCs w:val="0"/>
              <w:noProof/>
              <w:sz w:val="22"/>
              <w:szCs w:val="22"/>
              <w:lang w:eastAsia="zh-CN"/>
            </w:rPr>
          </w:pPr>
          <w:hyperlink w:anchor="_Toc5020503" w:history="1">
            <w:r w:rsidRPr="0074271B">
              <w:rPr>
                <w:rStyle w:val="Hyperlink"/>
                <w:noProof/>
              </w:rPr>
              <w:t>4</w:t>
            </w:r>
            <w:r>
              <w:rPr>
                <w:rFonts w:cstheme="minorBidi"/>
                <w:b w:val="0"/>
                <w:bCs w:val="0"/>
                <w:noProof/>
                <w:sz w:val="22"/>
                <w:szCs w:val="22"/>
                <w:lang w:eastAsia="zh-CN"/>
              </w:rPr>
              <w:tab/>
            </w:r>
            <w:r w:rsidRPr="0074271B">
              <w:rPr>
                <w:rStyle w:val="Hyperlink"/>
                <w:noProof/>
              </w:rPr>
              <w:t>QRDA Category III Submission Rules</w:t>
            </w:r>
            <w:r>
              <w:rPr>
                <w:noProof/>
                <w:webHidden/>
              </w:rPr>
              <w:tab/>
            </w:r>
            <w:r>
              <w:rPr>
                <w:noProof/>
                <w:webHidden/>
              </w:rPr>
              <w:fldChar w:fldCharType="begin"/>
            </w:r>
            <w:r>
              <w:rPr>
                <w:noProof/>
                <w:webHidden/>
              </w:rPr>
              <w:instrText xml:space="preserve"> PAGEREF _Toc5020503 \h </w:instrText>
            </w:r>
            <w:r>
              <w:rPr>
                <w:noProof/>
                <w:webHidden/>
              </w:rPr>
            </w:r>
            <w:r>
              <w:rPr>
                <w:noProof/>
                <w:webHidden/>
              </w:rPr>
              <w:fldChar w:fldCharType="separate"/>
            </w:r>
            <w:r>
              <w:rPr>
                <w:noProof/>
                <w:webHidden/>
              </w:rPr>
              <w:t>13</w:t>
            </w:r>
            <w:r>
              <w:rPr>
                <w:noProof/>
                <w:webHidden/>
              </w:rPr>
              <w:fldChar w:fldCharType="end"/>
            </w:r>
          </w:hyperlink>
        </w:p>
        <w:p w14:paraId="5AD302AB" w14:textId="77777777" w:rsidR="004F10DF" w:rsidRDefault="004F10DF">
          <w:pPr>
            <w:pStyle w:val="TOC2"/>
            <w:tabs>
              <w:tab w:val="left" w:pos="880"/>
              <w:tab w:val="right" w:leader="dot" w:pos="9350"/>
            </w:tabs>
            <w:rPr>
              <w:rFonts w:cstheme="minorBidi"/>
              <w:b w:val="0"/>
              <w:bCs w:val="0"/>
              <w:noProof/>
              <w:lang w:eastAsia="zh-CN"/>
            </w:rPr>
          </w:pPr>
          <w:hyperlink w:anchor="_Toc5020504" w:history="1">
            <w:r w:rsidRPr="0074271B">
              <w:rPr>
                <w:rStyle w:val="Hyperlink"/>
                <w:noProof/>
              </w:rPr>
              <w:t>4.1</w:t>
            </w:r>
            <w:r>
              <w:rPr>
                <w:rFonts w:cstheme="minorBidi"/>
                <w:b w:val="0"/>
                <w:bCs w:val="0"/>
                <w:noProof/>
                <w:lang w:eastAsia="zh-CN"/>
              </w:rPr>
              <w:tab/>
            </w:r>
            <w:r w:rsidRPr="0074271B">
              <w:rPr>
                <w:rStyle w:val="Hyperlink"/>
                <w:noProof/>
              </w:rPr>
              <w:t>Comprehensive Primary Care Plus (CPC+) Submissions</w:t>
            </w:r>
            <w:r>
              <w:rPr>
                <w:noProof/>
                <w:webHidden/>
              </w:rPr>
              <w:tab/>
            </w:r>
            <w:r>
              <w:rPr>
                <w:noProof/>
                <w:webHidden/>
              </w:rPr>
              <w:fldChar w:fldCharType="begin"/>
            </w:r>
            <w:r>
              <w:rPr>
                <w:noProof/>
                <w:webHidden/>
              </w:rPr>
              <w:instrText xml:space="preserve"> PAGEREF _Toc5020504 \h </w:instrText>
            </w:r>
            <w:r>
              <w:rPr>
                <w:noProof/>
                <w:webHidden/>
              </w:rPr>
            </w:r>
            <w:r>
              <w:rPr>
                <w:noProof/>
                <w:webHidden/>
              </w:rPr>
              <w:fldChar w:fldCharType="separate"/>
            </w:r>
            <w:r>
              <w:rPr>
                <w:noProof/>
                <w:webHidden/>
              </w:rPr>
              <w:t>13</w:t>
            </w:r>
            <w:r>
              <w:rPr>
                <w:noProof/>
                <w:webHidden/>
              </w:rPr>
              <w:fldChar w:fldCharType="end"/>
            </w:r>
          </w:hyperlink>
        </w:p>
        <w:p w14:paraId="6C1A50A8" w14:textId="77777777" w:rsidR="004F10DF" w:rsidRDefault="004F10DF">
          <w:pPr>
            <w:pStyle w:val="TOC2"/>
            <w:tabs>
              <w:tab w:val="left" w:pos="880"/>
              <w:tab w:val="right" w:leader="dot" w:pos="9350"/>
            </w:tabs>
            <w:rPr>
              <w:rFonts w:cstheme="minorBidi"/>
              <w:b w:val="0"/>
              <w:bCs w:val="0"/>
              <w:noProof/>
              <w:lang w:eastAsia="zh-CN"/>
            </w:rPr>
          </w:pPr>
          <w:hyperlink w:anchor="_Toc5020505" w:history="1">
            <w:r w:rsidRPr="0074271B">
              <w:rPr>
                <w:rStyle w:val="Hyperlink"/>
                <w:noProof/>
              </w:rPr>
              <w:t>4.2</w:t>
            </w:r>
            <w:r>
              <w:rPr>
                <w:rFonts w:cstheme="minorBidi"/>
                <w:b w:val="0"/>
                <w:bCs w:val="0"/>
                <w:noProof/>
                <w:lang w:eastAsia="zh-CN"/>
              </w:rPr>
              <w:tab/>
            </w:r>
            <w:r w:rsidRPr="0074271B">
              <w:rPr>
                <w:rStyle w:val="Hyperlink"/>
                <w:noProof/>
              </w:rPr>
              <w:t>Merit-Based Incentive Payment System (MIPS) QRDA III Submissions</w:t>
            </w:r>
            <w:r>
              <w:rPr>
                <w:noProof/>
                <w:webHidden/>
              </w:rPr>
              <w:tab/>
            </w:r>
            <w:r>
              <w:rPr>
                <w:noProof/>
                <w:webHidden/>
              </w:rPr>
              <w:fldChar w:fldCharType="begin"/>
            </w:r>
            <w:r>
              <w:rPr>
                <w:noProof/>
                <w:webHidden/>
              </w:rPr>
              <w:instrText xml:space="preserve"> PAGEREF _Toc5020505 \h </w:instrText>
            </w:r>
            <w:r>
              <w:rPr>
                <w:noProof/>
                <w:webHidden/>
              </w:rPr>
            </w:r>
            <w:r>
              <w:rPr>
                <w:noProof/>
                <w:webHidden/>
              </w:rPr>
              <w:fldChar w:fldCharType="separate"/>
            </w:r>
            <w:r>
              <w:rPr>
                <w:noProof/>
                <w:webHidden/>
              </w:rPr>
              <w:t>13</w:t>
            </w:r>
            <w:r>
              <w:rPr>
                <w:noProof/>
                <w:webHidden/>
              </w:rPr>
              <w:fldChar w:fldCharType="end"/>
            </w:r>
          </w:hyperlink>
        </w:p>
        <w:p w14:paraId="48952482" w14:textId="77777777" w:rsidR="004F10DF" w:rsidRDefault="004F10DF">
          <w:pPr>
            <w:pStyle w:val="TOC2"/>
            <w:tabs>
              <w:tab w:val="left" w:pos="880"/>
              <w:tab w:val="right" w:leader="dot" w:pos="9350"/>
            </w:tabs>
            <w:rPr>
              <w:rFonts w:cstheme="minorBidi"/>
              <w:b w:val="0"/>
              <w:bCs w:val="0"/>
              <w:noProof/>
              <w:lang w:eastAsia="zh-CN"/>
            </w:rPr>
          </w:pPr>
          <w:hyperlink w:anchor="_Toc5020506" w:history="1">
            <w:r w:rsidRPr="0074271B">
              <w:rPr>
                <w:rStyle w:val="Hyperlink"/>
                <w:noProof/>
              </w:rPr>
              <w:t>4.3</w:t>
            </w:r>
            <w:r>
              <w:rPr>
                <w:rFonts w:cstheme="minorBidi"/>
                <w:b w:val="0"/>
                <w:bCs w:val="0"/>
                <w:noProof/>
                <w:lang w:eastAsia="zh-CN"/>
              </w:rPr>
              <w:tab/>
            </w:r>
            <w:r w:rsidRPr="0074271B">
              <w:rPr>
                <w:rStyle w:val="Hyperlink"/>
                <w:noProof/>
              </w:rPr>
              <w:t>Identifiers</w:t>
            </w:r>
            <w:r>
              <w:rPr>
                <w:noProof/>
                <w:webHidden/>
              </w:rPr>
              <w:tab/>
            </w:r>
            <w:r>
              <w:rPr>
                <w:noProof/>
                <w:webHidden/>
              </w:rPr>
              <w:fldChar w:fldCharType="begin"/>
            </w:r>
            <w:r>
              <w:rPr>
                <w:noProof/>
                <w:webHidden/>
              </w:rPr>
              <w:instrText xml:space="preserve"> PAGEREF _Toc5020506 \h </w:instrText>
            </w:r>
            <w:r>
              <w:rPr>
                <w:noProof/>
                <w:webHidden/>
              </w:rPr>
            </w:r>
            <w:r>
              <w:rPr>
                <w:noProof/>
                <w:webHidden/>
              </w:rPr>
              <w:fldChar w:fldCharType="separate"/>
            </w:r>
            <w:r>
              <w:rPr>
                <w:noProof/>
                <w:webHidden/>
              </w:rPr>
              <w:t>14</w:t>
            </w:r>
            <w:r>
              <w:rPr>
                <w:noProof/>
                <w:webHidden/>
              </w:rPr>
              <w:fldChar w:fldCharType="end"/>
            </w:r>
          </w:hyperlink>
        </w:p>
        <w:p w14:paraId="1CA66339" w14:textId="77777777" w:rsidR="004F10DF" w:rsidRDefault="004F10DF">
          <w:pPr>
            <w:pStyle w:val="TOC2"/>
            <w:tabs>
              <w:tab w:val="left" w:pos="880"/>
              <w:tab w:val="right" w:leader="dot" w:pos="9350"/>
            </w:tabs>
            <w:rPr>
              <w:rFonts w:cstheme="minorBidi"/>
              <w:b w:val="0"/>
              <w:bCs w:val="0"/>
              <w:noProof/>
              <w:lang w:eastAsia="zh-CN"/>
            </w:rPr>
          </w:pPr>
          <w:hyperlink w:anchor="_Toc5020507" w:history="1">
            <w:r w:rsidRPr="0074271B">
              <w:rPr>
                <w:rStyle w:val="Hyperlink"/>
                <w:noProof/>
              </w:rPr>
              <w:t>4.4</w:t>
            </w:r>
            <w:r>
              <w:rPr>
                <w:rFonts w:cstheme="minorBidi"/>
                <w:b w:val="0"/>
                <w:bCs w:val="0"/>
                <w:noProof/>
                <w:lang w:eastAsia="zh-CN"/>
              </w:rPr>
              <w:tab/>
            </w:r>
            <w:r w:rsidRPr="0074271B">
              <w:rPr>
                <w:rStyle w:val="Hyperlink"/>
                <w:noProof/>
              </w:rPr>
              <w:t>Succession Management</w:t>
            </w:r>
            <w:r>
              <w:rPr>
                <w:noProof/>
                <w:webHidden/>
              </w:rPr>
              <w:tab/>
            </w:r>
            <w:r>
              <w:rPr>
                <w:noProof/>
                <w:webHidden/>
              </w:rPr>
              <w:fldChar w:fldCharType="begin"/>
            </w:r>
            <w:r>
              <w:rPr>
                <w:noProof/>
                <w:webHidden/>
              </w:rPr>
              <w:instrText xml:space="preserve"> PAGEREF _Toc5020507 \h </w:instrText>
            </w:r>
            <w:r>
              <w:rPr>
                <w:noProof/>
                <w:webHidden/>
              </w:rPr>
            </w:r>
            <w:r>
              <w:rPr>
                <w:noProof/>
                <w:webHidden/>
              </w:rPr>
              <w:fldChar w:fldCharType="separate"/>
            </w:r>
            <w:r>
              <w:rPr>
                <w:noProof/>
                <w:webHidden/>
              </w:rPr>
              <w:t>14</w:t>
            </w:r>
            <w:r>
              <w:rPr>
                <w:noProof/>
                <w:webHidden/>
              </w:rPr>
              <w:fldChar w:fldCharType="end"/>
            </w:r>
          </w:hyperlink>
        </w:p>
        <w:p w14:paraId="36394CF0" w14:textId="77777777" w:rsidR="004F10DF" w:rsidRDefault="004F10DF">
          <w:pPr>
            <w:pStyle w:val="TOC3"/>
            <w:rPr>
              <w:rFonts w:cstheme="minorBidi"/>
              <w:noProof/>
              <w:lang w:eastAsia="zh-CN"/>
            </w:rPr>
          </w:pPr>
          <w:hyperlink w:anchor="_Toc5020508" w:history="1">
            <w:r w:rsidRPr="0074271B">
              <w:rPr>
                <w:rStyle w:val="Hyperlink"/>
                <w:noProof/>
              </w:rPr>
              <w:t>4.4.1</w:t>
            </w:r>
            <w:r>
              <w:rPr>
                <w:rFonts w:cstheme="minorBidi"/>
                <w:noProof/>
                <w:lang w:eastAsia="zh-CN"/>
              </w:rPr>
              <w:tab/>
            </w:r>
            <w:r w:rsidRPr="0074271B">
              <w:rPr>
                <w:rStyle w:val="Hyperlink"/>
                <w:noProof/>
              </w:rPr>
              <w:t>Final Action Processing used in Succession Management</w:t>
            </w:r>
            <w:r>
              <w:rPr>
                <w:noProof/>
                <w:webHidden/>
              </w:rPr>
              <w:tab/>
            </w:r>
            <w:r>
              <w:rPr>
                <w:noProof/>
                <w:webHidden/>
              </w:rPr>
              <w:fldChar w:fldCharType="begin"/>
            </w:r>
            <w:r>
              <w:rPr>
                <w:noProof/>
                <w:webHidden/>
              </w:rPr>
              <w:instrText xml:space="preserve"> PAGEREF _Toc5020508 \h </w:instrText>
            </w:r>
            <w:r>
              <w:rPr>
                <w:noProof/>
                <w:webHidden/>
              </w:rPr>
            </w:r>
            <w:r>
              <w:rPr>
                <w:noProof/>
                <w:webHidden/>
              </w:rPr>
              <w:fldChar w:fldCharType="separate"/>
            </w:r>
            <w:r>
              <w:rPr>
                <w:noProof/>
                <w:webHidden/>
              </w:rPr>
              <w:t>15</w:t>
            </w:r>
            <w:r>
              <w:rPr>
                <w:noProof/>
                <w:webHidden/>
              </w:rPr>
              <w:fldChar w:fldCharType="end"/>
            </w:r>
          </w:hyperlink>
        </w:p>
        <w:p w14:paraId="4F4954C0" w14:textId="77777777" w:rsidR="004F10DF" w:rsidRDefault="004F10DF">
          <w:pPr>
            <w:pStyle w:val="TOC3"/>
            <w:rPr>
              <w:rFonts w:cstheme="minorBidi"/>
              <w:noProof/>
              <w:lang w:eastAsia="zh-CN"/>
            </w:rPr>
          </w:pPr>
          <w:hyperlink w:anchor="_Toc5020509" w:history="1">
            <w:r w:rsidRPr="0074271B">
              <w:rPr>
                <w:rStyle w:val="Hyperlink"/>
                <w:noProof/>
              </w:rPr>
              <w:t>4.4.2</w:t>
            </w:r>
            <w:r>
              <w:rPr>
                <w:rFonts w:cstheme="minorBidi"/>
                <w:noProof/>
                <w:lang w:eastAsia="zh-CN"/>
              </w:rPr>
              <w:tab/>
            </w:r>
            <w:r w:rsidRPr="0074271B">
              <w:rPr>
                <w:rStyle w:val="Hyperlink"/>
                <w:noProof/>
              </w:rPr>
              <w:t>Final Action Processing Rules for MIPS</w:t>
            </w:r>
            <w:r>
              <w:rPr>
                <w:noProof/>
                <w:webHidden/>
              </w:rPr>
              <w:tab/>
            </w:r>
            <w:r>
              <w:rPr>
                <w:noProof/>
                <w:webHidden/>
              </w:rPr>
              <w:fldChar w:fldCharType="begin"/>
            </w:r>
            <w:r>
              <w:rPr>
                <w:noProof/>
                <w:webHidden/>
              </w:rPr>
              <w:instrText xml:space="preserve"> PAGEREF _Toc5020509 \h </w:instrText>
            </w:r>
            <w:r>
              <w:rPr>
                <w:noProof/>
                <w:webHidden/>
              </w:rPr>
            </w:r>
            <w:r>
              <w:rPr>
                <w:noProof/>
                <w:webHidden/>
              </w:rPr>
              <w:fldChar w:fldCharType="separate"/>
            </w:r>
            <w:r>
              <w:rPr>
                <w:noProof/>
                <w:webHidden/>
              </w:rPr>
              <w:t>15</w:t>
            </w:r>
            <w:r>
              <w:rPr>
                <w:noProof/>
                <w:webHidden/>
              </w:rPr>
              <w:fldChar w:fldCharType="end"/>
            </w:r>
          </w:hyperlink>
        </w:p>
        <w:p w14:paraId="4B45211E" w14:textId="77777777" w:rsidR="004F10DF" w:rsidRDefault="004F10DF">
          <w:pPr>
            <w:pStyle w:val="TOC3"/>
            <w:rPr>
              <w:rFonts w:cstheme="minorBidi"/>
              <w:noProof/>
              <w:lang w:eastAsia="zh-CN"/>
            </w:rPr>
          </w:pPr>
          <w:hyperlink w:anchor="_Toc5020510" w:history="1">
            <w:r w:rsidRPr="0074271B">
              <w:rPr>
                <w:rStyle w:val="Hyperlink"/>
                <w:noProof/>
              </w:rPr>
              <w:t>4.4.3</w:t>
            </w:r>
            <w:r>
              <w:rPr>
                <w:rFonts w:cstheme="minorBidi"/>
                <w:noProof/>
                <w:lang w:eastAsia="zh-CN"/>
              </w:rPr>
              <w:tab/>
            </w:r>
            <w:r w:rsidRPr="0074271B">
              <w:rPr>
                <w:rStyle w:val="Hyperlink"/>
                <w:noProof/>
              </w:rPr>
              <w:t>Final Action Processing Rules for CPC+</w:t>
            </w:r>
            <w:r>
              <w:rPr>
                <w:noProof/>
                <w:webHidden/>
              </w:rPr>
              <w:tab/>
            </w:r>
            <w:r>
              <w:rPr>
                <w:noProof/>
                <w:webHidden/>
              </w:rPr>
              <w:fldChar w:fldCharType="begin"/>
            </w:r>
            <w:r>
              <w:rPr>
                <w:noProof/>
                <w:webHidden/>
              </w:rPr>
              <w:instrText xml:space="preserve"> PAGEREF _Toc5020510 \h </w:instrText>
            </w:r>
            <w:r>
              <w:rPr>
                <w:noProof/>
                <w:webHidden/>
              </w:rPr>
            </w:r>
            <w:r>
              <w:rPr>
                <w:noProof/>
                <w:webHidden/>
              </w:rPr>
              <w:fldChar w:fldCharType="separate"/>
            </w:r>
            <w:r>
              <w:rPr>
                <w:noProof/>
                <w:webHidden/>
              </w:rPr>
              <w:t>15</w:t>
            </w:r>
            <w:r>
              <w:rPr>
                <w:noProof/>
                <w:webHidden/>
              </w:rPr>
              <w:fldChar w:fldCharType="end"/>
            </w:r>
          </w:hyperlink>
        </w:p>
        <w:p w14:paraId="36144DCC" w14:textId="77777777" w:rsidR="004F10DF" w:rsidRDefault="004F10DF">
          <w:pPr>
            <w:pStyle w:val="TOC3"/>
            <w:rPr>
              <w:rFonts w:cstheme="minorBidi"/>
              <w:noProof/>
              <w:lang w:eastAsia="zh-CN"/>
            </w:rPr>
          </w:pPr>
          <w:hyperlink w:anchor="_Toc5020511" w:history="1">
            <w:r w:rsidRPr="0074271B">
              <w:rPr>
                <w:rStyle w:val="Hyperlink"/>
                <w:noProof/>
              </w:rPr>
              <w:t>4.4.4</w:t>
            </w:r>
            <w:r>
              <w:rPr>
                <w:rFonts w:cstheme="minorBidi"/>
                <w:noProof/>
                <w:lang w:eastAsia="zh-CN"/>
              </w:rPr>
              <w:tab/>
            </w:r>
            <w:r w:rsidRPr="0074271B">
              <w:rPr>
                <w:rStyle w:val="Hyperlink"/>
                <w:noProof/>
              </w:rPr>
              <w:t>Program Identifiers Used in Succession Management</w:t>
            </w:r>
            <w:r>
              <w:rPr>
                <w:noProof/>
                <w:webHidden/>
              </w:rPr>
              <w:tab/>
            </w:r>
            <w:r>
              <w:rPr>
                <w:noProof/>
                <w:webHidden/>
              </w:rPr>
              <w:fldChar w:fldCharType="begin"/>
            </w:r>
            <w:r>
              <w:rPr>
                <w:noProof/>
                <w:webHidden/>
              </w:rPr>
              <w:instrText xml:space="preserve"> PAGEREF _Toc5020511 \h </w:instrText>
            </w:r>
            <w:r>
              <w:rPr>
                <w:noProof/>
                <w:webHidden/>
              </w:rPr>
            </w:r>
            <w:r>
              <w:rPr>
                <w:noProof/>
                <w:webHidden/>
              </w:rPr>
              <w:fldChar w:fldCharType="separate"/>
            </w:r>
            <w:r>
              <w:rPr>
                <w:noProof/>
                <w:webHidden/>
              </w:rPr>
              <w:t>15</w:t>
            </w:r>
            <w:r>
              <w:rPr>
                <w:noProof/>
                <w:webHidden/>
              </w:rPr>
              <w:fldChar w:fldCharType="end"/>
            </w:r>
          </w:hyperlink>
        </w:p>
        <w:p w14:paraId="43F9530A" w14:textId="77777777" w:rsidR="004F10DF" w:rsidRDefault="004F10DF">
          <w:pPr>
            <w:pStyle w:val="TOC2"/>
            <w:tabs>
              <w:tab w:val="left" w:pos="880"/>
              <w:tab w:val="right" w:leader="dot" w:pos="9350"/>
            </w:tabs>
            <w:rPr>
              <w:rFonts w:cstheme="minorBidi"/>
              <w:b w:val="0"/>
              <w:bCs w:val="0"/>
              <w:noProof/>
              <w:lang w:eastAsia="zh-CN"/>
            </w:rPr>
          </w:pPr>
          <w:hyperlink w:anchor="_Toc5020512" w:history="1">
            <w:r w:rsidRPr="0074271B">
              <w:rPr>
                <w:rStyle w:val="Hyperlink"/>
                <w:noProof/>
              </w:rPr>
              <w:t>4.5</w:t>
            </w:r>
            <w:r>
              <w:rPr>
                <w:rFonts w:cstheme="minorBidi"/>
                <w:b w:val="0"/>
                <w:bCs w:val="0"/>
                <w:noProof/>
                <w:lang w:eastAsia="zh-CN"/>
              </w:rPr>
              <w:tab/>
            </w:r>
            <w:r w:rsidRPr="0074271B">
              <w:rPr>
                <w:rStyle w:val="Hyperlink"/>
                <w:noProof/>
              </w:rPr>
              <w:t>Time Zone</w:t>
            </w:r>
            <w:r>
              <w:rPr>
                <w:noProof/>
                <w:webHidden/>
              </w:rPr>
              <w:tab/>
            </w:r>
            <w:r>
              <w:rPr>
                <w:noProof/>
                <w:webHidden/>
              </w:rPr>
              <w:fldChar w:fldCharType="begin"/>
            </w:r>
            <w:r>
              <w:rPr>
                <w:noProof/>
                <w:webHidden/>
              </w:rPr>
              <w:instrText xml:space="preserve"> PAGEREF _Toc5020512 \h </w:instrText>
            </w:r>
            <w:r>
              <w:rPr>
                <w:noProof/>
                <w:webHidden/>
              </w:rPr>
            </w:r>
            <w:r>
              <w:rPr>
                <w:noProof/>
                <w:webHidden/>
              </w:rPr>
              <w:fldChar w:fldCharType="separate"/>
            </w:r>
            <w:r>
              <w:rPr>
                <w:noProof/>
                <w:webHidden/>
              </w:rPr>
              <w:t>16</w:t>
            </w:r>
            <w:r>
              <w:rPr>
                <w:noProof/>
                <w:webHidden/>
              </w:rPr>
              <w:fldChar w:fldCharType="end"/>
            </w:r>
          </w:hyperlink>
        </w:p>
        <w:p w14:paraId="4EF38EDC" w14:textId="77777777" w:rsidR="004F10DF" w:rsidRDefault="004F10DF">
          <w:pPr>
            <w:pStyle w:val="TOC2"/>
            <w:tabs>
              <w:tab w:val="left" w:pos="880"/>
              <w:tab w:val="right" w:leader="dot" w:pos="9350"/>
            </w:tabs>
            <w:rPr>
              <w:rFonts w:cstheme="minorBidi"/>
              <w:b w:val="0"/>
              <w:bCs w:val="0"/>
              <w:noProof/>
              <w:lang w:eastAsia="zh-CN"/>
            </w:rPr>
          </w:pPr>
          <w:hyperlink w:anchor="_Toc5020513" w:history="1">
            <w:r w:rsidRPr="0074271B">
              <w:rPr>
                <w:rStyle w:val="Hyperlink"/>
                <w:noProof/>
              </w:rPr>
              <w:t>4.6</w:t>
            </w:r>
            <w:r>
              <w:rPr>
                <w:rFonts w:cstheme="minorBidi"/>
                <w:b w:val="0"/>
                <w:bCs w:val="0"/>
                <w:noProof/>
                <w:lang w:eastAsia="zh-CN"/>
              </w:rPr>
              <w:tab/>
            </w:r>
            <w:r w:rsidRPr="0074271B">
              <w:rPr>
                <w:rStyle w:val="Hyperlink"/>
                <w:noProof/>
              </w:rPr>
              <w:t>Performance Period and Performance Rate</w:t>
            </w:r>
            <w:r>
              <w:rPr>
                <w:noProof/>
                <w:webHidden/>
              </w:rPr>
              <w:tab/>
            </w:r>
            <w:r>
              <w:rPr>
                <w:noProof/>
                <w:webHidden/>
              </w:rPr>
              <w:fldChar w:fldCharType="begin"/>
            </w:r>
            <w:r>
              <w:rPr>
                <w:noProof/>
                <w:webHidden/>
              </w:rPr>
              <w:instrText xml:space="preserve"> PAGEREF _Toc5020513 \h </w:instrText>
            </w:r>
            <w:r>
              <w:rPr>
                <w:noProof/>
                <w:webHidden/>
              </w:rPr>
            </w:r>
            <w:r>
              <w:rPr>
                <w:noProof/>
                <w:webHidden/>
              </w:rPr>
              <w:fldChar w:fldCharType="separate"/>
            </w:r>
            <w:r>
              <w:rPr>
                <w:noProof/>
                <w:webHidden/>
              </w:rPr>
              <w:t>16</w:t>
            </w:r>
            <w:r>
              <w:rPr>
                <w:noProof/>
                <w:webHidden/>
              </w:rPr>
              <w:fldChar w:fldCharType="end"/>
            </w:r>
          </w:hyperlink>
        </w:p>
        <w:p w14:paraId="70BC5ACC" w14:textId="77777777" w:rsidR="004F10DF" w:rsidRDefault="004F10DF">
          <w:pPr>
            <w:pStyle w:val="TOC2"/>
            <w:tabs>
              <w:tab w:val="left" w:pos="880"/>
              <w:tab w:val="right" w:leader="dot" w:pos="9350"/>
            </w:tabs>
            <w:rPr>
              <w:rFonts w:cstheme="minorBidi"/>
              <w:b w:val="0"/>
              <w:bCs w:val="0"/>
              <w:noProof/>
              <w:lang w:eastAsia="zh-CN"/>
            </w:rPr>
          </w:pPr>
          <w:hyperlink w:anchor="_Toc5020514" w:history="1">
            <w:r w:rsidRPr="0074271B">
              <w:rPr>
                <w:rStyle w:val="Hyperlink"/>
                <w:noProof/>
              </w:rPr>
              <w:t>4.7</w:t>
            </w:r>
            <w:r>
              <w:rPr>
                <w:rFonts w:cstheme="minorBidi"/>
                <w:b w:val="0"/>
                <w:bCs w:val="0"/>
                <w:noProof/>
                <w:lang w:eastAsia="zh-CN"/>
              </w:rPr>
              <w:tab/>
            </w:r>
            <w:r w:rsidRPr="0074271B">
              <w:rPr>
                <w:rStyle w:val="Hyperlink"/>
                <w:noProof/>
              </w:rPr>
              <w:t>Templates Versioning and Validations</w:t>
            </w:r>
            <w:r>
              <w:rPr>
                <w:noProof/>
                <w:webHidden/>
              </w:rPr>
              <w:tab/>
            </w:r>
            <w:r>
              <w:rPr>
                <w:noProof/>
                <w:webHidden/>
              </w:rPr>
              <w:fldChar w:fldCharType="begin"/>
            </w:r>
            <w:r>
              <w:rPr>
                <w:noProof/>
                <w:webHidden/>
              </w:rPr>
              <w:instrText xml:space="preserve"> PAGEREF _Toc5020514 \h </w:instrText>
            </w:r>
            <w:r>
              <w:rPr>
                <w:noProof/>
                <w:webHidden/>
              </w:rPr>
            </w:r>
            <w:r>
              <w:rPr>
                <w:noProof/>
                <w:webHidden/>
              </w:rPr>
              <w:fldChar w:fldCharType="separate"/>
            </w:r>
            <w:r>
              <w:rPr>
                <w:noProof/>
                <w:webHidden/>
              </w:rPr>
              <w:t>17</w:t>
            </w:r>
            <w:r>
              <w:rPr>
                <w:noProof/>
                <w:webHidden/>
              </w:rPr>
              <w:fldChar w:fldCharType="end"/>
            </w:r>
          </w:hyperlink>
        </w:p>
        <w:p w14:paraId="04F42BE4" w14:textId="77777777" w:rsidR="004F10DF" w:rsidRDefault="004F10DF">
          <w:pPr>
            <w:pStyle w:val="TOC1"/>
            <w:tabs>
              <w:tab w:val="left" w:pos="440"/>
            </w:tabs>
            <w:rPr>
              <w:rFonts w:cstheme="minorBidi"/>
              <w:b w:val="0"/>
              <w:bCs w:val="0"/>
              <w:noProof/>
              <w:sz w:val="22"/>
              <w:szCs w:val="22"/>
              <w:lang w:eastAsia="zh-CN"/>
            </w:rPr>
          </w:pPr>
          <w:hyperlink w:anchor="_Toc5020515" w:history="1">
            <w:r w:rsidRPr="0074271B">
              <w:rPr>
                <w:rStyle w:val="Hyperlink"/>
                <w:noProof/>
              </w:rPr>
              <w:t>5</w:t>
            </w:r>
            <w:r>
              <w:rPr>
                <w:rFonts w:cstheme="minorBidi"/>
                <w:b w:val="0"/>
                <w:bCs w:val="0"/>
                <w:noProof/>
                <w:sz w:val="22"/>
                <w:szCs w:val="22"/>
                <w:lang w:eastAsia="zh-CN"/>
              </w:rPr>
              <w:tab/>
            </w:r>
            <w:r w:rsidRPr="0074271B">
              <w:rPr>
                <w:rStyle w:val="Hyperlink"/>
                <w:noProof/>
              </w:rPr>
              <w:t>QRDA Category III Validation</w:t>
            </w:r>
            <w:r>
              <w:rPr>
                <w:noProof/>
                <w:webHidden/>
              </w:rPr>
              <w:tab/>
            </w:r>
            <w:r>
              <w:rPr>
                <w:noProof/>
                <w:webHidden/>
              </w:rPr>
              <w:fldChar w:fldCharType="begin"/>
            </w:r>
            <w:r>
              <w:rPr>
                <w:noProof/>
                <w:webHidden/>
              </w:rPr>
              <w:instrText xml:space="preserve"> PAGEREF _Toc5020515 \h </w:instrText>
            </w:r>
            <w:r>
              <w:rPr>
                <w:noProof/>
                <w:webHidden/>
              </w:rPr>
            </w:r>
            <w:r>
              <w:rPr>
                <w:noProof/>
                <w:webHidden/>
              </w:rPr>
              <w:fldChar w:fldCharType="separate"/>
            </w:r>
            <w:r>
              <w:rPr>
                <w:noProof/>
                <w:webHidden/>
              </w:rPr>
              <w:t>18</w:t>
            </w:r>
            <w:r>
              <w:rPr>
                <w:noProof/>
                <w:webHidden/>
              </w:rPr>
              <w:fldChar w:fldCharType="end"/>
            </w:r>
          </w:hyperlink>
        </w:p>
        <w:p w14:paraId="26446CF9" w14:textId="77777777" w:rsidR="004F10DF" w:rsidRDefault="004F10DF">
          <w:pPr>
            <w:pStyle w:val="TOC2"/>
            <w:tabs>
              <w:tab w:val="left" w:pos="880"/>
              <w:tab w:val="right" w:leader="dot" w:pos="9350"/>
            </w:tabs>
            <w:rPr>
              <w:rFonts w:cstheme="minorBidi"/>
              <w:b w:val="0"/>
              <w:bCs w:val="0"/>
              <w:noProof/>
              <w:lang w:eastAsia="zh-CN"/>
            </w:rPr>
          </w:pPr>
          <w:hyperlink w:anchor="_Toc5020516" w:history="1">
            <w:r w:rsidRPr="0074271B">
              <w:rPr>
                <w:rStyle w:val="Hyperlink"/>
                <w:noProof/>
              </w:rPr>
              <w:t>5.1</w:t>
            </w:r>
            <w:r>
              <w:rPr>
                <w:rFonts w:cstheme="minorBidi"/>
                <w:b w:val="0"/>
                <w:bCs w:val="0"/>
                <w:noProof/>
                <w:lang w:eastAsia="zh-CN"/>
              </w:rPr>
              <w:tab/>
            </w:r>
            <w:r w:rsidRPr="0074271B">
              <w:rPr>
                <w:rStyle w:val="Hyperlink"/>
                <w:noProof/>
              </w:rPr>
              <w:t>Document-Level Template: QRDA Category III Report - CMS (V4)</w:t>
            </w:r>
            <w:r>
              <w:rPr>
                <w:noProof/>
                <w:webHidden/>
              </w:rPr>
              <w:tab/>
            </w:r>
            <w:r>
              <w:rPr>
                <w:noProof/>
                <w:webHidden/>
              </w:rPr>
              <w:fldChar w:fldCharType="begin"/>
            </w:r>
            <w:r>
              <w:rPr>
                <w:noProof/>
                <w:webHidden/>
              </w:rPr>
              <w:instrText xml:space="preserve"> PAGEREF _Toc5020516 \h </w:instrText>
            </w:r>
            <w:r>
              <w:rPr>
                <w:noProof/>
                <w:webHidden/>
              </w:rPr>
            </w:r>
            <w:r>
              <w:rPr>
                <w:noProof/>
                <w:webHidden/>
              </w:rPr>
              <w:fldChar w:fldCharType="separate"/>
            </w:r>
            <w:r>
              <w:rPr>
                <w:noProof/>
                <w:webHidden/>
              </w:rPr>
              <w:t>18</w:t>
            </w:r>
            <w:r>
              <w:rPr>
                <w:noProof/>
                <w:webHidden/>
              </w:rPr>
              <w:fldChar w:fldCharType="end"/>
            </w:r>
          </w:hyperlink>
        </w:p>
        <w:p w14:paraId="2A154734" w14:textId="77777777" w:rsidR="004F10DF" w:rsidRDefault="004F10DF">
          <w:pPr>
            <w:pStyle w:val="TOC3"/>
            <w:rPr>
              <w:rFonts w:cstheme="minorBidi"/>
              <w:noProof/>
              <w:lang w:eastAsia="zh-CN"/>
            </w:rPr>
          </w:pPr>
          <w:hyperlink w:anchor="_Toc5020517" w:history="1">
            <w:r w:rsidRPr="0074271B">
              <w:rPr>
                <w:rStyle w:val="Hyperlink"/>
                <w:noProof/>
              </w:rPr>
              <w:t>5.1.1</w:t>
            </w:r>
            <w:r>
              <w:rPr>
                <w:rFonts w:cstheme="minorBidi"/>
                <w:noProof/>
                <w:lang w:eastAsia="zh-CN"/>
              </w:rPr>
              <w:tab/>
            </w:r>
            <w:r w:rsidRPr="0074271B">
              <w:rPr>
                <w:rStyle w:val="Hyperlink"/>
                <w:noProof/>
              </w:rPr>
              <w:t>informationRecipient</w:t>
            </w:r>
            <w:r>
              <w:rPr>
                <w:noProof/>
                <w:webHidden/>
              </w:rPr>
              <w:tab/>
            </w:r>
            <w:r>
              <w:rPr>
                <w:noProof/>
                <w:webHidden/>
              </w:rPr>
              <w:fldChar w:fldCharType="begin"/>
            </w:r>
            <w:r>
              <w:rPr>
                <w:noProof/>
                <w:webHidden/>
              </w:rPr>
              <w:instrText xml:space="preserve"> PAGEREF _Toc5020517 \h </w:instrText>
            </w:r>
            <w:r>
              <w:rPr>
                <w:noProof/>
                <w:webHidden/>
              </w:rPr>
            </w:r>
            <w:r>
              <w:rPr>
                <w:noProof/>
                <w:webHidden/>
              </w:rPr>
              <w:fldChar w:fldCharType="separate"/>
            </w:r>
            <w:r>
              <w:rPr>
                <w:noProof/>
                <w:webHidden/>
              </w:rPr>
              <w:t>18</w:t>
            </w:r>
            <w:r>
              <w:rPr>
                <w:noProof/>
                <w:webHidden/>
              </w:rPr>
              <w:fldChar w:fldCharType="end"/>
            </w:r>
          </w:hyperlink>
        </w:p>
        <w:p w14:paraId="0D5958F4" w14:textId="77777777" w:rsidR="004F10DF" w:rsidRDefault="004F10DF">
          <w:pPr>
            <w:pStyle w:val="TOC3"/>
            <w:rPr>
              <w:rFonts w:cstheme="minorBidi"/>
              <w:noProof/>
              <w:lang w:eastAsia="zh-CN"/>
            </w:rPr>
          </w:pPr>
          <w:hyperlink w:anchor="_Toc5020518" w:history="1">
            <w:r w:rsidRPr="0074271B">
              <w:rPr>
                <w:rStyle w:val="Hyperlink"/>
                <w:noProof/>
              </w:rPr>
              <w:t>5.1.2</w:t>
            </w:r>
            <w:r>
              <w:rPr>
                <w:rFonts w:cstheme="minorBidi"/>
                <w:noProof/>
                <w:lang w:eastAsia="zh-CN"/>
              </w:rPr>
              <w:tab/>
            </w:r>
            <w:r w:rsidRPr="0074271B">
              <w:rPr>
                <w:rStyle w:val="Hyperlink"/>
                <w:noProof/>
              </w:rPr>
              <w:t>participant is Location (CPC+ Practice Site)</w:t>
            </w:r>
            <w:r>
              <w:rPr>
                <w:noProof/>
                <w:webHidden/>
              </w:rPr>
              <w:tab/>
            </w:r>
            <w:r>
              <w:rPr>
                <w:noProof/>
                <w:webHidden/>
              </w:rPr>
              <w:fldChar w:fldCharType="begin"/>
            </w:r>
            <w:r>
              <w:rPr>
                <w:noProof/>
                <w:webHidden/>
              </w:rPr>
              <w:instrText xml:space="preserve"> PAGEREF _Toc5020518 \h </w:instrText>
            </w:r>
            <w:r>
              <w:rPr>
                <w:noProof/>
                <w:webHidden/>
              </w:rPr>
            </w:r>
            <w:r>
              <w:rPr>
                <w:noProof/>
                <w:webHidden/>
              </w:rPr>
              <w:fldChar w:fldCharType="separate"/>
            </w:r>
            <w:r>
              <w:rPr>
                <w:noProof/>
                <w:webHidden/>
              </w:rPr>
              <w:t>20</w:t>
            </w:r>
            <w:r>
              <w:rPr>
                <w:noProof/>
                <w:webHidden/>
              </w:rPr>
              <w:fldChar w:fldCharType="end"/>
            </w:r>
          </w:hyperlink>
        </w:p>
        <w:p w14:paraId="37B651EC" w14:textId="77777777" w:rsidR="004F10DF" w:rsidRDefault="004F10DF">
          <w:pPr>
            <w:pStyle w:val="TOC3"/>
            <w:rPr>
              <w:rFonts w:cstheme="minorBidi"/>
              <w:noProof/>
              <w:lang w:eastAsia="zh-CN"/>
            </w:rPr>
          </w:pPr>
          <w:hyperlink w:anchor="_Toc5020519" w:history="1">
            <w:r w:rsidRPr="0074271B">
              <w:rPr>
                <w:rStyle w:val="Hyperlink"/>
                <w:noProof/>
              </w:rPr>
              <w:t>5.1.3</w:t>
            </w:r>
            <w:r>
              <w:rPr>
                <w:rFonts w:cstheme="minorBidi"/>
                <w:noProof/>
                <w:lang w:eastAsia="zh-CN"/>
              </w:rPr>
              <w:tab/>
            </w:r>
            <w:r w:rsidRPr="0074271B">
              <w:rPr>
                <w:rStyle w:val="Hyperlink"/>
                <w:noProof/>
              </w:rPr>
              <w:t>Participant is Device (CMS EHR Certification ID)</w:t>
            </w:r>
            <w:r>
              <w:rPr>
                <w:noProof/>
                <w:webHidden/>
              </w:rPr>
              <w:tab/>
            </w:r>
            <w:r>
              <w:rPr>
                <w:noProof/>
                <w:webHidden/>
              </w:rPr>
              <w:fldChar w:fldCharType="begin"/>
            </w:r>
            <w:r>
              <w:rPr>
                <w:noProof/>
                <w:webHidden/>
              </w:rPr>
              <w:instrText xml:space="preserve"> PAGEREF _Toc5020519 \h </w:instrText>
            </w:r>
            <w:r>
              <w:rPr>
                <w:noProof/>
                <w:webHidden/>
              </w:rPr>
            </w:r>
            <w:r>
              <w:rPr>
                <w:noProof/>
                <w:webHidden/>
              </w:rPr>
              <w:fldChar w:fldCharType="separate"/>
            </w:r>
            <w:r>
              <w:rPr>
                <w:noProof/>
                <w:webHidden/>
              </w:rPr>
              <w:t>21</w:t>
            </w:r>
            <w:r>
              <w:rPr>
                <w:noProof/>
                <w:webHidden/>
              </w:rPr>
              <w:fldChar w:fldCharType="end"/>
            </w:r>
          </w:hyperlink>
        </w:p>
        <w:p w14:paraId="687196EF" w14:textId="77777777" w:rsidR="004F10DF" w:rsidRDefault="004F10DF">
          <w:pPr>
            <w:pStyle w:val="TOC3"/>
            <w:rPr>
              <w:rFonts w:cstheme="minorBidi"/>
              <w:noProof/>
              <w:lang w:eastAsia="zh-CN"/>
            </w:rPr>
          </w:pPr>
          <w:hyperlink w:anchor="_Toc5020520" w:history="1">
            <w:r w:rsidRPr="0074271B">
              <w:rPr>
                <w:rStyle w:val="Hyperlink"/>
                <w:noProof/>
              </w:rPr>
              <w:t>5.1.4</w:t>
            </w:r>
            <w:r>
              <w:rPr>
                <w:rFonts w:cstheme="minorBidi"/>
                <w:noProof/>
                <w:lang w:eastAsia="zh-CN"/>
              </w:rPr>
              <w:tab/>
            </w:r>
            <w:r w:rsidRPr="0074271B">
              <w:rPr>
                <w:rStyle w:val="Hyperlink"/>
                <w:noProof/>
              </w:rPr>
              <w:t>documentationOf</w:t>
            </w:r>
            <w:r>
              <w:rPr>
                <w:noProof/>
                <w:webHidden/>
              </w:rPr>
              <w:tab/>
            </w:r>
            <w:r>
              <w:rPr>
                <w:noProof/>
                <w:webHidden/>
              </w:rPr>
              <w:fldChar w:fldCharType="begin"/>
            </w:r>
            <w:r>
              <w:rPr>
                <w:noProof/>
                <w:webHidden/>
              </w:rPr>
              <w:instrText xml:space="preserve"> PAGEREF _Toc5020520 \h </w:instrText>
            </w:r>
            <w:r>
              <w:rPr>
                <w:noProof/>
                <w:webHidden/>
              </w:rPr>
            </w:r>
            <w:r>
              <w:rPr>
                <w:noProof/>
                <w:webHidden/>
              </w:rPr>
              <w:fldChar w:fldCharType="separate"/>
            </w:r>
            <w:r>
              <w:rPr>
                <w:noProof/>
                <w:webHidden/>
              </w:rPr>
              <w:t>22</w:t>
            </w:r>
            <w:r>
              <w:rPr>
                <w:noProof/>
                <w:webHidden/>
              </w:rPr>
              <w:fldChar w:fldCharType="end"/>
            </w:r>
          </w:hyperlink>
        </w:p>
        <w:p w14:paraId="68B8449C" w14:textId="77777777" w:rsidR="004F10DF" w:rsidRDefault="004F10DF">
          <w:pPr>
            <w:pStyle w:val="TOC3"/>
            <w:rPr>
              <w:rFonts w:cstheme="minorBidi"/>
              <w:noProof/>
              <w:lang w:eastAsia="zh-CN"/>
            </w:rPr>
          </w:pPr>
          <w:hyperlink w:anchor="_Toc5020521" w:history="1">
            <w:r w:rsidRPr="0074271B">
              <w:rPr>
                <w:rStyle w:val="Hyperlink"/>
                <w:noProof/>
              </w:rPr>
              <w:t>5.1.5</w:t>
            </w:r>
            <w:r>
              <w:rPr>
                <w:rFonts w:cstheme="minorBidi"/>
                <w:noProof/>
                <w:lang w:eastAsia="zh-CN"/>
              </w:rPr>
              <w:tab/>
            </w:r>
            <w:r w:rsidRPr="0074271B">
              <w:rPr>
                <w:rStyle w:val="Hyperlink"/>
                <w:noProof/>
              </w:rPr>
              <w:t>component</w:t>
            </w:r>
            <w:r>
              <w:rPr>
                <w:noProof/>
                <w:webHidden/>
              </w:rPr>
              <w:tab/>
            </w:r>
            <w:r>
              <w:rPr>
                <w:noProof/>
                <w:webHidden/>
              </w:rPr>
              <w:fldChar w:fldCharType="begin"/>
            </w:r>
            <w:r>
              <w:rPr>
                <w:noProof/>
                <w:webHidden/>
              </w:rPr>
              <w:instrText xml:space="preserve"> PAGEREF _Toc5020521 \h </w:instrText>
            </w:r>
            <w:r>
              <w:rPr>
                <w:noProof/>
                <w:webHidden/>
              </w:rPr>
            </w:r>
            <w:r>
              <w:rPr>
                <w:noProof/>
                <w:webHidden/>
              </w:rPr>
              <w:fldChar w:fldCharType="separate"/>
            </w:r>
            <w:r>
              <w:rPr>
                <w:noProof/>
                <w:webHidden/>
              </w:rPr>
              <w:t>24</w:t>
            </w:r>
            <w:r>
              <w:rPr>
                <w:noProof/>
                <w:webHidden/>
              </w:rPr>
              <w:fldChar w:fldCharType="end"/>
            </w:r>
          </w:hyperlink>
        </w:p>
        <w:p w14:paraId="002D0332" w14:textId="77777777" w:rsidR="004F10DF" w:rsidRDefault="004F10DF">
          <w:pPr>
            <w:pStyle w:val="TOC2"/>
            <w:tabs>
              <w:tab w:val="left" w:pos="880"/>
              <w:tab w:val="right" w:leader="dot" w:pos="9350"/>
            </w:tabs>
            <w:rPr>
              <w:rFonts w:cstheme="minorBidi"/>
              <w:b w:val="0"/>
              <w:bCs w:val="0"/>
              <w:noProof/>
              <w:lang w:eastAsia="zh-CN"/>
            </w:rPr>
          </w:pPr>
          <w:hyperlink w:anchor="_Toc5020522" w:history="1">
            <w:r w:rsidRPr="0074271B">
              <w:rPr>
                <w:rStyle w:val="Hyperlink"/>
                <w:noProof/>
              </w:rPr>
              <w:t>5.2</w:t>
            </w:r>
            <w:r>
              <w:rPr>
                <w:rFonts w:cstheme="minorBidi"/>
                <w:b w:val="0"/>
                <w:bCs w:val="0"/>
                <w:noProof/>
                <w:lang w:eastAsia="zh-CN"/>
              </w:rPr>
              <w:tab/>
            </w:r>
            <w:r w:rsidRPr="0074271B">
              <w:rPr>
                <w:rStyle w:val="Hyperlink"/>
                <w:noProof/>
              </w:rPr>
              <w:t>Section-Level Templates</w:t>
            </w:r>
            <w:r>
              <w:rPr>
                <w:noProof/>
                <w:webHidden/>
              </w:rPr>
              <w:tab/>
            </w:r>
            <w:r>
              <w:rPr>
                <w:noProof/>
                <w:webHidden/>
              </w:rPr>
              <w:fldChar w:fldCharType="begin"/>
            </w:r>
            <w:r>
              <w:rPr>
                <w:noProof/>
                <w:webHidden/>
              </w:rPr>
              <w:instrText xml:space="preserve"> PAGEREF _Toc5020522 \h </w:instrText>
            </w:r>
            <w:r>
              <w:rPr>
                <w:noProof/>
                <w:webHidden/>
              </w:rPr>
            </w:r>
            <w:r>
              <w:rPr>
                <w:noProof/>
                <w:webHidden/>
              </w:rPr>
              <w:fldChar w:fldCharType="separate"/>
            </w:r>
            <w:r>
              <w:rPr>
                <w:noProof/>
                <w:webHidden/>
              </w:rPr>
              <w:t>25</w:t>
            </w:r>
            <w:r>
              <w:rPr>
                <w:noProof/>
                <w:webHidden/>
              </w:rPr>
              <w:fldChar w:fldCharType="end"/>
            </w:r>
          </w:hyperlink>
        </w:p>
        <w:p w14:paraId="59E04591" w14:textId="77777777" w:rsidR="004F10DF" w:rsidRDefault="004F10DF">
          <w:pPr>
            <w:pStyle w:val="TOC3"/>
            <w:rPr>
              <w:rFonts w:cstheme="minorBidi"/>
              <w:noProof/>
              <w:lang w:eastAsia="zh-CN"/>
            </w:rPr>
          </w:pPr>
          <w:hyperlink w:anchor="_Toc5020524" w:history="1">
            <w:r w:rsidRPr="0074271B">
              <w:rPr>
                <w:rStyle w:val="Hyperlink"/>
                <w:noProof/>
              </w:rPr>
              <w:t>5.2.1</w:t>
            </w:r>
            <w:r>
              <w:rPr>
                <w:rFonts w:cstheme="minorBidi"/>
                <w:noProof/>
                <w:lang w:eastAsia="zh-CN"/>
              </w:rPr>
              <w:tab/>
            </w:r>
            <w:r w:rsidRPr="0074271B">
              <w:rPr>
                <w:rStyle w:val="Hyperlink"/>
                <w:noProof/>
              </w:rPr>
              <w:t>QRDA Category III Measure Section - CMS (V4)</w:t>
            </w:r>
            <w:r>
              <w:rPr>
                <w:noProof/>
                <w:webHidden/>
              </w:rPr>
              <w:tab/>
            </w:r>
            <w:r>
              <w:rPr>
                <w:noProof/>
                <w:webHidden/>
              </w:rPr>
              <w:fldChar w:fldCharType="begin"/>
            </w:r>
            <w:r>
              <w:rPr>
                <w:noProof/>
                <w:webHidden/>
              </w:rPr>
              <w:instrText xml:space="preserve"> PAGEREF _Toc5020524 \h </w:instrText>
            </w:r>
            <w:r>
              <w:rPr>
                <w:noProof/>
                <w:webHidden/>
              </w:rPr>
            </w:r>
            <w:r>
              <w:rPr>
                <w:noProof/>
                <w:webHidden/>
              </w:rPr>
              <w:fldChar w:fldCharType="separate"/>
            </w:r>
            <w:r>
              <w:rPr>
                <w:noProof/>
                <w:webHidden/>
              </w:rPr>
              <w:t>26</w:t>
            </w:r>
            <w:r>
              <w:rPr>
                <w:noProof/>
                <w:webHidden/>
              </w:rPr>
              <w:fldChar w:fldCharType="end"/>
            </w:r>
          </w:hyperlink>
        </w:p>
        <w:p w14:paraId="0BD9B28F" w14:textId="77777777" w:rsidR="004F10DF" w:rsidRDefault="004F10DF">
          <w:pPr>
            <w:pStyle w:val="TOC2"/>
            <w:tabs>
              <w:tab w:val="left" w:pos="880"/>
              <w:tab w:val="right" w:leader="dot" w:pos="9350"/>
            </w:tabs>
            <w:rPr>
              <w:rFonts w:cstheme="minorBidi"/>
              <w:b w:val="0"/>
              <w:bCs w:val="0"/>
              <w:noProof/>
              <w:lang w:eastAsia="zh-CN"/>
            </w:rPr>
          </w:pPr>
          <w:hyperlink w:anchor="_Toc5020525" w:history="1">
            <w:r w:rsidRPr="0074271B">
              <w:rPr>
                <w:rStyle w:val="Hyperlink"/>
                <w:noProof/>
              </w:rPr>
              <w:t>5.3</w:t>
            </w:r>
            <w:r>
              <w:rPr>
                <w:rFonts w:cstheme="minorBidi"/>
                <w:b w:val="0"/>
                <w:bCs w:val="0"/>
                <w:noProof/>
                <w:lang w:eastAsia="zh-CN"/>
              </w:rPr>
              <w:tab/>
            </w:r>
            <w:r w:rsidRPr="0074271B">
              <w:rPr>
                <w:rStyle w:val="Hyperlink"/>
                <w:noProof/>
              </w:rPr>
              <w:t>Entry-Level Templates</w:t>
            </w:r>
            <w:r>
              <w:rPr>
                <w:noProof/>
                <w:webHidden/>
              </w:rPr>
              <w:tab/>
            </w:r>
            <w:r>
              <w:rPr>
                <w:noProof/>
                <w:webHidden/>
              </w:rPr>
              <w:fldChar w:fldCharType="begin"/>
            </w:r>
            <w:r>
              <w:rPr>
                <w:noProof/>
                <w:webHidden/>
              </w:rPr>
              <w:instrText xml:space="preserve"> PAGEREF _Toc5020525 \h </w:instrText>
            </w:r>
            <w:r>
              <w:rPr>
                <w:noProof/>
                <w:webHidden/>
              </w:rPr>
            </w:r>
            <w:r>
              <w:rPr>
                <w:noProof/>
                <w:webHidden/>
              </w:rPr>
              <w:fldChar w:fldCharType="separate"/>
            </w:r>
            <w:r>
              <w:rPr>
                <w:noProof/>
                <w:webHidden/>
              </w:rPr>
              <w:t>27</w:t>
            </w:r>
            <w:r>
              <w:rPr>
                <w:noProof/>
                <w:webHidden/>
              </w:rPr>
              <w:fldChar w:fldCharType="end"/>
            </w:r>
          </w:hyperlink>
        </w:p>
        <w:p w14:paraId="39A3C282" w14:textId="77777777" w:rsidR="004F10DF" w:rsidRDefault="004F10DF">
          <w:pPr>
            <w:pStyle w:val="TOC3"/>
            <w:rPr>
              <w:rFonts w:cstheme="minorBidi"/>
              <w:noProof/>
              <w:lang w:eastAsia="zh-CN"/>
            </w:rPr>
          </w:pPr>
          <w:hyperlink w:anchor="_Toc5020527" w:history="1">
            <w:r w:rsidRPr="0074271B">
              <w:rPr>
                <w:rStyle w:val="Hyperlink"/>
                <w:noProof/>
              </w:rPr>
              <w:t>5.3.1</w:t>
            </w:r>
            <w:r>
              <w:rPr>
                <w:rFonts w:cstheme="minorBidi"/>
                <w:noProof/>
                <w:lang w:eastAsia="zh-CN"/>
              </w:rPr>
              <w:tab/>
            </w:r>
            <w:r w:rsidRPr="0074271B">
              <w:rPr>
                <w:rStyle w:val="Hyperlink"/>
                <w:noProof/>
              </w:rPr>
              <w:t>Measure Data - CMS (V4)</w:t>
            </w:r>
            <w:r>
              <w:rPr>
                <w:noProof/>
                <w:webHidden/>
              </w:rPr>
              <w:tab/>
            </w:r>
            <w:r>
              <w:rPr>
                <w:noProof/>
                <w:webHidden/>
              </w:rPr>
              <w:fldChar w:fldCharType="begin"/>
            </w:r>
            <w:r>
              <w:rPr>
                <w:noProof/>
                <w:webHidden/>
              </w:rPr>
              <w:instrText xml:space="preserve"> PAGEREF _Toc5020527 \h </w:instrText>
            </w:r>
            <w:r>
              <w:rPr>
                <w:noProof/>
                <w:webHidden/>
              </w:rPr>
            </w:r>
            <w:r>
              <w:rPr>
                <w:noProof/>
                <w:webHidden/>
              </w:rPr>
              <w:fldChar w:fldCharType="separate"/>
            </w:r>
            <w:r>
              <w:rPr>
                <w:noProof/>
                <w:webHidden/>
              </w:rPr>
              <w:t>27</w:t>
            </w:r>
            <w:r>
              <w:rPr>
                <w:noProof/>
                <w:webHidden/>
              </w:rPr>
              <w:fldChar w:fldCharType="end"/>
            </w:r>
          </w:hyperlink>
        </w:p>
        <w:p w14:paraId="5A69D5A8" w14:textId="77777777" w:rsidR="004F10DF" w:rsidRDefault="004F10DF">
          <w:pPr>
            <w:pStyle w:val="TOC3"/>
            <w:rPr>
              <w:rFonts w:cstheme="minorBidi"/>
              <w:noProof/>
              <w:lang w:eastAsia="zh-CN"/>
            </w:rPr>
          </w:pPr>
          <w:hyperlink w:anchor="_Toc5020528" w:history="1">
            <w:r w:rsidRPr="0074271B">
              <w:rPr>
                <w:rStyle w:val="Hyperlink"/>
                <w:noProof/>
              </w:rPr>
              <w:t>5.3.2</w:t>
            </w:r>
            <w:r>
              <w:rPr>
                <w:rFonts w:cstheme="minorBidi"/>
                <w:noProof/>
                <w:lang w:eastAsia="zh-CN"/>
              </w:rPr>
              <w:tab/>
            </w:r>
            <w:r w:rsidRPr="0074271B">
              <w:rPr>
                <w:rStyle w:val="Hyperlink"/>
                <w:noProof/>
              </w:rPr>
              <w:t>Measure Reference and Results - CMS (V4)</w:t>
            </w:r>
            <w:r>
              <w:rPr>
                <w:noProof/>
                <w:webHidden/>
              </w:rPr>
              <w:tab/>
            </w:r>
            <w:r>
              <w:rPr>
                <w:noProof/>
                <w:webHidden/>
              </w:rPr>
              <w:fldChar w:fldCharType="begin"/>
            </w:r>
            <w:r>
              <w:rPr>
                <w:noProof/>
                <w:webHidden/>
              </w:rPr>
              <w:instrText xml:space="preserve"> PAGEREF _Toc5020528 \h </w:instrText>
            </w:r>
            <w:r>
              <w:rPr>
                <w:noProof/>
                <w:webHidden/>
              </w:rPr>
            </w:r>
            <w:r>
              <w:rPr>
                <w:noProof/>
                <w:webHidden/>
              </w:rPr>
              <w:fldChar w:fldCharType="separate"/>
            </w:r>
            <w:r>
              <w:rPr>
                <w:noProof/>
                <w:webHidden/>
              </w:rPr>
              <w:t>32</w:t>
            </w:r>
            <w:r>
              <w:rPr>
                <w:noProof/>
                <w:webHidden/>
              </w:rPr>
              <w:fldChar w:fldCharType="end"/>
            </w:r>
          </w:hyperlink>
        </w:p>
        <w:p w14:paraId="29368578" w14:textId="77777777" w:rsidR="004F10DF" w:rsidRDefault="004F10DF">
          <w:pPr>
            <w:pStyle w:val="TOC3"/>
            <w:rPr>
              <w:rFonts w:cstheme="minorBidi"/>
              <w:noProof/>
              <w:lang w:eastAsia="zh-CN"/>
            </w:rPr>
          </w:pPr>
          <w:hyperlink w:anchor="_Toc5020529" w:history="1">
            <w:r w:rsidRPr="0074271B">
              <w:rPr>
                <w:rStyle w:val="Hyperlink"/>
                <w:noProof/>
              </w:rPr>
              <w:t>5.3.3</w:t>
            </w:r>
            <w:r>
              <w:rPr>
                <w:rFonts w:cstheme="minorBidi"/>
                <w:noProof/>
                <w:lang w:eastAsia="zh-CN"/>
              </w:rPr>
              <w:tab/>
            </w:r>
            <w:r w:rsidRPr="0074271B">
              <w:rPr>
                <w:rStyle w:val="Hyperlink"/>
                <w:noProof/>
              </w:rPr>
              <w:t>Payer Supplemental Data Element - CMS (V3)</w:t>
            </w:r>
            <w:r>
              <w:rPr>
                <w:noProof/>
                <w:webHidden/>
              </w:rPr>
              <w:tab/>
            </w:r>
            <w:r>
              <w:rPr>
                <w:noProof/>
                <w:webHidden/>
              </w:rPr>
              <w:fldChar w:fldCharType="begin"/>
            </w:r>
            <w:r>
              <w:rPr>
                <w:noProof/>
                <w:webHidden/>
              </w:rPr>
              <w:instrText xml:space="preserve"> PAGEREF _Toc5020529 \h </w:instrText>
            </w:r>
            <w:r>
              <w:rPr>
                <w:noProof/>
                <w:webHidden/>
              </w:rPr>
            </w:r>
            <w:r>
              <w:rPr>
                <w:noProof/>
                <w:webHidden/>
              </w:rPr>
              <w:fldChar w:fldCharType="separate"/>
            </w:r>
            <w:r>
              <w:rPr>
                <w:noProof/>
                <w:webHidden/>
              </w:rPr>
              <w:t>33</w:t>
            </w:r>
            <w:r>
              <w:rPr>
                <w:noProof/>
                <w:webHidden/>
              </w:rPr>
              <w:fldChar w:fldCharType="end"/>
            </w:r>
          </w:hyperlink>
        </w:p>
        <w:p w14:paraId="2BAB149A" w14:textId="77777777" w:rsidR="004F10DF" w:rsidRDefault="004F10DF">
          <w:pPr>
            <w:pStyle w:val="TOC3"/>
            <w:rPr>
              <w:rFonts w:cstheme="minorBidi"/>
              <w:noProof/>
              <w:lang w:eastAsia="zh-CN"/>
            </w:rPr>
          </w:pPr>
          <w:hyperlink w:anchor="_Toc5020530" w:history="1">
            <w:r w:rsidRPr="0074271B">
              <w:rPr>
                <w:rStyle w:val="Hyperlink"/>
                <w:noProof/>
              </w:rPr>
              <w:t>5.3.4</w:t>
            </w:r>
            <w:r>
              <w:rPr>
                <w:rFonts w:cstheme="minorBidi"/>
                <w:noProof/>
                <w:lang w:eastAsia="zh-CN"/>
              </w:rPr>
              <w:tab/>
            </w:r>
            <w:r w:rsidRPr="0074271B">
              <w:rPr>
                <w:rStyle w:val="Hyperlink"/>
                <w:noProof/>
              </w:rPr>
              <w:t>Performance Rate for Proportion Measure – CMS (V3)</w:t>
            </w:r>
            <w:r>
              <w:rPr>
                <w:noProof/>
                <w:webHidden/>
              </w:rPr>
              <w:tab/>
            </w:r>
            <w:r>
              <w:rPr>
                <w:noProof/>
                <w:webHidden/>
              </w:rPr>
              <w:fldChar w:fldCharType="begin"/>
            </w:r>
            <w:r>
              <w:rPr>
                <w:noProof/>
                <w:webHidden/>
              </w:rPr>
              <w:instrText xml:space="preserve"> PAGEREF _Toc5020530 \h </w:instrText>
            </w:r>
            <w:r>
              <w:rPr>
                <w:noProof/>
                <w:webHidden/>
              </w:rPr>
            </w:r>
            <w:r>
              <w:rPr>
                <w:noProof/>
                <w:webHidden/>
              </w:rPr>
              <w:fldChar w:fldCharType="separate"/>
            </w:r>
            <w:r>
              <w:rPr>
                <w:noProof/>
                <w:webHidden/>
              </w:rPr>
              <w:t>35</w:t>
            </w:r>
            <w:r>
              <w:rPr>
                <w:noProof/>
                <w:webHidden/>
              </w:rPr>
              <w:fldChar w:fldCharType="end"/>
            </w:r>
          </w:hyperlink>
        </w:p>
        <w:p w14:paraId="5D4220C6" w14:textId="77777777" w:rsidR="004F10DF" w:rsidRDefault="004F10DF">
          <w:pPr>
            <w:pStyle w:val="TOC1"/>
            <w:tabs>
              <w:tab w:val="left" w:pos="440"/>
            </w:tabs>
            <w:rPr>
              <w:rFonts w:cstheme="minorBidi"/>
              <w:b w:val="0"/>
              <w:bCs w:val="0"/>
              <w:noProof/>
              <w:sz w:val="22"/>
              <w:szCs w:val="22"/>
              <w:lang w:eastAsia="zh-CN"/>
            </w:rPr>
          </w:pPr>
          <w:hyperlink w:anchor="_Toc5020531" w:history="1">
            <w:r w:rsidRPr="0074271B">
              <w:rPr>
                <w:rStyle w:val="Hyperlink"/>
                <w:noProof/>
              </w:rPr>
              <w:t>6</w:t>
            </w:r>
            <w:r>
              <w:rPr>
                <w:rFonts w:cstheme="minorBidi"/>
                <w:b w:val="0"/>
                <w:bCs w:val="0"/>
                <w:noProof/>
                <w:sz w:val="22"/>
                <w:szCs w:val="22"/>
                <w:lang w:eastAsia="zh-CN"/>
              </w:rPr>
              <w:tab/>
            </w:r>
            <w:r w:rsidRPr="0074271B">
              <w:rPr>
                <w:rStyle w:val="Hyperlink"/>
                <w:noProof/>
              </w:rPr>
              <w:t>2020 Performance Period eCQM Specifications for Eligible Professionals and Eligible Clinicians UUID List</w:t>
            </w:r>
            <w:r>
              <w:rPr>
                <w:noProof/>
                <w:webHidden/>
              </w:rPr>
              <w:tab/>
            </w:r>
            <w:r>
              <w:rPr>
                <w:noProof/>
                <w:webHidden/>
              </w:rPr>
              <w:fldChar w:fldCharType="begin"/>
            </w:r>
            <w:r>
              <w:rPr>
                <w:noProof/>
                <w:webHidden/>
              </w:rPr>
              <w:instrText xml:space="preserve"> PAGEREF _Toc5020531 \h </w:instrText>
            </w:r>
            <w:r>
              <w:rPr>
                <w:noProof/>
                <w:webHidden/>
              </w:rPr>
            </w:r>
            <w:r>
              <w:rPr>
                <w:noProof/>
                <w:webHidden/>
              </w:rPr>
              <w:fldChar w:fldCharType="separate"/>
            </w:r>
            <w:r>
              <w:rPr>
                <w:noProof/>
                <w:webHidden/>
              </w:rPr>
              <w:t>39</w:t>
            </w:r>
            <w:r>
              <w:rPr>
                <w:noProof/>
                <w:webHidden/>
              </w:rPr>
              <w:fldChar w:fldCharType="end"/>
            </w:r>
          </w:hyperlink>
        </w:p>
        <w:p w14:paraId="4CF03B0C" w14:textId="77777777" w:rsidR="004F10DF" w:rsidRDefault="004F10DF">
          <w:pPr>
            <w:pStyle w:val="TOC1"/>
            <w:tabs>
              <w:tab w:val="left" w:pos="440"/>
            </w:tabs>
            <w:rPr>
              <w:rFonts w:cstheme="minorBidi"/>
              <w:b w:val="0"/>
              <w:bCs w:val="0"/>
              <w:noProof/>
              <w:sz w:val="22"/>
              <w:szCs w:val="22"/>
              <w:lang w:eastAsia="zh-CN"/>
            </w:rPr>
          </w:pPr>
          <w:hyperlink w:anchor="_Toc5020532" w:history="1">
            <w:r w:rsidRPr="0074271B">
              <w:rPr>
                <w:rStyle w:val="Hyperlink"/>
                <w:noProof/>
              </w:rPr>
              <w:t>7</w:t>
            </w:r>
            <w:r>
              <w:rPr>
                <w:rFonts w:cstheme="minorBidi"/>
                <w:b w:val="0"/>
                <w:bCs w:val="0"/>
                <w:noProof/>
                <w:sz w:val="22"/>
                <w:szCs w:val="22"/>
                <w:lang w:eastAsia="zh-CN"/>
              </w:rPr>
              <w:tab/>
            </w:r>
            <w:r w:rsidRPr="0074271B">
              <w:rPr>
                <w:rStyle w:val="Hyperlink"/>
                <w:noProof/>
              </w:rPr>
              <w:t>Measure Identifiers</w:t>
            </w:r>
            <w:r>
              <w:rPr>
                <w:noProof/>
                <w:webHidden/>
              </w:rPr>
              <w:tab/>
            </w:r>
            <w:r>
              <w:rPr>
                <w:noProof/>
                <w:webHidden/>
              </w:rPr>
              <w:fldChar w:fldCharType="begin"/>
            </w:r>
            <w:r>
              <w:rPr>
                <w:noProof/>
                <w:webHidden/>
              </w:rPr>
              <w:instrText xml:space="preserve"> PAGEREF _Toc5020532 \h </w:instrText>
            </w:r>
            <w:r>
              <w:rPr>
                <w:noProof/>
                <w:webHidden/>
              </w:rPr>
            </w:r>
            <w:r>
              <w:rPr>
                <w:noProof/>
                <w:webHidden/>
              </w:rPr>
              <w:fldChar w:fldCharType="separate"/>
            </w:r>
            <w:r>
              <w:rPr>
                <w:noProof/>
                <w:webHidden/>
              </w:rPr>
              <w:t>47</w:t>
            </w:r>
            <w:r>
              <w:rPr>
                <w:noProof/>
                <w:webHidden/>
              </w:rPr>
              <w:fldChar w:fldCharType="end"/>
            </w:r>
          </w:hyperlink>
        </w:p>
        <w:p w14:paraId="37162383" w14:textId="77777777" w:rsidR="004F10DF" w:rsidRDefault="004F10DF">
          <w:pPr>
            <w:pStyle w:val="TOC1"/>
            <w:rPr>
              <w:rFonts w:cstheme="minorBidi"/>
              <w:b w:val="0"/>
              <w:bCs w:val="0"/>
              <w:noProof/>
              <w:sz w:val="22"/>
              <w:szCs w:val="22"/>
              <w:lang w:eastAsia="zh-CN"/>
            </w:rPr>
          </w:pPr>
          <w:hyperlink w:anchor="_Toc5020533" w:history="1">
            <w:r w:rsidRPr="0074271B">
              <w:rPr>
                <w:rStyle w:val="Hyperlink"/>
                <w:noProof/>
              </w:rPr>
              <w:t>APPENDIX</w:t>
            </w:r>
            <w:r>
              <w:rPr>
                <w:noProof/>
                <w:webHidden/>
              </w:rPr>
              <w:tab/>
            </w:r>
            <w:r>
              <w:rPr>
                <w:noProof/>
                <w:webHidden/>
              </w:rPr>
              <w:fldChar w:fldCharType="begin"/>
            </w:r>
            <w:r>
              <w:rPr>
                <w:noProof/>
                <w:webHidden/>
              </w:rPr>
              <w:instrText xml:space="preserve"> PAGEREF _Toc5020533 \h </w:instrText>
            </w:r>
            <w:r>
              <w:rPr>
                <w:noProof/>
                <w:webHidden/>
              </w:rPr>
            </w:r>
            <w:r>
              <w:rPr>
                <w:noProof/>
                <w:webHidden/>
              </w:rPr>
              <w:fldChar w:fldCharType="separate"/>
            </w:r>
            <w:r>
              <w:rPr>
                <w:noProof/>
                <w:webHidden/>
              </w:rPr>
              <w:t>48</w:t>
            </w:r>
            <w:r>
              <w:rPr>
                <w:noProof/>
                <w:webHidden/>
              </w:rPr>
              <w:fldChar w:fldCharType="end"/>
            </w:r>
          </w:hyperlink>
        </w:p>
        <w:p w14:paraId="675D1E7F" w14:textId="77777777" w:rsidR="004F10DF" w:rsidRDefault="004F10DF">
          <w:pPr>
            <w:pStyle w:val="TOC1"/>
            <w:tabs>
              <w:tab w:val="left" w:pos="440"/>
            </w:tabs>
            <w:rPr>
              <w:rFonts w:cstheme="minorBidi"/>
              <w:b w:val="0"/>
              <w:bCs w:val="0"/>
              <w:noProof/>
              <w:sz w:val="22"/>
              <w:szCs w:val="22"/>
              <w:lang w:eastAsia="zh-CN"/>
            </w:rPr>
          </w:pPr>
          <w:hyperlink w:anchor="_Toc5020534" w:history="1">
            <w:r w:rsidRPr="0074271B">
              <w:rPr>
                <w:rStyle w:val="Hyperlink"/>
                <w:noProof/>
              </w:rPr>
              <w:t>8</w:t>
            </w:r>
            <w:r>
              <w:rPr>
                <w:rFonts w:cstheme="minorBidi"/>
                <w:b w:val="0"/>
                <w:bCs w:val="0"/>
                <w:noProof/>
                <w:sz w:val="22"/>
                <w:szCs w:val="22"/>
                <w:lang w:eastAsia="zh-CN"/>
              </w:rPr>
              <w:tab/>
            </w:r>
            <w:r w:rsidRPr="0074271B">
              <w:rPr>
                <w:rStyle w:val="Hyperlink"/>
                <w:noProof/>
              </w:rPr>
              <w:t>Troubleshooting and Support</w:t>
            </w:r>
            <w:r>
              <w:rPr>
                <w:noProof/>
                <w:webHidden/>
              </w:rPr>
              <w:tab/>
            </w:r>
            <w:r>
              <w:rPr>
                <w:noProof/>
                <w:webHidden/>
              </w:rPr>
              <w:fldChar w:fldCharType="begin"/>
            </w:r>
            <w:r>
              <w:rPr>
                <w:noProof/>
                <w:webHidden/>
              </w:rPr>
              <w:instrText xml:space="preserve"> PAGEREF _Toc5020534 \h </w:instrText>
            </w:r>
            <w:r>
              <w:rPr>
                <w:noProof/>
                <w:webHidden/>
              </w:rPr>
            </w:r>
            <w:r>
              <w:rPr>
                <w:noProof/>
                <w:webHidden/>
              </w:rPr>
              <w:fldChar w:fldCharType="separate"/>
            </w:r>
            <w:r>
              <w:rPr>
                <w:noProof/>
                <w:webHidden/>
              </w:rPr>
              <w:t>48</w:t>
            </w:r>
            <w:r>
              <w:rPr>
                <w:noProof/>
                <w:webHidden/>
              </w:rPr>
              <w:fldChar w:fldCharType="end"/>
            </w:r>
          </w:hyperlink>
        </w:p>
        <w:p w14:paraId="7A67DA08" w14:textId="77777777" w:rsidR="004F10DF" w:rsidRDefault="004F10DF">
          <w:pPr>
            <w:pStyle w:val="TOC2"/>
            <w:tabs>
              <w:tab w:val="left" w:pos="880"/>
              <w:tab w:val="right" w:leader="dot" w:pos="9350"/>
            </w:tabs>
            <w:rPr>
              <w:rFonts w:cstheme="minorBidi"/>
              <w:b w:val="0"/>
              <w:bCs w:val="0"/>
              <w:noProof/>
              <w:lang w:eastAsia="zh-CN"/>
            </w:rPr>
          </w:pPr>
          <w:hyperlink w:anchor="_Toc5020535" w:history="1">
            <w:r w:rsidRPr="0074271B">
              <w:rPr>
                <w:rStyle w:val="Hyperlink"/>
                <w:noProof/>
              </w:rPr>
              <w:t>8.1</w:t>
            </w:r>
            <w:r>
              <w:rPr>
                <w:rFonts w:cstheme="minorBidi"/>
                <w:b w:val="0"/>
                <w:bCs w:val="0"/>
                <w:noProof/>
                <w:lang w:eastAsia="zh-CN"/>
              </w:rPr>
              <w:tab/>
            </w:r>
            <w:r w:rsidRPr="0074271B">
              <w:rPr>
                <w:rStyle w:val="Hyperlink"/>
                <w:noProof/>
              </w:rPr>
              <w:t>Resources</w:t>
            </w:r>
            <w:r>
              <w:rPr>
                <w:noProof/>
                <w:webHidden/>
              </w:rPr>
              <w:tab/>
            </w:r>
            <w:r>
              <w:rPr>
                <w:noProof/>
                <w:webHidden/>
              </w:rPr>
              <w:fldChar w:fldCharType="begin"/>
            </w:r>
            <w:r>
              <w:rPr>
                <w:noProof/>
                <w:webHidden/>
              </w:rPr>
              <w:instrText xml:space="preserve"> PAGEREF _Toc5020535 \h </w:instrText>
            </w:r>
            <w:r>
              <w:rPr>
                <w:noProof/>
                <w:webHidden/>
              </w:rPr>
            </w:r>
            <w:r>
              <w:rPr>
                <w:noProof/>
                <w:webHidden/>
              </w:rPr>
              <w:fldChar w:fldCharType="separate"/>
            </w:r>
            <w:r>
              <w:rPr>
                <w:noProof/>
                <w:webHidden/>
              </w:rPr>
              <w:t>48</w:t>
            </w:r>
            <w:r>
              <w:rPr>
                <w:noProof/>
                <w:webHidden/>
              </w:rPr>
              <w:fldChar w:fldCharType="end"/>
            </w:r>
          </w:hyperlink>
        </w:p>
        <w:p w14:paraId="7D245452" w14:textId="77777777" w:rsidR="004F10DF" w:rsidRDefault="004F10DF">
          <w:pPr>
            <w:pStyle w:val="TOC2"/>
            <w:tabs>
              <w:tab w:val="left" w:pos="880"/>
              <w:tab w:val="right" w:leader="dot" w:pos="9350"/>
            </w:tabs>
            <w:rPr>
              <w:rFonts w:cstheme="minorBidi"/>
              <w:b w:val="0"/>
              <w:bCs w:val="0"/>
              <w:noProof/>
              <w:lang w:eastAsia="zh-CN"/>
            </w:rPr>
          </w:pPr>
          <w:hyperlink w:anchor="_Toc5020536" w:history="1">
            <w:r w:rsidRPr="0074271B">
              <w:rPr>
                <w:rStyle w:val="Hyperlink"/>
                <w:noProof/>
              </w:rPr>
              <w:t>8.2</w:t>
            </w:r>
            <w:r>
              <w:rPr>
                <w:rFonts w:cstheme="minorBidi"/>
                <w:b w:val="0"/>
                <w:bCs w:val="0"/>
                <w:noProof/>
                <w:lang w:eastAsia="zh-CN"/>
              </w:rPr>
              <w:tab/>
            </w:r>
            <w:r w:rsidRPr="0074271B">
              <w:rPr>
                <w:rStyle w:val="Hyperlink"/>
                <w:noProof/>
              </w:rPr>
              <w:t>Support</w:t>
            </w:r>
            <w:r>
              <w:rPr>
                <w:noProof/>
                <w:webHidden/>
              </w:rPr>
              <w:tab/>
            </w:r>
            <w:r>
              <w:rPr>
                <w:noProof/>
                <w:webHidden/>
              </w:rPr>
              <w:fldChar w:fldCharType="begin"/>
            </w:r>
            <w:r>
              <w:rPr>
                <w:noProof/>
                <w:webHidden/>
              </w:rPr>
              <w:instrText xml:space="preserve"> PAGEREF _Toc5020536 \h </w:instrText>
            </w:r>
            <w:r>
              <w:rPr>
                <w:noProof/>
                <w:webHidden/>
              </w:rPr>
            </w:r>
            <w:r>
              <w:rPr>
                <w:noProof/>
                <w:webHidden/>
              </w:rPr>
              <w:fldChar w:fldCharType="separate"/>
            </w:r>
            <w:r>
              <w:rPr>
                <w:noProof/>
                <w:webHidden/>
              </w:rPr>
              <w:t>48</w:t>
            </w:r>
            <w:r>
              <w:rPr>
                <w:noProof/>
                <w:webHidden/>
              </w:rPr>
              <w:fldChar w:fldCharType="end"/>
            </w:r>
          </w:hyperlink>
        </w:p>
        <w:p w14:paraId="75C3D1E2" w14:textId="77777777" w:rsidR="004F10DF" w:rsidRDefault="004F10DF">
          <w:pPr>
            <w:pStyle w:val="TOC2"/>
            <w:tabs>
              <w:tab w:val="left" w:pos="880"/>
              <w:tab w:val="right" w:leader="dot" w:pos="9350"/>
            </w:tabs>
            <w:rPr>
              <w:rFonts w:cstheme="minorBidi"/>
              <w:b w:val="0"/>
              <w:bCs w:val="0"/>
              <w:noProof/>
              <w:lang w:eastAsia="zh-CN"/>
            </w:rPr>
          </w:pPr>
          <w:hyperlink w:anchor="_Toc5020537" w:history="1">
            <w:r w:rsidRPr="0074271B">
              <w:rPr>
                <w:rStyle w:val="Hyperlink"/>
                <w:noProof/>
              </w:rPr>
              <w:t>8.3</w:t>
            </w:r>
            <w:r>
              <w:rPr>
                <w:rFonts w:cstheme="minorBidi"/>
                <w:b w:val="0"/>
                <w:bCs w:val="0"/>
                <w:noProof/>
                <w:lang w:eastAsia="zh-CN"/>
              </w:rPr>
              <w:tab/>
            </w:r>
            <w:r w:rsidRPr="0074271B">
              <w:rPr>
                <w:rStyle w:val="Hyperlink"/>
                <w:noProof/>
              </w:rPr>
              <w:t>Errata or Enhancement Requests</w:t>
            </w:r>
            <w:r>
              <w:rPr>
                <w:noProof/>
                <w:webHidden/>
              </w:rPr>
              <w:tab/>
            </w:r>
            <w:r>
              <w:rPr>
                <w:noProof/>
                <w:webHidden/>
              </w:rPr>
              <w:fldChar w:fldCharType="begin"/>
            </w:r>
            <w:r>
              <w:rPr>
                <w:noProof/>
                <w:webHidden/>
              </w:rPr>
              <w:instrText xml:space="preserve"> PAGEREF _Toc5020537 \h </w:instrText>
            </w:r>
            <w:r>
              <w:rPr>
                <w:noProof/>
                <w:webHidden/>
              </w:rPr>
            </w:r>
            <w:r>
              <w:rPr>
                <w:noProof/>
                <w:webHidden/>
              </w:rPr>
              <w:fldChar w:fldCharType="separate"/>
            </w:r>
            <w:r>
              <w:rPr>
                <w:noProof/>
                <w:webHidden/>
              </w:rPr>
              <w:t>48</w:t>
            </w:r>
            <w:r>
              <w:rPr>
                <w:noProof/>
                <w:webHidden/>
              </w:rPr>
              <w:fldChar w:fldCharType="end"/>
            </w:r>
          </w:hyperlink>
        </w:p>
        <w:p w14:paraId="7457D44B" w14:textId="77777777" w:rsidR="004F10DF" w:rsidRDefault="004F10DF">
          <w:pPr>
            <w:pStyle w:val="TOC1"/>
            <w:tabs>
              <w:tab w:val="left" w:pos="440"/>
            </w:tabs>
            <w:rPr>
              <w:rFonts w:cstheme="minorBidi"/>
              <w:b w:val="0"/>
              <w:bCs w:val="0"/>
              <w:noProof/>
              <w:sz w:val="22"/>
              <w:szCs w:val="22"/>
              <w:lang w:eastAsia="zh-CN"/>
            </w:rPr>
          </w:pPr>
          <w:hyperlink w:anchor="_Toc5020538" w:history="1">
            <w:r w:rsidRPr="0074271B">
              <w:rPr>
                <w:rStyle w:val="Hyperlink"/>
                <w:noProof/>
              </w:rPr>
              <w:t>9</w:t>
            </w:r>
            <w:r>
              <w:rPr>
                <w:rFonts w:cstheme="minorBidi"/>
                <w:b w:val="0"/>
                <w:bCs w:val="0"/>
                <w:noProof/>
                <w:sz w:val="22"/>
                <w:szCs w:val="22"/>
                <w:lang w:eastAsia="zh-CN"/>
              </w:rPr>
              <w:tab/>
            </w:r>
            <w:r w:rsidRPr="0074271B">
              <w:rPr>
                <w:rStyle w:val="Hyperlink"/>
                <w:noProof/>
              </w:rPr>
              <w:t>Null Flavor Validation Rules for Data Types</w:t>
            </w:r>
            <w:r>
              <w:rPr>
                <w:noProof/>
                <w:webHidden/>
              </w:rPr>
              <w:tab/>
            </w:r>
            <w:r>
              <w:rPr>
                <w:noProof/>
                <w:webHidden/>
              </w:rPr>
              <w:fldChar w:fldCharType="begin"/>
            </w:r>
            <w:r>
              <w:rPr>
                <w:noProof/>
                <w:webHidden/>
              </w:rPr>
              <w:instrText xml:space="preserve"> PAGEREF _Toc5020538 \h </w:instrText>
            </w:r>
            <w:r>
              <w:rPr>
                <w:noProof/>
                <w:webHidden/>
              </w:rPr>
            </w:r>
            <w:r>
              <w:rPr>
                <w:noProof/>
                <w:webHidden/>
              </w:rPr>
              <w:fldChar w:fldCharType="separate"/>
            </w:r>
            <w:r>
              <w:rPr>
                <w:noProof/>
                <w:webHidden/>
              </w:rPr>
              <w:t>49</w:t>
            </w:r>
            <w:r>
              <w:rPr>
                <w:noProof/>
                <w:webHidden/>
              </w:rPr>
              <w:fldChar w:fldCharType="end"/>
            </w:r>
          </w:hyperlink>
        </w:p>
        <w:p w14:paraId="68783190" w14:textId="77777777" w:rsidR="004F10DF" w:rsidRDefault="004F10DF">
          <w:pPr>
            <w:pStyle w:val="TOC1"/>
            <w:tabs>
              <w:tab w:val="left" w:pos="660"/>
            </w:tabs>
            <w:rPr>
              <w:rFonts w:cstheme="minorBidi"/>
              <w:b w:val="0"/>
              <w:bCs w:val="0"/>
              <w:noProof/>
              <w:sz w:val="22"/>
              <w:szCs w:val="22"/>
              <w:lang w:eastAsia="zh-CN"/>
            </w:rPr>
          </w:pPr>
          <w:hyperlink w:anchor="_Toc5020539" w:history="1">
            <w:r w:rsidRPr="0074271B">
              <w:rPr>
                <w:rStyle w:val="Hyperlink"/>
                <w:noProof/>
              </w:rPr>
              <w:t>10</w:t>
            </w:r>
            <w:r>
              <w:rPr>
                <w:rFonts w:cstheme="minorBidi"/>
                <w:b w:val="0"/>
                <w:bCs w:val="0"/>
                <w:noProof/>
                <w:sz w:val="22"/>
                <w:szCs w:val="22"/>
                <w:lang w:eastAsia="zh-CN"/>
              </w:rPr>
              <w:tab/>
            </w:r>
            <w:r w:rsidRPr="0074271B">
              <w:rPr>
                <w:rStyle w:val="Hyperlink"/>
                <w:noProof/>
              </w:rPr>
              <w:t>NPI and TIN Validation Rules</w:t>
            </w:r>
            <w:r>
              <w:rPr>
                <w:noProof/>
                <w:webHidden/>
              </w:rPr>
              <w:tab/>
            </w:r>
            <w:r>
              <w:rPr>
                <w:noProof/>
                <w:webHidden/>
              </w:rPr>
              <w:fldChar w:fldCharType="begin"/>
            </w:r>
            <w:r>
              <w:rPr>
                <w:noProof/>
                <w:webHidden/>
              </w:rPr>
              <w:instrText xml:space="preserve"> PAGEREF _Toc5020539 \h </w:instrText>
            </w:r>
            <w:r>
              <w:rPr>
                <w:noProof/>
                <w:webHidden/>
              </w:rPr>
            </w:r>
            <w:r>
              <w:rPr>
                <w:noProof/>
                <w:webHidden/>
              </w:rPr>
              <w:fldChar w:fldCharType="separate"/>
            </w:r>
            <w:r>
              <w:rPr>
                <w:noProof/>
                <w:webHidden/>
              </w:rPr>
              <w:t>50</w:t>
            </w:r>
            <w:r>
              <w:rPr>
                <w:noProof/>
                <w:webHidden/>
              </w:rPr>
              <w:fldChar w:fldCharType="end"/>
            </w:r>
          </w:hyperlink>
        </w:p>
        <w:p w14:paraId="661245F0" w14:textId="77777777" w:rsidR="004F10DF" w:rsidRDefault="004F10DF">
          <w:pPr>
            <w:pStyle w:val="TOC1"/>
            <w:tabs>
              <w:tab w:val="left" w:pos="660"/>
            </w:tabs>
            <w:rPr>
              <w:rFonts w:cstheme="minorBidi"/>
              <w:b w:val="0"/>
              <w:bCs w:val="0"/>
              <w:noProof/>
              <w:sz w:val="22"/>
              <w:szCs w:val="22"/>
              <w:lang w:eastAsia="zh-CN"/>
            </w:rPr>
          </w:pPr>
          <w:hyperlink w:anchor="_Toc5020540" w:history="1">
            <w:r w:rsidRPr="0074271B">
              <w:rPr>
                <w:rStyle w:val="Hyperlink"/>
                <w:noProof/>
              </w:rPr>
              <w:t>11</w:t>
            </w:r>
            <w:r>
              <w:rPr>
                <w:rFonts w:cstheme="minorBidi"/>
                <w:b w:val="0"/>
                <w:bCs w:val="0"/>
                <w:noProof/>
                <w:sz w:val="22"/>
                <w:szCs w:val="22"/>
                <w:lang w:eastAsia="zh-CN"/>
              </w:rPr>
              <w:tab/>
            </w:r>
            <w:r w:rsidRPr="0074271B">
              <w:rPr>
                <w:rStyle w:val="Hyperlink"/>
                <w:noProof/>
              </w:rPr>
              <w:t>Change Log – CMS QRDA III Implementation Guide Changes to QRDA III STU R2.1 Base Standard</w:t>
            </w:r>
            <w:r>
              <w:rPr>
                <w:noProof/>
                <w:webHidden/>
              </w:rPr>
              <w:tab/>
            </w:r>
            <w:r>
              <w:rPr>
                <w:noProof/>
                <w:webHidden/>
              </w:rPr>
              <w:fldChar w:fldCharType="begin"/>
            </w:r>
            <w:r>
              <w:rPr>
                <w:noProof/>
                <w:webHidden/>
              </w:rPr>
              <w:instrText xml:space="preserve"> PAGEREF _Toc5020540 \h </w:instrText>
            </w:r>
            <w:r>
              <w:rPr>
                <w:noProof/>
                <w:webHidden/>
              </w:rPr>
            </w:r>
            <w:r>
              <w:rPr>
                <w:noProof/>
                <w:webHidden/>
              </w:rPr>
              <w:fldChar w:fldCharType="separate"/>
            </w:r>
            <w:r>
              <w:rPr>
                <w:noProof/>
                <w:webHidden/>
              </w:rPr>
              <w:t>51</w:t>
            </w:r>
            <w:r>
              <w:rPr>
                <w:noProof/>
                <w:webHidden/>
              </w:rPr>
              <w:fldChar w:fldCharType="end"/>
            </w:r>
          </w:hyperlink>
        </w:p>
        <w:p w14:paraId="66120637" w14:textId="77777777" w:rsidR="004F10DF" w:rsidRDefault="004F10DF">
          <w:pPr>
            <w:pStyle w:val="TOC1"/>
            <w:tabs>
              <w:tab w:val="left" w:pos="660"/>
            </w:tabs>
            <w:rPr>
              <w:rFonts w:cstheme="minorBidi"/>
              <w:b w:val="0"/>
              <w:bCs w:val="0"/>
              <w:noProof/>
              <w:sz w:val="22"/>
              <w:szCs w:val="22"/>
              <w:lang w:eastAsia="zh-CN"/>
            </w:rPr>
          </w:pPr>
          <w:hyperlink w:anchor="_Toc5020541" w:history="1">
            <w:r w:rsidRPr="0074271B">
              <w:rPr>
                <w:rStyle w:val="Hyperlink"/>
                <w:noProof/>
              </w:rPr>
              <w:t>12</w:t>
            </w:r>
            <w:r>
              <w:rPr>
                <w:rFonts w:cstheme="minorBidi"/>
                <w:b w:val="0"/>
                <w:bCs w:val="0"/>
                <w:noProof/>
                <w:sz w:val="22"/>
                <w:szCs w:val="22"/>
                <w:lang w:eastAsia="zh-CN"/>
              </w:rPr>
              <w:tab/>
            </w:r>
            <w:r w:rsidRPr="0074271B">
              <w:rPr>
                <w:rStyle w:val="Hyperlink"/>
                <w:noProof/>
              </w:rPr>
              <w:t>Change Log – Changes from the 2019 CMS QRDA Implementation Guide</w:t>
            </w:r>
            <w:r>
              <w:rPr>
                <w:noProof/>
                <w:webHidden/>
              </w:rPr>
              <w:tab/>
            </w:r>
            <w:r>
              <w:rPr>
                <w:noProof/>
                <w:webHidden/>
              </w:rPr>
              <w:fldChar w:fldCharType="begin"/>
            </w:r>
            <w:r>
              <w:rPr>
                <w:noProof/>
                <w:webHidden/>
              </w:rPr>
              <w:instrText xml:space="preserve"> PAGEREF _Toc5020541 \h </w:instrText>
            </w:r>
            <w:r>
              <w:rPr>
                <w:noProof/>
                <w:webHidden/>
              </w:rPr>
            </w:r>
            <w:r>
              <w:rPr>
                <w:noProof/>
                <w:webHidden/>
              </w:rPr>
              <w:fldChar w:fldCharType="separate"/>
            </w:r>
            <w:r>
              <w:rPr>
                <w:noProof/>
                <w:webHidden/>
              </w:rPr>
              <w:t>62</w:t>
            </w:r>
            <w:r>
              <w:rPr>
                <w:noProof/>
                <w:webHidden/>
              </w:rPr>
              <w:fldChar w:fldCharType="end"/>
            </w:r>
          </w:hyperlink>
        </w:p>
        <w:p w14:paraId="5C8559C0" w14:textId="77777777" w:rsidR="004F10DF" w:rsidRDefault="004F10DF">
          <w:pPr>
            <w:pStyle w:val="TOC1"/>
            <w:tabs>
              <w:tab w:val="left" w:pos="660"/>
            </w:tabs>
            <w:rPr>
              <w:rFonts w:cstheme="minorBidi"/>
              <w:b w:val="0"/>
              <w:bCs w:val="0"/>
              <w:noProof/>
              <w:sz w:val="22"/>
              <w:szCs w:val="22"/>
              <w:lang w:eastAsia="zh-CN"/>
            </w:rPr>
          </w:pPr>
          <w:hyperlink w:anchor="_Toc5020542" w:history="1">
            <w:r w:rsidRPr="0074271B">
              <w:rPr>
                <w:rStyle w:val="Hyperlink"/>
                <w:noProof/>
              </w:rPr>
              <w:t>13</w:t>
            </w:r>
            <w:r>
              <w:rPr>
                <w:rFonts w:cstheme="minorBidi"/>
                <w:b w:val="0"/>
                <w:bCs w:val="0"/>
                <w:noProof/>
                <w:sz w:val="22"/>
                <w:szCs w:val="22"/>
                <w:lang w:eastAsia="zh-CN"/>
              </w:rPr>
              <w:tab/>
            </w:r>
            <w:r w:rsidRPr="0074271B">
              <w:rPr>
                <w:rStyle w:val="Hyperlink"/>
                <w:noProof/>
              </w:rPr>
              <w:t>Acronyms</w:t>
            </w:r>
            <w:r>
              <w:rPr>
                <w:noProof/>
                <w:webHidden/>
              </w:rPr>
              <w:tab/>
            </w:r>
            <w:r>
              <w:rPr>
                <w:noProof/>
                <w:webHidden/>
              </w:rPr>
              <w:fldChar w:fldCharType="begin"/>
            </w:r>
            <w:r>
              <w:rPr>
                <w:noProof/>
                <w:webHidden/>
              </w:rPr>
              <w:instrText xml:space="preserve"> PAGEREF _Toc5020542 \h </w:instrText>
            </w:r>
            <w:r>
              <w:rPr>
                <w:noProof/>
                <w:webHidden/>
              </w:rPr>
            </w:r>
            <w:r>
              <w:rPr>
                <w:noProof/>
                <w:webHidden/>
              </w:rPr>
              <w:fldChar w:fldCharType="separate"/>
            </w:r>
            <w:r>
              <w:rPr>
                <w:noProof/>
                <w:webHidden/>
              </w:rPr>
              <w:t>68</w:t>
            </w:r>
            <w:r>
              <w:rPr>
                <w:noProof/>
                <w:webHidden/>
              </w:rPr>
              <w:fldChar w:fldCharType="end"/>
            </w:r>
          </w:hyperlink>
        </w:p>
        <w:p w14:paraId="02D0F890" w14:textId="77777777" w:rsidR="004F10DF" w:rsidRDefault="004F10DF">
          <w:pPr>
            <w:pStyle w:val="TOC1"/>
            <w:tabs>
              <w:tab w:val="left" w:pos="660"/>
            </w:tabs>
            <w:rPr>
              <w:rFonts w:cstheme="minorBidi"/>
              <w:b w:val="0"/>
              <w:bCs w:val="0"/>
              <w:noProof/>
              <w:sz w:val="22"/>
              <w:szCs w:val="22"/>
              <w:lang w:eastAsia="zh-CN"/>
            </w:rPr>
          </w:pPr>
          <w:hyperlink w:anchor="_Toc5020543" w:history="1">
            <w:r w:rsidRPr="0074271B">
              <w:rPr>
                <w:rStyle w:val="Hyperlink"/>
                <w:noProof/>
              </w:rPr>
              <w:t>14</w:t>
            </w:r>
            <w:r>
              <w:rPr>
                <w:rFonts w:cstheme="minorBidi"/>
                <w:b w:val="0"/>
                <w:bCs w:val="0"/>
                <w:noProof/>
                <w:sz w:val="22"/>
                <w:szCs w:val="22"/>
                <w:lang w:eastAsia="zh-CN"/>
              </w:rPr>
              <w:tab/>
            </w:r>
            <w:r w:rsidRPr="0074271B">
              <w:rPr>
                <w:rStyle w:val="Hyperlink"/>
                <w:noProof/>
              </w:rPr>
              <w:t>Glossary</w:t>
            </w:r>
            <w:r>
              <w:rPr>
                <w:noProof/>
                <w:webHidden/>
              </w:rPr>
              <w:tab/>
            </w:r>
            <w:r>
              <w:rPr>
                <w:noProof/>
                <w:webHidden/>
              </w:rPr>
              <w:fldChar w:fldCharType="begin"/>
            </w:r>
            <w:r>
              <w:rPr>
                <w:noProof/>
                <w:webHidden/>
              </w:rPr>
              <w:instrText xml:space="preserve"> PAGEREF _Toc5020543 \h </w:instrText>
            </w:r>
            <w:r>
              <w:rPr>
                <w:noProof/>
                <w:webHidden/>
              </w:rPr>
            </w:r>
            <w:r>
              <w:rPr>
                <w:noProof/>
                <w:webHidden/>
              </w:rPr>
              <w:fldChar w:fldCharType="separate"/>
            </w:r>
            <w:r>
              <w:rPr>
                <w:noProof/>
                <w:webHidden/>
              </w:rPr>
              <w:t>70</w:t>
            </w:r>
            <w:r>
              <w:rPr>
                <w:noProof/>
                <w:webHidden/>
              </w:rPr>
              <w:fldChar w:fldCharType="end"/>
            </w:r>
          </w:hyperlink>
        </w:p>
        <w:p w14:paraId="25DC6FAD" w14:textId="77777777" w:rsidR="004F10DF" w:rsidRDefault="004F10DF">
          <w:pPr>
            <w:pStyle w:val="TOC1"/>
            <w:tabs>
              <w:tab w:val="left" w:pos="660"/>
            </w:tabs>
            <w:rPr>
              <w:rFonts w:cstheme="minorBidi"/>
              <w:b w:val="0"/>
              <w:bCs w:val="0"/>
              <w:noProof/>
              <w:sz w:val="22"/>
              <w:szCs w:val="22"/>
              <w:lang w:eastAsia="zh-CN"/>
            </w:rPr>
          </w:pPr>
          <w:hyperlink w:anchor="_Toc5020544" w:history="1">
            <w:r w:rsidRPr="0074271B">
              <w:rPr>
                <w:rStyle w:val="Hyperlink"/>
                <w:noProof/>
              </w:rPr>
              <w:t>15</w:t>
            </w:r>
            <w:r>
              <w:rPr>
                <w:rFonts w:cstheme="minorBidi"/>
                <w:b w:val="0"/>
                <w:bCs w:val="0"/>
                <w:noProof/>
                <w:sz w:val="22"/>
                <w:szCs w:val="22"/>
                <w:lang w:eastAsia="zh-CN"/>
              </w:rPr>
              <w:tab/>
            </w:r>
            <w:r w:rsidRPr="0074271B">
              <w:rPr>
                <w:rStyle w:val="Hyperlink"/>
                <w:noProof/>
              </w:rPr>
              <w:t>References</w:t>
            </w:r>
            <w:r>
              <w:rPr>
                <w:noProof/>
                <w:webHidden/>
              </w:rPr>
              <w:tab/>
            </w:r>
            <w:r>
              <w:rPr>
                <w:noProof/>
                <w:webHidden/>
              </w:rPr>
              <w:fldChar w:fldCharType="begin"/>
            </w:r>
            <w:r>
              <w:rPr>
                <w:noProof/>
                <w:webHidden/>
              </w:rPr>
              <w:instrText xml:space="preserve"> PAGEREF _Toc5020544 \h </w:instrText>
            </w:r>
            <w:r>
              <w:rPr>
                <w:noProof/>
                <w:webHidden/>
              </w:rPr>
            </w:r>
            <w:r>
              <w:rPr>
                <w:noProof/>
                <w:webHidden/>
              </w:rPr>
              <w:fldChar w:fldCharType="separate"/>
            </w:r>
            <w:r>
              <w:rPr>
                <w:noProof/>
                <w:webHidden/>
              </w:rPr>
              <w:t>71</w:t>
            </w:r>
            <w:r>
              <w:rPr>
                <w:noProof/>
                <w:webHidden/>
              </w:rPr>
              <w:fldChar w:fldCharType="end"/>
            </w:r>
          </w:hyperlink>
        </w:p>
        <w:p w14:paraId="42E1AA74" w14:textId="5F7A9FAD" w:rsidR="008007C5" w:rsidRDefault="00482A1A" w:rsidP="008007C5">
          <w:pPr>
            <w:rPr>
              <w:rFonts w:ascii="Arial Narrow" w:hAnsi="Arial Narrow"/>
              <w:sz w:val="36"/>
              <w:szCs w:val="36"/>
            </w:rPr>
          </w:pPr>
          <w:r w:rsidRPr="00951DEA">
            <w:rPr>
              <w:rFonts w:asciiTheme="minorHAnsi" w:hAnsiTheme="minorHAnsi"/>
              <w:bCs/>
              <w:sz w:val="24"/>
            </w:rPr>
            <w:fldChar w:fldCharType="end"/>
          </w:r>
        </w:p>
      </w:sdtContent>
    </w:sdt>
    <w:p w14:paraId="7671DE2A" w14:textId="3DAC1F59" w:rsidR="004F10DF" w:rsidRDefault="004F10DF" w:rsidP="008007C5">
      <w:pPr>
        <w:rPr>
          <w:rFonts w:ascii="Arial Narrow" w:hAnsi="Arial Narrow"/>
          <w:sz w:val="36"/>
          <w:szCs w:val="36"/>
        </w:rPr>
      </w:pPr>
    </w:p>
    <w:p w14:paraId="347D1F28" w14:textId="77777777" w:rsidR="004F10DF" w:rsidRPr="004F10DF" w:rsidRDefault="004F10DF" w:rsidP="004F10DF">
      <w:pPr>
        <w:rPr>
          <w:rFonts w:ascii="Arial Narrow" w:hAnsi="Arial Narrow"/>
          <w:sz w:val="36"/>
          <w:szCs w:val="36"/>
        </w:rPr>
      </w:pPr>
    </w:p>
    <w:p w14:paraId="0F3B714D" w14:textId="3FD630D0" w:rsidR="004F10DF" w:rsidRDefault="004F10DF" w:rsidP="004F10DF">
      <w:pPr>
        <w:tabs>
          <w:tab w:val="left" w:pos="6900"/>
        </w:tabs>
        <w:rPr>
          <w:rFonts w:ascii="Arial Narrow" w:hAnsi="Arial Narrow"/>
          <w:sz w:val="36"/>
          <w:szCs w:val="36"/>
        </w:rPr>
      </w:pPr>
      <w:r>
        <w:rPr>
          <w:rFonts w:ascii="Arial Narrow" w:hAnsi="Arial Narrow"/>
          <w:sz w:val="36"/>
          <w:szCs w:val="36"/>
        </w:rPr>
        <w:tab/>
      </w:r>
    </w:p>
    <w:p w14:paraId="70FF0164" w14:textId="01E55C15" w:rsidR="004F10DF" w:rsidRDefault="004F10DF" w:rsidP="004F10DF">
      <w:pPr>
        <w:rPr>
          <w:rFonts w:ascii="Arial Narrow" w:hAnsi="Arial Narrow"/>
          <w:sz w:val="36"/>
          <w:szCs w:val="36"/>
        </w:rPr>
      </w:pPr>
    </w:p>
    <w:p w14:paraId="570A43C1" w14:textId="77777777" w:rsidR="006D4384" w:rsidRPr="004F10DF" w:rsidRDefault="006D4384" w:rsidP="004F10DF">
      <w:pPr>
        <w:rPr>
          <w:rFonts w:ascii="Arial Narrow" w:hAnsi="Arial Narrow"/>
          <w:sz w:val="36"/>
          <w:szCs w:val="36"/>
        </w:rPr>
        <w:sectPr w:rsidR="006D4384" w:rsidRPr="004F10DF" w:rsidSect="00AF46C4">
          <w:headerReference w:type="default" r:id="rId25"/>
          <w:pgSz w:w="12240" w:h="15840" w:code="1"/>
          <w:pgMar w:top="720" w:right="1440" w:bottom="720" w:left="1440" w:header="720" w:footer="576" w:gutter="0"/>
          <w:pgNumType w:fmt="lowerRoman"/>
          <w:cols w:space="720"/>
          <w:docGrid w:linePitch="299"/>
        </w:sectPr>
      </w:pPr>
    </w:p>
    <w:p w14:paraId="21D27B3F" w14:textId="606EEB2C" w:rsidR="00A261AF" w:rsidRPr="0064796A" w:rsidRDefault="44359EB6" w:rsidP="44359EB6">
      <w:pPr>
        <w:tabs>
          <w:tab w:val="left" w:pos="870"/>
        </w:tabs>
        <w:jc w:val="center"/>
        <w:rPr>
          <w:rFonts w:ascii="Arial Narrow" w:eastAsia="Arial Narrow" w:hAnsi="Arial Narrow" w:cs="Arial Narrow"/>
          <w:b/>
          <w:bCs/>
          <w:sz w:val="36"/>
          <w:szCs w:val="36"/>
        </w:rPr>
      </w:pPr>
      <w:r w:rsidRPr="0064796A">
        <w:rPr>
          <w:rFonts w:ascii="Arial Narrow" w:eastAsia="Arial Narrow" w:hAnsi="Arial Narrow" w:cs="Arial Narrow"/>
          <w:b/>
          <w:bCs/>
          <w:sz w:val="36"/>
          <w:szCs w:val="36"/>
        </w:rPr>
        <w:lastRenderedPageBreak/>
        <w:t>Table of Figures</w:t>
      </w:r>
    </w:p>
    <w:p w14:paraId="22CEEBDE" w14:textId="77777777" w:rsidR="00E17546" w:rsidRPr="0064796A" w:rsidRDefault="00E17546" w:rsidP="00E17546">
      <w:pPr>
        <w:pStyle w:val="TableofFigures"/>
        <w:tabs>
          <w:tab w:val="right" w:leader="dot" w:pos="9350"/>
        </w:tabs>
      </w:pPr>
    </w:p>
    <w:p w14:paraId="3F098367" w14:textId="77777777" w:rsidR="004F10DF" w:rsidRDefault="006E4296">
      <w:pPr>
        <w:pStyle w:val="TableofFigures"/>
        <w:tabs>
          <w:tab w:val="right" w:leader="dot" w:pos="9350"/>
        </w:tabs>
        <w:rPr>
          <w:rFonts w:asciiTheme="minorHAnsi" w:hAnsiTheme="minorHAnsi" w:cstheme="minorBidi"/>
          <w:noProof/>
          <w:szCs w:val="22"/>
          <w:lang w:eastAsia="zh-CN"/>
        </w:rPr>
      </w:pPr>
      <w:r w:rsidRPr="0064796A">
        <w:fldChar w:fldCharType="begin"/>
      </w:r>
      <w:r w:rsidR="00C7387F" w:rsidRPr="0064796A">
        <w:instrText xml:space="preserve"> TOC \h \z \t "Caption-Fig" \c </w:instrText>
      </w:r>
      <w:r w:rsidRPr="0064796A">
        <w:fldChar w:fldCharType="separate"/>
      </w:r>
      <w:hyperlink w:anchor="_Toc5020475" w:history="1">
        <w:r w:rsidR="004F10DF" w:rsidRPr="0058393C">
          <w:rPr>
            <w:rStyle w:val="Hyperlink"/>
            <w:noProof/>
          </w:rPr>
          <w:t>Figure 1: Constraints Format – only one allowed</w:t>
        </w:r>
        <w:r w:rsidR="004F10DF">
          <w:rPr>
            <w:noProof/>
            <w:webHidden/>
          </w:rPr>
          <w:tab/>
        </w:r>
        <w:r w:rsidR="004F10DF">
          <w:rPr>
            <w:noProof/>
            <w:webHidden/>
          </w:rPr>
          <w:fldChar w:fldCharType="begin"/>
        </w:r>
        <w:r w:rsidR="004F10DF">
          <w:rPr>
            <w:noProof/>
            <w:webHidden/>
          </w:rPr>
          <w:instrText xml:space="preserve"> PAGEREF _Toc5020475 \h </w:instrText>
        </w:r>
        <w:r w:rsidR="004F10DF">
          <w:rPr>
            <w:noProof/>
            <w:webHidden/>
          </w:rPr>
        </w:r>
        <w:r w:rsidR="004F10DF">
          <w:rPr>
            <w:noProof/>
            <w:webHidden/>
          </w:rPr>
          <w:fldChar w:fldCharType="separate"/>
        </w:r>
        <w:r w:rsidR="004F10DF">
          <w:rPr>
            <w:noProof/>
            <w:webHidden/>
          </w:rPr>
          <w:t>8</w:t>
        </w:r>
        <w:r w:rsidR="004F10DF">
          <w:rPr>
            <w:noProof/>
            <w:webHidden/>
          </w:rPr>
          <w:fldChar w:fldCharType="end"/>
        </w:r>
      </w:hyperlink>
    </w:p>
    <w:p w14:paraId="6B02E7AC"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76" w:history="1">
        <w:r w:rsidRPr="0058393C">
          <w:rPr>
            <w:rStyle w:val="Hyperlink"/>
            <w:noProof/>
          </w:rPr>
          <w:t>Figure 2: Constraints Format – only one like this allowed</w:t>
        </w:r>
        <w:r>
          <w:rPr>
            <w:noProof/>
            <w:webHidden/>
          </w:rPr>
          <w:tab/>
        </w:r>
        <w:r>
          <w:rPr>
            <w:noProof/>
            <w:webHidden/>
          </w:rPr>
          <w:fldChar w:fldCharType="begin"/>
        </w:r>
        <w:r>
          <w:rPr>
            <w:noProof/>
            <w:webHidden/>
          </w:rPr>
          <w:instrText xml:space="preserve"> PAGEREF _Toc5020476 \h </w:instrText>
        </w:r>
        <w:r>
          <w:rPr>
            <w:noProof/>
            <w:webHidden/>
          </w:rPr>
        </w:r>
        <w:r>
          <w:rPr>
            <w:noProof/>
            <w:webHidden/>
          </w:rPr>
          <w:fldChar w:fldCharType="separate"/>
        </w:r>
        <w:r>
          <w:rPr>
            <w:noProof/>
            <w:webHidden/>
          </w:rPr>
          <w:t>8</w:t>
        </w:r>
        <w:r>
          <w:rPr>
            <w:noProof/>
            <w:webHidden/>
          </w:rPr>
          <w:fldChar w:fldCharType="end"/>
        </w:r>
      </w:hyperlink>
    </w:p>
    <w:p w14:paraId="697EA8D8"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77" w:history="1">
        <w:r w:rsidRPr="0058393C">
          <w:rPr>
            <w:rStyle w:val="Hyperlink"/>
            <w:noProof/>
          </w:rPr>
          <w:t>Figure 3: nullFlavor Example</w:t>
        </w:r>
        <w:r>
          <w:rPr>
            <w:noProof/>
            <w:webHidden/>
          </w:rPr>
          <w:tab/>
        </w:r>
        <w:r>
          <w:rPr>
            <w:noProof/>
            <w:webHidden/>
          </w:rPr>
          <w:fldChar w:fldCharType="begin"/>
        </w:r>
        <w:r>
          <w:rPr>
            <w:noProof/>
            <w:webHidden/>
          </w:rPr>
          <w:instrText xml:space="preserve"> PAGEREF _Toc5020477 \h </w:instrText>
        </w:r>
        <w:r>
          <w:rPr>
            <w:noProof/>
            <w:webHidden/>
          </w:rPr>
        </w:r>
        <w:r>
          <w:rPr>
            <w:noProof/>
            <w:webHidden/>
          </w:rPr>
          <w:fldChar w:fldCharType="separate"/>
        </w:r>
        <w:r>
          <w:rPr>
            <w:noProof/>
            <w:webHidden/>
          </w:rPr>
          <w:t>9</w:t>
        </w:r>
        <w:r>
          <w:rPr>
            <w:noProof/>
            <w:webHidden/>
          </w:rPr>
          <w:fldChar w:fldCharType="end"/>
        </w:r>
      </w:hyperlink>
    </w:p>
    <w:p w14:paraId="3B204DF2"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78" w:history="1">
        <w:r w:rsidRPr="0058393C">
          <w:rPr>
            <w:rStyle w:val="Hyperlink"/>
            <w:noProof/>
          </w:rPr>
          <w:t>Figure 4: QRDA III Report Structure Example</w:t>
        </w:r>
        <w:r>
          <w:rPr>
            <w:noProof/>
            <w:webHidden/>
          </w:rPr>
          <w:tab/>
        </w:r>
        <w:r>
          <w:rPr>
            <w:noProof/>
            <w:webHidden/>
          </w:rPr>
          <w:fldChar w:fldCharType="begin"/>
        </w:r>
        <w:r>
          <w:rPr>
            <w:noProof/>
            <w:webHidden/>
          </w:rPr>
          <w:instrText xml:space="preserve"> PAGEREF _Toc5020478 \h </w:instrText>
        </w:r>
        <w:r>
          <w:rPr>
            <w:noProof/>
            <w:webHidden/>
          </w:rPr>
        </w:r>
        <w:r>
          <w:rPr>
            <w:noProof/>
            <w:webHidden/>
          </w:rPr>
          <w:fldChar w:fldCharType="separate"/>
        </w:r>
        <w:r>
          <w:rPr>
            <w:noProof/>
            <w:webHidden/>
          </w:rPr>
          <w:t>11</w:t>
        </w:r>
        <w:r>
          <w:rPr>
            <w:noProof/>
            <w:webHidden/>
          </w:rPr>
          <w:fldChar w:fldCharType="end"/>
        </w:r>
      </w:hyperlink>
    </w:p>
    <w:p w14:paraId="615B10D5"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79" w:history="1">
        <w:r w:rsidRPr="0058393C">
          <w:rPr>
            <w:rStyle w:val="Hyperlink"/>
            <w:noProof/>
          </w:rPr>
          <w:t>Figure 5: informationRecipient Example, QRDA Category III Report - CMS (V4)</w:t>
        </w:r>
        <w:r>
          <w:rPr>
            <w:noProof/>
            <w:webHidden/>
          </w:rPr>
          <w:tab/>
        </w:r>
        <w:r>
          <w:rPr>
            <w:noProof/>
            <w:webHidden/>
          </w:rPr>
          <w:fldChar w:fldCharType="begin"/>
        </w:r>
        <w:r>
          <w:rPr>
            <w:noProof/>
            <w:webHidden/>
          </w:rPr>
          <w:instrText xml:space="preserve"> PAGEREF _Toc5020479 \h </w:instrText>
        </w:r>
        <w:r>
          <w:rPr>
            <w:noProof/>
            <w:webHidden/>
          </w:rPr>
        </w:r>
        <w:r>
          <w:rPr>
            <w:noProof/>
            <w:webHidden/>
          </w:rPr>
          <w:fldChar w:fldCharType="separate"/>
        </w:r>
        <w:r>
          <w:rPr>
            <w:noProof/>
            <w:webHidden/>
          </w:rPr>
          <w:t>20</w:t>
        </w:r>
        <w:r>
          <w:rPr>
            <w:noProof/>
            <w:webHidden/>
          </w:rPr>
          <w:fldChar w:fldCharType="end"/>
        </w:r>
      </w:hyperlink>
    </w:p>
    <w:p w14:paraId="7DA1A600"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0" w:history="1">
        <w:r w:rsidRPr="0058393C">
          <w:rPr>
            <w:rStyle w:val="Hyperlink"/>
            <w:noProof/>
          </w:rPr>
          <w:t>Figure 6: Location Participant Example</w:t>
        </w:r>
        <w:r>
          <w:rPr>
            <w:noProof/>
            <w:webHidden/>
          </w:rPr>
          <w:tab/>
        </w:r>
        <w:r>
          <w:rPr>
            <w:noProof/>
            <w:webHidden/>
          </w:rPr>
          <w:fldChar w:fldCharType="begin"/>
        </w:r>
        <w:r>
          <w:rPr>
            <w:noProof/>
            <w:webHidden/>
          </w:rPr>
          <w:instrText xml:space="preserve"> PAGEREF _Toc5020480 \h </w:instrText>
        </w:r>
        <w:r>
          <w:rPr>
            <w:noProof/>
            <w:webHidden/>
          </w:rPr>
        </w:r>
        <w:r>
          <w:rPr>
            <w:noProof/>
            <w:webHidden/>
          </w:rPr>
          <w:fldChar w:fldCharType="separate"/>
        </w:r>
        <w:r>
          <w:rPr>
            <w:noProof/>
            <w:webHidden/>
          </w:rPr>
          <w:t>21</w:t>
        </w:r>
        <w:r>
          <w:rPr>
            <w:noProof/>
            <w:webHidden/>
          </w:rPr>
          <w:fldChar w:fldCharType="end"/>
        </w:r>
      </w:hyperlink>
    </w:p>
    <w:p w14:paraId="3D6A3A0C"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1" w:history="1">
        <w:r w:rsidRPr="0058393C">
          <w:rPr>
            <w:rStyle w:val="Hyperlink"/>
            <w:noProof/>
          </w:rPr>
          <w:t>Figure 7: documentationOf Example</w:t>
        </w:r>
        <w:r>
          <w:rPr>
            <w:noProof/>
            <w:webHidden/>
          </w:rPr>
          <w:tab/>
        </w:r>
        <w:r>
          <w:rPr>
            <w:noProof/>
            <w:webHidden/>
          </w:rPr>
          <w:fldChar w:fldCharType="begin"/>
        </w:r>
        <w:r>
          <w:rPr>
            <w:noProof/>
            <w:webHidden/>
          </w:rPr>
          <w:instrText xml:space="preserve"> PAGEREF _Toc5020481 \h </w:instrText>
        </w:r>
        <w:r>
          <w:rPr>
            <w:noProof/>
            <w:webHidden/>
          </w:rPr>
        </w:r>
        <w:r>
          <w:rPr>
            <w:noProof/>
            <w:webHidden/>
          </w:rPr>
          <w:fldChar w:fldCharType="separate"/>
        </w:r>
        <w:r>
          <w:rPr>
            <w:noProof/>
            <w:webHidden/>
          </w:rPr>
          <w:t>24</w:t>
        </w:r>
        <w:r>
          <w:rPr>
            <w:noProof/>
            <w:webHidden/>
          </w:rPr>
          <w:fldChar w:fldCharType="end"/>
        </w:r>
      </w:hyperlink>
    </w:p>
    <w:p w14:paraId="2F41B581"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2" w:history="1">
        <w:r w:rsidRPr="0058393C">
          <w:rPr>
            <w:rStyle w:val="Hyperlink"/>
            <w:noProof/>
          </w:rPr>
          <w:t>Figure 8: structuredBody Example</w:t>
        </w:r>
        <w:r>
          <w:rPr>
            <w:noProof/>
            <w:webHidden/>
          </w:rPr>
          <w:tab/>
        </w:r>
        <w:r>
          <w:rPr>
            <w:noProof/>
            <w:webHidden/>
          </w:rPr>
          <w:fldChar w:fldCharType="begin"/>
        </w:r>
        <w:r>
          <w:rPr>
            <w:noProof/>
            <w:webHidden/>
          </w:rPr>
          <w:instrText xml:space="preserve"> PAGEREF _Toc5020482 \h </w:instrText>
        </w:r>
        <w:r>
          <w:rPr>
            <w:noProof/>
            <w:webHidden/>
          </w:rPr>
        </w:r>
        <w:r>
          <w:rPr>
            <w:noProof/>
            <w:webHidden/>
          </w:rPr>
          <w:fldChar w:fldCharType="separate"/>
        </w:r>
        <w:r>
          <w:rPr>
            <w:noProof/>
            <w:webHidden/>
          </w:rPr>
          <w:t>25</w:t>
        </w:r>
        <w:r>
          <w:rPr>
            <w:noProof/>
            <w:webHidden/>
          </w:rPr>
          <w:fldChar w:fldCharType="end"/>
        </w:r>
      </w:hyperlink>
    </w:p>
    <w:p w14:paraId="06DCD2DC"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3" w:history="1">
        <w:r w:rsidRPr="0058393C">
          <w:rPr>
            <w:rStyle w:val="Hyperlink"/>
            <w:noProof/>
          </w:rPr>
          <w:t>Figure 10: QRDA III Measure Section – CMS (V4) Example</w:t>
        </w:r>
        <w:r>
          <w:rPr>
            <w:noProof/>
            <w:webHidden/>
          </w:rPr>
          <w:tab/>
        </w:r>
        <w:r>
          <w:rPr>
            <w:noProof/>
            <w:webHidden/>
          </w:rPr>
          <w:fldChar w:fldCharType="begin"/>
        </w:r>
        <w:r>
          <w:rPr>
            <w:noProof/>
            <w:webHidden/>
          </w:rPr>
          <w:instrText xml:space="preserve"> PAGEREF _Toc5020483 \h </w:instrText>
        </w:r>
        <w:r>
          <w:rPr>
            <w:noProof/>
            <w:webHidden/>
          </w:rPr>
        </w:r>
        <w:r>
          <w:rPr>
            <w:noProof/>
            <w:webHidden/>
          </w:rPr>
          <w:fldChar w:fldCharType="separate"/>
        </w:r>
        <w:r>
          <w:rPr>
            <w:noProof/>
            <w:webHidden/>
          </w:rPr>
          <w:t>27</w:t>
        </w:r>
        <w:r>
          <w:rPr>
            <w:noProof/>
            <w:webHidden/>
          </w:rPr>
          <w:fldChar w:fldCharType="end"/>
        </w:r>
      </w:hyperlink>
    </w:p>
    <w:p w14:paraId="6091EFDA"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4" w:history="1">
        <w:r w:rsidRPr="0058393C">
          <w:rPr>
            <w:rStyle w:val="Hyperlink"/>
            <w:noProof/>
          </w:rPr>
          <w:t>Figure 12: Measure Data - CMS (V4) Example</w:t>
        </w:r>
        <w:r>
          <w:rPr>
            <w:noProof/>
            <w:webHidden/>
          </w:rPr>
          <w:tab/>
        </w:r>
        <w:r>
          <w:rPr>
            <w:noProof/>
            <w:webHidden/>
          </w:rPr>
          <w:fldChar w:fldCharType="begin"/>
        </w:r>
        <w:r>
          <w:rPr>
            <w:noProof/>
            <w:webHidden/>
          </w:rPr>
          <w:instrText xml:space="preserve"> PAGEREF _Toc5020484 \h </w:instrText>
        </w:r>
        <w:r>
          <w:rPr>
            <w:noProof/>
            <w:webHidden/>
          </w:rPr>
        </w:r>
        <w:r>
          <w:rPr>
            <w:noProof/>
            <w:webHidden/>
          </w:rPr>
          <w:fldChar w:fldCharType="separate"/>
        </w:r>
        <w:r>
          <w:rPr>
            <w:noProof/>
            <w:webHidden/>
          </w:rPr>
          <w:t>31</w:t>
        </w:r>
        <w:r>
          <w:rPr>
            <w:noProof/>
            <w:webHidden/>
          </w:rPr>
          <w:fldChar w:fldCharType="end"/>
        </w:r>
      </w:hyperlink>
    </w:p>
    <w:p w14:paraId="59AB654C"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5" w:history="1">
        <w:r w:rsidRPr="0058393C">
          <w:rPr>
            <w:rStyle w:val="Hyperlink"/>
            <w:noProof/>
          </w:rPr>
          <w:t>Figure 13: Measure Reference and Results - CMS (V4) Example</w:t>
        </w:r>
        <w:r>
          <w:rPr>
            <w:noProof/>
            <w:webHidden/>
          </w:rPr>
          <w:tab/>
        </w:r>
        <w:r>
          <w:rPr>
            <w:noProof/>
            <w:webHidden/>
          </w:rPr>
          <w:fldChar w:fldCharType="begin"/>
        </w:r>
        <w:r>
          <w:rPr>
            <w:noProof/>
            <w:webHidden/>
          </w:rPr>
          <w:instrText xml:space="preserve"> PAGEREF _Toc5020485 \h </w:instrText>
        </w:r>
        <w:r>
          <w:rPr>
            <w:noProof/>
            <w:webHidden/>
          </w:rPr>
        </w:r>
        <w:r>
          <w:rPr>
            <w:noProof/>
            <w:webHidden/>
          </w:rPr>
          <w:fldChar w:fldCharType="separate"/>
        </w:r>
        <w:r>
          <w:rPr>
            <w:noProof/>
            <w:webHidden/>
          </w:rPr>
          <w:t>33</w:t>
        </w:r>
        <w:r>
          <w:rPr>
            <w:noProof/>
            <w:webHidden/>
          </w:rPr>
          <w:fldChar w:fldCharType="end"/>
        </w:r>
      </w:hyperlink>
    </w:p>
    <w:p w14:paraId="1F59EC0E"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6" w:history="1">
        <w:r w:rsidRPr="0058393C">
          <w:rPr>
            <w:rStyle w:val="Hyperlink"/>
            <w:noProof/>
          </w:rPr>
          <w:t>Figure 14: Payer Supplemental Data Element - CMS (V3) Example</w:t>
        </w:r>
        <w:r>
          <w:rPr>
            <w:noProof/>
            <w:webHidden/>
          </w:rPr>
          <w:tab/>
        </w:r>
        <w:r>
          <w:rPr>
            <w:noProof/>
            <w:webHidden/>
          </w:rPr>
          <w:fldChar w:fldCharType="begin"/>
        </w:r>
        <w:r>
          <w:rPr>
            <w:noProof/>
            <w:webHidden/>
          </w:rPr>
          <w:instrText xml:space="preserve"> PAGEREF _Toc5020486 \h </w:instrText>
        </w:r>
        <w:r>
          <w:rPr>
            <w:noProof/>
            <w:webHidden/>
          </w:rPr>
        </w:r>
        <w:r>
          <w:rPr>
            <w:noProof/>
            <w:webHidden/>
          </w:rPr>
          <w:fldChar w:fldCharType="separate"/>
        </w:r>
        <w:r>
          <w:rPr>
            <w:noProof/>
            <w:webHidden/>
          </w:rPr>
          <w:t>35</w:t>
        </w:r>
        <w:r>
          <w:rPr>
            <w:noProof/>
            <w:webHidden/>
          </w:rPr>
          <w:fldChar w:fldCharType="end"/>
        </w:r>
      </w:hyperlink>
    </w:p>
    <w:p w14:paraId="57C18796" w14:textId="77777777" w:rsidR="004F10DF" w:rsidRDefault="004F10DF">
      <w:pPr>
        <w:pStyle w:val="TableofFigures"/>
        <w:tabs>
          <w:tab w:val="right" w:leader="dot" w:pos="9350"/>
        </w:tabs>
        <w:rPr>
          <w:rFonts w:asciiTheme="minorHAnsi" w:hAnsiTheme="minorHAnsi" w:cstheme="minorBidi"/>
          <w:noProof/>
          <w:szCs w:val="22"/>
          <w:lang w:eastAsia="zh-CN"/>
        </w:rPr>
      </w:pPr>
      <w:hyperlink w:anchor="_Toc5020487" w:history="1">
        <w:r w:rsidRPr="0058393C">
          <w:rPr>
            <w:rStyle w:val="Hyperlink"/>
            <w:noProof/>
          </w:rPr>
          <w:t>Figure 15: Performance Rate for Proportion Measure  - CMS (V3) Example</w:t>
        </w:r>
        <w:r>
          <w:rPr>
            <w:noProof/>
            <w:webHidden/>
          </w:rPr>
          <w:tab/>
        </w:r>
        <w:r>
          <w:rPr>
            <w:noProof/>
            <w:webHidden/>
          </w:rPr>
          <w:fldChar w:fldCharType="begin"/>
        </w:r>
        <w:r>
          <w:rPr>
            <w:noProof/>
            <w:webHidden/>
          </w:rPr>
          <w:instrText xml:space="preserve"> PAGEREF _Toc5020487 \h </w:instrText>
        </w:r>
        <w:r>
          <w:rPr>
            <w:noProof/>
            <w:webHidden/>
          </w:rPr>
        </w:r>
        <w:r>
          <w:rPr>
            <w:noProof/>
            <w:webHidden/>
          </w:rPr>
          <w:fldChar w:fldCharType="separate"/>
        </w:r>
        <w:r>
          <w:rPr>
            <w:noProof/>
            <w:webHidden/>
          </w:rPr>
          <w:t>38</w:t>
        </w:r>
        <w:r>
          <w:rPr>
            <w:noProof/>
            <w:webHidden/>
          </w:rPr>
          <w:fldChar w:fldCharType="end"/>
        </w:r>
      </w:hyperlink>
    </w:p>
    <w:p w14:paraId="6F0E7050" w14:textId="3542083E" w:rsidR="00C6237E" w:rsidRPr="0064796A" w:rsidRDefault="006E4296" w:rsidP="0022147C">
      <w:pPr>
        <w:pStyle w:val="TableofFigures"/>
        <w:tabs>
          <w:tab w:val="right" w:leader="dot" w:pos="9350"/>
        </w:tabs>
      </w:pPr>
      <w:r w:rsidRPr="0064796A">
        <w:fldChar w:fldCharType="end"/>
      </w:r>
    </w:p>
    <w:p w14:paraId="32C88885" w14:textId="77777777" w:rsidR="00C6237E" w:rsidRPr="0064796A" w:rsidRDefault="00C6237E" w:rsidP="00C6237E">
      <w:pPr>
        <w:sectPr w:rsidR="00C6237E" w:rsidRPr="0064796A" w:rsidSect="00AF46C4">
          <w:headerReference w:type="default" r:id="rId26"/>
          <w:pgSz w:w="12240" w:h="15840" w:code="1"/>
          <w:pgMar w:top="720" w:right="1440" w:bottom="720" w:left="1440" w:header="720" w:footer="576" w:gutter="0"/>
          <w:pgNumType w:fmt="lowerRoman"/>
          <w:cols w:space="720"/>
          <w:docGrid w:linePitch="299"/>
        </w:sectPr>
      </w:pPr>
    </w:p>
    <w:p w14:paraId="4413AF4F" w14:textId="28DE2272" w:rsidR="002D7EE3" w:rsidRPr="0064796A" w:rsidRDefault="44359EB6" w:rsidP="002D7EE3">
      <w:pPr>
        <w:pStyle w:val="TOCHeading"/>
        <w:pageBreakBefore/>
      </w:pPr>
      <w:r w:rsidRPr="0064796A">
        <w:lastRenderedPageBreak/>
        <w:t>Table of Tables</w:t>
      </w:r>
    </w:p>
    <w:p w14:paraId="6C3FEC30" w14:textId="77777777" w:rsidR="00254A34" w:rsidRDefault="00222AC0">
      <w:pPr>
        <w:pStyle w:val="TableofFigures"/>
        <w:tabs>
          <w:tab w:val="right" w:leader="dot" w:pos="9350"/>
        </w:tabs>
        <w:rPr>
          <w:rFonts w:asciiTheme="minorHAnsi" w:hAnsiTheme="minorHAnsi" w:cstheme="minorBidi"/>
          <w:noProof/>
          <w:szCs w:val="22"/>
          <w:lang w:eastAsia="zh-CN"/>
        </w:rPr>
      </w:pPr>
      <w:r w:rsidRPr="0064796A">
        <w:fldChar w:fldCharType="begin"/>
      </w:r>
      <w:r w:rsidRPr="0064796A">
        <w:instrText xml:space="preserve"> TOC \h \z \c "Table" </w:instrText>
      </w:r>
      <w:r w:rsidRPr="0064796A">
        <w:fldChar w:fldCharType="separate"/>
      </w:r>
      <w:hyperlink w:anchor="_Toc5021887" w:history="1">
        <w:r w:rsidR="00254A34" w:rsidRPr="00B4076B">
          <w:rPr>
            <w:rStyle w:val="Hyperlink"/>
            <w:noProof/>
          </w:rPr>
          <w:t>Table 1: Time Zone Validation Rule</w:t>
        </w:r>
        <w:r w:rsidR="00254A34">
          <w:rPr>
            <w:noProof/>
            <w:webHidden/>
          </w:rPr>
          <w:tab/>
        </w:r>
        <w:r w:rsidR="00254A34">
          <w:rPr>
            <w:noProof/>
            <w:webHidden/>
          </w:rPr>
          <w:fldChar w:fldCharType="begin"/>
        </w:r>
        <w:r w:rsidR="00254A34">
          <w:rPr>
            <w:noProof/>
            <w:webHidden/>
          </w:rPr>
          <w:instrText xml:space="preserve"> PAGEREF _Toc5021887 \h </w:instrText>
        </w:r>
        <w:r w:rsidR="00254A34">
          <w:rPr>
            <w:noProof/>
            <w:webHidden/>
          </w:rPr>
        </w:r>
        <w:r w:rsidR="00254A34">
          <w:rPr>
            <w:noProof/>
            <w:webHidden/>
          </w:rPr>
          <w:fldChar w:fldCharType="separate"/>
        </w:r>
        <w:r w:rsidR="00254A34">
          <w:rPr>
            <w:noProof/>
            <w:webHidden/>
          </w:rPr>
          <w:t>16</w:t>
        </w:r>
        <w:r w:rsidR="00254A34">
          <w:rPr>
            <w:noProof/>
            <w:webHidden/>
          </w:rPr>
          <w:fldChar w:fldCharType="end"/>
        </w:r>
      </w:hyperlink>
    </w:p>
    <w:p w14:paraId="6B54DE5A"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88" w:history="1">
        <w:r w:rsidRPr="00B4076B">
          <w:rPr>
            <w:rStyle w:val="Hyperlink"/>
            <w:noProof/>
          </w:rPr>
          <w:t>Table 2: QRDA Category III Report - CMS (V3) Contexts</w:t>
        </w:r>
        <w:r>
          <w:rPr>
            <w:noProof/>
            <w:webHidden/>
          </w:rPr>
          <w:tab/>
        </w:r>
        <w:r>
          <w:rPr>
            <w:noProof/>
            <w:webHidden/>
          </w:rPr>
          <w:fldChar w:fldCharType="begin"/>
        </w:r>
        <w:r>
          <w:rPr>
            <w:noProof/>
            <w:webHidden/>
          </w:rPr>
          <w:instrText xml:space="preserve"> PAGEREF _Toc5021888 \h </w:instrText>
        </w:r>
        <w:r>
          <w:rPr>
            <w:noProof/>
            <w:webHidden/>
          </w:rPr>
        </w:r>
        <w:r>
          <w:rPr>
            <w:noProof/>
            <w:webHidden/>
          </w:rPr>
          <w:fldChar w:fldCharType="separate"/>
        </w:r>
        <w:r>
          <w:rPr>
            <w:noProof/>
            <w:webHidden/>
          </w:rPr>
          <w:t>18</w:t>
        </w:r>
        <w:r>
          <w:rPr>
            <w:noProof/>
            <w:webHidden/>
          </w:rPr>
          <w:fldChar w:fldCharType="end"/>
        </w:r>
      </w:hyperlink>
    </w:p>
    <w:p w14:paraId="31E318B5"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89" w:history="1">
        <w:r w:rsidRPr="00B4076B">
          <w:rPr>
            <w:rStyle w:val="Hyperlink"/>
            <w:noProof/>
          </w:rPr>
          <w:t>Table 3: QRDA III CMS Program Name</w:t>
        </w:r>
        <w:r>
          <w:rPr>
            <w:noProof/>
            <w:webHidden/>
          </w:rPr>
          <w:tab/>
        </w:r>
        <w:r>
          <w:rPr>
            <w:noProof/>
            <w:webHidden/>
          </w:rPr>
          <w:fldChar w:fldCharType="begin"/>
        </w:r>
        <w:r>
          <w:rPr>
            <w:noProof/>
            <w:webHidden/>
          </w:rPr>
          <w:instrText xml:space="preserve"> PAGEREF _Toc5021889 \h </w:instrText>
        </w:r>
        <w:r>
          <w:rPr>
            <w:noProof/>
            <w:webHidden/>
          </w:rPr>
        </w:r>
        <w:r>
          <w:rPr>
            <w:noProof/>
            <w:webHidden/>
          </w:rPr>
          <w:fldChar w:fldCharType="separate"/>
        </w:r>
        <w:r>
          <w:rPr>
            <w:noProof/>
            <w:webHidden/>
          </w:rPr>
          <w:t>19</w:t>
        </w:r>
        <w:r>
          <w:rPr>
            <w:noProof/>
            <w:webHidden/>
          </w:rPr>
          <w:fldChar w:fldCharType="end"/>
        </w:r>
      </w:hyperlink>
    </w:p>
    <w:p w14:paraId="7037B4E3" w14:textId="77777777" w:rsidR="00254A34" w:rsidRPr="00254A34" w:rsidRDefault="00254A34">
      <w:pPr>
        <w:pStyle w:val="TableofFigures"/>
        <w:tabs>
          <w:tab w:val="right" w:leader="dot" w:pos="9350"/>
        </w:tabs>
        <w:rPr>
          <w:rFonts w:asciiTheme="minorHAnsi" w:hAnsiTheme="minorHAnsi" w:cstheme="minorBidi"/>
          <w:noProof/>
          <w:szCs w:val="22"/>
          <w:lang w:eastAsia="zh-CN"/>
        </w:rPr>
      </w:pPr>
      <w:hyperlink w:anchor="_Toc5021890" w:history="1">
        <w:r w:rsidRPr="00254A34">
          <w:rPr>
            <w:rStyle w:val="Hyperlink"/>
            <w:rFonts w:ascii="Arial Narrow" w:hAnsi="Arial Narrow" w:cs="Arial"/>
            <w:noProof/>
          </w:rPr>
          <w:t>Table 4: QRDA Category III Measure Section - CMS (V4) Contexts</w:t>
        </w:r>
        <w:r w:rsidRPr="00254A34">
          <w:rPr>
            <w:noProof/>
            <w:webHidden/>
          </w:rPr>
          <w:tab/>
        </w:r>
        <w:r w:rsidRPr="00254A34">
          <w:rPr>
            <w:noProof/>
            <w:webHidden/>
          </w:rPr>
          <w:fldChar w:fldCharType="begin"/>
        </w:r>
        <w:r w:rsidRPr="00254A34">
          <w:rPr>
            <w:noProof/>
            <w:webHidden/>
          </w:rPr>
          <w:instrText xml:space="preserve"> PAGEREF _Toc5021890 \h </w:instrText>
        </w:r>
        <w:r w:rsidRPr="00254A34">
          <w:rPr>
            <w:noProof/>
            <w:webHidden/>
          </w:rPr>
        </w:r>
        <w:r w:rsidRPr="00254A34">
          <w:rPr>
            <w:noProof/>
            <w:webHidden/>
          </w:rPr>
          <w:fldChar w:fldCharType="separate"/>
        </w:r>
        <w:r w:rsidRPr="00254A34">
          <w:rPr>
            <w:noProof/>
            <w:webHidden/>
          </w:rPr>
          <w:t>2</w:t>
        </w:r>
        <w:r w:rsidRPr="00254A34">
          <w:rPr>
            <w:noProof/>
            <w:webHidden/>
          </w:rPr>
          <w:t>6</w:t>
        </w:r>
        <w:r w:rsidRPr="00254A34">
          <w:rPr>
            <w:noProof/>
            <w:webHidden/>
          </w:rPr>
          <w:fldChar w:fldCharType="end"/>
        </w:r>
      </w:hyperlink>
    </w:p>
    <w:p w14:paraId="24236034"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1" w:history="1">
        <w:r w:rsidRPr="00B4076B">
          <w:rPr>
            <w:rStyle w:val="Hyperlink"/>
            <w:noProof/>
          </w:rPr>
          <w:t>Table 5: Measure Data – CMS (V4) Contexts</w:t>
        </w:r>
        <w:r>
          <w:rPr>
            <w:noProof/>
            <w:webHidden/>
          </w:rPr>
          <w:tab/>
        </w:r>
        <w:r>
          <w:rPr>
            <w:noProof/>
            <w:webHidden/>
          </w:rPr>
          <w:fldChar w:fldCharType="begin"/>
        </w:r>
        <w:r>
          <w:rPr>
            <w:noProof/>
            <w:webHidden/>
          </w:rPr>
          <w:instrText xml:space="preserve"> PAGEREF _Toc5021891 \h </w:instrText>
        </w:r>
        <w:r>
          <w:rPr>
            <w:noProof/>
            <w:webHidden/>
          </w:rPr>
        </w:r>
        <w:r>
          <w:rPr>
            <w:noProof/>
            <w:webHidden/>
          </w:rPr>
          <w:fldChar w:fldCharType="separate"/>
        </w:r>
        <w:r>
          <w:rPr>
            <w:noProof/>
            <w:webHidden/>
          </w:rPr>
          <w:t>28</w:t>
        </w:r>
        <w:r>
          <w:rPr>
            <w:noProof/>
            <w:webHidden/>
          </w:rPr>
          <w:fldChar w:fldCharType="end"/>
        </w:r>
      </w:hyperlink>
    </w:p>
    <w:p w14:paraId="7C2E688E"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2" w:history="1">
        <w:r w:rsidRPr="00B4076B">
          <w:rPr>
            <w:rStyle w:val="Hyperlink"/>
            <w:noProof/>
          </w:rPr>
          <w:t>Table 6: Measure Data - CMS (V4) Constraints Overview</w:t>
        </w:r>
        <w:r>
          <w:rPr>
            <w:noProof/>
            <w:webHidden/>
          </w:rPr>
          <w:tab/>
        </w:r>
        <w:r>
          <w:rPr>
            <w:noProof/>
            <w:webHidden/>
          </w:rPr>
          <w:fldChar w:fldCharType="begin"/>
        </w:r>
        <w:r>
          <w:rPr>
            <w:noProof/>
            <w:webHidden/>
          </w:rPr>
          <w:instrText xml:space="preserve"> PAGEREF _Toc5021892 \h </w:instrText>
        </w:r>
        <w:r>
          <w:rPr>
            <w:noProof/>
            <w:webHidden/>
          </w:rPr>
        </w:r>
        <w:r>
          <w:rPr>
            <w:noProof/>
            <w:webHidden/>
          </w:rPr>
          <w:fldChar w:fldCharType="separate"/>
        </w:r>
        <w:r>
          <w:rPr>
            <w:noProof/>
            <w:webHidden/>
          </w:rPr>
          <w:t>28</w:t>
        </w:r>
        <w:r>
          <w:rPr>
            <w:noProof/>
            <w:webHidden/>
          </w:rPr>
          <w:fldChar w:fldCharType="end"/>
        </w:r>
      </w:hyperlink>
    </w:p>
    <w:p w14:paraId="1B6DFC3C"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3" w:history="1">
        <w:r w:rsidRPr="00B4076B">
          <w:rPr>
            <w:rStyle w:val="Hyperlink"/>
            <w:noProof/>
          </w:rPr>
          <w:t>Table 7: Measure Reference and Results - CMS (V3) Contexts</w:t>
        </w:r>
        <w:r>
          <w:rPr>
            <w:noProof/>
            <w:webHidden/>
          </w:rPr>
          <w:tab/>
        </w:r>
        <w:r>
          <w:rPr>
            <w:noProof/>
            <w:webHidden/>
          </w:rPr>
          <w:fldChar w:fldCharType="begin"/>
        </w:r>
        <w:r>
          <w:rPr>
            <w:noProof/>
            <w:webHidden/>
          </w:rPr>
          <w:instrText xml:space="preserve"> PAGEREF _Toc5021893 \h </w:instrText>
        </w:r>
        <w:r>
          <w:rPr>
            <w:noProof/>
            <w:webHidden/>
          </w:rPr>
        </w:r>
        <w:r>
          <w:rPr>
            <w:noProof/>
            <w:webHidden/>
          </w:rPr>
          <w:fldChar w:fldCharType="separate"/>
        </w:r>
        <w:r>
          <w:rPr>
            <w:noProof/>
            <w:webHidden/>
          </w:rPr>
          <w:t>32</w:t>
        </w:r>
        <w:r>
          <w:rPr>
            <w:noProof/>
            <w:webHidden/>
          </w:rPr>
          <w:fldChar w:fldCharType="end"/>
        </w:r>
      </w:hyperlink>
    </w:p>
    <w:p w14:paraId="65724BF5"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4" w:history="1">
        <w:r w:rsidRPr="00B4076B">
          <w:rPr>
            <w:rStyle w:val="Hyperlink"/>
            <w:noProof/>
          </w:rPr>
          <w:t>Table 8: Measure Reference and Results - CMS (V4) Constraints Overview</w:t>
        </w:r>
        <w:r>
          <w:rPr>
            <w:noProof/>
            <w:webHidden/>
          </w:rPr>
          <w:tab/>
        </w:r>
        <w:r>
          <w:rPr>
            <w:noProof/>
            <w:webHidden/>
          </w:rPr>
          <w:fldChar w:fldCharType="begin"/>
        </w:r>
        <w:r>
          <w:rPr>
            <w:noProof/>
            <w:webHidden/>
          </w:rPr>
          <w:instrText xml:space="preserve"> PAGEREF _Toc5021894 \h </w:instrText>
        </w:r>
        <w:r>
          <w:rPr>
            <w:noProof/>
            <w:webHidden/>
          </w:rPr>
        </w:r>
        <w:r>
          <w:rPr>
            <w:noProof/>
            <w:webHidden/>
          </w:rPr>
          <w:fldChar w:fldCharType="separate"/>
        </w:r>
        <w:r>
          <w:rPr>
            <w:noProof/>
            <w:webHidden/>
          </w:rPr>
          <w:t>32</w:t>
        </w:r>
        <w:r>
          <w:rPr>
            <w:noProof/>
            <w:webHidden/>
          </w:rPr>
          <w:fldChar w:fldCharType="end"/>
        </w:r>
      </w:hyperlink>
    </w:p>
    <w:p w14:paraId="6CD8DEC0"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5" w:history="1">
        <w:r w:rsidRPr="00B4076B">
          <w:rPr>
            <w:rStyle w:val="Hyperlink"/>
            <w:noProof/>
          </w:rPr>
          <w:t>Table 9: Payer Supplemental Data Element  – CMS (V3) Contexts</w:t>
        </w:r>
        <w:r>
          <w:rPr>
            <w:noProof/>
            <w:webHidden/>
          </w:rPr>
          <w:tab/>
        </w:r>
        <w:r>
          <w:rPr>
            <w:noProof/>
            <w:webHidden/>
          </w:rPr>
          <w:fldChar w:fldCharType="begin"/>
        </w:r>
        <w:r>
          <w:rPr>
            <w:noProof/>
            <w:webHidden/>
          </w:rPr>
          <w:instrText xml:space="preserve"> PAGEREF _Toc5021895 \h </w:instrText>
        </w:r>
        <w:r>
          <w:rPr>
            <w:noProof/>
            <w:webHidden/>
          </w:rPr>
        </w:r>
        <w:r>
          <w:rPr>
            <w:noProof/>
            <w:webHidden/>
          </w:rPr>
          <w:fldChar w:fldCharType="separate"/>
        </w:r>
        <w:r>
          <w:rPr>
            <w:noProof/>
            <w:webHidden/>
          </w:rPr>
          <w:t>33</w:t>
        </w:r>
        <w:r>
          <w:rPr>
            <w:noProof/>
            <w:webHidden/>
          </w:rPr>
          <w:fldChar w:fldCharType="end"/>
        </w:r>
      </w:hyperlink>
    </w:p>
    <w:p w14:paraId="56E66967"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6" w:history="1">
        <w:r w:rsidRPr="00B4076B">
          <w:rPr>
            <w:rStyle w:val="Hyperlink"/>
            <w:noProof/>
          </w:rPr>
          <w:t>Table 10: Payer Supplemental Data Element - CMS (V3) Constraints Overview</w:t>
        </w:r>
        <w:r>
          <w:rPr>
            <w:noProof/>
            <w:webHidden/>
          </w:rPr>
          <w:tab/>
        </w:r>
        <w:r>
          <w:rPr>
            <w:noProof/>
            <w:webHidden/>
          </w:rPr>
          <w:fldChar w:fldCharType="begin"/>
        </w:r>
        <w:r>
          <w:rPr>
            <w:noProof/>
            <w:webHidden/>
          </w:rPr>
          <w:instrText xml:space="preserve"> PAGEREF _Toc5021896 \h </w:instrText>
        </w:r>
        <w:r>
          <w:rPr>
            <w:noProof/>
            <w:webHidden/>
          </w:rPr>
        </w:r>
        <w:r>
          <w:rPr>
            <w:noProof/>
            <w:webHidden/>
          </w:rPr>
          <w:fldChar w:fldCharType="separate"/>
        </w:r>
        <w:r>
          <w:rPr>
            <w:noProof/>
            <w:webHidden/>
          </w:rPr>
          <w:t>34</w:t>
        </w:r>
        <w:r>
          <w:rPr>
            <w:noProof/>
            <w:webHidden/>
          </w:rPr>
          <w:fldChar w:fldCharType="end"/>
        </w:r>
      </w:hyperlink>
    </w:p>
    <w:p w14:paraId="606685C8"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7" w:history="1">
        <w:r w:rsidRPr="00B4076B">
          <w:rPr>
            <w:rStyle w:val="Hyperlink"/>
            <w:noProof/>
          </w:rPr>
          <w:t>Table 11: CMS Payer Groupings</w:t>
        </w:r>
        <w:r>
          <w:rPr>
            <w:noProof/>
            <w:webHidden/>
          </w:rPr>
          <w:tab/>
        </w:r>
        <w:r>
          <w:rPr>
            <w:noProof/>
            <w:webHidden/>
          </w:rPr>
          <w:fldChar w:fldCharType="begin"/>
        </w:r>
        <w:r>
          <w:rPr>
            <w:noProof/>
            <w:webHidden/>
          </w:rPr>
          <w:instrText xml:space="preserve"> PAGEREF _Toc5021897 \h </w:instrText>
        </w:r>
        <w:r>
          <w:rPr>
            <w:noProof/>
            <w:webHidden/>
          </w:rPr>
        </w:r>
        <w:r>
          <w:rPr>
            <w:noProof/>
            <w:webHidden/>
          </w:rPr>
          <w:fldChar w:fldCharType="separate"/>
        </w:r>
        <w:r>
          <w:rPr>
            <w:noProof/>
            <w:webHidden/>
          </w:rPr>
          <w:t>35</w:t>
        </w:r>
        <w:r>
          <w:rPr>
            <w:noProof/>
            <w:webHidden/>
          </w:rPr>
          <w:fldChar w:fldCharType="end"/>
        </w:r>
      </w:hyperlink>
    </w:p>
    <w:p w14:paraId="5827430A"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8" w:history="1">
        <w:r w:rsidRPr="00B4076B">
          <w:rPr>
            <w:rStyle w:val="Hyperlink"/>
            <w:noProof/>
          </w:rPr>
          <w:t>Table 12: Performance Rate for Proportion Measure – CMS (V3) Contexts</w:t>
        </w:r>
        <w:r>
          <w:rPr>
            <w:noProof/>
            <w:webHidden/>
          </w:rPr>
          <w:tab/>
        </w:r>
        <w:r>
          <w:rPr>
            <w:noProof/>
            <w:webHidden/>
          </w:rPr>
          <w:fldChar w:fldCharType="begin"/>
        </w:r>
        <w:r>
          <w:rPr>
            <w:noProof/>
            <w:webHidden/>
          </w:rPr>
          <w:instrText xml:space="preserve"> PAGEREF _Toc5021898 \h </w:instrText>
        </w:r>
        <w:r>
          <w:rPr>
            <w:noProof/>
            <w:webHidden/>
          </w:rPr>
        </w:r>
        <w:r>
          <w:rPr>
            <w:noProof/>
            <w:webHidden/>
          </w:rPr>
          <w:fldChar w:fldCharType="separate"/>
        </w:r>
        <w:r>
          <w:rPr>
            <w:noProof/>
            <w:webHidden/>
          </w:rPr>
          <w:t>36</w:t>
        </w:r>
        <w:r>
          <w:rPr>
            <w:noProof/>
            <w:webHidden/>
          </w:rPr>
          <w:fldChar w:fldCharType="end"/>
        </w:r>
      </w:hyperlink>
    </w:p>
    <w:p w14:paraId="7543BA5C"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899" w:history="1">
        <w:r w:rsidRPr="00B4076B">
          <w:rPr>
            <w:rStyle w:val="Hyperlink"/>
            <w:noProof/>
          </w:rPr>
          <w:t>Table 13: Performance Rate for Proportion Measure - CMS (V3) Constraints Overview</w:t>
        </w:r>
        <w:r>
          <w:rPr>
            <w:noProof/>
            <w:webHidden/>
          </w:rPr>
          <w:tab/>
        </w:r>
        <w:r>
          <w:rPr>
            <w:noProof/>
            <w:webHidden/>
          </w:rPr>
          <w:fldChar w:fldCharType="begin"/>
        </w:r>
        <w:r>
          <w:rPr>
            <w:noProof/>
            <w:webHidden/>
          </w:rPr>
          <w:instrText xml:space="preserve"> PAGEREF _Toc5021899 \h </w:instrText>
        </w:r>
        <w:r>
          <w:rPr>
            <w:noProof/>
            <w:webHidden/>
          </w:rPr>
        </w:r>
        <w:r>
          <w:rPr>
            <w:noProof/>
            <w:webHidden/>
          </w:rPr>
          <w:fldChar w:fldCharType="separate"/>
        </w:r>
        <w:r>
          <w:rPr>
            <w:noProof/>
            <w:webHidden/>
          </w:rPr>
          <w:t>36</w:t>
        </w:r>
        <w:r>
          <w:rPr>
            <w:noProof/>
            <w:webHidden/>
          </w:rPr>
          <w:fldChar w:fldCharType="end"/>
        </w:r>
      </w:hyperlink>
    </w:p>
    <w:p w14:paraId="4251528F"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0" w:history="1">
        <w:r w:rsidRPr="00B4076B">
          <w:rPr>
            <w:rStyle w:val="Hyperlink"/>
            <w:noProof/>
          </w:rPr>
          <w:t xml:space="preserve">Table 17: UUID List for 2020 Performance Period eCQM Specifications Eligible Professionals and Eligible Clinicians </w:t>
        </w:r>
        <w:r>
          <w:rPr>
            <w:noProof/>
            <w:webHidden/>
          </w:rPr>
          <w:tab/>
        </w:r>
        <w:r>
          <w:rPr>
            <w:noProof/>
            <w:webHidden/>
          </w:rPr>
          <w:fldChar w:fldCharType="begin"/>
        </w:r>
        <w:r>
          <w:rPr>
            <w:noProof/>
            <w:webHidden/>
          </w:rPr>
          <w:instrText xml:space="preserve"> PAGEREF _Toc5021900 \h </w:instrText>
        </w:r>
        <w:r>
          <w:rPr>
            <w:noProof/>
            <w:webHidden/>
          </w:rPr>
        </w:r>
        <w:r>
          <w:rPr>
            <w:noProof/>
            <w:webHidden/>
          </w:rPr>
          <w:fldChar w:fldCharType="separate"/>
        </w:r>
        <w:r>
          <w:rPr>
            <w:noProof/>
            <w:webHidden/>
          </w:rPr>
          <w:t>39</w:t>
        </w:r>
        <w:r>
          <w:rPr>
            <w:noProof/>
            <w:webHidden/>
          </w:rPr>
          <w:fldChar w:fldCharType="end"/>
        </w:r>
      </w:hyperlink>
    </w:p>
    <w:p w14:paraId="44D90A98"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1" w:history="1">
        <w:r w:rsidRPr="00B4076B">
          <w:rPr>
            <w:rStyle w:val="Hyperlink"/>
            <w:noProof/>
          </w:rPr>
          <w:t>Table 15: Improvement Activities Identifiers</w:t>
        </w:r>
        <w:r>
          <w:rPr>
            <w:noProof/>
            <w:webHidden/>
          </w:rPr>
          <w:tab/>
        </w:r>
        <w:r>
          <w:rPr>
            <w:noProof/>
            <w:webHidden/>
          </w:rPr>
          <w:fldChar w:fldCharType="begin"/>
        </w:r>
        <w:r>
          <w:rPr>
            <w:noProof/>
            <w:webHidden/>
          </w:rPr>
          <w:instrText xml:space="preserve"> PAGEREF _Toc5021901 \h </w:instrText>
        </w:r>
        <w:r>
          <w:rPr>
            <w:noProof/>
            <w:webHidden/>
          </w:rPr>
        </w:r>
        <w:r>
          <w:rPr>
            <w:noProof/>
            <w:webHidden/>
          </w:rPr>
          <w:fldChar w:fldCharType="separate"/>
        </w:r>
        <w:r>
          <w:rPr>
            <w:noProof/>
            <w:webHidden/>
          </w:rPr>
          <w:t>47</w:t>
        </w:r>
        <w:r>
          <w:rPr>
            <w:noProof/>
            <w:webHidden/>
          </w:rPr>
          <w:fldChar w:fldCharType="end"/>
        </w:r>
      </w:hyperlink>
    </w:p>
    <w:p w14:paraId="55785078"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2" w:history="1">
        <w:r w:rsidRPr="00B4076B">
          <w:rPr>
            <w:rStyle w:val="Hyperlink"/>
            <w:noProof/>
          </w:rPr>
          <w:t>Table 16: 2019 Promoting Interoperability Objectives and Measures Identifiers</w:t>
        </w:r>
        <w:r>
          <w:rPr>
            <w:noProof/>
            <w:webHidden/>
          </w:rPr>
          <w:tab/>
        </w:r>
        <w:r>
          <w:rPr>
            <w:noProof/>
            <w:webHidden/>
          </w:rPr>
          <w:fldChar w:fldCharType="begin"/>
        </w:r>
        <w:r>
          <w:rPr>
            <w:noProof/>
            <w:webHidden/>
          </w:rPr>
          <w:instrText xml:space="preserve"> PAGEREF _Toc5021902 \h </w:instrText>
        </w:r>
        <w:r>
          <w:rPr>
            <w:noProof/>
            <w:webHidden/>
          </w:rPr>
        </w:r>
        <w:r>
          <w:rPr>
            <w:noProof/>
            <w:webHidden/>
          </w:rPr>
          <w:fldChar w:fldCharType="separate"/>
        </w:r>
        <w:r>
          <w:rPr>
            <w:noProof/>
            <w:webHidden/>
          </w:rPr>
          <w:t>47</w:t>
        </w:r>
        <w:r>
          <w:rPr>
            <w:noProof/>
            <w:webHidden/>
          </w:rPr>
          <w:fldChar w:fldCharType="end"/>
        </w:r>
      </w:hyperlink>
    </w:p>
    <w:p w14:paraId="03B3F0FA"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3" w:history="1">
        <w:r w:rsidRPr="00B4076B">
          <w:rPr>
            <w:rStyle w:val="Hyperlink"/>
            <w:noProof/>
          </w:rPr>
          <w:t xml:space="preserve">Table 17: Promoting Interoperability Attestation Statements </w:t>
        </w:r>
        <w:r w:rsidRPr="00B4076B">
          <w:rPr>
            <w:rStyle w:val="Hyperlink"/>
            <w:rFonts w:eastAsia="Arial" w:cs="Arial"/>
            <w:noProof/>
          </w:rPr>
          <w:t>Identifiers</w:t>
        </w:r>
        <w:r>
          <w:rPr>
            <w:noProof/>
            <w:webHidden/>
          </w:rPr>
          <w:tab/>
        </w:r>
        <w:r>
          <w:rPr>
            <w:noProof/>
            <w:webHidden/>
          </w:rPr>
          <w:fldChar w:fldCharType="begin"/>
        </w:r>
        <w:r>
          <w:rPr>
            <w:noProof/>
            <w:webHidden/>
          </w:rPr>
          <w:instrText xml:space="preserve"> PAGEREF _Toc5021903 \h </w:instrText>
        </w:r>
        <w:r>
          <w:rPr>
            <w:noProof/>
            <w:webHidden/>
          </w:rPr>
        </w:r>
        <w:r>
          <w:rPr>
            <w:noProof/>
            <w:webHidden/>
          </w:rPr>
          <w:fldChar w:fldCharType="separate"/>
        </w:r>
        <w:r>
          <w:rPr>
            <w:noProof/>
            <w:webHidden/>
          </w:rPr>
          <w:t>47</w:t>
        </w:r>
        <w:r>
          <w:rPr>
            <w:noProof/>
            <w:webHidden/>
          </w:rPr>
          <w:fldChar w:fldCharType="end"/>
        </w:r>
      </w:hyperlink>
    </w:p>
    <w:p w14:paraId="29305115"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4" w:history="1">
        <w:r w:rsidRPr="00B4076B">
          <w:rPr>
            <w:rStyle w:val="Hyperlink"/>
            <w:noProof/>
          </w:rPr>
          <w:t>Table 18: Support Contact Information</w:t>
        </w:r>
        <w:r>
          <w:rPr>
            <w:noProof/>
            <w:webHidden/>
          </w:rPr>
          <w:tab/>
        </w:r>
        <w:r>
          <w:rPr>
            <w:noProof/>
            <w:webHidden/>
          </w:rPr>
          <w:fldChar w:fldCharType="begin"/>
        </w:r>
        <w:r>
          <w:rPr>
            <w:noProof/>
            <w:webHidden/>
          </w:rPr>
          <w:instrText xml:space="preserve"> PAGEREF _Toc5021904 \h </w:instrText>
        </w:r>
        <w:r>
          <w:rPr>
            <w:noProof/>
            <w:webHidden/>
          </w:rPr>
        </w:r>
        <w:r>
          <w:rPr>
            <w:noProof/>
            <w:webHidden/>
          </w:rPr>
          <w:fldChar w:fldCharType="separate"/>
        </w:r>
        <w:r>
          <w:rPr>
            <w:noProof/>
            <w:webHidden/>
          </w:rPr>
          <w:t>48</w:t>
        </w:r>
        <w:r>
          <w:rPr>
            <w:noProof/>
            <w:webHidden/>
          </w:rPr>
          <w:fldChar w:fldCharType="end"/>
        </w:r>
      </w:hyperlink>
    </w:p>
    <w:p w14:paraId="3DA35730"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5" w:history="1">
        <w:r w:rsidRPr="00B4076B">
          <w:rPr>
            <w:rStyle w:val="Hyperlink"/>
            <w:noProof/>
          </w:rPr>
          <w:t>Table 19: Errata or Enhancement Request Location</w:t>
        </w:r>
        <w:r>
          <w:rPr>
            <w:noProof/>
            <w:webHidden/>
          </w:rPr>
          <w:tab/>
        </w:r>
        <w:r>
          <w:rPr>
            <w:noProof/>
            <w:webHidden/>
          </w:rPr>
          <w:fldChar w:fldCharType="begin"/>
        </w:r>
        <w:r>
          <w:rPr>
            <w:noProof/>
            <w:webHidden/>
          </w:rPr>
          <w:instrText xml:space="preserve"> PAGEREF _Toc5021905 \h </w:instrText>
        </w:r>
        <w:r>
          <w:rPr>
            <w:noProof/>
            <w:webHidden/>
          </w:rPr>
        </w:r>
        <w:r>
          <w:rPr>
            <w:noProof/>
            <w:webHidden/>
          </w:rPr>
          <w:fldChar w:fldCharType="separate"/>
        </w:r>
        <w:r>
          <w:rPr>
            <w:noProof/>
            <w:webHidden/>
          </w:rPr>
          <w:t>48</w:t>
        </w:r>
        <w:r>
          <w:rPr>
            <w:noProof/>
            <w:webHidden/>
          </w:rPr>
          <w:fldChar w:fldCharType="end"/>
        </w:r>
      </w:hyperlink>
    </w:p>
    <w:p w14:paraId="3E54ADFF"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6" w:history="1">
        <w:r w:rsidRPr="00B4076B">
          <w:rPr>
            <w:rStyle w:val="Hyperlink"/>
            <w:noProof/>
          </w:rPr>
          <w:t>Table 20: Null Flavor Validation Rules for Data Types</w:t>
        </w:r>
        <w:r>
          <w:rPr>
            <w:noProof/>
            <w:webHidden/>
          </w:rPr>
          <w:tab/>
        </w:r>
        <w:r>
          <w:rPr>
            <w:noProof/>
            <w:webHidden/>
          </w:rPr>
          <w:fldChar w:fldCharType="begin"/>
        </w:r>
        <w:r>
          <w:rPr>
            <w:noProof/>
            <w:webHidden/>
          </w:rPr>
          <w:instrText xml:space="preserve"> PAGEREF _Toc5021906 \h </w:instrText>
        </w:r>
        <w:r>
          <w:rPr>
            <w:noProof/>
            <w:webHidden/>
          </w:rPr>
        </w:r>
        <w:r>
          <w:rPr>
            <w:noProof/>
            <w:webHidden/>
          </w:rPr>
          <w:fldChar w:fldCharType="separate"/>
        </w:r>
        <w:r>
          <w:rPr>
            <w:noProof/>
            <w:webHidden/>
          </w:rPr>
          <w:t>49</w:t>
        </w:r>
        <w:r>
          <w:rPr>
            <w:noProof/>
            <w:webHidden/>
          </w:rPr>
          <w:fldChar w:fldCharType="end"/>
        </w:r>
      </w:hyperlink>
    </w:p>
    <w:p w14:paraId="51A3D625"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7" w:history="1">
        <w:r w:rsidRPr="00B4076B">
          <w:rPr>
            <w:rStyle w:val="Hyperlink"/>
            <w:noProof/>
          </w:rPr>
          <w:t>Table 21: NPI Validation Rules</w:t>
        </w:r>
        <w:r>
          <w:rPr>
            <w:noProof/>
            <w:webHidden/>
          </w:rPr>
          <w:tab/>
        </w:r>
        <w:r>
          <w:rPr>
            <w:noProof/>
            <w:webHidden/>
          </w:rPr>
          <w:fldChar w:fldCharType="begin"/>
        </w:r>
        <w:r>
          <w:rPr>
            <w:noProof/>
            <w:webHidden/>
          </w:rPr>
          <w:instrText xml:space="preserve"> PAGEREF _Toc5021907 \h </w:instrText>
        </w:r>
        <w:r>
          <w:rPr>
            <w:noProof/>
            <w:webHidden/>
          </w:rPr>
        </w:r>
        <w:r>
          <w:rPr>
            <w:noProof/>
            <w:webHidden/>
          </w:rPr>
          <w:fldChar w:fldCharType="separate"/>
        </w:r>
        <w:r>
          <w:rPr>
            <w:noProof/>
            <w:webHidden/>
          </w:rPr>
          <w:t>50</w:t>
        </w:r>
        <w:r>
          <w:rPr>
            <w:noProof/>
            <w:webHidden/>
          </w:rPr>
          <w:fldChar w:fldCharType="end"/>
        </w:r>
      </w:hyperlink>
    </w:p>
    <w:p w14:paraId="155B205C"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8" w:history="1">
        <w:r w:rsidRPr="00B4076B">
          <w:rPr>
            <w:rStyle w:val="Hyperlink"/>
            <w:noProof/>
          </w:rPr>
          <w:t>Table 22: TIN Validation Rules</w:t>
        </w:r>
        <w:r>
          <w:rPr>
            <w:noProof/>
            <w:webHidden/>
          </w:rPr>
          <w:tab/>
        </w:r>
        <w:r>
          <w:rPr>
            <w:noProof/>
            <w:webHidden/>
          </w:rPr>
          <w:fldChar w:fldCharType="begin"/>
        </w:r>
        <w:r>
          <w:rPr>
            <w:noProof/>
            <w:webHidden/>
          </w:rPr>
          <w:instrText xml:space="preserve"> PAGEREF _Toc5021908 \h </w:instrText>
        </w:r>
        <w:r>
          <w:rPr>
            <w:noProof/>
            <w:webHidden/>
          </w:rPr>
        </w:r>
        <w:r>
          <w:rPr>
            <w:noProof/>
            <w:webHidden/>
          </w:rPr>
          <w:fldChar w:fldCharType="separate"/>
        </w:r>
        <w:r>
          <w:rPr>
            <w:noProof/>
            <w:webHidden/>
          </w:rPr>
          <w:t>50</w:t>
        </w:r>
        <w:r>
          <w:rPr>
            <w:noProof/>
            <w:webHidden/>
          </w:rPr>
          <w:fldChar w:fldCharType="end"/>
        </w:r>
      </w:hyperlink>
    </w:p>
    <w:p w14:paraId="63F537DF"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09" w:history="1">
        <w:r w:rsidRPr="00B4076B">
          <w:rPr>
            <w:rStyle w:val="Hyperlink"/>
            <w:noProof/>
          </w:rPr>
          <w:t>Table 27: Changes Made to the QRDA III Base Standard</w:t>
        </w:r>
        <w:r>
          <w:rPr>
            <w:noProof/>
            <w:webHidden/>
          </w:rPr>
          <w:tab/>
        </w:r>
        <w:r>
          <w:rPr>
            <w:noProof/>
            <w:webHidden/>
          </w:rPr>
          <w:fldChar w:fldCharType="begin"/>
        </w:r>
        <w:r>
          <w:rPr>
            <w:noProof/>
            <w:webHidden/>
          </w:rPr>
          <w:instrText xml:space="preserve"> PAGEREF _Toc5021909 \h </w:instrText>
        </w:r>
        <w:r>
          <w:rPr>
            <w:noProof/>
            <w:webHidden/>
          </w:rPr>
        </w:r>
        <w:r>
          <w:rPr>
            <w:noProof/>
            <w:webHidden/>
          </w:rPr>
          <w:fldChar w:fldCharType="separate"/>
        </w:r>
        <w:r>
          <w:rPr>
            <w:noProof/>
            <w:webHidden/>
          </w:rPr>
          <w:t>51</w:t>
        </w:r>
        <w:r>
          <w:rPr>
            <w:noProof/>
            <w:webHidden/>
          </w:rPr>
          <w:fldChar w:fldCharType="end"/>
        </w:r>
      </w:hyperlink>
    </w:p>
    <w:p w14:paraId="516D46AB" w14:textId="77777777" w:rsidR="00254A34" w:rsidRDefault="00254A34">
      <w:pPr>
        <w:pStyle w:val="TableofFigures"/>
        <w:tabs>
          <w:tab w:val="right" w:leader="dot" w:pos="9350"/>
        </w:tabs>
        <w:rPr>
          <w:rFonts w:asciiTheme="minorHAnsi" w:hAnsiTheme="minorHAnsi" w:cstheme="minorBidi"/>
          <w:noProof/>
          <w:szCs w:val="22"/>
          <w:lang w:eastAsia="zh-CN"/>
        </w:rPr>
      </w:pPr>
      <w:hyperlink w:anchor="_Toc5021910" w:history="1">
        <w:r w:rsidRPr="00B4076B">
          <w:rPr>
            <w:rStyle w:val="Hyperlink"/>
            <w:noProof/>
          </w:rPr>
          <w:t>Table 28: Changes Made to the 2019 CMS Eligible Clinicians and EPs QRDA IG from 2018 CMS QRDA IG</w:t>
        </w:r>
        <w:r>
          <w:rPr>
            <w:noProof/>
            <w:webHidden/>
          </w:rPr>
          <w:tab/>
        </w:r>
        <w:r>
          <w:rPr>
            <w:noProof/>
            <w:webHidden/>
          </w:rPr>
          <w:fldChar w:fldCharType="begin"/>
        </w:r>
        <w:r>
          <w:rPr>
            <w:noProof/>
            <w:webHidden/>
          </w:rPr>
          <w:instrText xml:space="preserve"> PAGEREF _Toc5021910 \h </w:instrText>
        </w:r>
        <w:r>
          <w:rPr>
            <w:noProof/>
            <w:webHidden/>
          </w:rPr>
        </w:r>
        <w:r>
          <w:rPr>
            <w:noProof/>
            <w:webHidden/>
          </w:rPr>
          <w:fldChar w:fldCharType="separate"/>
        </w:r>
        <w:r>
          <w:rPr>
            <w:noProof/>
            <w:webHidden/>
          </w:rPr>
          <w:t>62</w:t>
        </w:r>
        <w:r>
          <w:rPr>
            <w:noProof/>
            <w:webHidden/>
          </w:rPr>
          <w:fldChar w:fldCharType="end"/>
        </w:r>
      </w:hyperlink>
    </w:p>
    <w:p w14:paraId="04291547" w14:textId="77777777" w:rsidR="00222AC0" w:rsidRPr="0064796A" w:rsidRDefault="00222AC0" w:rsidP="00222AC0">
      <w:r w:rsidRPr="0064796A">
        <w:fldChar w:fldCharType="end"/>
      </w:r>
    </w:p>
    <w:p w14:paraId="58AF2E2A" w14:textId="19A75190" w:rsidR="00C6237E" w:rsidRPr="0064796A" w:rsidRDefault="00C6237E" w:rsidP="00222AC0"/>
    <w:p w14:paraId="275597A5" w14:textId="77777777" w:rsidR="00C6237E" w:rsidRPr="0064796A" w:rsidRDefault="00C6237E" w:rsidP="00222AC0"/>
    <w:p w14:paraId="137EF471" w14:textId="77777777" w:rsidR="00C6237E" w:rsidRPr="0064796A" w:rsidRDefault="00C6237E" w:rsidP="00222AC0">
      <w:pPr>
        <w:sectPr w:rsidR="00C6237E" w:rsidRPr="0064796A" w:rsidSect="00AF46C4">
          <w:headerReference w:type="default" r:id="rId27"/>
          <w:pgSz w:w="12240" w:h="15840" w:code="1"/>
          <w:pgMar w:top="720" w:right="1440" w:bottom="720" w:left="1440" w:header="720" w:footer="576" w:gutter="0"/>
          <w:pgNumType w:fmt="lowerRoman"/>
          <w:cols w:space="720"/>
          <w:docGrid w:linePitch="299"/>
        </w:sectPr>
      </w:pPr>
    </w:p>
    <w:p w14:paraId="169CD4F3" w14:textId="674A5B8A" w:rsidR="00443311" w:rsidRPr="0064796A" w:rsidRDefault="002D2A1F">
      <w:pPr>
        <w:pStyle w:val="Heading1blue"/>
      </w:pPr>
      <w:bookmarkStart w:id="89" w:name="_Toc134265112"/>
      <w:bookmarkStart w:id="90" w:name="_Toc529923459"/>
      <w:bookmarkStart w:id="91" w:name="_Toc467381363"/>
      <w:bookmarkStart w:id="92" w:name="_Toc468061042"/>
      <w:bookmarkStart w:id="93" w:name="_Toc468328811"/>
      <w:bookmarkStart w:id="94" w:name="_Toc468815788"/>
      <w:bookmarkStart w:id="95" w:name="_Toc485631408"/>
      <w:bookmarkStart w:id="96" w:name="_Toc485806950"/>
      <w:bookmarkStart w:id="97" w:name="_Toc486081764"/>
      <w:bookmarkStart w:id="98" w:name="_Toc486084525"/>
      <w:bookmarkStart w:id="99" w:name="_Toc486605585"/>
      <w:bookmarkStart w:id="100" w:name="_Toc496479192"/>
      <w:bookmarkStart w:id="101" w:name="_Toc497304572"/>
      <w:bookmarkStart w:id="102" w:name="_Toc514060135"/>
      <w:bookmarkStart w:id="103" w:name="_Toc514974830"/>
      <w:bookmarkStart w:id="104" w:name="_Toc522523487"/>
      <w:bookmarkStart w:id="105" w:name="_Toc523399706"/>
      <w:bookmarkStart w:id="106" w:name="_Toc523400726"/>
      <w:bookmarkStart w:id="107" w:name="_Toc526061485"/>
      <w:bookmarkStart w:id="108" w:name="_Toc263963350"/>
      <w:bookmarkStart w:id="109" w:name="_Toc266957800"/>
      <w:bookmarkStart w:id="110" w:name="_Toc266970654"/>
      <w:bookmarkStart w:id="111" w:name="_Toc267071918"/>
      <w:bookmarkStart w:id="112" w:name="_Toc267559021"/>
      <w:bookmarkStart w:id="113" w:name="_Toc267682188"/>
      <w:bookmarkStart w:id="114" w:name="_Toc267835255"/>
      <w:bookmarkStart w:id="115" w:name="_Toc393981177"/>
      <w:bookmarkStart w:id="116" w:name="_Toc453704609"/>
      <w:bookmarkStart w:id="117" w:name="_Toc453705652"/>
      <w:bookmarkStart w:id="118" w:name="_Toc453719602"/>
      <w:bookmarkStart w:id="119" w:name="_Toc453720629"/>
      <w:bookmarkStart w:id="120" w:name="_Toc453721608"/>
      <w:bookmarkStart w:id="121" w:name="_Toc453820504"/>
      <w:bookmarkStart w:id="122" w:name="_Toc454191000"/>
      <w:bookmarkStart w:id="123" w:name="_Toc182036405"/>
      <w:bookmarkStart w:id="124" w:name="_Toc5020492"/>
      <w:bookmarkEnd w:id="89"/>
      <w:bookmarkEnd w:id="90"/>
      <w:r>
        <w:lastRenderedPageBreak/>
        <w:t xml:space="preserve">QRDA </w:t>
      </w:r>
      <w:r w:rsidR="00443311" w:rsidRPr="0064796A">
        <w:t>III STU R2</w:t>
      </w:r>
      <w:r w:rsidR="00B21463">
        <w:t>.1</w:t>
      </w:r>
      <w:r w:rsidR="00443311" w:rsidRPr="0064796A">
        <w:t xml:space="preserve"> CMS Implementation Guide for Eligible Clinician</w:t>
      </w:r>
      <w:r w:rsidR="003D14DE">
        <w:t>s</w:t>
      </w:r>
      <w:r w:rsidR="00443311" w:rsidRPr="0064796A">
        <w:t xml:space="preserve"> </w:t>
      </w:r>
      <w:r w:rsidR="006B6B43">
        <w:t>and Eligible Professional</w:t>
      </w:r>
      <w:r w:rsidR="003D14DE">
        <w:t>s</w:t>
      </w:r>
      <w:r w:rsidR="006B6B43">
        <w:t xml:space="preserve"> </w:t>
      </w:r>
      <w:r w:rsidR="00443311" w:rsidRPr="0064796A">
        <w:t>Programs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24"/>
    </w:p>
    <w:p w14:paraId="7AE37027" w14:textId="77777777" w:rsidR="00B1231B" w:rsidRPr="0064796A" w:rsidRDefault="00B1231B" w:rsidP="003B7005">
      <w:pPr>
        <w:pStyle w:val="Heading1"/>
      </w:pPr>
      <w:bookmarkStart w:id="125" w:name="_Ref419797182"/>
      <w:bookmarkStart w:id="126" w:name="_Toc193789210"/>
      <w:bookmarkStart w:id="127" w:name="_Toc194127111"/>
      <w:bookmarkStart w:id="128" w:name="_Toc192644557"/>
      <w:bookmarkStart w:id="129" w:name="_Toc193707175"/>
      <w:bookmarkStart w:id="130" w:name="_Toc184009764"/>
      <w:bookmarkStart w:id="131" w:name="_Toc5020493"/>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64796A">
        <w:t>Introduction</w:t>
      </w:r>
      <w:bookmarkEnd w:id="125"/>
      <w:bookmarkEnd w:id="131"/>
    </w:p>
    <w:p w14:paraId="02529111" w14:textId="77777777" w:rsidR="00B1231B" w:rsidRPr="003E27ED" w:rsidRDefault="00B1231B" w:rsidP="003B7005">
      <w:pPr>
        <w:pStyle w:val="Heading2-nonumber"/>
      </w:pPr>
      <w:bookmarkStart w:id="132" w:name="_Toc5020494"/>
      <w:r w:rsidRPr="003E27ED">
        <w:t>Overview</w:t>
      </w:r>
      <w:bookmarkEnd w:id="132"/>
    </w:p>
    <w:p w14:paraId="3493E742" w14:textId="77777777" w:rsidR="00B1231B" w:rsidRPr="0064796A" w:rsidRDefault="44359EB6" w:rsidP="00B1231B">
      <w:pPr>
        <w:pStyle w:val="BodyText0"/>
      </w:pPr>
      <w:r w:rsidRPr="0064796A">
        <w:t>The Health Level Seven International (HL7) Quality Reporting Document Architecture (QRDA) defines constraints on the HL7 Clinical Document Architecture Release 2 (CDA R2). QRDA is a standard document format for the exchange of electronic clinical quality measure (</w:t>
      </w:r>
      <w:proofErr w:type="spellStart"/>
      <w:r w:rsidRPr="0064796A">
        <w:t>eCQM</w:t>
      </w:r>
      <w:proofErr w:type="spellEnd"/>
      <w:r w:rsidRPr="0064796A">
        <w:t xml:space="preserve">) data. QRDA reports contain data extracted from electronic health records (EHRs) and other information technology systems. The reports are used for the exchange of </w:t>
      </w:r>
      <w:proofErr w:type="spellStart"/>
      <w:r w:rsidRPr="0064796A">
        <w:t>eCQM</w:t>
      </w:r>
      <w:proofErr w:type="spellEnd"/>
      <w:r w:rsidRPr="0064796A">
        <w:t xml:space="preserve"> data between systems for quality measurement and reporting programs. </w:t>
      </w:r>
    </w:p>
    <w:p w14:paraId="291B9DA8" w14:textId="4DACC5C1" w:rsidR="00B1231B" w:rsidRPr="006142E2" w:rsidRDefault="44359EB6" w:rsidP="4C2459A2">
      <w:pPr>
        <w:pStyle w:val="BodyText0"/>
        <w:rPr>
          <w:i/>
          <w:iCs/>
        </w:rPr>
      </w:pPr>
      <w:r w:rsidRPr="0064796A">
        <w:t xml:space="preserve">This QRDA guide contains the Centers for Medicare &amp; Medicaid Services (CMS) supplemental implementation guide to the </w:t>
      </w:r>
      <w:r w:rsidRPr="26801D3A">
        <w:rPr>
          <w:i/>
          <w:iCs/>
        </w:rPr>
        <w:t>HL7 Implementation Guide for</w:t>
      </w:r>
      <w:r w:rsidRPr="26801D3A">
        <w:t xml:space="preserve"> </w:t>
      </w:r>
      <w:r w:rsidRPr="26801D3A">
        <w:rPr>
          <w:i/>
          <w:iCs/>
        </w:rPr>
        <w:t>CDA Release 2: Quality Reporting Document Architectu</w:t>
      </w:r>
      <w:r w:rsidR="00EB557A" w:rsidRPr="26801D3A">
        <w:rPr>
          <w:i/>
          <w:iCs/>
        </w:rPr>
        <w:t xml:space="preserve">re, Category III, </w:t>
      </w:r>
      <w:r w:rsidR="00317573" w:rsidRPr="26801D3A">
        <w:rPr>
          <w:i/>
          <w:iCs/>
        </w:rPr>
        <w:t xml:space="preserve">STU Release </w:t>
      </w:r>
      <w:r w:rsidR="00DC25E2" w:rsidRPr="26801D3A">
        <w:rPr>
          <w:i/>
          <w:iCs/>
        </w:rPr>
        <w:t>2</w:t>
      </w:r>
      <w:r w:rsidR="007D0B69" w:rsidRPr="26801D3A">
        <w:rPr>
          <w:i/>
          <w:iCs/>
        </w:rPr>
        <w:t>.1</w:t>
      </w:r>
      <w:r w:rsidR="00DC25E2" w:rsidRPr="26801D3A">
        <w:rPr>
          <w:rStyle w:val="FootnoteReference"/>
          <w:i/>
          <w:iCs/>
        </w:rPr>
        <w:footnoteReference w:id="2"/>
      </w:r>
      <w:r w:rsidRPr="26801D3A">
        <w:rPr>
          <w:i/>
          <w:iCs/>
        </w:rPr>
        <w:t xml:space="preserve"> </w:t>
      </w:r>
      <w:r w:rsidR="00974900" w:rsidRPr="26801D3A">
        <w:rPr>
          <w:i/>
          <w:iCs/>
        </w:rPr>
        <w:t xml:space="preserve">(June, 2017) </w:t>
      </w:r>
      <w:r w:rsidRPr="0064796A">
        <w:t xml:space="preserve">for the </w:t>
      </w:r>
      <w:r w:rsidR="0017447F">
        <w:t>2020</w:t>
      </w:r>
      <w:r w:rsidR="0017447F" w:rsidRPr="26801D3A">
        <w:t xml:space="preserve"> </w:t>
      </w:r>
      <w:r w:rsidR="00B21463">
        <w:t>performance period</w:t>
      </w:r>
      <w:r w:rsidRPr="0064796A">
        <w:t xml:space="preserve">. This HL7 </w:t>
      </w:r>
      <w:r w:rsidR="000E618D">
        <w:t xml:space="preserve">base </w:t>
      </w:r>
      <w:r w:rsidRPr="0064796A">
        <w:t>standard is referred to as</w:t>
      </w:r>
      <w:r w:rsidR="00BC2529">
        <w:t xml:space="preserve"> the HL7 </w:t>
      </w:r>
      <w:r w:rsidR="002D2A1F">
        <w:t xml:space="preserve">QRDA </w:t>
      </w:r>
      <w:r w:rsidR="00BC2529">
        <w:t>III STU R2.1</w:t>
      </w:r>
      <w:r w:rsidRPr="26801D3A">
        <w:t>.</w:t>
      </w:r>
    </w:p>
    <w:p w14:paraId="237BF5DF" w14:textId="02A1109D" w:rsidR="00B1231B" w:rsidRPr="000D71EC" w:rsidRDefault="00B1231B" w:rsidP="003B7005">
      <w:pPr>
        <w:pStyle w:val="Heading2-nonumber"/>
      </w:pPr>
      <w:bookmarkStart w:id="133" w:name="_Toc5020495"/>
      <w:r w:rsidRPr="000D71EC">
        <w:t>Organization of the Guide</w:t>
      </w:r>
      <w:bookmarkEnd w:id="133"/>
    </w:p>
    <w:p w14:paraId="65943C8F" w14:textId="7EC6B124" w:rsidR="00B1231B" w:rsidRPr="0064796A" w:rsidRDefault="44359EB6" w:rsidP="00B1231B">
      <w:pPr>
        <w:pStyle w:val="BodyText0"/>
      </w:pPr>
      <w:r w:rsidRPr="0064796A">
        <w:t xml:space="preserve">This </w:t>
      </w:r>
      <w:r w:rsidR="006A6308" w:rsidRPr="0064796A">
        <w:t xml:space="preserve">implementation guide contains the following chapters: </w:t>
      </w:r>
    </w:p>
    <w:p w14:paraId="02E41DE8" w14:textId="77777777" w:rsidR="00B1231B" w:rsidRPr="0064796A" w:rsidRDefault="44359EB6" w:rsidP="00B1231B">
      <w:pPr>
        <w:pStyle w:val="ListBullet"/>
      </w:pPr>
      <w:r w:rsidRPr="0064796A">
        <w:t>Chapter 1: Introduction</w:t>
      </w:r>
    </w:p>
    <w:p w14:paraId="194050D5" w14:textId="45C4A717" w:rsidR="00A97350" w:rsidRPr="0064796A" w:rsidRDefault="44359EB6" w:rsidP="00EE7B07">
      <w:pPr>
        <w:pStyle w:val="ListBullet"/>
      </w:pPr>
      <w:r w:rsidRPr="0064796A">
        <w:t>Chapter 2: Conformance Conventions Used in This Guide — describes the formal representation of templates and additional information necessary to understand and correctly implement the content found in this guide</w:t>
      </w:r>
    </w:p>
    <w:p w14:paraId="66AC40DF" w14:textId="32DD9903" w:rsidR="00B1231B" w:rsidRPr="0064796A" w:rsidRDefault="44359EB6" w:rsidP="00B1231B">
      <w:pPr>
        <w:pStyle w:val="ListBullet"/>
      </w:pPr>
      <w:r w:rsidRPr="0064796A">
        <w:t>Chapter 3: Overview</w:t>
      </w:r>
    </w:p>
    <w:p w14:paraId="7941981B" w14:textId="09FFBCEC" w:rsidR="00B1231B" w:rsidRPr="0064796A" w:rsidRDefault="44359EB6" w:rsidP="00B1231B">
      <w:pPr>
        <w:pStyle w:val="ListBullet"/>
      </w:pPr>
      <w:r w:rsidRPr="0064796A">
        <w:t>Chapter 4: QRDA Category III Submission Rules — includes guidelines for submissions under the Comprehensive Primary Care Plus (CPC+), and the Merit-Based Incentive Payment System (MIPS) Program</w:t>
      </w:r>
    </w:p>
    <w:p w14:paraId="64752FA1" w14:textId="7EF00021" w:rsidR="00B1231B" w:rsidRPr="0064796A" w:rsidRDefault="44359EB6" w:rsidP="3B1B5DAB">
      <w:pPr>
        <w:pStyle w:val="ListBullet"/>
      </w:pPr>
      <w:r w:rsidRPr="0064796A">
        <w:t>Chapter 5: QRDA Category III Validation — contains the formal definit</w:t>
      </w:r>
      <w:r w:rsidR="00960EAA">
        <w:t>ions for the QRDA Category III r</w:t>
      </w:r>
      <w:r w:rsidRPr="0064796A">
        <w:t>eport for the CMS Eligible Clinician</w:t>
      </w:r>
      <w:r w:rsidR="00BE5B94">
        <w:t>s</w:t>
      </w:r>
      <w:r w:rsidR="00DD059F">
        <w:t xml:space="preserve"> and Eligible Professional</w:t>
      </w:r>
      <w:r w:rsidR="00BE5B94">
        <w:t>s</w:t>
      </w:r>
      <w:r w:rsidRPr="3B1B5DAB">
        <w:t xml:space="preserve"> </w:t>
      </w:r>
      <w:r w:rsidRPr="0064796A">
        <w:t>Programs:</w:t>
      </w:r>
    </w:p>
    <w:p w14:paraId="7EB11C02" w14:textId="77777777" w:rsidR="00B1231B" w:rsidRPr="0064796A" w:rsidRDefault="44359EB6" w:rsidP="006A6308">
      <w:pPr>
        <w:pStyle w:val="ListBullet"/>
        <w:ind w:left="1080"/>
        <w:rPr>
          <w:rFonts w:eastAsia="Arial" w:cs="Arial"/>
        </w:rPr>
      </w:pPr>
      <w:r w:rsidRPr="0064796A">
        <w:t>Document-level template that defines the document type and header constraints specific to CMS reporting</w:t>
      </w:r>
    </w:p>
    <w:p w14:paraId="6B8C87D6" w14:textId="77777777" w:rsidR="00B1231B" w:rsidRPr="0064796A" w:rsidRDefault="44359EB6" w:rsidP="006A6308">
      <w:pPr>
        <w:pStyle w:val="ListBullet"/>
        <w:ind w:left="1080"/>
        <w:rPr>
          <w:rFonts w:eastAsia="Arial" w:cs="Arial"/>
        </w:rPr>
      </w:pPr>
      <w:r w:rsidRPr="0064796A">
        <w:t>Section-level templates that define measure reporting and reporting parameters</w:t>
      </w:r>
    </w:p>
    <w:p w14:paraId="09441A8D" w14:textId="77777777" w:rsidR="00B1231B" w:rsidRPr="00410E36" w:rsidRDefault="44359EB6" w:rsidP="006A6308">
      <w:pPr>
        <w:pStyle w:val="ListBullet"/>
        <w:spacing w:after="0"/>
        <w:ind w:left="1080"/>
        <w:rPr>
          <w:rFonts w:eastAsia="Arial" w:cs="Arial"/>
        </w:rPr>
      </w:pPr>
      <w:r w:rsidRPr="0064796A">
        <w:t>Entry-level templates that define entry templates</w:t>
      </w:r>
    </w:p>
    <w:p w14:paraId="40689B83" w14:textId="41E7CF2B" w:rsidR="00410E36" w:rsidRPr="00410E36" w:rsidRDefault="00410E36" w:rsidP="00410E36">
      <w:pPr>
        <w:pStyle w:val="ListBullet"/>
        <w:spacing w:after="0"/>
        <w:ind w:left="792"/>
        <w:rPr>
          <w:rFonts w:eastAsia="Arial" w:cs="Arial"/>
        </w:rPr>
      </w:pPr>
      <w:r>
        <w:t xml:space="preserve">Chapter 6: </w:t>
      </w:r>
      <w:r w:rsidR="0017447F">
        <w:t xml:space="preserve">2020 </w:t>
      </w:r>
      <w:r>
        <w:t xml:space="preserve">Performance Period </w:t>
      </w:r>
      <w:proofErr w:type="spellStart"/>
      <w:r>
        <w:t>eCQM</w:t>
      </w:r>
      <w:proofErr w:type="spellEnd"/>
      <w:r>
        <w:t xml:space="preserve"> Specifications for Eligible Professionals and Eligible Clinicians UUID List</w:t>
      </w:r>
    </w:p>
    <w:p w14:paraId="5E2E69B7" w14:textId="0822C809" w:rsidR="00C602AD" w:rsidRPr="0064796A" w:rsidRDefault="00C602AD" w:rsidP="00410E36">
      <w:pPr>
        <w:pStyle w:val="ListBullet"/>
        <w:spacing w:after="0"/>
        <w:ind w:left="792"/>
        <w:rPr>
          <w:rFonts w:eastAsia="Arial" w:cs="Arial"/>
        </w:rPr>
      </w:pPr>
      <w:r w:rsidRPr="0064796A">
        <w:t>Chapter 7: Measure Identifiers</w:t>
      </w:r>
    </w:p>
    <w:p w14:paraId="69EC3EE6" w14:textId="0E154C53" w:rsidR="00A24E5F" w:rsidRDefault="44359EB6" w:rsidP="00A24E5F">
      <w:pPr>
        <w:pStyle w:val="BodyText0"/>
        <w:ind w:left="360"/>
      </w:pPr>
      <w:r w:rsidRPr="0064796A">
        <w:t>APPENDIX</w:t>
      </w:r>
    </w:p>
    <w:p w14:paraId="00900450" w14:textId="77777777" w:rsidR="00A24E5F" w:rsidRDefault="44359EB6" w:rsidP="00B1231B">
      <w:pPr>
        <w:pStyle w:val="ListBullet"/>
        <w:sectPr w:rsidR="00A24E5F" w:rsidSect="007F4328">
          <w:headerReference w:type="default" r:id="rId28"/>
          <w:pgSz w:w="12240" w:h="15840" w:code="1"/>
          <w:pgMar w:top="720" w:right="1440" w:bottom="720" w:left="1440" w:header="720" w:footer="576" w:gutter="0"/>
          <w:cols w:space="720"/>
          <w:docGrid w:linePitch="299"/>
        </w:sectPr>
      </w:pPr>
      <w:r w:rsidRPr="0064796A">
        <w:lastRenderedPageBreak/>
        <w:t xml:space="preserve">Chapters </w:t>
      </w:r>
      <w:r w:rsidR="00C602AD" w:rsidRPr="0064796A">
        <w:t>8</w:t>
      </w:r>
      <w:r w:rsidRPr="0064796A">
        <w:t>-</w:t>
      </w:r>
      <w:r w:rsidR="00C602AD" w:rsidRPr="0064796A">
        <w:t>1</w:t>
      </w:r>
      <w:r w:rsidR="004F0678">
        <w:t>5</w:t>
      </w:r>
      <w:r w:rsidRPr="0064796A">
        <w:t xml:space="preserve"> provide references</w:t>
      </w:r>
      <w:r w:rsidR="00960EAA">
        <w:t>,</w:t>
      </w:r>
      <w:r w:rsidRPr="0064796A">
        <w:t xml:space="preserve"> resources, </w:t>
      </w:r>
      <w:r w:rsidR="00960EAA">
        <w:t xml:space="preserve">and several change logs </w:t>
      </w:r>
      <w:r w:rsidRPr="0064796A">
        <w:t xml:space="preserve">including a list of all changes made to the </w:t>
      </w:r>
      <w:r w:rsidR="00960EAA">
        <w:t xml:space="preserve">HL7 </w:t>
      </w:r>
      <w:r w:rsidR="002D2A1F">
        <w:t xml:space="preserve">QRDA </w:t>
      </w:r>
      <w:r w:rsidR="00960EAA">
        <w:t xml:space="preserve">III STU R2.1 </w:t>
      </w:r>
      <w:r w:rsidRPr="0064796A">
        <w:t xml:space="preserve">to produce </w:t>
      </w:r>
      <w:r w:rsidR="00960EAA">
        <w:t>this</w:t>
      </w:r>
      <w:r w:rsidRPr="0064796A">
        <w:t xml:space="preserve"> CMS Implementation Guide</w:t>
      </w:r>
    </w:p>
    <w:p w14:paraId="30F1DF9E" w14:textId="40764D7C" w:rsidR="003E27ED" w:rsidRPr="003E27ED" w:rsidRDefault="0029057D" w:rsidP="003E27ED">
      <w:pPr>
        <w:pStyle w:val="Heading1"/>
      </w:pPr>
      <w:bookmarkStart w:id="134" w:name="_Toc5020496"/>
      <w:r w:rsidRPr="0064796A">
        <w:lastRenderedPageBreak/>
        <w:t>Conformance Conventions Used in This Guide</w:t>
      </w:r>
      <w:bookmarkEnd w:id="134"/>
    </w:p>
    <w:p w14:paraId="0F03D35B" w14:textId="72F5B7D6" w:rsidR="00060379" w:rsidRPr="003E27ED" w:rsidRDefault="00B64773" w:rsidP="003B7005">
      <w:pPr>
        <w:pStyle w:val="Heading2-nonumber"/>
      </w:pPr>
      <w:bookmarkStart w:id="135" w:name="_Toc250448688"/>
      <w:bookmarkStart w:id="136" w:name="_Toc194898987"/>
      <w:bookmarkStart w:id="137" w:name="_Toc193789208"/>
      <w:bookmarkStart w:id="138" w:name="_Toc194127109"/>
      <w:bookmarkStart w:id="139" w:name="_Toc5020497"/>
      <w:r w:rsidRPr="003E27ED">
        <w:t>Conformance Verbs (Keywords)</w:t>
      </w:r>
      <w:bookmarkEnd w:id="135"/>
      <w:bookmarkEnd w:id="139"/>
    </w:p>
    <w:p w14:paraId="20D0039B" w14:textId="77777777" w:rsidR="00295F5E" w:rsidRPr="0064796A" w:rsidRDefault="44359EB6" w:rsidP="00B64773">
      <w:pPr>
        <w:pStyle w:val="BodyText0"/>
      </w:pPr>
      <w:r w:rsidRPr="0064796A">
        <w:t xml:space="preserve">The keywords </w:t>
      </w:r>
      <w:r w:rsidRPr="0064796A">
        <w:rPr>
          <w:rStyle w:val="keyword"/>
        </w:rPr>
        <w:t>shall</w:t>
      </w:r>
      <w:r w:rsidRPr="0064796A">
        <w:t xml:space="preserve">, </w:t>
      </w:r>
      <w:r w:rsidRPr="0064796A">
        <w:rPr>
          <w:rStyle w:val="keyword"/>
        </w:rPr>
        <w:t>should</w:t>
      </w:r>
      <w:r w:rsidRPr="0064796A">
        <w:t xml:space="preserve">, </w:t>
      </w:r>
      <w:r w:rsidRPr="0064796A">
        <w:rPr>
          <w:rStyle w:val="keyword"/>
        </w:rPr>
        <w:t>may</w:t>
      </w:r>
      <w:r w:rsidRPr="0064796A">
        <w:t xml:space="preserve">, </w:t>
      </w:r>
      <w:r w:rsidRPr="0064796A">
        <w:rPr>
          <w:rStyle w:val="keyword"/>
        </w:rPr>
        <w:t>need</w:t>
      </w:r>
      <w:r w:rsidRPr="0064796A">
        <w:t xml:space="preserve"> </w:t>
      </w:r>
      <w:r w:rsidRPr="0064796A">
        <w:rPr>
          <w:rStyle w:val="keyword"/>
        </w:rPr>
        <w:t>not</w:t>
      </w:r>
      <w:r w:rsidRPr="0064796A">
        <w:t xml:space="preserve">, </w:t>
      </w:r>
      <w:r w:rsidRPr="0064796A">
        <w:rPr>
          <w:rStyle w:val="keyword"/>
        </w:rPr>
        <w:t>should</w:t>
      </w:r>
      <w:r w:rsidRPr="0064796A">
        <w:t xml:space="preserve"> </w:t>
      </w:r>
      <w:r w:rsidRPr="0064796A">
        <w:rPr>
          <w:rStyle w:val="keyword"/>
        </w:rPr>
        <w:t>not</w:t>
      </w:r>
      <w:r w:rsidRPr="0064796A">
        <w:t xml:space="preserve">, and </w:t>
      </w:r>
      <w:r w:rsidRPr="0064796A">
        <w:rPr>
          <w:rStyle w:val="keyword"/>
        </w:rPr>
        <w:t>shall</w:t>
      </w:r>
      <w:r w:rsidRPr="0064796A">
        <w:t xml:space="preserve"> </w:t>
      </w:r>
      <w:r w:rsidRPr="0064796A">
        <w:rPr>
          <w:rStyle w:val="keyword"/>
        </w:rPr>
        <w:t>not</w:t>
      </w:r>
      <w:r w:rsidRPr="0064796A">
        <w:t xml:space="preserve"> in this guide are to be interpreted as follows:</w:t>
      </w:r>
    </w:p>
    <w:p w14:paraId="672717F7" w14:textId="75AA52D3" w:rsidR="00295F5E" w:rsidRPr="0064796A" w:rsidRDefault="44359EB6" w:rsidP="053A7025">
      <w:pPr>
        <w:pStyle w:val="ListBullet"/>
      </w:pPr>
      <w:r w:rsidRPr="0064796A">
        <w:rPr>
          <w:rStyle w:val="keyword"/>
        </w:rPr>
        <w:t>shall</w:t>
      </w:r>
      <w:r w:rsidRPr="0064796A">
        <w:t xml:space="preserve">: an absolute requirement for the particular element. Where a </w:t>
      </w:r>
      <w:r w:rsidRPr="0064796A">
        <w:rPr>
          <w:rStyle w:val="keyword"/>
        </w:rPr>
        <w:t>SHALL</w:t>
      </w:r>
      <w:r w:rsidRPr="0064796A">
        <w:t xml:space="preserve"> constraint is applied to an Extensible Markup Language (XML) element, that element must be present in an instance, but may have an exceptional value (i.e., may have a </w:t>
      </w:r>
      <w:proofErr w:type="spellStart"/>
      <w:r w:rsidRPr="0064796A">
        <w:rPr>
          <w:rStyle w:val="XMLname"/>
          <w:noProof w:val="0"/>
        </w:rPr>
        <w:t>nullFlavor</w:t>
      </w:r>
      <w:proofErr w:type="spellEnd"/>
      <w:r w:rsidRPr="0064796A">
        <w:t xml:space="preserve">), unless explicitly precluded. Where a </w:t>
      </w:r>
      <w:r w:rsidRPr="0064796A">
        <w:rPr>
          <w:rStyle w:val="keyword"/>
        </w:rPr>
        <w:t>SHALL</w:t>
      </w:r>
      <w:r w:rsidRPr="0064796A">
        <w:t xml:space="preserve"> constraint is applied to an XML attribute, that attribute must be present, and must contain a conformant value.</w:t>
      </w:r>
    </w:p>
    <w:p w14:paraId="61CF4395" w14:textId="77777777" w:rsidR="00295F5E" w:rsidRPr="0064796A" w:rsidRDefault="44359EB6" w:rsidP="00295F5E">
      <w:pPr>
        <w:pStyle w:val="ListBullet"/>
      </w:pPr>
      <w:r w:rsidRPr="0064796A">
        <w:rPr>
          <w:rStyle w:val="keyword"/>
        </w:rPr>
        <w:t>shall not</w:t>
      </w:r>
      <w:r w:rsidRPr="0064796A">
        <w:t>: an absolute prohibition against inclusion.</w:t>
      </w:r>
    </w:p>
    <w:p w14:paraId="676097B3" w14:textId="77777777" w:rsidR="00295F5E" w:rsidRPr="0064796A" w:rsidRDefault="44359EB6" w:rsidP="00295F5E">
      <w:pPr>
        <w:pStyle w:val="ListBullet"/>
      </w:pPr>
      <w:r w:rsidRPr="0064796A">
        <w:rPr>
          <w:rStyle w:val="keyword"/>
        </w:rPr>
        <w:t>should/should not</w:t>
      </w:r>
      <w:r w:rsidRPr="0064796A">
        <w:t>: best practice or recommendation. There may be valid reasons to ignore an item, but the full implications must be understood and carefully weighed before choosing a different course.</w:t>
      </w:r>
    </w:p>
    <w:p w14:paraId="7FA88F6E" w14:textId="77777777" w:rsidR="00295F5E" w:rsidRPr="0064796A" w:rsidRDefault="44359EB6" w:rsidP="00295F5E">
      <w:pPr>
        <w:pStyle w:val="ListBullet"/>
      </w:pPr>
      <w:r w:rsidRPr="0064796A">
        <w:rPr>
          <w:rStyle w:val="keyword"/>
        </w:rPr>
        <w:t>may/need not</w:t>
      </w:r>
      <w:r w:rsidRPr="0064796A">
        <w:t>: truly optional; can be included or omitted as the author decides with no implications.</w:t>
      </w:r>
    </w:p>
    <w:p w14:paraId="00937443" w14:textId="7F315BEA" w:rsidR="00060379" w:rsidRPr="0064796A" w:rsidRDefault="00295F5E" w:rsidP="003B7005">
      <w:pPr>
        <w:pStyle w:val="Heading2-nonumber"/>
      </w:pPr>
      <w:bookmarkStart w:id="140" w:name="_Toc184813704"/>
      <w:bookmarkStart w:id="141" w:name="_Toc332701510"/>
      <w:bookmarkStart w:id="142" w:name="_Toc341779235"/>
      <w:bookmarkStart w:id="143" w:name="_Toc5020498"/>
      <w:r w:rsidRPr="0064796A">
        <w:t>Cardinality</w:t>
      </w:r>
      <w:bookmarkEnd w:id="140"/>
      <w:bookmarkEnd w:id="141"/>
      <w:bookmarkEnd w:id="142"/>
      <w:bookmarkEnd w:id="143"/>
    </w:p>
    <w:p w14:paraId="33DFE736" w14:textId="5318DC23" w:rsidR="00295F5E" w:rsidRPr="0064796A" w:rsidRDefault="44359EB6" w:rsidP="00B64773">
      <w:pPr>
        <w:pStyle w:val="BodyText0"/>
      </w:pPr>
      <w:r w:rsidRPr="0064796A">
        <w:t>The cardinality indicator (0</w:t>
      </w:r>
      <w:proofErr w:type="gramStart"/>
      <w:r w:rsidRPr="0064796A">
        <w:t>..1</w:t>
      </w:r>
      <w:proofErr w:type="gramEnd"/>
      <w:r w:rsidRPr="0064796A">
        <w:t>, 1..1, 1..*, etc.) specifies the allowable occurrences within a document instance. The cardinality indicators are interpreted with the following format "</w:t>
      </w:r>
      <w:r w:rsidR="000E618D">
        <w:t>[</w:t>
      </w:r>
      <w:r w:rsidRPr="0064796A">
        <w:t>m…n</w:t>
      </w:r>
      <w:r w:rsidR="000E618D">
        <w:t>]</w:t>
      </w:r>
      <w:r w:rsidRPr="0064796A">
        <w:t>" where m represents the least and n the most:</w:t>
      </w:r>
    </w:p>
    <w:p w14:paraId="2FB5D74A" w14:textId="77777777" w:rsidR="00295F5E" w:rsidRPr="0064796A" w:rsidRDefault="44359EB6" w:rsidP="00034168">
      <w:pPr>
        <w:pStyle w:val="ListBullet"/>
      </w:pPr>
      <w:r w:rsidRPr="0064796A">
        <w:t>0..1 zero or one</w:t>
      </w:r>
    </w:p>
    <w:p w14:paraId="6E10FA99" w14:textId="77777777" w:rsidR="00295F5E" w:rsidRPr="0064796A" w:rsidRDefault="44359EB6" w:rsidP="00295F5E">
      <w:pPr>
        <w:pStyle w:val="ListBullet"/>
      </w:pPr>
      <w:r w:rsidRPr="0064796A">
        <w:t>1..1 exactly one</w:t>
      </w:r>
    </w:p>
    <w:p w14:paraId="1C6AB76F" w14:textId="77777777" w:rsidR="00295F5E" w:rsidRPr="0064796A" w:rsidRDefault="44359EB6" w:rsidP="00295F5E">
      <w:pPr>
        <w:pStyle w:val="ListBullet"/>
      </w:pPr>
      <w:r w:rsidRPr="0064796A">
        <w:t>1..* at least one</w:t>
      </w:r>
    </w:p>
    <w:p w14:paraId="450BD226" w14:textId="77777777" w:rsidR="00295F5E" w:rsidRPr="0064796A" w:rsidRDefault="44359EB6" w:rsidP="00295F5E">
      <w:pPr>
        <w:pStyle w:val="ListBullet"/>
      </w:pPr>
      <w:r w:rsidRPr="0064796A">
        <w:t>0..* zero or more</w:t>
      </w:r>
    </w:p>
    <w:p w14:paraId="7189D7D0" w14:textId="77777777" w:rsidR="00295F5E" w:rsidRPr="0064796A" w:rsidRDefault="44359EB6" w:rsidP="00295F5E">
      <w:pPr>
        <w:pStyle w:val="ListBullet"/>
      </w:pPr>
      <w:r w:rsidRPr="0064796A">
        <w:t>1..n at least one and not more than n</w:t>
      </w:r>
    </w:p>
    <w:p w14:paraId="502948DD" w14:textId="2E3084B5" w:rsidR="00FE07B6" w:rsidRPr="0064796A" w:rsidRDefault="44359EB6" w:rsidP="00FE07B6">
      <w:pPr>
        <w:pStyle w:val="BodyText0"/>
      </w:pPr>
      <w:r w:rsidRPr="0064796A">
        <w:t>When a constraint has subordinate clauses, the scope of the cardinality of the parent constraint must be clear. In</w:t>
      </w:r>
      <w:r w:rsidR="00BC2529">
        <w:t xml:space="preserve"> </w:t>
      </w:r>
      <w:r w:rsidR="00BC2529">
        <w:fldChar w:fldCharType="begin"/>
      </w:r>
      <w:r w:rsidR="00BC2529">
        <w:instrText xml:space="preserve"> REF _Ref486585964 \h </w:instrText>
      </w:r>
      <w:r w:rsidR="00BC2529">
        <w:fldChar w:fldCharType="separate"/>
      </w:r>
      <w:r w:rsidR="008A3E9F" w:rsidRPr="0064796A">
        <w:t xml:space="preserve">Figure </w:t>
      </w:r>
      <w:r w:rsidR="008A3E9F">
        <w:rPr>
          <w:noProof/>
        </w:rPr>
        <w:t>1</w:t>
      </w:r>
      <w:r w:rsidR="00BC2529">
        <w:fldChar w:fldCharType="end"/>
      </w:r>
      <w:r w:rsidRPr="0064796A">
        <w:t>, the constraint says exactly one participant is to be present. The subordinate constraint specifies some additional characteristics of that participant.</w:t>
      </w:r>
    </w:p>
    <w:p w14:paraId="5ADD1B54" w14:textId="12C3646E" w:rsidR="00FE07B6" w:rsidRPr="0064796A" w:rsidRDefault="00FE07B6" w:rsidP="00A35FF0">
      <w:pPr>
        <w:pStyle w:val="Caption-Fig"/>
      </w:pPr>
      <w:bookmarkStart w:id="144" w:name="_Ref486585964"/>
      <w:bookmarkStart w:id="145" w:name="_Toc159065723"/>
      <w:bookmarkStart w:id="146" w:name="_Toc184813921"/>
      <w:bookmarkStart w:id="147" w:name="_Toc329881180"/>
      <w:bookmarkStart w:id="148" w:name="_Toc290640027"/>
      <w:bookmarkStart w:id="149" w:name="_Toc290640629"/>
      <w:bookmarkStart w:id="150" w:name="_Toc290641733"/>
      <w:bookmarkStart w:id="151" w:name="_Toc5020475"/>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1</w:t>
      </w:r>
      <w:r w:rsidR="006E4296" w:rsidRPr="0064796A">
        <w:fldChar w:fldCharType="end"/>
      </w:r>
      <w:bookmarkEnd w:id="144"/>
      <w:r w:rsidRPr="0064796A">
        <w:t xml:space="preserve">: Constraints </w:t>
      </w:r>
      <w:r w:rsidR="007921CA" w:rsidRPr="0064796A">
        <w:t>F</w:t>
      </w:r>
      <w:r w:rsidRPr="0064796A">
        <w:t>ormat – only one allowed</w:t>
      </w:r>
      <w:bookmarkEnd w:id="145"/>
      <w:bookmarkEnd w:id="146"/>
      <w:bookmarkEnd w:id="147"/>
      <w:bookmarkEnd w:id="148"/>
      <w:bookmarkEnd w:id="149"/>
      <w:bookmarkEnd w:id="150"/>
      <w:bookmarkEnd w:id="151"/>
    </w:p>
    <w:p w14:paraId="6F6E4592" w14:textId="77777777" w:rsidR="00FE07B6" w:rsidRPr="00BB7F5F" w:rsidRDefault="44359EB6" w:rsidP="44359EB6">
      <w:pPr>
        <w:pStyle w:val="Example"/>
        <w:spacing w:line="240" w:lineRule="exact"/>
        <w:rPr>
          <w:rFonts w:ascii="Arial" w:eastAsia="Courier New" w:hAnsi="Arial" w:cs="Arial"/>
        </w:rPr>
      </w:pPr>
      <w:r w:rsidRPr="00BB7F5F">
        <w:rPr>
          <w:rFonts w:ascii="Arial" w:eastAsia="Courier New" w:hAnsi="Arial" w:cs="Arial"/>
        </w:rPr>
        <w:t>1.</w:t>
      </w:r>
      <w:r w:rsidRPr="0064796A">
        <w:rPr>
          <w:rFonts w:eastAsia="Courier New" w:cs="Courier New"/>
        </w:rPr>
        <w:t xml:space="preserve"> </w:t>
      </w:r>
      <w:r w:rsidRPr="007F4328">
        <w:rPr>
          <w:rStyle w:val="keyword"/>
          <w:rFonts w:ascii="Arial" w:eastAsia="Courier New" w:hAnsi="Arial"/>
        </w:rPr>
        <w:t>SHALL</w:t>
      </w:r>
      <w:r w:rsidRPr="007F4328">
        <w:rPr>
          <w:rFonts w:eastAsia="Courier New" w:cs="Courier New"/>
          <w:sz w:val="20"/>
          <w:szCs w:val="20"/>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r w:rsidRPr="0064796A">
        <w:rPr>
          <w:rFonts w:eastAsia="Courier New" w:cs="Courier New"/>
        </w:rPr>
        <w:t xml:space="preserve"> </w:t>
      </w:r>
      <w:r w:rsidRPr="0064796A">
        <w:rPr>
          <w:rFonts w:eastAsia="Courier New" w:cs="Courier New"/>
          <w:b/>
          <w:bCs/>
        </w:rPr>
        <w:t>participant</w:t>
      </w:r>
      <w:r w:rsidRPr="0064796A">
        <w:rPr>
          <w:rFonts w:eastAsia="Courier New" w:cs="Courier New"/>
        </w:rPr>
        <w:t xml:space="preserve"> </w:t>
      </w:r>
      <w:r w:rsidRPr="00BB7F5F">
        <w:rPr>
          <w:rFonts w:ascii="Arial" w:eastAsia="Courier New" w:hAnsi="Arial" w:cs="Arial"/>
        </w:rPr>
        <w:t>(CONF:2777).</w:t>
      </w:r>
    </w:p>
    <w:p w14:paraId="746FECFE" w14:textId="77777777" w:rsidR="00591BE6" w:rsidRPr="0064796A" w:rsidRDefault="44359EB6" w:rsidP="44359EB6">
      <w:pPr>
        <w:pStyle w:val="Example"/>
        <w:keepNext w:val="0"/>
        <w:spacing w:line="240" w:lineRule="exact"/>
        <w:rPr>
          <w:rFonts w:eastAsia="Courier New" w:cs="Courier New"/>
        </w:rPr>
      </w:pPr>
      <w:r w:rsidRPr="00BB7F5F">
        <w:rPr>
          <w:rFonts w:ascii="Arial" w:eastAsia="Courier New" w:hAnsi="Arial" w:cs="Arial"/>
        </w:rPr>
        <w:t xml:space="preserve">     a. This participant</w:t>
      </w:r>
      <w:r w:rsidRPr="00BB7F5F">
        <w:rPr>
          <w:rFonts w:ascii="Arial" w:eastAsia="Courier New" w:hAnsi="Arial" w:cs="Arial"/>
          <w:b/>
          <w:bCs/>
        </w:rPr>
        <w:t xml:space="preserve"> </w:t>
      </w:r>
      <w:r w:rsidRPr="00BB7F5F">
        <w:rPr>
          <w:rStyle w:val="keyword"/>
          <w:rFonts w:ascii="Arial" w:eastAsia="Courier New" w:hAnsi="Arial"/>
        </w:rPr>
        <w:t>SHALL</w:t>
      </w:r>
      <w:r w:rsidRPr="0064796A">
        <w:rPr>
          <w:rFonts w:eastAsia="Courier New" w:cs="Courier New"/>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p>
    <w:p w14:paraId="04E3CF54" w14:textId="77777777" w:rsidR="00591BE6" w:rsidRPr="0064796A" w:rsidRDefault="44359EB6" w:rsidP="44359EB6">
      <w:pPr>
        <w:pStyle w:val="Example"/>
        <w:keepNext w:val="0"/>
        <w:spacing w:line="240" w:lineRule="exact"/>
        <w:rPr>
          <w:rStyle w:val="XMLname"/>
          <w:rFonts w:eastAsia="Courier New" w:cs="Courier New"/>
          <w:noProof w:val="0"/>
        </w:rPr>
      </w:pPr>
      <w:r w:rsidRPr="0064796A">
        <w:rPr>
          <w:rFonts w:eastAsia="Courier New" w:cs="Courier New"/>
        </w:rPr>
        <w:t xml:space="preserve">        </w:t>
      </w:r>
      <w:r w:rsidRPr="0064796A">
        <w:rPr>
          <w:rFonts w:eastAsia="Courier New" w:cs="Courier New"/>
          <w:b/>
          <w:bCs/>
        </w:rPr>
        <w:t>@</w:t>
      </w:r>
      <w:proofErr w:type="spellStart"/>
      <w:r w:rsidRPr="0064796A">
        <w:rPr>
          <w:rFonts w:eastAsia="Courier New" w:cs="Courier New"/>
          <w:b/>
          <w:bCs/>
        </w:rPr>
        <w:t>typeCode</w:t>
      </w:r>
      <w:proofErr w:type="spellEnd"/>
      <w:r w:rsidRPr="0064796A">
        <w:rPr>
          <w:rFonts w:eastAsia="Courier New" w:cs="Courier New"/>
        </w:rPr>
        <w:t>="LOC" (</w:t>
      </w:r>
      <w:proofErr w:type="spellStart"/>
      <w:r w:rsidRPr="0064796A">
        <w:rPr>
          <w:rFonts w:eastAsia="Courier New" w:cs="Courier New"/>
        </w:rPr>
        <w:t>CodeSystem</w:t>
      </w:r>
      <w:proofErr w:type="spellEnd"/>
      <w:r w:rsidRPr="0064796A">
        <w:rPr>
          <w:rFonts w:eastAsia="Courier New" w:cs="Courier New"/>
        </w:rPr>
        <w:t>:</w:t>
      </w:r>
      <w:r w:rsidRPr="0064796A">
        <w:rPr>
          <w:rStyle w:val="XMLname"/>
          <w:rFonts w:eastAsia="Courier New" w:cs="Courier New"/>
          <w:noProof w:val="0"/>
        </w:rPr>
        <w:t xml:space="preserve"> 2.16.840.1.113883.5.90</w:t>
      </w:r>
    </w:p>
    <w:p w14:paraId="32957127" w14:textId="77777777" w:rsidR="00FE07B6" w:rsidRPr="0064796A" w:rsidRDefault="44359EB6" w:rsidP="44359EB6">
      <w:pPr>
        <w:pStyle w:val="Example"/>
        <w:keepNext w:val="0"/>
        <w:spacing w:line="240" w:lineRule="exact"/>
        <w:rPr>
          <w:rFonts w:eastAsia="Courier New" w:cs="Courier New"/>
        </w:rPr>
      </w:pPr>
      <w:r w:rsidRPr="0064796A">
        <w:rPr>
          <w:rFonts w:eastAsia="Courier New" w:cs="Courier New"/>
          <w:b/>
          <w:bCs/>
        </w:rPr>
        <w:t xml:space="preserve">        </w:t>
      </w:r>
      <w:r w:rsidRPr="0064796A">
        <w:rPr>
          <w:rStyle w:val="XMLname"/>
          <w:rFonts w:eastAsia="Courier New" w:cs="Courier New"/>
          <w:noProof w:val="0"/>
        </w:rPr>
        <w:t>HL7ParticipationType</w:t>
      </w:r>
      <w:r w:rsidRPr="0064796A">
        <w:rPr>
          <w:rFonts w:eastAsia="Courier New" w:cs="Courier New"/>
        </w:rPr>
        <w:t xml:space="preserve">) </w:t>
      </w:r>
      <w:r w:rsidRPr="00BB7F5F">
        <w:rPr>
          <w:rFonts w:ascii="Arial" w:eastAsia="Courier New" w:hAnsi="Arial" w:cs="Arial"/>
        </w:rPr>
        <w:t>(CONF</w:t>
      </w:r>
      <w:proofErr w:type="gramStart"/>
      <w:r w:rsidRPr="00BB7F5F">
        <w:rPr>
          <w:rFonts w:ascii="Arial" w:eastAsia="Courier New" w:hAnsi="Arial" w:cs="Arial"/>
        </w:rPr>
        <w:t>:2230</w:t>
      </w:r>
      <w:proofErr w:type="gramEnd"/>
      <w:r w:rsidRPr="00BB7F5F">
        <w:rPr>
          <w:rFonts w:ascii="Arial" w:eastAsia="Courier New" w:hAnsi="Arial" w:cs="Arial"/>
        </w:rPr>
        <w:t>).</w:t>
      </w:r>
    </w:p>
    <w:p w14:paraId="154AAF93" w14:textId="310BCDC8" w:rsidR="00BC2529" w:rsidRPr="0064796A" w:rsidRDefault="44359EB6" w:rsidP="00FE07B6">
      <w:pPr>
        <w:pStyle w:val="BodyText0"/>
        <w:keepNext/>
      </w:pPr>
      <w:r w:rsidRPr="0064796A">
        <w:t>In</w:t>
      </w:r>
      <w:r w:rsidR="00054FD7">
        <w:t xml:space="preserve"> </w:t>
      </w:r>
      <w:r w:rsidR="00054FD7">
        <w:fldChar w:fldCharType="begin"/>
      </w:r>
      <w:r w:rsidR="00054FD7">
        <w:instrText xml:space="preserve"> REF _Ref486585976 \h </w:instrText>
      </w:r>
      <w:r w:rsidR="00054FD7">
        <w:fldChar w:fldCharType="separate"/>
      </w:r>
      <w:r w:rsidR="008A3E9F" w:rsidRPr="0064796A">
        <w:t xml:space="preserve">Figure </w:t>
      </w:r>
      <w:r w:rsidR="008A3E9F">
        <w:rPr>
          <w:noProof/>
        </w:rPr>
        <w:t>2</w:t>
      </w:r>
      <w:r w:rsidR="00054FD7">
        <w:fldChar w:fldCharType="end"/>
      </w:r>
      <w:r w:rsidRPr="0064796A">
        <w:t>, the constraint says only one participant “like this” is to be present. Other participant elements are not precluded by this constraint.</w:t>
      </w:r>
    </w:p>
    <w:p w14:paraId="1287DB95" w14:textId="41F499D6" w:rsidR="00FE07B6" w:rsidRPr="0064796A" w:rsidRDefault="00FE07B6" w:rsidP="008D5CD4">
      <w:pPr>
        <w:pStyle w:val="Caption-Fig"/>
      </w:pPr>
      <w:bookmarkStart w:id="152" w:name="_Ref486585976"/>
      <w:bookmarkStart w:id="153" w:name="_Toc159065724"/>
      <w:bookmarkStart w:id="154" w:name="_Toc184813922"/>
      <w:bookmarkStart w:id="155" w:name="_Toc329881181"/>
      <w:bookmarkStart w:id="156" w:name="_Toc290640028"/>
      <w:bookmarkStart w:id="157" w:name="_Toc290640630"/>
      <w:bookmarkStart w:id="158" w:name="_Toc290641734"/>
      <w:bookmarkStart w:id="159" w:name="_Toc5020476"/>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2</w:t>
      </w:r>
      <w:r w:rsidR="006E4296" w:rsidRPr="0064796A">
        <w:fldChar w:fldCharType="end"/>
      </w:r>
      <w:bookmarkEnd w:id="152"/>
      <w:r w:rsidRPr="0064796A">
        <w:t xml:space="preserve">: Constraints </w:t>
      </w:r>
      <w:r w:rsidR="007921CA" w:rsidRPr="0064796A">
        <w:t>F</w:t>
      </w:r>
      <w:r w:rsidRPr="0064796A">
        <w:t>ormat – only one like this allowed</w:t>
      </w:r>
      <w:bookmarkEnd w:id="153"/>
      <w:bookmarkEnd w:id="154"/>
      <w:bookmarkEnd w:id="155"/>
      <w:bookmarkEnd w:id="156"/>
      <w:bookmarkEnd w:id="157"/>
      <w:bookmarkEnd w:id="158"/>
      <w:bookmarkEnd w:id="159"/>
    </w:p>
    <w:p w14:paraId="00FF9C87"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1.</w:t>
      </w:r>
      <w:r w:rsidRPr="0064796A">
        <w:t xml:space="preserve"> </w:t>
      </w:r>
      <w:r w:rsidRPr="00BB7F5F">
        <w:rPr>
          <w:rStyle w:val="keyword"/>
          <w:rFonts w:ascii="Arial" w:hAnsi="Arial"/>
        </w:rPr>
        <w:t>SHALL</w:t>
      </w:r>
      <w:r w:rsidRPr="0064796A">
        <w:t xml:space="preserve"> </w:t>
      </w:r>
      <w:r w:rsidRPr="00BB7F5F">
        <w:rPr>
          <w:rFonts w:ascii="Arial" w:eastAsia="Bookman Old Style" w:hAnsi="Arial" w:cs="Arial"/>
        </w:rPr>
        <w:t xml:space="preserve">contain exactly one </w:t>
      </w:r>
      <w:r w:rsidRPr="00BB7F5F">
        <w:rPr>
          <w:rFonts w:ascii="Arial" w:hAnsi="Arial" w:cs="Arial"/>
        </w:rPr>
        <w:t>[1</w:t>
      </w:r>
      <w:proofErr w:type="gramStart"/>
      <w:r w:rsidRPr="00BB7F5F">
        <w:rPr>
          <w:rFonts w:ascii="Arial" w:hAnsi="Arial" w:cs="Arial"/>
        </w:rPr>
        <w:t>..1</w:t>
      </w:r>
      <w:proofErr w:type="gramEnd"/>
      <w:r w:rsidRPr="00BB7F5F">
        <w:rPr>
          <w:rFonts w:ascii="Arial" w:hAnsi="Arial" w:cs="Arial"/>
        </w:rPr>
        <w:t>]</w:t>
      </w:r>
      <w:r w:rsidRPr="0064796A">
        <w:t xml:space="preserve"> </w:t>
      </w:r>
      <w:r w:rsidRPr="0064796A">
        <w:rPr>
          <w:b/>
          <w:bCs/>
        </w:rPr>
        <w:t>participant</w:t>
      </w:r>
      <w:r w:rsidRPr="0064796A">
        <w:t xml:space="preserve"> (CONF:2777) </w:t>
      </w:r>
      <w:r w:rsidRPr="00BB7F5F">
        <w:rPr>
          <w:rFonts w:ascii="Arial" w:eastAsia="Bookman Old Style" w:hAnsi="Arial" w:cs="Arial"/>
        </w:rPr>
        <w:t>such that it</w:t>
      </w:r>
    </w:p>
    <w:p w14:paraId="69249FC3"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 xml:space="preserve">     </w:t>
      </w:r>
      <w:proofErr w:type="gramStart"/>
      <w:r w:rsidRPr="00BB7F5F">
        <w:rPr>
          <w:rFonts w:ascii="Arial" w:hAnsi="Arial" w:cs="Arial"/>
        </w:rPr>
        <w:t>a.</w:t>
      </w:r>
      <w:r w:rsidRPr="053A7025">
        <w:t xml:space="preserve">  </w:t>
      </w:r>
      <w:r w:rsidRPr="00BB7F5F">
        <w:rPr>
          <w:rStyle w:val="keyword"/>
          <w:rFonts w:ascii="Arial" w:hAnsi="Arial"/>
        </w:rPr>
        <w:t>SHALL</w:t>
      </w:r>
      <w:proofErr w:type="gramEnd"/>
      <w:r w:rsidRPr="053A7025">
        <w:t xml:space="preserve"> </w:t>
      </w:r>
      <w:r w:rsidRPr="00BB7F5F">
        <w:rPr>
          <w:rFonts w:ascii="Arial" w:eastAsia="Bookman Old Style" w:hAnsi="Arial" w:cs="Arial"/>
        </w:rPr>
        <w:t xml:space="preserve">contain exactly one </w:t>
      </w:r>
      <w:r w:rsidRPr="00BB7F5F">
        <w:rPr>
          <w:rFonts w:ascii="Arial" w:hAnsi="Arial" w:cs="Arial"/>
        </w:rPr>
        <w:t>[1..1]</w:t>
      </w:r>
      <w:r w:rsidRPr="053A7025">
        <w:t xml:space="preserve"> </w:t>
      </w:r>
      <w:r w:rsidRPr="0064796A">
        <w:rPr>
          <w:b/>
          <w:bCs/>
        </w:rPr>
        <w:t>@</w:t>
      </w:r>
      <w:proofErr w:type="spellStart"/>
      <w:r w:rsidRPr="0064796A">
        <w:rPr>
          <w:b/>
          <w:bCs/>
        </w:rPr>
        <w:t>typeCode</w:t>
      </w:r>
      <w:proofErr w:type="spellEnd"/>
      <w:r w:rsidRPr="0064796A">
        <w:t>="LOC" (</w:t>
      </w:r>
      <w:proofErr w:type="spellStart"/>
      <w:r w:rsidRPr="0064796A">
        <w:rPr>
          <w:rFonts w:ascii="Bookman Old Style" w:eastAsia="Bookman Old Style" w:hAnsi="Bookman Old Style" w:cs="Bookman Old Style"/>
        </w:rPr>
        <w:t>CodeSystem</w:t>
      </w:r>
      <w:proofErr w:type="spellEnd"/>
      <w:r w:rsidRPr="0064796A">
        <w:rPr>
          <w:rFonts w:ascii="Bookman Old Style" w:eastAsia="Bookman Old Style" w:hAnsi="Bookman Old Style" w:cs="Bookman Old Style"/>
        </w:rPr>
        <w:t>:</w:t>
      </w:r>
    </w:p>
    <w:p w14:paraId="3D11E8F0" w14:textId="77777777" w:rsidR="00FE07B6" w:rsidRPr="0064796A" w:rsidRDefault="44359EB6" w:rsidP="44359EB6">
      <w:pPr>
        <w:pStyle w:val="Example"/>
        <w:spacing w:line="240" w:lineRule="exact"/>
        <w:rPr>
          <w:rFonts w:ascii="Bookman Old Style" w:eastAsia="Bookman Old Style" w:hAnsi="Bookman Old Style" w:cs="Bookman Old Style"/>
        </w:rPr>
      </w:pPr>
      <w:r w:rsidRPr="0064796A">
        <w:rPr>
          <w:rStyle w:val="XMLname"/>
          <w:noProof w:val="0"/>
        </w:rPr>
        <w:t xml:space="preserve">        </w:t>
      </w:r>
      <w:r w:rsidRPr="0064796A">
        <w:t>2.16.840.1.113883.5.90 HL7ParticipationType</w:t>
      </w:r>
      <w:r w:rsidRPr="0064796A">
        <w:rPr>
          <w:rFonts w:ascii="Bookman Old Style" w:eastAsia="Bookman Old Style" w:hAnsi="Bookman Old Style" w:cs="Bookman Old Style"/>
        </w:rPr>
        <w:t xml:space="preserve">) </w:t>
      </w:r>
      <w:r w:rsidRPr="00BB7F5F">
        <w:rPr>
          <w:rFonts w:ascii="Arial" w:eastAsia="Bookman Old Style" w:hAnsi="Arial" w:cs="Arial"/>
        </w:rPr>
        <w:t>(</w:t>
      </w:r>
      <w:r w:rsidRPr="00BB7F5F">
        <w:rPr>
          <w:rFonts w:ascii="Arial" w:eastAsia="Courier New,Bookman Old Style" w:hAnsi="Arial" w:cs="Arial"/>
        </w:rPr>
        <w:t>CONF</w:t>
      </w:r>
      <w:proofErr w:type="gramStart"/>
      <w:r w:rsidRPr="00BB7F5F">
        <w:rPr>
          <w:rFonts w:ascii="Arial" w:eastAsia="Courier New,Bookman Old Style" w:hAnsi="Arial" w:cs="Arial"/>
        </w:rPr>
        <w:t>:2230</w:t>
      </w:r>
      <w:proofErr w:type="gramEnd"/>
      <w:r w:rsidRPr="00BB7F5F">
        <w:rPr>
          <w:rFonts w:ascii="Arial" w:eastAsia="Bookman Old Style" w:hAnsi="Arial" w:cs="Arial"/>
        </w:rPr>
        <w:t>).</w:t>
      </w:r>
    </w:p>
    <w:p w14:paraId="7CD0E29A" w14:textId="77777777" w:rsidR="00BD2CE5" w:rsidRPr="0064796A" w:rsidRDefault="00BD2CE5" w:rsidP="003B7005">
      <w:pPr>
        <w:pStyle w:val="Heading2-nonumber"/>
      </w:pPr>
      <w:bookmarkStart w:id="160" w:name="_Toc250448690"/>
      <w:bookmarkStart w:id="161" w:name="_Toc341779237"/>
      <w:bookmarkStart w:id="162" w:name="_Toc332701512"/>
      <w:bookmarkStart w:id="163" w:name="_Toc184813708"/>
      <w:bookmarkStart w:id="164" w:name="_Ref172093071"/>
      <w:bookmarkStart w:id="165" w:name="_Ref419792784"/>
      <w:bookmarkStart w:id="166" w:name="_Ref419792792"/>
      <w:bookmarkStart w:id="167" w:name="_Ref419792821"/>
      <w:bookmarkStart w:id="168" w:name="_Ref419792826"/>
      <w:bookmarkStart w:id="169" w:name="_Toc5020499"/>
      <w:r w:rsidRPr="0064796A">
        <w:t>Null Flavor</w:t>
      </w:r>
      <w:bookmarkEnd w:id="160"/>
      <w:bookmarkEnd w:id="161"/>
      <w:bookmarkEnd w:id="162"/>
      <w:bookmarkEnd w:id="163"/>
      <w:bookmarkEnd w:id="164"/>
      <w:bookmarkEnd w:id="165"/>
      <w:bookmarkEnd w:id="166"/>
      <w:bookmarkEnd w:id="167"/>
      <w:bookmarkEnd w:id="168"/>
      <w:bookmarkEnd w:id="169"/>
    </w:p>
    <w:p w14:paraId="74922574" w14:textId="77777777" w:rsidR="00F90E62" w:rsidRPr="0064796A" w:rsidRDefault="00BD2CE5" w:rsidP="00F90E62">
      <w:pPr>
        <w:pStyle w:val="BodyText0"/>
      </w:pPr>
      <w:r w:rsidRPr="0064796A">
        <w:lastRenderedPageBreak/>
        <w:t xml:space="preserve">Information technology solutions store and manage data, but sometimes data are not available; an item may be unknown, not relevant, or not computable or measureable. In HL7, a flavor of null, or </w:t>
      </w:r>
      <w:proofErr w:type="spellStart"/>
      <w:r w:rsidRPr="0064796A">
        <w:rPr>
          <w:rStyle w:val="XMLname"/>
          <w:noProof w:val="0"/>
        </w:rPr>
        <w:t>nullFlavor</w:t>
      </w:r>
      <w:proofErr w:type="spellEnd"/>
      <w:r w:rsidRPr="0064796A">
        <w:t>, describes the reason for missing data.</w:t>
      </w:r>
      <w:bookmarkStart w:id="170" w:name="_Toc341779295"/>
      <w:bookmarkStart w:id="171" w:name="_Toc184813926"/>
      <w:bookmarkStart w:id="172" w:name="_Toc250448699"/>
    </w:p>
    <w:p w14:paraId="25B3C88E" w14:textId="0501125C" w:rsidR="007D01F4" w:rsidRPr="0064796A" w:rsidRDefault="007D01F4" w:rsidP="008D5CD4">
      <w:pPr>
        <w:pStyle w:val="Caption-Fig"/>
      </w:pPr>
      <w:bookmarkStart w:id="173" w:name="_Toc290640029"/>
      <w:bookmarkStart w:id="174" w:name="_Toc290640631"/>
      <w:bookmarkStart w:id="175" w:name="_Toc290641735"/>
      <w:bookmarkStart w:id="176" w:name="_Toc5020477"/>
      <w:bookmarkEnd w:id="170"/>
      <w:bookmarkEnd w:id="171"/>
      <w:bookmarkEnd w:id="172"/>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3</w:t>
      </w:r>
      <w:r w:rsidR="006E4296" w:rsidRPr="0064796A">
        <w:fldChar w:fldCharType="end"/>
      </w:r>
      <w:r w:rsidRPr="053A7025">
        <w:t xml:space="preserve">: </w:t>
      </w:r>
      <w:proofErr w:type="spellStart"/>
      <w:r w:rsidRPr="0064796A">
        <w:t>nullFlavor</w:t>
      </w:r>
      <w:proofErr w:type="spellEnd"/>
      <w:r w:rsidRPr="0064796A">
        <w:t xml:space="preserve"> Example</w:t>
      </w:r>
      <w:bookmarkEnd w:id="173"/>
      <w:bookmarkEnd w:id="174"/>
      <w:bookmarkEnd w:id="175"/>
      <w:bookmarkEnd w:id="176"/>
    </w:p>
    <w:p w14:paraId="7D21BB56" w14:textId="77777777" w:rsidR="006717B4"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="ASKU"/&gt;</w:t>
      </w:r>
    </w:p>
    <w:p w14:paraId="121CC496" w14:textId="77777777" w:rsidR="006717B4"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 declined to specify his/her race--&gt;</w:t>
      </w:r>
    </w:p>
    <w:p w14:paraId="74AE6928" w14:textId="77777777" w:rsidR="006717B4" w:rsidRPr="0064796A" w:rsidRDefault="006717B4" w:rsidP="00BD2CE5">
      <w:pPr>
        <w:pStyle w:val="Example"/>
      </w:pPr>
    </w:p>
    <w:p w14:paraId="62052C59" w14:textId="77777777" w:rsidR="003466E1"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="UNK"/&gt;</w:t>
      </w:r>
    </w:p>
    <w:p w14:paraId="7B83463E" w14:textId="77777777" w:rsidR="009F0AEE"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patient's race is unknown--&gt;</w:t>
      </w:r>
    </w:p>
    <w:p w14:paraId="762AB8A6" w14:textId="77777777" w:rsidR="00BD2CE5" w:rsidRPr="0064796A" w:rsidRDefault="44359EB6" w:rsidP="00BD2CE5">
      <w:pPr>
        <w:pStyle w:val="BodyText0"/>
      </w:pPr>
      <w:r w:rsidRPr="0064796A">
        <w:t xml:space="preserve">Use null flavors for unknown, required, or optional attributes: </w:t>
      </w:r>
    </w:p>
    <w:p w14:paraId="5FFAA985" w14:textId="282F2951" w:rsidR="00BD2CE5" w:rsidRPr="0064796A" w:rsidRDefault="00BD2CE5" w:rsidP="00BD2CE5">
      <w:pPr>
        <w:pStyle w:val="ListBullet"/>
        <w:spacing w:line="260" w:lineRule="exact"/>
        <w:ind w:left="540"/>
      </w:pPr>
      <w:r w:rsidRPr="0064796A">
        <w:rPr>
          <w:rStyle w:val="keyword"/>
        </w:rPr>
        <w:t>NI</w:t>
      </w:r>
      <w:r w:rsidRPr="0064796A">
        <w:t xml:space="preserve"> </w:t>
      </w:r>
      <w:r w:rsidR="000E618D">
        <w:tab/>
      </w:r>
      <w:r w:rsidR="000E618D">
        <w:tab/>
      </w:r>
      <w:r w:rsidR="00054FD7">
        <w:tab/>
      </w:r>
      <w:r w:rsidR="00054FD7">
        <w:tab/>
      </w:r>
      <w:r w:rsidRPr="0064796A">
        <w:t>No information. This is the most general and default null flavor.</w:t>
      </w:r>
    </w:p>
    <w:p w14:paraId="28002CE7" w14:textId="77777777" w:rsidR="00054FD7" w:rsidRDefault="00BD2CE5" w:rsidP="053A7025">
      <w:pPr>
        <w:pStyle w:val="ListBullet"/>
        <w:spacing w:line="260" w:lineRule="exact"/>
        <w:ind w:left="540"/>
      </w:pPr>
      <w:r w:rsidRPr="0064796A">
        <w:rPr>
          <w:rStyle w:val="keyword"/>
        </w:rPr>
        <w:t>NA</w:t>
      </w:r>
      <w:r w:rsidR="000E618D">
        <w:tab/>
      </w:r>
      <w:r w:rsidR="000E618D">
        <w:tab/>
      </w:r>
      <w:r w:rsidR="00054FD7">
        <w:tab/>
      </w:r>
      <w:r w:rsidR="00054FD7">
        <w:tab/>
      </w:r>
      <w:r w:rsidRPr="0064796A">
        <w:t xml:space="preserve">Not applicable. Known to have no proper value (e.g., last menstrual period for a </w:t>
      </w:r>
    </w:p>
    <w:p w14:paraId="2E463ED7" w14:textId="61384799" w:rsidR="00BD2CE5" w:rsidRPr="0064796A" w:rsidRDefault="00054FD7" w:rsidP="00054FD7">
      <w:pPr>
        <w:pStyle w:val="ListBullet"/>
        <w:numPr>
          <w:ilvl w:val="0"/>
          <w:numId w:val="0"/>
        </w:numPr>
        <w:spacing w:line="260" w:lineRule="exact"/>
        <w:ind w:left="540"/>
      </w:pPr>
      <w:r>
        <w:rPr>
          <w:rStyle w:val="keyword"/>
        </w:rPr>
        <w:t xml:space="preserve">             </w:t>
      </w:r>
      <w:proofErr w:type="gramStart"/>
      <w:r w:rsidR="00BD2CE5" w:rsidRPr="0064796A">
        <w:t>male</w:t>
      </w:r>
      <w:proofErr w:type="gramEnd"/>
      <w:r w:rsidR="00BD2CE5" w:rsidRPr="0064796A">
        <w:t>).</w:t>
      </w:r>
    </w:p>
    <w:p w14:paraId="57E58AAE" w14:textId="1C58CFA6" w:rsidR="00BD2CE5" w:rsidRPr="0064796A" w:rsidRDefault="00BD2CE5" w:rsidP="00BD2CE5">
      <w:pPr>
        <w:pStyle w:val="ListBullet"/>
        <w:spacing w:line="260" w:lineRule="exact"/>
        <w:ind w:left="540"/>
      </w:pPr>
      <w:r w:rsidRPr="0064796A">
        <w:rPr>
          <w:rStyle w:val="keyword"/>
        </w:rPr>
        <w:t>UNK</w:t>
      </w:r>
      <w:r w:rsidRPr="0064796A">
        <w:t xml:space="preserve"> </w:t>
      </w:r>
      <w:r w:rsidRPr="0064796A">
        <w:tab/>
      </w:r>
      <w:r w:rsidR="00054FD7">
        <w:tab/>
      </w:r>
      <w:r w:rsidRPr="0064796A">
        <w:t>Unknown. A proper value is applicable, but is not known.</w:t>
      </w:r>
    </w:p>
    <w:p w14:paraId="471FAA40" w14:textId="77777777" w:rsidR="00054FD7" w:rsidRDefault="00BD2CE5" w:rsidP="00054FD7">
      <w:pPr>
        <w:pStyle w:val="ListBullet"/>
        <w:ind w:left="540"/>
      </w:pPr>
      <w:r w:rsidRPr="0064796A">
        <w:rPr>
          <w:rStyle w:val="keyword"/>
        </w:rPr>
        <w:t xml:space="preserve">ASKU </w:t>
      </w:r>
      <w:r w:rsidR="00054FD7">
        <w:rPr>
          <w:rStyle w:val="keyword"/>
        </w:rPr>
        <w:tab/>
      </w:r>
      <w:r w:rsidRPr="0064796A">
        <w:t xml:space="preserve">Asked, but not known. Information was sought, but not found (e.g., the patient was </w:t>
      </w:r>
      <w:r w:rsidR="00054FD7">
        <w:t xml:space="preserve"> </w:t>
      </w:r>
    </w:p>
    <w:p w14:paraId="1C06277B" w14:textId="7B65BEAC" w:rsidR="00BD2CE5" w:rsidRPr="0064796A" w:rsidRDefault="00054FD7" w:rsidP="00054FD7">
      <w:pPr>
        <w:pStyle w:val="ListBullet"/>
        <w:numPr>
          <w:ilvl w:val="0"/>
          <w:numId w:val="0"/>
        </w:numPr>
        <w:ind w:left="540"/>
      </w:pPr>
      <w:r>
        <w:rPr>
          <w:rStyle w:val="keyword"/>
        </w:rPr>
        <w:t xml:space="preserve">          </w:t>
      </w:r>
      <w:r>
        <w:rPr>
          <w:rStyle w:val="keyword"/>
        </w:rPr>
        <w:tab/>
      </w:r>
      <w:r>
        <w:rPr>
          <w:rStyle w:val="keyword"/>
        </w:rPr>
        <w:tab/>
      </w:r>
      <w:proofErr w:type="gramStart"/>
      <w:r w:rsidR="00BD2CE5" w:rsidRPr="0064796A">
        <w:t>asked</w:t>
      </w:r>
      <w:proofErr w:type="gramEnd"/>
      <w:r w:rsidR="00BD2CE5" w:rsidRPr="0064796A">
        <w:t xml:space="preserve"> but did not know).</w:t>
      </w:r>
    </w:p>
    <w:p w14:paraId="3BFF1831" w14:textId="77777777" w:rsidR="00054FD7" w:rsidRDefault="00BD2CE5" w:rsidP="00BD2CE5">
      <w:pPr>
        <w:pStyle w:val="ListBullet"/>
        <w:spacing w:line="260" w:lineRule="exact"/>
        <w:ind w:left="540"/>
      </w:pPr>
      <w:r w:rsidRPr="0064796A">
        <w:rPr>
          <w:rStyle w:val="keyword"/>
        </w:rPr>
        <w:t>NAV</w:t>
      </w:r>
      <w:r w:rsidRPr="0064796A">
        <w:t xml:space="preserve"> </w:t>
      </w:r>
      <w:r w:rsidRPr="0064796A">
        <w:tab/>
      </w:r>
      <w:r w:rsidR="00054FD7">
        <w:tab/>
      </w:r>
      <w:r w:rsidRPr="0064796A">
        <w:t xml:space="preserve">Temporarily unavailable. The information is not available, but is expected to be </w:t>
      </w:r>
    </w:p>
    <w:p w14:paraId="33254D3C" w14:textId="0FAD02BD" w:rsidR="00BD2CE5" w:rsidRPr="0064796A" w:rsidRDefault="00BD2CE5" w:rsidP="00054FD7">
      <w:pPr>
        <w:pStyle w:val="ListBullet"/>
        <w:numPr>
          <w:ilvl w:val="0"/>
          <w:numId w:val="0"/>
        </w:numPr>
        <w:spacing w:line="260" w:lineRule="exact"/>
        <w:ind w:left="1260" w:firstLine="36"/>
      </w:pPr>
      <w:proofErr w:type="gramStart"/>
      <w:r w:rsidRPr="0064796A">
        <w:t>available</w:t>
      </w:r>
      <w:proofErr w:type="gramEnd"/>
      <w:r w:rsidRPr="0064796A">
        <w:t xml:space="preserve"> later.</w:t>
      </w:r>
    </w:p>
    <w:p w14:paraId="3910CF70" w14:textId="50490A3B" w:rsidR="00BD2CE5" w:rsidRPr="0064796A" w:rsidRDefault="00BD2CE5" w:rsidP="00BD2CE5">
      <w:pPr>
        <w:pStyle w:val="ListBullet"/>
        <w:spacing w:line="260" w:lineRule="exact"/>
        <w:ind w:left="540"/>
      </w:pPr>
      <w:r w:rsidRPr="0064796A">
        <w:rPr>
          <w:rStyle w:val="keyword"/>
        </w:rPr>
        <w:t>NASK</w:t>
      </w:r>
      <w:r w:rsidRPr="0064796A">
        <w:t xml:space="preserve"> </w:t>
      </w:r>
      <w:r w:rsidR="00054FD7">
        <w:tab/>
      </w:r>
      <w:r w:rsidRPr="0064796A">
        <w:t>Not asked. The patient was not asked.</w:t>
      </w:r>
    </w:p>
    <w:p w14:paraId="4AC2C5E9" w14:textId="77777777" w:rsidR="00054FD7" w:rsidRDefault="00BD2CE5" w:rsidP="053A7025">
      <w:pPr>
        <w:pStyle w:val="ListBullet"/>
        <w:spacing w:line="260" w:lineRule="exact"/>
        <w:ind w:left="540"/>
      </w:pPr>
      <w:r w:rsidRPr="0064796A">
        <w:rPr>
          <w:rStyle w:val="keyword"/>
        </w:rPr>
        <w:t>MSK</w:t>
      </w:r>
      <w:r w:rsidR="000E618D">
        <w:rPr>
          <w:rStyle w:val="keyword"/>
        </w:rPr>
        <w:tab/>
      </w:r>
      <w:r w:rsidRPr="0064796A">
        <w:tab/>
      </w:r>
      <w:r w:rsidR="00054FD7">
        <w:tab/>
      </w:r>
      <w:r w:rsidRPr="0064796A">
        <w:t xml:space="preserve">There is information on this item available but it has not been provided by the </w:t>
      </w:r>
    </w:p>
    <w:p w14:paraId="5A24F297" w14:textId="032CD584" w:rsidR="00054FD7" w:rsidRDefault="00BD2CE5" w:rsidP="00054FD7">
      <w:pPr>
        <w:pStyle w:val="ListBullet"/>
        <w:numPr>
          <w:ilvl w:val="0"/>
          <w:numId w:val="0"/>
        </w:numPr>
        <w:spacing w:line="260" w:lineRule="exact"/>
        <w:ind w:left="1260" w:firstLine="36"/>
      </w:pPr>
      <w:proofErr w:type="gramStart"/>
      <w:r w:rsidRPr="0064796A">
        <w:t>sender</w:t>
      </w:r>
      <w:proofErr w:type="gramEnd"/>
      <w:r w:rsidRPr="0064796A">
        <w:t xml:space="preserve"> due to security, privacy, or other reasons. There may be an alternate </w:t>
      </w:r>
    </w:p>
    <w:p w14:paraId="54F2D0F4" w14:textId="7B00D93E" w:rsidR="00BD2CE5" w:rsidRPr="0064796A" w:rsidRDefault="00BD2CE5" w:rsidP="00054FD7">
      <w:pPr>
        <w:pStyle w:val="ListBullet"/>
        <w:numPr>
          <w:ilvl w:val="0"/>
          <w:numId w:val="0"/>
        </w:numPr>
        <w:spacing w:line="260" w:lineRule="exact"/>
        <w:ind w:left="1152" w:firstLine="144"/>
      </w:pPr>
      <w:proofErr w:type="gramStart"/>
      <w:r w:rsidRPr="0064796A">
        <w:t>mechanism</w:t>
      </w:r>
      <w:proofErr w:type="gramEnd"/>
      <w:r w:rsidRPr="0064796A">
        <w:t xml:space="preserve"> for gaining access to this information.</w:t>
      </w:r>
    </w:p>
    <w:p w14:paraId="2FAA5A63" w14:textId="77777777" w:rsidR="00054FD7" w:rsidRDefault="00BD2CE5" w:rsidP="053A7025">
      <w:pPr>
        <w:pStyle w:val="ListBullet"/>
        <w:spacing w:line="260" w:lineRule="exact"/>
        <w:ind w:left="540"/>
      </w:pPr>
      <w:r w:rsidRPr="0064796A">
        <w:rPr>
          <w:rStyle w:val="keyword"/>
        </w:rPr>
        <w:t>OTH</w:t>
      </w:r>
      <w:r w:rsidRPr="0064796A">
        <w:tab/>
      </w:r>
      <w:r w:rsidR="000E618D">
        <w:tab/>
      </w:r>
      <w:r w:rsidR="00054FD7">
        <w:tab/>
      </w:r>
      <w:r w:rsidRPr="0064796A">
        <w:t xml:space="preserve">The actual value is not and will not be assigned a standard coded value. An </w:t>
      </w:r>
    </w:p>
    <w:p w14:paraId="0247159C" w14:textId="520BF747" w:rsidR="00BD2CE5" w:rsidRPr="0064796A" w:rsidRDefault="00BD2CE5" w:rsidP="00054FD7">
      <w:pPr>
        <w:pStyle w:val="ListBullet"/>
        <w:numPr>
          <w:ilvl w:val="0"/>
          <w:numId w:val="0"/>
        </w:numPr>
        <w:spacing w:line="260" w:lineRule="exact"/>
        <w:ind w:left="1260" w:firstLine="36"/>
      </w:pPr>
      <w:proofErr w:type="gramStart"/>
      <w:r w:rsidRPr="0064796A">
        <w:t>example</w:t>
      </w:r>
      <w:proofErr w:type="gramEnd"/>
      <w:r w:rsidRPr="0064796A">
        <w:t xml:space="preserve"> is the name or identifier of a clinical trial.</w:t>
      </w:r>
      <w:r w:rsidR="00054FD7">
        <w:t xml:space="preserve"> </w:t>
      </w:r>
    </w:p>
    <w:p w14:paraId="7C14A389" w14:textId="43825F1C" w:rsidR="00BD2CE5" w:rsidRPr="0064796A" w:rsidRDefault="44359EB6" w:rsidP="00BD2CE5">
      <w:pPr>
        <w:pStyle w:val="BodyText0"/>
      </w:pPr>
      <w:r w:rsidRPr="0064796A">
        <w:t xml:space="preserve">This list contains those null flavors that are commonly used in clinical documents. For the full list and descriptions, see the </w:t>
      </w:r>
      <w:proofErr w:type="spellStart"/>
      <w:r w:rsidRPr="0064796A">
        <w:rPr>
          <w:rStyle w:val="XMLname"/>
          <w:noProof w:val="0"/>
        </w:rPr>
        <w:t>nullFlavor</w:t>
      </w:r>
      <w:proofErr w:type="spellEnd"/>
      <w:r w:rsidRPr="0064796A">
        <w:t xml:space="preserve"> vocabulary domain in the in the HL7 standard, </w:t>
      </w:r>
      <w:r w:rsidRPr="053A7025">
        <w:rPr>
          <w:i/>
          <w:iCs/>
        </w:rPr>
        <w:t>Clinical Document Architecture, Release 2.0</w:t>
      </w:r>
      <w:r w:rsidRPr="053A7025">
        <w:t xml:space="preserve">. </w:t>
      </w:r>
    </w:p>
    <w:p w14:paraId="1CB72BBC" w14:textId="3EE268B6" w:rsidR="00FD73E9" w:rsidRPr="0064796A" w:rsidRDefault="2D36DA6F" w:rsidP="00FD73E9">
      <w:pPr>
        <w:pStyle w:val="BodyText0"/>
        <w:rPr>
          <w:rStyle w:val="XMLname"/>
          <w:noProof w:val="0"/>
        </w:rPr>
      </w:pPr>
      <w:r w:rsidRPr="0064796A">
        <w:t xml:space="preserve">Any </w:t>
      </w:r>
      <w:r w:rsidRPr="0064796A">
        <w:rPr>
          <w:rStyle w:val="keyword"/>
        </w:rPr>
        <w:t>SHALL</w:t>
      </w:r>
      <w:r w:rsidRPr="0064796A">
        <w:t xml:space="preserve"> conformance statement may use </w:t>
      </w:r>
      <w:proofErr w:type="spellStart"/>
      <w:r w:rsidRPr="0064796A">
        <w:rPr>
          <w:rStyle w:val="XMLname"/>
          <w:noProof w:val="0"/>
        </w:rPr>
        <w:t>nullFlavor</w:t>
      </w:r>
      <w:proofErr w:type="spellEnd"/>
      <w:r w:rsidRPr="0064796A">
        <w:t xml:space="preserve">, unless the attribute is required or the </w:t>
      </w:r>
      <w:proofErr w:type="spellStart"/>
      <w:r w:rsidRPr="0064796A">
        <w:rPr>
          <w:rStyle w:val="XMLname"/>
          <w:noProof w:val="0"/>
        </w:rPr>
        <w:t>nullFlavor</w:t>
      </w:r>
      <w:proofErr w:type="spellEnd"/>
      <w:r w:rsidRPr="0064796A">
        <w:t xml:space="preserve"> is explicitly disallowed. </w:t>
      </w:r>
      <w:r w:rsidRPr="0064796A">
        <w:rPr>
          <w:rStyle w:val="keyword"/>
        </w:rPr>
        <w:t>SHOULD</w:t>
      </w:r>
      <w:r w:rsidRPr="0064796A">
        <w:t xml:space="preserve"> and </w:t>
      </w:r>
      <w:r w:rsidRPr="0064796A">
        <w:rPr>
          <w:rStyle w:val="keyword"/>
        </w:rPr>
        <w:t>MAY</w:t>
      </w:r>
      <w:r w:rsidRPr="0064796A">
        <w:t xml:space="preserve"> conformance statements may also use </w:t>
      </w:r>
      <w:proofErr w:type="spellStart"/>
      <w:r w:rsidRPr="0064796A">
        <w:rPr>
          <w:rStyle w:val="XMLname"/>
          <w:noProof w:val="0"/>
        </w:rPr>
        <w:t>nullFlavo</w:t>
      </w:r>
      <w:r w:rsidR="00E04486" w:rsidRPr="0064796A">
        <w:rPr>
          <w:rStyle w:val="XMLname"/>
          <w:noProof w:val="0"/>
        </w:rPr>
        <w:t>r</w:t>
      </w:r>
      <w:proofErr w:type="spellEnd"/>
      <w:r w:rsidR="00E04486" w:rsidRPr="0064796A">
        <w:rPr>
          <w:rStyle w:val="XMLname"/>
          <w:noProof w:val="0"/>
        </w:rPr>
        <w:t>.</w:t>
      </w:r>
    </w:p>
    <w:p w14:paraId="0ED7D41B" w14:textId="77777777" w:rsidR="00FD73E9" w:rsidRPr="0064796A" w:rsidRDefault="00FD73E9">
      <w:pPr>
        <w:rPr>
          <w:rStyle w:val="XMLname"/>
          <w:rFonts w:cs="Arial"/>
          <w:noProof w:val="0"/>
        </w:rPr>
      </w:pPr>
      <w:r w:rsidRPr="0064796A">
        <w:rPr>
          <w:rStyle w:val="XMLname"/>
          <w:noProof w:val="0"/>
        </w:rPr>
        <w:br w:type="page"/>
      </w:r>
    </w:p>
    <w:p w14:paraId="45C8241B" w14:textId="77777777" w:rsidR="00A24E5F" w:rsidRDefault="00A24E5F" w:rsidP="00281766">
      <w:pPr>
        <w:pStyle w:val="Heading1"/>
        <w:spacing w:before="0"/>
        <w:sectPr w:rsidR="00A24E5F" w:rsidSect="007F4328">
          <w:headerReference w:type="default" r:id="rId29"/>
          <w:pgSz w:w="12240" w:h="15840" w:code="1"/>
          <w:pgMar w:top="720" w:right="1440" w:bottom="720" w:left="1440" w:header="720" w:footer="576" w:gutter="0"/>
          <w:cols w:space="720"/>
          <w:docGrid w:linePitch="299"/>
        </w:sectPr>
      </w:pPr>
      <w:bookmarkStart w:id="177" w:name="_Toc369269616"/>
      <w:bookmarkEnd w:id="123"/>
      <w:bookmarkEnd w:id="126"/>
      <w:bookmarkEnd w:id="127"/>
      <w:bookmarkEnd w:id="128"/>
      <w:bookmarkEnd w:id="129"/>
      <w:bookmarkEnd w:id="130"/>
      <w:bookmarkEnd w:id="136"/>
      <w:bookmarkEnd w:id="137"/>
      <w:bookmarkEnd w:id="138"/>
    </w:p>
    <w:p w14:paraId="21065FF3" w14:textId="68D4C64B" w:rsidR="0075305C" w:rsidRPr="0064796A" w:rsidRDefault="0075305C" w:rsidP="00281766">
      <w:pPr>
        <w:pStyle w:val="Heading1"/>
        <w:spacing w:before="0"/>
      </w:pPr>
      <w:bookmarkStart w:id="178" w:name="_Toc5020500"/>
      <w:r w:rsidRPr="0064796A">
        <w:lastRenderedPageBreak/>
        <w:t>Overview</w:t>
      </w:r>
      <w:bookmarkEnd w:id="178"/>
    </w:p>
    <w:p w14:paraId="0C9BAFBE" w14:textId="26C61AEF" w:rsidR="00CC7ED0" w:rsidRPr="0064796A" w:rsidRDefault="00CC7ED0" w:rsidP="003B7005">
      <w:pPr>
        <w:pStyle w:val="Heading2-nonumber"/>
      </w:pPr>
      <w:bookmarkStart w:id="179" w:name="_Toc5020501"/>
      <w:r w:rsidRPr="0064796A">
        <w:t>Background</w:t>
      </w:r>
      <w:bookmarkEnd w:id="179"/>
    </w:p>
    <w:p w14:paraId="4BB1C3EB" w14:textId="65C4AAC9" w:rsidR="00370572" w:rsidRPr="0064796A" w:rsidRDefault="00394EF4" w:rsidP="00121F68">
      <w:pPr>
        <w:pStyle w:val="BodyText0"/>
        <w:spacing w:after="0"/>
      </w:pPr>
      <w:bookmarkStart w:id="180" w:name="_Toc290640057"/>
      <w:bookmarkStart w:id="181" w:name="_Toc290640645"/>
      <w:bookmarkStart w:id="182" w:name="_Toc290641750"/>
      <w:r w:rsidRPr="0064796A">
        <w:t>This</w:t>
      </w:r>
      <w:r w:rsidR="00370572" w:rsidRPr="0064796A">
        <w:t xml:space="preserve"> </w:t>
      </w:r>
      <w:r w:rsidR="0002330F">
        <w:t xml:space="preserve">guide is a </w:t>
      </w:r>
      <w:r w:rsidR="00370572" w:rsidRPr="0064796A">
        <w:t>CMS Quality Reporting Document Architecture Category III (</w:t>
      </w:r>
      <w:r w:rsidR="002D2A1F">
        <w:t xml:space="preserve">QRDA </w:t>
      </w:r>
      <w:r w:rsidR="00370572" w:rsidRPr="0064796A">
        <w:t xml:space="preserve">III) implementation guide to the </w:t>
      </w:r>
      <w:r w:rsidR="00054FD7">
        <w:t xml:space="preserve">HL7 </w:t>
      </w:r>
      <w:r w:rsidR="002D2A1F">
        <w:t xml:space="preserve">QRDA </w:t>
      </w:r>
      <w:r w:rsidR="00054FD7">
        <w:t>III STU R2.1</w:t>
      </w:r>
      <w:r w:rsidR="00370572" w:rsidRPr="0064796A">
        <w:t>.</w:t>
      </w:r>
      <w:r w:rsidR="00370572" w:rsidRPr="4C2459A2">
        <w:rPr>
          <w:i/>
          <w:iCs/>
        </w:rPr>
        <w:t xml:space="preserve"> </w:t>
      </w:r>
      <w:r w:rsidR="00370572" w:rsidRPr="0064796A">
        <w:t xml:space="preserve">Templates defined in this implementation guide are conformant with </w:t>
      </w:r>
      <w:r w:rsidR="00054FD7">
        <w:t xml:space="preserve">HL7 </w:t>
      </w:r>
      <w:r w:rsidR="002D2A1F">
        <w:t xml:space="preserve">QRDA </w:t>
      </w:r>
      <w:r w:rsidR="00054FD7">
        <w:t>III STU R2.1</w:t>
      </w:r>
      <w:r w:rsidR="00370572" w:rsidRPr="4C2459A2">
        <w:rPr>
          <w:i/>
          <w:iCs/>
        </w:rPr>
        <w:t>.</w:t>
      </w:r>
      <w:r w:rsidR="00370572" w:rsidRPr="0064796A">
        <w:t xml:space="preserve"> </w:t>
      </w:r>
      <w:r w:rsidR="00FC5542">
        <w:t xml:space="preserve">The </w:t>
      </w:r>
      <w:r w:rsidR="00370572" w:rsidRPr="0064796A">
        <w:t xml:space="preserve">CMS </w:t>
      </w:r>
      <w:r w:rsidR="00385818" w:rsidRPr="0064796A">
        <w:t>Eligible Clinician</w:t>
      </w:r>
      <w:r w:rsidR="0055305A">
        <w:t>s</w:t>
      </w:r>
      <w:r w:rsidR="00370572" w:rsidRPr="3B1B5DAB">
        <w:t xml:space="preserve"> </w:t>
      </w:r>
      <w:r w:rsidR="00D35688">
        <w:t>and Eligible Professional</w:t>
      </w:r>
      <w:r w:rsidR="0055305A">
        <w:t>s</w:t>
      </w:r>
      <w:r w:rsidR="00D35688">
        <w:t xml:space="preserve"> </w:t>
      </w:r>
      <w:r w:rsidR="00370572" w:rsidRPr="0064796A">
        <w:t xml:space="preserve">Programs </w:t>
      </w:r>
      <w:r w:rsidR="002D2A1F">
        <w:t xml:space="preserve">QRDA </w:t>
      </w:r>
      <w:r w:rsidR="00370572" w:rsidRPr="0064796A">
        <w:t>III templates address aggregate reporting requirements for:</w:t>
      </w:r>
    </w:p>
    <w:p w14:paraId="7DB5FB8A" w14:textId="77777777" w:rsidR="00370572" w:rsidRPr="0064796A" w:rsidRDefault="44359EB6" w:rsidP="00370572">
      <w:pPr>
        <w:pStyle w:val="ListBullet"/>
        <w:spacing w:before="0" w:after="0"/>
      </w:pPr>
      <w:r w:rsidRPr="0064796A">
        <w:t>Comprehensive Primary Care Plus (CPC+)</w:t>
      </w:r>
    </w:p>
    <w:p w14:paraId="47587510" w14:textId="532A4B7B" w:rsidR="00370572" w:rsidRPr="0064796A" w:rsidRDefault="44359EB6" w:rsidP="00370572">
      <w:pPr>
        <w:pStyle w:val="ListBullet"/>
        <w:spacing w:before="0" w:after="0"/>
      </w:pPr>
      <w:r w:rsidRPr="0064796A">
        <w:t>Merit-Based Incentive Payment System (MIPS)</w:t>
      </w:r>
    </w:p>
    <w:p w14:paraId="278FC8F8" w14:textId="79322FE6" w:rsidR="00370572" w:rsidRDefault="44359EB6" w:rsidP="44359EB6">
      <w:pPr>
        <w:pStyle w:val="BodyText0"/>
      </w:pPr>
      <w:r w:rsidRPr="0064796A">
        <w:t xml:space="preserve">A </w:t>
      </w:r>
      <w:r w:rsidR="002D2A1F">
        <w:t xml:space="preserve">QRDA </w:t>
      </w:r>
      <w:r w:rsidRPr="0064796A">
        <w:t xml:space="preserve">III report is an aggregate quality report. Each </w:t>
      </w:r>
      <w:r w:rsidR="002D2A1F">
        <w:t xml:space="preserve">QRDA </w:t>
      </w:r>
      <w:r w:rsidRPr="0064796A">
        <w:t xml:space="preserve">III report contains calculated summary data for one or more measures for a specified population of patients within a particular health system over a specific period of time. Summary data in the </w:t>
      </w:r>
      <w:r w:rsidR="002D2A1F">
        <w:t xml:space="preserve">QRDA </w:t>
      </w:r>
      <w:r w:rsidRPr="0064796A">
        <w:t>III report are defined based on the specified measures in HL7 Health Quality Measures Format (HQMF), which standardizes the representation of a health quality measure as an electronic document.</w:t>
      </w:r>
      <w:r w:rsidR="0075710B">
        <w:t xml:space="preserve"> Other summary data provided in the </w:t>
      </w:r>
      <w:r w:rsidR="002D2A1F">
        <w:t xml:space="preserve">QRDA </w:t>
      </w:r>
      <w:r w:rsidR="0075710B">
        <w:t xml:space="preserve">III report include </w:t>
      </w:r>
      <w:r w:rsidR="007959F2">
        <w:t>Promoting Interoperability</w:t>
      </w:r>
      <w:r w:rsidR="00EC680B">
        <w:t xml:space="preserve"> measures</w:t>
      </w:r>
      <w:r w:rsidR="00131705">
        <w:t>, f</w:t>
      </w:r>
      <w:r w:rsidR="00131705" w:rsidRPr="00C72D57">
        <w:t>ormerly</w:t>
      </w:r>
      <w:r w:rsidR="00131705">
        <w:t xml:space="preserve"> Advancing Care Information</w:t>
      </w:r>
      <w:r w:rsidR="00EC680B">
        <w:t xml:space="preserve"> measures</w:t>
      </w:r>
      <w:r w:rsidR="00131705">
        <w:t>,</w:t>
      </w:r>
      <w:r w:rsidR="007959F2">
        <w:t xml:space="preserve"> </w:t>
      </w:r>
      <w:r w:rsidR="0075710B">
        <w:t xml:space="preserve">and </w:t>
      </w:r>
      <w:r w:rsidR="00F74036">
        <w:t>Improvement Activities</w:t>
      </w:r>
      <w:r w:rsidR="0075710B">
        <w:t>.</w:t>
      </w:r>
      <w:r w:rsidRPr="0064796A">
        <w:t xml:space="preserve"> The structure of a </w:t>
      </w:r>
      <w:r w:rsidR="002D2A1F">
        <w:t xml:space="preserve">QRDA </w:t>
      </w:r>
      <w:r w:rsidRPr="0064796A">
        <w:t>III report is depicted in</w:t>
      </w:r>
      <w:r w:rsidR="00054FD7">
        <w:t xml:space="preserve"> </w:t>
      </w:r>
      <w:r w:rsidR="00054FD7">
        <w:fldChar w:fldCharType="begin"/>
      </w:r>
      <w:r w:rsidR="00054FD7">
        <w:instrText xml:space="preserve"> REF _Ref486586481 \h </w:instrText>
      </w:r>
      <w:r w:rsidR="00054FD7">
        <w:fldChar w:fldCharType="separate"/>
      </w:r>
      <w:r w:rsidR="008A3E9F" w:rsidRPr="0064796A">
        <w:t xml:space="preserve">Figure </w:t>
      </w:r>
      <w:r w:rsidR="008A3E9F">
        <w:rPr>
          <w:noProof/>
        </w:rPr>
        <w:t>4</w:t>
      </w:r>
      <w:r w:rsidR="00054FD7">
        <w:fldChar w:fldCharType="end"/>
      </w:r>
      <w:r w:rsidRPr="0064796A">
        <w:t>.</w:t>
      </w:r>
    </w:p>
    <w:p w14:paraId="2B693587" w14:textId="77777777" w:rsidR="00131705" w:rsidRDefault="00131705" w:rsidP="44359EB6">
      <w:pPr>
        <w:pStyle w:val="BodyText0"/>
      </w:pPr>
    </w:p>
    <w:p w14:paraId="063CF390" w14:textId="77777777" w:rsidR="00131705" w:rsidRDefault="00131705" w:rsidP="44359EB6">
      <w:pPr>
        <w:pStyle w:val="BodyText0"/>
      </w:pPr>
    </w:p>
    <w:p w14:paraId="6B588233" w14:textId="77777777" w:rsidR="00131705" w:rsidRDefault="00131705" w:rsidP="44359EB6">
      <w:pPr>
        <w:pStyle w:val="BodyText0"/>
      </w:pPr>
    </w:p>
    <w:p w14:paraId="3D87C2C8" w14:textId="77777777" w:rsidR="00131705" w:rsidRDefault="00131705" w:rsidP="44359EB6">
      <w:pPr>
        <w:pStyle w:val="BodyText0"/>
      </w:pPr>
    </w:p>
    <w:p w14:paraId="1C484DFF" w14:textId="77777777" w:rsidR="00131705" w:rsidRDefault="00131705" w:rsidP="44359EB6">
      <w:pPr>
        <w:pStyle w:val="BodyText0"/>
      </w:pPr>
    </w:p>
    <w:p w14:paraId="1CE4F339" w14:textId="77777777" w:rsidR="00131705" w:rsidRDefault="00131705" w:rsidP="44359EB6">
      <w:pPr>
        <w:pStyle w:val="BodyText0"/>
      </w:pPr>
    </w:p>
    <w:p w14:paraId="1653A568" w14:textId="77777777" w:rsidR="00131705" w:rsidRDefault="00131705" w:rsidP="44359EB6">
      <w:pPr>
        <w:pStyle w:val="BodyText0"/>
      </w:pPr>
    </w:p>
    <w:p w14:paraId="21FD3623" w14:textId="77777777" w:rsidR="00131705" w:rsidRDefault="00131705" w:rsidP="44359EB6">
      <w:pPr>
        <w:pStyle w:val="BodyText0"/>
      </w:pPr>
    </w:p>
    <w:p w14:paraId="0A12AEC4" w14:textId="77777777" w:rsidR="00131705" w:rsidRDefault="00131705" w:rsidP="44359EB6">
      <w:pPr>
        <w:pStyle w:val="BodyText0"/>
      </w:pPr>
    </w:p>
    <w:p w14:paraId="09C744B6" w14:textId="77777777" w:rsidR="00131705" w:rsidRDefault="00131705" w:rsidP="44359EB6">
      <w:pPr>
        <w:pStyle w:val="BodyText0"/>
      </w:pPr>
    </w:p>
    <w:p w14:paraId="3CA3B3BD" w14:textId="77777777" w:rsidR="00131705" w:rsidRDefault="00131705" w:rsidP="44359EB6">
      <w:pPr>
        <w:pStyle w:val="BodyText0"/>
      </w:pPr>
    </w:p>
    <w:p w14:paraId="6F332749" w14:textId="77777777" w:rsidR="00131705" w:rsidRDefault="00131705" w:rsidP="44359EB6">
      <w:pPr>
        <w:pStyle w:val="BodyText0"/>
      </w:pPr>
    </w:p>
    <w:p w14:paraId="1876FC41" w14:textId="77777777" w:rsidR="00131705" w:rsidRDefault="00131705" w:rsidP="44359EB6">
      <w:pPr>
        <w:pStyle w:val="BodyText0"/>
      </w:pPr>
    </w:p>
    <w:p w14:paraId="27B81046" w14:textId="77777777" w:rsidR="00131705" w:rsidRDefault="00131705" w:rsidP="44359EB6">
      <w:pPr>
        <w:pStyle w:val="BodyText0"/>
      </w:pPr>
    </w:p>
    <w:p w14:paraId="5B550BEB" w14:textId="77777777" w:rsidR="00131705" w:rsidRDefault="00131705" w:rsidP="44359EB6">
      <w:pPr>
        <w:pStyle w:val="BodyText0"/>
      </w:pPr>
    </w:p>
    <w:p w14:paraId="68B722F1" w14:textId="77777777" w:rsidR="00131705" w:rsidRDefault="00131705" w:rsidP="44359EB6">
      <w:pPr>
        <w:pStyle w:val="BodyText0"/>
      </w:pPr>
    </w:p>
    <w:p w14:paraId="54C458F5" w14:textId="77777777" w:rsidR="00131705" w:rsidRDefault="00131705" w:rsidP="44359EB6">
      <w:pPr>
        <w:pStyle w:val="BodyText0"/>
      </w:pPr>
    </w:p>
    <w:p w14:paraId="0B958DF1" w14:textId="77777777" w:rsidR="00131705" w:rsidRDefault="00131705" w:rsidP="44359EB6">
      <w:pPr>
        <w:pStyle w:val="BodyText0"/>
      </w:pPr>
    </w:p>
    <w:p w14:paraId="03730F5A" w14:textId="77777777" w:rsidR="00131705" w:rsidRDefault="00131705" w:rsidP="44359EB6">
      <w:pPr>
        <w:pStyle w:val="BodyText0"/>
      </w:pPr>
    </w:p>
    <w:p w14:paraId="70209708" w14:textId="77777777" w:rsidR="00131705" w:rsidRDefault="00131705" w:rsidP="44359EB6">
      <w:pPr>
        <w:pStyle w:val="BodyText0"/>
      </w:pPr>
    </w:p>
    <w:p w14:paraId="56AA130F" w14:textId="77777777" w:rsidR="00131705" w:rsidRDefault="00131705" w:rsidP="44359EB6">
      <w:pPr>
        <w:pStyle w:val="BodyText0"/>
      </w:pPr>
    </w:p>
    <w:p w14:paraId="7D440A9C" w14:textId="77777777" w:rsidR="00131705" w:rsidRDefault="00131705" w:rsidP="44359EB6">
      <w:pPr>
        <w:pStyle w:val="BodyText0"/>
      </w:pPr>
    </w:p>
    <w:p w14:paraId="521DA9FC" w14:textId="4E2636F3" w:rsidR="00CC7ED0" w:rsidRPr="0064796A" w:rsidRDefault="009F201B" w:rsidP="00131705">
      <w:pPr>
        <w:pStyle w:val="Caption-Fig"/>
        <w:spacing w:after="0"/>
        <w:rPr>
          <w:rFonts w:ascii="Times" w:eastAsia="Times" w:hAnsi="Times" w:cs="Times"/>
        </w:rPr>
      </w:pPr>
      <w:bookmarkStart w:id="183" w:name="_Ref486586481"/>
      <w:bookmarkStart w:id="184" w:name="_Toc5020478"/>
      <w:commentRangeStart w:id="185"/>
      <w:r w:rsidRPr="0064796A">
        <w:lastRenderedPageBreak/>
        <w:t xml:space="preserve">Figure </w:t>
      </w:r>
      <w:r w:rsidR="00FE0AC5">
        <w:rPr>
          <w:noProof/>
        </w:rPr>
        <w:fldChar w:fldCharType="begin"/>
      </w:r>
      <w:r w:rsidR="00FE0AC5">
        <w:rPr>
          <w:noProof/>
        </w:rPr>
        <w:instrText xml:space="preserve"> SEQ Figure \* ARABIC </w:instrText>
      </w:r>
      <w:r w:rsidR="00FE0AC5">
        <w:rPr>
          <w:noProof/>
        </w:rPr>
        <w:fldChar w:fldCharType="separate"/>
      </w:r>
      <w:r w:rsidR="008A3E9F">
        <w:rPr>
          <w:noProof/>
        </w:rPr>
        <w:t>4</w:t>
      </w:r>
      <w:r w:rsidR="00FE0AC5">
        <w:rPr>
          <w:noProof/>
        </w:rPr>
        <w:fldChar w:fldCharType="end"/>
      </w:r>
      <w:bookmarkEnd w:id="183"/>
      <w:r w:rsidRPr="0064796A">
        <w:t xml:space="preserve">: </w:t>
      </w:r>
      <w:r w:rsidR="002D2A1F">
        <w:t xml:space="preserve">QRDA </w:t>
      </w:r>
      <w:r w:rsidR="00CC7ED0" w:rsidRPr="0064796A">
        <w:t>III Report Str</w:t>
      </w:r>
      <w:bookmarkStart w:id="186" w:name="F_QRDAIII_Report_Structure"/>
      <w:bookmarkEnd w:id="186"/>
      <w:r w:rsidR="00CC7ED0" w:rsidRPr="0064796A">
        <w:t>ucture Example</w:t>
      </w:r>
      <w:bookmarkEnd w:id="180"/>
      <w:bookmarkEnd w:id="181"/>
      <w:bookmarkEnd w:id="182"/>
      <w:bookmarkEnd w:id="184"/>
      <w:commentRangeEnd w:id="185"/>
      <w:r w:rsidR="00955676">
        <w:rPr>
          <w:rStyle w:val="CommentReference"/>
          <w:rFonts w:ascii="Arial" w:eastAsiaTheme="minorEastAsia" w:hAnsi="Arial"/>
          <w:b w:val="0"/>
          <w:bCs w:val="0"/>
        </w:rPr>
        <w:commentReference w:id="185"/>
      </w:r>
    </w:p>
    <w:p w14:paraId="5585AB9C" w14:textId="7C14DBAB" w:rsidR="00706D50" w:rsidRDefault="00706D50" w:rsidP="00D32545">
      <w:pPr>
        <w:jc w:val="center"/>
        <w:rPr>
          <w:rFonts w:ascii="Times New Roman" w:eastAsia="Times New Roman" w:hAnsi="Times New Roman"/>
          <w:sz w:val="24"/>
          <w:lang w:eastAsia="zh-CN"/>
        </w:rPr>
      </w:pPr>
    </w:p>
    <w:p w14:paraId="3E976147" w14:textId="1EE0C588" w:rsidR="006F663D" w:rsidRPr="006F663D" w:rsidRDefault="006F663D" w:rsidP="006F663D">
      <w:pPr>
        <w:jc w:val="center"/>
        <w:rPr>
          <w:rFonts w:ascii="Times New Roman" w:eastAsia="Times New Roman" w:hAnsi="Times New Roman"/>
          <w:sz w:val="24"/>
          <w:lang w:eastAsia="zh-CN"/>
        </w:rPr>
      </w:pPr>
      <w:r>
        <w:rPr>
          <w:rFonts w:ascii="Times New Roman" w:eastAsia="Times New Roman" w:hAnsi="Times New Roman"/>
          <w:noProof/>
          <w:sz w:val="24"/>
          <w:lang w:eastAsia="zh-CN"/>
        </w:rPr>
        <w:drawing>
          <wp:inline distT="0" distB="0" distL="0" distR="0" wp14:anchorId="0D6D8BC3" wp14:editId="1CBEAF56">
            <wp:extent cx="5391150" cy="7962900"/>
            <wp:effectExtent l="0" t="0" r="0" b="0"/>
            <wp:docPr id="1" name="Picture 1" descr="Organizational structure of a QRDA III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ean\AppData\Roaming\Tencent\Users\2040661896\QQ\WinTemp\RichOle\F[755W(BRCJ4(2Q(_OD$~H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7962900"/>
                    </a:xfrm>
                    <a:prstGeom prst="rect">
                      <a:avLst/>
                    </a:prstGeom>
                    <a:noFill/>
                    <a:ln>
                      <a:noFill/>
                    </a:ln>
                  </pic:spPr>
                </pic:pic>
              </a:graphicData>
            </a:graphic>
          </wp:inline>
        </w:drawing>
      </w:r>
    </w:p>
    <w:p w14:paraId="4BFC0855" w14:textId="4E2DD9C0" w:rsidR="00653BBF" w:rsidRDefault="00653BBF" w:rsidP="00D32545">
      <w:pPr>
        <w:jc w:val="center"/>
        <w:rPr>
          <w:rFonts w:ascii="Times New Roman" w:eastAsia="Times New Roman" w:hAnsi="Times New Roman"/>
          <w:sz w:val="24"/>
          <w:lang w:eastAsia="zh-CN"/>
        </w:rPr>
      </w:pPr>
    </w:p>
    <w:p w14:paraId="108F79E9" w14:textId="77777777" w:rsidR="0001284C" w:rsidRPr="00D32545" w:rsidRDefault="0001284C" w:rsidP="00D32545">
      <w:pPr>
        <w:jc w:val="center"/>
        <w:rPr>
          <w:rFonts w:ascii="Times New Roman" w:eastAsia="Times New Roman" w:hAnsi="Times New Roman"/>
          <w:sz w:val="24"/>
          <w:lang w:eastAsia="zh-CN"/>
        </w:rPr>
      </w:pPr>
    </w:p>
    <w:p w14:paraId="1A2D51D0" w14:textId="13445319" w:rsidR="00D32545" w:rsidRPr="0064796A" w:rsidRDefault="00D32545" w:rsidP="003B7005">
      <w:pPr>
        <w:pStyle w:val="Heading2-nonumber"/>
      </w:pPr>
      <w:bookmarkStart w:id="187" w:name="_Toc5020502"/>
      <w:r w:rsidRPr="0064796A">
        <w:lastRenderedPageBreak/>
        <w:t xml:space="preserve">How to Read This </w:t>
      </w:r>
      <w:r w:rsidR="002D2A1F">
        <w:t xml:space="preserve">QRDA </w:t>
      </w:r>
      <w:r w:rsidRPr="0064796A">
        <w:t>III Guide</w:t>
      </w:r>
      <w:bookmarkEnd w:id="187"/>
    </w:p>
    <w:p w14:paraId="52EB2790" w14:textId="2761A3C4" w:rsidR="00CB5B4A" w:rsidRDefault="00D32545" w:rsidP="00D32545">
      <w:pPr>
        <w:pStyle w:val="BodyText0"/>
      </w:pPr>
      <w:r w:rsidRPr="0064796A">
        <w:t xml:space="preserve">This guide includes the formal template definitions and submission criteria for submitting </w:t>
      </w:r>
      <w:r w:rsidR="002D2A1F">
        <w:t xml:space="preserve">QRDA </w:t>
      </w:r>
      <w:r w:rsidRPr="0064796A">
        <w:t xml:space="preserve">III documents to </w:t>
      </w:r>
      <w:r w:rsidR="009F04C6">
        <w:t xml:space="preserve">the </w:t>
      </w:r>
      <w:r w:rsidRPr="0064796A">
        <w:t xml:space="preserve">CPC+ </w:t>
      </w:r>
      <w:r w:rsidR="009F04C6">
        <w:t xml:space="preserve">and MIPS </w:t>
      </w:r>
      <w:r w:rsidRPr="0064796A">
        <w:t>program</w:t>
      </w:r>
      <w:r w:rsidR="009F04C6">
        <w:t>s</w:t>
      </w:r>
      <w:r w:rsidRPr="0064796A">
        <w:t xml:space="preserve">. Some of the conformance statements in the </w:t>
      </w:r>
      <w:r>
        <w:t xml:space="preserve">HL7 </w:t>
      </w:r>
      <w:r w:rsidR="002D2A1F">
        <w:t xml:space="preserve">QRDA </w:t>
      </w:r>
      <w:r>
        <w:t>III STU R2.1</w:t>
      </w:r>
      <w:r w:rsidRPr="3B1B5DAB">
        <w:t xml:space="preserve"> </w:t>
      </w:r>
      <w:r w:rsidRPr="0064796A">
        <w:t xml:space="preserve">have been further constrained to meet the specific requirements from these CMS </w:t>
      </w:r>
      <w:r>
        <w:t>E</w:t>
      </w:r>
      <w:r w:rsidRPr="0064796A">
        <w:t xml:space="preserve">ligible </w:t>
      </w:r>
      <w:r>
        <w:t>C</w:t>
      </w:r>
      <w:r w:rsidRPr="0064796A">
        <w:t>linician</w:t>
      </w:r>
      <w:r>
        <w:t>s</w:t>
      </w:r>
      <w:r w:rsidRPr="0064796A">
        <w:t xml:space="preserve"> </w:t>
      </w:r>
      <w:r>
        <w:t>and Eligible Professionals</w:t>
      </w:r>
      <w:r w:rsidRPr="3B1B5DAB">
        <w:t xml:space="preserve"> </w:t>
      </w:r>
      <w:r w:rsidRPr="0064796A">
        <w:t xml:space="preserve">programs. </w:t>
      </w:r>
      <w:r w:rsidR="00CB5B4A">
        <w:t xml:space="preserve">The "CMS_" prefix (e.g., CMS_1) indicates the new conformance statements. The “_C01” postfix indicates that the conformance statement from the base HL7 QRDA III STU R2.1 standard is further constrained in this guide. </w:t>
      </w:r>
    </w:p>
    <w:p w14:paraId="57A854A7" w14:textId="30A8E129" w:rsidR="00D32545" w:rsidRPr="0064796A" w:rsidRDefault="00CB5B4A" w:rsidP="00D32545">
      <w:pPr>
        <w:pStyle w:val="BodyText0"/>
      </w:pPr>
      <w:r>
        <w:t>This guide only lists the templates specifying CMS</w:t>
      </w:r>
      <w:r w:rsidR="009F04C6">
        <w:t>-</w:t>
      </w:r>
      <w:r>
        <w:t>specific reporting requirements from the base HL7 QRDA III STU R2.1 standard. For example, Payer Supplemental Data Element – CMS (V3) (</w:t>
      </w:r>
      <w:r>
        <w:rPr>
          <w:rStyle w:val="XMLname"/>
        </w:rPr>
        <w:t xml:space="preserve">identifier: </w:t>
      </w:r>
      <w:r w:rsidRPr="00836483">
        <w:rPr>
          <w:rFonts w:ascii="Courier New" w:hAnsi="Courier New" w:cs="Courier New"/>
        </w:rPr>
        <w:t>urn</w:t>
      </w:r>
      <w:proofErr w:type="gramStart"/>
      <w:r w:rsidRPr="00836483">
        <w:rPr>
          <w:rFonts w:ascii="Courier New" w:hAnsi="Courier New" w:cs="Courier New"/>
        </w:rPr>
        <w:t>:hl7ii:2.16.840.1.113883.10.20.27.3.18:2018</w:t>
      </w:r>
      <w:proofErr w:type="gramEnd"/>
      <w:r w:rsidRPr="00836483">
        <w:rPr>
          <w:rFonts w:ascii="Courier New" w:hAnsi="Courier New" w:cs="Courier New"/>
        </w:rPr>
        <w:t>-05-01</w:t>
      </w:r>
      <w:r>
        <w:t xml:space="preserve">) conforms to Payer Supplemental Data Element (V2) template </w:t>
      </w:r>
      <w:r>
        <w:rPr>
          <w:rStyle w:val="XMLname"/>
        </w:rPr>
        <w:t>(identifier: urn:hl7ii:2.16.840.1.113883.10.20.27.3.9:2016-02-01)</w:t>
      </w:r>
      <w:r>
        <w:t xml:space="preserve">. The Payer Supplemental Data Element – CMS (V3) template specifies the </w:t>
      </w:r>
      <w:r w:rsidR="003F5698">
        <w:t>CMS-</w:t>
      </w:r>
      <w:r>
        <w:t>specific requirements that further constrain the parent Payer Supplemental Data Element (V2</w:t>
      </w:r>
      <w:proofErr w:type="gramStart"/>
      <w:r>
        <w:t>)  template</w:t>
      </w:r>
      <w:proofErr w:type="gramEnd"/>
      <w:r w:rsidR="003F5698">
        <w:t>.</w:t>
      </w:r>
      <w:r>
        <w:t xml:space="preserve"> </w:t>
      </w:r>
      <w:r w:rsidR="003F5698">
        <w:t>T</w:t>
      </w:r>
      <w:r>
        <w:t>he conformance statements from the parent Payer Supplemental Data Element (V2</w:t>
      </w:r>
      <w:proofErr w:type="gramStart"/>
      <w:r>
        <w:t>)  template</w:t>
      </w:r>
      <w:proofErr w:type="gramEnd"/>
      <w:r>
        <w:t xml:space="preserve"> from HL7 QRDA III STU R2.1 are not repeated in this guide. Therefore, the base HL7 QRDA III STU R2.1 must be referenced in conjunction with this guide.</w:t>
      </w:r>
      <w:r w:rsidR="00D32545" w:rsidRPr="0064796A">
        <w:br w:type="page"/>
      </w:r>
    </w:p>
    <w:p w14:paraId="5BEEB761" w14:textId="77777777" w:rsidR="00A24E5F" w:rsidRDefault="00A24E5F" w:rsidP="005E5746">
      <w:pPr>
        <w:pStyle w:val="Heading1"/>
        <w:sectPr w:rsidR="00A24E5F" w:rsidSect="007F4328">
          <w:headerReference w:type="default" r:id="rId32"/>
          <w:pgSz w:w="12240" w:h="15840" w:code="1"/>
          <w:pgMar w:top="720" w:right="1440" w:bottom="720" w:left="1440" w:header="720" w:footer="576" w:gutter="0"/>
          <w:cols w:space="720"/>
          <w:docGrid w:linePitch="299"/>
        </w:sectPr>
      </w:pPr>
    </w:p>
    <w:p w14:paraId="7D753528" w14:textId="209053E2" w:rsidR="00CC7ED0" w:rsidRPr="0064796A" w:rsidRDefault="00AC5FA0" w:rsidP="005E5746">
      <w:pPr>
        <w:pStyle w:val="Heading1"/>
      </w:pPr>
      <w:bookmarkStart w:id="188" w:name="_Toc5020503"/>
      <w:r w:rsidRPr="0064796A">
        <w:lastRenderedPageBreak/>
        <w:t xml:space="preserve">QRDA Category III </w:t>
      </w:r>
      <w:r w:rsidR="00CC7ED0" w:rsidRPr="0064796A">
        <w:t>Submission Rules</w:t>
      </w:r>
      <w:bookmarkEnd w:id="188"/>
    </w:p>
    <w:p w14:paraId="14854641" w14:textId="778F8BDF" w:rsidR="00CC7ED0" w:rsidRPr="0064796A" w:rsidRDefault="44359EB6" w:rsidP="00C80E2A">
      <w:pPr>
        <w:pStyle w:val="BodyText0"/>
      </w:pPr>
      <w:r w:rsidRPr="0064796A">
        <w:t xml:space="preserve">CMS will process </w:t>
      </w:r>
      <w:proofErr w:type="spellStart"/>
      <w:r w:rsidRPr="0064796A">
        <w:t>eCQM</w:t>
      </w:r>
      <w:proofErr w:type="spellEnd"/>
      <w:r w:rsidRPr="0064796A">
        <w:t xml:space="preserve"> </w:t>
      </w:r>
      <w:r w:rsidR="002D2A1F">
        <w:t xml:space="preserve">QRDA </w:t>
      </w:r>
      <w:r w:rsidRPr="0064796A">
        <w:t xml:space="preserve">III documents originating from CEHRT EHR systems. Submitted </w:t>
      </w:r>
      <w:r w:rsidR="002D2A1F">
        <w:t xml:space="preserve">QRDA </w:t>
      </w:r>
      <w:r w:rsidRPr="0064796A">
        <w:t xml:space="preserve">III documents must meet the conformance statements specified in </w:t>
      </w:r>
      <w:r w:rsidR="00AC1BBF">
        <w:t xml:space="preserve">the </w:t>
      </w:r>
      <w:hyperlink w:anchor="_QRDA_Category_III_4" w:history="1">
        <w:r w:rsidRPr="00127B35">
          <w:rPr>
            <w:rStyle w:val="Hyperlink"/>
            <w:color w:val="000099"/>
          </w:rPr>
          <w:t>QRDA</w:t>
        </w:r>
        <w:r w:rsidR="000305C6" w:rsidRPr="00127B35">
          <w:rPr>
            <w:rStyle w:val="Hyperlink"/>
            <w:color w:val="000099"/>
          </w:rPr>
          <w:t xml:space="preserve"> Category III</w:t>
        </w:r>
        <w:r w:rsidRPr="00127B35">
          <w:rPr>
            <w:rStyle w:val="Hyperlink"/>
            <w:color w:val="000099"/>
          </w:rPr>
          <w:t xml:space="preserve"> Validation</w:t>
        </w:r>
      </w:hyperlink>
      <w:r w:rsidRPr="053A7025">
        <w:t xml:space="preserve"> </w:t>
      </w:r>
      <w:r w:rsidR="00AC1BBF">
        <w:t xml:space="preserve">section </w:t>
      </w:r>
      <w:r w:rsidRPr="0064796A">
        <w:t>of this implementati</w:t>
      </w:r>
      <w:r w:rsidR="000305C6">
        <w:t>on guide.</w:t>
      </w:r>
    </w:p>
    <w:p w14:paraId="57E4F5DE" w14:textId="754BF00A" w:rsidR="00CE0185" w:rsidRPr="0064796A" w:rsidRDefault="00CE0185" w:rsidP="003B7005">
      <w:pPr>
        <w:pStyle w:val="Heading2-nonumber"/>
      </w:pPr>
      <w:bookmarkStart w:id="189" w:name="_Comprehensive_Primary_Care"/>
      <w:bookmarkStart w:id="190" w:name="_Ref423200281"/>
      <w:bookmarkStart w:id="191" w:name="_Ref423200286"/>
      <w:bookmarkStart w:id="192" w:name="_Toc5020504"/>
      <w:bookmarkEnd w:id="189"/>
      <w:commentRangeStart w:id="193"/>
      <w:r w:rsidRPr="0064796A">
        <w:t xml:space="preserve">Comprehensive Primary Care </w:t>
      </w:r>
      <w:r w:rsidR="00D80A2C" w:rsidRPr="0064796A">
        <w:t xml:space="preserve">Plus </w:t>
      </w:r>
      <w:r w:rsidRPr="0064796A">
        <w:t>(CPC</w:t>
      </w:r>
      <w:r w:rsidR="00D80A2C" w:rsidRPr="0064796A">
        <w:t>+</w:t>
      </w:r>
      <w:r w:rsidRPr="0064796A">
        <w:t>) Submissions</w:t>
      </w:r>
      <w:bookmarkEnd w:id="192"/>
      <w:commentRangeEnd w:id="193"/>
      <w:r w:rsidR="00FD205A">
        <w:rPr>
          <w:rStyle w:val="CommentReference"/>
          <w:rFonts w:ascii="Arial" w:hAnsi="Arial" w:cs="Times New Roman"/>
          <w:b w:val="0"/>
          <w:bCs w:val="0"/>
          <w:kern w:val="0"/>
        </w:rPr>
        <w:commentReference w:id="193"/>
      </w:r>
    </w:p>
    <w:p w14:paraId="397A19E3" w14:textId="3F35C08C" w:rsidR="00DE008D" w:rsidRPr="0064796A" w:rsidRDefault="004E51D9" w:rsidP="00DE008D">
      <w:r>
        <w:t xml:space="preserve">CPC+ practice sites need to adopt health IT (HIT) meeting requirements published by the CPC+ model.  These requirements have yet to be finalized for the </w:t>
      </w:r>
      <w:del w:id="194" w:author="Yan Heras" w:date="2019-03-30T09:19:00Z">
        <w:r w:rsidDel="00DC6D2B">
          <w:delText xml:space="preserve">2019 </w:delText>
        </w:r>
      </w:del>
      <w:ins w:id="195" w:author="Yan Heras" w:date="2019-03-30T09:19:00Z">
        <w:r w:rsidR="00DC6D2B">
          <w:t xml:space="preserve">2020 </w:t>
        </w:r>
      </w:ins>
      <w:r>
        <w:t>program year</w:t>
      </w:r>
      <w:r w:rsidR="44359EB6" w:rsidRPr="0064796A">
        <w:rPr>
          <w:rFonts w:eastAsia="Arial" w:cs="Arial"/>
        </w:rPr>
        <w:t>.</w:t>
      </w:r>
      <w:r w:rsidR="00DE008D">
        <w:rPr>
          <w:rStyle w:val="FootnoteReference"/>
          <w:rFonts w:eastAsia="Arial" w:cs="Arial"/>
        </w:rPr>
        <w:footnoteReference w:id="3"/>
      </w:r>
    </w:p>
    <w:p w14:paraId="3719EF7F" w14:textId="5A230DD4" w:rsidR="00FD7BEC" w:rsidRPr="0064796A" w:rsidRDefault="00BE4715" w:rsidP="00FD7BEC">
      <w:pPr>
        <w:spacing w:before="240"/>
      </w:pPr>
      <w:r>
        <w:rPr>
          <w:rFonts w:eastAsia="Arial" w:cs="Arial"/>
        </w:rPr>
        <w:t xml:space="preserve">CPC+ quality measure data must be submitted at the CPC+ practice site level. </w:t>
      </w:r>
      <w:r w:rsidR="00FD7BEC" w:rsidRPr="00FD7BEC">
        <w:rPr>
          <w:rFonts w:eastAsia="Arial" w:cs="Arial"/>
        </w:rPr>
        <w:t>CPC+ practice</w:t>
      </w:r>
      <w:r w:rsidR="001E1B61">
        <w:rPr>
          <w:rFonts w:eastAsia="Arial" w:cs="Arial"/>
        </w:rPr>
        <w:t xml:space="preserve"> </w:t>
      </w:r>
      <w:r w:rsidR="00FD7BEC" w:rsidRPr="00FD7BEC">
        <w:rPr>
          <w:rFonts w:eastAsia="Arial" w:cs="Arial"/>
        </w:rPr>
        <w:t xml:space="preserve">site level reporting should include all patients (includes all payers and the uninsured) who were seen one or more times at the practice site location during the Performance Period by one or more CPC+ clinicians (TIN/NPI), and who meet the inclusion criteria for the initial patient population as specified in each measure. Each CPC+ practice site submitting QRDA III files for the </w:t>
      </w:r>
      <w:del w:id="198" w:author="Yan Heras" w:date="2019-03-30T09:20:00Z">
        <w:r w:rsidR="00FD7BEC" w:rsidRPr="00FD7BEC" w:rsidDel="00DC6D2B">
          <w:rPr>
            <w:rFonts w:eastAsia="Arial" w:cs="Arial"/>
          </w:rPr>
          <w:delText xml:space="preserve">2019 </w:delText>
        </w:r>
      </w:del>
      <w:ins w:id="199" w:author="Yan Heras" w:date="2019-03-30T09:20:00Z">
        <w:r w:rsidR="00DC6D2B">
          <w:rPr>
            <w:rFonts w:eastAsia="Arial" w:cs="Arial"/>
          </w:rPr>
          <w:t>2020</w:t>
        </w:r>
        <w:r w:rsidR="00DC6D2B" w:rsidRPr="00FD7BEC">
          <w:rPr>
            <w:rFonts w:eastAsia="Arial" w:cs="Arial"/>
          </w:rPr>
          <w:t xml:space="preserve"> </w:t>
        </w:r>
      </w:ins>
      <w:r w:rsidR="00C30E83">
        <w:rPr>
          <w:rFonts w:eastAsia="Arial" w:cs="Arial"/>
        </w:rPr>
        <w:t>p</w:t>
      </w:r>
      <w:r w:rsidR="00FD7BEC" w:rsidRPr="00FD7BEC">
        <w:rPr>
          <w:rFonts w:eastAsia="Arial" w:cs="Arial"/>
        </w:rPr>
        <w:t xml:space="preserve">erformance </w:t>
      </w:r>
      <w:r w:rsidR="00C30E83">
        <w:rPr>
          <w:rFonts w:eastAsia="Arial" w:cs="Arial"/>
        </w:rPr>
        <w:t>p</w:t>
      </w:r>
      <w:r w:rsidR="00FD7BEC" w:rsidRPr="00FD7BEC">
        <w:rPr>
          <w:rFonts w:eastAsia="Arial" w:cs="Arial"/>
        </w:rPr>
        <w:t>eriod must provide at least the minimum number</w:t>
      </w:r>
      <w:r w:rsidR="00FD7BEC" w:rsidRPr="00FD7BEC">
        <w:rPr>
          <w:rStyle w:val="FootnoteReference"/>
          <w:rFonts w:ascii="Arial" w:eastAsia="Arial" w:hAnsi="Arial" w:cs="Arial"/>
        </w:rPr>
        <w:t>2</w:t>
      </w:r>
      <w:r w:rsidR="00FD7BEC" w:rsidRPr="00FD7BEC">
        <w:rPr>
          <w:rFonts w:eastAsia="Arial" w:cs="Arial"/>
        </w:rPr>
        <w:t xml:space="preserve"> of measures required by the CPC+ program. </w:t>
      </w:r>
    </w:p>
    <w:p w14:paraId="7905AC81" w14:textId="0FB141D3" w:rsidR="00FD7BEC" w:rsidRPr="0064796A" w:rsidRDefault="00FD7BEC" w:rsidP="00FD7BEC">
      <w:pPr>
        <w:spacing w:before="240"/>
      </w:pPr>
      <w:r w:rsidRPr="00FD7BEC">
        <w:rPr>
          <w:rFonts w:eastAsia="Arial" w:cs="Arial"/>
        </w:rPr>
        <w:t xml:space="preserve">If the CPC+ practice site includes multiple clinicians (CPC+ and non-CPC+), the </w:t>
      </w:r>
      <w:proofErr w:type="spellStart"/>
      <w:r w:rsidRPr="00FD7BEC">
        <w:rPr>
          <w:rFonts w:eastAsia="Arial" w:cs="Arial"/>
        </w:rPr>
        <w:t>eCQM</w:t>
      </w:r>
      <w:proofErr w:type="spellEnd"/>
      <w:r w:rsidRPr="00FD7BEC">
        <w:rPr>
          <w:rFonts w:eastAsia="Arial" w:cs="Arial"/>
        </w:rPr>
        <w:t xml:space="preserve"> population includes all patients who had at least one visit at the CPC+ practice site location and were seen by a CPC+ clinician(s) (TIN/NPI) during the </w:t>
      </w:r>
      <w:r w:rsidR="00C30E83">
        <w:rPr>
          <w:rFonts w:eastAsia="Arial" w:cs="Arial"/>
        </w:rPr>
        <w:t>p</w:t>
      </w:r>
      <w:r w:rsidRPr="00FD7BEC">
        <w:rPr>
          <w:rFonts w:eastAsia="Arial" w:cs="Arial"/>
        </w:rPr>
        <w:t xml:space="preserve">erformance </w:t>
      </w:r>
      <w:r w:rsidR="00C30E83">
        <w:rPr>
          <w:rFonts w:eastAsia="Arial" w:cs="Arial"/>
        </w:rPr>
        <w:t>p</w:t>
      </w:r>
      <w:r w:rsidRPr="00FD7BEC">
        <w:rPr>
          <w:rFonts w:eastAsia="Arial" w:cs="Arial"/>
        </w:rPr>
        <w:t xml:space="preserve">eriod who meet the initial patient population criteria of the </w:t>
      </w:r>
      <w:proofErr w:type="spellStart"/>
      <w:r w:rsidRPr="00FD7BEC">
        <w:rPr>
          <w:rFonts w:eastAsia="Arial" w:cs="Arial"/>
        </w:rPr>
        <w:t>eCQM</w:t>
      </w:r>
      <w:proofErr w:type="spellEnd"/>
      <w:r w:rsidRPr="00FD7BEC">
        <w:rPr>
          <w:rFonts w:eastAsia="Arial" w:cs="Arial"/>
        </w:rPr>
        <w:t xml:space="preserve">. </w:t>
      </w:r>
    </w:p>
    <w:p w14:paraId="1837FE0D" w14:textId="77777777" w:rsidR="00FD7BEC" w:rsidRDefault="00FD7BEC" w:rsidP="006142E2">
      <w:pPr>
        <w:spacing w:line="259" w:lineRule="auto"/>
        <w:rPr>
          <w:rFonts w:eastAsia="Arial" w:cs="Arial"/>
        </w:rPr>
      </w:pPr>
    </w:p>
    <w:p w14:paraId="1D1C4286" w14:textId="792CC959" w:rsidR="2D36DA6F" w:rsidRPr="007F4328" w:rsidRDefault="003D3C43" w:rsidP="007F4328">
      <w:pPr>
        <w:spacing w:after="160" w:line="259" w:lineRule="auto"/>
      </w:pPr>
      <w:r w:rsidRPr="003D3C43">
        <w:t xml:space="preserve">Promoting </w:t>
      </w:r>
      <w:proofErr w:type="spellStart"/>
      <w:r w:rsidRPr="003D3C43">
        <w:t>Interoperablity</w:t>
      </w:r>
      <w:proofErr w:type="spellEnd"/>
      <w:r w:rsidRPr="003D3C43">
        <w:t xml:space="preserve"> or Improvement Activity data</w:t>
      </w:r>
      <w:r w:rsidR="005D5A2F">
        <w:t xml:space="preserve"> </w:t>
      </w:r>
      <w:r w:rsidR="005D5A2F" w:rsidRPr="0043388B">
        <w:rPr>
          <w:b/>
        </w:rPr>
        <w:t>should not be submitted</w:t>
      </w:r>
      <w:r w:rsidRPr="003D3C43">
        <w:t xml:space="preserve"> in </w:t>
      </w:r>
      <w:r w:rsidR="004734CB">
        <w:t>a</w:t>
      </w:r>
      <w:r w:rsidRPr="003D3C43">
        <w:t xml:space="preserve"> CPC+ quality measure QRDA III submission file</w:t>
      </w:r>
      <w:r>
        <w:t xml:space="preserve">. </w:t>
      </w:r>
      <w:r w:rsidR="053A7025" w:rsidRPr="007F4328">
        <w:t xml:space="preserve">CPC+ </w:t>
      </w:r>
      <w:r w:rsidR="5FAB1499" w:rsidRPr="007F4328">
        <w:t xml:space="preserve">Quality measure data must be submitted at the CPC+ practice site level, which can include multiple TINs. </w:t>
      </w:r>
      <w:r w:rsidR="00FC492C">
        <w:t xml:space="preserve">Promoting </w:t>
      </w:r>
      <w:r w:rsidR="0054563F">
        <w:t>Interoperability</w:t>
      </w:r>
      <w:r w:rsidR="5FAB1499" w:rsidRPr="007F4328">
        <w:t>/</w:t>
      </w:r>
      <w:r w:rsidR="00F74036">
        <w:t>Improvement Activities</w:t>
      </w:r>
      <w:r w:rsidR="5FAB1499" w:rsidRPr="007F4328">
        <w:t xml:space="preserve"> must be submitted at an individual TIN level. </w:t>
      </w:r>
      <w:r w:rsidR="00102328">
        <w:t>Promoting Interoperability</w:t>
      </w:r>
      <w:r w:rsidR="00006DE3">
        <w:t xml:space="preserve"> and </w:t>
      </w:r>
      <w:r w:rsidR="007959F2">
        <w:t>I</w:t>
      </w:r>
      <w:r w:rsidR="007F4328">
        <w:t xml:space="preserve">mprovement </w:t>
      </w:r>
      <w:r w:rsidR="007959F2">
        <w:t>A</w:t>
      </w:r>
      <w:r w:rsidR="007F4328">
        <w:t>ctivity</w:t>
      </w:r>
      <w:r w:rsidR="5FAB1499" w:rsidRPr="007F4328">
        <w:t xml:space="preserve"> </w:t>
      </w:r>
      <w:r w:rsidR="328B4E65" w:rsidRPr="007F4328">
        <w:t>performance ca</w:t>
      </w:r>
      <w:r w:rsidR="7C0C148F" w:rsidRPr="007F4328">
        <w:t>tegory</w:t>
      </w:r>
      <w:r w:rsidR="5FAB1499" w:rsidRPr="007F4328">
        <w:t xml:space="preserve"> data must be submitted through </w:t>
      </w:r>
      <w:r w:rsidR="481A0EF5" w:rsidRPr="007F4328">
        <w:t xml:space="preserve">a separate file or </w:t>
      </w:r>
      <w:r w:rsidR="5FAB1499" w:rsidRPr="007F4328">
        <w:t xml:space="preserve">appropriate application independent of a CPC+ </w:t>
      </w:r>
      <w:r w:rsidR="481A0EF5" w:rsidRPr="007F4328">
        <w:t xml:space="preserve">quality measure QRDA III </w:t>
      </w:r>
      <w:r w:rsidR="5FAB1499" w:rsidRPr="007F4328">
        <w:t>submission.</w:t>
      </w:r>
    </w:p>
    <w:p w14:paraId="2C726199" w14:textId="2AC53A85" w:rsidR="2D36DA6F" w:rsidRPr="0064796A" w:rsidRDefault="002D2A1F" w:rsidP="00281766">
      <w:pPr>
        <w:spacing w:before="240"/>
      </w:pPr>
      <w:r>
        <w:rPr>
          <w:rFonts w:eastAsia="Arial" w:cs="Arial"/>
        </w:rPr>
        <w:t xml:space="preserve">QRDA </w:t>
      </w:r>
      <w:r w:rsidR="44359EB6" w:rsidRPr="0064796A">
        <w:rPr>
          <w:rFonts w:eastAsia="Arial" w:cs="Arial"/>
        </w:rPr>
        <w:t xml:space="preserve">III submissions for CPC+ will use the </w:t>
      </w:r>
      <w:del w:id="200" w:author="Yan Heras" w:date="2019-03-30T09:20:00Z">
        <w:r w:rsidR="0017447F" w:rsidDel="00DC6D2B">
          <w:fldChar w:fldCharType="begin"/>
        </w:r>
        <w:r w:rsidR="0017447F" w:rsidDel="00DC6D2B">
          <w:delInstrText xml:space="preserve"> HYPERLINK "https://ecqi.healthit.gov/eligible-professional-eligible-clinician-ecqms/2019-performance-period-epec-ecqms" </w:delInstrText>
        </w:r>
        <w:r w:rsidR="0017447F" w:rsidDel="00DC6D2B">
          <w:fldChar w:fldCharType="separate"/>
        </w:r>
        <w:r w:rsidR="006B5203" w:rsidRPr="00127B35" w:rsidDel="00DC6D2B">
          <w:rPr>
            <w:rStyle w:val="Hyperlink"/>
            <w:rFonts w:eastAsia="Arial" w:cs="Arial"/>
            <w:color w:val="000099"/>
          </w:rPr>
          <w:delText>2019 Performance Period eCQM Specifications for Eligible Professionals and Eligible Clinicians</w:delText>
        </w:r>
        <w:r w:rsidR="0017447F" w:rsidDel="00DC6D2B">
          <w:rPr>
            <w:rStyle w:val="Hyperlink"/>
            <w:rFonts w:eastAsia="Arial" w:cs="Arial"/>
            <w:color w:val="000099"/>
          </w:rPr>
          <w:fldChar w:fldCharType="end"/>
        </w:r>
      </w:del>
      <w:ins w:id="201" w:author="Yan Heras" w:date="2019-03-30T09:20:00Z">
        <w:r w:rsidR="00DC6D2B">
          <w:fldChar w:fldCharType="begin"/>
        </w:r>
        <w:r w:rsidR="00DC6D2B">
          <w:instrText xml:space="preserve"> HYPERLINK "https://ecqi.healthit.gov/eligible-professional-eligible-clinician-ecqms/2019-performance-period-epec-ecqms" </w:instrText>
        </w:r>
        <w:r w:rsidR="00DC6D2B">
          <w:fldChar w:fldCharType="separate"/>
        </w:r>
        <w:r w:rsidR="00DC6D2B">
          <w:rPr>
            <w:rStyle w:val="Hyperlink"/>
            <w:rFonts w:eastAsia="Arial" w:cs="Arial"/>
            <w:color w:val="000099"/>
          </w:rPr>
          <w:t>2020</w:t>
        </w:r>
        <w:r w:rsidR="00DC6D2B" w:rsidRPr="00127B35">
          <w:rPr>
            <w:rStyle w:val="Hyperlink"/>
            <w:rFonts w:eastAsia="Arial" w:cs="Arial"/>
            <w:color w:val="000099"/>
          </w:rPr>
          <w:t xml:space="preserve"> Performance Period </w:t>
        </w:r>
        <w:proofErr w:type="spellStart"/>
        <w:r w:rsidR="00DC6D2B" w:rsidRPr="00127B35">
          <w:rPr>
            <w:rStyle w:val="Hyperlink"/>
            <w:rFonts w:eastAsia="Arial" w:cs="Arial"/>
            <w:color w:val="000099"/>
          </w:rPr>
          <w:t>eCQM</w:t>
        </w:r>
        <w:proofErr w:type="spellEnd"/>
        <w:r w:rsidR="00DC6D2B" w:rsidRPr="00127B35">
          <w:rPr>
            <w:rStyle w:val="Hyperlink"/>
            <w:rFonts w:eastAsia="Arial" w:cs="Arial"/>
            <w:color w:val="000099"/>
          </w:rPr>
          <w:t xml:space="preserve"> Specifications for Eligible Professionals and Eligible Clinicians</w:t>
        </w:r>
        <w:r w:rsidR="00DC6D2B">
          <w:rPr>
            <w:rStyle w:val="Hyperlink"/>
            <w:rFonts w:eastAsia="Arial" w:cs="Arial"/>
            <w:color w:val="000099"/>
          </w:rPr>
          <w:fldChar w:fldCharType="end"/>
        </w:r>
      </w:ins>
      <w:r w:rsidR="00D339AF" w:rsidRPr="00D339AF">
        <w:rPr>
          <w:rFonts w:eastAsia="Arial" w:cs="Arial"/>
        </w:rPr>
        <w:t xml:space="preserve"> </w:t>
      </w:r>
      <w:r w:rsidR="44359EB6" w:rsidRPr="0064796A">
        <w:rPr>
          <w:rFonts w:eastAsia="Arial" w:cs="Arial"/>
        </w:rPr>
        <w:t xml:space="preserve">provided in the </w:t>
      </w:r>
      <w:hyperlink r:id="rId33" w:history="1">
        <w:proofErr w:type="spellStart"/>
        <w:r w:rsidR="158CBEE8" w:rsidRPr="00127B35">
          <w:rPr>
            <w:rStyle w:val="Hyperlink"/>
            <w:rFonts w:eastAsia="Arial" w:cs="Arial"/>
            <w:color w:val="000099"/>
          </w:rPr>
          <w:t>eCQI</w:t>
        </w:r>
        <w:proofErr w:type="spellEnd"/>
        <w:r w:rsidR="158CBEE8" w:rsidRPr="00127B35">
          <w:rPr>
            <w:rStyle w:val="Hyperlink"/>
            <w:rFonts w:eastAsia="Arial" w:cs="Arial"/>
            <w:color w:val="000099"/>
          </w:rPr>
          <w:t xml:space="preserve"> Resource Center</w:t>
        </w:r>
      </w:hyperlink>
      <w:r w:rsidR="158CBEE8" w:rsidRPr="007D0B69">
        <w:rPr>
          <w:rFonts w:eastAsia="Arial" w:cs="Arial"/>
        </w:rPr>
        <w:t>.</w:t>
      </w:r>
    </w:p>
    <w:p w14:paraId="183E8BDB" w14:textId="19FB39F7" w:rsidR="2D36DA6F" w:rsidRDefault="44359EB6" w:rsidP="00281766">
      <w:pPr>
        <w:spacing w:before="240"/>
        <w:rPr>
          <w:rFonts w:eastAsia="Arial" w:cs="Arial"/>
        </w:rPr>
      </w:pPr>
      <w:r w:rsidRPr="0064796A">
        <w:rPr>
          <w:rFonts w:eastAsia="Arial" w:cs="Arial"/>
        </w:rPr>
        <w:t xml:space="preserve">The </w:t>
      </w:r>
      <w:r w:rsidR="00C30E83">
        <w:rPr>
          <w:rFonts w:eastAsia="Arial" w:cs="Arial"/>
        </w:rPr>
        <w:t>p</w:t>
      </w:r>
      <w:r w:rsidRPr="0064796A">
        <w:rPr>
          <w:rFonts w:eastAsia="Arial" w:cs="Arial"/>
        </w:rPr>
        <w:t xml:space="preserve">erformance </w:t>
      </w:r>
      <w:r w:rsidR="00C30E83">
        <w:rPr>
          <w:rFonts w:eastAsia="Arial" w:cs="Arial"/>
        </w:rPr>
        <w:t>p</w:t>
      </w:r>
      <w:r w:rsidRPr="0064796A">
        <w:rPr>
          <w:rFonts w:eastAsia="Arial" w:cs="Arial"/>
        </w:rPr>
        <w:t xml:space="preserve">eriod for the CPC+ program begins on January 1, </w:t>
      </w:r>
      <w:del w:id="202" w:author="Yan Heras" w:date="2019-03-30T09:21:00Z">
        <w:r w:rsidR="006B5203" w:rsidDel="00DC6D2B">
          <w:rPr>
            <w:rFonts w:eastAsia="Arial" w:cs="Arial"/>
          </w:rPr>
          <w:delText>2019</w:delText>
        </w:r>
        <w:r w:rsidR="006B5203" w:rsidRPr="0064796A" w:rsidDel="00DC6D2B">
          <w:rPr>
            <w:rFonts w:eastAsia="Arial" w:cs="Arial"/>
          </w:rPr>
          <w:delText xml:space="preserve"> </w:delText>
        </w:r>
      </w:del>
      <w:ins w:id="203" w:author="Yan Heras" w:date="2019-03-30T09:21:00Z">
        <w:r w:rsidR="00DC6D2B">
          <w:rPr>
            <w:rFonts w:eastAsia="Arial" w:cs="Arial"/>
          </w:rPr>
          <w:t>2020</w:t>
        </w:r>
        <w:r w:rsidR="00DC6D2B" w:rsidRPr="0064796A">
          <w:rPr>
            <w:rFonts w:eastAsia="Arial" w:cs="Arial"/>
          </w:rPr>
          <w:t xml:space="preserve"> </w:t>
        </w:r>
      </w:ins>
      <w:r w:rsidRPr="0064796A">
        <w:rPr>
          <w:rFonts w:eastAsia="Arial" w:cs="Arial"/>
        </w:rPr>
        <w:t xml:space="preserve">and ends on December 31, </w:t>
      </w:r>
      <w:del w:id="204" w:author="Yan Heras" w:date="2019-03-30T09:21:00Z">
        <w:r w:rsidR="006B5203" w:rsidDel="00DC6D2B">
          <w:rPr>
            <w:rFonts w:eastAsia="Arial" w:cs="Arial"/>
          </w:rPr>
          <w:delText>2019</w:delText>
        </w:r>
      </w:del>
      <w:ins w:id="205" w:author="Yan Heras" w:date="2019-03-30T09:21:00Z">
        <w:r w:rsidR="00DC6D2B">
          <w:rPr>
            <w:rFonts w:eastAsia="Arial" w:cs="Arial"/>
          </w:rPr>
          <w:t>2020</w:t>
        </w:r>
      </w:ins>
      <w:r w:rsidRPr="0064796A">
        <w:rPr>
          <w:rFonts w:eastAsia="Arial" w:cs="Arial"/>
        </w:rPr>
        <w:t>.</w:t>
      </w:r>
    </w:p>
    <w:p w14:paraId="02136CF1" w14:textId="2373688D" w:rsidR="00370572" w:rsidRPr="002E752E" w:rsidRDefault="008E550E" w:rsidP="003B7005">
      <w:pPr>
        <w:pStyle w:val="Heading2-nonumber"/>
      </w:pPr>
      <w:bookmarkStart w:id="206" w:name="_Merit-Based_Incentive_Payments"/>
      <w:bookmarkStart w:id="207" w:name="_Ref486097858"/>
      <w:bookmarkStart w:id="208" w:name="_Toc5020505"/>
      <w:bookmarkEnd w:id="206"/>
      <w:r w:rsidRPr="002E752E">
        <w:t>Merit-</w:t>
      </w:r>
      <w:r w:rsidR="00382331" w:rsidRPr="002E752E">
        <w:t xml:space="preserve">Based </w:t>
      </w:r>
      <w:r w:rsidRPr="002E752E">
        <w:t xml:space="preserve">Incentive </w:t>
      </w:r>
      <w:r w:rsidR="00382331" w:rsidRPr="002E752E">
        <w:t>Payment</w:t>
      </w:r>
      <w:r w:rsidR="00FD4432">
        <w:t xml:space="preserve"> System</w:t>
      </w:r>
      <w:r w:rsidR="00370572" w:rsidRPr="002E752E">
        <w:t xml:space="preserve"> (</w:t>
      </w:r>
      <w:r w:rsidR="00382331" w:rsidRPr="002E752E">
        <w:t>MIPS</w:t>
      </w:r>
      <w:r w:rsidR="00370572" w:rsidRPr="002E752E">
        <w:t xml:space="preserve">) </w:t>
      </w:r>
      <w:r w:rsidR="00FD4432">
        <w:t xml:space="preserve">QRDA </w:t>
      </w:r>
      <w:r w:rsidR="00193709" w:rsidRPr="002E752E">
        <w:t xml:space="preserve">III </w:t>
      </w:r>
      <w:r w:rsidR="00370572" w:rsidRPr="002E752E">
        <w:t>Submissions</w:t>
      </w:r>
      <w:bookmarkEnd w:id="207"/>
      <w:bookmarkEnd w:id="208"/>
    </w:p>
    <w:p w14:paraId="46EE8BC5" w14:textId="5D2E169D" w:rsidR="00FD4432" w:rsidRDefault="00C579AD" w:rsidP="00FD4432">
      <w:pPr>
        <w:overflowPunct w:val="0"/>
        <w:spacing w:before="67"/>
        <w:textAlignment w:val="baseline"/>
        <w:rPr>
          <w:rFonts w:cs="Arial"/>
          <w:color w:val="000000"/>
        </w:rPr>
      </w:pPr>
      <w:r>
        <w:rPr>
          <w:rFonts w:cs="Arial"/>
          <w:color w:val="000000"/>
        </w:rPr>
        <w:t xml:space="preserve">MIPS </w:t>
      </w:r>
      <w:r w:rsidR="002D2A1F">
        <w:rPr>
          <w:rFonts w:cs="Arial"/>
          <w:color w:val="000000"/>
        </w:rPr>
        <w:t xml:space="preserve">QRDA </w:t>
      </w:r>
      <w:r w:rsidR="00FD4432">
        <w:rPr>
          <w:rFonts w:cs="Arial"/>
          <w:color w:val="000000"/>
        </w:rPr>
        <w:t xml:space="preserve">III submissions must contain data for at least one of the following three MIPS performance categories: </w:t>
      </w:r>
      <w:r w:rsidR="007959F2">
        <w:rPr>
          <w:rFonts w:cs="Arial"/>
          <w:color w:val="000000"/>
        </w:rPr>
        <w:t>Q</w:t>
      </w:r>
      <w:r w:rsidR="00FD4432">
        <w:rPr>
          <w:rFonts w:cs="Arial"/>
          <w:color w:val="000000"/>
        </w:rPr>
        <w:t xml:space="preserve">uality, </w:t>
      </w:r>
      <w:r w:rsidR="006B5203">
        <w:rPr>
          <w:rFonts w:cs="Arial"/>
          <w:color w:val="000000"/>
        </w:rPr>
        <w:t>Promoting Interoperability</w:t>
      </w:r>
      <w:r w:rsidR="00FD4432">
        <w:rPr>
          <w:rFonts w:cs="Arial"/>
          <w:color w:val="000000"/>
        </w:rPr>
        <w:t xml:space="preserve">, or </w:t>
      </w:r>
      <w:r w:rsidR="00F74036">
        <w:rPr>
          <w:rFonts w:cs="Arial"/>
          <w:color w:val="000000"/>
        </w:rPr>
        <w:t>Improvement Activities</w:t>
      </w:r>
      <w:r w:rsidR="00FD4432">
        <w:rPr>
          <w:rFonts w:cs="Arial"/>
          <w:color w:val="000000"/>
        </w:rPr>
        <w:t xml:space="preserve">. The </w:t>
      </w:r>
      <w:r w:rsidR="002D2A1F">
        <w:rPr>
          <w:rFonts w:cs="Arial"/>
          <w:color w:val="000000"/>
        </w:rPr>
        <w:t xml:space="preserve">QRDA </w:t>
      </w:r>
      <w:r w:rsidR="00FD4432" w:rsidRPr="008C447A">
        <w:rPr>
          <w:rFonts w:cs="Arial"/>
          <w:color w:val="000000"/>
        </w:rPr>
        <w:t>III</w:t>
      </w:r>
      <w:r w:rsidR="00FD4432">
        <w:rPr>
          <w:rFonts w:cs="Arial"/>
          <w:color w:val="000000"/>
        </w:rPr>
        <w:t xml:space="preserve"> XML format can be used for submissions made via file upload</w:t>
      </w:r>
      <w:r w:rsidR="000044D5">
        <w:rPr>
          <w:rFonts w:cs="Arial"/>
          <w:color w:val="000000"/>
        </w:rPr>
        <w:t xml:space="preserve"> on </w:t>
      </w:r>
      <w:r w:rsidR="000044D5" w:rsidRPr="00B45EE3">
        <w:rPr>
          <w:rFonts w:cs="Arial"/>
          <w:color w:val="000000"/>
        </w:rPr>
        <w:t>qpp.cms.go</w:t>
      </w:r>
      <w:r w:rsidR="000044D5">
        <w:rPr>
          <w:rFonts w:cs="Arial"/>
          <w:color w:val="000000"/>
        </w:rPr>
        <w:t>v</w:t>
      </w:r>
      <w:r w:rsidR="00FD4432">
        <w:rPr>
          <w:rFonts w:cs="Arial"/>
          <w:color w:val="000000"/>
        </w:rPr>
        <w:t xml:space="preserve">. Please </w:t>
      </w:r>
      <w:r w:rsidR="00FD4432">
        <w:rPr>
          <w:rFonts w:cs="Arial"/>
          <w:color w:val="000000"/>
        </w:rPr>
        <w:lastRenderedPageBreak/>
        <w:t xml:space="preserve">refer to the Quality Payment Program </w:t>
      </w:r>
      <w:hyperlink r:id="rId34" w:history="1">
        <w:r w:rsidR="00FD4432" w:rsidRPr="00127B35">
          <w:rPr>
            <w:rStyle w:val="Hyperlink"/>
            <w:rFonts w:cs="Arial"/>
            <w:color w:val="000099"/>
          </w:rPr>
          <w:t>website</w:t>
        </w:r>
      </w:hyperlink>
      <w:r w:rsidR="00FD4432">
        <w:rPr>
          <w:rFonts w:cs="Arial"/>
          <w:color w:val="000000"/>
        </w:rPr>
        <w:t xml:space="preserve"> for </w:t>
      </w:r>
      <w:r w:rsidR="000044D5">
        <w:rPr>
          <w:rFonts w:cs="Arial"/>
          <w:color w:val="000000"/>
        </w:rPr>
        <w:t>Q</w:t>
      </w:r>
      <w:r w:rsidR="00FD4432">
        <w:rPr>
          <w:rFonts w:cs="Arial"/>
          <w:color w:val="000000"/>
        </w:rPr>
        <w:t xml:space="preserve">uality, </w:t>
      </w:r>
      <w:r w:rsidR="006B5203">
        <w:rPr>
          <w:rFonts w:cs="Arial"/>
          <w:color w:val="000000"/>
        </w:rPr>
        <w:t>Promoting Interoperability</w:t>
      </w:r>
      <w:r w:rsidR="003F5698">
        <w:rPr>
          <w:rFonts w:cs="Arial"/>
          <w:color w:val="000000"/>
        </w:rPr>
        <w:t>,</w:t>
      </w:r>
      <w:r w:rsidR="006B5203">
        <w:rPr>
          <w:rFonts w:cs="Arial"/>
          <w:color w:val="000000"/>
        </w:rPr>
        <w:t xml:space="preserve"> </w:t>
      </w:r>
      <w:r w:rsidR="00FD4432">
        <w:rPr>
          <w:rFonts w:cs="Arial"/>
          <w:color w:val="000000"/>
        </w:rPr>
        <w:t xml:space="preserve">and </w:t>
      </w:r>
      <w:r w:rsidR="007959F2">
        <w:rPr>
          <w:rFonts w:cs="Arial"/>
          <w:color w:val="000000"/>
        </w:rPr>
        <w:t>Improvement Activity</w:t>
      </w:r>
      <w:r w:rsidR="00FD4432">
        <w:rPr>
          <w:rFonts w:cs="Arial"/>
          <w:color w:val="000000"/>
        </w:rPr>
        <w:t xml:space="preserve"> </w:t>
      </w:r>
      <w:r w:rsidR="00FD4432" w:rsidRPr="00951DEA">
        <w:rPr>
          <w:rFonts w:cs="Arial"/>
        </w:rPr>
        <w:t>scoring rules</w:t>
      </w:r>
      <w:r w:rsidR="00FD4432">
        <w:rPr>
          <w:rFonts w:cs="Arial"/>
          <w:color w:val="000000"/>
        </w:rPr>
        <w:t>.</w:t>
      </w:r>
    </w:p>
    <w:p w14:paraId="4643FC01" w14:textId="77777777" w:rsidR="00193709" w:rsidRDefault="00193709" w:rsidP="00193709">
      <w:pPr>
        <w:overflowPunct w:val="0"/>
        <w:spacing w:before="67"/>
        <w:textAlignment w:val="baseline"/>
        <w:rPr>
          <w:rFonts w:ascii="Times New Roman" w:hAnsi="Times New Roman"/>
        </w:rPr>
      </w:pPr>
    </w:p>
    <w:p w14:paraId="13AE83D3" w14:textId="175BF5E3" w:rsidR="00FD4432" w:rsidRPr="00122D04" w:rsidRDefault="00FD4432" w:rsidP="00FD4432">
      <w:pPr>
        <w:rPr>
          <w:rFonts w:ascii="Calibri" w:hAnsi="Calibri"/>
        </w:rPr>
      </w:pPr>
      <w:r w:rsidRPr="00122D04">
        <w:rPr>
          <w:rFonts w:cs="Arial"/>
        </w:rPr>
        <w:t xml:space="preserve">Under MIPS, a group is defined as a single Taxpayer Identification Number (TIN) with 2 or more clinicians (including at least one MIPS </w:t>
      </w:r>
      <w:r>
        <w:rPr>
          <w:rFonts w:cs="Arial"/>
        </w:rPr>
        <w:t xml:space="preserve">eligible </w:t>
      </w:r>
      <w:r w:rsidRPr="00122D04">
        <w:rPr>
          <w:rFonts w:cs="Arial"/>
        </w:rPr>
        <w:t xml:space="preserve">clinician), as identified by their National Provider Identifiers (NPI), who have reassigned their Medicare billing rights to the TIN. If a MIPS eligible clinician bills Medicare Part B under multiple TINs, </w:t>
      </w:r>
      <w:r w:rsidR="00F74036">
        <w:rPr>
          <w:rFonts w:cs="Arial"/>
        </w:rPr>
        <w:t>such MIPS eligible clinician</w:t>
      </w:r>
      <w:r w:rsidRPr="00122D04">
        <w:rPr>
          <w:rFonts w:cs="Arial"/>
        </w:rPr>
        <w:t xml:space="preserve"> is required to submit data </w:t>
      </w:r>
      <w:r w:rsidR="00F74036">
        <w:rPr>
          <w:rFonts w:cs="Arial"/>
        </w:rPr>
        <w:t>for each TIN association that he/she exceeds the low-volume threshold as an individual (TIN associations participating in MIPS at the individual level). For TIN associations that are participating in MIPS as a group and exceed the low-volume threshold at the group level, such MIPS eligible clinician will have his/her data included as part of the TIN’s aggregated data and group submission.</w:t>
      </w:r>
      <w:r w:rsidRPr="00122D04">
        <w:rPr>
          <w:rFonts w:cs="Arial"/>
        </w:rPr>
        <w:t xml:space="preserve"> </w:t>
      </w:r>
    </w:p>
    <w:p w14:paraId="14CBB768" w14:textId="77777777" w:rsidR="00FD4432" w:rsidRDefault="00FD4432" w:rsidP="00FD4432">
      <w:pPr>
        <w:rPr>
          <w:rFonts w:cs="Arial"/>
        </w:rPr>
      </w:pPr>
    </w:p>
    <w:p w14:paraId="545A47EF" w14:textId="3DF4B62B" w:rsidR="00F74036" w:rsidRPr="00CB1E67" w:rsidRDefault="00F74036" w:rsidP="00F74036">
      <w:pPr>
        <w:autoSpaceDE w:val="0"/>
        <w:autoSpaceDN w:val="0"/>
        <w:adjustRightInd w:val="0"/>
        <w:rPr>
          <w:rFonts w:cs="Arial"/>
          <w:szCs w:val="22"/>
        </w:rPr>
      </w:pPr>
      <w:r>
        <w:rPr>
          <w:rFonts w:cs="Arial"/>
        </w:rPr>
        <w:t xml:space="preserve">Under MIPS, a virtual </w:t>
      </w:r>
      <w:r w:rsidRPr="00CB1E67">
        <w:rPr>
          <w:rFonts w:cs="Arial"/>
          <w:szCs w:val="22"/>
        </w:rPr>
        <w:t>group is defined as a combination of two or more TINs assigned to one or more solo practitioners or to one or more groups consisting of 10 or fewer clinicians</w:t>
      </w:r>
      <w:r>
        <w:rPr>
          <w:rFonts w:cs="Arial"/>
          <w:szCs w:val="22"/>
        </w:rPr>
        <w:t xml:space="preserve"> (including at least one MIPS eligible clinician)</w:t>
      </w:r>
      <w:r w:rsidRPr="00CB1E67">
        <w:rPr>
          <w:rFonts w:cs="Arial"/>
          <w:szCs w:val="22"/>
        </w:rPr>
        <w:t>, or both, that elect to form a virtual group for a performance period.</w:t>
      </w:r>
    </w:p>
    <w:p w14:paraId="46876C80" w14:textId="77777777" w:rsidR="00F74036" w:rsidRDefault="00F74036" w:rsidP="00FD4432">
      <w:pPr>
        <w:rPr>
          <w:rFonts w:cs="Arial"/>
        </w:rPr>
      </w:pPr>
    </w:p>
    <w:p w14:paraId="2DCEEADC" w14:textId="05C0FF6D" w:rsidR="00FD4432" w:rsidRDefault="00FD4432" w:rsidP="00FD4432">
      <w:pPr>
        <w:rPr>
          <w:rFonts w:cs="Arial"/>
        </w:rPr>
      </w:pPr>
      <w:commentRangeStart w:id="209"/>
      <w:r w:rsidRPr="00CF5D87">
        <w:rPr>
          <w:rFonts w:cs="Arial"/>
        </w:rPr>
        <w:t xml:space="preserve">For </w:t>
      </w:r>
      <w:del w:id="210" w:author="Yan Heras" w:date="2019-03-30T09:25:00Z">
        <w:r w:rsidR="006B5203" w:rsidRPr="00CF5D87" w:rsidDel="00C731A4">
          <w:rPr>
            <w:rFonts w:cs="Arial"/>
          </w:rPr>
          <w:delText>2019</w:delText>
        </w:r>
      </w:del>
      <w:ins w:id="211" w:author="Yan Heras" w:date="2019-03-30T09:25:00Z">
        <w:r w:rsidR="00C731A4">
          <w:rPr>
            <w:rFonts w:cs="Arial"/>
          </w:rPr>
          <w:t>2020</w:t>
        </w:r>
      </w:ins>
      <w:r w:rsidRPr="00CF5D87">
        <w:rPr>
          <w:rFonts w:cs="Arial"/>
        </w:rPr>
        <w:t xml:space="preserve">, </w:t>
      </w:r>
      <w:r w:rsidR="00CF5D87">
        <w:t xml:space="preserve">MIPS eligible clinicians and groups are required to submit </w:t>
      </w:r>
      <w:r w:rsidRPr="00CF5D87">
        <w:rPr>
          <w:color w:val="000000"/>
        </w:rPr>
        <w:t xml:space="preserve">a full year of data for the </w:t>
      </w:r>
      <w:r w:rsidR="000044D5" w:rsidRPr="00CF5D87">
        <w:rPr>
          <w:color w:val="000000"/>
        </w:rPr>
        <w:t>Q</w:t>
      </w:r>
      <w:r w:rsidRPr="00CF5D87">
        <w:rPr>
          <w:color w:val="000000"/>
        </w:rPr>
        <w:t xml:space="preserve">uality </w:t>
      </w:r>
      <w:r w:rsidR="00F3002E" w:rsidRPr="00CF5D87">
        <w:rPr>
          <w:color w:val="000000"/>
        </w:rPr>
        <w:t xml:space="preserve">performance </w:t>
      </w:r>
      <w:r w:rsidRPr="00CF5D87">
        <w:rPr>
          <w:color w:val="000000"/>
        </w:rPr>
        <w:t xml:space="preserve">category, </w:t>
      </w:r>
      <w:r w:rsidR="00CF5D87">
        <w:rPr>
          <w:color w:val="000000"/>
        </w:rPr>
        <w:t>90</w:t>
      </w:r>
      <w:r w:rsidR="001E1B61">
        <w:rPr>
          <w:color w:val="000000"/>
        </w:rPr>
        <w:t>-</w:t>
      </w:r>
      <w:r w:rsidR="00CF5D87">
        <w:rPr>
          <w:color w:val="000000"/>
        </w:rPr>
        <w:t xml:space="preserve">days of data for </w:t>
      </w:r>
      <w:r w:rsidR="001E1B61">
        <w:rPr>
          <w:color w:val="000000"/>
        </w:rPr>
        <w:t>Improvement A</w:t>
      </w:r>
      <w:r w:rsidR="00CF5D87">
        <w:rPr>
          <w:color w:val="000000"/>
        </w:rPr>
        <w:t>ctivities</w:t>
      </w:r>
      <w:r w:rsidR="001E1B61">
        <w:rPr>
          <w:color w:val="000000"/>
        </w:rPr>
        <w:t>—u</w:t>
      </w:r>
      <w:r w:rsidR="00CF5D87">
        <w:rPr>
          <w:color w:val="000000"/>
        </w:rPr>
        <w:t xml:space="preserve">nless otherwise specified within the </w:t>
      </w:r>
      <w:proofErr w:type="gramStart"/>
      <w:r w:rsidR="00CF5D87">
        <w:rPr>
          <w:color w:val="000000"/>
        </w:rPr>
        <w:t>activity,</w:t>
      </w:r>
      <w:proofErr w:type="gramEnd"/>
      <w:r w:rsidR="00CF5D87">
        <w:rPr>
          <w:color w:val="000000"/>
        </w:rPr>
        <w:t xml:space="preserve"> </w:t>
      </w:r>
      <w:r w:rsidRPr="00CF5D87">
        <w:rPr>
          <w:color w:val="000000"/>
        </w:rPr>
        <w:t xml:space="preserve">and 90-days of data for the </w:t>
      </w:r>
      <w:r w:rsidR="006B5203" w:rsidRPr="00CF5D87">
        <w:rPr>
          <w:rFonts w:cs="Arial"/>
          <w:color w:val="000000"/>
        </w:rPr>
        <w:t>Promoting Interoperability</w:t>
      </w:r>
      <w:r w:rsidRPr="00CF5D87">
        <w:rPr>
          <w:color w:val="000000"/>
        </w:rPr>
        <w:t xml:space="preserve"> performance categories.</w:t>
      </w:r>
      <w:r w:rsidRPr="00C319CC">
        <w:rPr>
          <w:color w:val="000000"/>
        </w:rPr>
        <w:t xml:space="preserve"> </w:t>
      </w:r>
      <w:r>
        <w:rPr>
          <w:rFonts w:cs="Arial"/>
        </w:rPr>
        <w:t xml:space="preserve"> </w:t>
      </w:r>
      <w:r w:rsidRPr="00122D04">
        <w:rPr>
          <w:rFonts w:cs="Arial"/>
        </w:rPr>
        <w:t xml:space="preserve">For the MIPS eligible clinician participating as an individual, your </w:t>
      </w:r>
      <w:proofErr w:type="spellStart"/>
      <w:r w:rsidRPr="00122D04">
        <w:rPr>
          <w:rFonts w:cs="Arial"/>
        </w:rPr>
        <w:t>eCQM</w:t>
      </w:r>
      <w:proofErr w:type="spellEnd"/>
      <w:r w:rsidRPr="00122D04">
        <w:rPr>
          <w:rFonts w:cs="Arial"/>
        </w:rPr>
        <w:t xml:space="preserve"> populations include </w:t>
      </w:r>
      <w:r w:rsidRPr="00E625D5">
        <w:rPr>
          <w:rFonts w:cs="Arial"/>
        </w:rPr>
        <w:t>all patients</w:t>
      </w:r>
      <w:r w:rsidRPr="00122D04">
        <w:rPr>
          <w:rFonts w:cs="Arial"/>
        </w:rPr>
        <w:t xml:space="preserve"> (all-payer data) seen by t</w:t>
      </w:r>
      <w:r w:rsidRPr="00B113AA">
        <w:rPr>
          <w:rFonts w:cs="Arial"/>
          <w:szCs w:val="22"/>
        </w:rPr>
        <w:t xml:space="preserve">he MIPS eligible clinician during the performance period. For group participation, </w:t>
      </w:r>
      <w:proofErr w:type="spellStart"/>
      <w:r w:rsidRPr="00B113AA">
        <w:rPr>
          <w:rFonts w:cs="Arial"/>
          <w:szCs w:val="22"/>
        </w:rPr>
        <w:t>eCQM</w:t>
      </w:r>
      <w:proofErr w:type="spellEnd"/>
      <w:r w:rsidRPr="00B113AA">
        <w:rPr>
          <w:rFonts w:cs="Arial"/>
          <w:szCs w:val="22"/>
        </w:rPr>
        <w:t xml:space="preserve"> </w:t>
      </w:r>
      <w:r w:rsidR="006A78F5" w:rsidRPr="00B113AA">
        <w:rPr>
          <w:rFonts w:cs="Arial"/>
          <w:szCs w:val="22"/>
        </w:rPr>
        <w:t xml:space="preserve">populations </w:t>
      </w:r>
      <w:r w:rsidRPr="00B113AA">
        <w:rPr>
          <w:rFonts w:cs="Arial"/>
          <w:szCs w:val="22"/>
        </w:rPr>
        <w:t xml:space="preserve">include all </w:t>
      </w:r>
      <w:r w:rsidRPr="00590C01">
        <w:rPr>
          <w:rFonts w:cs="Arial"/>
          <w:szCs w:val="22"/>
        </w:rPr>
        <w:t xml:space="preserve">patients (all-payer data). Data submission for both individual MIPS eligible clinicians and groups </w:t>
      </w:r>
      <w:r w:rsidRPr="00DA4491">
        <w:rPr>
          <w:rFonts w:cs="Arial"/>
          <w:szCs w:val="22"/>
        </w:rPr>
        <w:t xml:space="preserve">will occur prior to January 2, </w:t>
      </w:r>
      <w:del w:id="212" w:author="Yan Heras" w:date="2019-03-30T09:29:00Z">
        <w:r w:rsidR="006B5203" w:rsidDel="00C731A4">
          <w:rPr>
            <w:rFonts w:cs="Arial"/>
            <w:szCs w:val="22"/>
          </w:rPr>
          <w:delText>20</w:delText>
        </w:r>
        <w:r w:rsidR="00CF5D87" w:rsidDel="00C731A4">
          <w:rPr>
            <w:rFonts w:cs="Arial"/>
            <w:szCs w:val="22"/>
          </w:rPr>
          <w:delText>2</w:delText>
        </w:r>
        <w:r w:rsidR="006B5203" w:rsidDel="00C731A4">
          <w:rPr>
            <w:rFonts w:cs="Arial"/>
            <w:szCs w:val="22"/>
          </w:rPr>
          <w:delText>0</w:delText>
        </w:r>
      </w:del>
      <w:ins w:id="213" w:author="Yan Heras" w:date="2019-03-30T09:29:00Z">
        <w:r w:rsidR="00C731A4">
          <w:rPr>
            <w:rFonts w:cs="Arial"/>
            <w:szCs w:val="22"/>
          </w:rPr>
          <w:t>2021</w:t>
        </w:r>
      </w:ins>
      <w:r w:rsidRPr="00DA4491">
        <w:rPr>
          <w:rFonts w:cs="Arial"/>
          <w:szCs w:val="22"/>
        </w:rPr>
        <w:t xml:space="preserve">, if technically feasible, through March 31, </w:t>
      </w:r>
      <w:del w:id="214" w:author="Yan Heras" w:date="2019-03-30T09:29:00Z">
        <w:r w:rsidR="006B5203" w:rsidDel="00C731A4">
          <w:rPr>
            <w:rFonts w:cs="Arial"/>
            <w:szCs w:val="22"/>
          </w:rPr>
          <w:delText>20</w:delText>
        </w:r>
        <w:r w:rsidR="00CF5D87" w:rsidDel="00C731A4">
          <w:rPr>
            <w:rFonts w:cs="Arial"/>
            <w:szCs w:val="22"/>
          </w:rPr>
          <w:delText>2</w:delText>
        </w:r>
        <w:r w:rsidR="006B5203" w:rsidDel="00C731A4">
          <w:rPr>
            <w:rFonts w:cs="Arial"/>
            <w:szCs w:val="22"/>
          </w:rPr>
          <w:delText>0</w:delText>
        </w:r>
        <w:r w:rsidR="00F3002E" w:rsidDel="00C731A4">
          <w:rPr>
            <w:rFonts w:cs="Arial"/>
            <w:szCs w:val="22"/>
          </w:rPr>
          <w:delText xml:space="preserve"> </w:delText>
        </w:r>
      </w:del>
      <w:ins w:id="215" w:author="Yan Heras" w:date="2019-03-30T09:29:00Z">
        <w:r w:rsidR="00C731A4">
          <w:rPr>
            <w:rFonts w:cs="Arial"/>
            <w:szCs w:val="22"/>
          </w:rPr>
          <w:t xml:space="preserve">2021 </w:t>
        </w:r>
      </w:ins>
      <w:r w:rsidR="00F3002E">
        <w:rPr>
          <w:rFonts w:cs="Arial"/>
          <w:szCs w:val="22"/>
        </w:rPr>
        <w:t xml:space="preserve">for the </w:t>
      </w:r>
      <w:del w:id="216" w:author="Yan Heras" w:date="2019-03-30T09:29:00Z">
        <w:r w:rsidR="00F3002E" w:rsidDel="00C731A4">
          <w:rPr>
            <w:rFonts w:cs="Arial"/>
            <w:szCs w:val="22"/>
          </w:rPr>
          <w:delText xml:space="preserve">2019 </w:delText>
        </w:r>
      </w:del>
      <w:ins w:id="217" w:author="Yan Heras" w:date="2019-03-30T09:29:00Z">
        <w:r w:rsidR="00C731A4">
          <w:rPr>
            <w:rFonts w:cs="Arial"/>
            <w:szCs w:val="22"/>
          </w:rPr>
          <w:t xml:space="preserve">2020 </w:t>
        </w:r>
      </w:ins>
      <w:r w:rsidR="00F3002E">
        <w:rPr>
          <w:rFonts w:cs="Arial"/>
          <w:szCs w:val="22"/>
        </w:rPr>
        <w:t>performance period</w:t>
      </w:r>
      <w:r w:rsidRPr="00DA4491">
        <w:rPr>
          <w:rFonts w:cs="Arial"/>
          <w:szCs w:val="22"/>
        </w:rPr>
        <w:t>.</w:t>
      </w:r>
      <w:commentRangeEnd w:id="209"/>
      <w:r w:rsidR="00C731A4">
        <w:rPr>
          <w:rStyle w:val="CommentReference"/>
        </w:rPr>
        <w:commentReference w:id="209"/>
      </w:r>
    </w:p>
    <w:p w14:paraId="6897C962" w14:textId="77777777" w:rsidR="00CE0185" w:rsidRPr="0064796A" w:rsidRDefault="00CE0185" w:rsidP="003B7005">
      <w:pPr>
        <w:pStyle w:val="Heading2-nonumber"/>
      </w:pPr>
      <w:bookmarkStart w:id="218" w:name="_Toc5020506"/>
      <w:r w:rsidRPr="0064796A">
        <w:t>Identifiers</w:t>
      </w:r>
      <w:bookmarkEnd w:id="218"/>
    </w:p>
    <w:p w14:paraId="22159A35" w14:textId="13C0FD96" w:rsidR="00D80A2C" w:rsidRPr="0064796A" w:rsidRDefault="44359EB6" w:rsidP="00D80A2C">
      <w:pPr>
        <w:pStyle w:val="BodyText0"/>
      </w:pPr>
      <w:r w:rsidRPr="0064796A">
        <w:t>For all CMS eligible clinician</w:t>
      </w:r>
      <w:r w:rsidR="006A161B">
        <w:t>s</w:t>
      </w:r>
      <w:r w:rsidRPr="3B1B5DAB">
        <w:t xml:space="preserve"> </w:t>
      </w:r>
      <w:r w:rsidR="00217EB7">
        <w:t>and eligible professional</w:t>
      </w:r>
      <w:r w:rsidR="006A161B">
        <w:t>s</w:t>
      </w:r>
      <w:r w:rsidR="00217EB7" w:rsidRPr="3B1B5DAB">
        <w:t xml:space="preserve"> </w:t>
      </w:r>
      <w:r w:rsidRPr="0064796A">
        <w:t xml:space="preserve">program reporting, certain identifiers are </w:t>
      </w:r>
      <w:r w:rsidRPr="0064796A">
        <w:rPr>
          <w:b/>
          <w:bCs/>
        </w:rPr>
        <w:t>mandatory</w:t>
      </w:r>
      <w:r w:rsidRPr="0064796A">
        <w:t xml:space="preserve">, meaning that they must be present in the </w:t>
      </w:r>
      <w:r w:rsidR="002D2A1F">
        <w:t xml:space="preserve">QRDA </w:t>
      </w:r>
      <w:r w:rsidRPr="0064796A">
        <w:t>III report and no nulls are allowed. Exceptions and considerations are noted where applicable. Mandatory identifiers for CMS eligible clinician</w:t>
      </w:r>
      <w:r w:rsidR="006A161B">
        <w:t>s</w:t>
      </w:r>
      <w:r w:rsidRPr="3B1B5DAB">
        <w:t xml:space="preserve"> </w:t>
      </w:r>
      <w:r w:rsidR="00217EB7">
        <w:t>and eligible professional</w:t>
      </w:r>
      <w:r w:rsidR="006A161B">
        <w:t>s</w:t>
      </w:r>
      <w:r w:rsidR="00217EB7" w:rsidRPr="3B1B5DAB">
        <w:t xml:space="preserve"> </w:t>
      </w:r>
      <w:r w:rsidRPr="0064796A">
        <w:t>program reporting include:</w:t>
      </w:r>
    </w:p>
    <w:p w14:paraId="2DF16DB2" w14:textId="4FC96248" w:rsidR="006F2B32" w:rsidRPr="0064796A" w:rsidRDefault="44359EB6" w:rsidP="006F2B32">
      <w:pPr>
        <w:pStyle w:val="ListBullet"/>
      </w:pPr>
      <w:r w:rsidRPr="0064796A">
        <w:t xml:space="preserve">Alternative Payment Model (APM) Entity Identifier </w:t>
      </w:r>
    </w:p>
    <w:p w14:paraId="564329F0" w14:textId="33824EE5" w:rsidR="004D1B7A" w:rsidRPr="0064796A" w:rsidRDefault="44359EB6" w:rsidP="000F4467">
      <w:pPr>
        <w:pStyle w:val="ListBullet"/>
        <w:numPr>
          <w:ilvl w:val="1"/>
          <w:numId w:val="22"/>
        </w:numPr>
      </w:pPr>
      <w:r w:rsidRPr="0064796A">
        <w:t xml:space="preserve">For CPC+, this is the </w:t>
      </w:r>
      <w:r w:rsidR="00365EE1">
        <w:t>CPC+ Practice Site Identifier assigned by CPC+</w:t>
      </w:r>
    </w:p>
    <w:p w14:paraId="3D8953F2" w14:textId="77777777" w:rsidR="006F2B32" w:rsidRPr="0064796A" w:rsidRDefault="006F2B32" w:rsidP="006F2B32">
      <w:pPr>
        <w:pStyle w:val="ListBullet"/>
        <w:numPr>
          <w:ilvl w:val="0"/>
          <w:numId w:val="0"/>
        </w:numPr>
        <w:ind w:left="792"/>
      </w:pPr>
    </w:p>
    <w:p w14:paraId="5133700B" w14:textId="77777777" w:rsidR="006F2B32" w:rsidRPr="0064796A" w:rsidRDefault="44359EB6" w:rsidP="006F2B32">
      <w:pPr>
        <w:pStyle w:val="ListBullet"/>
      </w:pPr>
      <w:r w:rsidRPr="0064796A">
        <w:t>National Provider Identifier (NPI)</w:t>
      </w:r>
    </w:p>
    <w:p w14:paraId="27B4804B" w14:textId="6EA521E0" w:rsidR="00217EB7" w:rsidRDefault="00217EB7" w:rsidP="000F4467">
      <w:pPr>
        <w:pStyle w:val="ListBullet"/>
        <w:numPr>
          <w:ilvl w:val="1"/>
          <w:numId w:val="22"/>
        </w:numPr>
      </w:pPr>
      <w:r>
        <w:t>Required for MIPS individual reporting</w:t>
      </w:r>
    </w:p>
    <w:p w14:paraId="4F8124E2" w14:textId="357510F5" w:rsidR="00D80A2C" w:rsidRDefault="00DE58D4" w:rsidP="000F4467">
      <w:pPr>
        <w:pStyle w:val="ListBullet"/>
        <w:numPr>
          <w:ilvl w:val="1"/>
          <w:numId w:val="22"/>
        </w:numPr>
      </w:pPr>
      <w:r>
        <w:t xml:space="preserve">Not allowed for </w:t>
      </w:r>
      <w:r w:rsidR="44359EB6" w:rsidRPr="0064796A">
        <w:t xml:space="preserve">MIPS </w:t>
      </w:r>
      <w:r w:rsidR="006A161B">
        <w:t>group</w:t>
      </w:r>
      <w:r w:rsidR="006A161B" w:rsidRPr="3B1B5DAB">
        <w:t xml:space="preserve"> </w:t>
      </w:r>
      <w:r w:rsidR="44359EB6" w:rsidRPr="0064796A">
        <w:t xml:space="preserve">reporting </w:t>
      </w:r>
      <w:r w:rsidR="00BB1A1D">
        <w:t>and MIPS virtual group reporting</w:t>
      </w:r>
    </w:p>
    <w:p w14:paraId="3C2CB3DA" w14:textId="27368210" w:rsidR="00217EB7" w:rsidRPr="0064796A" w:rsidRDefault="00217EB7" w:rsidP="000F4467">
      <w:pPr>
        <w:pStyle w:val="ListBullet"/>
        <w:numPr>
          <w:ilvl w:val="1"/>
          <w:numId w:val="22"/>
        </w:numPr>
      </w:pPr>
      <w:r>
        <w:t>Required for CPC+ reporting</w:t>
      </w:r>
    </w:p>
    <w:p w14:paraId="758A9605" w14:textId="77777777" w:rsidR="006F2B32" w:rsidRPr="0064796A" w:rsidRDefault="006F2B32" w:rsidP="006F2B32">
      <w:pPr>
        <w:pStyle w:val="ListBullet"/>
        <w:numPr>
          <w:ilvl w:val="0"/>
          <w:numId w:val="0"/>
        </w:numPr>
        <w:ind w:left="792"/>
      </w:pPr>
    </w:p>
    <w:p w14:paraId="60AA3BC5" w14:textId="47D068A8" w:rsidR="006F2B32" w:rsidRPr="0064796A" w:rsidRDefault="44359EB6" w:rsidP="006F2B32">
      <w:pPr>
        <w:pStyle w:val="ListBullet"/>
      </w:pPr>
      <w:r w:rsidRPr="0064796A">
        <w:t xml:space="preserve">Tax Identification Number (TIN) </w:t>
      </w:r>
    </w:p>
    <w:p w14:paraId="50117002" w14:textId="38132BE4" w:rsidR="00217EB7" w:rsidRDefault="00217EB7" w:rsidP="000F4467">
      <w:pPr>
        <w:pStyle w:val="ListBullet"/>
        <w:numPr>
          <w:ilvl w:val="1"/>
          <w:numId w:val="22"/>
        </w:numPr>
      </w:pPr>
      <w:r>
        <w:t xml:space="preserve">Required for MIPS </w:t>
      </w:r>
      <w:r w:rsidR="006A161B">
        <w:t>group reporting</w:t>
      </w:r>
      <w:r>
        <w:t xml:space="preserve"> and MIPS individual reporting</w:t>
      </w:r>
    </w:p>
    <w:p w14:paraId="2E7C92F3" w14:textId="4585E19A" w:rsidR="00217EB7" w:rsidRDefault="00217EB7" w:rsidP="000F4467">
      <w:pPr>
        <w:pStyle w:val="ListBullet"/>
        <w:numPr>
          <w:ilvl w:val="1"/>
          <w:numId w:val="22"/>
        </w:numPr>
      </w:pPr>
      <w:r>
        <w:t>Required for CPC+ reporting</w:t>
      </w:r>
    </w:p>
    <w:p w14:paraId="3F90620E" w14:textId="77777777" w:rsidR="006F684B" w:rsidRDefault="006F684B" w:rsidP="006F684B">
      <w:pPr>
        <w:pStyle w:val="ListBullet"/>
        <w:numPr>
          <w:ilvl w:val="0"/>
          <w:numId w:val="0"/>
        </w:numPr>
        <w:ind w:left="1368"/>
      </w:pPr>
    </w:p>
    <w:p w14:paraId="51D993D0" w14:textId="440DCB1E" w:rsidR="006F684B" w:rsidRDefault="006F684B" w:rsidP="000F4467">
      <w:pPr>
        <w:pStyle w:val="ListBullet"/>
        <w:numPr>
          <w:ilvl w:val="0"/>
          <w:numId w:val="22"/>
        </w:numPr>
        <w:ind w:left="720"/>
      </w:pPr>
      <w:r>
        <w:t xml:space="preserve">Virtual Group Identifier </w:t>
      </w:r>
    </w:p>
    <w:p w14:paraId="60361962" w14:textId="0FFD3D1F" w:rsidR="006F684B" w:rsidRDefault="006F684B" w:rsidP="000F4467">
      <w:pPr>
        <w:pStyle w:val="ListBullet"/>
        <w:numPr>
          <w:ilvl w:val="1"/>
          <w:numId w:val="22"/>
        </w:numPr>
      </w:pPr>
      <w:r>
        <w:t>Required for MIPS virtual group reporting</w:t>
      </w:r>
    </w:p>
    <w:p w14:paraId="60A02095" w14:textId="77777777" w:rsidR="00FD1488" w:rsidRDefault="00FD1488" w:rsidP="00FD1488">
      <w:pPr>
        <w:pStyle w:val="ListBullet"/>
        <w:numPr>
          <w:ilvl w:val="0"/>
          <w:numId w:val="0"/>
        </w:numPr>
        <w:ind w:left="1368"/>
      </w:pPr>
    </w:p>
    <w:p w14:paraId="399F607E" w14:textId="77777777" w:rsidR="00CC7ED0" w:rsidRPr="002E752E" w:rsidRDefault="00CC7ED0" w:rsidP="003B7005">
      <w:pPr>
        <w:pStyle w:val="Heading2-nonumber"/>
      </w:pPr>
      <w:bookmarkStart w:id="219" w:name="_Toc447716958"/>
      <w:bookmarkStart w:id="220" w:name="_Toc447716959"/>
      <w:bookmarkStart w:id="221" w:name="_Toc5020507"/>
      <w:bookmarkEnd w:id="190"/>
      <w:bookmarkEnd w:id="191"/>
      <w:bookmarkEnd w:id="219"/>
      <w:bookmarkEnd w:id="220"/>
      <w:r w:rsidRPr="002E752E">
        <w:t>Succession Management</w:t>
      </w:r>
      <w:bookmarkEnd w:id="221"/>
    </w:p>
    <w:p w14:paraId="32459026" w14:textId="416729FE" w:rsidR="00CC7ED0" w:rsidRPr="0064796A" w:rsidRDefault="44359EB6" w:rsidP="001E0565">
      <w:pPr>
        <w:pStyle w:val="BodyText0"/>
      </w:pPr>
      <w:r w:rsidRPr="0064796A">
        <w:lastRenderedPageBreak/>
        <w:t xml:space="preserve">This section describes the management of successive replacement documents for </w:t>
      </w:r>
      <w:r w:rsidR="002D2A1F">
        <w:t xml:space="preserve">QRDA </w:t>
      </w:r>
      <w:r w:rsidRPr="0064796A">
        <w:t>III reports. For example, a submitter notices an error in an earlier submission and wants to replace it with a corrected version</w:t>
      </w:r>
      <w:r w:rsidR="00997284" w:rsidRPr="3B1B5DAB">
        <w:t>.</w:t>
      </w:r>
      <w:r w:rsidRPr="0064796A">
        <w:t xml:space="preserve"> For the MIPS </w:t>
      </w:r>
      <w:r w:rsidR="005B2C31">
        <w:t>receiving system</w:t>
      </w:r>
      <w:r w:rsidRPr="0064796A">
        <w:t xml:space="preserve">, managing replacement documents is sometimes referred to as Final Action Processing (FAP). </w:t>
      </w:r>
      <w:r w:rsidR="000700B2">
        <w:t xml:space="preserve">For MIPS QRDA </w:t>
      </w:r>
      <w:r w:rsidR="00A47467" w:rsidRPr="00A23011">
        <w:t xml:space="preserve">III reporting, replacement documents will be handled at the category level for final processing. </w:t>
      </w:r>
    </w:p>
    <w:p w14:paraId="31B7DB7F" w14:textId="376E2D10" w:rsidR="008C388B" w:rsidRPr="0022147C" w:rsidRDefault="008C388B" w:rsidP="00546F19">
      <w:pPr>
        <w:pStyle w:val="Heading3"/>
      </w:pPr>
      <w:bookmarkStart w:id="222" w:name="_Toc5020508"/>
      <w:r w:rsidRPr="0022147C">
        <w:t>Final Action Processing used in Succession Management</w:t>
      </w:r>
      <w:bookmarkEnd w:id="222"/>
    </w:p>
    <w:p w14:paraId="756C5ADE" w14:textId="16721202" w:rsidR="008C388B" w:rsidRPr="0064796A" w:rsidRDefault="44359EB6" w:rsidP="008C388B">
      <w:pPr>
        <w:pStyle w:val="BodyText0"/>
      </w:pPr>
      <w:r w:rsidRPr="0064796A">
        <w:t xml:space="preserve">The MIPS receiving system at CMS uses </w:t>
      </w:r>
      <w:r w:rsidR="004D1B7A" w:rsidRPr="0064796A">
        <w:t xml:space="preserve">Final Action Processing </w:t>
      </w:r>
      <w:r w:rsidRPr="0064796A">
        <w:t xml:space="preserve">to reliably determine the current version </w:t>
      </w:r>
      <w:r w:rsidR="00A47467" w:rsidRPr="00A23011">
        <w:t xml:space="preserve">per category </w:t>
      </w:r>
      <w:r w:rsidR="00C91489">
        <w:t xml:space="preserve">of a QRDA </w:t>
      </w:r>
      <w:r w:rsidRPr="0064796A">
        <w:t xml:space="preserve">III document. There are different sets of </w:t>
      </w:r>
      <w:r w:rsidR="004D1B7A" w:rsidRPr="0064796A">
        <w:t xml:space="preserve">Final Action Processing </w:t>
      </w:r>
      <w:r w:rsidRPr="0064796A">
        <w:t xml:space="preserve">rules that apply to the MIPS program and the CPC+ program respectively. </w:t>
      </w:r>
    </w:p>
    <w:p w14:paraId="58E6FEA4" w14:textId="22A7930E" w:rsidR="008C388B" w:rsidRPr="0064796A" w:rsidRDefault="44359EB6" w:rsidP="008C388B">
      <w:pPr>
        <w:pStyle w:val="BodyText0"/>
      </w:pPr>
      <w:r w:rsidRPr="0064796A">
        <w:t xml:space="preserve">Please note that the CMS receiving system will not be able to analyze specific elements </w:t>
      </w:r>
      <w:r w:rsidR="00A47467" w:rsidRPr="00A23011">
        <w:t>outside of any given category within the file</w:t>
      </w:r>
      <w:r w:rsidR="00C91489">
        <w:t xml:space="preserve"> of earlier QRDA </w:t>
      </w:r>
      <w:r w:rsidRPr="0064796A">
        <w:t>III submissions. Therefore submitters should ensure all QRDA</w:t>
      </w:r>
      <w:r w:rsidR="00C91489">
        <w:t xml:space="preserve"> </w:t>
      </w:r>
      <w:r w:rsidRPr="0064796A">
        <w:t>III reports are complete data re-submissions</w:t>
      </w:r>
      <w:r w:rsidR="00A47467" w:rsidRPr="3B1B5DAB">
        <w:t xml:space="preserve"> </w:t>
      </w:r>
      <w:r w:rsidR="00A47467" w:rsidRPr="00A23011">
        <w:t>per category being resubmitted</w:t>
      </w:r>
      <w:r w:rsidRPr="3B1B5DAB">
        <w:t>.</w:t>
      </w:r>
    </w:p>
    <w:p w14:paraId="30C3CD7E" w14:textId="1C71FFE1" w:rsidR="008C388B" w:rsidRPr="0064796A" w:rsidRDefault="008C388B" w:rsidP="00546F19">
      <w:pPr>
        <w:pStyle w:val="Heading3"/>
      </w:pPr>
      <w:bookmarkStart w:id="223" w:name="_Toc5020509"/>
      <w:r w:rsidRPr="0064796A">
        <w:t>F</w:t>
      </w:r>
      <w:r w:rsidR="00834A4B" w:rsidRPr="0064796A">
        <w:t xml:space="preserve">inal </w:t>
      </w:r>
      <w:r w:rsidRPr="0064796A">
        <w:t>A</w:t>
      </w:r>
      <w:r w:rsidR="001E57C4" w:rsidRPr="0064796A">
        <w:t xml:space="preserve">ction </w:t>
      </w:r>
      <w:r w:rsidRPr="0064796A">
        <w:t>P</w:t>
      </w:r>
      <w:r w:rsidR="001E57C4" w:rsidRPr="0064796A">
        <w:t>rocessing</w:t>
      </w:r>
      <w:r w:rsidRPr="0064796A">
        <w:t xml:space="preserve"> Rules for </w:t>
      </w:r>
      <w:r w:rsidR="00382331" w:rsidRPr="0064796A">
        <w:t>MIPS</w:t>
      </w:r>
      <w:bookmarkEnd w:id="223"/>
    </w:p>
    <w:p w14:paraId="16CF0BB2" w14:textId="1F89A227" w:rsidR="00412AFE" w:rsidRPr="00DC2340" w:rsidRDefault="44359EB6" w:rsidP="008C388B">
      <w:pPr>
        <w:pStyle w:val="BodyText0"/>
      </w:pPr>
      <w:r w:rsidRPr="0064796A">
        <w:t>For group reporting (except for the CPC+ program),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and the submission timestamp. For individual reporting,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the NPI number, and the submission timestamp. </w:t>
      </w:r>
    </w:p>
    <w:p w14:paraId="767F5CD5" w14:textId="5C3C7E78" w:rsidR="008C388B" w:rsidRDefault="44359EB6" w:rsidP="158CBEE8">
      <w:pPr>
        <w:pStyle w:val="BodyText0"/>
      </w:pPr>
      <w:r w:rsidRPr="0064796A">
        <w:t xml:space="preserve">When submitting a replacement </w:t>
      </w:r>
      <w:r w:rsidR="002D2A1F">
        <w:t xml:space="preserve">QRDA </w:t>
      </w:r>
      <w:r w:rsidRPr="0064796A">
        <w:t xml:space="preserve">III </w:t>
      </w:r>
      <w:proofErr w:type="gramStart"/>
      <w:r w:rsidRPr="0064796A">
        <w:t>report for the MIPS program use</w:t>
      </w:r>
      <w:proofErr w:type="gramEnd"/>
      <w:r w:rsidRPr="0064796A">
        <w:t xml:space="preserve"> the same TIN or the same TIN/NPI. For example, </w:t>
      </w:r>
      <w:r w:rsidR="00A447BB">
        <w:t>suppose</w:t>
      </w:r>
      <w:r w:rsidR="00A447BB" w:rsidRPr="0064796A">
        <w:t xml:space="preserve"> </w:t>
      </w:r>
      <w:r w:rsidRPr="0064796A">
        <w:t xml:space="preserve">a </w:t>
      </w:r>
      <w:r w:rsidR="002D2A1F">
        <w:t xml:space="preserve">QRDA </w:t>
      </w:r>
      <w:r w:rsidRPr="0064796A">
        <w:t xml:space="preserve">III report containing </w:t>
      </w:r>
      <w:r w:rsidR="00A47467">
        <w:t xml:space="preserve">Quality </w:t>
      </w:r>
      <w:r w:rsidRPr="0064796A">
        <w:t xml:space="preserve">data for </w:t>
      </w:r>
      <w:proofErr w:type="spellStart"/>
      <w:r w:rsidRPr="0064796A">
        <w:t>eCQMs</w:t>
      </w:r>
      <w:proofErr w:type="spellEnd"/>
      <w:r w:rsidRPr="0064796A">
        <w:t xml:space="preserve"> 1, 2, and 3 was submitted on Monday and a replacement </w:t>
      </w:r>
      <w:r w:rsidR="002D2A1F">
        <w:t xml:space="preserve">QRDA </w:t>
      </w:r>
      <w:r w:rsidRPr="0064796A">
        <w:t xml:space="preserve">III report for the same TIN/NPI was resubmitted the next day for </w:t>
      </w:r>
      <w:proofErr w:type="spellStart"/>
      <w:r w:rsidRPr="0064796A">
        <w:t>eCQMs</w:t>
      </w:r>
      <w:proofErr w:type="spellEnd"/>
      <w:r w:rsidRPr="0064796A">
        <w:t xml:space="preserve"> 1, 2, and 4. </w:t>
      </w:r>
      <w:proofErr w:type="spellStart"/>
      <w:proofErr w:type="gramStart"/>
      <w:r w:rsidRPr="0064796A">
        <w:t>eCQMs</w:t>
      </w:r>
      <w:proofErr w:type="spellEnd"/>
      <w:proofErr w:type="gramEnd"/>
      <w:r w:rsidRPr="0064796A">
        <w:t xml:space="preserve"> 1, 2, and 4 contained in the latest submission will be used for final processing. Data submitted for </w:t>
      </w:r>
      <w:proofErr w:type="spellStart"/>
      <w:r w:rsidRPr="0064796A">
        <w:t>eCQM</w:t>
      </w:r>
      <w:proofErr w:type="spellEnd"/>
      <w:r w:rsidRPr="0064796A">
        <w:t xml:space="preserve"> 3 on Monday would not be marked for final processing and not be used for MIPS analysis.</w:t>
      </w:r>
    </w:p>
    <w:p w14:paraId="687D1FF1" w14:textId="67809E16" w:rsidR="00A47467" w:rsidRPr="00916541" w:rsidRDefault="00A47467">
      <w:pPr>
        <w:pStyle w:val="Default"/>
      </w:pPr>
      <w:r w:rsidRPr="007F4328">
        <w:rPr>
          <w:rFonts w:ascii="Arial" w:hAnsi="Arial" w:cs="Arial"/>
          <w:sz w:val="22"/>
          <w:szCs w:val="22"/>
        </w:rPr>
        <w:t xml:space="preserve">At the category level, if a </w:t>
      </w:r>
      <w:r w:rsidR="002D2A1F">
        <w:rPr>
          <w:rFonts w:ascii="Arial" w:hAnsi="Arial" w:cs="Arial"/>
          <w:sz w:val="22"/>
          <w:szCs w:val="22"/>
        </w:rPr>
        <w:t xml:space="preserve">QRDA </w:t>
      </w:r>
      <w:r w:rsidRPr="007F4328">
        <w:rPr>
          <w:rFonts w:ascii="Arial" w:hAnsi="Arial" w:cs="Arial"/>
          <w:sz w:val="22"/>
          <w:szCs w:val="22"/>
        </w:rPr>
        <w:t xml:space="preserve">III report containing data for Quality, </w:t>
      </w:r>
      <w:r w:rsidR="006B5203">
        <w:rPr>
          <w:rFonts w:ascii="Arial" w:hAnsi="Arial" w:cs="Arial"/>
          <w:sz w:val="22"/>
          <w:szCs w:val="22"/>
        </w:rPr>
        <w:t>Promoting Interoperability</w:t>
      </w:r>
      <w:r w:rsidRPr="007F4328">
        <w:rPr>
          <w:rFonts w:ascii="Arial" w:hAnsi="Arial" w:cs="Arial"/>
          <w:sz w:val="22"/>
          <w:szCs w:val="22"/>
        </w:rPr>
        <w:t xml:space="preserve">, and </w:t>
      </w:r>
      <w:r w:rsidR="00F74036">
        <w:rPr>
          <w:rFonts w:ascii="Arial" w:hAnsi="Arial" w:cs="Arial"/>
          <w:sz w:val="22"/>
          <w:szCs w:val="22"/>
        </w:rPr>
        <w:t>Improvement Activities</w:t>
      </w:r>
      <w:r w:rsidRPr="007F4328">
        <w:rPr>
          <w:rFonts w:ascii="Arial" w:hAnsi="Arial" w:cs="Arial"/>
          <w:sz w:val="22"/>
          <w:szCs w:val="22"/>
        </w:rPr>
        <w:t xml:space="preserve"> was submitted</w:t>
      </w:r>
      <w:r w:rsidRPr="005E5BA7">
        <w:rPr>
          <w:rFonts w:ascii="Arial" w:hAnsi="Arial" w:cs="Arial"/>
          <w:sz w:val="22"/>
          <w:szCs w:val="22"/>
        </w:rPr>
        <w:t xml:space="preserve"> on Monday and a rep</w:t>
      </w:r>
      <w:r w:rsidRPr="00916541">
        <w:rPr>
          <w:rFonts w:ascii="Arial" w:hAnsi="Arial" w:cs="Arial"/>
          <w:sz w:val="22"/>
          <w:szCs w:val="22"/>
        </w:rPr>
        <w:t xml:space="preserve">lacement </w:t>
      </w:r>
      <w:r w:rsidR="002D2A1F">
        <w:rPr>
          <w:rFonts w:ascii="Arial" w:hAnsi="Arial" w:cs="Arial"/>
          <w:sz w:val="22"/>
          <w:szCs w:val="22"/>
        </w:rPr>
        <w:t xml:space="preserve">QRDA </w:t>
      </w:r>
      <w:r w:rsidRPr="00916541">
        <w:rPr>
          <w:rFonts w:ascii="Arial" w:hAnsi="Arial" w:cs="Arial"/>
          <w:sz w:val="22"/>
          <w:szCs w:val="22"/>
        </w:rPr>
        <w:t xml:space="preserve">III report for the same TIN was resubmitted the next day with data for </w:t>
      </w:r>
      <w:r w:rsidR="006B5203">
        <w:rPr>
          <w:rFonts w:ascii="Arial" w:hAnsi="Arial" w:cs="Arial"/>
          <w:sz w:val="22"/>
          <w:szCs w:val="22"/>
        </w:rPr>
        <w:t>Promoting Interoperability</w:t>
      </w:r>
      <w:r w:rsidR="00C91489">
        <w:rPr>
          <w:rFonts w:ascii="Arial" w:hAnsi="Arial" w:cs="Arial"/>
          <w:sz w:val="22"/>
          <w:szCs w:val="22"/>
        </w:rPr>
        <w:t xml:space="preserve">, only the Quality and </w:t>
      </w:r>
      <w:r w:rsidR="00F74036">
        <w:rPr>
          <w:rFonts w:ascii="Arial" w:hAnsi="Arial" w:cs="Arial"/>
          <w:sz w:val="22"/>
          <w:szCs w:val="22"/>
        </w:rPr>
        <w:t xml:space="preserve">Improvement Activities </w:t>
      </w:r>
      <w:r w:rsidRPr="00916541">
        <w:rPr>
          <w:rFonts w:ascii="Arial" w:hAnsi="Arial" w:cs="Arial"/>
          <w:sz w:val="22"/>
          <w:szCs w:val="22"/>
        </w:rPr>
        <w:t xml:space="preserve">data from the first submission and then </w:t>
      </w:r>
      <w:r w:rsidR="006B5203">
        <w:rPr>
          <w:rFonts w:ascii="Arial" w:hAnsi="Arial" w:cs="Arial"/>
          <w:sz w:val="22"/>
          <w:szCs w:val="22"/>
        </w:rPr>
        <w:t>Promoting Interoperability</w:t>
      </w:r>
      <w:r w:rsidRPr="00916541">
        <w:rPr>
          <w:rFonts w:ascii="Arial" w:hAnsi="Arial" w:cs="Arial"/>
          <w:sz w:val="22"/>
          <w:szCs w:val="22"/>
        </w:rPr>
        <w:t xml:space="preserve"> from the subsequent submission would be marked for final processing for MIPS analysis.</w:t>
      </w:r>
    </w:p>
    <w:p w14:paraId="0F195B42" w14:textId="16C37C4E" w:rsidR="00CE0185" w:rsidRPr="0064796A" w:rsidRDefault="00CE0185" w:rsidP="00546F19">
      <w:pPr>
        <w:pStyle w:val="Heading3"/>
      </w:pPr>
      <w:bookmarkStart w:id="224" w:name="_Toc5020510"/>
      <w:r w:rsidRPr="0064796A">
        <w:t>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for CPC</w:t>
      </w:r>
      <w:r w:rsidR="00A905E8" w:rsidRPr="0064796A">
        <w:t>+</w:t>
      </w:r>
      <w:bookmarkEnd w:id="224"/>
    </w:p>
    <w:p w14:paraId="5ACE9A76" w14:textId="75133BD4" w:rsidR="00A905E8" w:rsidRPr="0064796A" w:rsidRDefault="44359EB6" w:rsidP="00A905E8">
      <w:pPr>
        <w:pStyle w:val="BodyText0"/>
      </w:pPr>
      <w:r w:rsidRPr="0064796A">
        <w:t>The last file successfully submitted for a CPC+ practice site is used to determine if that CPC+ practice site satisfactor</w:t>
      </w:r>
      <w:r w:rsidR="001B3DA1">
        <w:t>ily</w:t>
      </w:r>
      <w:r w:rsidRPr="0064796A">
        <w:t xml:space="preserve"> m</w:t>
      </w:r>
      <w:r w:rsidR="004C415B">
        <w:t>e</w:t>
      </w:r>
      <w:r w:rsidRPr="0064796A">
        <w:t>et</w:t>
      </w:r>
      <w:r w:rsidR="004C415B">
        <w:t>s</w:t>
      </w:r>
      <w:r w:rsidRPr="0064796A">
        <w:t xml:space="preserve"> reporting requirements for the program year.</w:t>
      </w:r>
    </w:p>
    <w:p w14:paraId="43089681" w14:textId="6997CE88" w:rsidR="00A905E8" w:rsidRPr="0064796A" w:rsidRDefault="44359EB6" w:rsidP="00A905E8">
      <w:pPr>
        <w:pStyle w:val="BodyText0"/>
      </w:pPr>
      <w:r w:rsidRPr="0064796A">
        <w:t xml:space="preserve">For </w:t>
      </w:r>
      <w:r w:rsidR="002D2A1F">
        <w:t xml:space="preserve">QRDA </w:t>
      </w:r>
      <w:r w:rsidRPr="0064796A">
        <w:t>III files that are submitted to the CPC+ program, the F</w:t>
      </w:r>
      <w:r w:rsidR="00834A4B" w:rsidRPr="0064796A">
        <w:t xml:space="preserve">inal </w:t>
      </w:r>
      <w:r w:rsidRPr="0064796A">
        <w:t>A</w:t>
      </w:r>
      <w:r w:rsidR="00834A4B" w:rsidRPr="0064796A">
        <w:t xml:space="preserve">ction </w:t>
      </w:r>
      <w:r w:rsidRPr="0064796A">
        <w:t>P</w:t>
      </w:r>
      <w:r w:rsidR="00834A4B" w:rsidRPr="0064796A">
        <w:t>rocessing</w:t>
      </w:r>
      <w:r w:rsidRPr="0064796A">
        <w:t xml:space="preserve"> rules include the combination of the CMS program name, the CPCPLUS APM Entity Identifier</w:t>
      </w:r>
      <w:r w:rsidR="795FB379" w:rsidRPr="7EEB70C2">
        <w:t xml:space="preserve"> </w:t>
      </w:r>
      <w:r w:rsidR="0E56EFF3" w:rsidRPr="0064796A">
        <w:t>(aka CPC+</w:t>
      </w:r>
      <w:r w:rsidR="3D42C0DA" w:rsidRPr="7EEB70C2">
        <w:t xml:space="preserve"> </w:t>
      </w:r>
      <w:r w:rsidR="3D42C0DA" w:rsidRPr="0064796A">
        <w:t>P</w:t>
      </w:r>
      <w:r w:rsidR="0E56EFF3" w:rsidRPr="0064796A">
        <w:t xml:space="preserve">ractice </w:t>
      </w:r>
      <w:r w:rsidR="3D42C0DA" w:rsidRPr="0064796A">
        <w:t>S</w:t>
      </w:r>
      <w:r w:rsidR="0E56EFF3" w:rsidRPr="0064796A">
        <w:t xml:space="preserve">ite </w:t>
      </w:r>
      <w:r w:rsidR="7EEB70C2">
        <w:t>I</w:t>
      </w:r>
      <w:r w:rsidR="0E56EFF3" w:rsidRPr="0064796A">
        <w:t>dentifier)</w:t>
      </w:r>
      <w:r w:rsidRPr="7EEB70C2">
        <w:t xml:space="preserve">, </w:t>
      </w:r>
      <w:r w:rsidR="001B3DA1">
        <w:t xml:space="preserve">and </w:t>
      </w:r>
      <w:r w:rsidRPr="0064796A">
        <w:t>the submission timestamp.</w:t>
      </w:r>
    </w:p>
    <w:p w14:paraId="3B82B372" w14:textId="4CFC5646" w:rsidR="00CE0185" w:rsidRPr="0064796A" w:rsidRDefault="004D695C" w:rsidP="00546F19">
      <w:pPr>
        <w:pStyle w:val="Heading3"/>
      </w:pPr>
      <w:bookmarkStart w:id="225" w:name="_Toc447716966"/>
      <w:bookmarkStart w:id="226" w:name="_Toc5020511"/>
      <w:bookmarkEnd w:id="225"/>
      <w:r w:rsidRPr="00F3692D">
        <w:t>Program</w:t>
      </w:r>
      <w:r w:rsidRPr="0064796A">
        <w:t xml:space="preserve"> Identifiers U</w:t>
      </w:r>
      <w:r w:rsidR="00CE0185" w:rsidRPr="0064796A">
        <w:t>sed in Succession Management</w:t>
      </w:r>
      <w:bookmarkEnd w:id="226"/>
    </w:p>
    <w:p w14:paraId="202AFB6D" w14:textId="212CC876" w:rsidR="008C388B" w:rsidRPr="0064796A" w:rsidRDefault="44359EB6" w:rsidP="008C388B">
      <w:pPr>
        <w:pStyle w:val="BodyText0"/>
      </w:pPr>
      <w:r w:rsidRPr="0064796A">
        <w:t xml:space="preserve">The CMS program name requirement for </w:t>
      </w:r>
      <w:r w:rsidR="002D2A1F">
        <w:t xml:space="preserve">QRDA </w:t>
      </w:r>
      <w:r w:rsidRPr="0064796A">
        <w:t xml:space="preserve">III submission is specified in </w:t>
      </w:r>
      <w:hyperlink w:anchor="C_2233-17212" w:history="1">
        <w:r w:rsidR="00E71748" w:rsidRPr="00C30E83">
          <w:rPr>
            <w:rStyle w:val="Hyperlink"/>
            <w:color w:val="000099"/>
          </w:rPr>
          <w:t>5.1.</w:t>
        </w:r>
        <w:r w:rsidR="00C91489" w:rsidRPr="00C30E83">
          <w:rPr>
            <w:rStyle w:val="Hyperlink"/>
            <w:color w:val="000099"/>
          </w:rPr>
          <w:t>1</w:t>
        </w:r>
        <w:r w:rsidR="00E71748" w:rsidRPr="00C30E83">
          <w:rPr>
            <w:rStyle w:val="Hyperlink"/>
            <w:color w:val="000099"/>
          </w:rPr>
          <w:t xml:space="preserve"> </w:t>
        </w:r>
        <w:proofErr w:type="spellStart"/>
        <w:r w:rsidR="00E71748" w:rsidRPr="00C30E83">
          <w:rPr>
            <w:rStyle w:val="Hyperlink"/>
            <w:color w:val="000099"/>
          </w:rPr>
          <w:t>informationRecipient</w:t>
        </w:r>
        <w:proofErr w:type="spellEnd"/>
      </w:hyperlink>
      <w:r w:rsidRPr="0064796A">
        <w:t xml:space="preserve">. Each </w:t>
      </w:r>
      <w:r w:rsidR="002D2A1F">
        <w:t xml:space="preserve">QRDA </w:t>
      </w:r>
      <w:r w:rsidRPr="0064796A">
        <w:t xml:space="preserve">III report </w:t>
      </w:r>
      <w:r w:rsidRPr="0064796A">
        <w:rPr>
          <w:b/>
          <w:bCs/>
        </w:rPr>
        <w:t>must</w:t>
      </w:r>
      <w:r w:rsidRPr="0064796A">
        <w:t xml:space="preserve"> contain only one CMS program name, which shall be selected from the </w:t>
      </w:r>
      <w:hyperlink w:anchor="VS_CMS_Program_Name" w:history="1">
        <w:r w:rsidR="002D2A1F" w:rsidRPr="00127B35">
          <w:rPr>
            <w:rStyle w:val="Hyperlink"/>
            <w:color w:val="000099"/>
          </w:rPr>
          <w:t xml:space="preserve">QRDA </w:t>
        </w:r>
        <w:r w:rsidRPr="00127B35">
          <w:rPr>
            <w:rStyle w:val="Hyperlink"/>
            <w:color w:val="000099"/>
          </w:rPr>
          <w:t>III CMS Program Name value set (2.16.840.1.113883.3.249.14.101)</w:t>
        </w:r>
        <w:r w:rsidR="005E3697" w:rsidRPr="005E3697">
          <w:rPr>
            <w:rStyle w:val="Hyperlink"/>
            <w:color w:val="000099"/>
            <w:u w:val="none"/>
          </w:rPr>
          <w:t xml:space="preserve"> </w:t>
        </w:r>
        <w:r w:rsidR="005E3697">
          <w:rPr>
            <w:rStyle w:val="Hyperlink"/>
            <w:color w:val="auto"/>
            <w:u w:val="none"/>
          </w:rPr>
          <w:t>for the 2020 performance period</w:t>
        </w:r>
        <w:r w:rsidRPr="00127B35">
          <w:rPr>
            <w:rStyle w:val="Hyperlink"/>
            <w:color w:val="auto"/>
            <w:u w:val="none"/>
          </w:rPr>
          <w:t>.</w:t>
        </w:r>
      </w:hyperlink>
      <w:r w:rsidRPr="0064796A">
        <w:t xml:space="preserve"> The CMS program name specified in a </w:t>
      </w:r>
      <w:r w:rsidR="002D2A1F">
        <w:t xml:space="preserve">QRDA </w:t>
      </w:r>
      <w:r w:rsidRPr="0064796A">
        <w:t xml:space="preserve">III report ensures the report is routed to the correct CMS program once it is received by the CMS </w:t>
      </w:r>
      <w:r w:rsidR="002D2A1F">
        <w:t xml:space="preserve">QRDA </w:t>
      </w:r>
      <w:r w:rsidRPr="0064796A">
        <w:t xml:space="preserve">III receiving system. Therefore, when submitting a </w:t>
      </w:r>
      <w:r w:rsidR="002D2A1F">
        <w:t xml:space="preserve">QRDA </w:t>
      </w:r>
      <w:r w:rsidRPr="0064796A">
        <w:t xml:space="preserve">III report </w:t>
      </w:r>
      <w:r w:rsidRPr="0064796A">
        <w:lastRenderedPageBreak/>
        <w:t xml:space="preserve">to CMS, it is critical to specify the correct CMS program. The CMS program name is also used for managing successive replacement </w:t>
      </w:r>
      <w:r w:rsidR="002D2A1F">
        <w:t xml:space="preserve">QRDA </w:t>
      </w:r>
      <w:r w:rsidRPr="0064796A">
        <w:t xml:space="preserve">III </w:t>
      </w:r>
      <w:r w:rsidR="00CD0A9B">
        <w:t>reports</w:t>
      </w:r>
      <w:r w:rsidRPr="0064796A">
        <w:t xml:space="preserve">. When submitting a replacement </w:t>
      </w:r>
      <w:r w:rsidR="002D2A1F">
        <w:t xml:space="preserve">QRDA </w:t>
      </w:r>
      <w:r w:rsidRPr="0064796A">
        <w:t xml:space="preserve">III report, the replacement </w:t>
      </w:r>
      <w:r w:rsidR="002D2A1F">
        <w:t xml:space="preserve">QRDA </w:t>
      </w:r>
      <w:r w:rsidRPr="0064796A">
        <w:t xml:space="preserve">III report </w:t>
      </w:r>
      <w:r w:rsidRPr="0064796A">
        <w:rPr>
          <w:b/>
          <w:bCs/>
        </w:rPr>
        <w:t>must</w:t>
      </w:r>
      <w:r w:rsidRPr="0064796A">
        <w:t xml:space="preserve"> contain the same CMS program name as specified in the report that it is intended to replace. The timestamp of the latest file submitted will be used to determine which file is to be analyzed for the specified CMS </w:t>
      </w:r>
      <w:proofErr w:type="gramStart"/>
      <w:r w:rsidRPr="0064796A">
        <w:t>program,</w:t>
      </w:r>
      <w:proofErr w:type="gramEnd"/>
      <w:r w:rsidRPr="0064796A">
        <w:t xml:space="preserve"> therefore an error in the CMS program name will produce the wrong analysis. For example, if you are submitting a file initially for CPC+, find an error</w:t>
      </w:r>
      <w:r w:rsidR="00CD0A9B">
        <w:t>,</w:t>
      </w:r>
      <w:r w:rsidRPr="0064796A">
        <w:t xml:space="preserve"> and resubmit the file with another CMS program name </w:t>
      </w:r>
      <w:r w:rsidR="001B3DA1" w:rsidRPr="053A7025">
        <w:t>(</w:t>
      </w:r>
      <w:r w:rsidRPr="0064796A">
        <w:t>such as MIPS</w:t>
      </w:r>
      <w:r w:rsidR="007B6214">
        <w:t>_GROUP</w:t>
      </w:r>
      <w:r w:rsidR="001B3DA1" w:rsidRPr="053A7025">
        <w:t>)</w:t>
      </w:r>
      <w:r w:rsidRPr="0064796A">
        <w:t xml:space="preserve">, the </w:t>
      </w:r>
      <w:r w:rsidR="00127B35">
        <w:t xml:space="preserve">resubmitted </w:t>
      </w:r>
      <w:r w:rsidRPr="0064796A">
        <w:t>file will only be analyzed for MIPS.</w:t>
      </w:r>
    </w:p>
    <w:p w14:paraId="2BFC445D" w14:textId="77777777" w:rsidR="000824CB" w:rsidRPr="0064796A" w:rsidRDefault="000824CB" w:rsidP="003B7005">
      <w:pPr>
        <w:pStyle w:val="Heading2-nonumber"/>
      </w:pPr>
      <w:bookmarkStart w:id="227" w:name="_QRDA_Category_III"/>
      <w:bookmarkStart w:id="228" w:name="_Ref388996935"/>
      <w:bookmarkStart w:id="229" w:name="_Ref388996945"/>
      <w:bookmarkStart w:id="230" w:name="_Toc5020512"/>
      <w:bookmarkEnd w:id="227"/>
      <w:r w:rsidRPr="0064796A">
        <w:t>Time Zone</w:t>
      </w:r>
      <w:bookmarkEnd w:id="230"/>
    </w:p>
    <w:p w14:paraId="5791A83E" w14:textId="77777777" w:rsidR="00EB7EDF" w:rsidRPr="0064796A" w:rsidRDefault="44359EB6" w:rsidP="44359EB6">
      <w:pPr>
        <w:shd w:val="clear" w:color="auto" w:fill="FFFFFF" w:themeFill="background1"/>
        <w:spacing w:before="240"/>
        <w:rPr>
          <w:rFonts w:eastAsia="Arial" w:cs="Arial"/>
          <w:color w:val="000000" w:themeColor="text1"/>
        </w:rPr>
      </w:pPr>
      <w:r w:rsidRPr="0064796A">
        <w:t>Time comparisons or elapsed time calculations are frequently involved as part of determining measure population outcomes. </w:t>
      </w:r>
      <w:r w:rsidRPr="0064796A">
        <w:rPr>
          <w:rFonts w:eastAsia="Arial" w:cs="Arial"/>
          <w:color w:val="000000" w:themeColor="text1"/>
        </w:rPr>
        <w:t xml:space="preserve"> </w:t>
      </w:r>
    </w:p>
    <w:p w14:paraId="09F03C53" w14:textId="0A4F6183" w:rsidR="00EB7EDF" w:rsidRPr="0064796A" w:rsidRDefault="00673720" w:rsidP="00673720">
      <w:pPr>
        <w:pStyle w:val="Caption"/>
      </w:pPr>
      <w:bookmarkStart w:id="231" w:name="_Toc5021887"/>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1</w:t>
      </w:r>
      <w:r w:rsidR="005D5A2F">
        <w:rPr>
          <w:noProof/>
        </w:rPr>
        <w:fldChar w:fldCharType="end"/>
      </w:r>
      <w:r w:rsidR="00EB7EDF" w:rsidRPr="0064796A">
        <w:t>: Time Zone Validation Rule</w:t>
      </w:r>
      <w:bookmarkEnd w:id="231"/>
    </w:p>
    <w:tbl>
      <w:tblPr>
        <w:tblW w:w="499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6"/>
        <w:gridCol w:w="8313"/>
      </w:tblGrid>
      <w:tr w:rsidR="00EB7EDF" w:rsidRPr="0064796A" w14:paraId="55AC7C9B" w14:textId="77777777" w:rsidTr="008A3E9F">
        <w:tc>
          <w:tcPr>
            <w:tcW w:w="1217" w:type="dxa"/>
            <w:shd w:val="clear" w:color="auto" w:fill="1F497D" w:themeFill="text2"/>
          </w:tcPr>
          <w:p w14:paraId="604701E9" w14:textId="77777777" w:rsidR="00EB7EDF" w:rsidRPr="0064796A" w:rsidRDefault="44359EB6" w:rsidP="002A5482">
            <w:pPr>
              <w:pStyle w:val="TableHead"/>
              <w:jc w:val="center"/>
            </w:pPr>
            <w:r w:rsidRPr="0064796A">
              <w:t>CONF.#</w:t>
            </w:r>
          </w:p>
        </w:tc>
        <w:tc>
          <w:tcPr>
            <w:tcW w:w="8116" w:type="dxa"/>
            <w:shd w:val="clear" w:color="auto" w:fill="1F497D" w:themeFill="text2"/>
            <w:hideMark/>
          </w:tcPr>
          <w:p w14:paraId="1F21259B" w14:textId="77777777" w:rsidR="00EB7EDF" w:rsidRPr="0064796A" w:rsidRDefault="44359EB6" w:rsidP="002A5482">
            <w:pPr>
              <w:pStyle w:val="TableHead"/>
              <w:jc w:val="center"/>
            </w:pPr>
            <w:r w:rsidRPr="0064796A">
              <w:t>Rules</w:t>
            </w:r>
          </w:p>
        </w:tc>
      </w:tr>
      <w:tr w:rsidR="008A3E9F" w:rsidRPr="0064796A" w14:paraId="4C4B632C" w14:textId="77777777" w:rsidTr="008A3E9F">
        <w:tc>
          <w:tcPr>
            <w:tcW w:w="1217" w:type="dxa"/>
          </w:tcPr>
          <w:p w14:paraId="099B6BC2" w14:textId="5C9D298F" w:rsidR="008A3E9F" w:rsidRPr="0064796A" w:rsidRDefault="008A3E9F" w:rsidP="008A3E9F">
            <w:pPr>
              <w:pStyle w:val="TableText"/>
              <w:rPr>
                <w:szCs w:val="22"/>
              </w:rPr>
            </w:pPr>
            <w:r w:rsidRPr="0064796A">
              <w:rPr>
                <w:szCs w:val="22"/>
              </w:rPr>
              <w:t>CMS_0122</w:t>
            </w:r>
          </w:p>
        </w:tc>
        <w:tc>
          <w:tcPr>
            <w:tcW w:w="8116" w:type="dxa"/>
            <w:shd w:val="clear" w:color="auto" w:fill="auto"/>
          </w:tcPr>
          <w:p w14:paraId="2A81B00B" w14:textId="601B08EF" w:rsidR="008A3E9F" w:rsidRPr="0064796A" w:rsidRDefault="008A3E9F" w:rsidP="008A3E9F">
            <w:pPr>
              <w:pStyle w:val="TableText"/>
              <w:rPr>
                <w:rFonts w:eastAsia="Arial"/>
                <w:color w:val="000000"/>
              </w:rPr>
            </w:pPr>
            <w:r w:rsidRPr="0064796A">
              <w:rPr>
                <w:rFonts w:eastAsia="Arial"/>
                <w:color w:val="000000"/>
              </w:rPr>
              <w:t>A Coordinated Universal Time  (UTC time) offset should not be used anywhere in a QRDA Category III file or, if a UTC time offset is needed anywhere, then it *</w:t>
            </w:r>
            <w:r w:rsidRPr="0064796A">
              <w:rPr>
                <w:rFonts w:eastAsia="Arial"/>
                <w:b/>
                <w:bCs/>
                <w:color w:val="000000"/>
              </w:rPr>
              <w:t>must</w:t>
            </w:r>
            <w:r w:rsidRPr="0064796A">
              <w:rPr>
                <w:rFonts w:eastAsia="Arial"/>
                <w:color w:val="000000"/>
              </w:rPr>
              <w:t>* be specified *</w:t>
            </w:r>
            <w:r w:rsidRPr="0064796A">
              <w:rPr>
                <w:rFonts w:eastAsia="Arial"/>
                <w:b/>
                <w:bCs/>
                <w:color w:val="000000"/>
              </w:rPr>
              <w:t>everywhere</w:t>
            </w:r>
            <w:r w:rsidRPr="0064796A">
              <w:rPr>
                <w:rFonts w:eastAsia="Arial"/>
                <w:color w:val="000000"/>
              </w:rPr>
              <w:t>* a time field is provided.</w:t>
            </w:r>
          </w:p>
        </w:tc>
      </w:tr>
    </w:tbl>
    <w:p w14:paraId="4FDF64CE" w14:textId="3B0B7194" w:rsidR="00EB7EDF" w:rsidRPr="0064796A" w:rsidRDefault="44359EB6" w:rsidP="00850EAD">
      <w:pPr>
        <w:shd w:val="clear" w:color="auto" w:fill="FFFFFF" w:themeFill="background1"/>
        <w:tabs>
          <w:tab w:val="left" w:pos="6974"/>
        </w:tabs>
        <w:rPr>
          <w:rFonts w:eastAsia="Arial" w:cs="Arial"/>
          <w:color w:val="222222"/>
        </w:rPr>
      </w:pPr>
      <w:r w:rsidRPr="0064796A">
        <w:rPr>
          <w:rFonts w:eastAsia="Arial" w:cs="Arial"/>
          <w:color w:val="000000" w:themeColor="text1"/>
        </w:rPr>
        <w:t> </w:t>
      </w:r>
      <w:r w:rsidR="00850EAD">
        <w:rPr>
          <w:rFonts w:eastAsia="Arial" w:cs="Arial"/>
          <w:color w:val="000000" w:themeColor="text1"/>
        </w:rPr>
        <w:tab/>
      </w:r>
    </w:p>
    <w:p w14:paraId="482B1597" w14:textId="77777777" w:rsidR="00EB7EDF" w:rsidRPr="0064796A" w:rsidRDefault="44359EB6" w:rsidP="00EB7EDF">
      <w:r w:rsidRPr="0064796A">
        <w:rPr>
          <w:rFonts w:eastAsia="Arial" w:cs="Arial"/>
          <w:color w:val="000000" w:themeColor="text1"/>
        </w:rPr>
        <w:t>This time zone validation rule is performed on the following elements:</w:t>
      </w:r>
    </w:p>
    <w:p w14:paraId="37E82B21" w14:textId="77777777" w:rsidR="00EB7EDF" w:rsidRPr="00E71748" w:rsidRDefault="44359EB6" w:rsidP="000F4467">
      <w:pPr>
        <w:pStyle w:val="ListParagraph"/>
        <w:numPr>
          <w:ilvl w:val="0"/>
          <w:numId w:val="23"/>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/@value</w:t>
      </w:r>
    </w:p>
    <w:p w14:paraId="60CB72B1" w14:textId="77777777" w:rsidR="00EB7EDF" w:rsidRPr="00E71748" w:rsidRDefault="44359EB6" w:rsidP="000F4467">
      <w:pPr>
        <w:pStyle w:val="ListParagraph"/>
        <w:numPr>
          <w:ilvl w:val="0"/>
          <w:numId w:val="23"/>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/low/@value</w:t>
      </w:r>
    </w:p>
    <w:p w14:paraId="77FBEB1B" w14:textId="77777777" w:rsidR="00EB7EDF" w:rsidRPr="00E71748" w:rsidRDefault="44359EB6" w:rsidP="000F4467">
      <w:pPr>
        <w:pStyle w:val="ListParagraph"/>
        <w:numPr>
          <w:ilvl w:val="0"/>
          <w:numId w:val="23"/>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/high/@value</w:t>
      </w:r>
    </w:p>
    <w:p w14:paraId="16775FD9" w14:textId="77777777" w:rsidR="00EB7EDF" w:rsidRPr="00E71748" w:rsidRDefault="44359EB6" w:rsidP="000F4467">
      <w:pPr>
        <w:pStyle w:val="ListParagraph"/>
        <w:numPr>
          <w:ilvl w:val="0"/>
          <w:numId w:val="23"/>
        </w:numPr>
        <w:jc w:val="left"/>
        <w:rPr>
          <w:rFonts w:ascii="Courier New" w:hAnsi="Courier New" w:cs="Courier New"/>
        </w:rPr>
      </w:pPr>
      <w:r w:rsidRPr="00E71748">
        <w:rPr>
          <w:rFonts w:ascii="Courier New" w:hAnsi="Courier New" w:cs="Courier New"/>
        </w:rPr>
        <w:t>time/@value</w:t>
      </w:r>
    </w:p>
    <w:p w14:paraId="5ADFE743" w14:textId="77777777" w:rsidR="00EB7EDF" w:rsidRPr="00E71748" w:rsidRDefault="44359EB6" w:rsidP="000F4467">
      <w:pPr>
        <w:pStyle w:val="ListParagraph"/>
        <w:numPr>
          <w:ilvl w:val="0"/>
          <w:numId w:val="23"/>
        </w:numPr>
        <w:jc w:val="left"/>
        <w:rPr>
          <w:rFonts w:ascii="Courier New" w:hAnsi="Courier New" w:cs="Courier New"/>
        </w:rPr>
      </w:pPr>
      <w:r w:rsidRPr="00E71748">
        <w:rPr>
          <w:rFonts w:ascii="Courier New" w:hAnsi="Courier New" w:cs="Courier New"/>
        </w:rPr>
        <w:t>time/low/@value</w:t>
      </w:r>
    </w:p>
    <w:p w14:paraId="5AB7D060" w14:textId="77777777" w:rsidR="00EB7EDF" w:rsidRPr="0064796A" w:rsidRDefault="44359EB6" w:rsidP="000F4467">
      <w:pPr>
        <w:pStyle w:val="ListParagraph"/>
        <w:numPr>
          <w:ilvl w:val="0"/>
          <w:numId w:val="23"/>
        </w:numPr>
        <w:jc w:val="left"/>
      </w:pPr>
      <w:r w:rsidRPr="00E71748">
        <w:rPr>
          <w:rFonts w:ascii="Courier New" w:hAnsi="Courier New" w:cs="Courier New"/>
        </w:rPr>
        <w:t>time/high/@value</w:t>
      </w:r>
      <w:r w:rsidR="65BDAD3C" w:rsidRPr="0064796A">
        <w:br/>
      </w:r>
    </w:p>
    <w:p w14:paraId="58C1E750" w14:textId="7131484D" w:rsidR="00EB7EDF" w:rsidRPr="0064796A" w:rsidRDefault="44359EB6" w:rsidP="44359EB6">
      <w:pPr>
        <w:shd w:val="clear" w:color="auto" w:fill="FFFFFF" w:themeFill="background1"/>
        <w:rPr>
          <w:rFonts w:eastAsia="Arial" w:cs="Arial"/>
          <w:color w:val="000000" w:themeColor="text1"/>
        </w:rPr>
      </w:pPr>
      <w:r w:rsidRPr="0064796A">
        <w:rPr>
          <w:rFonts w:eastAsia="Arial" w:cs="Arial"/>
          <w:color w:val="000000" w:themeColor="text1"/>
        </w:rPr>
        <w:t xml:space="preserve">There is one exception to this validation rule. The </w:t>
      </w:r>
      <w:proofErr w:type="spellStart"/>
      <w:r w:rsidRPr="00B750A3">
        <w:rPr>
          <w:rFonts w:ascii="Courier New" w:eastAsia="Arial" w:hAnsi="Courier New" w:cs="Courier New"/>
          <w:color w:val="000000" w:themeColor="text1"/>
        </w:rPr>
        <w:t>effectiveTime</w:t>
      </w:r>
      <w:proofErr w:type="spellEnd"/>
      <w:r w:rsidRPr="0064796A">
        <w:rPr>
          <w:rFonts w:eastAsia="Arial" w:cs="Arial"/>
          <w:color w:val="000000" w:themeColor="text1"/>
        </w:rPr>
        <w:t xml:space="preserve"> element of the </w:t>
      </w:r>
      <w:r w:rsidRPr="00D81F78">
        <w:rPr>
          <w:rFonts w:cs="Arial"/>
        </w:rPr>
        <w:t>Reporting Parameters Act</w:t>
      </w:r>
      <w:r w:rsidRPr="0064796A">
        <w:t xml:space="preserve"> template </w:t>
      </w:r>
      <w:r w:rsidRPr="0064796A">
        <w:rPr>
          <w:rFonts w:eastAsia="Arial" w:cs="Arial"/>
          <w:color w:val="000000" w:themeColor="text1"/>
        </w:rPr>
        <w:t>(CONF:</w:t>
      </w:r>
      <w:r w:rsidR="004D1B7A" w:rsidRPr="053A7025">
        <w:t xml:space="preserve"> </w:t>
      </w:r>
      <w:r w:rsidR="00D14684">
        <w:t>23-3274</w:t>
      </w:r>
      <w:r w:rsidR="00144B9E" w:rsidRPr="053A7025">
        <w:t xml:space="preserve"> </w:t>
      </w:r>
      <w:r w:rsidRPr="0064796A">
        <w:rPr>
          <w:rFonts w:eastAsia="Arial" w:cs="Arial"/>
          <w:color w:val="000000" w:themeColor="text1"/>
        </w:rPr>
        <w:t xml:space="preserve">and </w:t>
      </w:r>
      <w:r w:rsidRPr="0064796A">
        <w:rPr>
          <w:rFonts w:eastAsia="Arial" w:cs="Arial"/>
        </w:rPr>
        <w:t>CONF:</w:t>
      </w:r>
      <w:r w:rsidR="004D1B7A" w:rsidRPr="053A7025">
        <w:t xml:space="preserve"> </w:t>
      </w:r>
      <w:r w:rsidR="00D14684">
        <w:t>23-3275</w:t>
      </w:r>
      <w:r w:rsidRPr="0064796A">
        <w:rPr>
          <w:rFonts w:eastAsia="Arial" w:cs="Arial"/>
          <w:color w:val="000000" w:themeColor="text1"/>
        </w:rPr>
        <w:t>) will not be validated using this time zone validation rule:</w:t>
      </w:r>
    </w:p>
    <w:p w14:paraId="21D3CC3E" w14:textId="35E067F3" w:rsidR="00EB7EDF" w:rsidRPr="0064796A" w:rsidRDefault="44359EB6" w:rsidP="000F4467">
      <w:pPr>
        <w:pStyle w:val="ListParagraph"/>
        <w:numPr>
          <w:ilvl w:val="0"/>
          <w:numId w:val="24"/>
        </w:numPr>
        <w:jc w:val="left"/>
      </w:pPr>
      <w:r w:rsidRPr="0064796A">
        <w:t>act[@templateId=</w:t>
      </w:r>
      <w:r w:rsidR="00BA7BCE" w:rsidRPr="007F4328">
        <w:t>“</w:t>
      </w:r>
      <w:r w:rsidR="00D14684"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D14684" w:rsidRPr="007F4328">
        <w:rPr>
          <w:rFonts w:ascii="Courier New" w:hAnsi="Courier New" w:cs="Courier New"/>
          <w:sz w:val="20"/>
          <w:szCs w:val="20"/>
        </w:rPr>
        <w:t>7.3.8</w:t>
      </w:r>
      <w:r w:rsidRPr="0064796A">
        <w:rPr>
          <w:rFonts w:eastAsia="Arial" w:cs="Arial"/>
        </w:rPr>
        <w:t>”]</w:t>
      </w:r>
      <w:r w:rsidRPr="053A7025">
        <w:t>/</w:t>
      </w:r>
      <w:r w:rsidRPr="0064796A">
        <w:t>effectiveTime/low</w:t>
      </w:r>
    </w:p>
    <w:p w14:paraId="554F3ABE" w14:textId="286EB894" w:rsidR="00EB7EDF" w:rsidRPr="0064796A" w:rsidRDefault="44359EB6" w:rsidP="000F4467">
      <w:pPr>
        <w:pStyle w:val="ListParagraph"/>
        <w:numPr>
          <w:ilvl w:val="0"/>
          <w:numId w:val="24"/>
        </w:numPr>
        <w:jc w:val="left"/>
      </w:pPr>
      <w:r w:rsidRPr="0064796A">
        <w:t>act[@templateId</w:t>
      </w:r>
      <w:r w:rsidR="00BA7BCE" w:rsidRPr="0064796A">
        <w:t>=</w:t>
      </w:r>
      <w:r w:rsidR="00BA7BCE" w:rsidRPr="007F4328">
        <w:t>“</w:t>
      </w:r>
      <w:r w:rsidR="00BA7BCE"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BA7BCE" w:rsidRPr="007F4328">
        <w:rPr>
          <w:rFonts w:ascii="Courier New" w:hAnsi="Courier New" w:cs="Courier New"/>
          <w:sz w:val="20"/>
          <w:szCs w:val="20"/>
        </w:rPr>
        <w:t>7.3.8</w:t>
      </w:r>
      <w:r w:rsidR="00BA7BCE" w:rsidRPr="0064796A">
        <w:rPr>
          <w:rFonts w:eastAsia="Arial" w:cs="Arial"/>
        </w:rPr>
        <w:t>”</w:t>
      </w:r>
      <w:r w:rsidRPr="0064796A">
        <w:rPr>
          <w:rFonts w:eastAsia="Arial" w:cs="Arial"/>
        </w:rPr>
        <w:t>]</w:t>
      </w:r>
      <w:r w:rsidRPr="053A7025">
        <w:t>/</w:t>
      </w:r>
      <w:r w:rsidRPr="0064796A">
        <w:t>effectiveTime/high</w:t>
      </w:r>
    </w:p>
    <w:p w14:paraId="49CC1A02" w14:textId="77777777" w:rsidR="00C96FF3" w:rsidRDefault="00C96FF3" w:rsidP="003B7005">
      <w:pPr>
        <w:pStyle w:val="Heading2-nonumber"/>
      </w:pPr>
      <w:bookmarkStart w:id="232" w:name="_Toc443944624"/>
      <w:bookmarkStart w:id="233" w:name="_Toc443944730"/>
      <w:bookmarkStart w:id="234" w:name="_Toc444008181"/>
      <w:bookmarkStart w:id="235" w:name="_Toc444008296"/>
      <w:bookmarkStart w:id="236" w:name="_Toc444008393"/>
      <w:bookmarkStart w:id="237" w:name="_Toc444031468"/>
      <w:bookmarkStart w:id="238" w:name="_Toc444031703"/>
      <w:bookmarkStart w:id="239" w:name="_Toc444031801"/>
      <w:bookmarkStart w:id="240" w:name="_Toc444032381"/>
      <w:bookmarkStart w:id="241" w:name="_Toc444032479"/>
      <w:bookmarkStart w:id="242" w:name="_Toc444032898"/>
      <w:bookmarkStart w:id="243" w:name="_Toc444032996"/>
      <w:bookmarkStart w:id="244" w:name="_Toc444078391"/>
      <w:bookmarkStart w:id="245" w:name="_Toc444109978"/>
      <w:bookmarkStart w:id="246" w:name="_Toc444113039"/>
      <w:bookmarkStart w:id="247" w:name="_Toc444178060"/>
      <w:bookmarkStart w:id="248" w:name="_Toc444178137"/>
      <w:bookmarkStart w:id="249" w:name="_Toc444183590"/>
      <w:bookmarkStart w:id="250" w:name="_Toc442353181"/>
      <w:bookmarkStart w:id="251" w:name="_Toc5020513"/>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t>Performance Period and Performance Rate</w:t>
      </w:r>
      <w:bookmarkEnd w:id="251"/>
    </w:p>
    <w:p w14:paraId="360E8E74" w14:textId="334B5C90" w:rsidR="00C96FF3" w:rsidRDefault="00C96FF3" w:rsidP="00C96FF3">
      <w:pPr>
        <w:spacing w:before="240"/>
        <w:rPr>
          <w:rFonts w:eastAsia="Arial" w:cs="Arial"/>
        </w:rPr>
      </w:pPr>
      <w:r>
        <w:rPr>
          <w:rFonts w:eastAsia="Arial" w:cs="Arial"/>
        </w:rPr>
        <w:t>The p</w:t>
      </w:r>
      <w:r w:rsidRPr="0064796A">
        <w:rPr>
          <w:rFonts w:eastAsia="Arial" w:cs="Arial"/>
        </w:rPr>
        <w:t xml:space="preserve">erformance </w:t>
      </w:r>
      <w:r>
        <w:rPr>
          <w:rFonts w:eastAsia="Arial" w:cs="Arial"/>
        </w:rPr>
        <w:t>p</w:t>
      </w:r>
      <w:r w:rsidRPr="0064796A">
        <w:rPr>
          <w:rFonts w:eastAsia="Arial" w:cs="Arial"/>
        </w:rPr>
        <w:t>eriod for the CPC+ program begins on January 1</w:t>
      </w:r>
      <w:r w:rsidRPr="0064796A">
        <w:rPr>
          <w:rFonts w:eastAsia="Arial" w:cs="Arial"/>
        </w:rPr>
        <w:t xml:space="preserve">, </w:t>
      </w:r>
      <w:r w:rsidR="005E3697">
        <w:rPr>
          <w:rFonts w:eastAsia="Arial" w:cs="Arial"/>
        </w:rPr>
        <w:t>2020</w:t>
      </w:r>
      <w:r w:rsidR="005E3697" w:rsidRPr="0064796A">
        <w:rPr>
          <w:rFonts w:eastAsia="Arial" w:cs="Arial"/>
        </w:rPr>
        <w:t xml:space="preserve"> </w:t>
      </w:r>
      <w:r w:rsidRPr="0064796A">
        <w:rPr>
          <w:rFonts w:eastAsia="Arial" w:cs="Arial"/>
        </w:rPr>
        <w:t xml:space="preserve">and ends on December 31, </w:t>
      </w:r>
      <w:r w:rsidR="005E3697">
        <w:rPr>
          <w:rFonts w:eastAsia="Arial" w:cs="Arial"/>
        </w:rPr>
        <w:t>2020</w:t>
      </w:r>
      <w:r w:rsidRPr="0064796A">
        <w:rPr>
          <w:rFonts w:eastAsia="Arial" w:cs="Arial"/>
        </w:rPr>
        <w:t>.</w:t>
      </w:r>
      <w:r>
        <w:rPr>
          <w:rFonts w:eastAsia="Arial" w:cs="Arial"/>
        </w:rPr>
        <w:t xml:space="preserve"> If the CMS program name code is “CPCPLUS”, the </w:t>
      </w:r>
      <w:r w:rsidRPr="00D81F78">
        <w:rPr>
          <w:rFonts w:eastAsia="Arial" w:cs="Arial"/>
        </w:rPr>
        <w:t>Reporting Parameters Act</w:t>
      </w:r>
      <w:r>
        <w:rPr>
          <w:rFonts w:eastAsia="Arial" w:cs="Arial"/>
        </w:rPr>
        <w:t xml:space="preserve">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/low</w:t>
      </w:r>
      <w:r>
        <w:rPr>
          <w:rFonts w:eastAsia="Arial" w:cs="Arial"/>
        </w:rPr>
        <w:t xml:space="preserve"> and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/high</w:t>
      </w:r>
      <w:r>
        <w:rPr>
          <w:rFonts w:eastAsia="Arial" w:cs="Arial"/>
        </w:rPr>
        <w:t xml:space="preserve"> value must be set as the following:</w:t>
      </w:r>
    </w:p>
    <w:p w14:paraId="677BB5CE" w14:textId="6D2AD56E" w:rsidR="00C96FF3" w:rsidRDefault="00C96FF3" w:rsidP="000F4467">
      <w:pPr>
        <w:pStyle w:val="ListParagraph"/>
        <w:numPr>
          <w:ilvl w:val="0"/>
          <w:numId w:val="24"/>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effectiveTime/low</w:t>
      </w:r>
      <w:r>
        <w:t>/@value=</w:t>
      </w:r>
      <w:r w:rsidR="00654A95" w:rsidRPr="007F4328">
        <w:t>“</w:t>
      </w:r>
      <w:r w:rsidR="005E3697">
        <w:rPr>
          <w:rFonts w:ascii="Courier New" w:hAnsi="Courier New" w:cs="Courier New"/>
          <w:sz w:val="20"/>
          <w:szCs w:val="20"/>
        </w:rPr>
        <w:t>20200101</w:t>
      </w:r>
      <w:r w:rsidRPr="053A7025">
        <w:t>”</w:t>
      </w:r>
    </w:p>
    <w:p w14:paraId="0FFA8C7C" w14:textId="1F4AC3FD" w:rsidR="00C96FF3" w:rsidRDefault="00C96FF3" w:rsidP="000F4467">
      <w:pPr>
        <w:pStyle w:val="ListParagraph"/>
        <w:numPr>
          <w:ilvl w:val="0"/>
          <w:numId w:val="24"/>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effectiveTime/high</w:t>
      </w:r>
      <w:r>
        <w:t>/@value=</w:t>
      </w:r>
      <w:r w:rsidR="00654A95" w:rsidRPr="007F4328">
        <w:t>“</w:t>
      </w:r>
      <w:r w:rsidR="005E3697">
        <w:rPr>
          <w:rFonts w:ascii="Courier New" w:hAnsi="Courier New" w:cs="Courier New"/>
          <w:sz w:val="20"/>
          <w:szCs w:val="20"/>
        </w:rPr>
        <w:t>20201231</w:t>
      </w:r>
      <w:r w:rsidRPr="053A7025">
        <w:t>”</w:t>
      </w:r>
    </w:p>
    <w:p w14:paraId="19EC3310" w14:textId="77777777" w:rsidR="00C96FF3" w:rsidRDefault="00C96FF3" w:rsidP="00C96FF3"/>
    <w:p w14:paraId="04047DFD" w14:textId="40A8F9D2" w:rsidR="00C96FF3" w:rsidRPr="00286BB7" w:rsidRDefault="00C96FF3" w:rsidP="00C96FF3">
      <w:pPr>
        <w:rPr>
          <w:color w:val="0033CC"/>
        </w:rPr>
      </w:pPr>
      <w:r>
        <w:t xml:space="preserve">For the MIPS performance period requirement, please see </w:t>
      </w:r>
      <w:hyperlink w:anchor="_Merit-Based_Incentive_Payments" w:history="1">
        <w:r w:rsidR="00F110BC" w:rsidRPr="00C30E83">
          <w:rPr>
            <w:rStyle w:val="Hyperlink"/>
            <w:color w:val="000099"/>
          </w:rPr>
          <w:t>4.2 Merit-Based Incentive Payment</w:t>
        </w:r>
        <w:r w:rsidR="00FD1488" w:rsidRPr="00C30E83">
          <w:rPr>
            <w:rStyle w:val="Hyperlink"/>
            <w:color w:val="000099"/>
          </w:rPr>
          <w:t xml:space="preserve"> Systems (MIPS) QRDA </w:t>
        </w:r>
        <w:r w:rsidR="00F110BC" w:rsidRPr="00C30E83">
          <w:rPr>
            <w:rStyle w:val="Hyperlink"/>
            <w:color w:val="000099"/>
          </w:rPr>
          <w:t>III Submissions</w:t>
        </w:r>
      </w:hyperlink>
      <w:r w:rsidR="003E4F8C" w:rsidRPr="000B57E7">
        <w:rPr>
          <w:rStyle w:val="Hyperlink"/>
          <w:color w:val="auto"/>
          <w:u w:val="none"/>
        </w:rPr>
        <w:t xml:space="preserve"> and </w:t>
      </w:r>
      <w:hyperlink w:anchor="_component" w:history="1">
        <w:r w:rsidR="002C1590" w:rsidRPr="00C30E83">
          <w:rPr>
            <w:rStyle w:val="Hyperlink"/>
            <w:color w:val="000099"/>
          </w:rPr>
          <w:t>5.1.4 component</w:t>
        </w:r>
      </w:hyperlink>
      <w:r w:rsidR="00F110BC" w:rsidRPr="00286BB7">
        <w:rPr>
          <w:color w:val="0033CC"/>
        </w:rPr>
        <w:t>.</w:t>
      </w:r>
    </w:p>
    <w:p w14:paraId="3B620543" w14:textId="77777777" w:rsidR="00C96FF3" w:rsidRDefault="00C96FF3" w:rsidP="00C96FF3"/>
    <w:p w14:paraId="3A70B794" w14:textId="5B125A38" w:rsidR="00C96FF3" w:rsidRDefault="00C96FF3" w:rsidP="00C96FF3">
      <w:r>
        <w:t xml:space="preserve">For the CPC+ program, performance rate(s) must be reported for </w:t>
      </w:r>
      <w:proofErr w:type="spellStart"/>
      <w:r w:rsidR="00462E0E">
        <w:t>eCQMs</w:t>
      </w:r>
      <w:proofErr w:type="spellEnd"/>
      <w:r w:rsidR="00462E0E">
        <w:t xml:space="preserve"> that are </w:t>
      </w:r>
      <w:r w:rsidR="00AA6A0D">
        <w:t>proportion measure</w:t>
      </w:r>
      <w:r>
        <w:t>. This is specified in this conformance statement:</w:t>
      </w:r>
    </w:p>
    <w:p w14:paraId="051AFAC5" w14:textId="6618CB89" w:rsidR="00C91489" w:rsidRPr="007F4328" w:rsidRDefault="00C91489" w:rsidP="007F4328">
      <w:pPr>
        <w:pStyle w:val="BodyText0"/>
        <w:tabs>
          <w:tab w:val="left" w:pos="1080"/>
          <w:tab w:val="left" w:pos="1440"/>
        </w:tabs>
        <w:ind w:left="360"/>
      </w:pPr>
      <w:r>
        <w:lastRenderedPageBreak/>
        <w:t>If ClinicalDocument/informationRecipient/intendedRecipient/id/@extension="CPCPLUS", then Performance Rate for Proportion Measure – CMS (V3)</w:t>
      </w:r>
      <w:r>
        <w:rPr>
          <w:rStyle w:val="keyword"/>
        </w:rPr>
        <w:t xml:space="preserve"> SHALL </w:t>
      </w:r>
      <w:r>
        <w:t>be present (</w:t>
      </w:r>
      <w:r>
        <w:t>CONF</w:t>
      </w:r>
      <w:proofErr w:type="gramStart"/>
      <w:r>
        <w:t>:</w:t>
      </w:r>
      <w:r w:rsidR="0033051C">
        <w:t>CMS</w:t>
      </w:r>
      <w:proofErr w:type="gramEnd"/>
      <w:r w:rsidR="0033051C">
        <w:t>-2020_</w:t>
      </w:r>
      <w:r>
        <w:t>14).</w:t>
      </w:r>
    </w:p>
    <w:p w14:paraId="4A35007E" w14:textId="146B2976" w:rsidR="00C96FF3" w:rsidRPr="005223CB" w:rsidRDefault="00C96FF3" w:rsidP="053A7025">
      <w:pPr>
        <w:pStyle w:val="BodyText0"/>
        <w:tabs>
          <w:tab w:val="left" w:pos="1080"/>
          <w:tab w:val="left" w:pos="1440"/>
        </w:tabs>
        <w:spacing w:before="0" w:line="260" w:lineRule="exact"/>
        <w:rPr>
          <w:szCs w:val="22"/>
        </w:rPr>
      </w:pPr>
      <w:r w:rsidRPr="007F4328">
        <w:t>For MIPS reporting (CMS program name code is either “MIPS_INDIV”</w:t>
      </w:r>
      <w:r w:rsidR="002E55AB">
        <w:t xml:space="preserve">, </w:t>
      </w:r>
      <w:r w:rsidRPr="007F4328">
        <w:t>“MIPS_GROUP”</w:t>
      </w:r>
      <w:r w:rsidR="002E55AB">
        <w:t>, or “MIPS_VIRTUALGROUP”</w:t>
      </w:r>
      <w:r w:rsidRPr="007F4328">
        <w:t xml:space="preserve">), performance rates for </w:t>
      </w:r>
      <w:proofErr w:type="spellStart"/>
      <w:r w:rsidRPr="007F4328">
        <w:t>eCQMs</w:t>
      </w:r>
      <w:proofErr w:type="spellEnd"/>
      <w:r w:rsidRPr="007F4328">
        <w:t xml:space="preserve"> and </w:t>
      </w:r>
      <w:r w:rsidR="0080059A">
        <w:rPr>
          <w:szCs w:val="22"/>
        </w:rPr>
        <w:t>Promoting Interoperability</w:t>
      </w:r>
      <w:r w:rsidR="007F4328">
        <w:t xml:space="preserve"> </w:t>
      </w:r>
      <w:r w:rsidRPr="007F4328">
        <w:t xml:space="preserve">measures are not required for submissions. If performance rates </w:t>
      </w:r>
      <w:r w:rsidR="00AC1BBF" w:rsidRPr="007F4328">
        <w:t xml:space="preserve">are </w:t>
      </w:r>
      <w:r w:rsidRPr="007F4328">
        <w:t xml:space="preserve">provided, they will be ignored by the receiving system. </w:t>
      </w:r>
    </w:p>
    <w:p w14:paraId="40181205" w14:textId="77777777" w:rsidR="004137F3" w:rsidRPr="0064796A" w:rsidRDefault="004137F3" w:rsidP="003B7005">
      <w:pPr>
        <w:pStyle w:val="Heading2-nonumber"/>
      </w:pPr>
      <w:bookmarkStart w:id="252" w:name="_Toc5020514"/>
      <w:r w:rsidRPr="0064796A">
        <w:t>Templates Versioning and Validations</w:t>
      </w:r>
      <w:bookmarkEnd w:id="252"/>
    </w:p>
    <w:p w14:paraId="76782800" w14:textId="1395D78F" w:rsidR="004137F3" w:rsidRPr="0064796A" w:rsidRDefault="44359EB6" w:rsidP="44359EB6">
      <w:pPr>
        <w:pStyle w:val="BodyText0"/>
        <w:rPr>
          <w:sz w:val="20"/>
          <w:szCs w:val="20"/>
        </w:rPr>
      </w:pPr>
      <w:r w:rsidRPr="0064796A">
        <w:t xml:space="preserve">Both the base </w:t>
      </w:r>
      <w:r w:rsidR="00E71748">
        <w:t xml:space="preserve">HL7 </w:t>
      </w:r>
      <w:r w:rsidR="002D2A1F">
        <w:t xml:space="preserve">QRDA </w:t>
      </w:r>
      <w:r w:rsidR="00E71748">
        <w:t xml:space="preserve">III STU R2.1 </w:t>
      </w:r>
      <w:r w:rsidRPr="0064796A">
        <w:t xml:space="preserve">and the CMS </w:t>
      </w:r>
      <w:r w:rsidR="002D2A1F">
        <w:t xml:space="preserve">QRDA </w:t>
      </w:r>
      <w:r w:rsidRPr="0064796A">
        <w:t xml:space="preserve">III </w:t>
      </w:r>
      <w:r w:rsidR="00B750A3">
        <w:t>I</w:t>
      </w:r>
      <w:r w:rsidRPr="0064796A">
        <w:t xml:space="preserve">mplementation </w:t>
      </w:r>
      <w:r w:rsidR="00B750A3">
        <w:t>G</w:t>
      </w:r>
      <w:r w:rsidRPr="0064796A">
        <w:t xml:space="preserve">uide have versioned the templates if changes were made to the previous version of the template. Details about CDA templates versioning in general are described in 1.8.2 Template Versioning of the </w:t>
      </w:r>
      <w:r w:rsidR="00E71748">
        <w:t xml:space="preserve">HL7 </w:t>
      </w:r>
      <w:r w:rsidR="002D2A1F">
        <w:t xml:space="preserve">QRDA </w:t>
      </w:r>
      <w:r w:rsidRPr="0064796A">
        <w:t>III STU R2</w:t>
      </w:r>
      <w:r w:rsidR="004A4080">
        <w:t>.1</w:t>
      </w:r>
      <w:r w:rsidRPr="0064796A">
        <w:t xml:space="preserve">. For example, in </w:t>
      </w:r>
      <w:r w:rsidR="00E71748">
        <w:t xml:space="preserve">the HL7 </w:t>
      </w:r>
      <w:r w:rsidR="002D2A1F">
        <w:t xml:space="preserve">QRDA </w:t>
      </w:r>
      <w:r w:rsidRPr="0064796A">
        <w:t>III STU R2</w:t>
      </w:r>
      <w:r w:rsidR="004A4080">
        <w:t>.1</w:t>
      </w:r>
      <w:r w:rsidRPr="0064796A">
        <w:t xml:space="preserve">, the previous </w:t>
      </w:r>
      <w:r w:rsidRPr="00510583">
        <w:t>Measure Reference and Results</w:t>
      </w:r>
      <w:r w:rsidRPr="0064796A">
        <w:t xml:space="preserve"> template is now </w:t>
      </w:r>
      <w:r w:rsidRPr="0036441D">
        <w:t>Measure Reference and Results (V</w:t>
      </w:r>
      <w:r w:rsidR="004A4080" w:rsidRPr="0036441D">
        <w:t>3</w:t>
      </w:r>
      <w:r w:rsidRPr="0036441D">
        <w:t>)</w:t>
      </w:r>
      <w:r w:rsidRPr="0064796A">
        <w:t xml:space="preserve">, its template identifier is </w:t>
      </w:r>
      <w:r w:rsidRPr="00A23011">
        <w:t>“</w:t>
      </w:r>
      <w:r w:rsidRPr="00B750A3">
        <w:rPr>
          <w:rFonts w:ascii="Courier New" w:hAnsi="Courier New" w:cs="Courier New"/>
        </w:rPr>
        <w:t>2.16.840.1.113883.10.20.27.3.1:2016-0</w:t>
      </w:r>
      <w:r w:rsidR="00614329" w:rsidRPr="00B750A3">
        <w:rPr>
          <w:rFonts w:ascii="Courier New" w:hAnsi="Courier New" w:cs="Courier New"/>
        </w:rPr>
        <w:t>9</w:t>
      </w:r>
      <w:r w:rsidRPr="00B750A3">
        <w:rPr>
          <w:rFonts w:ascii="Courier New" w:hAnsi="Courier New" w:cs="Courier New"/>
        </w:rPr>
        <w:t>-01</w:t>
      </w:r>
      <w:r w:rsidRPr="00677745">
        <w:t>”.</w:t>
      </w:r>
      <w:r w:rsidRPr="0064796A">
        <w:rPr>
          <w:sz w:val="20"/>
          <w:szCs w:val="20"/>
        </w:rPr>
        <w:t xml:space="preserve"> B</w:t>
      </w:r>
      <w:r w:rsidRPr="0064796A">
        <w:t xml:space="preserve">oth the </w:t>
      </w:r>
      <w:r w:rsidRPr="00B750A3">
        <w:rPr>
          <w:rFonts w:ascii="Courier New" w:hAnsi="Courier New" w:cs="Courier New"/>
        </w:rPr>
        <w:t>@root</w:t>
      </w:r>
      <w:r w:rsidRPr="0064796A">
        <w:t xml:space="preserve"> and </w:t>
      </w:r>
      <w:r w:rsidRPr="00B750A3">
        <w:rPr>
          <w:rFonts w:ascii="Courier New" w:hAnsi="Courier New" w:cs="Courier New"/>
        </w:rPr>
        <w:t>@extension</w:t>
      </w:r>
      <w:r w:rsidRPr="0064796A">
        <w:t xml:space="preserve"> are required as specified in the IG.</w:t>
      </w:r>
    </w:p>
    <w:p w14:paraId="5621626B" w14:textId="34B5B74E" w:rsidR="00656E85" w:rsidRPr="0064796A" w:rsidRDefault="44359EB6" w:rsidP="44359EB6">
      <w:pPr>
        <w:autoSpaceDE w:val="0"/>
        <w:autoSpaceDN w:val="0"/>
        <w:adjustRightInd w:val="0"/>
        <w:rPr>
          <w:rFonts w:ascii="Bookman Old Style" w:eastAsia="Bookman Old Style" w:hAnsi="Bookman Old Style" w:cs="Bookman Old Style"/>
          <w:color w:val="000000" w:themeColor="text1"/>
          <w:sz w:val="20"/>
          <w:szCs w:val="20"/>
        </w:rPr>
      </w:pPr>
      <w:r w:rsidRPr="00E71748">
        <w:rPr>
          <w:rFonts w:eastAsia="Bookman Old Style" w:cs="Arial"/>
          <w:b/>
          <w:bCs/>
          <w:color w:val="000000" w:themeColor="text1"/>
          <w:sz w:val="20"/>
          <w:szCs w:val="20"/>
        </w:rPr>
        <w:t>SHALL</w:t>
      </w:r>
      <w:r w:rsidRPr="00E71748">
        <w:rPr>
          <w:rFonts w:ascii="Bookman Old Style" w:eastAsia="Bookman Old Style" w:hAnsi="Bookman Old Style" w:cs="Bookman Old Style"/>
          <w:b/>
          <w:bCs/>
          <w:color w:val="000000" w:themeColor="text1"/>
          <w:sz w:val="20"/>
          <w:szCs w:val="20"/>
        </w:rPr>
        <w:t xml:space="preserve">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w:t>
      </w:r>
      <w:r w:rsidRPr="007F4328">
        <w:rPr>
          <w:rFonts w:ascii="Bookman Old Style" w:eastAsia="Bookman Old Style" w:hAnsi="Bookman Old Style" w:cs="Bookman Old Style"/>
          <w:color w:val="000000" w:themeColor="text1"/>
        </w:rPr>
        <w:t xml:space="preserve"> </w:t>
      </w:r>
      <w:proofErr w:type="spellStart"/>
      <w:r w:rsidRPr="007F4328">
        <w:rPr>
          <w:rFonts w:ascii="Courier New" w:eastAsia="Courier New" w:hAnsi="Courier New" w:cs="Courier New"/>
          <w:b/>
          <w:bCs/>
          <w:color w:val="000000" w:themeColor="text1"/>
        </w:rPr>
        <w:t>templateId</w:t>
      </w:r>
      <w:proofErr w:type="spellEnd"/>
      <w:r w:rsidRPr="007F4328">
        <w:rPr>
          <w:rFonts w:ascii="Courier New" w:eastAsia="Courier New" w:hAnsi="Courier New" w:cs="Courier New"/>
          <w:b/>
          <w:bCs/>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-17908)</w:t>
      </w:r>
      <w:r w:rsidRPr="007F4328">
        <w:rPr>
          <w:rFonts w:ascii="Bookman Old Style" w:eastAsia="Bookman Old Style" w:hAnsi="Bookman Old Style" w:cs="Bookman Old Style"/>
          <w:color w:val="000000" w:themeColor="text1"/>
        </w:rPr>
        <w:t xml:space="preserve"> </w:t>
      </w:r>
      <w:r w:rsidRPr="007F4328">
        <w:rPr>
          <w:rFonts w:eastAsia="Bookman Old Style" w:cs="Arial"/>
          <w:color w:val="000000" w:themeColor="text1"/>
        </w:rPr>
        <w:t>such that it</w:t>
      </w:r>
      <w:r w:rsidRPr="007F4328">
        <w:rPr>
          <w:rFonts w:ascii="Bookman Old Style" w:eastAsia="Bookman Old Style" w:hAnsi="Bookman Old Style" w:cs="Bookman Old Style"/>
          <w:color w:val="000000" w:themeColor="text1"/>
        </w:rPr>
        <w:t xml:space="preserve"> </w:t>
      </w:r>
    </w:p>
    <w:p w14:paraId="59C975AA" w14:textId="3A4609D2" w:rsidR="00656E85" w:rsidRPr="007F4328" w:rsidRDefault="44359EB6" w:rsidP="007F4328">
      <w:pPr>
        <w:autoSpaceDE w:val="0"/>
        <w:autoSpaceDN w:val="0"/>
        <w:adjustRightInd w:val="0"/>
        <w:ind w:left="432"/>
      </w:pPr>
      <w:r w:rsidRPr="007F4328">
        <w:rPr>
          <w:rFonts w:eastAsia="Bookman Old Style" w:cs="Arial"/>
          <w:color w:val="000000" w:themeColor="text1"/>
        </w:rPr>
        <w:t xml:space="preserve">a.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@root</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2.16.840.1.113883.10.20.27.3.1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-17909). </w:t>
      </w:r>
    </w:p>
    <w:p w14:paraId="20B3EFF3" w14:textId="2BF39901" w:rsidR="00656E85" w:rsidRPr="007F4328" w:rsidRDefault="44359EB6">
      <w:pPr>
        <w:autoSpaceDE w:val="0"/>
        <w:autoSpaceDN w:val="0"/>
        <w:adjustRightInd w:val="0"/>
        <w:ind w:left="432"/>
      </w:pPr>
      <w:r w:rsidRPr="007F4328">
        <w:rPr>
          <w:rFonts w:eastAsia="Bookman Old Style" w:cs="Arial"/>
          <w:color w:val="000000" w:themeColor="text1"/>
        </w:rPr>
        <w:t xml:space="preserve">b.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@extension</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2016-0</w:t>
      </w:r>
      <w:r w:rsidR="001D2817" w:rsidRPr="007F4328">
        <w:rPr>
          <w:rFonts w:ascii="Courier New" w:eastAsia="Courier New" w:hAnsi="Courier New" w:cs="Courier New"/>
          <w:color w:val="000000" w:themeColor="text1"/>
        </w:rPr>
        <w:t>9</w:t>
      </w:r>
      <w:r w:rsidRPr="007F4328">
        <w:rPr>
          <w:rFonts w:ascii="Courier New" w:eastAsia="Courier New" w:hAnsi="Courier New" w:cs="Courier New"/>
          <w:color w:val="000000" w:themeColor="text1"/>
        </w:rPr>
        <w:t>-01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-21170). </w:t>
      </w:r>
    </w:p>
    <w:p w14:paraId="76758D39" w14:textId="45E06835" w:rsidR="00370572" w:rsidRPr="0064796A" w:rsidRDefault="44359EB6" w:rsidP="005A0376">
      <w:pPr>
        <w:pStyle w:val="BodyText0"/>
      </w:pPr>
      <w:r w:rsidRPr="0064796A">
        <w:t xml:space="preserve">Correct template versions that are specified by both the base HL7 </w:t>
      </w:r>
      <w:r w:rsidR="002D2A1F">
        <w:t xml:space="preserve">QRDA </w:t>
      </w:r>
      <w:r w:rsidRPr="0064796A">
        <w:t>III STU R2</w:t>
      </w:r>
      <w:r w:rsidR="00AA16D9">
        <w:t>.1</w:t>
      </w:r>
      <w:r w:rsidRPr="0064796A">
        <w:t xml:space="preserve"> and the </w:t>
      </w:r>
      <w:r w:rsidR="005E3697">
        <w:t>2020</w:t>
      </w:r>
      <w:r w:rsidR="005E3697" w:rsidRPr="0064796A">
        <w:t xml:space="preserve"> </w:t>
      </w:r>
      <w:r w:rsidRPr="0064796A">
        <w:t xml:space="preserve">CMS IG must be used for </w:t>
      </w:r>
      <w:r w:rsidR="005E3697">
        <w:t>2020</w:t>
      </w:r>
      <w:r w:rsidR="005E3697" w:rsidRPr="0064796A">
        <w:t xml:space="preserve"> </w:t>
      </w:r>
      <w:r w:rsidRPr="0064796A">
        <w:t xml:space="preserve">CMS </w:t>
      </w:r>
      <w:r w:rsidR="002D2A1F">
        <w:t xml:space="preserve">QRDA </w:t>
      </w:r>
      <w:r w:rsidRPr="0064796A">
        <w:t xml:space="preserve">III submissions. </w:t>
      </w:r>
      <w:r w:rsidR="00370572" w:rsidRPr="0064796A">
        <w:br w:type="page"/>
      </w:r>
    </w:p>
    <w:p w14:paraId="32FFC21A" w14:textId="77777777" w:rsidR="00A24E5F" w:rsidRDefault="00A24E5F" w:rsidP="00BD46CE">
      <w:pPr>
        <w:pStyle w:val="Heading1"/>
        <w:sectPr w:rsidR="00A24E5F" w:rsidSect="007F4328">
          <w:pgSz w:w="12240" w:h="15840" w:code="1"/>
          <w:pgMar w:top="720" w:right="1440" w:bottom="720" w:left="1440" w:header="720" w:footer="576" w:gutter="0"/>
          <w:cols w:space="720"/>
          <w:docGrid w:linePitch="299"/>
        </w:sectPr>
      </w:pPr>
      <w:bookmarkStart w:id="253" w:name="_QRDA_Category_III_2"/>
      <w:bookmarkEnd w:id="228"/>
      <w:bookmarkEnd w:id="229"/>
      <w:bookmarkEnd w:id="250"/>
      <w:bookmarkEnd w:id="253"/>
    </w:p>
    <w:p w14:paraId="2076AF54" w14:textId="79DD1F1E" w:rsidR="002F6CBE" w:rsidRPr="0064796A" w:rsidRDefault="002F6CBE" w:rsidP="003B7005">
      <w:pPr>
        <w:pStyle w:val="Heading1"/>
      </w:pPr>
      <w:bookmarkStart w:id="254" w:name="_QRDA_Category_III_4"/>
      <w:bookmarkStart w:id="255" w:name="_Toc5020515"/>
      <w:bookmarkEnd w:id="254"/>
      <w:r w:rsidRPr="0064796A">
        <w:lastRenderedPageBreak/>
        <w:t>QRDA Category III Validation</w:t>
      </w:r>
      <w:bookmarkEnd w:id="255"/>
    </w:p>
    <w:p w14:paraId="0430EB4F" w14:textId="21FCC009" w:rsidR="007E1202" w:rsidRPr="003B7005" w:rsidRDefault="00FA4EEC" w:rsidP="003B7005">
      <w:pPr>
        <w:pStyle w:val="Heading2-nonumber"/>
      </w:pPr>
      <w:bookmarkStart w:id="256" w:name="_Document-Level_Template:_QRDA"/>
      <w:bookmarkStart w:id="257" w:name="_Toc5020516"/>
      <w:bookmarkEnd w:id="256"/>
      <w:r w:rsidRPr="003B7005">
        <w:t>Document-Level Template</w:t>
      </w:r>
      <w:r w:rsidR="007E1202" w:rsidRPr="003B7005">
        <w:t>: QRD</w:t>
      </w:r>
      <w:bookmarkStart w:id="258" w:name="D_QRDA_Cat_III_Report_CMS_EP"/>
      <w:bookmarkEnd w:id="258"/>
      <w:r w:rsidR="007E1202" w:rsidRPr="003B7005">
        <w:t xml:space="preserve">A Category III Report - CMS </w:t>
      </w:r>
      <w:r w:rsidR="000C22C3" w:rsidRPr="003B7005">
        <w:t>(V</w:t>
      </w:r>
      <w:r w:rsidR="00321060">
        <w:t>4</w:t>
      </w:r>
      <w:r w:rsidR="000C22C3" w:rsidRPr="003B7005">
        <w:t>)</w:t>
      </w:r>
      <w:bookmarkEnd w:id="257"/>
    </w:p>
    <w:p w14:paraId="31AA5666" w14:textId="77777777" w:rsidR="006554AB" w:rsidRDefault="006554AB" w:rsidP="006554AB">
      <w:pPr>
        <w:pStyle w:val="BracketData"/>
      </w:pPr>
      <w:r>
        <w:t>[</w:t>
      </w:r>
      <w:proofErr w:type="spellStart"/>
      <w:r>
        <w:t>ClinicalDocument</w:t>
      </w:r>
      <w:proofErr w:type="spellEnd"/>
      <w:r>
        <w:t>: identifier urn</w:t>
      </w:r>
      <w:proofErr w:type="gramStart"/>
      <w:r>
        <w:t>:hl7ii:2.16.840.1.113883.10.20.27.1.2:2019</w:t>
      </w:r>
      <w:proofErr w:type="gramEnd"/>
      <w:r>
        <w:t>-05-01 (open)]</w:t>
      </w:r>
    </w:p>
    <w:p w14:paraId="66082923" w14:textId="2CC55785" w:rsidR="00673720" w:rsidRPr="0064796A" w:rsidRDefault="00673720" w:rsidP="44359EB6">
      <w:pPr>
        <w:pStyle w:val="Caption"/>
        <w:rPr>
          <w:lang w:eastAsia="zh-CN"/>
        </w:rPr>
      </w:pPr>
      <w:bookmarkStart w:id="259" w:name="_Toc5021888"/>
      <w:r w:rsidRPr="0064796A">
        <w:t xml:space="preserve">Table </w:t>
      </w:r>
      <w:r w:rsidR="00FE0AC5">
        <w:rPr>
          <w:noProof/>
        </w:rPr>
        <w:fldChar w:fldCharType="begin"/>
      </w:r>
      <w:r w:rsidR="00FE0AC5">
        <w:rPr>
          <w:noProof/>
        </w:rPr>
        <w:instrText xml:space="preserve"> SEQ Table \* ARABIC </w:instrText>
      </w:r>
      <w:r w:rsidR="00FE0AC5">
        <w:rPr>
          <w:noProof/>
        </w:rPr>
        <w:fldChar w:fldCharType="separate"/>
      </w:r>
      <w:r w:rsidR="008A3E9F">
        <w:rPr>
          <w:noProof/>
        </w:rPr>
        <w:t>2</w:t>
      </w:r>
      <w:r w:rsidR="00FE0AC5">
        <w:rPr>
          <w:noProof/>
        </w:rPr>
        <w:fldChar w:fldCharType="end"/>
      </w:r>
      <w:r w:rsidRPr="0064796A">
        <w:t>: QRDA Category III Report - CMS (V</w:t>
      </w:r>
      <w:r w:rsidR="00ED0A7E">
        <w:t>3</w:t>
      </w:r>
      <w:r w:rsidRPr="0064796A">
        <w:t>) Contexts</w:t>
      </w:r>
      <w:bookmarkEnd w:id="2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48"/>
        <w:gridCol w:w="6228"/>
      </w:tblGrid>
      <w:tr w:rsidR="006D3658" w:rsidRPr="0064796A" w14:paraId="483F02F7" w14:textId="77777777" w:rsidTr="4C2459A2">
        <w:trPr>
          <w:cantSplit/>
          <w:tblHeader/>
          <w:jc w:val="center"/>
        </w:trPr>
        <w:tc>
          <w:tcPr>
            <w:tcW w:w="3348" w:type="dxa"/>
            <w:shd w:val="clear" w:color="auto" w:fill="1F497D" w:themeFill="text2"/>
          </w:tcPr>
          <w:p w14:paraId="213CECC0" w14:textId="77777777" w:rsidR="006D3658" w:rsidRPr="0064796A" w:rsidRDefault="44359EB6" w:rsidP="003F7DDD">
            <w:pPr>
              <w:pStyle w:val="TableHead"/>
            </w:pPr>
            <w:r w:rsidRPr="0064796A">
              <w:t>Contained By</w:t>
            </w:r>
          </w:p>
        </w:tc>
        <w:tc>
          <w:tcPr>
            <w:tcW w:w="6228" w:type="dxa"/>
            <w:shd w:val="clear" w:color="auto" w:fill="1F497D" w:themeFill="text2"/>
          </w:tcPr>
          <w:p w14:paraId="395335AD" w14:textId="77777777" w:rsidR="006D3658" w:rsidRPr="0064796A" w:rsidRDefault="44359EB6" w:rsidP="003F7DDD">
            <w:pPr>
              <w:pStyle w:val="TableHead"/>
            </w:pPr>
            <w:r w:rsidRPr="0064796A">
              <w:t>Contains</w:t>
            </w:r>
          </w:p>
        </w:tc>
      </w:tr>
      <w:tr w:rsidR="006D3658" w:rsidRPr="0064796A" w14:paraId="244C6524" w14:textId="77777777" w:rsidTr="4C2459A2">
        <w:trPr>
          <w:cantSplit/>
          <w:jc w:val="center"/>
        </w:trPr>
        <w:tc>
          <w:tcPr>
            <w:tcW w:w="3348" w:type="dxa"/>
          </w:tcPr>
          <w:p w14:paraId="3461A4C2" w14:textId="16990C05" w:rsidR="006D3658" w:rsidRPr="0064796A" w:rsidRDefault="006C2304" w:rsidP="003F7DDD">
            <w:pPr>
              <w:pStyle w:val="TableText"/>
            </w:pPr>
            <w:r>
              <w:rPr>
                <w:noProof w:val="0"/>
              </w:rPr>
              <w:t>N/A</w:t>
            </w:r>
          </w:p>
        </w:tc>
        <w:tc>
          <w:tcPr>
            <w:tcW w:w="6228" w:type="dxa"/>
          </w:tcPr>
          <w:p w14:paraId="43B22543" w14:textId="60B91B24" w:rsidR="00ED0A7E" w:rsidRPr="0064796A" w:rsidRDefault="004F10DF" w:rsidP="00321060">
            <w:pPr>
              <w:pStyle w:val="TableText"/>
            </w:pPr>
            <w:hyperlink w:anchor="S_QRDA_Category_III_Measure_Section_CMS_">
              <w:r w:rsidR="006554AB">
                <w:rPr>
                  <w:rStyle w:val="HyperlinkText9pt"/>
                </w:rPr>
                <w:t>QRDA Category III Measure Section - CMS (V4)</w:t>
              </w:r>
            </w:hyperlink>
            <w:r w:rsidR="006554AB">
              <w:t xml:space="preserve"> (optional)</w:t>
            </w:r>
          </w:p>
        </w:tc>
      </w:tr>
    </w:tbl>
    <w:p w14:paraId="7E9830ED" w14:textId="75A80F10" w:rsidR="004E4B2C" w:rsidRPr="0064796A" w:rsidRDefault="44359EB6" w:rsidP="004E4B2C">
      <w:pPr>
        <w:pStyle w:val="BodyText0"/>
      </w:pPr>
      <w:r w:rsidRPr="0064796A">
        <w:t>This template describes constraints that apply to the QRDA Document Category III Report for CMS Eligible Clinician</w:t>
      </w:r>
      <w:r w:rsidR="009941BF">
        <w:t>s</w:t>
      </w:r>
      <w:r w:rsidR="00DD059F">
        <w:t xml:space="preserve"> and Eligible Professional</w:t>
      </w:r>
      <w:r w:rsidRPr="0064796A">
        <w:t xml:space="preserve">s Programs including the CPC+ program and MIPS. </w:t>
      </w:r>
    </w:p>
    <w:p w14:paraId="2F99FD71" w14:textId="77777777" w:rsidR="004E4B2C" w:rsidRPr="0064796A" w:rsidRDefault="44359EB6" w:rsidP="004E4B2C">
      <w:pPr>
        <w:pStyle w:val="BodyText0"/>
      </w:pPr>
      <w:r w:rsidRPr="0064796A">
        <w:t>Document-level templates describe the rules for constructing a conforming CDA document. They include constraints on the CDA header and identify contained section-level templates. The document-level template contains the following information:</w:t>
      </w:r>
    </w:p>
    <w:p w14:paraId="419CAFF1" w14:textId="77777777" w:rsidR="004E4B2C" w:rsidRPr="0064796A" w:rsidRDefault="44359EB6" w:rsidP="009861AD">
      <w:pPr>
        <w:pStyle w:val="ListBullet"/>
      </w:pPr>
      <w:r w:rsidRPr="0064796A">
        <w:t>Description and explanatory narrative</w:t>
      </w:r>
    </w:p>
    <w:p w14:paraId="33168CDD" w14:textId="77777777" w:rsidR="004E4B2C" w:rsidRPr="0064796A" w:rsidRDefault="44359EB6" w:rsidP="053A7025">
      <w:pPr>
        <w:pStyle w:val="ListBullet"/>
      </w:pPr>
      <w:r w:rsidRPr="0064796A">
        <w:t xml:space="preserve">Template metadata (e.g., </w:t>
      </w:r>
      <w:proofErr w:type="spellStart"/>
      <w:r w:rsidRPr="0064796A">
        <w:t>templateId</w:t>
      </w:r>
      <w:proofErr w:type="spellEnd"/>
      <w:r w:rsidRPr="0064796A">
        <w:t>, etc.)</w:t>
      </w:r>
    </w:p>
    <w:p w14:paraId="0326CBBC" w14:textId="77777777" w:rsidR="004E4B2C" w:rsidRPr="0064796A" w:rsidRDefault="44359EB6" w:rsidP="009861AD">
      <w:pPr>
        <w:pStyle w:val="ListBullet"/>
      </w:pPr>
      <w:r w:rsidRPr="0064796A">
        <w:t>Header constraints</w:t>
      </w:r>
    </w:p>
    <w:p w14:paraId="0262AFC9" w14:textId="77777777" w:rsidR="004E4B2C" w:rsidRPr="0064796A" w:rsidRDefault="44359EB6" w:rsidP="009861AD">
      <w:pPr>
        <w:pStyle w:val="ListBullet"/>
      </w:pPr>
      <w:r w:rsidRPr="0064796A">
        <w:t xml:space="preserve">Required section-level templates </w:t>
      </w:r>
    </w:p>
    <w:p w14:paraId="1EFE6640" w14:textId="77777777" w:rsidR="009526DC" w:rsidRPr="0064796A" w:rsidRDefault="009526DC" w:rsidP="009526DC">
      <w:pPr>
        <w:pStyle w:val="ListBullet"/>
        <w:numPr>
          <w:ilvl w:val="0"/>
          <w:numId w:val="0"/>
        </w:numPr>
        <w:ind w:left="720"/>
      </w:pPr>
    </w:p>
    <w:p w14:paraId="23C64DFA" w14:textId="0FC7D667" w:rsidR="00ED0A7E" w:rsidRDefault="00ED0A7E" w:rsidP="000F4467">
      <w:pPr>
        <w:numPr>
          <w:ilvl w:val="0"/>
          <w:numId w:val="10"/>
        </w:numPr>
        <w:spacing w:after="40" w:line="260" w:lineRule="exact"/>
      </w:pPr>
      <w:bookmarkStart w:id="260" w:name="C_2233-21166"/>
      <w:bookmarkStart w:id="261" w:name="_Toc385597069"/>
      <w:bookmarkEnd w:id="260"/>
      <w:r>
        <w:t xml:space="preserve">Conforms to </w:t>
      </w:r>
      <w:r w:rsidRPr="00C30E83">
        <w:rPr>
          <w:rStyle w:val="HyperlinkCourierBold"/>
          <w:color w:val="000099"/>
          <w:u w:val="none"/>
        </w:rPr>
        <w:t>QRDA Category III Report (V4)</w:t>
      </w:r>
      <w:r w:rsidRPr="00C30E83">
        <w:rPr>
          <w:color w:val="000099"/>
        </w:rPr>
        <w:t xml:space="preserve"> </w:t>
      </w:r>
      <w:r>
        <w:t xml:space="preserve">template </w:t>
      </w:r>
      <w:r>
        <w:rPr>
          <w:rStyle w:val="XMLname"/>
        </w:rPr>
        <w:t>(identifier: urn:hl7ii:2.16.840.1.113883.10.20.27.1.1:2017-06-01)</w:t>
      </w:r>
      <w:r>
        <w:t>.</w:t>
      </w:r>
    </w:p>
    <w:p w14:paraId="1FD99127" w14:textId="77777777" w:rsidR="006554AB" w:rsidRDefault="006554AB" w:rsidP="006554AB">
      <w:pPr>
        <w:numPr>
          <w:ilvl w:val="0"/>
          <w:numId w:val="10"/>
        </w:numPr>
        <w:spacing w:after="40" w:line="260" w:lineRule="exact"/>
      </w:pPr>
      <w:bookmarkStart w:id="262" w:name="C_2233-17212"/>
      <w:bookmarkStart w:id="263" w:name="C_2233-17232"/>
      <w:bookmarkStart w:id="264" w:name="C_2233-17233"/>
      <w:bookmarkStart w:id="265" w:name="C_2233-17234"/>
      <w:bookmarkStart w:id="266" w:name="C_2226-17212"/>
      <w:bookmarkStart w:id="267" w:name="C_2226-17232"/>
      <w:bookmarkStart w:id="268" w:name="C_2226-17233"/>
      <w:bookmarkStart w:id="269" w:name="C_2226-17234"/>
      <w:bookmarkStart w:id="270" w:name="C_2233-18156"/>
      <w:bookmarkStart w:id="271" w:name="C_2233-18158"/>
      <w:bookmarkStart w:id="272" w:name="C_2233-18157"/>
      <w:bookmarkStart w:id="273" w:name="C_2233-711240"/>
      <w:bookmarkStart w:id="274" w:name="C_2233-18368"/>
      <w:bookmarkStart w:id="275" w:name="C_2233-18162"/>
      <w:bookmarkStart w:id="276" w:name="C_2233-18262"/>
      <w:bookmarkStart w:id="277" w:name="C_2233-18163"/>
      <w:bookmarkStart w:id="278" w:name="C_2233-18265"/>
      <w:bookmarkStart w:id="279" w:name="C_2233-17213"/>
      <w:bookmarkStart w:id="280" w:name="C_2233-17214"/>
      <w:bookmarkStart w:id="281" w:name="C_2233-17215"/>
      <w:bookmarkStart w:id="282" w:name="C_2233-18165"/>
      <w:bookmarkStart w:id="283" w:name="C_2233-18166"/>
      <w:bookmarkStart w:id="284" w:name="_informationRecipient_3"/>
      <w:bookmarkStart w:id="285" w:name="_informationRecipient"/>
      <w:bookmarkStart w:id="286" w:name="_Toc385597072"/>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Pr>
          <w:rStyle w:val="keyword"/>
        </w:rPr>
        <w:t>SHALL</w:t>
      </w:r>
      <w:r>
        <w:t xml:space="preserve"> contain exactly one [1..1] </w:t>
      </w:r>
      <w:proofErr w:type="spellStart"/>
      <w:r>
        <w:rPr>
          <w:rStyle w:val="XMLnameBold"/>
        </w:rPr>
        <w:t>templateId</w:t>
      </w:r>
      <w:bookmarkStart w:id="287" w:name="C_CMS-2020_1"/>
      <w:proofErr w:type="spellEnd"/>
      <w:r>
        <w:t xml:space="preserve"> (CONF:CMS-2020_1)</w:t>
      </w:r>
      <w:bookmarkEnd w:id="287"/>
      <w:r>
        <w:t xml:space="preserve"> such that it</w:t>
      </w:r>
    </w:p>
    <w:p w14:paraId="78A23605" w14:textId="77777777" w:rsidR="006554AB" w:rsidRDefault="006554AB" w:rsidP="006554AB">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"2.16.840.1.113883.10.20.27.1.2"</w:t>
      </w:r>
      <w:bookmarkStart w:id="288" w:name="C_CMS-2020_2"/>
      <w:r>
        <w:t xml:space="preserve"> (CONF:CMS-2020_2)</w:t>
      </w:r>
      <w:bookmarkEnd w:id="288"/>
      <w:r>
        <w:t>.</w:t>
      </w:r>
    </w:p>
    <w:p w14:paraId="01FF4825" w14:textId="77777777" w:rsidR="006554AB" w:rsidRDefault="006554AB" w:rsidP="006554AB">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289" w:name="C_CMS-2020_3"/>
      <w:r>
        <w:t xml:space="preserve"> (CONF:CMS-2020_3)</w:t>
      </w:r>
      <w:bookmarkEnd w:id="289"/>
      <w:r>
        <w:t>.</w:t>
      </w:r>
    </w:p>
    <w:p w14:paraId="397F5D54" w14:textId="77777777" w:rsidR="006554AB" w:rsidRDefault="006554AB" w:rsidP="006554AB">
      <w:pPr>
        <w:numPr>
          <w:ilvl w:val="0"/>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confidentialityCode</w:t>
      </w:r>
      <w:bookmarkStart w:id="290" w:name="C_4427-17238_C01"/>
      <w:proofErr w:type="spellEnd"/>
      <w:r>
        <w:t xml:space="preserve"> (CONF:4427-17238_C01)</w:t>
      </w:r>
      <w:bookmarkEnd w:id="290"/>
      <w:r>
        <w:t>.</w:t>
      </w:r>
    </w:p>
    <w:p w14:paraId="662C2799" w14:textId="77777777" w:rsidR="006554AB" w:rsidRDefault="006554AB" w:rsidP="006554AB">
      <w:pPr>
        <w:numPr>
          <w:ilvl w:val="1"/>
          <w:numId w:val="10"/>
        </w:numPr>
        <w:spacing w:after="40" w:line="260" w:lineRule="exact"/>
      </w:pPr>
      <w:r>
        <w:t xml:space="preserve">This </w:t>
      </w:r>
      <w:proofErr w:type="spellStart"/>
      <w:r>
        <w:t>confidentialityCode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w:t>
      </w:r>
      <w:r>
        <w:t xml:space="preserve"> Normal (</w:t>
      </w:r>
      <w:proofErr w:type="spellStart"/>
      <w:r>
        <w:t>CodeSystem</w:t>
      </w:r>
      <w:proofErr w:type="spellEnd"/>
      <w:r>
        <w:t xml:space="preserve">: </w:t>
      </w:r>
      <w:r>
        <w:rPr>
          <w:rStyle w:val="XMLname"/>
        </w:rPr>
        <w:t>HL7Confidentiality urn:oid:2.16.840.1.113883.5.25</w:t>
      </w:r>
      <w:r>
        <w:t>)</w:t>
      </w:r>
      <w:bookmarkStart w:id="291" w:name="C_CMS-2020_4"/>
      <w:r>
        <w:t xml:space="preserve"> (CONF:CMS-2020_4)</w:t>
      </w:r>
      <w:bookmarkEnd w:id="291"/>
      <w:r>
        <w:t>.</w:t>
      </w:r>
    </w:p>
    <w:p w14:paraId="46F7FF62" w14:textId="77777777" w:rsidR="006554AB" w:rsidRDefault="006554AB" w:rsidP="006554AB">
      <w:pPr>
        <w:numPr>
          <w:ilvl w:val="0"/>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languageCode</w:t>
      </w:r>
      <w:bookmarkStart w:id="292" w:name="C_4427-17239"/>
      <w:proofErr w:type="spellEnd"/>
      <w:r>
        <w:t xml:space="preserve"> (CONF:4427-17239)</w:t>
      </w:r>
      <w:bookmarkEnd w:id="292"/>
      <w:r>
        <w:t>.</w:t>
      </w:r>
    </w:p>
    <w:p w14:paraId="330D3489" w14:textId="77777777" w:rsidR="006554AB" w:rsidRDefault="006554AB" w:rsidP="006554AB">
      <w:pPr>
        <w:numPr>
          <w:ilvl w:val="1"/>
          <w:numId w:val="10"/>
        </w:numPr>
        <w:spacing w:after="40" w:line="260" w:lineRule="exact"/>
      </w:pPr>
      <w:r>
        <w:t xml:space="preserve">This </w:t>
      </w:r>
      <w:proofErr w:type="spellStart"/>
      <w:r>
        <w:t>languageCode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w:t>
      </w:r>
      <w:proofErr w:type="spellStart"/>
      <w:r>
        <w:rPr>
          <w:rStyle w:val="XMLname"/>
        </w:rPr>
        <w:t>en</w:t>
      </w:r>
      <w:proofErr w:type="spellEnd"/>
      <w:r>
        <w:rPr>
          <w:rStyle w:val="XMLname"/>
        </w:rPr>
        <w:t>"</w:t>
      </w:r>
      <w:r>
        <w:t xml:space="preserve"> English (</w:t>
      </w:r>
      <w:proofErr w:type="spellStart"/>
      <w:r>
        <w:t>CodeSystem</w:t>
      </w:r>
      <w:proofErr w:type="spellEnd"/>
      <w:r>
        <w:t xml:space="preserve">: </w:t>
      </w:r>
      <w:r>
        <w:rPr>
          <w:rStyle w:val="XMLname"/>
        </w:rPr>
        <w:t>Language urn:oid:2.16.840.1.113883.6.121</w:t>
      </w:r>
      <w:r>
        <w:t>)</w:t>
      </w:r>
      <w:bookmarkStart w:id="293" w:name="C_4427-19669_C01"/>
      <w:r>
        <w:t xml:space="preserve"> (CONF:4427-19669_C01)</w:t>
      </w:r>
      <w:bookmarkEnd w:id="293"/>
      <w:r>
        <w:t>.</w:t>
      </w:r>
    </w:p>
    <w:p w14:paraId="69B92B74" w14:textId="101FBC1A" w:rsidR="004E4B2C" w:rsidRPr="0064796A" w:rsidRDefault="0024270B" w:rsidP="00546F19">
      <w:pPr>
        <w:pStyle w:val="Heading3"/>
      </w:pPr>
      <w:bookmarkStart w:id="294" w:name="_Toc5020517"/>
      <w:proofErr w:type="spellStart"/>
      <w:proofErr w:type="gramStart"/>
      <w:r w:rsidRPr="00993057">
        <w:t>i</w:t>
      </w:r>
      <w:r w:rsidR="004E4B2C" w:rsidRPr="00993057">
        <w:t>nformation</w:t>
      </w:r>
      <w:bookmarkStart w:id="295" w:name="D_QRDAIII_InfoRecip"/>
      <w:bookmarkEnd w:id="295"/>
      <w:r w:rsidR="004E4B2C" w:rsidRPr="00993057">
        <w:t>Recipient</w:t>
      </w:r>
      <w:bookmarkEnd w:id="286"/>
      <w:bookmarkEnd w:id="294"/>
      <w:proofErr w:type="spellEnd"/>
      <w:proofErr w:type="gramEnd"/>
    </w:p>
    <w:bookmarkStart w:id="296" w:name="C_2233-711158"/>
    <w:bookmarkStart w:id="297" w:name="C_2233-711159"/>
    <w:bookmarkStart w:id="298" w:name="C_2233-711160"/>
    <w:bookmarkStart w:id="299" w:name="C_2233-711162"/>
    <w:bookmarkEnd w:id="296"/>
    <w:bookmarkEnd w:id="297"/>
    <w:bookmarkEnd w:id="298"/>
    <w:bookmarkEnd w:id="299"/>
    <w:p w14:paraId="134C5FA4" w14:textId="7EEB8654" w:rsidR="00ED0A7E" w:rsidRDefault="00ED0A7E" w:rsidP="00ED0A7E">
      <w:pPr>
        <w:pStyle w:val="BodyText0"/>
      </w:pPr>
      <w:r>
        <w:rPr>
          <w:highlight w:val="yellow"/>
          <w:shd w:val="clear" w:color="auto" w:fill="FFFFFF"/>
        </w:rPr>
        <w:fldChar w:fldCharType="begin"/>
      </w:r>
      <w:r>
        <w:rPr>
          <w:highlight w:val="yellow"/>
          <w:shd w:val="clear" w:color="auto" w:fill="FFFFFF"/>
        </w:rPr>
        <w:instrText xml:space="preserve"> HYPERLINK "" </w:instrText>
      </w:r>
      <w:r>
        <w:rPr>
          <w:highlight w:val="yellow"/>
          <w:shd w:val="clear" w:color="auto" w:fill="FFFFFF"/>
        </w:rPr>
        <w:fldChar w:fldCharType="end"/>
      </w:r>
      <w:bookmarkStart w:id="300" w:name="_Toc290640063"/>
      <w:bookmarkStart w:id="301" w:name="_Toc424024330"/>
      <w:bookmarkStart w:id="302" w:name="_Toc424024389"/>
      <w:bookmarkStart w:id="303" w:name="_Toc450408283"/>
      <w:bookmarkStart w:id="304" w:name="_Toc259436000"/>
      <w:r>
        <w:t xml:space="preserve">The </w:t>
      </w:r>
      <w:proofErr w:type="spellStart"/>
      <w:r>
        <w:t>informationRecipient</w:t>
      </w:r>
      <w:proofErr w:type="spellEnd"/>
      <w:r>
        <w:t xml:space="preserve"> represents the CMS eligible clinicians and eligible professionals program the report is being submitted to. </w:t>
      </w:r>
    </w:p>
    <w:p w14:paraId="6BB11FD5" w14:textId="77777777" w:rsidR="006554AB" w:rsidRDefault="006554AB" w:rsidP="006554AB">
      <w:pPr>
        <w:numPr>
          <w:ilvl w:val="0"/>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informationRecipient</w:t>
      </w:r>
      <w:bookmarkStart w:id="305" w:name="C_CMS-2020_7"/>
      <w:proofErr w:type="spellEnd"/>
      <w:r>
        <w:t xml:space="preserve"> (CONF:CMS-2020_7)</w:t>
      </w:r>
      <w:bookmarkEnd w:id="305"/>
      <w:r>
        <w:t>.</w:t>
      </w:r>
    </w:p>
    <w:p w14:paraId="051F0F44" w14:textId="77777777" w:rsidR="006554AB" w:rsidRDefault="006554AB" w:rsidP="006554AB">
      <w:pPr>
        <w:numPr>
          <w:ilvl w:val="1"/>
          <w:numId w:val="10"/>
        </w:numPr>
        <w:spacing w:after="40" w:line="260" w:lineRule="exact"/>
      </w:pPr>
      <w:r>
        <w:t xml:space="preserve">This </w:t>
      </w:r>
      <w:proofErr w:type="spellStart"/>
      <w:r>
        <w:t>informationRecipient</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intendedRecipient</w:t>
      </w:r>
      <w:bookmarkStart w:id="306" w:name="C_CMS-2020_8"/>
      <w:proofErr w:type="spellEnd"/>
      <w:r>
        <w:t xml:space="preserve"> (CONF:CMS-2020_8)</w:t>
      </w:r>
      <w:bookmarkEnd w:id="306"/>
      <w:r>
        <w:t>.</w:t>
      </w:r>
    </w:p>
    <w:p w14:paraId="139951F0" w14:textId="77777777" w:rsidR="006554AB" w:rsidRDefault="006554AB" w:rsidP="006554AB">
      <w:pPr>
        <w:numPr>
          <w:ilvl w:val="2"/>
          <w:numId w:val="10"/>
        </w:numPr>
        <w:spacing w:after="40" w:line="260" w:lineRule="exact"/>
      </w:pPr>
      <w:r>
        <w:lastRenderedPageBreak/>
        <w:t xml:space="preserve">This </w:t>
      </w:r>
      <w:proofErr w:type="spellStart"/>
      <w:r>
        <w:t>intendedRecipient</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07" w:name="C_CMS-2020_9"/>
      <w:r>
        <w:t xml:space="preserve"> (CONF:CMS-2020_9)</w:t>
      </w:r>
      <w:bookmarkEnd w:id="307"/>
      <w:r>
        <w:t>.</w:t>
      </w:r>
    </w:p>
    <w:p w14:paraId="7BE91A6F" w14:textId="77777777" w:rsidR="006554AB" w:rsidRDefault="006554AB" w:rsidP="006554AB">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"2.16.840.1.113883.3.249.7"</w:t>
      </w:r>
      <w:r>
        <w:t xml:space="preserve"> CMS Program</w:t>
      </w:r>
      <w:bookmarkStart w:id="308" w:name="C_CMS-2020_10"/>
      <w:r>
        <w:t xml:space="preserve"> (CONF:CMS-2020_10)</w:t>
      </w:r>
      <w:bookmarkEnd w:id="308"/>
      <w:r>
        <w:t>.</w:t>
      </w:r>
    </w:p>
    <w:p w14:paraId="38A801A5" w14:textId="77777777" w:rsidR="006554AB" w:rsidRDefault="006554AB" w:rsidP="006554AB">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r>
        <w:t xml:space="preserve">, which </w:t>
      </w:r>
      <w:r>
        <w:rPr>
          <w:rStyle w:val="keyword"/>
        </w:rPr>
        <w:t>SHALL</w:t>
      </w:r>
      <w:r>
        <w:t xml:space="preserve"> be selected from </w:t>
      </w:r>
      <w:proofErr w:type="spellStart"/>
      <w:r>
        <w:t>ValueSet</w:t>
      </w:r>
      <w:proofErr w:type="spellEnd"/>
      <w:r>
        <w:t xml:space="preserve"> </w:t>
      </w:r>
      <w:r>
        <w:rPr>
          <w:rStyle w:val="XMLname"/>
        </w:rPr>
        <w:t>QRDA III CMS Program Name urn:oid:2.16.840.1.113883.3.249.14.101</w:t>
      </w:r>
      <w:r>
        <w:rPr>
          <w:rStyle w:val="keyword"/>
        </w:rPr>
        <w:t xml:space="preserve"> STATIC</w:t>
      </w:r>
      <w:r>
        <w:t xml:space="preserve"> 2019-05-01</w:t>
      </w:r>
      <w:bookmarkStart w:id="309" w:name="C_CMS-2020_11"/>
      <w:r>
        <w:t xml:space="preserve"> (CONF:CMS-2020_11)</w:t>
      </w:r>
      <w:bookmarkEnd w:id="309"/>
      <w:r>
        <w:t>.</w:t>
      </w:r>
      <w:r>
        <w:br/>
        <w:t>Note: The extension value is the CMS program name code, which indicates the CMS program the report is being submitted to.</w:t>
      </w:r>
    </w:p>
    <w:p w14:paraId="7B27B120" w14:textId="77777777" w:rsidR="006554AB" w:rsidRDefault="006554AB" w:rsidP="006554AB">
      <w:pPr>
        <w:numPr>
          <w:ilvl w:val="4"/>
          <w:numId w:val="10"/>
        </w:numPr>
        <w:spacing w:after="40" w:line="260" w:lineRule="exact"/>
      </w:pPr>
      <w:r>
        <w:t xml:space="preserve">If ClinicalDocument/informationRecipient/intendedRecipient/id/@extension="CPCPLUS", then </w:t>
      </w:r>
      <w:proofErr w:type="spellStart"/>
      <w:r>
        <w:t>ClinicalDocument</w:t>
      </w:r>
      <w:proofErr w:type="spellEnd"/>
      <w:r>
        <w:t>/participant/@</w:t>
      </w:r>
      <w:proofErr w:type="spellStart"/>
      <w:r>
        <w:t>typeCode</w:t>
      </w:r>
      <w:proofErr w:type="spellEnd"/>
      <w:r>
        <w:t>="LOC"</w:t>
      </w:r>
      <w:r>
        <w:rPr>
          <w:rStyle w:val="keyword"/>
        </w:rPr>
        <w:t xml:space="preserve"> SHALL </w:t>
      </w:r>
      <w:r>
        <w:t>be present (CONF</w:t>
      </w:r>
      <w:proofErr w:type="gramStart"/>
      <w:r>
        <w:t>:CMS</w:t>
      </w:r>
      <w:proofErr w:type="gramEnd"/>
      <w:r>
        <w:t>-2020_12).</w:t>
      </w:r>
      <w:r>
        <w:br/>
        <w:t>Note: For CPC+ reporting, CPC+ APM Entity Identifier must be submitted.</w:t>
      </w:r>
    </w:p>
    <w:p w14:paraId="3CC314EE" w14:textId="77777777" w:rsidR="006554AB" w:rsidRDefault="006554AB" w:rsidP="006554AB">
      <w:pPr>
        <w:numPr>
          <w:ilvl w:val="4"/>
          <w:numId w:val="10"/>
        </w:numPr>
        <w:spacing w:after="40" w:line="260" w:lineRule="exact"/>
      </w:pPr>
      <w:r>
        <w:t>If ClinicalDocument/informationRecipient/intendedRecipient/id/@extension="CPCPLUS", then QRDA Category III Measure Section – CMS (V2)</w:t>
      </w:r>
      <w:r>
        <w:rPr>
          <w:rStyle w:val="keyword"/>
        </w:rPr>
        <w:t xml:space="preserve"> SHALL </w:t>
      </w:r>
      <w:r>
        <w:t>be present (CONF</w:t>
      </w:r>
      <w:proofErr w:type="gramStart"/>
      <w:r>
        <w:t>:CMS</w:t>
      </w:r>
      <w:proofErr w:type="gramEnd"/>
      <w:r>
        <w:t>-2020_13).</w:t>
      </w:r>
      <w:r>
        <w:br/>
        <w:t>Note: For CPC+ reporting, the QRDA III document must contain a quality (</w:t>
      </w:r>
      <w:proofErr w:type="spellStart"/>
      <w:r>
        <w:t>eCQMs</w:t>
      </w:r>
      <w:proofErr w:type="spellEnd"/>
      <w:r>
        <w:t>) section.</w:t>
      </w:r>
    </w:p>
    <w:p w14:paraId="2306D57D" w14:textId="77777777" w:rsidR="006554AB" w:rsidRDefault="006554AB" w:rsidP="006554AB">
      <w:pPr>
        <w:numPr>
          <w:ilvl w:val="4"/>
          <w:numId w:val="10"/>
        </w:numPr>
        <w:spacing w:after="40" w:line="260" w:lineRule="exact"/>
      </w:pPr>
      <w:r>
        <w:t>If ClinicalDocument/informationRecipient/intendedRecipient/id/@extension="CPCPLUS", then Performance Rate for Proportion Measure – CMS (V3)</w:t>
      </w:r>
      <w:r>
        <w:rPr>
          <w:rStyle w:val="keyword"/>
        </w:rPr>
        <w:t xml:space="preserve"> SHALL </w:t>
      </w:r>
      <w:r>
        <w:t>be present (CONF</w:t>
      </w:r>
      <w:proofErr w:type="gramStart"/>
      <w:r>
        <w:t>:CMS</w:t>
      </w:r>
      <w:proofErr w:type="gramEnd"/>
      <w:r>
        <w:t>-2020_14).</w:t>
      </w:r>
      <w:r>
        <w:br/>
        <w:t xml:space="preserve">Note: For CPC+ reporting, performance rate for a proportion </w:t>
      </w:r>
      <w:proofErr w:type="spellStart"/>
      <w:r>
        <w:t>eCQM</w:t>
      </w:r>
      <w:proofErr w:type="spellEnd"/>
      <w:r>
        <w:t xml:space="preserve"> must be specified.</w:t>
      </w:r>
    </w:p>
    <w:p w14:paraId="336E593B" w14:textId="437F3DF6" w:rsidR="003E6E93" w:rsidRPr="0064796A" w:rsidRDefault="00673720" w:rsidP="004B78B4">
      <w:pPr>
        <w:pStyle w:val="Caption"/>
      </w:pPr>
      <w:bookmarkStart w:id="310" w:name="_Toc5021889"/>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3</w:t>
      </w:r>
      <w:r w:rsidR="005D5A2F">
        <w:rPr>
          <w:noProof/>
        </w:rPr>
        <w:fldChar w:fldCharType="end"/>
      </w:r>
      <w:r w:rsidRPr="0064796A">
        <w:t xml:space="preserve">: </w:t>
      </w:r>
      <w:r w:rsidR="002D2A1F">
        <w:t xml:space="preserve">QRDA </w:t>
      </w:r>
      <w:r w:rsidR="005D1713" w:rsidRPr="0064796A">
        <w:t xml:space="preserve">III </w:t>
      </w:r>
      <w:r w:rsidR="003F770F" w:rsidRPr="0064796A">
        <w:t>CMS Progr</w:t>
      </w:r>
      <w:bookmarkStart w:id="311" w:name="VS_CMS_Program_Name"/>
      <w:bookmarkEnd w:id="311"/>
      <w:r w:rsidR="003F770F" w:rsidRPr="0064796A">
        <w:t>am Name</w:t>
      </w:r>
      <w:bookmarkEnd w:id="300"/>
      <w:bookmarkEnd w:id="301"/>
      <w:bookmarkEnd w:id="302"/>
      <w:bookmarkEnd w:id="303"/>
      <w:bookmarkEnd w:id="3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38"/>
        <w:gridCol w:w="1622"/>
        <w:gridCol w:w="2699"/>
        <w:gridCol w:w="2717"/>
      </w:tblGrid>
      <w:tr w:rsidR="00FE0AC5" w:rsidRPr="0064796A" w14:paraId="5162E102" w14:textId="77777777" w:rsidTr="004B78B4">
        <w:trPr>
          <w:cantSplit/>
          <w:trHeight w:val="647"/>
          <w:tblHeader/>
          <w:jc w:val="center"/>
        </w:trPr>
        <w:tc>
          <w:tcPr>
            <w:tcW w:w="9350" w:type="dxa"/>
            <w:gridSpan w:val="4"/>
            <w:shd w:val="clear" w:color="auto" w:fill="auto"/>
          </w:tcPr>
          <w:p w14:paraId="4E62DD7E" w14:textId="77777777" w:rsidR="004B78B4" w:rsidRPr="004B78B4" w:rsidRDefault="004B78B4" w:rsidP="004B78B4">
            <w:pPr>
              <w:pStyle w:val="TableHead"/>
              <w:spacing w:line="240" w:lineRule="auto"/>
              <w:rPr>
                <w:b w:val="0"/>
                <w:color w:val="000000" w:themeColor="text1"/>
              </w:rPr>
            </w:pPr>
            <w:r w:rsidRPr="004B78B4">
              <w:rPr>
                <w:b w:val="0"/>
                <w:color w:val="000000" w:themeColor="text1"/>
              </w:rPr>
              <w:t>Value Set: QRDA III CMS Program Name 2.16.840.1.113883.3.249.14.101</w:t>
            </w:r>
          </w:p>
          <w:p w14:paraId="5EDFF911" w14:textId="106B7A1F" w:rsidR="00FE0AC5" w:rsidRPr="0064796A" w:rsidRDefault="004B78B4" w:rsidP="004B78B4">
            <w:pPr>
              <w:pStyle w:val="TableHead"/>
              <w:spacing w:line="240" w:lineRule="auto"/>
            </w:pPr>
            <w:r w:rsidRPr="004B78B4">
              <w:rPr>
                <w:b w:val="0"/>
                <w:color w:val="000000" w:themeColor="text1"/>
              </w:rPr>
              <w:t xml:space="preserve">Specifies the CMS Program for QRDA III report </w:t>
            </w:r>
            <w:proofErr w:type="spellStart"/>
            <w:r w:rsidRPr="004B78B4">
              <w:rPr>
                <w:b w:val="0"/>
                <w:color w:val="000000" w:themeColor="text1"/>
              </w:rPr>
              <w:t>submissions.</w:t>
            </w:r>
            <w:r>
              <w:t>pecs</w:t>
            </w:r>
            <w:proofErr w:type="spellEnd"/>
            <w:r>
              <w:t xml:space="preserve"> the CMS Program for QRDA III </w:t>
            </w:r>
          </w:p>
        </w:tc>
      </w:tr>
      <w:tr w:rsidR="003F770F" w:rsidRPr="0064796A" w14:paraId="7CF00D02" w14:textId="77777777" w:rsidTr="00FE0AC5">
        <w:trPr>
          <w:cantSplit/>
          <w:tblHeader/>
          <w:jc w:val="center"/>
        </w:trPr>
        <w:tc>
          <w:tcPr>
            <w:tcW w:w="2478" w:type="dxa"/>
            <w:shd w:val="clear" w:color="auto" w:fill="1F497D" w:themeFill="text2"/>
          </w:tcPr>
          <w:p w14:paraId="2B61F950" w14:textId="77777777" w:rsidR="003F770F" w:rsidRPr="0064796A" w:rsidRDefault="44359EB6" w:rsidP="0085195E">
            <w:pPr>
              <w:pStyle w:val="TableHead"/>
            </w:pPr>
            <w:r w:rsidRPr="0064796A">
              <w:t>Code</w:t>
            </w:r>
          </w:p>
        </w:tc>
        <w:tc>
          <w:tcPr>
            <w:tcW w:w="1584" w:type="dxa"/>
            <w:shd w:val="clear" w:color="auto" w:fill="1F497D" w:themeFill="text2"/>
          </w:tcPr>
          <w:p w14:paraId="68A63379" w14:textId="77777777" w:rsidR="003F770F" w:rsidRPr="0064796A" w:rsidRDefault="44359EB6" w:rsidP="0085195E">
            <w:pPr>
              <w:pStyle w:val="TableHead"/>
            </w:pPr>
            <w:r w:rsidRPr="0064796A">
              <w:t>Code System</w:t>
            </w:r>
          </w:p>
        </w:tc>
        <w:tc>
          <w:tcPr>
            <w:tcW w:w="2635" w:type="dxa"/>
            <w:shd w:val="clear" w:color="auto" w:fill="1F497D" w:themeFill="text2"/>
          </w:tcPr>
          <w:p w14:paraId="4B1198C0" w14:textId="77777777" w:rsidR="003F770F" w:rsidRPr="0064796A" w:rsidRDefault="44359EB6" w:rsidP="0085195E">
            <w:pPr>
              <w:pStyle w:val="TableHead"/>
            </w:pPr>
            <w:r w:rsidRPr="0064796A">
              <w:t>Code System OID</w:t>
            </w:r>
          </w:p>
        </w:tc>
        <w:tc>
          <w:tcPr>
            <w:tcW w:w="2653" w:type="dxa"/>
            <w:shd w:val="clear" w:color="auto" w:fill="1F497D" w:themeFill="text2"/>
          </w:tcPr>
          <w:p w14:paraId="7D1DD7E3" w14:textId="77777777" w:rsidR="003F770F" w:rsidRPr="0064796A" w:rsidRDefault="44359EB6" w:rsidP="0085195E">
            <w:pPr>
              <w:pStyle w:val="TableHead"/>
            </w:pPr>
            <w:r w:rsidRPr="0064796A">
              <w:t>Print Name</w:t>
            </w:r>
          </w:p>
        </w:tc>
      </w:tr>
      <w:tr w:rsidR="003F770F" w:rsidRPr="0064796A" w14:paraId="6DA35A72" w14:textId="77777777" w:rsidTr="00FE0AC5">
        <w:trPr>
          <w:cantSplit/>
          <w:jc w:val="center"/>
        </w:trPr>
        <w:tc>
          <w:tcPr>
            <w:tcW w:w="2478" w:type="dxa"/>
          </w:tcPr>
          <w:p w14:paraId="6ADC6A2D" w14:textId="39E90302" w:rsidR="00D17038" w:rsidRPr="0064796A" w:rsidRDefault="44359EB6" w:rsidP="00802F04">
            <w:pPr>
              <w:pStyle w:val="TableText"/>
              <w:rPr>
                <w:noProof w:val="0"/>
              </w:rPr>
            </w:pPr>
            <w:r w:rsidRPr="0064796A">
              <w:rPr>
                <w:noProof w:val="0"/>
              </w:rPr>
              <w:t>CPCPLUS</w:t>
            </w:r>
          </w:p>
        </w:tc>
        <w:tc>
          <w:tcPr>
            <w:tcW w:w="1584" w:type="dxa"/>
          </w:tcPr>
          <w:p w14:paraId="24E2231B" w14:textId="77777777" w:rsidR="003F770F" w:rsidRPr="0064796A" w:rsidRDefault="44359EB6" w:rsidP="0085195E">
            <w:pPr>
              <w:pStyle w:val="TableText"/>
              <w:rPr>
                <w:noProof w:val="0"/>
              </w:rPr>
            </w:pPr>
            <w:r w:rsidRPr="0064796A">
              <w:rPr>
                <w:noProof w:val="0"/>
              </w:rPr>
              <w:t>CMS Program</w:t>
            </w:r>
          </w:p>
        </w:tc>
        <w:tc>
          <w:tcPr>
            <w:tcW w:w="2635" w:type="dxa"/>
          </w:tcPr>
          <w:p w14:paraId="126985DF" w14:textId="77777777" w:rsidR="003F770F" w:rsidRPr="0064796A" w:rsidRDefault="44359EB6" w:rsidP="0085195E">
            <w:pPr>
              <w:pStyle w:val="TableText"/>
              <w:rPr>
                <w:noProof w:val="0"/>
              </w:rPr>
            </w:pPr>
            <w:r w:rsidRPr="0064796A">
              <w:rPr>
                <w:noProof w:val="0"/>
              </w:rPr>
              <w:t>2.16.840.1.113883.3.249.7</w:t>
            </w:r>
          </w:p>
        </w:tc>
        <w:tc>
          <w:tcPr>
            <w:tcW w:w="2653" w:type="dxa"/>
          </w:tcPr>
          <w:p w14:paraId="7541854A" w14:textId="77777777" w:rsidR="003F770F" w:rsidRPr="0064796A" w:rsidRDefault="44359EB6" w:rsidP="0085195E">
            <w:pPr>
              <w:pStyle w:val="TableText"/>
              <w:rPr>
                <w:noProof w:val="0"/>
              </w:rPr>
            </w:pPr>
            <w:r w:rsidRPr="0064796A">
              <w:rPr>
                <w:noProof w:val="0"/>
              </w:rPr>
              <w:t>CPC+</w:t>
            </w:r>
          </w:p>
        </w:tc>
      </w:tr>
      <w:tr w:rsidR="003F770F" w:rsidRPr="0064796A" w14:paraId="44410FF9" w14:textId="77777777" w:rsidTr="00FE0AC5">
        <w:trPr>
          <w:cantSplit/>
          <w:jc w:val="center"/>
        </w:trPr>
        <w:tc>
          <w:tcPr>
            <w:tcW w:w="2478" w:type="dxa"/>
          </w:tcPr>
          <w:p w14:paraId="2ED1BD47" w14:textId="4F3A03CA" w:rsidR="003F770F" w:rsidRPr="0064796A" w:rsidRDefault="44359EB6" w:rsidP="006B70E6">
            <w:pPr>
              <w:pStyle w:val="TableText"/>
              <w:rPr>
                <w:noProof w:val="0"/>
              </w:rPr>
            </w:pPr>
            <w:r w:rsidRPr="0064796A">
              <w:rPr>
                <w:noProof w:val="0"/>
              </w:rPr>
              <w:t>MIPS</w:t>
            </w:r>
            <w:r w:rsidR="005F49A6">
              <w:rPr>
                <w:noProof w:val="0"/>
              </w:rPr>
              <w:t>_INDIV</w:t>
            </w:r>
          </w:p>
        </w:tc>
        <w:tc>
          <w:tcPr>
            <w:tcW w:w="1584" w:type="dxa"/>
          </w:tcPr>
          <w:p w14:paraId="3F571BFE" w14:textId="77777777" w:rsidR="003F770F" w:rsidRPr="0064796A" w:rsidRDefault="44359EB6" w:rsidP="0085195E">
            <w:pPr>
              <w:pStyle w:val="TableText"/>
              <w:rPr>
                <w:noProof w:val="0"/>
              </w:rPr>
            </w:pPr>
            <w:r w:rsidRPr="0064796A">
              <w:rPr>
                <w:noProof w:val="0"/>
              </w:rPr>
              <w:t>CMS Program</w:t>
            </w:r>
          </w:p>
        </w:tc>
        <w:tc>
          <w:tcPr>
            <w:tcW w:w="2635" w:type="dxa"/>
          </w:tcPr>
          <w:p w14:paraId="0BD9B8E4" w14:textId="77777777" w:rsidR="003F770F" w:rsidRPr="0064796A" w:rsidRDefault="44359EB6" w:rsidP="0085195E">
            <w:pPr>
              <w:pStyle w:val="TableText"/>
              <w:rPr>
                <w:noProof w:val="0"/>
              </w:rPr>
            </w:pPr>
            <w:r w:rsidRPr="0064796A">
              <w:rPr>
                <w:noProof w:val="0"/>
              </w:rPr>
              <w:t>2.16.840.1.113883.3.249.7</w:t>
            </w:r>
          </w:p>
        </w:tc>
        <w:tc>
          <w:tcPr>
            <w:tcW w:w="2653" w:type="dxa"/>
          </w:tcPr>
          <w:p w14:paraId="3A96BF98" w14:textId="13DECD5F" w:rsidR="003F770F" w:rsidRPr="0064796A" w:rsidRDefault="44359EB6" w:rsidP="006B70E6">
            <w:pPr>
              <w:pStyle w:val="TableText"/>
              <w:rPr>
                <w:noProof w:val="0"/>
              </w:rPr>
            </w:pPr>
            <w:r w:rsidRPr="0064796A">
              <w:rPr>
                <w:noProof w:val="0"/>
              </w:rPr>
              <w:t>MIPS</w:t>
            </w:r>
            <w:r w:rsidR="005F49A6">
              <w:rPr>
                <w:noProof w:val="0"/>
              </w:rPr>
              <w:t xml:space="preserve"> Individual</w:t>
            </w:r>
          </w:p>
        </w:tc>
      </w:tr>
      <w:tr w:rsidR="005F49A6" w:rsidRPr="0064796A" w14:paraId="3A046ADE" w14:textId="77777777" w:rsidTr="00FE0AC5">
        <w:trPr>
          <w:cantSplit/>
          <w:jc w:val="center"/>
        </w:trPr>
        <w:tc>
          <w:tcPr>
            <w:tcW w:w="2478" w:type="dxa"/>
          </w:tcPr>
          <w:p w14:paraId="4E0FEDC6" w14:textId="65796EFB" w:rsidR="005F49A6" w:rsidRPr="0064796A" w:rsidRDefault="005F49A6" w:rsidP="006B70E6">
            <w:pPr>
              <w:pStyle w:val="TableText"/>
              <w:rPr>
                <w:noProof w:val="0"/>
              </w:rPr>
            </w:pPr>
            <w:r>
              <w:rPr>
                <w:noProof w:val="0"/>
              </w:rPr>
              <w:t>MIPS_GROUP</w:t>
            </w:r>
          </w:p>
        </w:tc>
        <w:tc>
          <w:tcPr>
            <w:tcW w:w="1584" w:type="dxa"/>
          </w:tcPr>
          <w:p w14:paraId="5421AF8D" w14:textId="7EA3793C" w:rsidR="005F49A6" w:rsidRPr="0064796A" w:rsidRDefault="005F49A6" w:rsidP="0085195E">
            <w:pPr>
              <w:pStyle w:val="TableText"/>
              <w:rPr>
                <w:noProof w:val="0"/>
              </w:rPr>
            </w:pPr>
            <w:r>
              <w:rPr>
                <w:noProof w:val="0"/>
              </w:rPr>
              <w:t>CMS Program</w:t>
            </w:r>
          </w:p>
        </w:tc>
        <w:tc>
          <w:tcPr>
            <w:tcW w:w="2635" w:type="dxa"/>
          </w:tcPr>
          <w:p w14:paraId="2B58A045" w14:textId="3A16FDA4" w:rsidR="005F49A6" w:rsidRPr="0064796A" w:rsidRDefault="005F49A6" w:rsidP="0085195E">
            <w:pPr>
              <w:pStyle w:val="TableText"/>
              <w:rPr>
                <w:noProof w:val="0"/>
              </w:rPr>
            </w:pPr>
            <w:r w:rsidRPr="0064796A">
              <w:rPr>
                <w:noProof w:val="0"/>
              </w:rPr>
              <w:t>2.16.840.1.113883.3.249.7</w:t>
            </w:r>
          </w:p>
        </w:tc>
        <w:tc>
          <w:tcPr>
            <w:tcW w:w="2653" w:type="dxa"/>
          </w:tcPr>
          <w:p w14:paraId="02094E10" w14:textId="4CB9E24F" w:rsidR="005F49A6" w:rsidRPr="0064796A" w:rsidRDefault="005F49A6" w:rsidP="006B70E6">
            <w:pPr>
              <w:pStyle w:val="TableText"/>
              <w:rPr>
                <w:noProof w:val="0"/>
              </w:rPr>
            </w:pPr>
            <w:r>
              <w:rPr>
                <w:noProof w:val="0"/>
              </w:rPr>
              <w:t>MIPS Group</w:t>
            </w:r>
          </w:p>
        </w:tc>
      </w:tr>
      <w:tr w:rsidR="001D645F" w:rsidRPr="0064796A" w14:paraId="0BABD184" w14:textId="77777777" w:rsidTr="00FE0AC5">
        <w:trPr>
          <w:cantSplit/>
          <w:jc w:val="center"/>
        </w:trPr>
        <w:tc>
          <w:tcPr>
            <w:tcW w:w="2478" w:type="dxa"/>
          </w:tcPr>
          <w:p w14:paraId="50492B95" w14:textId="77777777" w:rsidR="001D645F" w:rsidRDefault="001D645F" w:rsidP="00BE40C1">
            <w:pPr>
              <w:pStyle w:val="TableText"/>
              <w:rPr>
                <w:noProof w:val="0"/>
              </w:rPr>
            </w:pPr>
            <w:r>
              <w:rPr>
                <w:noProof w:val="0"/>
              </w:rPr>
              <w:t>MIPS_VIRTUALGROUP</w:t>
            </w:r>
          </w:p>
        </w:tc>
        <w:tc>
          <w:tcPr>
            <w:tcW w:w="1584" w:type="dxa"/>
          </w:tcPr>
          <w:p w14:paraId="2219CED8" w14:textId="77777777" w:rsidR="001D645F" w:rsidRDefault="001D645F" w:rsidP="00BE40C1">
            <w:pPr>
              <w:pStyle w:val="TableText"/>
              <w:rPr>
                <w:noProof w:val="0"/>
              </w:rPr>
            </w:pPr>
            <w:r>
              <w:rPr>
                <w:noProof w:val="0"/>
              </w:rPr>
              <w:t>CMS Program</w:t>
            </w:r>
          </w:p>
        </w:tc>
        <w:tc>
          <w:tcPr>
            <w:tcW w:w="2635" w:type="dxa"/>
          </w:tcPr>
          <w:p w14:paraId="5320F488" w14:textId="77777777" w:rsidR="001D645F" w:rsidRPr="0064796A" w:rsidRDefault="001D645F" w:rsidP="00BE40C1">
            <w:pPr>
              <w:pStyle w:val="TableText"/>
              <w:rPr>
                <w:noProof w:val="0"/>
              </w:rPr>
            </w:pPr>
            <w:r w:rsidRPr="0064796A">
              <w:rPr>
                <w:noProof w:val="0"/>
              </w:rPr>
              <w:t>2.16.840.1.113883.3.249.7</w:t>
            </w:r>
          </w:p>
        </w:tc>
        <w:tc>
          <w:tcPr>
            <w:tcW w:w="2653" w:type="dxa"/>
          </w:tcPr>
          <w:p w14:paraId="3251EADC" w14:textId="77777777" w:rsidR="001D645F" w:rsidRDefault="001D645F" w:rsidP="00BE40C1">
            <w:pPr>
              <w:pStyle w:val="TableText"/>
              <w:rPr>
                <w:noProof w:val="0"/>
              </w:rPr>
            </w:pPr>
            <w:r>
              <w:rPr>
                <w:noProof w:val="0"/>
              </w:rPr>
              <w:t>MIPS Virtual Group</w:t>
            </w:r>
          </w:p>
        </w:tc>
      </w:tr>
    </w:tbl>
    <w:p w14:paraId="19F7D7F8" w14:textId="1AE47717" w:rsidR="004E4B2C" w:rsidRPr="0064796A" w:rsidRDefault="004E4B2C" w:rsidP="008D5CD4">
      <w:pPr>
        <w:pStyle w:val="Caption-Fig"/>
      </w:pPr>
      <w:bookmarkStart w:id="312" w:name="_Toc290640064"/>
      <w:bookmarkStart w:id="313" w:name="_Toc290640650"/>
      <w:bookmarkStart w:id="314" w:name="_Toc290641755"/>
      <w:bookmarkStart w:id="315" w:name="_Toc5020479"/>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5</w:t>
      </w:r>
      <w:r w:rsidR="005D5A2F">
        <w:rPr>
          <w:noProof/>
        </w:rPr>
        <w:fldChar w:fldCharType="end"/>
      </w:r>
      <w:r w:rsidRPr="053A7025">
        <w:t xml:space="preserve">: </w:t>
      </w:r>
      <w:proofErr w:type="spellStart"/>
      <w:r w:rsidR="001D0A14" w:rsidRPr="0064796A">
        <w:t>i</w:t>
      </w:r>
      <w:r w:rsidRPr="0064796A">
        <w:t>nformationRecipient</w:t>
      </w:r>
      <w:proofErr w:type="spellEnd"/>
      <w:r w:rsidRPr="0064796A">
        <w:t xml:space="preserve"> Example</w:t>
      </w:r>
      <w:bookmarkEnd w:id="304"/>
      <w:bookmarkEnd w:id="312"/>
      <w:bookmarkEnd w:id="313"/>
      <w:r w:rsidR="00327B31" w:rsidRPr="0064796A">
        <w:t xml:space="preserve">, QRDA Category III Report - CMS </w:t>
      </w:r>
      <w:bookmarkEnd w:id="314"/>
      <w:r w:rsidR="00171DB3" w:rsidRPr="0064796A">
        <w:t>(V</w:t>
      </w:r>
      <w:r w:rsidR="006554AB">
        <w:t>4</w:t>
      </w:r>
      <w:r w:rsidR="00171DB3" w:rsidRPr="0064796A">
        <w:t>)</w:t>
      </w:r>
      <w:bookmarkEnd w:id="315"/>
    </w:p>
    <w:p w14:paraId="5424F366" w14:textId="77777777" w:rsidR="004E4B2C" w:rsidRPr="0064796A" w:rsidRDefault="44359EB6" w:rsidP="004E4B2C">
      <w:pPr>
        <w:pStyle w:val="Example"/>
      </w:pPr>
      <w:r w:rsidRPr="0064796A">
        <w:t>&lt;</w:t>
      </w:r>
      <w:proofErr w:type="spellStart"/>
      <w:proofErr w:type="gramStart"/>
      <w:r w:rsidRPr="0064796A">
        <w:t>informationRecipient</w:t>
      </w:r>
      <w:proofErr w:type="spellEnd"/>
      <w:proofErr w:type="gramEnd"/>
      <w:r w:rsidRPr="0064796A">
        <w:t>&gt;</w:t>
      </w:r>
    </w:p>
    <w:p w14:paraId="289A73A3" w14:textId="77777777" w:rsidR="004E4B2C" w:rsidRPr="0064796A" w:rsidRDefault="44359EB6" w:rsidP="004E4B2C">
      <w:pPr>
        <w:pStyle w:val="Example"/>
      </w:pPr>
      <w:r w:rsidRPr="0064796A">
        <w:t xml:space="preserve">  &lt;</w:t>
      </w:r>
      <w:proofErr w:type="spellStart"/>
      <w:proofErr w:type="gramStart"/>
      <w:r w:rsidRPr="0064796A">
        <w:t>intendedRecipient</w:t>
      </w:r>
      <w:proofErr w:type="spellEnd"/>
      <w:proofErr w:type="gramEnd"/>
      <w:r w:rsidRPr="0064796A">
        <w:t>&gt;</w:t>
      </w:r>
    </w:p>
    <w:p w14:paraId="4852F70D" w14:textId="0488A0FD" w:rsidR="004E4B2C" w:rsidRPr="0064796A" w:rsidRDefault="44359EB6" w:rsidP="004E4B2C">
      <w:pPr>
        <w:pStyle w:val="Example"/>
      </w:pPr>
      <w:r w:rsidRPr="0064796A">
        <w:t xml:space="preserve">    &lt;id root="2.16.840.1.113883.3.249.7" extension="CPCPLUS"/&gt;</w:t>
      </w:r>
    </w:p>
    <w:p w14:paraId="31DC8876" w14:textId="77777777" w:rsidR="004E4B2C" w:rsidRPr="0064796A" w:rsidRDefault="44359EB6" w:rsidP="004E4B2C">
      <w:pPr>
        <w:pStyle w:val="Example"/>
      </w:pPr>
      <w:r w:rsidRPr="0064796A">
        <w:t xml:space="preserve">  &lt;/</w:t>
      </w:r>
      <w:proofErr w:type="spellStart"/>
      <w:r w:rsidRPr="0064796A">
        <w:t>intendedRecipient</w:t>
      </w:r>
      <w:proofErr w:type="spellEnd"/>
      <w:r w:rsidRPr="0064796A">
        <w:t>&gt;</w:t>
      </w:r>
    </w:p>
    <w:p w14:paraId="746BEF6E" w14:textId="77777777" w:rsidR="004E4B2C" w:rsidRPr="0064796A" w:rsidRDefault="44359EB6" w:rsidP="004E4B2C">
      <w:pPr>
        <w:pStyle w:val="Example"/>
      </w:pPr>
      <w:r w:rsidRPr="0064796A">
        <w:t>&lt;/</w:t>
      </w:r>
      <w:proofErr w:type="spellStart"/>
      <w:r w:rsidRPr="0064796A">
        <w:t>informationRecipient</w:t>
      </w:r>
      <w:proofErr w:type="spellEnd"/>
      <w:r w:rsidRPr="0064796A">
        <w:t>&gt;</w:t>
      </w:r>
    </w:p>
    <w:p w14:paraId="408DF3B2" w14:textId="12BA021F" w:rsidR="004E4B2C" w:rsidRPr="0064796A" w:rsidRDefault="004E4B2C" w:rsidP="00546F19">
      <w:pPr>
        <w:pStyle w:val="Heading3"/>
      </w:pPr>
      <w:bookmarkStart w:id="316" w:name="C_2233-17225"/>
      <w:bookmarkStart w:id="317" w:name="C_2226-18167"/>
      <w:bookmarkStart w:id="318" w:name="C_2226-18168"/>
      <w:bookmarkStart w:id="319" w:name="C_2226-18169"/>
      <w:bookmarkStart w:id="320" w:name="C_2226-19670"/>
      <w:bookmarkStart w:id="321" w:name="C_2226-19671"/>
      <w:bookmarkStart w:id="322" w:name="C_2226-19672"/>
      <w:bookmarkStart w:id="323" w:name="C_2226-19673"/>
      <w:bookmarkStart w:id="324" w:name="C_2226-18300"/>
      <w:bookmarkStart w:id="325" w:name="C_2226-18301"/>
      <w:bookmarkStart w:id="326" w:name="C_2226-18302"/>
      <w:bookmarkStart w:id="327" w:name="C_2226-18303"/>
      <w:bookmarkStart w:id="328" w:name="C_2226-18304"/>
      <w:bookmarkStart w:id="329" w:name="C_2226-18305"/>
      <w:bookmarkStart w:id="330" w:name="C_2226-20954"/>
      <w:bookmarkStart w:id="331" w:name="C_2226-18308"/>
      <w:bookmarkStart w:id="332" w:name="_Toc385597075"/>
      <w:bookmarkStart w:id="333" w:name="_Toc5020518"/>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roofErr w:type="gramStart"/>
      <w:r w:rsidRPr="0064796A">
        <w:t>participant</w:t>
      </w:r>
      <w:proofErr w:type="gramEnd"/>
      <w:r w:rsidRPr="0064796A">
        <w:t xml:space="preserve"> is Location</w:t>
      </w:r>
      <w:bookmarkEnd w:id="332"/>
      <w:r w:rsidR="00D50FF3">
        <w:t xml:space="preserve"> (CPC+ Practice Site)</w:t>
      </w:r>
      <w:bookmarkEnd w:id="333"/>
    </w:p>
    <w:p w14:paraId="5DCF7279" w14:textId="7692AAE4" w:rsidR="00AB1F44" w:rsidRDefault="004F10DF" w:rsidP="00AB1F44">
      <w:pPr>
        <w:pStyle w:val="BodyText0"/>
      </w:pPr>
      <w:hyperlink w:history="1"/>
      <w:bookmarkStart w:id="334" w:name="_Toc259436003"/>
      <w:bookmarkStart w:id="335" w:name="_Toc290640067"/>
      <w:bookmarkStart w:id="336" w:name="_Toc290640653"/>
      <w:bookmarkStart w:id="337" w:name="_Toc290641758"/>
      <w:r w:rsidR="00AB1F44">
        <w:t xml:space="preserve">For CPC+ reporting, the generic participant with a </w:t>
      </w:r>
      <w:proofErr w:type="spellStart"/>
      <w:r w:rsidR="00AB1F44">
        <w:t>participationType</w:t>
      </w:r>
      <w:proofErr w:type="spellEnd"/>
      <w:r w:rsidR="00AB1F44">
        <w:t xml:space="preserve"> of 'LOC' (location) and an </w:t>
      </w:r>
      <w:proofErr w:type="spellStart"/>
      <w:r w:rsidR="00AB1F44">
        <w:t>associatedEntity</w:t>
      </w:r>
      <w:proofErr w:type="spellEnd"/>
      <w:r w:rsidR="00AB1F44">
        <w:t xml:space="preserve"> </w:t>
      </w:r>
      <w:proofErr w:type="spellStart"/>
      <w:r w:rsidR="00AB1F44">
        <w:t>classCode</w:t>
      </w:r>
      <w:proofErr w:type="spellEnd"/>
      <w:r w:rsidR="00AB1F44">
        <w:t xml:space="preserve"> of 'SDLOC' (service delivery location) representing the CPC+ Practice Site is required.</w:t>
      </w:r>
    </w:p>
    <w:p w14:paraId="7A677B86" w14:textId="77777777" w:rsidR="00AB1F44" w:rsidRDefault="00AB1F44" w:rsidP="00AB1F44">
      <w:pPr>
        <w:pStyle w:val="BodyText0"/>
      </w:pPr>
      <w:r>
        <w:t xml:space="preserve">If ClinicalDocument/informationRecipient/intendedRecipient/id/@extension="CPCPLUS", then this location participant must be present. </w:t>
      </w:r>
    </w:p>
    <w:p w14:paraId="0B30EF37" w14:textId="77777777" w:rsidR="006554AB" w:rsidRDefault="006554AB" w:rsidP="006554AB">
      <w:pPr>
        <w:numPr>
          <w:ilvl w:val="0"/>
          <w:numId w:val="10"/>
        </w:numPr>
        <w:spacing w:after="40" w:line="260" w:lineRule="exact"/>
      </w:pPr>
      <w:r>
        <w:rPr>
          <w:rStyle w:val="keyword"/>
        </w:rPr>
        <w:t>MAY</w:t>
      </w:r>
      <w:r>
        <w:t xml:space="preserve"> contain zero or one [0..1] </w:t>
      </w:r>
      <w:r>
        <w:rPr>
          <w:rStyle w:val="XMLnameBold"/>
        </w:rPr>
        <w:t>participant</w:t>
      </w:r>
      <w:bookmarkStart w:id="338" w:name="C_CMS-2020_15"/>
      <w:r>
        <w:t xml:space="preserve"> (CONF:CMS-2020_15)</w:t>
      </w:r>
      <w:bookmarkEnd w:id="338"/>
      <w:r>
        <w:t xml:space="preserve"> such that it</w:t>
      </w:r>
    </w:p>
    <w:p w14:paraId="6F55B731" w14:textId="77777777" w:rsidR="006554AB" w:rsidRDefault="006554AB" w:rsidP="006554AB">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"LOC"</w:t>
      </w:r>
      <w:r>
        <w:t xml:space="preserve"> Location (</w:t>
      </w:r>
      <w:proofErr w:type="spellStart"/>
      <w:r>
        <w:t>CodeSystem</w:t>
      </w:r>
      <w:proofErr w:type="spellEnd"/>
      <w:r>
        <w:t xml:space="preserve">: </w:t>
      </w:r>
      <w:r>
        <w:rPr>
          <w:rStyle w:val="XMLname"/>
        </w:rPr>
        <w:t>HL7ParticipationType urn:oid:2.16.840.1.113883.5.90</w:t>
      </w:r>
      <w:r>
        <w:t>)</w:t>
      </w:r>
      <w:bookmarkStart w:id="339" w:name="C_CMS-2020_16"/>
      <w:r>
        <w:t xml:space="preserve"> (CONF:CMS-2020_16)</w:t>
      </w:r>
      <w:bookmarkEnd w:id="339"/>
      <w:r>
        <w:t>.</w:t>
      </w:r>
    </w:p>
    <w:p w14:paraId="4661C511" w14:textId="77777777" w:rsidR="006554AB" w:rsidRDefault="006554AB" w:rsidP="006554AB">
      <w:pPr>
        <w:numPr>
          <w:ilvl w:val="1"/>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associatedEntity</w:t>
      </w:r>
      <w:bookmarkStart w:id="340" w:name="C_CMS-2020_17"/>
      <w:proofErr w:type="spellEnd"/>
      <w:r>
        <w:t xml:space="preserve"> (CONF:CMS-2020_17)</w:t>
      </w:r>
      <w:bookmarkEnd w:id="340"/>
      <w:r>
        <w:t>.</w:t>
      </w:r>
    </w:p>
    <w:p w14:paraId="2FD1F72A" w14:textId="77777777" w:rsidR="006554AB" w:rsidRDefault="006554AB" w:rsidP="006554AB">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w:t>
      </w:r>
      <w:r>
        <w:rPr>
          <w:rStyle w:val="XMLname"/>
        </w:rPr>
        <w:t>"SDLOC"</w:t>
      </w:r>
      <w:r>
        <w:t xml:space="preserve"> Service Delivery Location</w:t>
      </w:r>
      <w:bookmarkStart w:id="341" w:name="C_CMS-2020_18"/>
      <w:r>
        <w:t xml:space="preserve"> (CONF:CMS-2020_18)</w:t>
      </w:r>
      <w:bookmarkEnd w:id="341"/>
      <w:r>
        <w:t>.</w:t>
      </w:r>
    </w:p>
    <w:p w14:paraId="2503E5DE" w14:textId="77777777" w:rsidR="006554AB" w:rsidRDefault="006554AB" w:rsidP="006554AB">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42" w:name="C_CMS-2020_19"/>
      <w:r>
        <w:t xml:space="preserve"> (CONF:CMS-2020_19)</w:t>
      </w:r>
      <w:bookmarkEnd w:id="342"/>
      <w:r>
        <w:t>.</w:t>
      </w:r>
    </w:p>
    <w:p w14:paraId="219646CC" w14:textId="77777777" w:rsidR="006554AB" w:rsidRDefault="006554AB" w:rsidP="006554AB">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"2.16.840.1.113883.3.249.5.1"</w:t>
      </w:r>
      <w:r>
        <w:t xml:space="preserve"> CPC Practice Site</w:t>
      </w:r>
      <w:bookmarkStart w:id="343" w:name="C_CMS-2020_20"/>
      <w:r>
        <w:t xml:space="preserve"> (CONF:CMS-2020_20)</w:t>
      </w:r>
      <w:bookmarkEnd w:id="343"/>
      <w:r>
        <w:t>.</w:t>
      </w:r>
      <w:r>
        <w:br/>
        <w:t>Note: This OID contained in the @root (2.16.840.1.113883.3.249.5.1) designates that the @extension must hold a CPCPLUS APM Entity Identifier.</w:t>
      </w:r>
    </w:p>
    <w:p w14:paraId="1D26CF16" w14:textId="77777777" w:rsidR="006554AB" w:rsidRDefault="006554AB" w:rsidP="006554AB">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bookmarkStart w:id="344" w:name="C_CMS-2020_21"/>
      <w:r>
        <w:t xml:space="preserve"> (CONF:CMS-2020_21)</w:t>
      </w:r>
      <w:bookmarkEnd w:id="344"/>
      <w:r>
        <w:t>.</w:t>
      </w:r>
      <w:r>
        <w:br/>
        <w:t xml:space="preserve">Note: This is the CPCPLUS APM Entity Identifier assigned to the CPC+ practice site. </w:t>
      </w:r>
    </w:p>
    <w:p w14:paraId="74E343B3" w14:textId="77777777" w:rsidR="006554AB" w:rsidRDefault="006554AB" w:rsidP="006554AB">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345" w:name="C_CMS-2020_22"/>
      <w:r>
        <w:t xml:space="preserve"> (CONF:CMS-2020_22)</w:t>
      </w:r>
      <w:bookmarkEnd w:id="345"/>
      <w:r>
        <w:t>.</w:t>
      </w:r>
    </w:p>
    <w:p w14:paraId="4DA91985" w14:textId="77777777" w:rsidR="006554AB" w:rsidRDefault="006554AB" w:rsidP="006554AB">
      <w:pPr>
        <w:numPr>
          <w:ilvl w:val="3"/>
          <w:numId w:val="1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"394730007"</w:t>
      </w:r>
      <w:r>
        <w:t xml:space="preserve"> Healthcare Related Organization </w:t>
      </w:r>
      <w:bookmarkStart w:id="346" w:name="C_CMS-2020_23"/>
      <w:r>
        <w:t xml:space="preserve"> (CONF:CMS-2020_23)</w:t>
      </w:r>
      <w:bookmarkEnd w:id="346"/>
      <w:r>
        <w:t>.</w:t>
      </w:r>
    </w:p>
    <w:p w14:paraId="6B44E7F1" w14:textId="77777777" w:rsidR="006554AB" w:rsidRDefault="006554AB" w:rsidP="006554AB">
      <w:pPr>
        <w:numPr>
          <w:ilvl w:val="3"/>
          <w:numId w:val="1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 xml:space="preserve"> (</w:t>
      </w:r>
      <w:proofErr w:type="spellStart"/>
      <w:r>
        <w:t>CodeSystem</w:t>
      </w:r>
      <w:proofErr w:type="spellEnd"/>
      <w:r>
        <w:t xml:space="preserve">: </w:t>
      </w:r>
      <w:r>
        <w:rPr>
          <w:rStyle w:val="XMLname"/>
        </w:rPr>
        <w:t>SNOMED CT urn:oid:2.16.840.1.113883.6.96</w:t>
      </w:r>
      <w:r>
        <w:t>)</w:t>
      </w:r>
      <w:bookmarkStart w:id="347" w:name="C_CMS-2020_24"/>
      <w:r>
        <w:t xml:space="preserve"> (CONF:CMS-2020_24)</w:t>
      </w:r>
      <w:bookmarkEnd w:id="347"/>
      <w:r>
        <w:t>.</w:t>
      </w:r>
    </w:p>
    <w:p w14:paraId="4D830694" w14:textId="77777777" w:rsidR="006554AB" w:rsidRDefault="006554AB" w:rsidP="006554AB">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addr</w:t>
      </w:r>
      <w:bookmarkStart w:id="348" w:name="C_CMS-2020_25"/>
      <w:proofErr w:type="spellEnd"/>
      <w:r>
        <w:t xml:space="preserve"> (CONF:CMS-2020_25)</w:t>
      </w:r>
      <w:bookmarkEnd w:id="348"/>
      <w:r>
        <w:t>.</w:t>
      </w:r>
    </w:p>
    <w:p w14:paraId="1EAAC7C7" w14:textId="59AA7923" w:rsidR="004E4B2C" w:rsidRPr="0064796A" w:rsidRDefault="004270CF" w:rsidP="008D5CD4">
      <w:pPr>
        <w:pStyle w:val="Caption-Fig"/>
      </w:pPr>
      <w:bookmarkStart w:id="349" w:name="_Toc5020480"/>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6</w:t>
      </w:r>
      <w:r w:rsidR="005D5A2F">
        <w:rPr>
          <w:noProof/>
        </w:rPr>
        <w:fldChar w:fldCharType="end"/>
      </w:r>
      <w:r w:rsidR="004E4B2C" w:rsidRPr="0064796A">
        <w:t xml:space="preserve">: Location </w:t>
      </w:r>
      <w:r w:rsidR="00CF4030" w:rsidRPr="0064796A">
        <w:t>P</w:t>
      </w:r>
      <w:r w:rsidR="004E4B2C" w:rsidRPr="0064796A">
        <w:t>articipant Example</w:t>
      </w:r>
      <w:bookmarkEnd w:id="334"/>
      <w:bookmarkEnd w:id="335"/>
      <w:bookmarkEnd w:id="336"/>
      <w:bookmarkEnd w:id="337"/>
      <w:bookmarkEnd w:id="349"/>
    </w:p>
    <w:p w14:paraId="18BEF184" w14:textId="77777777" w:rsidR="004E4B2C" w:rsidRPr="0064796A" w:rsidRDefault="44359EB6" w:rsidP="004E4B2C">
      <w:pPr>
        <w:pStyle w:val="Example"/>
      </w:pPr>
      <w:r w:rsidRPr="0064796A">
        <w:t xml:space="preserve">&lt;participant </w:t>
      </w:r>
      <w:proofErr w:type="spellStart"/>
      <w:r w:rsidRPr="0064796A">
        <w:t>typeCode</w:t>
      </w:r>
      <w:proofErr w:type="spellEnd"/>
      <w:r w:rsidRPr="0064796A">
        <w:t>="LOC"&gt;</w:t>
      </w:r>
    </w:p>
    <w:p w14:paraId="70440EB8" w14:textId="77777777" w:rsidR="004E4B2C" w:rsidRPr="0064796A" w:rsidRDefault="44359EB6" w:rsidP="004E4B2C">
      <w:pPr>
        <w:pStyle w:val="Example"/>
      </w:pPr>
      <w:r w:rsidRPr="0064796A">
        <w:t xml:space="preserve">  &lt;</w:t>
      </w:r>
      <w:proofErr w:type="spellStart"/>
      <w:r w:rsidRPr="0064796A">
        <w:t>associatedEntity</w:t>
      </w:r>
      <w:proofErr w:type="spellEnd"/>
      <w:r w:rsidRPr="053A7025">
        <w:t xml:space="preserve"> </w:t>
      </w:r>
      <w:proofErr w:type="spellStart"/>
      <w:r w:rsidRPr="0064796A">
        <w:t>classCode</w:t>
      </w:r>
      <w:proofErr w:type="spellEnd"/>
      <w:r w:rsidRPr="0064796A">
        <w:t xml:space="preserve">="SDLOC"&gt; </w:t>
      </w:r>
    </w:p>
    <w:p w14:paraId="7DF5AAC4" w14:textId="0C50355F" w:rsidR="004E4B2C" w:rsidRPr="0064796A" w:rsidRDefault="44359EB6" w:rsidP="004E4B2C">
      <w:pPr>
        <w:pStyle w:val="Example"/>
      </w:pPr>
      <w:r w:rsidRPr="0064796A">
        <w:t xml:space="preserve">    &lt;id root="2.16.840.1.113883.3.249.5.1" extension="T2OR1234" </w:t>
      </w:r>
    </w:p>
    <w:p w14:paraId="54A52035" w14:textId="77777777" w:rsidR="004E4B2C" w:rsidRPr="0064796A" w:rsidRDefault="44359EB6" w:rsidP="004E4B2C">
      <w:pPr>
        <w:pStyle w:val="Example"/>
      </w:pPr>
      <w:r w:rsidRPr="053A7025">
        <w:t xml:space="preserve">        </w:t>
      </w:r>
      <w:proofErr w:type="spellStart"/>
      <w:proofErr w:type="gramStart"/>
      <w:r w:rsidRPr="0064796A">
        <w:t>assigningAuthorityName</w:t>
      </w:r>
      <w:proofErr w:type="spellEnd"/>
      <w:proofErr w:type="gramEnd"/>
      <w:r w:rsidRPr="0064796A">
        <w:t>="CMS-CMMI"/&gt;</w:t>
      </w:r>
    </w:p>
    <w:p w14:paraId="5DD16699" w14:textId="77777777" w:rsidR="004E4B2C" w:rsidRPr="0064796A" w:rsidRDefault="44359EB6" w:rsidP="004E4B2C">
      <w:pPr>
        <w:pStyle w:val="Example"/>
      </w:pPr>
      <w:r w:rsidRPr="0064796A">
        <w:t xml:space="preserve">    &lt;code code="394730007" </w:t>
      </w:r>
    </w:p>
    <w:p w14:paraId="4559D126" w14:textId="77777777" w:rsidR="004E4B2C" w:rsidRPr="0064796A" w:rsidRDefault="44359EB6" w:rsidP="004E4B2C">
      <w:pPr>
        <w:pStyle w:val="Example"/>
      </w:pPr>
      <w:r w:rsidRPr="053A7025">
        <w:t xml:space="preserve">        </w:t>
      </w:r>
      <w:proofErr w:type="spellStart"/>
      <w:proofErr w:type="gramStart"/>
      <w:r w:rsidRPr="0064796A">
        <w:t>displayName</w:t>
      </w:r>
      <w:proofErr w:type="spellEnd"/>
      <w:proofErr w:type="gramEnd"/>
      <w:r w:rsidRPr="0064796A">
        <w:t xml:space="preserve">="healthcare related organization" </w:t>
      </w:r>
    </w:p>
    <w:p w14:paraId="21B98948" w14:textId="77777777" w:rsidR="00B4350A" w:rsidRPr="0064796A" w:rsidRDefault="44359EB6" w:rsidP="004E4B2C">
      <w:pPr>
        <w:pStyle w:val="Example"/>
      </w:pPr>
      <w:r w:rsidRPr="053A7025">
        <w:t xml:space="preserve">        </w:t>
      </w:r>
      <w:proofErr w:type="spellStart"/>
      <w:proofErr w:type="gramStart"/>
      <w:r w:rsidRPr="0064796A">
        <w:t>codeSystem</w:t>
      </w:r>
      <w:proofErr w:type="spellEnd"/>
      <w:proofErr w:type="gramEnd"/>
      <w:r w:rsidRPr="0064796A">
        <w:t xml:space="preserve">="2.16.840.1.113883.6.96" </w:t>
      </w:r>
    </w:p>
    <w:p w14:paraId="65D446E7" w14:textId="77777777" w:rsidR="004E4B2C" w:rsidRPr="0064796A" w:rsidRDefault="44359EB6" w:rsidP="004E4B2C">
      <w:pPr>
        <w:pStyle w:val="Example"/>
      </w:pPr>
      <w:r w:rsidRPr="053A7025">
        <w:t xml:space="preserve">        </w:t>
      </w:r>
      <w:proofErr w:type="spellStart"/>
      <w:proofErr w:type="gramStart"/>
      <w:r w:rsidRPr="0064796A">
        <w:t>codeSystemName</w:t>
      </w:r>
      <w:proofErr w:type="spellEnd"/>
      <w:proofErr w:type="gramEnd"/>
      <w:r w:rsidRPr="0064796A">
        <w:t>="SNOMED-CT"/&gt;</w:t>
      </w:r>
    </w:p>
    <w:p w14:paraId="1BB0EB28" w14:textId="77777777" w:rsidR="004E4B2C" w:rsidRPr="0064796A" w:rsidRDefault="44359EB6" w:rsidP="004E4B2C">
      <w:pPr>
        <w:pStyle w:val="Example"/>
      </w:pPr>
      <w:r w:rsidRPr="0064796A">
        <w:t xml:space="preserve">    &lt;</w:t>
      </w:r>
      <w:proofErr w:type="spellStart"/>
      <w:proofErr w:type="gramStart"/>
      <w:r w:rsidRPr="0064796A">
        <w:t>addr</w:t>
      </w:r>
      <w:proofErr w:type="spellEnd"/>
      <w:proofErr w:type="gramEnd"/>
      <w:r w:rsidRPr="0064796A">
        <w:t>&gt;</w:t>
      </w:r>
    </w:p>
    <w:p w14:paraId="6D3A0BD6" w14:textId="77777777" w:rsidR="004E4B2C" w:rsidRPr="0064796A" w:rsidRDefault="44359EB6" w:rsidP="004E4B2C">
      <w:pPr>
        <w:pStyle w:val="Example"/>
      </w:pPr>
      <w:r w:rsidRPr="0064796A">
        <w:t xml:space="preserve">      &lt;</w:t>
      </w:r>
      <w:proofErr w:type="spellStart"/>
      <w:proofErr w:type="gramStart"/>
      <w:r w:rsidRPr="0064796A">
        <w:t>streetAddressLine</w:t>
      </w:r>
      <w:proofErr w:type="spellEnd"/>
      <w:r w:rsidRPr="0064796A">
        <w:t>&gt;</w:t>
      </w:r>
      <w:proofErr w:type="gramEnd"/>
      <w:r w:rsidRPr="0064796A">
        <w:t>123 Healthcare St&lt;/</w:t>
      </w:r>
      <w:proofErr w:type="spellStart"/>
      <w:r w:rsidRPr="0064796A">
        <w:t>streetAddressLine</w:t>
      </w:r>
      <w:proofErr w:type="spellEnd"/>
      <w:r w:rsidRPr="0064796A">
        <w:t>&gt;</w:t>
      </w:r>
    </w:p>
    <w:p w14:paraId="66E4F452" w14:textId="77777777" w:rsidR="004E4B2C" w:rsidRPr="0064796A" w:rsidRDefault="44359EB6" w:rsidP="004E4B2C">
      <w:pPr>
        <w:pStyle w:val="Example"/>
      </w:pPr>
      <w:r w:rsidRPr="0064796A">
        <w:t xml:space="preserve">      &lt;</w:t>
      </w:r>
      <w:proofErr w:type="gramStart"/>
      <w:r w:rsidRPr="0064796A">
        <w:t>city&gt;</w:t>
      </w:r>
      <w:proofErr w:type="gramEnd"/>
      <w:r w:rsidRPr="0064796A">
        <w:t>Norman&lt;/city&gt;</w:t>
      </w:r>
    </w:p>
    <w:p w14:paraId="787DD70F" w14:textId="77777777" w:rsidR="004E4B2C" w:rsidRPr="0064796A" w:rsidRDefault="44359EB6" w:rsidP="004E4B2C">
      <w:pPr>
        <w:pStyle w:val="Example"/>
      </w:pPr>
      <w:r w:rsidRPr="0064796A">
        <w:t xml:space="preserve">      &lt;</w:t>
      </w:r>
      <w:proofErr w:type="gramStart"/>
      <w:r w:rsidRPr="0064796A">
        <w:t>state&gt;</w:t>
      </w:r>
      <w:proofErr w:type="gramEnd"/>
      <w:r w:rsidRPr="0064796A">
        <w:t>OK&lt;/state&gt;</w:t>
      </w:r>
    </w:p>
    <w:p w14:paraId="0EB06286" w14:textId="77777777" w:rsidR="004E4B2C" w:rsidRPr="0064796A" w:rsidRDefault="44359EB6" w:rsidP="004E4B2C">
      <w:pPr>
        <w:pStyle w:val="Example"/>
      </w:pPr>
      <w:r w:rsidRPr="0064796A">
        <w:t xml:space="preserve">      &lt;</w:t>
      </w:r>
      <w:proofErr w:type="spellStart"/>
      <w:proofErr w:type="gramStart"/>
      <w:r w:rsidRPr="0064796A">
        <w:t>postalCode</w:t>
      </w:r>
      <w:proofErr w:type="spellEnd"/>
      <w:r w:rsidRPr="0064796A">
        <w:t>&gt;</w:t>
      </w:r>
      <w:proofErr w:type="gramEnd"/>
      <w:r w:rsidRPr="0064796A">
        <w:t>73019&lt;/</w:t>
      </w:r>
      <w:proofErr w:type="spellStart"/>
      <w:r w:rsidRPr="0064796A">
        <w:t>postalCode</w:t>
      </w:r>
      <w:proofErr w:type="spellEnd"/>
      <w:r w:rsidRPr="0064796A">
        <w:t>&gt;</w:t>
      </w:r>
    </w:p>
    <w:p w14:paraId="1FC05CC3" w14:textId="77777777" w:rsidR="004E4B2C" w:rsidRPr="0064796A" w:rsidRDefault="44359EB6" w:rsidP="004E4B2C">
      <w:pPr>
        <w:pStyle w:val="Example"/>
      </w:pPr>
      <w:r w:rsidRPr="0064796A">
        <w:t xml:space="preserve">    &lt;/</w:t>
      </w:r>
      <w:proofErr w:type="spellStart"/>
      <w:r w:rsidRPr="0064796A">
        <w:t>addr</w:t>
      </w:r>
      <w:proofErr w:type="spellEnd"/>
      <w:r w:rsidRPr="0064796A">
        <w:t>&gt;</w:t>
      </w:r>
    </w:p>
    <w:p w14:paraId="31B37384" w14:textId="77777777" w:rsidR="004E4B2C" w:rsidRPr="0064796A" w:rsidRDefault="44359EB6" w:rsidP="004E4B2C">
      <w:pPr>
        <w:pStyle w:val="Example"/>
      </w:pPr>
      <w:r w:rsidRPr="0064796A">
        <w:t xml:space="preserve">  &lt;/</w:t>
      </w:r>
      <w:proofErr w:type="spellStart"/>
      <w:r w:rsidRPr="0064796A">
        <w:t>associatedEntity</w:t>
      </w:r>
      <w:proofErr w:type="spellEnd"/>
      <w:r w:rsidRPr="0064796A">
        <w:t>&gt;</w:t>
      </w:r>
    </w:p>
    <w:p w14:paraId="4C635E27" w14:textId="77777777" w:rsidR="004E4B2C" w:rsidRPr="0064796A" w:rsidRDefault="44359EB6" w:rsidP="004E4B2C">
      <w:pPr>
        <w:pStyle w:val="Example"/>
      </w:pPr>
      <w:r w:rsidRPr="0064796A">
        <w:t>&lt;/participant&gt;</w:t>
      </w:r>
    </w:p>
    <w:p w14:paraId="1A786C8D" w14:textId="3CB435DC" w:rsidR="00F7711C" w:rsidRDefault="00F7711C" w:rsidP="00546F19">
      <w:pPr>
        <w:pStyle w:val="Heading3"/>
      </w:pPr>
      <w:bookmarkStart w:id="350" w:name="_Toc385597076"/>
      <w:bookmarkStart w:id="351" w:name="_Toc5020519"/>
      <w:commentRangeStart w:id="352"/>
      <w:r>
        <w:t xml:space="preserve">Participant </w:t>
      </w:r>
      <w:r w:rsidR="00D50FF3">
        <w:t xml:space="preserve">is Device </w:t>
      </w:r>
      <w:r>
        <w:t>(CMS EHR Certification ID)</w:t>
      </w:r>
      <w:bookmarkEnd w:id="351"/>
      <w:commentRangeEnd w:id="352"/>
      <w:r w:rsidR="00FD205A">
        <w:rPr>
          <w:rStyle w:val="CommentReference"/>
          <w:rFonts w:ascii="Arial" w:hAnsi="Arial" w:cs="Times New Roman"/>
          <w:b w:val="0"/>
          <w:bCs w:val="0"/>
        </w:rPr>
        <w:commentReference w:id="352"/>
      </w:r>
    </w:p>
    <w:p w14:paraId="0CD81C42" w14:textId="051EB289" w:rsidR="00E67456" w:rsidRDefault="00E67456" w:rsidP="00E67456">
      <w:r>
        <w:t xml:space="preserve">For the 2020 performance period, participants will submit a single set of Promoting Interoperability Objectives and Measures to align with 2015 Edition certified EHR technology (CEHRT). As part of their submission, participants shall include a CMS EHR Certification ID that represents the CEHRT used by the individual or group during the performance period. Groups should ensure that their CMS EHR Certification ID reflects all products used by clinicians within the group before generating the ID. Only one CMS EHR Certification ID should be submitted for group reporting. To obtain a CMS EHR Certification ID, participants should enter their product information in the ONC Certified Health IT Product List (CHPL) website search tool and select all certified products or certified health IT modules used during the performance period. Full instructions on how to generate a CMS EHR Certification ID are found on pages 20-28 of the CHPL Public User Guide, </w:t>
      </w:r>
      <w:hyperlink r:id="rId35" w:history="1">
        <w:r>
          <w:rPr>
            <w:rStyle w:val="HyperlinkCourierBold"/>
          </w:rPr>
          <w:t>https://www.healthit.gov/sites/default/files/policy/chpl_public_user_guide.pdf</w:t>
        </w:r>
      </w:hyperlink>
      <w:r>
        <w:t xml:space="preserve">. </w:t>
      </w:r>
    </w:p>
    <w:p w14:paraId="06460584" w14:textId="77777777" w:rsidR="00E67456" w:rsidRDefault="00E67456" w:rsidP="00E67456"/>
    <w:p w14:paraId="20150096" w14:textId="2C737481" w:rsidR="00E67456" w:rsidRDefault="00E67456" w:rsidP="00E67456">
      <w:r>
        <w:t xml:space="preserve">CMS </w:t>
      </w:r>
      <w:r w:rsidR="006554AB">
        <w:t>EH</w:t>
      </w:r>
      <w:r>
        <w:t>R Certification ID is only required if Promoting Interoperability performance category (</w:t>
      </w:r>
      <w:r w:rsidRPr="00693024">
        <w:rPr>
          <w:rStyle w:val="HyperlinkCourierBold"/>
          <w:color w:val="000099"/>
          <w:u w:val="none"/>
        </w:rPr>
        <w:t>Promoting Interoperability Section (V2)</w:t>
      </w:r>
      <w:r w:rsidRPr="00674B05">
        <w:rPr>
          <w:rStyle w:val="XMLname"/>
        </w:rPr>
        <w:t xml:space="preserve"> </w:t>
      </w:r>
      <w:r>
        <w:rPr>
          <w:rStyle w:val="XMLname"/>
        </w:rPr>
        <w:t>identifier: urn:hl7ii:2.16.840.1.113883.10.20.27.2.5:2017-06-01)</w:t>
      </w:r>
      <w:r>
        <w:t xml:space="preserve"> is present in a QRDA III document. </w:t>
      </w:r>
    </w:p>
    <w:p w14:paraId="5C78FCC5" w14:textId="77777777" w:rsidR="006554AB" w:rsidRDefault="006554AB" w:rsidP="00E67456"/>
    <w:p w14:paraId="28860063" w14:textId="77777777" w:rsidR="006554AB" w:rsidRDefault="006554AB" w:rsidP="006554AB">
      <w:pPr>
        <w:numPr>
          <w:ilvl w:val="0"/>
          <w:numId w:val="46"/>
        </w:numPr>
        <w:spacing w:after="40" w:line="260" w:lineRule="exact"/>
      </w:pPr>
      <w:r>
        <w:rPr>
          <w:rStyle w:val="keyword"/>
        </w:rPr>
        <w:t>MAY</w:t>
      </w:r>
      <w:r>
        <w:t xml:space="preserve"> contain zero or one [0..1] </w:t>
      </w:r>
      <w:r>
        <w:rPr>
          <w:rStyle w:val="XMLnameBold"/>
        </w:rPr>
        <w:t>participant</w:t>
      </w:r>
      <w:bookmarkStart w:id="353" w:name="C_CMS-2020_85"/>
      <w:r>
        <w:t xml:space="preserve"> (CONF:CMS-2020_85)</w:t>
      </w:r>
      <w:bookmarkEnd w:id="353"/>
      <w:r>
        <w:t xml:space="preserve"> such that it</w:t>
      </w:r>
    </w:p>
    <w:p w14:paraId="37C9A23E" w14:textId="77777777" w:rsidR="006554AB" w:rsidRDefault="006554AB" w:rsidP="006554AB">
      <w:pPr>
        <w:numPr>
          <w:ilvl w:val="1"/>
          <w:numId w:val="4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"DEV"</w:t>
      </w:r>
      <w:r>
        <w:t xml:space="preserve"> device (</w:t>
      </w:r>
      <w:proofErr w:type="spellStart"/>
      <w:r>
        <w:t>CodeSystem</w:t>
      </w:r>
      <w:proofErr w:type="spellEnd"/>
      <w:r>
        <w:t xml:space="preserve">: </w:t>
      </w:r>
      <w:r>
        <w:rPr>
          <w:rStyle w:val="XMLname"/>
        </w:rPr>
        <w:t>HL7ParticipationType urn:oid:2.16.840.1.113883.5.90</w:t>
      </w:r>
      <w:r>
        <w:t>)</w:t>
      </w:r>
      <w:bookmarkStart w:id="354" w:name="C_CMS-2020_86"/>
      <w:r>
        <w:t xml:space="preserve"> (CONF:CMS-2020_86)</w:t>
      </w:r>
      <w:bookmarkEnd w:id="354"/>
      <w:r>
        <w:t>.</w:t>
      </w:r>
    </w:p>
    <w:p w14:paraId="4D61FAEA" w14:textId="77777777" w:rsidR="006554AB" w:rsidRDefault="006554AB" w:rsidP="006554AB">
      <w:pPr>
        <w:numPr>
          <w:ilvl w:val="1"/>
          <w:numId w:val="46"/>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associatedEntity</w:t>
      </w:r>
      <w:bookmarkStart w:id="355" w:name="C_CMS-2020_87"/>
      <w:proofErr w:type="spellEnd"/>
      <w:r>
        <w:t xml:space="preserve"> (CONF:CMS-2020_87)</w:t>
      </w:r>
      <w:bookmarkEnd w:id="355"/>
      <w:r>
        <w:t>.</w:t>
      </w:r>
    </w:p>
    <w:p w14:paraId="42E3CD68" w14:textId="77777777" w:rsidR="006554AB" w:rsidRDefault="006554AB" w:rsidP="006554AB">
      <w:pPr>
        <w:numPr>
          <w:ilvl w:val="2"/>
          <w:numId w:val="46"/>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w:t>
      </w:r>
      <w:r>
        <w:rPr>
          <w:rStyle w:val="XMLname"/>
        </w:rPr>
        <w:t>"RGPR"</w:t>
      </w:r>
      <w:r>
        <w:t xml:space="preserve"> regulated product (</w:t>
      </w:r>
      <w:proofErr w:type="spellStart"/>
      <w:r>
        <w:t>CodeSystem</w:t>
      </w:r>
      <w:proofErr w:type="spellEnd"/>
      <w:r>
        <w:t xml:space="preserve">: </w:t>
      </w:r>
      <w:r>
        <w:rPr>
          <w:rStyle w:val="XMLname"/>
        </w:rPr>
        <w:t>HL7ActClass urn:oid:2.16.840.1.113883.5.6</w:t>
      </w:r>
      <w:r>
        <w:t>)</w:t>
      </w:r>
      <w:bookmarkStart w:id="356" w:name="C_CMS-2020_88"/>
      <w:r>
        <w:t xml:space="preserve"> (CONF:CMS-2020_88)</w:t>
      </w:r>
      <w:bookmarkEnd w:id="356"/>
      <w:r>
        <w:t>.</w:t>
      </w:r>
    </w:p>
    <w:p w14:paraId="384BE5EC" w14:textId="77777777" w:rsidR="006554AB" w:rsidRDefault="006554AB" w:rsidP="006554AB">
      <w:pPr>
        <w:numPr>
          <w:ilvl w:val="2"/>
          <w:numId w:val="46"/>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57" w:name="C_CMS-2020_89"/>
      <w:r>
        <w:t xml:space="preserve"> (CONF:CMS-2020_89)</w:t>
      </w:r>
      <w:bookmarkEnd w:id="357"/>
      <w:r>
        <w:t>.</w:t>
      </w:r>
    </w:p>
    <w:p w14:paraId="52C07217" w14:textId="77777777" w:rsidR="006554AB" w:rsidRDefault="006554AB" w:rsidP="006554AB">
      <w:pPr>
        <w:numPr>
          <w:ilvl w:val="3"/>
          <w:numId w:val="46"/>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"2.16.840.1.113883.3.2074.1"</w:t>
      </w:r>
      <w:r>
        <w:t xml:space="preserve"> CMS EHR Certification ID</w:t>
      </w:r>
      <w:bookmarkStart w:id="358" w:name="C_CMS-2020_90"/>
      <w:r>
        <w:t xml:space="preserve"> (CONF:CMS-2020_90)</w:t>
      </w:r>
      <w:bookmarkEnd w:id="358"/>
      <w:r>
        <w:t>.</w:t>
      </w:r>
    </w:p>
    <w:p w14:paraId="3BE5B0A6" w14:textId="77777777" w:rsidR="006554AB" w:rsidRDefault="006554AB" w:rsidP="006554AB">
      <w:pPr>
        <w:numPr>
          <w:ilvl w:val="3"/>
          <w:numId w:val="46"/>
        </w:numPr>
        <w:spacing w:after="40" w:line="260" w:lineRule="exact"/>
      </w:pPr>
      <w:r>
        <w:lastRenderedPageBreak/>
        <w:t xml:space="preserve">This id </w:t>
      </w:r>
      <w:r>
        <w:rPr>
          <w:rStyle w:val="keyword"/>
        </w:rPr>
        <w:t>SHALL</w:t>
      </w:r>
      <w:r>
        <w:t xml:space="preserve"> contain exactly one [1</w:t>
      </w:r>
      <w:proofErr w:type="gramStart"/>
      <w:r>
        <w:t>..1</w:t>
      </w:r>
      <w:proofErr w:type="gramEnd"/>
      <w:r>
        <w:t xml:space="preserve">] </w:t>
      </w:r>
      <w:r>
        <w:rPr>
          <w:rStyle w:val="XMLnameBold"/>
        </w:rPr>
        <w:t>@extension</w:t>
      </w:r>
      <w:bookmarkStart w:id="359" w:name="C_CMS-2020_91"/>
      <w:r>
        <w:t xml:space="preserve"> (CONF:CMS-2020_91)</w:t>
      </w:r>
      <w:bookmarkEnd w:id="359"/>
      <w:r>
        <w:t>.</w:t>
      </w:r>
      <w:r>
        <w:br/>
        <w:t>Note: The value of @extension is the CMS EHR Certification ID, which must be 15 alpha numeric characters in length.</w:t>
      </w:r>
    </w:p>
    <w:p w14:paraId="2FA5F6CA" w14:textId="77777777" w:rsidR="004E4B2C" w:rsidRPr="00852F2A" w:rsidRDefault="004E4B2C" w:rsidP="00546F19">
      <w:pPr>
        <w:pStyle w:val="Heading3"/>
      </w:pPr>
      <w:bookmarkStart w:id="360" w:name="_Toc5020520"/>
      <w:proofErr w:type="spellStart"/>
      <w:proofErr w:type="gramStart"/>
      <w:r w:rsidRPr="00852F2A">
        <w:t>documentationOf</w:t>
      </w:r>
      <w:bookmarkEnd w:id="350"/>
      <w:bookmarkEnd w:id="360"/>
      <w:proofErr w:type="spellEnd"/>
      <w:proofErr w:type="gramEnd"/>
    </w:p>
    <w:p w14:paraId="7E863E17" w14:textId="23FBC61A" w:rsidR="00AB1F44" w:rsidRDefault="004F10DF" w:rsidP="00AB1F44">
      <w:pPr>
        <w:pStyle w:val="BodyText0"/>
      </w:pPr>
      <w:hyperlink w:history="1"/>
      <w:bookmarkStart w:id="361" w:name="_Toc259436004"/>
      <w:bookmarkStart w:id="362" w:name="_Toc290640068"/>
      <w:bookmarkStart w:id="363" w:name="_Toc290640654"/>
      <w:bookmarkStart w:id="364" w:name="_Toc290641759"/>
      <w:r w:rsidR="00AB1F44">
        <w:t xml:space="preserve">The aggregated data contained in a QRDA Category III report was provided by one or more providers. The </w:t>
      </w:r>
      <w:proofErr w:type="spellStart"/>
      <w:r w:rsidR="00AB1F44">
        <w:t>documentationOf</w:t>
      </w:r>
      <w:proofErr w:type="spellEnd"/>
      <w:r w:rsidR="00AB1F44">
        <w:t xml:space="preserve"> service event can contain identifiers for all of the (one or more) providers involved, using the </w:t>
      </w:r>
      <w:proofErr w:type="spellStart"/>
      <w:r w:rsidR="00AB1F44">
        <w:t>serviceEvent</w:t>
      </w:r>
      <w:proofErr w:type="spellEnd"/>
      <w:r w:rsidR="00AB1F44">
        <w:t xml:space="preserve">/performer elements. </w:t>
      </w:r>
    </w:p>
    <w:p w14:paraId="25E1B00B" w14:textId="77777777" w:rsidR="006554AB" w:rsidRDefault="006554AB" w:rsidP="006554AB">
      <w:pPr>
        <w:numPr>
          <w:ilvl w:val="0"/>
          <w:numId w:val="47"/>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documentationOf</w:t>
      </w:r>
      <w:bookmarkStart w:id="365" w:name="C_4427-18170_C01"/>
      <w:proofErr w:type="spellEnd"/>
      <w:r>
        <w:t xml:space="preserve"> (CONF:4427-18170_C01)</w:t>
      </w:r>
      <w:bookmarkEnd w:id="365"/>
      <w:r>
        <w:t>.</w:t>
      </w:r>
    </w:p>
    <w:p w14:paraId="5E2B4AD2" w14:textId="77777777" w:rsidR="006554AB" w:rsidRDefault="006554AB" w:rsidP="006554AB">
      <w:pPr>
        <w:pStyle w:val="BodyText0"/>
      </w:pPr>
      <w:r>
        <w:t>For MIPS group reporting: it must contain exactly one performer, which contains one TIN. No NPI is allowed.</w:t>
      </w:r>
      <w:r>
        <w:br/>
        <w:t>For MIPS virtual group reporting: it must contain exactly one performer, which contains one Virtual Group Identifier. No NPI is allowed.</w:t>
      </w:r>
      <w:r>
        <w:br/>
      </w:r>
      <w:proofErr w:type="gramStart"/>
      <w:r>
        <w:t>For MIPS individual reporting: it must contain exactly one performer, which contains one TIN and one NPI.</w:t>
      </w:r>
      <w:proofErr w:type="gramEnd"/>
      <w:r>
        <w:br/>
        <w:t xml:space="preserve">For CPC+: it must contain at least one </w:t>
      </w:r>
      <w:proofErr w:type="gramStart"/>
      <w:r>
        <w:t>performer,</w:t>
      </w:r>
      <w:proofErr w:type="gramEnd"/>
      <w:r>
        <w:t xml:space="preserve"> each performer contains one TIN and one NPI. Only CPC+ Practice Site providers are listed as performers.</w:t>
      </w:r>
    </w:p>
    <w:p w14:paraId="3DE2364D" w14:textId="77777777" w:rsidR="006554AB" w:rsidRDefault="006554AB" w:rsidP="006554AB">
      <w:pPr>
        <w:numPr>
          <w:ilvl w:val="1"/>
          <w:numId w:val="47"/>
        </w:numPr>
        <w:spacing w:after="40" w:line="260" w:lineRule="exact"/>
      </w:pPr>
      <w:r>
        <w:t xml:space="preserve">This </w:t>
      </w:r>
      <w:proofErr w:type="spellStart"/>
      <w:r>
        <w:t>documentationOf</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serviceEvent</w:t>
      </w:r>
      <w:bookmarkStart w:id="366" w:name="C_4427-18171_C01"/>
      <w:proofErr w:type="spellEnd"/>
      <w:r>
        <w:t xml:space="preserve"> (CONF:4427-18171_C01)</w:t>
      </w:r>
      <w:bookmarkEnd w:id="366"/>
      <w:r>
        <w:t>.</w:t>
      </w:r>
    </w:p>
    <w:p w14:paraId="2A4A03E9" w14:textId="77777777" w:rsidR="006554AB" w:rsidRDefault="006554AB" w:rsidP="006554AB">
      <w:pPr>
        <w:numPr>
          <w:ilvl w:val="2"/>
          <w:numId w:val="47"/>
        </w:numPr>
        <w:spacing w:after="40" w:line="260" w:lineRule="exact"/>
      </w:pPr>
      <w:r>
        <w:t xml:space="preserve">This </w:t>
      </w:r>
      <w:proofErr w:type="spellStart"/>
      <w:r>
        <w:t>serviceEvent</w:t>
      </w:r>
      <w:proofErr w:type="spellEnd"/>
      <w:r>
        <w:t xml:space="preserve"> </w:t>
      </w:r>
      <w:r>
        <w:rPr>
          <w:rStyle w:val="keyword"/>
        </w:rPr>
        <w:t>SHALL</w:t>
      </w:r>
      <w:r>
        <w:t xml:space="preserve"> contain at least one [1</w:t>
      </w:r>
      <w:proofErr w:type="gramStart"/>
      <w:r>
        <w:t>..*</w:t>
      </w:r>
      <w:proofErr w:type="gramEnd"/>
      <w:r>
        <w:t xml:space="preserve">] </w:t>
      </w:r>
      <w:r>
        <w:rPr>
          <w:rStyle w:val="XMLnameBold"/>
        </w:rPr>
        <w:t>performer</w:t>
      </w:r>
      <w:bookmarkStart w:id="367" w:name="C_4427-18173"/>
      <w:r>
        <w:t xml:space="preserve"> (CONF:4427-18173)</w:t>
      </w:r>
      <w:bookmarkEnd w:id="367"/>
      <w:r>
        <w:t>.</w:t>
      </w:r>
    </w:p>
    <w:p w14:paraId="7484D69C" w14:textId="77777777" w:rsidR="006554AB" w:rsidRDefault="006554AB" w:rsidP="006554AB">
      <w:pPr>
        <w:pStyle w:val="BodyText0"/>
      </w:pPr>
      <w:r>
        <w:t xml:space="preserve">The </w:t>
      </w:r>
      <w:proofErr w:type="spellStart"/>
      <w:r>
        <w:t>assignedEntity</w:t>
      </w:r>
      <w:proofErr w:type="spellEnd"/>
      <w:r>
        <w:t xml:space="preserve"> id/@root =' 2.16.840.1.113883.4.6' coupled with the id/@extension represents the individual provider's National Provider Identification number (NPI).</w:t>
      </w:r>
      <w:r>
        <w:br/>
        <w:t>NPI is required except for group reporting. For group reporting, id/@root=' 2.16.840.1.113883.4.6' is coupled with @</w:t>
      </w:r>
      <w:proofErr w:type="spellStart"/>
      <w:r>
        <w:t>nullFlavor</w:t>
      </w:r>
      <w:proofErr w:type="spellEnd"/>
      <w:r>
        <w:t>="NA", and @extension shall be omitted.</w:t>
      </w:r>
    </w:p>
    <w:p w14:paraId="272A1E20" w14:textId="77777777" w:rsidR="006554AB" w:rsidRDefault="006554AB" w:rsidP="006554AB">
      <w:pPr>
        <w:numPr>
          <w:ilvl w:val="3"/>
          <w:numId w:val="47"/>
        </w:numPr>
        <w:spacing w:after="40" w:line="260" w:lineRule="exact"/>
      </w:pPr>
      <w:r>
        <w:t xml:space="preserve">Such performers </w:t>
      </w:r>
      <w:r>
        <w:rPr>
          <w:rStyle w:val="keyword"/>
        </w:rPr>
        <w:t>SHALL</w:t>
      </w:r>
      <w:r>
        <w:t xml:space="preserve"> contain exactly one [1</w:t>
      </w:r>
      <w:proofErr w:type="gramStart"/>
      <w:r>
        <w:t>..1</w:t>
      </w:r>
      <w:proofErr w:type="gramEnd"/>
      <w:r>
        <w:t xml:space="preserve">] </w:t>
      </w:r>
      <w:proofErr w:type="spellStart"/>
      <w:r>
        <w:rPr>
          <w:rStyle w:val="XMLnameBold"/>
        </w:rPr>
        <w:t>assignedEntity</w:t>
      </w:r>
      <w:bookmarkStart w:id="368" w:name="C_4427-18176"/>
      <w:proofErr w:type="spellEnd"/>
      <w:r>
        <w:t xml:space="preserve"> (CONF:4427-18176)</w:t>
      </w:r>
      <w:bookmarkEnd w:id="368"/>
      <w:r>
        <w:t>.</w:t>
      </w:r>
    </w:p>
    <w:p w14:paraId="15D28A6B" w14:textId="77777777" w:rsidR="006554AB" w:rsidRDefault="006554AB" w:rsidP="006554AB">
      <w:pPr>
        <w:numPr>
          <w:ilvl w:val="4"/>
          <w:numId w:val="47"/>
        </w:numPr>
        <w:spacing w:after="40" w:line="260" w:lineRule="exact"/>
      </w:pPr>
      <w:r>
        <w:t xml:space="preserve">This </w:t>
      </w:r>
      <w:proofErr w:type="spellStart"/>
      <w:r>
        <w:t>assignedEntity</w:t>
      </w:r>
      <w:proofErr w:type="spellEnd"/>
      <w:r>
        <w:t xml:space="preserve"> </w:t>
      </w:r>
      <w:r>
        <w:rPr>
          <w:rStyle w:val="keyword"/>
        </w:rPr>
        <w:t>SHALL</w:t>
      </w:r>
      <w:r>
        <w:t xml:space="preserve"> contain exactly one [1..1] </w:t>
      </w:r>
      <w:r>
        <w:rPr>
          <w:rStyle w:val="XMLnameBold"/>
        </w:rPr>
        <w:t>id</w:t>
      </w:r>
      <w:bookmarkStart w:id="369" w:name="C_4427-18177_C01"/>
      <w:r>
        <w:t xml:space="preserve"> (CONF:4427-18177_C01)</w:t>
      </w:r>
      <w:bookmarkEnd w:id="369"/>
      <w:r>
        <w:t xml:space="preserve"> such that it</w:t>
      </w:r>
    </w:p>
    <w:p w14:paraId="4914E7B6" w14:textId="77777777" w:rsidR="006554AB" w:rsidRDefault="006554AB" w:rsidP="006554AB">
      <w:pPr>
        <w:numPr>
          <w:ilvl w:val="5"/>
          <w:numId w:val="47"/>
        </w:numPr>
        <w:spacing w:after="40" w:line="260" w:lineRule="exact"/>
      </w:pPr>
      <w:r>
        <w:rPr>
          <w:rStyle w:val="keyword"/>
        </w:rPr>
        <w:t>MAY</w:t>
      </w:r>
      <w:r>
        <w:t xml:space="preserve"> contain zero or one [0</w:t>
      </w:r>
      <w:proofErr w:type="gramStart"/>
      <w:r>
        <w:t>..1</w:t>
      </w:r>
      <w:proofErr w:type="gramEnd"/>
      <w:r>
        <w:t xml:space="preserve">] </w:t>
      </w:r>
      <w:r>
        <w:rPr>
          <w:rStyle w:val="XMLnameBold"/>
        </w:rPr>
        <w:t>@</w:t>
      </w:r>
      <w:proofErr w:type="spellStart"/>
      <w:r>
        <w:rPr>
          <w:rStyle w:val="XMLnameBold"/>
        </w:rPr>
        <w:t>nullFlavor</w:t>
      </w:r>
      <w:bookmarkStart w:id="370" w:name="C_CMS-2020_29"/>
      <w:proofErr w:type="spellEnd"/>
      <w:r>
        <w:t xml:space="preserve"> (CONF:CMS-2020_29)</w:t>
      </w:r>
      <w:bookmarkEnd w:id="370"/>
      <w:r>
        <w:t>.</w:t>
      </w:r>
      <w:r>
        <w:br/>
        <w:t>Note: @</w:t>
      </w:r>
      <w:proofErr w:type="spellStart"/>
      <w:r>
        <w:t>nullFlavor</w:t>
      </w:r>
      <w:proofErr w:type="spellEnd"/>
      <w:r>
        <w:t xml:space="preserve"> is only present for MIPS group reporting and MIPS virtual group reporting.</w:t>
      </w:r>
    </w:p>
    <w:p w14:paraId="420A1DD7" w14:textId="77777777" w:rsidR="006554AB" w:rsidRDefault="006554AB" w:rsidP="006554AB">
      <w:pPr>
        <w:numPr>
          <w:ilvl w:val="5"/>
          <w:numId w:val="47"/>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"2.16.840.1.113883.4.6"</w:t>
      </w:r>
      <w:r>
        <w:t xml:space="preserve"> National Provider ID </w:t>
      </w:r>
      <w:bookmarkStart w:id="371" w:name="C_4427-18178_C01"/>
      <w:r>
        <w:t xml:space="preserve"> (CONF:4427-18178_C01)</w:t>
      </w:r>
      <w:bookmarkEnd w:id="371"/>
      <w:r>
        <w:t>.</w:t>
      </w:r>
      <w:r>
        <w:br/>
        <w:t>Note: This OID contained in the @root (2.16.840.1.113883.4.6) designates that the @extension must hold a National Provider ID.</w:t>
      </w:r>
    </w:p>
    <w:p w14:paraId="19278A17" w14:textId="77777777" w:rsidR="006554AB" w:rsidRDefault="006554AB" w:rsidP="006554AB">
      <w:pPr>
        <w:numPr>
          <w:ilvl w:val="5"/>
          <w:numId w:val="47"/>
        </w:numPr>
        <w:spacing w:after="40" w:line="260" w:lineRule="exact"/>
      </w:pPr>
      <w:r>
        <w:rPr>
          <w:rStyle w:val="keyword"/>
        </w:rPr>
        <w:t>MAY</w:t>
      </w:r>
      <w:r>
        <w:t xml:space="preserve"> contain zero or one [0</w:t>
      </w:r>
      <w:proofErr w:type="gramStart"/>
      <w:r>
        <w:t>..1</w:t>
      </w:r>
      <w:proofErr w:type="gramEnd"/>
      <w:r>
        <w:t xml:space="preserve">] </w:t>
      </w:r>
      <w:r>
        <w:rPr>
          <w:rStyle w:val="XMLnameBold"/>
        </w:rPr>
        <w:t>@extension</w:t>
      </w:r>
      <w:bookmarkStart w:id="372" w:name="C_4427-18247"/>
      <w:r>
        <w:t xml:space="preserve"> (CONF:4427-18247)</w:t>
      </w:r>
      <w:bookmarkEnd w:id="372"/>
      <w:r>
        <w:t>.</w:t>
      </w:r>
      <w:r>
        <w:br/>
        <w:t>Note: This is the provider's NPI. It is only present when this is not MIPS group reporting or MIPS virtual group reporting. For CPC+, only those NPIs that are participating in the CPC+ program should be provided.</w:t>
      </w:r>
    </w:p>
    <w:p w14:paraId="1CE944B0" w14:textId="77777777" w:rsidR="006554AB" w:rsidRDefault="006554AB" w:rsidP="006554AB">
      <w:pPr>
        <w:numPr>
          <w:ilvl w:val="4"/>
          <w:numId w:val="47"/>
        </w:numPr>
        <w:spacing w:after="40" w:line="260" w:lineRule="exact"/>
      </w:pPr>
      <w:r>
        <w:lastRenderedPageBreak/>
        <w:t xml:space="preserve">This </w:t>
      </w:r>
      <w:proofErr w:type="spellStart"/>
      <w:r>
        <w:t>assignedEntity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representedOrganization</w:t>
      </w:r>
      <w:bookmarkStart w:id="373" w:name="C_4427-18180"/>
      <w:proofErr w:type="spellEnd"/>
      <w:r>
        <w:t xml:space="preserve"> (CONF:4427-18180)</w:t>
      </w:r>
      <w:bookmarkEnd w:id="373"/>
      <w:r>
        <w:t>.</w:t>
      </w:r>
    </w:p>
    <w:p w14:paraId="3BFCCD7C" w14:textId="77777777" w:rsidR="006554AB" w:rsidRDefault="006554AB" w:rsidP="006554AB">
      <w:pPr>
        <w:numPr>
          <w:ilvl w:val="5"/>
          <w:numId w:val="47"/>
        </w:numPr>
        <w:spacing w:after="40" w:line="260" w:lineRule="exact"/>
      </w:pPr>
      <w:r>
        <w:t xml:space="preserve">This </w:t>
      </w:r>
      <w:proofErr w:type="spellStart"/>
      <w:r>
        <w:t>representedOrganization</w:t>
      </w:r>
      <w:proofErr w:type="spellEnd"/>
      <w:r>
        <w:t xml:space="preserve"> </w:t>
      </w:r>
      <w:r>
        <w:rPr>
          <w:rStyle w:val="keyword"/>
        </w:rPr>
        <w:t>MAY</w:t>
      </w:r>
      <w:r>
        <w:t xml:space="preserve"> contain zero or one [0..1] </w:t>
      </w:r>
      <w:r>
        <w:rPr>
          <w:rStyle w:val="XMLnameBold"/>
        </w:rPr>
        <w:t>id</w:t>
      </w:r>
      <w:bookmarkStart w:id="374" w:name="C_4427-18181_C01"/>
      <w:r>
        <w:t xml:space="preserve"> (CONF:4427-18181_C01)</w:t>
      </w:r>
      <w:bookmarkEnd w:id="374"/>
      <w:r>
        <w:t xml:space="preserve"> such that it</w:t>
      </w:r>
    </w:p>
    <w:p w14:paraId="6C63D4B4" w14:textId="77777777" w:rsidR="006554AB" w:rsidRDefault="006554AB" w:rsidP="006554AB">
      <w:pPr>
        <w:numPr>
          <w:ilvl w:val="6"/>
          <w:numId w:val="47"/>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"2.16.840.1.113883.4.2"</w:t>
      </w:r>
      <w:r>
        <w:t xml:space="preserve"> Tax ID Number</w:t>
      </w:r>
      <w:bookmarkStart w:id="375" w:name="C_4427-18182"/>
      <w:r>
        <w:t xml:space="preserve"> (CONF:4427-18182)</w:t>
      </w:r>
      <w:bookmarkEnd w:id="375"/>
      <w:r>
        <w:t>.</w:t>
      </w:r>
      <w:r>
        <w:br/>
        <w:t>Note: This OID contained in the @root (2.16.840.1.113883.4.2) designates that the @extension must hold a Tax Identification Number (TIN).</w:t>
      </w:r>
    </w:p>
    <w:p w14:paraId="4CE3E23E" w14:textId="77777777" w:rsidR="006554AB" w:rsidRDefault="006554AB" w:rsidP="006554AB">
      <w:pPr>
        <w:numPr>
          <w:ilvl w:val="6"/>
          <w:numId w:val="47"/>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376" w:name="C_4427-18190"/>
      <w:r>
        <w:t xml:space="preserve"> (CONF:4427-18190)</w:t>
      </w:r>
      <w:bookmarkEnd w:id="376"/>
      <w:r>
        <w:t>.</w:t>
      </w:r>
      <w:r>
        <w:br/>
        <w:t xml:space="preserve">Note: This is the organization's TIN. </w:t>
      </w:r>
    </w:p>
    <w:p w14:paraId="5D6B513E" w14:textId="77777777" w:rsidR="006554AB" w:rsidRDefault="006554AB" w:rsidP="006554AB">
      <w:pPr>
        <w:numPr>
          <w:ilvl w:val="5"/>
          <w:numId w:val="47"/>
        </w:numPr>
        <w:spacing w:after="40" w:line="260" w:lineRule="exact"/>
      </w:pPr>
      <w:r>
        <w:t xml:space="preserve">This </w:t>
      </w:r>
      <w:proofErr w:type="spellStart"/>
      <w:r>
        <w:t>representedOrganization</w:t>
      </w:r>
      <w:proofErr w:type="spellEnd"/>
      <w:r>
        <w:t xml:space="preserve"> </w:t>
      </w:r>
      <w:r>
        <w:rPr>
          <w:rStyle w:val="keyword"/>
        </w:rPr>
        <w:t>MAY</w:t>
      </w:r>
      <w:r>
        <w:t xml:space="preserve"> contain zero or one [0..1] </w:t>
      </w:r>
      <w:r>
        <w:rPr>
          <w:rStyle w:val="XMLnameBold"/>
        </w:rPr>
        <w:t>id</w:t>
      </w:r>
      <w:bookmarkStart w:id="377" w:name="C_CMS-2020_79"/>
      <w:r>
        <w:t xml:space="preserve"> (CONF:CMS-2020_79)</w:t>
      </w:r>
      <w:bookmarkEnd w:id="377"/>
      <w:r>
        <w:t xml:space="preserve"> such that it</w:t>
      </w:r>
    </w:p>
    <w:p w14:paraId="7918A6DD" w14:textId="77777777" w:rsidR="006554AB" w:rsidRDefault="006554AB" w:rsidP="006554AB">
      <w:pPr>
        <w:numPr>
          <w:ilvl w:val="6"/>
          <w:numId w:val="47"/>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"2.16.840.1.113883.3.249.5.2"</w:t>
      </w:r>
      <w:r>
        <w:t xml:space="preserve"> MIPS Virtual Group</w:t>
      </w:r>
      <w:bookmarkStart w:id="378" w:name="C_CMS-2020_80"/>
      <w:r>
        <w:t xml:space="preserve"> (CONF:CMS-2020_80)</w:t>
      </w:r>
      <w:bookmarkEnd w:id="378"/>
      <w:r>
        <w:t>.</w:t>
      </w:r>
      <w:r>
        <w:br/>
        <w:t>Note: This OID contained in the @root (2.16.840.1.113883.3.249.5.2) designates that the @extension must hold a Virtual Group Identifier.</w:t>
      </w:r>
    </w:p>
    <w:p w14:paraId="41C66957" w14:textId="77777777" w:rsidR="006554AB" w:rsidRDefault="006554AB" w:rsidP="006554AB">
      <w:pPr>
        <w:numPr>
          <w:ilvl w:val="6"/>
          <w:numId w:val="47"/>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379" w:name="C_CMS-2020_81"/>
      <w:r>
        <w:t xml:space="preserve"> (CONF:CMS-2020_81)</w:t>
      </w:r>
      <w:bookmarkEnd w:id="379"/>
      <w:r>
        <w:t>.</w:t>
      </w:r>
      <w:r>
        <w:br/>
        <w:t>Note: This is the Virtual Group Identifier.</w:t>
      </w:r>
    </w:p>
    <w:p w14:paraId="73C40E96" w14:textId="77777777" w:rsidR="006554AB" w:rsidRDefault="006554AB" w:rsidP="006554AB">
      <w:pPr>
        <w:numPr>
          <w:ilvl w:val="5"/>
          <w:numId w:val="47"/>
        </w:numPr>
        <w:spacing w:after="40" w:line="260" w:lineRule="exact"/>
      </w:pPr>
      <w:r>
        <w:t xml:space="preserve">If ClinicalDocument/informationRecipient/intendedRecipient/id/@extension="MIPS_GROUP", then this </w:t>
      </w:r>
      <w:proofErr w:type="spellStart"/>
      <w:r>
        <w:t>representedOrganization</w:t>
      </w:r>
      <w:proofErr w:type="spellEnd"/>
      <w:r>
        <w:t xml:space="preserve"> </w:t>
      </w:r>
      <w:r>
        <w:rPr>
          <w:i/>
        </w:rPr>
        <w:t>SHALL</w:t>
      </w:r>
      <w:r>
        <w:t xml:space="preserve"> contain one [1</w:t>
      </w:r>
      <w:proofErr w:type="gramStart"/>
      <w:r>
        <w:t>..1</w:t>
      </w:r>
      <w:proofErr w:type="gramEnd"/>
      <w:r>
        <w:t>] id such that it,</w:t>
      </w:r>
      <w:r>
        <w:rPr>
          <w:rStyle w:val="keyword"/>
        </w:rPr>
        <w:t xml:space="preserve"> SHALL </w:t>
      </w:r>
      <w:r>
        <w:t>be the group's TIN (CONF:CMS-2020_82).</w:t>
      </w:r>
    </w:p>
    <w:p w14:paraId="4370847B" w14:textId="77777777" w:rsidR="006554AB" w:rsidRDefault="006554AB" w:rsidP="006554AB">
      <w:pPr>
        <w:numPr>
          <w:ilvl w:val="5"/>
          <w:numId w:val="47"/>
        </w:numPr>
        <w:spacing w:after="40" w:line="260" w:lineRule="exact"/>
      </w:pPr>
      <w:r>
        <w:t xml:space="preserve">If ClinicalDocument/informationRecipient/intendedRecipient/id/@extension="MIPS_VIRTUALGROUP", then this </w:t>
      </w:r>
      <w:proofErr w:type="spellStart"/>
      <w:r>
        <w:t>representedOrganization</w:t>
      </w:r>
      <w:proofErr w:type="spellEnd"/>
      <w:r>
        <w:t xml:space="preserve"> </w:t>
      </w:r>
      <w:r>
        <w:rPr>
          <w:i/>
        </w:rPr>
        <w:t>SHALL</w:t>
      </w:r>
      <w:r>
        <w:t xml:space="preserve"> contain one [1</w:t>
      </w:r>
      <w:proofErr w:type="gramStart"/>
      <w:r>
        <w:t>..1</w:t>
      </w:r>
      <w:proofErr w:type="gramEnd"/>
      <w:r>
        <w:t>] id such that it,</w:t>
      </w:r>
      <w:r>
        <w:rPr>
          <w:rStyle w:val="keyword"/>
        </w:rPr>
        <w:t xml:space="preserve"> SHALL </w:t>
      </w:r>
      <w:r>
        <w:t>be the virtual group's Virtual Group Identifier (CONF:CMS-2020_83).</w:t>
      </w:r>
    </w:p>
    <w:p w14:paraId="203CA32A" w14:textId="3A9E54FA" w:rsidR="004E4B2C" w:rsidRPr="0064796A" w:rsidRDefault="004270CF" w:rsidP="008D5CD4">
      <w:pPr>
        <w:pStyle w:val="Caption-Fig"/>
      </w:pPr>
      <w:bookmarkStart w:id="380" w:name="_Toc5020481"/>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7</w:t>
      </w:r>
      <w:r w:rsidR="005D5A2F">
        <w:rPr>
          <w:noProof/>
        </w:rPr>
        <w:fldChar w:fldCharType="end"/>
      </w:r>
      <w:r w:rsidR="004E4B2C" w:rsidRPr="053A7025">
        <w:t xml:space="preserve">: </w:t>
      </w:r>
      <w:proofErr w:type="spellStart"/>
      <w:r w:rsidR="001D0A14" w:rsidRPr="0064796A">
        <w:t>d</w:t>
      </w:r>
      <w:r w:rsidR="004E4B2C" w:rsidRPr="0064796A">
        <w:t>ocumentationOf</w:t>
      </w:r>
      <w:proofErr w:type="spellEnd"/>
      <w:r w:rsidR="004E4B2C" w:rsidRPr="0064796A">
        <w:t xml:space="preserve"> Example</w:t>
      </w:r>
      <w:bookmarkEnd w:id="361"/>
      <w:bookmarkEnd w:id="362"/>
      <w:bookmarkEnd w:id="363"/>
      <w:bookmarkEnd w:id="364"/>
      <w:bookmarkEnd w:id="380"/>
    </w:p>
    <w:p w14:paraId="514C3A9A" w14:textId="77777777" w:rsidR="004E4B2C" w:rsidRPr="0064796A" w:rsidRDefault="44359EB6" w:rsidP="004E4B2C">
      <w:pPr>
        <w:pStyle w:val="Example"/>
      </w:pPr>
      <w:r w:rsidRPr="0064796A">
        <w:t>&lt;</w:t>
      </w:r>
      <w:proofErr w:type="spellStart"/>
      <w:proofErr w:type="gramStart"/>
      <w:r w:rsidRPr="0064796A">
        <w:t>documentationOf</w:t>
      </w:r>
      <w:proofErr w:type="spellEnd"/>
      <w:proofErr w:type="gramEnd"/>
      <w:r w:rsidRPr="0064796A">
        <w:t>&gt;</w:t>
      </w:r>
    </w:p>
    <w:p w14:paraId="7471168F" w14:textId="77777777" w:rsidR="004E4B2C" w:rsidRPr="0064796A" w:rsidRDefault="44359EB6" w:rsidP="004E4B2C">
      <w:pPr>
        <w:pStyle w:val="Example"/>
      </w:pPr>
      <w:r w:rsidRPr="0064796A">
        <w:t xml:space="preserve">  &lt;</w:t>
      </w:r>
      <w:proofErr w:type="spellStart"/>
      <w:r w:rsidRPr="0064796A">
        <w:t>serviceEvent</w:t>
      </w:r>
      <w:proofErr w:type="spellEnd"/>
      <w:r w:rsidRPr="053A7025">
        <w:t xml:space="preserve"> </w:t>
      </w:r>
      <w:proofErr w:type="spellStart"/>
      <w:r w:rsidRPr="0064796A">
        <w:t>classCode</w:t>
      </w:r>
      <w:proofErr w:type="spellEnd"/>
      <w:r w:rsidRPr="0064796A">
        <w:t>="PCPR"&gt;</w:t>
      </w:r>
    </w:p>
    <w:p w14:paraId="317B6C61"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Care provision --&gt;</w:t>
      </w:r>
    </w:p>
    <w:p w14:paraId="66F9859A" w14:textId="77777777" w:rsidR="004E4B2C" w:rsidRPr="0064796A" w:rsidRDefault="44359EB6" w:rsidP="004E4B2C">
      <w:pPr>
        <w:pStyle w:val="Example"/>
      </w:pPr>
      <w:r w:rsidRPr="0064796A">
        <w:t xml:space="preserve">    &lt;</w:t>
      </w:r>
      <w:proofErr w:type="spellStart"/>
      <w:proofErr w:type="gramStart"/>
      <w:r w:rsidRPr="0064796A">
        <w:t>effectiveTime</w:t>
      </w:r>
      <w:proofErr w:type="spellEnd"/>
      <w:proofErr w:type="gramEnd"/>
      <w:r w:rsidRPr="0064796A">
        <w:t>&gt;</w:t>
      </w:r>
    </w:p>
    <w:p w14:paraId="0D873FE9" w14:textId="37C2DE0E" w:rsidR="004E4B2C" w:rsidRPr="0064796A" w:rsidRDefault="000158CF" w:rsidP="004E4B2C">
      <w:pPr>
        <w:pStyle w:val="Example"/>
      </w:pPr>
      <w:r>
        <w:t xml:space="preserve">      &lt;low value="2020</w:t>
      </w:r>
      <w:r w:rsidR="44359EB6" w:rsidRPr="0064796A">
        <w:t>0101"/&gt;</w:t>
      </w:r>
    </w:p>
    <w:p w14:paraId="18AB94C1" w14:textId="5AA8058A" w:rsidR="004E4B2C" w:rsidRPr="0064796A" w:rsidRDefault="000158CF" w:rsidP="004E4B2C">
      <w:pPr>
        <w:pStyle w:val="Example"/>
      </w:pPr>
      <w:r>
        <w:t xml:space="preserve">      &lt;high value="2020</w:t>
      </w:r>
      <w:r w:rsidR="44359EB6" w:rsidRPr="0064796A">
        <w:t>1231"/&gt;</w:t>
      </w:r>
    </w:p>
    <w:p w14:paraId="0976720E" w14:textId="77777777" w:rsidR="004E4B2C" w:rsidRPr="0064796A" w:rsidRDefault="44359EB6" w:rsidP="004E4B2C">
      <w:pPr>
        <w:pStyle w:val="Example"/>
      </w:pPr>
      <w:r w:rsidRPr="0064796A">
        <w:t xml:space="preserve">    &lt;/</w:t>
      </w:r>
      <w:proofErr w:type="spellStart"/>
      <w:r w:rsidRPr="0064796A">
        <w:t>effectiveTime</w:t>
      </w:r>
      <w:proofErr w:type="spellEnd"/>
      <w:r w:rsidRPr="0064796A">
        <w:t>&gt;</w:t>
      </w:r>
    </w:p>
    <w:p w14:paraId="20023092" w14:textId="421B5BCC" w:rsidR="00B4350A" w:rsidRPr="0064796A" w:rsidRDefault="44359EB6" w:rsidP="004E4B2C">
      <w:pPr>
        <w:pStyle w:val="Example"/>
      </w:pPr>
      <w:r w:rsidRPr="0064796A">
        <w:t xml:space="preserve">    </w:t>
      </w:r>
      <w:proofErr w:type="gramStart"/>
      <w:r w:rsidRPr="0064796A">
        <w:t>&lt;!--</w:t>
      </w:r>
      <w:proofErr w:type="gramEnd"/>
      <w:r w:rsidRPr="0064796A">
        <w:t xml:space="preserve"> Multiple performers can be included</w:t>
      </w:r>
      <w:r w:rsidR="003E70D7">
        <w:t xml:space="preserve"> for CPC+ only</w:t>
      </w:r>
      <w:r w:rsidRPr="0064796A">
        <w:t>,</w:t>
      </w:r>
    </w:p>
    <w:p w14:paraId="0F0E0E55" w14:textId="77777777" w:rsidR="004E4B2C" w:rsidRPr="0064796A" w:rsidRDefault="44359EB6" w:rsidP="004E4B2C">
      <w:pPr>
        <w:pStyle w:val="Example"/>
      </w:pPr>
      <w:r w:rsidRPr="0064796A">
        <w:t xml:space="preserve">         </w:t>
      </w:r>
      <w:proofErr w:type="gramStart"/>
      <w:r w:rsidRPr="0064796A">
        <w:t>each</w:t>
      </w:r>
      <w:proofErr w:type="gramEnd"/>
      <w:r w:rsidRPr="0064796A">
        <w:t xml:space="preserve"> with an NPI and TIN --&gt;</w:t>
      </w:r>
    </w:p>
    <w:p w14:paraId="29489CAF" w14:textId="77777777" w:rsidR="004E4B2C" w:rsidRPr="0064796A" w:rsidRDefault="44359EB6" w:rsidP="004E4B2C">
      <w:pPr>
        <w:pStyle w:val="Example"/>
      </w:pPr>
      <w:r w:rsidRPr="0064796A">
        <w:t xml:space="preserve">    &lt;performer </w:t>
      </w:r>
      <w:proofErr w:type="spellStart"/>
      <w:r w:rsidRPr="0064796A">
        <w:t>typeCode</w:t>
      </w:r>
      <w:proofErr w:type="spellEnd"/>
      <w:r w:rsidRPr="0064796A">
        <w:t>="PRF"&gt;</w:t>
      </w:r>
    </w:p>
    <w:p w14:paraId="61AFBC31" w14:textId="77777777" w:rsidR="004E4B2C" w:rsidRPr="0064796A" w:rsidRDefault="44359EB6" w:rsidP="004E4B2C">
      <w:pPr>
        <w:pStyle w:val="Example"/>
      </w:pPr>
      <w:r w:rsidRPr="0064796A">
        <w:t xml:space="preserve">      &lt;</w:t>
      </w:r>
      <w:proofErr w:type="gramStart"/>
      <w:r w:rsidRPr="0064796A">
        <w:t>time</w:t>
      </w:r>
      <w:proofErr w:type="gramEnd"/>
      <w:r w:rsidRPr="0064796A">
        <w:t>&gt;</w:t>
      </w:r>
    </w:p>
    <w:p w14:paraId="2DD37CBE" w14:textId="1B56D992" w:rsidR="004E4B2C" w:rsidRPr="0064796A" w:rsidRDefault="44359EB6" w:rsidP="004E4B2C">
      <w:pPr>
        <w:pStyle w:val="Example"/>
      </w:pPr>
      <w:r w:rsidRPr="0064796A">
        <w:t xml:space="preserve">        &lt;low value="</w:t>
      </w:r>
      <w:r w:rsidR="000158CF">
        <w:t>2020</w:t>
      </w:r>
      <w:r w:rsidR="00AB1F44" w:rsidRPr="0064796A">
        <w:t>0101</w:t>
      </w:r>
      <w:r w:rsidRPr="0064796A">
        <w:t>"/&gt;</w:t>
      </w:r>
    </w:p>
    <w:p w14:paraId="25654FCE" w14:textId="56F45972" w:rsidR="004E4B2C" w:rsidRPr="0064796A" w:rsidRDefault="44359EB6" w:rsidP="004E4B2C">
      <w:pPr>
        <w:pStyle w:val="Example"/>
      </w:pPr>
      <w:r w:rsidRPr="0064796A">
        <w:t xml:space="preserve">        &lt;high value="</w:t>
      </w:r>
      <w:r w:rsidR="000158CF">
        <w:t>2020</w:t>
      </w:r>
      <w:r w:rsidR="00AB1F44" w:rsidRPr="0064796A">
        <w:t>1231</w:t>
      </w:r>
      <w:r w:rsidRPr="0064796A">
        <w:t>"/&gt;</w:t>
      </w:r>
    </w:p>
    <w:p w14:paraId="3AB34FF4" w14:textId="77777777" w:rsidR="004E4B2C" w:rsidRPr="0064796A" w:rsidRDefault="44359EB6" w:rsidP="004E4B2C">
      <w:pPr>
        <w:pStyle w:val="Example"/>
      </w:pPr>
      <w:r w:rsidRPr="0064796A">
        <w:t xml:space="preserve">      &lt;/time&gt;</w:t>
      </w:r>
    </w:p>
    <w:p w14:paraId="0C0F0D60" w14:textId="77777777" w:rsidR="004E4B2C" w:rsidRPr="0064796A" w:rsidRDefault="44359EB6" w:rsidP="004E4B2C">
      <w:pPr>
        <w:pStyle w:val="Example"/>
      </w:pPr>
      <w:r w:rsidRPr="0064796A">
        <w:t xml:space="preserve">      &lt;</w:t>
      </w:r>
      <w:proofErr w:type="spellStart"/>
      <w:proofErr w:type="gramStart"/>
      <w:r w:rsidRPr="0064796A">
        <w:t>assignedEntity</w:t>
      </w:r>
      <w:proofErr w:type="spellEnd"/>
      <w:proofErr w:type="gramEnd"/>
      <w:r w:rsidRPr="0064796A">
        <w:t>&gt;</w:t>
      </w:r>
    </w:p>
    <w:p w14:paraId="3880C529"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Provider NPI --&gt;</w:t>
      </w:r>
    </w:p>
    <w:p w14:paraId="3F1892F5" w14:textId="77777777" w:rsidR="004E4B2C" w:rsidRPr="0064796A" w:rsidRDefault="44359EB6" w:rsidP="004E4B2C">
      <w:pPr>
        <w:pStyle w:val="Example"/>
      </w:pPr>
      <w:r w:rsidRPr="0064796A">
        <w:t xml:space="preserve">        &lt;id root="2.16.840.1.113883.4.6" extension="2589654740"/&gt;</w:t>
      </w:r>
    </w:p>
    <w:p w14:paraId="2CCA8B69" w14:textId="77777777" w:rsidR="004E4B2C" w:rsidRPr="0064796A" w:rsidRDefault="44359EB6" w:rsidP="004E4B2C">
      <w:pPr>
        <w:pStyle w:val="Example"/>
      </w:pPr>
      <w:r w:rsidRPr="0064796A">
        <w:t xml:space="preserve">        &lt;</w:t>
      </w:r>
      <w:proofErr w:type="spellStart"/>
      <w:proofErr w:type="gramStart"/>
      <w:r w:rsidRPr="0064796A">
        <w:t>representedOrganization</w:t>
      </w:r>
      <w:proofErr w:type="spellEnd"/>
      <w:proofErr w:type="gramEnd"/>
      <w:r w:rsidRPr="0064796A">
        <w:t>&gt;</w:t>
      </w:r>
    </w:p>
    <w:p w14:paraId="7152FCC7"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Organization TIN --&gt;</w:t>
      </w:r>
    </w:p>
    <w:p w14:paraId="17B862FE" w14:textId="77777777" w:rsidR="004E4B2C" w:rsidRPr="0064796A" w:rsidRDefault="44359EB6" w:rsidP="004E4B2C">
      <w:pPr>
        <w:pStyle w:val="Example"/>
      </w:pPr>
      <w:r w:rsidRPr="0064796A">
        <w:t xml:space="preserve">          &lt;id root="2.16.840.1.113883.4.2" extension="</w:t>
      </w:r>
      <w:r w:rsidRPr="0064796A">
        <w:rPr>
          <w:rFonts w:eastAsia="Courier New" w:cs="Courier New"/>
        </w:rPr>
        <w:t>990000999</w:t>
      </w:r>
      <w:r w:rsidRPr="0064796A">
        <w:t>"/&gt;</w:t>
      </w:r>
    </w:p>
    <w:p w14:paraId="17BA7820" w14:textId="77777777" w:rsidR="004E4B2C" w:rsidRPr="0064796A" w:rsidRDefault="44359EB6" w:rsidP="004E4B2C">
      <w:pPr>
        <w:pStyle w:val="Example"/>
      </w:pPr>
      <w:r w:rsidRPr="0064796A">
        <w:t xml:space="preserve">          &lt;</w:t>
      </w:r>
      <w:proofErr w:type="gramStart"/>
      <w:r w:rsidRPr="0064796A">
        <w:t>name&gt;</w:t>
      </w:r>
      <w:proofErr w:type="gramEnd"/>
      <w:r w:rsidRPr="0064796A">
        <w:t>Good Health Clinic&lt;/name&gt;</w:t>
      </w:r>
    </w:p>
    <w:p w14:paraId="679F32E6" w14:textId="77777777" w:rsidR="004E4B2C" w:rsidRPr="0064796A" w:rsidRDefault="44359EB6" w:rsidP="004E4B2C">
      <w:pPr>
        <w:pStyle w:val="Example"/>
      </w:pPr>
      <w:r w:rsidRPr="0064796A">
        <w:t xml:space="preserve">        &lt;/</w:t>
      </w:r>
      <w:proofErr w:type="spellStart"/>
      <w:r w:rsidRPr="0064796A">
        <w:t>representedOrganization</w:t>
      </w:r>
      <w:proofErr w:type="spellEnd"/>
      <w:r w:rsidRPr="0064796A">
        <w:t>&gt;</w:t>
      </w:r>
    </w:p>
    <w:p w14:paraId="61708223" w14:textId="77777777" w:rsidR="004E4B2C" w:rsidRPr="0064796A" w:rsidRDefault="44359EB6" w:rsidP="004E4B2C">
      <w:pPr>
        <w:pStyle w:val="Example"/>
      </w:pPr>
      <w:r w:rsidRPr="0064796A">
        <w:t xml:space="preserve">      &lt;/</w:t>
      </w:r>
      <w:proofErr w:type="spellStart"/>
      <w:r w:rsidRPr="0064796A">
        <w:t>assignedEntity</w:t>
      </w:r>
      <w:proofErr w:type="spellEnd"/>
      <w:r w:rsidRPr="0064796A">
        <w:t>&gt;</w:t>
      </w:r>
    </w:p>
    <w:p w14:paraId="343D57BA" w14:textId="77777777" w:rsidR="004E4B2C" w:rsidRPr="0064796A" w:rsidRDefault="44359EB6" w:rsidP="004E4B2C">
      <w:pPr>
        <w:pStyle w:val="Example"/>
      </w:pPr>
      <w:r w:rsidRPr="0064796A">
        <w:t xml:space="preserve">    &lt;/performer&gt;</w:t>
      </w:r>
    </w:p>
    <w:p w14:paraId="305B3A56" w14:textId="77777777" w:rsidR="004E4B2C" w:rsidRPr="0064796A" w:rsidRDefault="44359EB6" w:rsidP="004E4B2C">
      <w:pPr>
        <w:pStyle w:val="Example"/>
      </w:pPr>
      <w:r w:rsidRPr="0064796A">
        <w:t xml:space="preserve">  &lt;/</w:t>
      </w:r>
      <w:proofErr w:type="spellStart"/>
      <w:r w:rsidRPr="0064796A">
        <w:t>serviceEvent</w:t>
      </w:r>
      <w:proofErr w:type="spellEnd"/>
      <w:r w:rsidRPr="0064796A">
        <w:t>&gt;</w:t>
      </w:r>
    </w:p>
    <w:p w14:paraId="36D9BED3" w14:textId="77777777" w:rsidR="004E4B2C" w:rsidRPr="0064796A" w:rsidRDefault="44359EB6" w:rsidP="004E4B2C">
      <w:pPr>
        <w:pStyle w:val="Example"/>
      </w:pPr>
      <w:r w:rsidRPr="0064796A">
        <w:t>&lt;/</w:t>
      </w:r>
      <w:proofErr w:type="spellStart"/>
      <w:r w:rsidRPr="0064796A">
        <w:t>documentationOf</w:t>
      </w:r>
      <w:proofErr w:type="spellEnd"/>
      <w:r w:rsidRPr="0064796A">
        <w:t>&gt;</w:t>
      </w:r>
    </w:p>
    <w:p w14:paraId="174DBC7E" w14:textId="77777777" w:rsidR="004E4B2C" w:rsidRPr="009A21F0" w:rsidRDefault="004E4B2C" w:rsidP="00546F19">
      <w:pPr>
        <w:pStyle w:val="Heading3"/>
      </w:pPr>
      <w:bookmarkStart w:id="381" w:name="C_2226-18361"/>
      <w:bookmarkStart w:id="382" w:name="C_2226-18363"/>
      <w:bookmarkStart w:id="383" w:name="C_2226-18364"/>
      <w:bookmarkStart w:id="384" w:name="_component"/>
      <w:bookmarkStart w:id="385" w:name="_Toc385597078"/>
      <w:bookmarkStart w:id="386" w:name="_Ref514638831"/>
      <w:bookmarkStart w:id="387" w:name="_Ref514638838"/>
      <w:bookmarkStart w:id="388" w:name="_Toc5020521"/>
      <w:bookmarkEnd w:id="381"/>
      <w:bookmarkEnd w:id="382"/>
      <w:bookmarkEnd w:id="383"/>
      <w:bookmarkEnd w:id="384"/>
      <w:proofErr w:type="gramStart"/>
      <w:r w:rsidRPr="009A21F0">
        <w:t>component</w:t>
      </w:r>
      <w:bookmarkEnd w:id="385"/>
      <w:bookmarkEnd w:id="386"/>
      <w:bookmarkEnd w:id="387"/>
      <w:bookmarkEnd w:id="388"/>
      <w:proofErr w:type="gramEnd"/>
    </w:p>
    <w:p w14:paraId="635B2003" w14:textId="09D78F6E" w:rsidR="00AB1F44" w:rsidRDefault="00AB1F44" w:rsidP="00AB1F44">
      <w:pPr>
        <w:pStyle w:val="BodyText0"/>
      </w:pPr>
      <w:bookmarkStart w:id="389" w:name="C_2233-17217"/>
      <w:bookmarkStart w:id="390" w:name="C_2233-17235"/>
      <w:bookmarkStart w:id="391" w:name="C_2233-17281"/>
      <w:bookmarkStart w:id="392" w:name="C_2233-711141"/>
      <w:bookmarkStart w:id="393" w:name="C_2233-17283"/>
      <w:bookmarkStart w:id="394" w:name="C_2233-711142"/>
      <w:bookmarkStart w:id="395" w:name="C_2233-711341"/>
      <w:bookmarkStart w:id="396" w:name="C_2233-21173"/>
      <w:bookmarkStart w:id="397" w:name="C_2233-21174"/>
      <w:bookmarkStart w:id="398" w:name="C_2233-21317"/>
      <w:bookmarkStart w:id="399" w:name="C_2233-21318"/>
      <w:bookmarkEnd w:id="389"/>
      <w:bookmarkEnd w:id="390"/>
      <w:bookmarkEnd w:id="391"/>
      <w:bookmarkEnd w:id="392"/>
      <w:bookmarkEnd w:id="393"/>
      <w:bookmarkEnd w:id="394"/>
      <w:bookmarkEnd w:id="395"/>
      <w:bookmarkEnd w:id="396"/>
      <w:bookmarkEnd w:id="397"/>
      <w:bookmarkEnd w:id="398"/>
      <w:bookmarkEnd w:id="399"/>
      <w:r>
        <w:t xml:space="preserve">A CMS QRDA Category III document for the </w:t>
      </w:r>
      <w:r w:rsidR="00C37BA7">
        <w:t xml:space="preserve">2020 </w:t>
      </w:r>
      <w:r>
        <w:t xml:space="preserve">performance period must contain at least a QRDA Category III Measure Section, an Improvement Activity Section, or a Promoting Interoperability (formerly known as Advancing Care Information) Section. </w:t>
      </w:r>
    </w:p>
    <w:p w14:paraId="1292EB76" w14:textId="20674771" w:rsidR="00AB1F44" w:rsidRDefault="00A0250C" w:rsidP="00AB1F44">
      <w:pPr>
        <w:pStyle w:val="BodyText0"/>
      </w:pPr>
      <w:r>
        <w:t>Fo</w:t>
      </w:r>
      <w:r w:rsidR="00C37BA7">
        <w:t xml:space="preserve">r the 2020 performance period, </w:t>
      </w:r>
      <w:r w:rsidR="00AB1F44">
        <w:t xml:space="preserve">performance period </w:t>
      </w:r>
      <w:r w:rsidR="000158CF">
        <w:t xml:space="preserve">reporting </w:t>
      </w:r>
      <w:r w:rsidR="00AB1F44">
        <w:t xml:space="preserve">for </w:t>
      </w:r>
      <w:r w:rsidR="00C37BA7">
        <w:t xml:space="preserve">Improvement Activities, </w:t>
      </w:r>
      <w:r w:rsidR="00AB1F44">
        <w:t>Promoting Interoperability</w:t>
      </w:r>
      <w:r w:rsidR="00C37BA7">
        <w:t>, and Quality</w:t>
      </w:r>
      <w:r w:rsidR="00AB1F44">
        <w:t xml:space="preserve"> </w:t>
      </w:r>
      <w:r w:rsidR="002E55AB">
        <w:t>performance categor</w:t>
      </w:r>
      <w:r w:rsidR="00C37BA7">
        <w:t>ies</w:t>
      </w:r>
      <w:r w:rsidR="002E55AB">
        <w:t xml:space="preserve"> </w:t>
      </w:r>
      <w:r w:rsidR="00C37BA7">
        <w:t xml:space="preserve">all </w:t>
      </w:r>
      <w:r w:rsidR="00AB1F44">
        <w:t xml:space="preserve">must be specified at the </w:t>
      </w:r>
      <w:r w:rsidR="000158CF">
        <w:t xml:space="preserve">performance </w:t>
      </w:r>
      <w:r w:rsidR="002B4E93">
        <w:t>category</w:t>
      </w:r>
      <w:r w:rsidR="00AB1F44">
        <w:t xml:space="preserve"> level</w:t>
      </w:r>
      <w:r w:rsidR="00643D2D">
        <w:t>, which is using the Reporting Parameters Act template</w:t>
      </w:r>
      <w:r w:rsidR="00C37BA7">
        <w:t xml:space="preserve"> in each of the sections</w:t>
      </w:r>
      <w:r w:rsidR="00AB1F44">
        <w:t xml:space="preserve">. </w:t>
      </w:r>
    </w:p>
    <w:p w14:paraId="2552F12B" w14:textId="77777777" w:rsidR="00AB1F44" w:rsidRDefault="00AB1F44" w:rsidP="00AB1F44">
      <w:pPr>
        <w:pStyle w:val="BodyText0"/>
      </w:pPr>
      <w:r>
        <w:t>The QRDA Category III Reporting Parameters Section shall not be used for specifying performance period.</w:t>
      </w:r>
    </w:p>
    <w:p w14:paraId="1D9AF87E" w14:textId="77777777" w:rsidR="000158CF" w:rsidRDefault="000158CF" w:rsidP="000158CF">
      <w:pPr>
        <w:numPr>
          <w:ilvl w:val="0"/>
          <w:numId w:val="45"/>
        </w:numPr>
        <w:spacing w:after="40" w:line="260" w:lineRule="exact"/>
      </w:pPr>
      <w:bookmarkStart w:id="400" w:name="_Toc259436006"/>
      <w:bookmarkStart w:id="401" w:name="_Toc290640070"/>
      <w:bookmarkStart w:id="402" w:name="_Toc290640656"/>
      <w:bookmarkStart w:id="403" w:name="_Toc290641761"/>
      <w:r>
        <w:rPr>
          <w:rStyle w:val="keyword"/>
        </w:rPr>
        <w:t>SHALL</w:t>
      </w:r>
      <w:r>
        <w:t xml:space="preserve"> contain exactly one [1</w:t>
      </w:r>
      <w:proofErr w:type="gramStart"/>
      <w:r>
        <w:t>..1</w:t>
      </w:r>
      <w:proofErr w:type="gramEnd"/>
      <w:r>
        <w:t xml:space="preserve">] </w:t>
      </w:r>
      <w:r>
        <w:rPr>
          <w:rStyle w:val="XMLnameBold"/>
        </w:rPr>
        <w:t>component</w:t>
      </w:r>
      <w:bookmarkStart w:id="404" w:name="C_4427-17217"/>
      <w:r>
        <w:t xml:space="preserve"> (CONF:4427-17217)</w:t>
      </w:r>
      <w:bookmarkEnd w:id="404"/>
      <w:r>
        <w:t>.</w:t>
      </w:r>
    </w:p>
    <w:p w14:paraId="5D3BC812" w14:textId="77777777" w:rsidR="000158CF" w:rsidRDefault="000158CF" w:rsidP="000158CF">
      <w:pPr>
        <w:numPr>
          <w:ilvl w:val="1"/>
          <w:numId w:val="45"/>
        </w:numPr>
        <w:spacing w:after="40" w:line="260" w:lineRule="exact"/>
      </w:pPr>
      <w:r>
        <w:t xml:space="preserve">This component </w:t>
      </w:r>
      <w:r>
        <w:rPr>
          <w:rStyle w:val="keyword"/>
        </w:rPr>
        <w:t>SHALL</w:t>
      </w:r>
      <w:r>
        <w:t xml:space="preserve"> contain exactly one [1</w:t>
      </w:r>
      <w:proofErr w:type="gramStart"/>
      <w:r>
        <w:t>..1</w:t>
      </w:r>
      <w:proofErr w:type="gramEnd"/>
      <w:r>
        <w:t xml:space="preserve">] </w:t>
      </w:r>
      <w:proofErr w:type="spellStart"/>
      <w:r>
        <w:rPr>
          <w:rStyle w:val="XMLnameBold"/>
        </w:rPr>
        <w:t>structuredBody</w:t>
      </w:r>
      <w:bookmarkStart w:id="405" w:name="C_4427-17235"/>
      <w:proofErr w:type="spellEnd"/>
      <w:r>
        <w:t xml:space="preserve"> (CONF:4427-17235)</w:t>
      </w:r>
      <w:bookmarkEnd w:id="405"/>
      <w:r>
        <w:t>.</w:t>
      </w:r>
    </w:p>
    <w:p w14:paraId="5977539F" w14:textId="77777777" w:rsidR="000158CF" w:rsidRDefault="000158CF" w:rsidP="000158CF">
      <w:pPr>
        <w:numPr>
          <w:ilvl w:val="2"/>
          <w:numId w:val="45"/>
        </w:numPr>
        <w:spacing w:after="40" w:line="260" w:lineRule="exact"/>
      </w:pPr>
      <w:r>
        <w:t xml:space="preserve">This </w:t>
      </w:r>
      <w:proofErr w:type="spellStart"/>
      <w:r>
        <w:t>structuredBody</w:t>
      </w:r>
      <w:proofErr w:type="spellEnd"/>
      <w:r>
        <w:t xml:space="preserve"> </w:t>
      </w:r>
      <w:r>
        <w:rPr>
          <w:rStyle w:val="keyword"/>
        </w:rPr>
        <w:t>SHALL NOT</w:t>
      </w:r>
      <w:r>
        <w:t xml:space="preserve"> contain [0</w:t>
      </w:r>
      <w:proofErr w:type="gramStart"/>
      <w:r>
        <w:t>..0</w:t>
      </w:r>
      <w:proofErr w:type="gramEnd"/>
      <w:r>
        <w:t xml:space="preserve">] </w:t>
      </w:r>
      <w:r>
        <w:rPr>
          <w:rStyle w:val="XMLnameBold"/>
        </w:rPr>
        <w:t>component</w:t>
      </w:r>
      <w:bookmarkStart w:id="406" w:name="C_4427-17281_C01"/>
      <w:r>
        <w:t xml:space="preserve"> (CONF:4427-17281_C01)</w:t>
      </w:r>
      <w:bookmarkEnd w:id="406"/>
      <w:r>
        <w:t xml:space="preserve"> such that it</w:t>
      </w:r>
      <w:r>
        <w:br/>
        <w:t>Note: Reporting Parameter Section  shall not be used for specifying performance period.</w:t>
      </w:r>
    </w:p>
    <w:p w14:paraId="51CFE8FB" w14:textId="77777777" w:rsidR="000158CF" w:rsidRDefault="000158CF" w:rsidP="000158CF">
      <w:pPr>
        <w:numPr>
          <w:ilvl w:val="3"/>
          <w:numId w:val="45"/>
        </w:numPr>
        <w:spacing w:after="40" w:line="260" w:lineRule="exact"/>
      </w:pPr>
      <w:r>
        <w:rPr>
          <w:rStyle w:val="keyword"/>
        </w:rPr>
        <w:t>SHALL</w:t>
      </w:r>
      <w:r>
        <w:t xml:space="preserve"> contain exactly one [1</w:t>
      </w:r>
      <w:proofErr w:type="gramStart"/>
      <w:r>
        <w:t>..1</w:t>
      </w:r>
      <w:proofErr w:type="gramEnd"/>
      <w:r>
        <w:t>] QRDA Category III Reporting Parameters Section</w:t>
      </w:r>
      <w:r>
        <w:rPr>
          <w:rStyle w:val="XMLname"/>
        </w:rPr>
        <w:t xml:space="preserve"> (identifier: urn:oid:2.16.840.1.113883.10.20.27.2.2)</w:t>
      </w:r>
      <w:bookmarkStart w:id="407" w:name="C_4427-17282"/>
      <w:r>
        <w:t xml:space="preserve"> (CONF:4427-17282)</w:t>
      </w:r>
      <w:bookmarkEnd w:id="407"/>
      <w:r>
        <w:t>.</w:t>
      </w:r>
    </w:p>
    <w:p w14:paraId="3029C671" w14:textId="77777777" w:rsidR="000158CF" w:rsidRDefault="000158CF" w:rsidP="000158CF">
      <w:pPr>
        <w:numPr>
          <w:ilvl w:val="2"/>
          <w:numId w:val="45"/>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08" w:name="C_4427-17283"/>
      <w:r>
        <w:t xml:space="preserve"> (CONF:4427-17283)</w:t>
      </w:r>
      <w:bookmarkEnd w:id="408"/>
      <w:r>
        <w:t xml:space="preserve"> such that it</w:t>
      </w:r>
    </w:p>
    <w:p w14:paraId="4DAEAE0C" w14:textId="77777777" w:rsidR="000158CF" w:rsidRDefault="000158CF" w:rsidP="000158CF">
      <w:pPr>
        <w:numPr>
          <w:ilvl w:val="3"/>
          <w:numId w:val="45"/>
        </w:numPr>
        <w:spacing w:after="40" w:line="260" w:lineRule="exact"/>
      </w:pPr>
      <w:r>
        <w:rPr>
          <w:rStyle w:val="keyword"/>
        </w:rPr>
        <w:t>SHALL</w:t>
      </w:r>
      <w:r>
        <w:t xml:space="preserve"> contain exactly one [1</w:t>
      </w:r>
      <w:proofErr w:type="gramStart"/>
      <w:r>
        <w:t>..1</w:t>
      </w:r>
      <w:proofErr w:type="gramEnd"/>
      <w:r>
        <w:t xml:space="preserve">]  </w:t>
      </w:r>
      <w:hyperlink w:anchor="S_QRDA_Category_III_Measure_Section_CMS_">
        <w:r>
          <w:rPr>
            <w:rStyle w:val="HyperlinkCourierBold"/>
          </w:rPr>
          <w:t>QRDA Category III Measure Section - CMS (V4)</w:t>
        </w:r>
      </w:hyperlink>
      <w:r>
        <w:rPr>
          <w:rStyle w:val="XMLname"/>
        </w:rPr>
        <w:t xml:space="preserve"> (identifier: </w:t>
      </w:r>
      <w:r>
        <w:rPr>
          <w:rStyle w:val="XMLname"/>
        </w:rPr>
        <w:lastRenderedPageBreak/>
        <w:t>urn:hl7ii:2.16.840.1.113883.10.20.27.2.3:2019-05-01)</w:t>
      </w:r>
      <w:bookmarkStart w:id="409" w:name="C_4427-17301_C01"/>
      <w:r>
        <w:t xml:space="preserve"> (CONF:4427-17301_C01)</w:t>
      </w:r>
      <w:bookmarkEnd w:id="409"/>
      <w:r>
        <w:t>.</w:t>
      </w:r>
    </w:p>
    <w:p w14:paraId="4157E9C3" w14:textId="77777777" w:rsidR="000158CF" w:rsidRDefault="000158CF" w:rsidP="000158CF">
      <w:pPr>
        <w:numPr>
          <w:ilvl w:val="2"/>
          <w:numId w:val="45"/>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10" w:name="C_4427-21173"/>
      <w:r>
        <w:t xml:space="preserve"> (CONF:4427-21173)</w:t>
      </w:r>
      <w:bookmarkEnd w:id="410"/>
      <w:r>
        <w:t xml:space="preserve"> such that it</w:t>
      </w:r>
    </w:p>
    <w:p w14:paraId="64AFAACA" w14:textId="77777777" w:rsidR="000158CF" w:rsidRDefault="000158CF" w:rsidP="000158CF">
      <w:pPr>
        <w:numPr>
          <w:ilvl w:val="3"/>
          <w:numId w:val="45"/>
        </w:numPr>
        <w:spacing w:after="40" w:line="260" w:lineRule="exact"/>
      </w:pPr>
      <w:r>
        <w:rPr>
          <w:rStyle w:val="keyword"/>
        </w:rPr>
        <w:t>SHALL</w:t>
      </w:r>
      <w:r>
        <w:t xml:space="preserve"> contain exactly one [1</w:t>
      </w:r>
      <w:proofErr w:type="gramStart"/>
      <w:r>
        <w:t>..1</w:t>
      </w:r>
      <w:proofErr w:type="gramEnd"/>
      <w:r>
        <w:t>] Improvement Activity Section (V2)</w:t>
      </w:r>
      <w:r>
        <w:rPr>
          <w:rStyle w:val="XMLname"/>
        </w:rPr>
        <w:t xml:space="preserve"> (identifier: urn:hl7ii:2.16.840.1.113883.10.20.27.2.4:2017-06-01)</w:t>
      </w:r>
      <w:bookmarkStart w:id="411" w:name="C_4427-21174"/>
      <w:r>
        <w:t xml:space="preserve"> (CONF:4427-21174)</w:t>
      </w:r>
      <w:bookmarkEnd w:id="411"/>
      <w:r>
        <w:t>.</w:t>
      </w:r>
    </w:p>
    <w:p w14:paraId="4237F621" w14:textId="77777777" w:rsidR="000158CF" w:rsidRDefault="000158CF" w:rsidP="000158CF">
      <w:pPr>
        <w:numPr>
          <w:ilvl w:val="2"/>
          <w:numId w:val="45"/>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12" w:name="C_4427-21317"/>
      <w:r>
        <w:t xml:space="preserve"> (CONF:4427-21317)</w:t>
      </w:r>
      <w:bookmarkEnd w:id="412"/>
      <w:r>
        <w:t xml:space="preserve"> such that it</w:t>
      </w:r>
    </w:p>
    <w:p w14:paraId="77EA154B" w14:textId="77777777" w:rsidR="000158CF" w:rsidRDefault="000158CF" w:rsidP="000158CF">
      <w:pPr>
        <w:numPr>
          <w:ilvl w:val="3"/>
          <w:numId w:val="45"/>
        </w:numPr>
        <w:spacing w:after="40" w:line="260" w:lineRule="exact"/>
      </w:pPr>
      <w:r>
        <w:rPr>
          <w:rStyle w:val="keyword"/>
        </w:rPr>
        <w:t>SHALL</w:t>
      </w:r>
      <w:r>
        <w:t xml:space="preserve"> contain exactly one [1</w:t>
      </w:r>
      <w:proofErr w:type="gramStart"/>
      <w:r>
        <w:t>..1</w:t>
      </w:r>
      <w:proofErr w:type="gramEnd"/>
      <w:r>
        <w:t>] Promoting Interoperability Section (V2)</w:t>
      </w:r>
      <w:r>
        <w:rPr>
          <w:rStyle w:val="XMLname"/>
        </w:rPr>
        <w:t xml:space="preserve"> (identifier: urn:hl7ii:2.16.840.1.113883.10.20.27.2.5:2017-06-01)</w:t>
      </w:r>
      <w:bookmarkStart w:id="413" w:name="C_4427-21318"/>
      <w:r>
        <w:t xml:space="preserve"> (CONF:4427-21318)</w:t>
      </w:r>
      <w:bookmarkEnd w:id="413"/>
      <w:r>
        <w:t>.</w:t>
      </w:r>
      <w:r>
        <w:br/>
        <w:t>Note: Formerly known as Advancing Care Information Section</w:t>
      </w:r>
    </w:p>
    <w:p w14:paraId="6A3FDF1F" w14:textId="77777777" w:rsidR="000158CF" w:rsidRDefault="000158CF" w:rsidP="000158CF">
      <w:pPr>
        <w:numPr>
          <w:ilvl w:val="2"/>
          <w:numId w:val="45"/>
        </w:numPr>
        <w:spacing w:after="40" w:line="260" w:lineRule="exact"/>
      </w:pPr>
      <w:r>
        <w:t xml:space="preserve">This </w:t>
      </w:r>
      <w:proofErr w:type="spellStart"/>
      <w:r>
        <w:t>structuredBody</w:t>
      </w:r>
      <w:proofErr w:type="spellEnd"/>
      <w:r>
        <w:rPr>
          <w:rStyle w:val="keyword"/>
        </w:rPr>
        <w:t xml:space="preserve"> SHALL </w:t>
      </w:r>
      <w:r>
        <w:t>contain at least a QRDA Category III Measure Section - CMS (V4), or an Improvement Activity Section - CMS, or a Promoting Interoperability Section (V2) (CONF:4427-21394_C01).</w:t>
      </w:r>
      <w:r>
        <w:br/>
        <w:t>Note: Promoting Interoperability Section (V2) is formerly the Advancing Care Information Section (V2)</w:t>
      </w:r>
    </w:p>
    <w:p w14:paraId="7562970A" w14:textId="73EE5F95" w:rsidR="004E4B2C" w:rsidRPr="0064796A" w:rsidRDefault="004270CF" w:rsidP="008D5CD4">
      <w:pPr>
        <w:pStyle w:val="Caption-Fig"/>
      </w:pPr>
      <w:bookmarkStart w:id="414" w:name="_Toc5020482"/>
      <w:r w:rsidRPr="0064796A">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8</w:t>
      </w:r>
      <w:r w:rsidR="005D5A2F">
        <w:rPr>
          <w:noProof/>
        </w:rPr>
        <w:fldChar w:fldCharType="end"/>
      </w:r>
      <w:r w:rsidR="004E4B2C" w:rsidRPr="053A7025">
        <w:t xml:space="preserve">: </w:t>
      </w:r>
      <w:proofErr w:type="spellStart"/>
      <w:r w:rsidR="001D0A14" w:rsidRPr="0064796A">
        <w:t>s</w:t>
      </w:r>
      <w:r w:rsidR="004E4B2C" w:rsidRPr="0064796A">
        <w:t>tructuredBody</w:t>
      </w:r>
      <w:proofErr w:type="spellEnd"/>
      <w:r w:rsidR="004E4B2C" w:rsidRPr="0064796A">
        <w:t xml:space="preserve"> Example</w:t>
      </w:r>
      <w:bookmarkEnd w:id="400"/>
      <w:bookmarkEnd w:id="401"/>
      <w:bookmarkEnd w:id="402"/>
      <w:bookmarkEnd w:id="403"/>
      <w:bookmarkEnd w:id="414"/>
    </w:p>
    <w:p w14:paraId="6249476D" w14:textId="77777777" w:rsidR="004E4B2C" w:rsidRPr="0064796A" w:rsidRDefault="44359EB6" w:rsidP="004E4B2C">
      <w:pPr>
        <w:pStyle w:val="Example"/>
      </w:pPr>
      <w:r w:rsidRPr="0064796A">
        <w:t>&lt;</w:t>
      </w:r>
      <w:proofErr w:type="gramStart"/>
      <w:r w:rsidRPr="0064796A">
        <w:t>component</w:t>
      </w:r>
      <w:proofErr w:type="gramEnd"/>
      <w:r w:rsidRPr="0064796A">
        <w:t>&gt;</w:t>
      </w:r>
    </w:p>
    <w:p w14:paraId="304616E9" w14:textId="77777777" w:rsidR="004E4B2C" w:rsidRPr="0064796A" w:rsidRDefault="44359EB6" w:rsidP="004E4B2C">
      <w:pPr>
        <w:pStyle w:val="Example"/>
      </w:pPr>
      <w:r w:rsidRPr="0064796A">
        <w:t xml:space="preserve">  &lt;</w:t>
      </w:r>
      <w:proofErr w:type="spellStart"/>
      <w:proofErr w:type="gramStart"/>
      <w:r w:rsidRPr="0064796A">
        <w:t>structuredBody</w:t>
      </w:r>
      <w:proofErr w:type="spellEnd"/>
      <w:proofErr w:type="gramEnd"/>
      <w:r w:rsidRPr="0064796A">
        <w:t>&gt;</w:t>
      </w:r>
    </w:p>
    <w:p w14:paraId="0293D06C" w14:textId="77777777" w:rsidR="004E4B2C" w:rsidRPr="0064796A" w:rsidRDefault="44359EB6" w:rsidP="004E4B2C">
      <w:pPr>
        <w:pStyle w:val="Example"/>
      </w:pPr>
      <w:r w:rsidRPr="0064796A">
        <w:t xml:space="preserve">    &lt;</w:t>
      </w:r>
      <w:proofErr w:type="gramStart"/>
      <w:r w:rsidRPr="0064796A">
        <w:t>component</w:t>
      </w:r>
      <w:proofErr w:type="gramEnd"/>
      <w:r w:rsidRPr="0064796A">
        <w:t>&gt;</w:t>
      </w:r>
    </w:p>
    <w:p w14:paraId="7BAF7721" w14:textId="49ADD97A" w:rsidR="004E4B2C" w:rsidRPr="0064796A" w:rsidRDefault="44359EB6" w:rsidP="004E4B2C">
      <w:pPr>
        <w:pStyle w:val="Example"/>
      </w:pPr>
      <w:r w:rsidRPr="0064796A">
        <w:t xml:space="preserve">      </w:t>
      </w:r>
      <w:proofErr w:type="gramStart"/>
      <w:r w:rsidRPr="0064796A">
        <w:t>&lt;!--</w:t>
      </w:r>
      <w:proofErr w:type="gramEnd"/>
      <w:r w:rsidRPr="0064796A">
        <w:t xml:space="preserve"> QRDA Catego</w:t>
      </w:r>
      <w:r w:rsidR="00340741">
        <w:t>ry III Measure Section - CMS (V</w:t>
      </w:r>
      <w:r w:rsidR="00321060">
        <w:t>4</w:t>
      </w:r>
      <w:r w:rsidRPr="0064796A">
        <w:t>)--&gt;</w:t>
      </w:r>
    </w:p>
    <w:p w14:paraId="157A1A2A" w14:textId="77777777" w:rsidR="004E4B2C" w:rsidRPr="0064796A" w:rsidRDefault="44359EB6" w:rsidP="004E4B2C">
      <w:pPr>
        <w:pStyle w:val="Example"/>
      </w:pPr>
      <w:r w:rsidRPr="0064796A">
        <w:t xml:space="preserve">      &lt;</w:t>
      </w:r>
      <w:proofErr w:type="gramStart"/>
      <w:r w:rsidRPr="0064796A">
        <w:t>section</w:t>
      </w:r>
      <w:proofErr w:type="gramEnd"/>
      <w:r w:rsidRPr="0064796A">
        <w:t>&gt;</w:t>
      </w:r>
    </w:p>
    <w:p w14:paraId="084A7A54" w14:textId="77777777" w:rsidR="004E4B2C" w:rsidRPr="0064796A" w:rsidRDefault="44359EB6" w:rsidP="004E4B2C">
      <w:pPr>
        <w:pStyle w:val="Example"/>
      </w:pPr>
      <w:r w:rsidRPr="053A7025">
        <w:t xml:space="preserve">        ...</w:t>
      </w:r>
    </w:p>
    <w:p w14:paraId="2C439D6B" w14:textId="77777777" w:rsidR="004E4B2C" w:rsidRPr="0064796A" w:rsidRDefault="44359EB6" w:rsidP="004E4B2C">
      <w:pPr>
        <w:pStyle w:val="Example"/>
      </w:pPr>
      <w:r w:rsidRPr="0064796A">
        <w:t xml:space="preserve">        &lt;</w:t>
      </w:r>
      <w:proofErr w:type="gramStart"/>
      <w:r w:rsidRPr="0064796A">
        <w:t>title&gt;</w:t>
      </w:r>
      <w:proofErr w:type="gramEnd"/>
      <w:r w:rsidRPr="0064796A">
        <w:t>Measure Section&lt;/title&gt;</w:t>
      </w:r>
    </w:p>
    <w:p w14:paraId="38FACE7D" w14:textId="77777777" w:rsidR="004E4B2C" w:rsidRPr="0064796A" w:rsidRDefault="44359EB6" w:rsidP="004E4B2C">
      <w:pPr>
        <w:pStyle w:val="Example"/>
      </w:pPr>
      <w:r w:rsidRPr="053A7025">
        <w:t xml:space="preserve">        ...</w:t>
      </w:r>
    </w:p>
    <w:p w14:paraId="08D0693B" w14:textId="77777777" w:rsidR="004E4B2C" w:rsidRPr="0064796A" w:rsidRDefault="44359EB6" w:rsidP="004E4B2C">
      <w:pPr>
        <w:pStyle w:val="Example"/>
      </w:pPr>
      <w:r w:rsidRPr="0064796A">
        <w:t xml:space="preserve">      &lt;/section&gt;</w:t>
      </w:r>
    </w:p>
    <w:p w14:paraId="3E61AB6A" w14:textId="3ED0846F" w:rsidR="004E4B2C" w:rsidRPr="0064796A" w:rsidRDefault="44359EB6" w:rsidP="00AE5501">
      <w:pPr>
        <w:pStyle w:val="Example"/>
        <w:ind w:firstLine="540"/>
      </w:pPr>
      <w:r w:rsidRPr="0064796A">
        <w:t>&lt;/component&gt;</w:t>
      </w:r>
    </w:p>
    <w:p w14:paraId="60757A80"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5E97B16" w14:textId="2D7CE6D4" w:rsidR="00AE5501" w:rsidRPr="0064796A" w:rsidRDefault="00941F4E" w:rsidP="00AE5501">
      <w:pPr>
        <w:pStyle w:val="Example"/>
      </w:pPr>
      <w:r w:rsidRPr="0064796A">
        <w:t xml:space="preserve">      </w:t>
      </w:r>
      <w:proofErr w:type="gramStart"/>
      <w:r w:rsidRPr="0064796A">
        <w:t>&lt;!--</w:t>
      </w:r>
      <w:proofErr w:type="gramEnd"/>
      <w:r w:rsidRPr="0064796A">
        <w:t xml:space="preserve"> Improvement </w:t>
      </w:r>
      <w:r w:rsidR="00F74036">
        <w:t>A</w:t>
      </w:r>
      <w:r w:rsidR="44359EB6" w:rsidRPr="0064796A">
        <w:t>ctivity Section --&gt;</w:t>
      </w:r>
    </w:p>
    <w:p w14:paraId="3923B4C3"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29DA7867" w14:textId="77777777" w:rsidR="00AE5501" w:rsidRPr="0064796A" w:rsidRDefault="44359EB6" w:rsidP="00AE5501">
      <w:pPr>
        <w:pStyle w:val="Example"/>
      </w:pPr>
      <w:r w:rsidRPr="053A7025">
        <w:t xml:space="preserve">        ...</w:t>
      </w:r>
    </w:p>
    <w:p w14:paraId="3D49DFE9"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561FB4FA" w14:textId="77777777" w:rsidR="00AE5501" w:rsidRPr="0064796A" w:rsidRDefault="44359EB6" w:rsidP="00AE5501">
      <w:pPr>
        <w:pStyle w:val="Example"/>
      </w:pPr>
      <w:r w:rsidRPr="053A7025">
        <w:t xml:space="preserve">        ...</w:t>
      </w:r>
    </w:p>
    <w:p w14:paraId="196EB1AA" w14:textId="77777777" w:rsidR="00AE5501" w:rsidRPr="0064796A" w:rsidRDefault="44359EB6" w:rsidP="00AE5501">
      <w:pPr>
        <w:pStyle w:val="Example"/>
      </w:pPr>
      <w:r w:rsidRPr="0064796A">
        <w:t xml:space="preserve">      &lt;/section&gt;</w:t>
      </w:r>
    </w:p>
    <w:p w14:paraId="46A28E3D" w14:textId="77777777" w:rsidR="00AE5501" w:rsidRPr="0064796A" w:rsidRDefault="44359EB6" w:rsidP="00AE5501">
      <w:pPr>
        <w:pStyle w:val="Example"/>
      </w:pPr>
      <w:r w:rsidRPr="0064796A">
        <w:t xml:space="preserve">    &lt;/component&gt;</w:t>
      </w:r>
    </w:p>
    <w:p w14:paraId="4F44D36F"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E70250A" w14:textId="5533DEC7" w:rsidR="00AE5501" w:rsidRPr="0064796A" w:rsidRDefault="44359EB6" w:rsidP="00AE5501">
      <w:pPr>
        <w:pStyle w:val="Example"/>
      </w:pPr>
      <w:r w:rsidRPr="0064796A">
        <w:t xml:space="preserve">      &lt;!—</w:t>
      </w:r>
      <w:r w:rsidR="00A51D78">
        <w:t>- Promoting Interoperability</w:t>
      </w:r>
      <w:r w:rsidRPr="0064796A">
        <w:t xml:space="preserve"> Section</w:t>
      </w:r>
      <w:r w:rsidR="00674B05">
        <w:t xml:space="preserve"> (V2)</w:t>
      </w:r>
      <w:r w:rsidRPr="0064796A">
        <w:t xml:space="preserve"> --&gt;</w:t>
      </w:r>
    </w:p>
    <w:p w14:paraId="4F49B0B2"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590C821E" w14:textId="77777777" w:rsidR="00AE5501" w:rsidRPr="0064796A" w:rsidRDefault="44359EB6" w:rsidP="00AE5501">
      <w:pPr>
        <w:pStyle w:val="Example"/>
      </w:pPr>
      <w:r w:rsidRPr="053A7025">
        <w:t xml:space="preserve">        ...</w:t>
      </w:r>
    </w:p>
    <w:p w14:paraId="4FE8907D"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27FBF237" w14:textId="77777777" w:rsidR="00AE5501" w:rsidRPr="0064796A" w:rsidRDefault="44359EB6" w:rsidP="00AE5501">
      <w:pPr>
        <w:pStyle w:val="Example"/>
      </w:pPr>
      <w:r w:rsidRPr="053A7025">
        <w:t xml:space="preserve">        ...</w:t>
      </w:r>
    </w:p>
    <w:p w14:paraId="0787E38D" w14:textId="77777777" w:rsidR="00AE5501" w:rsidRPr="0064796A" w:rsidRDefault="44359EB6" w:rsidP="00AE5501">
      <w:pPr>
        <w:pStyle w:val="Example"/>
      </w:pPr>
      <w:r w:rsidRPr="0064796A">
        <w:t xml:space="preserve">      &lt;/section&gt;</w:t>
      </w:r>
    </w:p>
    <w:p w14:paraId="4996F20C" w14:textId="1784E8EE" w:rsidR="00AE5501" w:rsidRPr="0064796A" w:rsidRDefault="44359EB6" w:rsidP="00AE5501">
      <w:pPr>
        <w:pStyle w:val="Example"/>
      </w:pPr>
      <w:r w:rsidRPr="0064796A">
        <w:t xml:space="preserve">    &lt;/component&gt;</w:t>
      </w:r>
    </w:p>
    <w:p w14:paraId="43F9D713" w14:textId="77777777" w:rsidR="004E4B2C" w:rsidRPr="0064796A" w:rsidRDefault="44359EB6" w:rsidP="004E4B2C">
      <w:pPr>
        <w:pStyle w:val="Example"/>
      </w:pPr>
      <w:r w:rsidRPr="0064796A">
        <w:t xml:space="preserve">  &lt;/</w:t>
      </w:r>
      <w:proofErr w:type="spellStart"/>
      <w:r w:rsidRPr="0064796A">
        <w:t>structuredBody</w:t>
      </w:r>
      <w:proofErr w:type="spellEnd"/>
      <w:r w:rsidRPr="0064796A">
        <w:t>&gt;</w:t>
      </w:r>
    </w:p>
    <w:p w14:paraId="62BCDE60" w14:textId="77777777" w:rsidR="004E4B2C" w:rsidRPr="0064796A" w:rsidRDefault="44359EB6" w:rsidP="00050087">
      <w:pPr>
        <w:pStyle w:val="Example"/>
        <w:keepNext w:val="0"/>
      </w:pPr>
      <w:r w:rsidRPr="0064796A">
        <w:t>&lt;/component&gt;</w:t>
      </w:r>
    </w:p>
    <w:p w14:paraId="02ABE6FD" w14:textId="77777777" w:rsidR="00FA4EEC" w:rsidRPr="0064796A" w:rsidRDefault="00FA4EEC" w:rsidP="003B7005">
      <w:pPr>
        <w:pStyle w:val="Heading2-nonumber"/>
      </w:pPr>
      <w:bookmarkStart w:id="415" w:name="_Toc5020522"/>
      <w:r w:rsidRPr="0064796A">
        <w:t>Section-Level Templates</w:t>
      </w:r>
      <w:bookmarkEnd w:id="415"/>
    </w:p>
    <w:p w14:paraId="17C930C9" w14:textId="7AF71495" w:rsidR="007E1202" w:rsidRPr="009A21F0" w:rsidRDefault="0033051C" w:rsidP="00546F19">
      <w:pPr>
        <w:pStyle w:val="Heading3"/>
      </w:pPr>
      <w:bookmarkStart w:id="416" w:name="_Advancing_care_information"/>
      <w:bookmarkStart w:id="417" w:name="_Measure_Section"/>
      <w:bookmarkStart w:id="418" w:name="E_Advancing_Care_Information_Section"/>
      <w:bookmarkStart w:id="419" w:name="C_3338-21395"/>
      <w:bookmarkStart w:id="420" w:name="C_3259-21380"/>
      <w:bookmarkStart w:id="421" w:name="C_3259-21381"/>
      <w:bookmarkStart w:id="422" w:name="C_3338-21381"/>
      <w:bookmarkStart w:id="423" w:name="C_3259-21315"/>
      <w:bookmarkStart w:id="424" w:name="C_3259-21437"/>
      <w:bookmarkStart w:id="425" w:name="C_3338-21440"/>
      <w:bookmarkStart w:id="426" w:name="C_3338-21441"/>
      <w:bookmarkStart w:id="427" w:name="_Improvement_activity_Section"/>
      <w:bookmarkStart w:id="428" w:name="_Toc385597080"/>
      <w:bookmarkStart w:id="429" w:name="S_Improvement_Activity_Section"/>
      <w:bookmarkStart w:id="430" w:name="C_3338-21398"/>
      <w:bookmarkStart w:id="431" w:name="C_3259-21181"/>
      <w:bookmarkStart w:id="432" w:name="C_3259-21436"/>
      <w:bookmarkStart w:id="433" w:name="C_3338-21447"/>
      <w:bookmarkStart w:id="434" w:name="C_3338-21448"/>
      <w:bookmarkStart w:id="435" w:name="C_3377-711342"/>
      <w:bookmarkStart w:id="436" w:name="C_CMS_70"/>
      <w:bookmarkEnd w:id="416"/>
      <w:bookmarkEnd w:id="417"/>
      <w:bookmarkEnd w:id="418"/>
      <w:bookmarkEnd w:id="419"/>
      <w:bookmarkEnd w:id="420"/>
      <w:bookmarkEnd w:id="421"/>
      <w:bookmarkEnd w:id="422"/>
      <w:bookmarkEnd w:id="423"/>
      <w:bookmarkEnd w:id="424"/>
      <w:bookmarkEnd w:id="425"/>
      <w:bookmarkEnd w:id="426"/>
      <w:bookmarkEnd w:id="427"/>
      <w:bookmarkEnd w:id="429"/>
      <w:bookmarkEnd w:id="430"/>
      <w:bookmarkEnd w:id="431"/>
      <w:bookmarkEnd w:id="432"/>
      <w:bookmarkEnd w:id="433"/>
      <w:bookmarkEnd w:id="434"/>
      <w:bookmarkEnd w:id="435"/>
      <w:bookmarkEnd w:id="436"/>
      <w:r>
        <w:t>CMS</w:t>
      </w:r>
      <w:r w:rsidR="00C37BA7">
        <w:t xml:space="preserve"> </w:t>
      </w:r>
      <w:bookmarkStart w:id="437" w:name="C_CMS_76"/>
      <w:bookmarkStart w:id="438" w:name="C_3259-21181_C01"/>
      <w:bookmarkStart w:id="439" w:name="C_3259-21436_C01"/>
      <w:bookmarkStart w:id="440" w:name="_QRDA_Category_III_3"/>
      <w:bookmarkStart w:id="441" w:name="_Toc5020524"/>
      <w:bookmarkEnd w:id="437"/>
      <w:bookmarkEnd w:id="438"/>
      <w:bookmarkEnd w:id="439"/>
      <w:bookmarkEnd w:id="440"/>
      <w:r w:rsidR="007E1202" w:rsidRPr="009A21F0">
        <w:t>Q</w:t>
      </w:r>
      <w:bookmarkStart w:id="442" w:name="S_QRDA_Category_III_Measure_Section_CMS"/>
      <w:bookmarkEnd w:id="442"/>
      <w:r w:rsidR="007E1202" w:rsidRPr="009A21F0">
        <w:t xml:space="preserve">RDA Category III Measure Section </w:t>
      </w:r>
      <w:r w:rsidR="009A45B1" w:rsidRPr="009A21F0">
        <w:t xml:space="preserve">- </w:t>
      </w:r>
      <w:r w:rsidR="007E1202" w:rsidRPr="009A21F0">
        <w:t>CMS</w:t>
      </w:r>
      <w:bookmarkEnd w:id="428"/>
      <w:r w:rsidR="00FF66F3" w:rsidRPr="009A21F0">
        <w:t xml:space="preserve"> </w:t>
      </w:r>
      <w:r w:rsidR="0003689B">
        <w:t>(V</w:t>
      </w:r>
      <w:r w:rsidR="00321060">
        <w:t>4</w:t>
      </w:r>
      <w:r w:rsidR="0003689B">
        <w:t>)</w:t>
      </w:r>
      <w:bookmarkEnd w:id="441"/>
    </w:p>
    <w:p w14:paraId="252AEDF2" w14:textId="77777777" w:rsidR="004F10DF" w:rsidRDefault="004F10DF" w:rsidP="004F10DF">
      <w:pPr>
        <w:pStyle w:val="BracketData"/>
      </w:pPr>
      <w:bookmarkStart w:id="443" w:name="_Toc385597123"/>
      <w:bookmarkStart w:id="444" w:name="_Toc290640071"/>
      <w:bookmarkStart w:id="445" w:name="_Toc424024331"/>
      <w:bookmarkStart w:id="446" w:name="_Toc424024390"/>
      <w:bookmarkStart w:id="447" w:name="_Toc450408284"/>
      <w:r>
        <w:lastRenderedPageBreak/>
        <w:t>[</w:t>
      </w:r>
      <w:proofErr w:type="gramStart"/>
      <w:r>
        <w:t>section</w:t>
      </w:r>
      <w:proofErr w:type="gramEnd"/>
      <w:r>
        <w:t>: identifier urn:hl7ii:2.16.840.1.113883.10.20.27.2.3:2019-05-01 (open)]</w:t>
      </w:r>
    </w:p>
    <w:p w14:paraId="597A93BC" w14:textId="77553EA3" w:rsidR="007E1202" w:rsidRPr="000F4F67" w:rsidRDefault="00673720" w:rsidP="000F4F67">
      <w:pPr>
        <w:pStyle w:val="BracketData"/>
        <w:jc w:val="center"/>
        <w:rPr>
          <w:rFonts w:ascii="Arial Narrow" w:hAnsi="Arial Narrow" w:cs="Arial"/>
          <w:b/>
          <w:sz w:val="24"/>
        </w:rPr>
      </w:pPr>
      <w:bookmarkStart w:id="448" w:name="_Toc5021890"/>
      <w:r w:rsidRPr="000F4F67">
        <w:rPr>
          <w:rFonts w:ascii="Arial Narrow" w:hAnsi="Arial Narrow" w:cs="Arial"/>
          <w:b/>
          <w:sz w:val="24"/>
        </w:rPr>
        <w:t xml:space="preserve">Table </w:t>
      </w:r>
      <w:r w:rsidR="005D5A2F" w:rsidRPr="000F4F67">
        <w:rPr>
          <w:rFonts w:ascii="Arial Narrow" w:hAnsi="Arial Narrow" w:cs="Arial"/>
          <w:b/>
          <w:noProof/>
          <w:sz w:val="24"/>
        </w:rPr>
        <w:fldChar w:fldCharType="begin"/>
      </w:r>
      <w:r w:rsidR="005D5A2F" w:rsidRPr="000F4F67">
        <w:rPr>
          <w:rFonts w:ascii="Arial Narrow" w:hAnsi="Arial Narrow" w:cs="Arial"/>
          <w:b/>
          <w:noProof/>
          <w:sz w:val="24"/>
        </w:rPr>
        <w:instrText xml:space="preserve"> SEQ Table \* ARABIC </w:instrText>
      </w:r>
      <w:r w:rsidR="005D5A2F" w:rsidRPr="000F4F67">
        <w:rPr>
          <w:rFonts w:ascii="Arial Narrow" w:hAnsi="Arial Narrow" w:cs="Arial"/>
          <w:b/>
          <w:noProof/>
          <w:sz w:val="24"/>
        </w:rPr>
        <w:fldChar w:fldCharType="separate"/>
      </w:r>
      <w:r w:rsidR="004F10DF">
        <w:rPr>
          <w:rFonts w:ascii="Arial Narrow" w:hAnsi="Arial Narrow" w:cs="Arial"/>
          <w:b/>
          <w:noProof/>
          <w:sz w:val="24"/>
        </w:rPr>
        <w:t>4</w:t>
      </w:r>
      <w:r w:rsidR="005D5A2F" w:rsidRPr="000F4F67">
        <w:rPr>
          <w:rFonts w:ascii="Arial Narrow" w:hAnsi="Arial Narrow" w:cs="Arial"/>
          <w:b/>
          <w:noProof/>
          <w:sz w:val="24"/>
        </w:rPr>
        <w:fldChar w:fldCharType="end"/>
      </w:r>
      <w:r w:rsidRPr="000F4F67">
        <w:rPr>
          <w:rFonts w:ascii="Arial Narrow" w:hAnsi="Arial Narrow" w:cs="Arial"/>
          <w:b/>
          <w:sz w:val="24"/>
        </w:rPr>
        <w:t>:</w:t>
      </w:r>
      <w:r w:rsidR="0014661A" w:rsidRPr="000F4F67">
        <w:rPr>
          <w:rFonts w:ascii="Arial Narrow" w:hAnsi="Arial Narrow" w:cs="Arial"/>
          <w:b/>
          <w:sz w:val="24"/>
        </w:rPr>
        <w:t xml:space="preserve"> </w:t>
      </w:r>
      <w:r w:rsidR="007E1202" w:rsidRPr="000F4F67">
        <w:rPr>
          <w:rFonts w:ascii="Arial Narrow" w:hAnsi="Arial Narrow" w:cs="Arial"/>
          <w:b/>
          <w:sz w:val="24"/>
        </w:rPr>
        <w:t>QRDA Category III Measure Section</w:t>
      </w:r>
      <w:r w:rsidR="009A45B1" w:rsidRPr="000F4F67">
        <w:rPr>
          <w:rFonts w:ascii="Arial Narrow" w:hAnsi="Arial Narrow" w:cs="Arial"/>
          <w:b/>
          <w:sz w:val="24"/>
        </w:rPr>
        <w:t xml:space="preserve"> - </w:t>
      </w:r>
      <w:r w:rsidR="007E1202" w:rsidRPr="000F4F67">
        <w:rPr>
          <w:rFonts w:ascii="Arial Narrow" w:hAnsi="Arial Narrow" w:cs="Arial"/>
          <w:b/>
          <w:sz w:val="24"/>
        </w:rPr>
        <w:t xml:space="preserve">CMS </w:t>
      </w:r>
      <w:r w:rsidR="00FF66F3" w:rsidRPr="000F4F67">
        <w:rPr>
          <w:rFonts w:ascii="Arial Narrow" w:hAnsi="Arial Narrow" w:cs="Arial"/>
          <w:b/>
          <w:sz w:val="24"/>
        </w:rPr>
        <w:t>(V</w:t>
      </w:r>
      <w:r w:rsidR="00321060">
        <w:rPr>
          <w:rFonts w:ascii="Arial Narrow" w:hAnsi="Arial Narrow" w:cs="Arial"/>
          <w:b/>
          <w:sz w:val="24"/>
        </w:rPr>
        <w:t>4</w:t>
      </w:r>
      <w:r w:rsidR="00FF66F3" w:rsidRPr="000F4F67">
        <w:rPr>
          <w:rFonts w:ascii="Arial Narrow" w:hAnsi="Arial Narrow" w:cs="Arial"/>
          <w:b/>
          <w:sz w:val="24"/>
        </w:rPr>
        <w:t xml:space="preserve">) </w:t>
      </w:r>
      <w:r w:rsidR="007E1202" w:rsidRPr="000F4F67">
        <w:rPr>
          <w:rFonts w:ascii="Arial Narrow" w:hAnsi="Arial Narrow" w:cs="Arial"/>
          <w:b/>
          <w:sz w:val="24"/>
        </w:rPr>
        <w:t>Contexts</w:t>
      </w:r>
      <w:bookmarkEnd w:id="443"/>
      <w:bookmarkEnd w:id="444"/>
      <w:bookmarkEnd w:id="445"/>
      <w:bookmarkEnd w:id="446"/>
      <w:bookmarkEnd w:id="447"/>
      <w:bookmarkEnd w:id="4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968"/>
        <w:gridCol w:w="4608"/>
      </w:tblGrid>
      <w:tr w:rsidR="007E1202" w:rsidRPr="0064796A" w14:paraId="1006D32C" w14:textId="77777777" w:rsidTr="4C2459A2">
        <w:trPr>
          <w:cantSplit/>
          <w:tblHeader/>
          <w:jc w:val="center"/>
        </w:trPr>
        <w:tc>
          <w:tcPr>
            <w:tcW w:w="4968" w:type="dxa"/>
            <w:shd w:val="clear" w:color="auto" w:fill="1F497D" w:themeFill="text2"/>
          </w:tcPr>
          <w:p w14:paraId="4E82736E" w14:textId="77777777" w:rsidR="007E1202" w:rsidRPr="0064796A" w:rsidRDefault="44359EB6" w:rsidP="00307964">
            <w:pPr>
              <w:pStyle w:val="TableHead"/>
            </w:pPr>
            <w:r w:rsidRPr="0064796A">
              <w:t>Contained By</w:t>
            </w:r>
          </w:p>
        </w:tc>
        <w:tc>
          <w:tcPr>
            <w:tcW w:w="4608" w:type="dxa"/>
            <w:shd w:val="clear" w:color="auto" w:fill="1F497D" w:themeFill="text2"/>
          </w:tcPr>
          <w:p w14:paraId="7D931E85" w14:textId="77777777" w:rsidR="007E1202" w:rsidRPr="0064796A" w:rsidRDefault="44359EB6" w:rsidP="00307964">
            <w:pPr>
              <w:pStyle w:val="TableHead"/>
            </w:pPr>
            <w:r w:rsidRPr="0064796A">
              <w:t>Contains</w:t>
            </w:r>
          </w:p>
        </w:tc>
      </w:tr>
      <w:tr w:rsidR="004F10DF" w:rsidRPr="00442536" w14:paraId="14DF1071" w14:textId="77777777" w:rsidTr="4C2459A2">
        <w:trPr>
          <w:cantSplit/>
          <w:jc w:val="center"/>
        </w:trPr>
        <w:tc>
          <w:tcPr>
            <w:tcW w:w="4968" w:type="dxa"/>
          </w:tcPr>
          <w:p w14:paraId="70E00663" w14:textId="2BEF13A4" w:rsidR="004F10DF" w:rsidRPr="00442536" w:rsidRDefault="004F10DF" w:rsidP="00307964">
            <w:pPr>
              <w:pStyle w:val="TableText"/>
              <w:rPr>
                <w:noProof w:val="0"/>
                <w:sz w:val="18"/>
              </w:rPr>
            </w:pPr>
            <w:hyperlink r:id="rId36" w:anchor="D_QRDA_Category_III_Report_CMS_V4" w:history="1">
              <w:r>
                <w:rPr>
                  <w:rStyle w:val="HyperlinkText9pt"/>
                </w:rPr>
                <w:t>QRDA Category III Report - CMS (V4)</w:t>
              </w:r>
            </w:hyperlink>
            <w:r>
              <w:t xml:space="preserve"> (optional)</w:t>
            </w:r>
          </w:p>
        </w:tc>
        <w:tc>
          <w:tcPr>
            <w:tcW w:w="4608" w:type="dxa"/>
          </w:tcPr>
          <w:p w14:paraId="5D620823" w14:textId="2E229246" w:rsidR="004F10DF" w:rsidRPr="00442536" w:rsidRDefault="004F10DF" w:rsidP="00E93CBE">
            <w:pPr>
              <w:pStyle w:val="TableText"/>
              <w:rPr>
                <w:noProof w:val="0"/>
                <w:sz w:val="18"/>
              </w:rPr>
            </w:pPr>
            <w:hyperlink r:id="rId37" w:anchor="E_Measure_Reference_and_Results_CMS_V4" w:history="1">
              <w:r>
                <w:rPr>
                  <w:rStyle w:val="HyperlinkText9pt"/>
                </w:rPr>
                <w:t>Measure Reference and Results - CMS (V4)</w:t>
              </w:r>
            </w:hyperlink>
            <w:r>
              <w:t xml:space="preserve"> (required)</w:t>
            </w:r>
          </w:p>
        </w:tc>
      </w:tr>
    </w:tbl>
    <w:p w14:paraId="4C867DD7" w14:textId="68931639" w:rsidR="007E1202" w:rsidRPr="0064796A" w:rsidRDefault="44359EB6" w:rsidP="007E1202">
      <w:pPr>
        <w:pStyle w:val="BodyText0"/>
      </w:pPr>
      <w:r w:rsidRPr="0064796A">
        <w:t xml:space="preserve">This section references the </w:t>
      </w:r>
      <w:proofErr w:type="spellStart"/>
      <w:r w:rsidR="00DF3D4E">
        <w:t>eCQM</w:t>
      </w:r>
      <w:proofErr w:type="spellEnd"/>
      <w:r w:rsidRPr="0064796A">
        <w:t>(s) being reported. For each reported</w:t>
      </w:r>
      <w:r w:rsidR="009A21F0" w:rsidRPr="4B648866">
        <w:t xml:space="preserve"> </w:t>
      </w:r>
      <w:proofErr w:type="spellStart"/>
      <w:r w:rsidR="00DF3D4E">
        <w:t>eCQM</w:t>
      </w:r>
      <w:proofErr w:type="spellEnd"/>
      <w:r w:rsidRPr="0064796A">
        <w:t xml:space="preserve">, this section includes entries for reporting various aggregate counts (e.g. number of patients in the measure's denominator). For continuous variable measures, this section includes entries for reporting the continuous variables. This section can also include entries not only for aggregate counts, but </w:t>
      </w:r>
      <w:r w:rsidR="00DB684F">
        <w:t xml:space="preserve">also for </w:t>
      </w:r>
      <w:r w:rsidRPr="0064796A">
        <w:t xml:space="preserve">stratified aggregate counts (e.g. not just total number of patients in the denominator, but also the number of males in the denominator). Note that the </w:t>
      </w:r>
      <w:r w:rsidR="002D2A1F">
        <w:t xml:space="preserve">QRDA </w:t>
      </w:r>
      <w:r w:rsidRPr="0064796A">
        <w:t xml:space="preserve">III standard allows for more than one measure within this section, but does not allow multiple occurrences of the same measure in a single </w:t>
      </w:r>
      <w:r w:rsidR="002D2A1F">
        <w:t xml:space="preserve">QRDA </w:t>
      </w:r>
      <w:r w:rsidRPr="0064796A">
        <w:t>III instance.</w:t>
      </w:r>
    </w:p>
    <w:p w14:paraId="79C041F0" w14:textId="77777777" w:rsidR="001820B8" w:rsidRDefault="44359EB6" w:rsidP="001820B8">
      <w:pPr>
        <w:pStyle w:val="BodyText0"/>
      </w:pPr>
      <w:r w:rsidRPr="0064796A">
        <w:t xml:space="preserve">For CPC+ reporting, this section must contain a Measure Reference and Results template for each </w:t>
      </w:r>
      <w:proofErr w:type="spellStart"/>
      <w:r w:rsidR="005A7CED">
        <w:t>eCQM</w:t>
      </w:r>
      <w:proofErr w:type="spellEnd"/>
      <w:r w:rsidR="005A7CED" w:rsidRPr="0064796A">
        <w:t xml:space="preserve"> </w:t>
      </w:r>
      <w:r w:rsidRPr="0064796A">
        <w:t xml:space="preserve">that is being reported on by the CPC+ practice site. </w:t>
      </w:r>
    </w:p>
    <w:p w14:paraId="3354BB2A" w14:textId="77777777" w:rsidR="004F10DF" w:rsidRDefault="004F10DF" w:rsidP="004F10DF">
      <w:pPr>
        <w:numPr>
          <w:ilvl w:val="0"/>
          <w:numId w:val="48"/>
        </w:numPr>
        <w:spacing w:after="40" w:line="260" w:lineRule="exact"/>
      </w:pPr>
      <w:bookmarkStart w:id="449" w:name="C_2233-711286"/>
      <w:bookmarkStart w:id="450" w:name="C_2233-711285"/>
      <w:bookmarkStart w:id="451" w:name="C_2233-12798"/>
      <w:bookmarkStart w:id="452" w:name="C_2233-27012"/>
      <w:bookmarkStart w:id="453" w:name="C_2233-12799"/>
      <w:bookmarkStart w:id="454" w:name="C_2233-12800"/>
      <w:bookmarkStart w:id="455" w:name="C_2233-21445"/>
      <w:bookmarkStart w:id="456" w:name="C_2233-21446"/>
      <w:bookmarkEnd w:id="449"/>
      <w:bookmarkEnd w:id="450"/>
      <w:bookmarkEnd w:id="451"/>
      <w:bookmarkEnd w:id="452"/>
      <w:bookmarkEnd w:id="453"/>
      <w:bookmarkEnd w:id="454"/>
      <w:bookmarkEnd w:id="455"/>
      <w:bookmarkEnd w:id="456"/>
      <w:r>
        <w:t xml:space="preserve">Conforms to QRDA Category III Measure Section (V4) template </w:t>
      </w:r>
      <w:r>
        <w:rPr>
          <w:rStyle w:val="XMLname"/>
        </w:rPr>
        <w:t>(identifier: urn:hl7ii:2.16.840.1.113883.10.20.27.2.1:2017-06-01)</w:t>
      </w:r>
      <w:r>
        <w:t>.</w:t>
      </w:r>
    </w:p>
    <w:p w14:paraId="549D0E1A" w14:textId="77777777" w:rsidR="004F10DF" w:rsidRDefault="004F10DF" w:rsidP="004F10DF">
      <w:pPr>
        <w:numPr>
          <w:ilvl w:val="0"/>
          <w:numId w:val="48"/>
        </w:numPr>
        <w:spacing w:after="40" w:line="260" w:lineRule="exact"/>
      </w:pPr>
      <w:r>
        <w:rPr>
          <w:rStyle w:val="keyword"/>
        </w:rPr>
        <w:t>SHALL</w:t>
      </w:r>
      <w:r>
        <w:t xml:space="preserve"> contain exactly one [1..1] </w:t>
      </w:r>
      <w:proofErr w:type="spellStart"/>
      <w:r>
        <w:rPr>
          <w:rStyle w:val="XMLnameBold"/>
        </w:rPr>
        <w:t>templateId</w:t>
      </w:r>
      <w:bookmarkStart w:id="457" w:name="C_CMS-2020_64"/>
      <w:proofErr w:type="spellEnd"/>
      <w:r>
        <w:t xml:space="preserve"> (CONF:CMS-2020_64)</w:t>
      </w:r>
      <w:bookmarkEnd w:id="457"/>
      <w:r>
        <w:t xml:space="preserve"> such that it</w:t>
      </w:r>
    </w:p>
    <w:p w14:paraId="2832DF1A" w14:textId="77777777" w:rsidR="004F10DF" w:rsidRDefault="004F10DF" w:rsidP="004F10DF">
      <w:pPr>
        <w:numPr>
          <w:ilvl w:val="1"/>
          <w:numId w:val="4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"2.16.840.1.113883.10.20.27.2.3"</w:t>
      </w:r>
      <w:bookmarkStart w:id="458" w:name="C_CMS-2020_65"/>
      <w:r>
        <w:t xml:space="preserve"> (CONF:CMS-2020_65)</w:t>
      </w:r>
      <w:bookmarkEnd w:id="458"/>
      <w:r>
        <w:t>.</w:t>
      </w:r>
    </w:p>
    <w:p w14:paraId="42A5B240" w14:textId="77777777" w:rsidR="004F10DF" w:rsidRDefault="004F10DF" w:rsidP="004F10DF">
      <w:pPr>
        <w:numPr>
          <w:ilvl w:val="1"/>
          <w:numId w:val="4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459" w:name="C_CMS-2020_66"/>
      <w:r>
        <w:t xml:space="preserve"> (CONF:CMS-2020_66)</w:t>
      </w:r>
      <w:bookmarkEnd w:id="459"/>
      <w:r>
        <w:t>.</w:t>
      </w:r>
    </w:p>
    <w:p w14:paraId="69B417DD" w14:textId="77777777" w:rsidR="004F10DF" w:rsidRDefault="004F10DF" w:rsidP="004F10DF">
      <w:pPr>
        <w:numPr>
          <w:ilvl w:val="0"/>
          <w:numId w:val="48"/>
        </w:numPr>
        <w:spacing w:after="40" w:line="260" w:lineRule="exact"/>
      </w:pPr>
      <w:r>
        <w:rPr>
          <w:rStyle w:val="keyword"/>
        </w:rPr>
        <w:t>SHALL</w:t>
      </w:r>
      <w:r>
        <w:t xml:space="preserve"> contain at least one [1..*] </w:t>
      </w:r>
      <w:r>
        <w:rPr>
          <w:rStyle w:val="XMLnameBold"/>
        </w:rPr>
        <w:t>entry</w:t>
      </w:r>
      <w:bookmarkStart w:id="460" w:name="C_4427-17906_C01"/>
      <w:r>
        <w:t xml:space="preserve"> (CONF:4427-17906_C01)</w:t>
      </w:r>
      <w:bookmarkEnd w:id="460"/>
      <w:r>
        <w:t xml:space="preserve"> such that it</w:t>
      </w:r>
    </w:p>
    <w:p w14:paraId="3D047897" w14:textId="77777777" w:rsidR="004F10DF" w:rsidRDefault="004F10DF" w:rsidP="004F10DF">
      <w:pPr>
        <w:numPr>
          <w:ilvl w:val="1"/>
          <w:numId w:val="48"/>
        </w:numPr>
        <w:spacing w:after="40" w:line="260" w:lineRule="exact"/>
      </w:pPr>
      <w:r>
        <w:rPr>
          <w:rStyle w:val="keyword"/>
        </w:rPr>
        <w:t>SHALL</w:t>
      </w:r>
      <w:r>
        <w:t xml:space="preserve"> contain exactly one [1</w:t>
      </w:r>
      <w:proofErr w:type="gramStart"/>
      <w:r>
        <w:t>..1</w:t>
      </w:r>
      <w:proofErr w:type="gramEnd"/>
      <w:r>
        <w:t xml:space="preserve">]  </w:t>
      </w:r>
      <w:hyperlink r:id="rId38" w:anchor="E_Measure_Reference_and_Results_CMS_V4" w:history="1">
        <w:r>
          <w:rPr>
            <w:rStyle w:val="HyperlinkCourierBold"/>
          </w:rPr>
          <w:t>Measure Reference and Results - CMS (V4)</w:t>
        </w:r>
      </w:hyperlink>
      <w:r>
        <w:rPr>
          <w:rStyle w:val="XMLname"/>
        </w:rPr>
        <w:t xml:space="preserve"> (identifier: urn:hl7ii:2.16.840.1.113883.10.20.27.3.17:2019-05-01)</w:t>
      </w:r>
      <w:bookmarkStart w:id="461" w:name="C_4427-17907_C01"/>
      <w:r>
        <w:t xml:space="preserve"> (CONF:4427-17907_C01)</w:t>
      </w:r>
      <w:bookmarkEnd w:id="461"/>
      <w:r>
        <w:t>.</w:t>
      </w:r>
    </w:p>
    <w:p w14:paraId="0ABB2F52" w14:textId="49158AE7" w:rsidR="008276AF" w:rsidRDefault="008276AF" w:rsidP="005A7CED">
      <w:pPr>
        <w:pStyle w:val="BodyText0"/>
      </w:pPr>
    </w:p>
    <w:p w14:paraId="7885CA0C" w14:textId="6F9303A2" w:rsidR="005F7361" w:rsidRPr="0064796A" w:rsidRDefault="005F7361" w:rsidP="008D5CD4">
      <w:pPr>
        <w:pStyle w:val="Caption-Fig"/>
      </w:pPr>
      <w:bookmarkStart w:id="462" w:name="_Toc5020483"/>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9</w:t>
      </w:r>
      <w:r w:rsidR="005D5A2F">
        <w:rPr>
          <w:noProof/>
        </w:rPr>
        <w:fldChar w:fldCharType="end"/>
      </w:r>
      <w:r w:rsidRPr="0064796A">
        <w:t xml:space="preserve">: </w:t>
      </w:r>
      <w:r w:rsidR="002D2A1F">
        <w:t xml:space="preserve">QRDA </w:t>
      </w:r>
      <w:r w:rsidRPr="0064796A">
        <w:t>III Measure Section – CMS (</w:t>
      </w:r>
      <w:r w:rsidR="00F63E06" w:rsidRPr="0064796A">
        <w:t>V</w:t>
      </w:r>
      <w:r w:rsidR="001820B8">
        <w:t>4</w:t>
      </w:r>
      <w:r w:rsidRPr="0064796A">
        <w:t>) Example</w:t>
      </w:r>
      <w:bookmarkEnd w:id="462"/>
    </w:p>
    <w:p w14:paraId="603C5FCB" w14:textId="77777777" w:rsidR="001D4CC1" w:rsidRPr="0064796A" w:rsidRDefault="001D4CC1" w:rsidP="001D4CC1">
      <w:pPr>
        <w:pStyle w:val="Example"/>
      </w:pPr>
      <w:bookmarkStart w:id="463" w:name="_Toc385597081"/>
      <w:r w:rsidRPr="0064796A">
        <w:t>&lt;</w:t>
      </w:r>
      <w:proofErr w:type="gramStart"/>
      <w:r w:rsidRPr="0064796A">
        <w:t>section</w:t>
      </w:r>
      <w:proofErr w:type="gramEnd"/>
      <w:r w:rsidRPr="0064796A">
        <w:t>&gt;</w:t>
      </w:r>
    </w:p>
    <w:p w14:paraId="0733DD58" w14:textId="77777777" w:rsidR="001D4CC1" w:rsidRPr="0064796A" w:rsidRDefault="44359EB6" w:rsidP="001D4CC1">
      <w:pPr>
        <w:pStyle w:val="Example"/>
      </w:pPr>
      <w:r w:rsidRPr="0064796A">
        <w:t xml:space="preserve">    </w:t>
      </w:r>
      <w:proofErr w:type="gramStart"/>
      <w:r w:rsidRPr="0064796A">
        <w:t>&lt;!--</w:t>
      </w:r>
      <w:proofErr w:type="gramEnd"/>
      <w:r w:rsidRPr="0064796A">
        <w:t xml:space="preserve"> Measure Section template ID --&gt;</w:t>
      </w:r>
    </w:p>
    <w:p w14:paraId="6BBF3057" w14:textId="77777777"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root="2.16.840.1.113883.10.20.24.2.2" /&gt;</w:t>
      </w:r>
    </w:p>
    <w:p w14:paraId="20AE5C5D" w14:textId="607BA711" w:rsidR="001D4CC1" w:rsidRPr="0064796A" w:rsidRDefault="44359EB6" w:rsidP="001D4CC1">
      <w:pPr>
        <w:pStyle w:val="Example"/>
      </w:pPr>
      <w:r w:rsidRPr="3B1B5DAB">
        <w:t xml:space="preserve">    </w:t>
      </w:r>
      <w:proofErr w:type="gramStart"/>
      <w:r w:rsidRPr="0064796A">
        <w:t>&lt;!--</w:t>
      </w:r>
      <w:proofErr w:type="gramEnd"/>
      <w:r w:rsidRPr="0064796A">
        <w:t xml:space="preserve"> QRDA Category III Measure Section (V</w:t>
      </w:r>
      <w:r w:rsidR="00075F53">
        <w:t>4</w:t>
      </w:r>
      <w:r w:rsidRPr="0064796A">
        <w:t>) template ID --&gt;</w:t>
      </w:r>
    </w:p>
    <w:p w14:paraId="5C1A1ED8" w14:textId="6293F06E"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root="2.16.840.1.113883.10.20.27.2.1" extension=”</w:t>
      </w:r>
      <w:r w:rsidR="00075F53">
        <w:t>2017-06-01</w:t>
      </w:r>
      <w:r w:rsidRPr="0064796A">
        <w:t>”/&gt;</w:t>
      </w:r>
    </w:p>
    <w:p w14:paraId="711E341C" w14:textId="057CC43C" w:rsidR="001D4CC1" w:rsidRPr="0064796A" w:rsidRDefault="44359EB6" w:rsidP="001D4CC1">
      <w:pPr>
        <w:pStyle w:val="Example"/>
      </w:pPr>
      <w:r w:rsidRPr="0064796A">
        <w:t xml:space="preserve">    </w:t>
      </w:r>
      <w:proofErr w:type="gramStart"/>
      <w:r w:rsidRPr="0064796A">
        <w:t>&lt;!--</w:t>
      </w:r>
      <w:proofErr w:type="gramEnd"/>
      <w:r w:rsidRPr="0064796A">
        <w:t xml:space="preserve"> QRDA Category III Measure Section - CMS (</w:t>
      </w:r>
      <w:r w:rsidR="00F63E06" w:rsidRPr="0064796A">
        <w:t>V</w:t>
      </w:r>
      <w:r w:rsidR="001820B8">
        <w:t>4</w:t>
      </w:r>
      <w:r w:rsidRPr="0064796A">
        <w:t>) template ID --&gt;</w:t>
      </w:r>
    </w:p>
    <w:p w14:paraId="2EC208BD" w14:textId="1E80D89D" w:rsidR="001D4CC1" w:rsidRPr="0064796A" w:rsidRDefault="44359EB6" w:rsidP="001D4CC1">
      <w:pPr>
        <w:pStyle w:val="Example"/>
      </w:pPr>
      <w:r w:rsidRPr="0064796A">
        <w:t xml:space="preserve">    &lt;</w:t>
      </w:r>
      <w:proofErr w:type="spellStart"/>
      <w:r w:rsidRPr="0064796A">
        <w:t>templateId</w:t>
      </w:r>
      <w:proofErr w:type="spellEnd"/>
      <w:r w:rsidRPr="4B648866">
        <w:t xml:space="preserve"> </w:t>
      </w:r>
      <w:r w:rsidR="0054467F" w:rsidRPr="0064796A">
        <w:t>root="2.16.840.1.113883.10.20.27</w:t>
      </w:r>
      <w:r w:rsidRPr="0064796A">
        <w:t>.2.3" extension=”</w:t>
      </w:r>
      <w:r w:rsidR="001820B8">
        <w:t>2019</w:t>
      </w:r>
      <w:r w:rsidR="00F63E06">
        <w:t>-05-01</w:t>
      </w:r>
      <w:r w:rsidRPr="0064796A">
        <w:t>”/&gt;</w:t>
      </w:r>
    </w:p>
    <w:p w14:paraId="64D60A28" w14:textId="77777777" w:rsidR="001D4CC1" w:rsidRPr="0064796A" w:rsidRDefault="44359EB6" w:rsidP="001D4CC1">
      <w:pPr>
        <w:pStyle w:val="Example"/>
      </w:pPr>
      <w:r w:rsidRPr="0064796A">
        <w:t xml:space="preserve">    &lt;code code="55186-1" </w:t>
      </w:r>
      <w:proofErr w:type="spellStart"/>
      <w:r w:rsidRPr="0064796A">
        <w:t>codeSystem</w:t>
      </w:r>
      <w:proofErr w:type="spellEnd"/>
      <w:r w:rsidRPr="0064796A">
        <w:t>="2.16.840.1.113883.6.1"/&gt;</w:t>
      </w:r>
    </w:p>
    <w:p w14:paraId="02509606" w14:textId="77777777" w:rsidR="001D4CC1" w:rsidRPr="0064796A" w:rsidRDefault="44359EB6" w:rsidP="001D4CC1">
      <w:pPr>
        <w:pStyle w:val="Example"/>
      </w:pPr>
      <w:r w:rsidRPr="0064796A">
        <w:t xml:space="preserve">    &lt;</w:t>
      </w:r>
      <w:proofErr w:type="gramStart"/>
      <w:r w:rsidRPr="0064796A">
        <w:t>title&gt;</w:t>
      </w:r>
      <w:proofErr w:type="gramEnd"/>
      <w:r w:rsidRPr="0064796A">
        <w:t>Measure Section&lt;/title&gt;</w:t>
      </w:r>
    </w:p>
    <w:p w14:paraId="68981076" w14:textId="77777777" w:rsidR="001D4CC1" w:rsidRPr="0064796A" w:rsidRDefault="44359EB6" w:rsidP="001D4CC1">
      <w:pPr>
        <w:pStyle w:val="Example"/>
      </w:pPr>
      <w:r w:rsidRPr="0064796A">
        <w:t xml:space="preserve">    &lt;</w:t>
      </w:r>
      <w:proofErr w:type="gramStart"/>
      <w:r w:rsidRPr="0064796A">
        <w:t>text</w:t>
      </w:r>
      <w:proofErr w:type="gramEnd"/>
      <w:r w:rsidRPr="0064796A">
        <w:t>&gt;</w:t>
      </w:r>
    </w:p>
    <w:p w14:paraId="2CBC661F" w14:textId="77777777" w:rsidR="001D4CC1" w:rsidRPr="0064796A" w:rsidRDefault="44359EB6" w:rsidP="001D4CC1">
      <w:pPr>
        <w:pStyle w:val="Example"/>
      </w:pPr>
      <w:r w:rsidRPr="0064796A">
        <w:t xml:space="preserve">        &lt;table border="1" width="</w:t>
      </w:r>
      <w:proofErr w:type="gramStart"/>
      <w:r w:rsidRPr="0064796A">
        <w:t>100%</w:t>
      </w:r>
      <w:proofErr w:type="gramEnd"/>
      <w:r w:rsidRPr="0064796A">
        <w:t>"&gt;</w:t>
      </w:r>
    </w:p>
    <w:p w14:paraId="52A68947" w14:textId="77777777" w:rsidR="001D4CC1" w:rsidRPr="0064796A" w:rsidRDefault="44359EB6" w:rsidP="001D4CC1">
      <w:pPr>
        <w:pStyle w:val="Example"/>
      </w:pPr>
      <w:r w:rsidRPr="0064796A">
        <w:t xml:space="preserve">            &lt;</w:t>
      </w:r>
      <w:proofErr w:type="spellStart"/>
      <w:proofErr w:type="gramStart"/>
      <w:r w:rsidRPr="0064796A">
        <w:t>thead</w:t>
      </w:r>
      <w:proofErr w:type="spellEnd"/>
      <w:proofErr w:type="gramEnd"/>
      <w:r w:rsidRPr="0064796A">
        <w:t>&gt;</w:t>
      </w:r>
    </w:p>
    <w:p w14:paraId="59ED56B6"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01246FDE" w14:textId="2D2803F4"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spellStart"/>
      <w:proofErr w:type="gramEnd"/>
      <w:r w:rsidR="002F08DF">
        <w:t>eCQM</w:t>
      </w:r>
      <w:proofErr w:type="spellEnd"/>
      <w:r w:rsidRPr="0064796A">
        <w:t xml:space="preserve"> Title&lt;/</w:t>
      </w:r>
      <w:proofErr w:type="spellStart"/>
      <w:r w:rsidRPr="0064796A">
        <w:t>th</w:t>
      </w:r>
      <w:proofErr w:type="spellEnd"/>
      <w:r w:rsidRPr="0064796A">
        <w:t>&gt;</w:t>
      </w:r>
    </w:p>
    <w:p w14:paraId="6B480F1B" w14:textId="77777777"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gramEnd"/>
      <w:r w:rsidRPr="0064796A">
        <w:t>Version specific identifier&lt;/</w:t>
      </w:r>
      <w:proofErr w:type="spellStart"/>
      <w:r w:rsidRPr="0064796A">
        <w:t>th</w:t>
      </w:r>
      <w:proofErr w:type="spellEnd"/>
      <w:r w:rsidRPr="0064796A">
        <w:t>&gt;</w:t>
      </w:r>
    </w:p>
    <w:p w14:paraId="46786563"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3D65412" w14:textId="77777777" w:rsidR="001D4CC1" w:rsidRPr="0064796A" w:rsidRDefault="44359EB6" w:rsidP="001D4CC1">
      <w:pPr>
        <w:pStyle w:val="Example"/>
      </w:pPr>
      <w:r w:rsidRPr="0064796A">
        <w:t xml:space="preserve">            &lt;/</w:t>
      </w:r>
      <w:proofErr w:type="spellStart"/>
      <w:r w:rsidRPr="0064796A">
        <w:t>thead</w:t>
      </w:r>
      <w:proofErr w:type="spellEnd"/>
      <w:r w:rsidRPr="0064796A">
        <w:t>&gt;</w:t>
      </w:r>
    </w:p>
    <w:p w14:paraId="2063E67F" w14:textId="77777777" w:rsidR="001D4CC1" w:rsidRPr="0064796A" w:rsidRDefault="44359EB6" w:rsidP="001D4CC1">
      <w:pPr>
        <w:pStyle w:val="Example"/>
      </w:pPr>
      <w:r w:rsidRPr="0064796A">
        <w:t xml:space="preserve">            &lt;</w:t>
      </w:r>
      <w:proofErr w:type="spellStart"/>
      <w:proofErr w:type="gramStart"/>
      <w:r w:rsidRPr="0064796A">
        <w:t>tbody</w:t>
      </w:r>
      <w:proofErr w:type="spellEnd"/>
      <w:proofErr w:type="gramEnd"/>
      <w:r w:rsidRPr="0064796A">
        <w:t>&gt;</w:t>
      </w:r>
    </w:p>
    <w:p w14:paraId="338E5334"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761ACD26" w14:textId="77777777" w:rsidR="001D4CC1" w:rsidRPr="0064796A" w:rsidRDefault="44359EB6" w:rsidP="001D4CC1">
      <w:pPr>
        <w:pStyle w:val="Example"/>
      </w:pPr>
      <w:r w:rsidRPr="0064796A">
        <w:t xml:space="preserve">                    &lt;</w:t>
      </w:r>
      <w:proofErr w:type="gramStart"/>
      <w:r w:rsidRPr="0064796A">
        <w:t>td&gt;</w:t>
      </w:r>
      <w:proofErr w:type="gramEnd"/>
      <w:r w:rsidRPr="0064796A">
        <w:t>Controlling High Blood Pressure&lt;/td&gt;</w:t>
      </w:r>
    </w:p>
    <w:p w14:paraId="30066DB2" w14:textId="7B86853E" w:rsidR="001D4CC1" w:rsidRPr="0064796A" w:rsidRDefault="44359EB6" w:rsidP="001D4CC1">
      <w:pPr>
        <w:pStyle w:val="Example"/>
      </w:pPr>
      <w:r w:rsidRPr="0064796A">
        <w:t xml:space="preserve">                    &lt;</w:t>
      </w:r>
      <w:proofErr w:type="gramStart"/>
      <w:r w:rsidRPr="0064796A">
        <w:t>td&gt;</w:t>
      </w:r>
      <w:commentRangeStart w:id="464"/>
      <w:proofErr w:type="gramEnd"/>
      <w:r w:rsidR="00A8757B" w:rsidRPr="00A8757B">
        <w:rPr>
          <w:rFonts w:cs="Courier New"/>
          <w:color w:val="000000"/>
          <w:szCs w:val="18"/>
        </w:rPr>
        <w:t>40280382-6258-7581-0162-92d6e6db1680</w:t>
      </w:r>
      <w:commentRangeEnd w:id="464"/>
      <w:r w:rsidR="001820B8">
        <w:rPr>
          <w:rStyle w:val="CommentReference"/>
          <w:rFonts w:ascii="Arial" w:hAnsi="Arial"/>
        </w:rPr>
        <w:commentReference w:id="464"/>
      </w:r>
      <w:r w:rsidRPr="0064796A">
        <w:t>&lt;/td&gt;</w:t>
      </w:r>
    </w:p>
    <w:p w14:paraId="01AB220E"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D462524" w14:textId="77777777" w:rsidR="001D4CC1" w:rsidRPr="0064796A" w:rsidRDefault="44359EB6" w:rsidP="001D4CC1">
      <w:pPr>
        <w:pStyle w:val="Example"/>
      </w:pPr>
      <w:r w:rsidRPr="0064796A">
        <w:t xml:space="preserve">            &lt;/</w:t>
      </w:r>
      <w:proofErr w:type="spellStart"/>
      <w:r w:rsidRPr="0064796A">
        <w:t>tbody</w:t>
      </w:r>
      <w:proofErr w:type="spellEnd"/>
      <w:r w:rsidRPr="0064796A">
        <w:t>&gt;</w:t>
      </w:r>
    </w:p>
    <w:p w14:paraId="270B9672" w14:textId="77777777" w:rsidR="001D4CC1" w:rsidRPr="0064796A" w:rsidRDefault="44359EB6" w:rsidP="001D4CC1">
      <w:pPr>
        <w:pStyle w:val="Example"/>
      </w:pPr>
      <w:r w:rsidRPr="0064796A">
        <w:t xml:space="preserve">            &lt;</w:t>
      </w:r>
      <w:proofErr w:type="gramStart"/>
      <w:r w:rsidRPr="0064796A">
        <w:t>list</w:t>
      </w:r>
      <w:proofErr w:type="gramEnd"/>
      <w:r w:rsidRPr="0064796A">
        <w:t>&gt;</w:t>
      </w:r>
    </w:p>
    <w:p w14:paraId="02975F05" w14:textId="77777777" w:rsidR="001D4CC1" w:rsidRPr="0064796A" w:rsidRDefault="44359EB6" w:rsidP="001D4CC1">
      <w:pPr>
        <w:pStyle w:val="Example"/>
      </w:pPr>
      <w:r w:rsidRPr="053A7025">
        <w:t xml:space="preserve">            ...</w:t>
      </w:r>
    </w:p>
    <w:p w14:paraId="042500DC" w14:textId="77777777" w:rsidR="001D4CC1" w:rsidRPr="0064796A" w:rsidRDefault="44359EB6" w:rsidP="001D4CC1">
      <w:pPr>
        <w:pStyle w:val="Example"/>
      </w:pPr>
      <w:r w:rsidRPr="0064796A">
        <w:t xml:space="preserve">            &lt;/list&gt;</w:t>
      </w:r>
    </w:p>
    <w:p w14:paraId="1A9EBAB0" w14:textId="77777777" w:rsidR="001D4CC1" w:rsidRPr="0064796A" w:rsidRDefault="44359EB6" w:rsidP="001D4CC1">
      <w:pPr>
        <w:pStyle w:val="Example"/>
      </w:pPr>
      <w:r w:rsidRPr="0064796A">
        <w:t xml:space="preserve">        &lt;/table&gt;</w:t>
      </w:r>
    </w:p>
    <w:p w14:paraId="566CB656" w14:textId="77777777" w:rsidR="001D4CC1" w:rsidRPr="0064796A" w:rsidRDefault="44359EB6" w:rsidP="001D4CC1">
      <w:pPr>
        <w:pStyle w:val="Example"/>
      </w:pPr>
      <w:r w:rsidRPr="0064796A">
        <w:t xml:space="preserve">     &lt;/text&gt;</w:t>
      </w:r>
    </w:p>
    <w:p w14:paraId="239BEBFB" w14:textId="77777777" w:rsidR="001D4CC1" w:rsidRPr="0064796A" w:rsidRDefault="44359EB6" w:rsidP="001D4CC1">
      <w:pPr>
        <w:pStyle w:val="Example"/>
      </w:pPr>
      <w:r w:rsidRPr="0064796A">
        <w:t xml:space="preserve">    &lt;</w:t>
      </w:r>
      <w:proofErr w:type="gramStart"/>
      <w:r w:rsidRPr="0064796A">
        <w:t>entry</w:t>
      </w:r>
      <w:proofErr w:type="gramEnd"/>
      <w:r w:rsidRPr="0064796A">
        <w:t>&gt;</w:t>
      </w:r>
    </w:p>
    <w:p w14:paraId="2FB8B92D" w14:textId="6C00BE19" w:rsidR="001D4CC1" w:rsidRPr="0064796A" w:rsidRDefault="44359EB6" w:rsidP="001D4CC1">
      <w:pPr>
        <w:pStyle w:val="Example"/>
      </w:pPr>
      <w:r w:rsidRPr="0064796A">
        <w:t xml:space="preserve">        </w:t>
      </w:r>
      <w:proofErr w:type="gramStart"/>
      <w:r w:rsidRPr="0064796A">
        <w:t>&lt;!--</w:t>
      </w:r>
      <w:proofErr w:type="gramEnd"/>
      <w:r w:rsidRPr="0064796A">
        <w:t xml:space="preserve"> Measure Reference and Results - CMS (</w:t>
      </w:r>
      <w:r w:rsidR="00F63E06" w:rsidRPr="0064796A">
        <w:t>V</w:t>
      </w:r>
      <w:ins w:id="465" w:author="Yan Heras" w:date="2019-03-30T10:09:00Z">
        <w:r w:rsidR="001820B8">
          <w:t>4</w:t>
        </w:r>
      </w:ins>
      <w:del w:id="466" w:author="Yan Heras" w:date="2019-03-30T10:09:00Z">
        <w:r w:rsidR="00F63E06" w:rsidDel="001820B8">
          <w:delText>3</w:delText>
        </w:r>
      </w:del>
      <w:r w:rsidRPr="0064796A">
        <w:t>) --&gt;</w:t>
      </w:r>
    </w:p>
    <w:p w14:paraId="5CA4C7A4" w14:textId="77777777" w:rsidR="001D4CC1" w:rsidRPr="0064796A" w:rsidRDefault="44359EB6" w:rsidP="001D4CC1">
      <w:pPr>
        <w:pStyle w:val="Example"/>
      </w:pPr>
      <w:r w:rsidRPr="0064796A">
        <w:t xml:space="preserve">        &lt;organizer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388BC5AE" w14:textId="77777777" w:rsidR="001D4CC1" w:rsidRPr="0064796A" w:rsidRDefault="44359EB6" w:rsidP="001D4CC1">
      <w:pPr>
        <w:pStyle w:val="Example"/>
      </w:pPr>
      <w:r w:rsidRPr="053A7025">
        <w:t xml:space="preserve">        ...</w:t>
      </w:r>
    </w:p>
    <w:p w14:paraId="652B7BA6" w14:textId="77777777" w:rsidR="001D4CC1" w:rsidRPr="0064796A" w:rsidRDefault="44359EB6" w:rsidP="001D4CC1">
      <w:pPr>
        <w:pStyle w:val="Example"/>
      </w:pPr>
      <w:r w:rsidRPr="0064796A">
        <w:t xml:space="preserve">        &lt;/organizer&gt;</w:t>
      </w:r>
    </w:p>
    <w:p w14:paraId="50338E88" w14:textId="77777777" w:rsidR="001D4CC1" w:rsidRPr="0064796A" w:rsidRDefault="44359EB6" w:rsidP="001D4CC1">
      <w:pPr>
        <w:pStyle w:val="Example"/>
      </w:pPr>
      <w:r w:rsidRPr="0064796A">
        <w:t xml:space="preserve">    &lt;/entry&gt;</w:t>
      </w:r>
    </w:p>
    <w:p w14:paraId="64EFE194" w14:textId="77777777" w:rsidR="001D4CC1" w:rsidRPr="0064796A" w:rsidRDefault="44359EB6" w:rsidP="001D4CC1">
      <w:pPr>
        <w:pStyle w:val="Example"/>
      </w:pPr>
      <w:r w:rsidRPr="0064796A">
        <w:t>&lt;/section&gt;</w:t>
      </w:r>
    </w:p>
    <w:p w14:paraId="45169AA9" w14:textId="77777777" w:rsidR="00FA4EEC" w:rsidRPr="0064796A" w:rsidRDefault="00FA4EEC" w:rsidP="003B7005">
      <w:pPr>
        <w:pStyle w:val="Heading2-nonumber"/>
      </w:pPr>
      <w:bookmarkStart w:id="467" w:name="_QRDA_Category_III_1"/>
      <w:bookmarkStart w:id="468" w:name="C_2233-14611"/>
      <w:bookmarkStart w:id="469" w:name="C_2233-14612"/>
      <w:bookmarkStart w:id="470" w:name="C_2233-18323"/>
      <w:bookmarkStart w:id="471" w:name="C_2233-18324"/>
      <w:bookmarkStart w:id="472" w:name="C_2233-18191"/>
      <w:bookmarkStart w:id="473" w:name="C_2233-4142"/>
      <w:bookmarkStart w:id="474" w:name="C_2233-4143"/>
      <w:bookmarkStart w:id="475" w:name="_Toc5020525"/>
      <w:bookmarkEnd w:id="463"/>
      <w:bookmarkEnd w:id="467"/>
      <w:bookmarkEnd w:id="468"/>
      <w:bookmarkEnd w:id="469"/>
      <w:bookmarkEnd w:id="470"/>
      <w:bookmarkEnd w:id="471"/>
      <w:bookmarkEnd w:id="472"/>
      <w:bookmarkEnd w:id="473"/>
      <w:bookmarkEnd w:id="474"/>
      <w:r w:rsidRPr="0064796A">
        <w:t>Entry-Level Templates</w:t>
      </w:r>
      <w:bookmarkEnd w:id="475"/>
    </w:p>
    <w:p w14:paraId="732C7FE3" w14:textId="4E334DB7" w:rsidR="007E1202" w:rsidRPr="0064796A" w:rsidRDefault="007E1202" w:rsidP="00546F19">
      <w:pPr>
        <w:pStyle w:val="Heading3"/>
      </w:pPr>
      <w:bookmarkStart w:id="476" w:name="_Aggregate_Count_(CMS"/>
      <w:bookmarkStart w:id="477" w:name="_ACI_Measure_Performed"/>
      <w:bookmarkStart w:id="478" w:name="E_Advancing_Care_Info_Measure_Performed"/>
      <w:bookmarkStart w:id="479" w:name="C_3259-21419"/>
      <w:bookmarkStart w:id="480" w:name="C_3259-21420"/>
      <w:bookmarkStart w:id="481" w:name="C_3259-21408"/>
      <w:bookmarkStart w:id="482" w:name="C_3259-21417"/>
      <w:bookmarkStart w:id="483" w:name="C_3259-21418"/>
      <w:bookmarkStart w:id="484" w:name="C_3259-21405"/>
      <w:bookmarkStart w:id="485" w:name="C_3259-21416"/>
      <w:bookmarkStart w:id="486" w:name="C_3259-21406"/>
      <w:bookmarkStart w:id="487" w:name="C_3259-21415"/>
      <w:bookmarkStart w:id="488" w:name="C_3259-21407"/>
      <w:bookmarkStart w:id="489" w:name="C_3259-21412"/>
      <w:bookmarkStart w:id="490" w:name="C_3259-21413"/>
      <w:bookmarkStart w:id="491" w:name="C_3259-21414"/>
      <w:bookmarkStart w:id="492" w:name="C_3259-21404"/>
      <w:bookmarkStart w:id="493" w:name="C_3259-21411"/>
      <w:bookmarkStart w:id="494" w:name="_ACI_Numerator_Denominator_2"/>
      <w:bookmarkStart w:id="495" w:name="E_Advancing_Care_Info_Num_Denom"/>
      <w:bookmarkStart w:id="496" w:name="C_3338-21248"/>
      <w:bookmarkStart w:id="497" w:name="C_3338-21266"/>
      <w:bookmarkStart w:id="498" w:name="C_3338-21396"/>
      <w:bookmarkStart w:id="499" w:name="C_3338-21242"/>
      <w:bookmarkStart w:id="500" w:name="C_3338-21265"/>
      <w:bookmarkStart w:id="501" w:name="C_3338-21247"/>
      <w:bookmarkStart w:id="502" w:name="C_3338-21402"/>
      <w:bookmarkStart w:id="503" w:name="C_3338-21403"/>
      <w:bookmarkStart w:id="504" w:name="C_3338-21263"/>
      <w:bookmarkStart w:id="505" w:name="C_3338-21240"/>
      <w:bookmarkStart w:id="506" w:name="C_3338-21311"/>
      <w:bookmarkStart w:id="507" w:name="C_3338-21312"/>
      <w:bookmarkStart w:id="508" w:name="C_3338-21313"/>
      <w:bookmarkStart w:id="509" w:name="C_3338-21320"/>
      <w:bookmarkStart w:id="510" w:name="C_3338-21321"/>
      <w:bookmarkStart w:id="511" w:name="_Advancing_care_information_1"/>
      <w:bookmarkStart w:id="512" w:name="E_Advancing_Care_Info_NumDenom_DenomData"/>
      <w:bookmarkStart w:id="513" w:name="C_3259-21366"/>
      <w:bookmarkStart w:id="514" w:name="C_3259-21374"/>
      <w:bookmarkStart w:id="515" w:name="C_3259-21400"/>
      <w:bookmarkStart w:id="516" w:name="C_3259-21365"/>
      <w:bookmarkStart w:id="517" w:name="C_3259-21367"/>
      <w:bookmarkStart w:id="518" w:name="C_3259-21364"/>
      <w:bookmarkStart w:id="519" w:name="C_3259-21370"/>
      <w:bookmarkStart w:id="520" w:name="C_3259-21371"/>
      <w:bookmarkStart w:id="521" w:name="C_3259-21369"/>
      <w:bookmarkStart w:id="522" w:name="_ACI_Numerator_Denominator_1"/>
      <w:bookmarkStart w:id="523" w:name="E_Advancing_Care_Info_NumDenom_NumData"/>
      <w:bookmarkStart w:id="524" w:name="C_3259-21324"/>
      <w:bookmarkStart w:id="525" w:name="C_3259-21342"/>
      <w:bookmarkStart w:id="526" w:name="C_3259-21401"/>
      <w:bookmarkStart w:id="527" w:name="C_3259-21323"/>
      <w:bookmarkStart w:id="528" w:name="C_3259-21332"/>
      <w:bookmarkStart w:id="529" w:name="C_3259-21322"/>
      <w:bookmarkStart w:id="530" w:name="C_3259-21338"/>
      <w:bookmarkStart w:id="531" w:name="C_3259-21339"/>
      <w:bookmarkStart w:id="532" w:name="C_3259-21337"/>
      <w:bookmarkStart w:id="533" w:name="_ACI_Numerator_Denominator"/>
      <w:bookmarkStart w:id="534" w:name="_Aggregate_Count_-"/>
      <w:bookmarkStart w:id="535" w:name="_Aggregate_Count"/>
      <w:bookmarkStart w:id="536" w:name="C_77-18392"/>
      <w:bookmarkStart w:id="537" w:name="C_77-18393"/>
      <w:bookmarkStart w:id="538" w:name="_Aggregate_Count_-_1"/>
      <w:bookmarkStart w:id="539" w:name="C_17563"/>
      <w:bookmarkStart w:id="540" w:name="C_17564"/>
      <w:bookmarkStart w:id="541" w:name="C_711262"/>
      <w:bookmarkStart w:id="542" w:name="C_711263"/>
      <w:bookmarkStart w:id="543" w:name="C_17565"/>
      <w:bookmarkStart w:id="544" w:name="C_18095"/>
      <w:bookmarkStart w:id="545" w:name="C_17566"/>
      <w:bookmarkStart w:id="546" w:name="C_19508"/>
      <w:bookmarkStart w:id="547" w:name="C_711244"/>
      <w:bookmarkStart w:id="548" w:name="C_711245"/>
      <w:bookmarkStart w:id="549" w:name="C_17567"/>
      <w:bookmarkStart w:id="550" w:name="C_17568"/>
      <w:bookmarkStart w:id="551" w:name="C_19509"/>
      <w:bookmarkStart w:id="552" w:name="C_19510"/>
      <w:bookmarkStart w:id="553" w:name="C_1109_17563"/>
      <w:bookmarkStart w:id="554" w:name="C_1109-711262"/>
      <w:bookmarkStart w:id="555" w:name="C_1109-711263"/>
      <w:bookmarkStart w:id="556" w:name="C_77-17565"/>
      <w:bookmarkStart w:id="557" w:name="C_1109_17565"/>
      <w:bookmarkStart w:id="558" w:name="C_77-18095"/>
      <w:bookmarkStart w:id="559" w:name="C_77-17566"/>
      <w:bookmarkStart w:id="560" w:name="C_1109_17566"/>
      <w:bookmarkStart w:id="561" w:name="C_1109-711244"/>
      <w:bookmarkStart w:id="562" w:name="C_77-17568"/>
      <w:bookmarkStart w:id="563" w:name="C_1109_17568"/>
      <w:bookmarkStart w:id="564" w:name="C_77-19509"/>
      <w:bookmarkStart w:id="565" w:name="_Continuous_Variable_Measure"/>
      <w:bookmarkStart w:id="566" w:name="S_Continuous_Variable_Measure_Value"/>
      <w:bookmarkStart w:id="567" w:name="C_17569"/>
      <w:bookmarkStart w:id="568" w:name="C_17570"/>
      <w:bookmarkStart w:id="569" w:name="C_711264"/>
      <w:bookmarkStart w:id="570" w:name="C_711265"/>
      <w:bookmarkStart w:id="571" w:name="C_18096"/>
      <w:bookmarkStart w:id="572" w:name="C_18097"/>
      <w:bookmarkStart w:id="573" w:name="C_17571"/>
      <w:bookmarkStart w:id="574" w:name="C_711241"/>
      <w:bookmarkStart w:id="575" w:name="C_711242"/>
      <w:bookmarkStart w:id="576" w:name="C_17572"/>
      <w:bookmarkStart w:id="577" w:name="C_18242"/>
      <w:bookmarkStart w:id="578" w:name="C_18243"/>
      <w:bookmarkStart w:id="579" w:name="C_18244"/>
      <w:bookmarkStart w:id="580" w:name="C_711205"/>
      <w:bookmarkStart w:id="581" w:name="C_1109-711264"/>
      <w:bookmarkStart w:id="582" w:name="C_1109-711265"/>
      <w:bookmarkStart w:id="583" w:name="C_1109-18096"/>
      <w:bookmarkStart w:id="584" w:name="C_1109-18097"/>
      <w:bookmarkStart w:id="585" w:name="C_1109-17571"/>
      <w:bookmarkStart w:id="586" w:name="C_1109-711241"/>
      <w:bookmarkStart w:id="587" w:name="C_1109-17572"/>
      <w:bookmarkStart w:id="588" w:name="C_1109-18242"/>
      <w:bookmarkStart w:id="589" w:name="C_1109-18243"/>
      <w:bookmarkStart w:id="590" w:name="C_1109-18244"/>
      <w:bookmarkStart w:id="591" w:name="C_1109-711205"/>
      <w:bookmarkStart w:id="592" w:name="_Ethnicity_Supplemental_Data"/>
      <w:bookmarkStart w:id="593" w:name="C_18216"/>
      <w:bookmarkStart w:id="594" w:name="C_18217"/>
      <w:bookmarkStart w:id="595" w:name="C_711253"/>
      <w:bookmarkStart w:id="596" w:name="C_711254"/>
      <w:bookmarkStart w:id="597" w:name="C_18218"/>
      <w:bookmarkStart w:id="598" w:name="C_18219"/>
      <w:bookmarkStart w:id="599" w:name="C_18220"/>
      <w:bookmarkStart w:id="600" w:name="C_18221"/>
      <w:bookmarkStart w:id="601" w:name="C_18118"/>
      <w:bookmarkStart w:id="602" w:name="C_18119"/>
      <w:bookmarkStart w:id="603" w:name="C_18222"/>
      <w:bookmarkStart w:id="604" w:name="C_18120"/>
      <w:bookmarkStart w:id="605" w:name="C_18121"/>
      <w:bookmarkStart w:id="606" w:name="C_18122"/>
      <w:bookmarkStart w:id="607" w:name="C_711201"/>
      <w:bookmarkStart w:id="608" w:name="C_2233-711253"/>
      <w:bookmarkStart w:id="609" w:name="C_2233-711254"/>
      <w:bookmarkStart w:id="610" w:name="C_2233-711312"/>
      <w:bookmarkStart w:id="611" w:name="C_2233-18218"/>
      <w:bookmarkStart w:id="612" w:name="C_2233-18219"/>
      <w:bookmarkStart w:id="613" w:name="C_2233-21176"/>
      <w:bookmarkStart w:id="614" w:name="C_2233-18220"/>
      <w:bookmarkStart w:id="615" w:name="C_2233-18118"/>
      <w:bookmarkStart w:id="616" w:name="C_2233-18222"/>
      <w:bookmarkStart w:id="617" w:name="C_2233-18120"/>
      <w:bookmarkStart w:id="618" w:name="C_2233-18122"/>
      <w:bookmarkStart w:id="619" w:name="C_2233-711201"/>
      <w:bookmarkStart w:id="620" w:name="_Improvement_Activity_Performed"/>
      <w:bookmarkStart w:id="621" w:name="S_Improvement_Activity_Performed_Measure"/>
      <w:bookmarkStart w:id="622" w:name="_Toc385597086"/>
      <w:bookmarkStart w:id="623" w:name="C_3259-21425"/>
      <w:bookmarkStart w:id="624" w:name="C_3259-21432"/>
      <w:bookmarkStart w:id="625" w:name="C_3259-21433"/>
      <w:bookmarkStart w:id="626" w:name="C_3259-21422"/>
      <w:bookmarkStart w:id="627" w:name="C_3259-21431"/>
      <w:bookmarkStart w:id="628" w:name="C_3259-21424"/>
      <w:bookmarkStart w:id="629" w:name="C_3259-21427"/>
      <w:bookmarkStart w:id="630" w:name="C_3259-21428"/>
      <w:bookmarkStart w:id="631" w:name="C_3259-21429"/>
      <w:bookmarkStart w:id="632" w:name="C_3259-21421"/>
      <w:bookmarkStart w:id="633" w:name="C_3259-21426"/>
      <w:bookmarkStart w:id="634" w:name="C_CMS_71"/>
      <w:bookmarkStart w:id="635" w:name="C_CMS_72"/>
      <w:bookmarkStart w:id="636" w:name="C_CMS_73"/>
      <w:bookmarkStart w:id="637" w:name="C_CMS_74"/>
      <w:bookmarkStart w:id="638" w:name="C_CMS_75"/>
      <w:bookmarkStart w:id="639" w:name="_Measure_Data_-"/>
      <w:bookmarkStart w:id="640" w:name="_Toc5020527"/>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sidRPr="0064796A">
        <w:t>M</w:t>
      </w:r>
      <w:bookmarkStart w:id="641" w:name="E_Measure_Data_CMS_EP"/>
      <w:bookmarkEnd w:id="641"/>
      <w:r w:rsidRPr="0064796A">
        <w:t xml:space="preserve">easure Data </w:t>
      </w:r>
      <w:r w:rsidR="00B65C83" w:rsidRPr="0064796A">
        <w:t>- CMS</w:t>
      </w:r>
      <w:bookmarkEnd w:id="622"/>
      <w:r w:rsidR="00CA0CB8" w:rsidRPr="0064796A">
        <w:t xml:space="preserve"> (V</w:t>
      </w:r>
      <w:r w:rsidR="001820B8">
        <w:t>4</w:t>
      </w:r>
      <w:r w:rsidR="00D34243" w:rsidRPr="0064796A">
        <w:t>)</w:t>
      </w:r>
      <w:bookmarkEnd w:id="640"/>
    </w:p>
    <w:p w14:paraId="50062965" w14:textId="6A509823" w:rsidR="00FA14E6" w:rsidRPr="0064796A" w:rsidRDefault="00FA14E6" w:rsidP="00F36190">
      <w:pPr>
        <w:pStyle w:val="BracketData"/>
        <w:ind w:left="576"/>
      </w:pPr>
      <w:bookmarkStart w:id="642" w:name="_Toc385597133"/>
      <w:bookmarkStart w:id="643" w:name="_Toc290640084"/>
      <w:bookmarkStart w:id="644" w:name="_Toc424024336"/>
      <w:bookmarkStart w:id="645" w:name="_Toc424024395"/>
      <w:bookmarkStart w:id="646" w:name="_Toc450408292"/>
      <w:r w:rsidRPr="0064796A">
        <w:lastRenderedPageBreak/>
        <w:t>[</w:t>
      </w:r>
      <w:proofErr w:type="gramStart"/>
      <w:r w:rsidRPr="0064796A">
        <w:t>observation</w:t>
      </w:r>
      <w:proofErr w:type="gramEnd"/>
      <w:r w:rsidRPr="0064796A">
        <w:t>: identifier urn:hl7ii:2.16.840.1.113883.10.20.27.3.16:</w:t>
      </w:r>
      <w:r w:rsidR="001820B8">
        <w:t>2019</w:t>
      </w:r>
      <w:r w:rsidR="0001321F">
        <w:t>-05-01</w:t>
      </w:r>
      <w:r w:rsidRPr="0064796A">
        <w:t xml:space="preserve"> (open)]</w:t>
      </w:r>
    </w:p>
    <w:p w14:paraId="7A9A6A13" w14:textId="0759AB86" w:rsidR="007E1202" w:rsidRPr="0064796A" w:rsidRDefault="00CA0CB8" w:rsidP="00F36190">
      <w:pPr>
        <w:pStyle w:val="Caption"/>
      </w:pPr>
      <w:bookmarkStart w:id="647" w:name="_Toc5021891"/>
      <w:r w:rsidRPr="0064796A">
        <w:t xml:space="preserve">Table </w:t>
      </w:r>
      <w:r w:rsidRPr="0064796A">
        <w:fldChar w:fldCharType="begin"/>
      </w:r>
      <w:r w:rsidRPr="0064796A">
        <w:instrText>SEQ Table \* ARABIC</w:instrText>
      </w:r>
      <w:r w:rsidRPr="0064796A">
        <w:fldChar w:fldCharType="separate"/>
      </w:r>
      <w:r w:rsidR="00E50881">
        <w:rPr>
          <w:noProof/>
        </w:rPr>
        <w:t>5</w:t>
      </w:r>
      <w:r w:rsidRPr="0064796A">
        <w:fldChar w:fldCharType="end"/>
      </w:r>
      <w:r w:rsidRPr="0064796A">
        <w:t xml:space="preserve">: </w:t>
      </w:r>
      <w:r w:rsidR="007E1202" w:rsidRPr="0064796A">
        <w:t>Measu</w:t>
      </w:r>
      <w:bookmarkStart w:id="648" w:name="_GoBack"/>
      <w:bookmarkEnd w:id="648"/>
      <w:r w:rsidR="007E1202" w:rsidRPr="0064796A">
        <w:t xml:space="preserve">re Data </w:t>
      </w:r>
      <w:r w:rsidR="00A8757B">
        <w:t>–</w:t>
      </w:r>
      <w:r w:rsidR="00B65C83" w:rsidRPr="0064796A">
        <w:t xml:space="preserve"> CMS</w:t>
      </w:r>
      <w:r w:rsidR="00A8757B">
        <w:t xml:space="preserve"> (V</w:t>
      </w:r>
      <w:r w:rsidR="00C37BA7">
        <w:t>4</w:t>
      </w:r>
      <w:r w:rsidR="00D34243" w:rsidRPr="0064796A">
        <w:t xml:space="preserve">) </w:t>
      </w:r>
      <w:r w:rsidR="007E1202" w:rsidRPr="0064796A">
        <w:t>Contexts</w:t>
      </w:r>
      <w:bookmarkEnd w:id="642"/>
      <w:bookmarkEnd w:id="643"/>
      <w:bookmarkEnd w:id="644"/>
      <w:bookmarkEnd w:id="645"/>
      <w:bookmarkEnd w:id="646"/>
      <w:bookmarkEnd w:id="647"/>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518"/>
        <w:gridCol w:w="5041"/>
      </w:tblGrid>
      <w:tr w:rsidR="007E1202" w:rsidRPr="0064796A" w14:paraId="4C4642AC" w14:textId="77777777" w:rsidTr="3CDF7BAA">
        <w:trPr>
          <w:cantSplit/>
          <w:tblHeader/>
          <w:jc w:val="center"/>
        </w:trPr>
        <w:tc>
          <w:tcPr>
            <w:tcW w:w="4518" w:type="dxa"/>
            <w:shd w:val="clear" w:color="auto" w:fill="1F497D" w:themeFill="text2"/>
          </w:tcPr>
          <w:p w14:paraId="10E4550A" w14:textId="77777777" w:rsidR="007E1202" w:rsidRPr="0064796A" w:rsidRDefault="44359EB6" w:rsidP="00307964">
            <w:pPr>
              <w:pStyle w:val="TableHead"/>
            </w:pPr>
            <w:r w:rsidRPr="0064796A">
              <w:t>Contained By</w:t>
            </w:r>
          </w:p>
        </w:tc>
        <w:tc>
          <w:tcPr>
            <w:tcW w:w="5041" w:type="dxa"/>
            <w:shd w:val="clear" w:color="auto" w:fill="1F497D" w:themeFill="text2"/>
          </w:tcPr>
          <w:p w14:paraId="229F171C" w14:textId="77777777" w:rsidR="007E1202" w:rsidRPr="0064796A" w:rsidRDefault="44359EB6" w:rsidP="00307964">
            <w:pPr>
              <w:pStyle w:val="TableHead"/>
            </w:pPr>
            <w:r w:rsidRPr="0064796A">
              <w:t>Contains</w:t>
            </w:r>
          </w:p>
        </w:tc>
      </w:tr>
      <w:tr w:rsidR="00FA14E6" w:rsidRPr="0064796A" w14:paraId="249F0692" w14:textId="77777777" w:rsidTr="3CDF7BAA">
        <w:trPr>
          <w:cantSplit/>
          <w:jc w:val="center"/>
        </w:trPr>
        <w:tc>
          <w:tcPr>
            <w:tcW w:w="4518" w:type="dxa"/>
          </w:tcPr>
          <w:p w14:paraId="3E788E7C" w14:textId="4140E5B0" w:rsidR="00FA14E6" w:rsidRPr="00442536" w:rsidRDefault="004F10DF" w:rsidP="00C37BA7">
            <w:pPr>
              <w:pStyle w:val="TableText"/>
              <w:rPr>
                <w:noProof w:val="0"/>
                <w:sz w:val="18"/>
                <w:szCs w:val="18"/>
              </w:rPr>
            </w:pPr>
            <w:hyperlink r:id="rId39" w:anchor="E_Measure_Reference_and_Results_CMS_V4" w:history="1">
              <w:r>
                <w:rPr>
                  <w:rStyle w:val="HyperlinkText9pt"/>
                </w:rPr>
                <w:t>Measure Reference and Results - CMS (V4)</w:t>
              </w:r>
            </w:hyperlink>
            <w:r>
              <w:t xml:space="preserve"> (required)</w:t>
            </w:r>
          </w:p>
        </w:tc>
        <w:tc>
          <w:tcPr>
            <w:tcW w:w="5041" w:type="dxa"/>
          </w:tcPr>
          <w:p w14:paraId="38C913D2" w14:textId="42B5F7C4" w:rsidR="00494B8F" w:rsidRPr="00442536" w:rsidRDefault="00494B8F" w:rsidP="00494B8F">
            <w:pPr>
              <w:pStyle w:val="TableText"/>
              <w:rPr>
                <w:sz w:val="18"/>
                <w:szCs w:val="18"/>
              </w:rPr>
            </w:pPr>
            <w:r w:rsidRPr="0068771B">
              <w:rPr>
                <w:rStyle w:val="HyperlinkText9pt"/>
                <w:color w:val="000099"/>
                <w:szCs w:val="18"/>
                <w:u w:val="none"/>
              </w:rPr>
              <w:t>Aggregate Count</w:t>
            </w:r>
            <w:r w:rsidRPr="0068771B">
              <w:rPr>
                <w:color w:val="000099"/>
                <w:sz w:val="18"/>
                <w:szCs w:val="18"/>
              </w:rPr>
              <w:t xml:space="preserve"> </w:t>
            </w:r>
            <w:r w:rsidRPr="00442536">
              <w:rPr>
                <w:sz w:val="18"/>
                <w:szCs w:val="18"/>
              </w:rPr>
              <w:t>(required)</w:t>
            </w:r>
          </w:p>
          <w:p w14:paraId="150A2247" w14:textId="3CD91568" w:rsidR="00494B8F" w:rsidRPr="00442536" w:rsidRDefault="00494B8F" w:rsidP="00494B8F">
            <w:pPr>
              <w:pStyle w:val="TableText"/>
              <w:rPr>
                <w:sz w:val="18"/>
                <w:szCs w:val="18"/>
              </w:rPr>
            </w:pPr>
            <w:r w:rsidRPr="0068771B">
              <w:rPr>
                <w:rStyle w:val="HyperlinkText9pt"/>
                <w:color w:val="000099"/>
                <w:szCs w:val="18"/>
                <w:u w:val="none"/>
              </w:rPr>
              <w:t>Continuous Variable Measure Value</w:t>
            </w:r>
            <w:r w:rsidRPr="0068771B">
              <w:rPr>
                <w:color w:val="000099"/>
                <w:sz w:val="18"/>
                <w:szCs w:val="18"/>
              </w:rPr>
              <w:t xml:space="preserve"> </w:t>
            </w:r>
            <w:r w:rsidRPr="00442536">
              <w:rPr>
                <w:sz w:val="18"/>
                <w:szCs w:val="18"/>
              </w:rPr>
              <w:t>(optional)</w:t>
            </w:r>
          </w:p>
          <w:p w14:paraId="40D1C01B" w14:textId="5F3F3F77" w:rsidR="00494B8F" w:rsidRPr="00442536" w:rsidRDefault="00494B8F" w:rsidP="00494B8F">
            <w:pPr>
              <w:pStyle w:val="TableText"/>
              <w:rPr>
                <w:sz w:val="18"/>
                <w:szCs w:val="18"/>
              </w:rPr>
            </w:pPr>
            <w:r w:rsidRPr="0068771B">
              <w:rPr>
                <w:rStyle w:val="HyperlinkText9pt"/>
                <w:color w:val="000099"/>
                <w:szCs w:val="18"/>
                <w:u w:val="none"/>
              </w:rPr>
              <w:t>Reporting Stratum</w:t>
            </w:r>
            <w:r w:rsidRPr="0068771B">
              <w:rPr>
                <w:color w:val="000099"/>
                <w:sz w:val="18"/>
                <w:szCs w:val="18"/>
              </w:rPr>
              <w:t xml:space="preserve"> </w:t>
            </w:r>
            <w:r w:rsidRPr="00442536">
              <w:rPr>
                <w:sz w:val="18"/>
                <w:szCs w:val="18"/>
              </w:rPr>
              <w:t>(optional)</w:t>
            </w:r>
          </w:p>
          <w:p w14:paraId="39F50EC2" w14:textId="76AEF54A" w:rsidR="00494B8F" w:rsidRPr="00442536" w:rsidRDefault="00494B8F" w:rsidP="00494B8F">
            <w:pPr>
              <w:pStyle w:val="TableText"/>
              <w:rPr>
                <w:sz w:val="18"/>
                <w:szCs w:val="18"/>
              </w:rPr>
            </w:pPr>
            <w:r w:rsidRPr="0068771B">
              <w:rPr>
                <w:rStyle w:val="HyperlinkText9pt"/>
                <w:color w:val="000099"/>
                <w:szCs w:val="18"/>
                <w:u w:val="none"/>
              </w:rPr>
              <w:t>Sex Supplemental Data Element (V3)</w:t>
            </w:r>
            <w:r w:rsidRPr="0068771B">
              <w:rPr>
                <w:color w:val="000099"/>
                <w:sz w:val="18"/>
                <w:szCs w:val="18"/>
              </w:rPr>
              <w:t xml:space="preserve"> </w:t>
            </w:r>
            <w:r w:rsidRPr="00442536">
              <w:rPr>
                <w:sz w:val="18"/>
                <w:szCs w:val="18"/>
              </w:rPr>
              <w:t>(required)</w:t>
            </w:r>
          </w:p>
          <w:p w14:paraId="0944035E" w14:textId="3B5B5A56" w:rsidR="00494B8F" w:rsidRPr="00442536" w:rsidRDefault="00494B8F" w:rsidP="00494B8F">
            <w:pPr>
              <w:pStyle w:val="TableText"/>
              <w:rPr>
                <w:sz w:val="18"/>
                <w:szCs w:val="18"/>
              </w:rPr>
            </w:pPr>
            <w:r w:rsidRPr="0068771B">
              <w:rPr>
                <w:rStyle w:val="HyperlinkText9pt"/>
                <w:color w:val="000099"/>
                <w:szCs w:val="18"/>
                <w:u w:val="none"/>
              </w:rPr>
              <w:t>Ethnicity Supplemental Data Element (V2)</w:t>
            </w:r>
            <w:r w:rsidRPr="0068771B">
              <w:rPr>
                <w:color w:val="000099"/>
                <w:sz w:val="18"/>
                <w:szCs w:val="18"/>
              </w:rPr>
              <w:t xml:space="preserve"> </w:t>
            </w:r>
            <w:r w:rsidRPr="00442536">
              <w:rPr>
                <w:sz w:val="18"/>
                <w:szCs w:val="18"/>
              </w:rPr>
              <w:t>(required)</w:t>
            </w:r>
          </w:p>
          <w:p w14:paraId="1141ED4A" w14:textId="0554931B" w:rsidR="00494B8F" w:rsidRPr="00442536" w:rsidRDefault="00494B8F" w:rsidP="00494B8F">
            <w:pPr>
              <w:pStyle w:val="TableText"/>
              <w:rPr>
                <w:sz w:val="18"/>
                <w:szCs w:val="18"/>
              </w:rPr>
            </w:pPr>
            <w:r w:rsidRPr="0068771B">
              <w:rPr>
                <w:rStyle w:val="HyperlinkText9pt"/>
                <w:color w:val="000099"/>
                <w:szCs w:val="18"/>
                <w:u w:val="none"/>
              </w:rPr>
              <w:t>Race Supplemental Data Element (V2)</w:t>
            </w:r>
            <w:r w:rsidRPr="0068771B">
              <w:rPr>
                <w:color w:val="000099"/>
                <w:sz w:val="18"/>
                <w:szCs w:val="18"/>
              </w:rPr>
              <w:t xml:space="preserve"> </w:t>
            </w:r>
            <w:r w:rsidRPr="00442536">
              <w:rPr>
                <w:sz w:val="18"/>
                <w:szCs w:val="18"/>
              </w:rPr>
              <w:t>(required)</w:t>
            </w:r>
          </w:p>
          <w:p w14:paraId="5247B95D" w14:textId="04AC8AAC" w:rsidR="006E59EC" w:rsidRPr="00442536" w:rsidRDefault="004F10DF" w:rsidP="004F10DF">
            <w:pPr>
              <w:pStyle w:val="TableText"/>
              <w:rPr>
                <w:noProof w:val="0"/>
                <w:sz w:val="18"/>
                <w:szCs w:val="18"/>
              </w:rPr>
            </w:pPr>
            <w:hyperlink w:anchor="E_Payer_Supplemental_Data_Element_CMS_EP" w:history="1">
              <w:r w:rsidR="00494B8F" w:rsidRPr="0068771B">
                <w:rPr>
                  <w:rStyle w:val="Hyperlink"/>
                  <w:color w:val="000099"/>
                  <w:sz w:val="18"/>
                  <w:szCs w:val="18"/>
                  <w:lang w:eastAsia="zh-CN"/>
                </w:rPr>
                <w:t>Payer Supplemental Data Element - CMS (V3)</w:t>
              </w:r>
            </w:hyperlink>
            <w:r w:rsidR="00494B8F" w:rsidRPr="00442536">
              <w:rPr>
                <w:sz w:val="18"/>
                <w:szCs w:val="18"/>
              </w:rPr>
              <w:t xml:space="preserve"> (required)</w:t>
            </w:r>
          </w:p>
        </w:tc>
      </w:tr>
    </w:tbl>
    <w:p w14:paraId="03CBC418" w14:textId="77777777" w:rsidR="007E1202" w:rsidRPr="0064796A" w:rsidRDefault="44359EB6" w:rsidP="00F36190">
      <w:pPr>
        <w:pStyle w:val="BodyText0"/>
      </w:pPr>
      <w:r w:rsidRPr="0064796A">
        <w:t xml:space="preserve">This observation asserts a population into which a subject falls and provides the number of patients in the population. It may also contain reporting stratum, supplemental data element counts, and continuous variables that are relevant to the population. The measure data entry must reference a unique measure population ID. </w:t>
      </w:r>
    </w:p>
    <w:p w14:paraId="3B2E70E9" w14:textId="30B96D54" w:rsidR="007E1202" w:rsidRPr="0064796A" w:rsidRDefault="44359EB6" w:rsidP="00F36190">
      <w:pPr>
        <w:pStyle w:val="BodyText0"/>
      </w:pPr>
      <w:r w:rsidRPr="0064796A">
        <w:t xml:space="preserve">Populations that are used in </w:t>
      </w:r>
      <w:proofErr w:type="spellStart"/>
      <w:r w:rsidR="002F08DF">
        <w:t>eCQM</w:t>
      </w:r>
      <w:r w:rsidRPr="0064796A">
        <w:t>s</w:t>
      </w:r>
      <w:proofErr w:type="spellEnd"/>
      <w:r w:rsidRPr="0064796A">
        <w:t xml:space="preserve"> can be complicated. The simple case has one each of initial population (IPOP), numerator, and denominator, along with denominator exclusions and denominator exceptions. It is also possible to have </w:t>
      </w:r>
      <w:proofErr w:type="spellStart"/>
      <w:r w:rsidR="00553604">
        <w:t>eCQMs</w:t>
      </w:r>
      <w:proofErr w:type="spellEnd"/>
      <w:r w:rsidRPr="0064796A">
        <w:t xml:space="preserve"> with multiple population groups (a population group is a set of IP</w:t>
      </w:r>
      <w:r w:rsidR="00553604">
        <w:t>O</w:t>
      </w:r>
      <w:r w:rsidRPr="0064796A">
        <w:t xml:space="preserve">P, numerator, denominator, etc.), and </w:t>
      </w:r>
      <w:proofErr w:type="spellStart"/>
      <w:r w:rsidR="002F08DF">
        <w:t>eCQM</w:t>
      </w:r>
      <w:r w:rsidRPr="0064796A">
        <w:t>s</w:t>
      </w:r>
      <w:proofErr w:type="spellEnd"/>
      <w:r w:rsidRPr="0064796A">
        <w:t xml:space="preserve"> with multiple denominators and numerators (</w:t>
      </w:r>
      <w:r w:rsidR="00B3242B">
        <w:t>e.g.</w:t>
      </w:r>
      <w:r w:rsidRPr="0064796A">
        <w:t xml:space="preserve">, an </w:t>
      </w:r>
      <w:proofErr w:type="spellStart"/>
      <w:r w:rsidR="002F08DF">
        <w:t>eCQM</w:t>
      </w:r>
      <w:proofErr w:type="spellEnd"/>
      <w:r w:rsidRPr="0064796A">
        <w:t xml:space="preserve"> with 3 denominators and 2 numerators will require a QRDA Category III report with 6 sets of data). QRDA Category III reports were designed to allow the representation of data sets that map to all of these types of multiple populations.</w:t>
      </w:r>
    </w:p>
    <w:p w14:paraId="7FAE6A37" w14:textId="77777777" w:rsidR="0BC44603" w:rsidRPr="0064796A" w:rsidRDefault="44359EB6" w:rsidP="00F36190">
      <w:pPr>
        <w:pStyle w:val="BodyText0"/>
      </w:pPr>
      <w:r w:rsidRPr="0064796A">
        <w:rPr>
          <w:rFonts w:eastAsia="Arial"/>
          <w:color w:val="000000" w:themeColor="text1"/>
        </w:rPr>
        <w:t xml:space="preserve">A measure may not be submitted more than once in the same file. The same population may not be submitted more than once in the same measure. Uniqueness of a measure is determined based on the UUID provided for it in the associated </w:t>
      </w:r>
      <w:r w:rsidRPr="00B3242B">
        <w:rPr>
          <w:rFonts w:ascii="Courier New" w:eastAsia="Arial" w:hAnsi="Courier New" w:cs="Courier New"/>
          <w:color w:val="000000" w:themeColor="text1"/>
        </w:rPr>
        <w:t>reference/</w:t>
      </w:r>
      <w:proofErr w:type="spellStart"/>
      <w:r w:rsidRPr="00B3242B">
        <w:rPr>
          <w:rFonts w:ascii="Courier New" w:eastAsia="Arial" w:hAnsi="Courier New" w:cs="Courier New"/>
          <w:color w:val="000000" w:themeColor="text1"/>
        </w:rPr>
        <w:t>externalDocument</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w:t>
      </w:r>
      <w:r w:rsidRPr="00B3242B">
        <w:rPr>
          <w:rFonts w:ascii="Courier New" w:eastAsia="Arial" w:hAnsi="Courier New" w:cs="Courier New"/>
          <w:color w:val="000000" w:themeColor="text1"/>
        </w:rPr>
        <w:t>id</w:t>
      </w:r>
      <w:r w:rsidRPr="0064796A">
        <w:rPr>
          <w:rFonts w:eastAsia="Arial"/>
          <w:color w:val="000000" w:themeColor="text1"/>
        </w:rPr>
        <w:t xml:space="preserve"> </w:t>
      </w:r>
      <w:r w:rsidRPr="0064796A">
        <w:rPr>
          <w:rFonts w:eastAsia="Arial"/>
          <w:b/>
          <w:bCs/>
          <w:color w:val="000000" w:themeColor="text1"/>
        </w:rPr>
        <w:t>SHALL</w:t>
      </w:r>
      <w:r w:rsidRPr="0064796A">
        <w:rPr>
          <w:rFonts w:eastAsia="Arial"/>
          <w:color w:val="000000" w:themeColor="text1"/>
        </w:rPr>
        <w:t xml:space="preserve"> equal the version specific identifier that comes from the applicable HQMF file. Uniqueness of a population is determined based on the UUID provided for it in the </w:t>
      </w:r>
      <w:r w:rsidRPr="00B3242B">
        <w:rPr>
          <w:rFonts w:ascii="Courier New" w:eastAsia="Arial" w:hAnsi="Courier New" w:cs="Courier New"/>
          <w:color w:val="000000" w:themeColor="text1"/>
        </w:rPr>
        <w:t>associated reference/</w:t>
      </w:r>
      <w:proofErr w:type="spellStart"/>
      <w:r w:rsidRPr="00B3242B">
        <w:rPr>
          <w:rFonts w:ascii="Courier New" w:eastAsia="Arial" w:hAnsi="Courier New" w:cs="Courier New"/>
          <w:color w:val="000000" w:themeColor="text1"/>
        </w:rPr>
        <w:t>externalObservation</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id </w:t>
      </w:r>
      <w:r w:rsidRPr="0064796A">
        <w:rPr>
          <w:rFonts w:eastAsia="Arial"/>
          <w:b/>
          <w:bCs/>
          <w:color w:val="000000" w:themeColor="text1"/>
        </w:rPr>
        <w:t>SHALL</w:t>
      </w:r>
      <w:r w:rsidRPr="0064796A">
        <w:rPr>
          <w:rFonts w:eastAsia="Arial"/>
          <w:color w:val="000000" w:themeColor="text1"/>
        </w:rPr>
        <w:t xml:space="preserve"> equal the respective population identifier that comes from the applicable HQMF file.</w:t>
      </w:r>
    </w:p>
    <w:p w14:paraId="612DBC6F" w14:textId="1615DB65" w:rsidR="007E1202" w:rsidRPr="00734F29" w:rsidRDefault="00CA0CB8" w:rsidP="00F36190">
      <w:pPr>
        <w:pStyle w:val="Caption"/>
      </w:pPr>
      <w:bookmarkStart w:id="649" w:name="_Toc385597134"/>
      <w:bookmarkStart w:id="650" w:name="_Toc290640085"/>
      <w:bookmarkStart w:id="651" w:name="_Toc424024370"/>
      <w:bookmarkStart w:id="652" w:name="_Toc450408293"/>
      <w:bookmarkStart w:id="653" w:name="_Toc5021892"/>
      <w:r w:rsidRPr="00734F29">
        <w:t xml:space="preserve">Table </w:t>
      </w:r>
      <w:r w:rsidRPr="00734F29">
        <w:fldChar w:fldCharType="begin"/>
      </w:r>
      <w:r w:rsidRPr="00734F29">
        <w:instrText>SEQ Table \* ARABIC</w:instrText>
      </w:r>
      <w:r w:rsidRPr="00734F29">
        <w:fldChar w:fldCharType="separate"/>
      </w:r>
      <w:r w:rsidR="00E50881">
        <w:rPr>
          <w:noProof/>
        </w:rPr>
        <w:t>6</w:t>
      </w:r>
      <w:r w:rsidRPr="00734F29">
        <w:fldChar w:fldCharType="end"/>
      </w:r>
      <w:r w:rsidRPr="00734F29">
        <w:t xml:space="preserve">: </w:t>
      </w:r>
      <w:r w:rsidR="007E1202" w:rsidRPr="00734F29">
        <w:t xml:space="preserve">Measure Data </w:t>
      </w:r>
      <w:r w:rsidR="0073227A" w:rsidRPr="00734F29">
        <w:t xml:space="preserve">- </w:t>
      </w:r>
      <w:r w:rsidR="007E1202" w:rsidRPr="00734F29">
        <w:t xml:space="preserve">CMS </w:t>
      </w:r>
      <w:r w:rsidR="00D34243" w:rsidRPr="00734F29">
        <w:t>(</w:t>
      </w:r>
      <w:r w:rsidR="00E875BF" w:rsidRPr="00734F29">
        <w:t>V</w:t>
      </w:r>
      <w:r w:rsidR="00321060">
        <w:t>4</w:t>
      </w:r>
      <w:r w:rsidR="00D34243" w:rsidRPr="00734F29">
        <w:t xml:space="preserve">) </w:t>
      </w:r>
      <w:r w:rsidR="007E1202" w:rsidRPr="00734F29">
        <w:t>Constraints Overview</w:t>
      </w:r>
      <w:bookmarkEnd w:id="649"/>
      <w:bookmarkEnd w:id="650"/>
      <w:bookmarkEnd w:id="651"/>
      <w:bookmarkEnd w:id="652"/>
      <w:bookmarkEnd w:id="653"/>
    </w:p>
    <w:p w14:paraId="32A2E34A" w14:textId="77777777" w:rsidR="007D6210" w:rsidRPr="00734F29" w:rsidRDefault="44359EB6" w:rsidP="00F36190">
      <w:pPr>
        <w:pStyle w:val="Caption-OID"/>
        <w:spacing w:after="0"/>
      </w:pPr>
      <w:r w:rsidRPr="00734F29">
        <w:t>observation[</w:t>
      </w:r>
      <w:proofErr w:type="spellStart"/>
      <w:r w:rsidRPr="00734F29">
        <w:t>templateId</w:t>
      </w:r>
      <w:proofErr w:type="spellEnd"/>
      <w:r w:rsidRPr="00734F29">
        <w:t>/@root = '2.16.840.1.113883.10.20.27.3.16']</w:t>
      </w:r>
    </w:p>
    <w:p w14:paraId="2DF6561D" w14:textId="43E02C98" w:rsidR="00905B61" w:rsidRPr="00734F29" w:rsidRDefault="44359EB6" w:rsidP="00F36190">
      <w:pPr>
        <w:pStyle w:val="Caption-OID"/>
        <w:spacing w:after="0"/>
      </w:pPr>
      <w:r w:rsidRPr="00734F29">
        <w:t>[</w:t>
      </w:r>
      <w:proofErr w:type="spellStart"/>
      <w:r w:rsidRPr="00734F29">
        <w:t>templateId</w:t>
      </w:r>
      <w:proofErr w:type="spellEnd"/>
      <w:r w:rsidRPr="00734F29">
        <w:t>/@extension=”</w:t>
      </w:r>
      <w:r w:rsidR="00321060">
        <w:t>2019</w:t>
      </w:r>
      <w:r w:rsidR="00E875BF">
        <w:t>-05-01</w:t>
      </w:r>
      <w:r w:rsidRPr="00734F29">
        <w:t>”]</w:t>
      </w:r>
    </w:p>
    <w:tbl>
      <w:tblPr>
        <w:tblStyle w:val="TableGrid"/>
        <w:tblW w:w="9720" w:type="dxa"/>
        <w:jc w:val="center"/>
        <w:tblLayout w:type="fixed"/>
        <w:tblLook w:val="02A0" w:firstRow="1" w:lastRow="0" w:firstColumn="1" w:lastColumn="0" w:noHBand="1" w:noVBand="0"/>
      </w:tblPr>
      <w:tblGrid>
        <w:gridCol w:w="2160"/>
        <w:gridCol w:w="720"/>
        <w:gridCol w:w="1080"/>
        <w:gridCol w:w="720"/>
        <w:gridCol w:w="1350"/>
        <w:gridCol w:w="3690"/>
      </w:tblGrid>
      <w:tr w:rsidR="00F46E81" w:rsidRPr="00734F29" w14:paraId="5A849CA3" w14:textId="77777777" w:rsidTr="00706D50">
        <w:trPr>
          <w:tblHeader/>
          <w:jc w:val="center"/>
        </w:trPr>
        <w:tc>
          <w:tcPr>
            <w:tcW w:w="2160" w:type="dxa"/>
            <w:shd w:val="clear" w:color="auto" w:fill="1F497D" w:themeFill="text2"/>
            <w:noWrap/>
          </w:tcPr>
          <w:p w14:paraId="17F83EBE" w14:textId="77777777" w:rsidR="00F46E81" w:rsidRPr="00734F29" w:rsidRDefault="44359EB6" w:rsidP="00F46E81">
            <w:pPr>
              <w:pStyle w:val="TableHead"/>
            </w:pPr>
            <w:r w:rsidRPr="00734F29">
              <w:t>XPath</w:t>
            </w:r>
          </w:p>
        </w:tc>
        <w:tc>
          <w:tcPr>
            <w:tcW w:w="720" w:type="dxa"/>
            <w:shd w:val="clear" w:color="auto" w:fill="1F497D" w:themeFill="text2"/>
            <w:noWrap/>
          </w:tcPr>
          <w:p w14:paraId="298BCF0C" w14:textId="77777777" w:rsidR="00F46E81" w:rsidRPr="00734F29" w:rsidRDefault="44359EB6" w:rsidP="00F46E81">
            <w:pPr>
              <w:pStyle w:val="TableHead"/>
            </w:pPr>
            <w:r w:rsidRPr="00734F29">
              <w:t>Card.</w:t>
            </w:r>
          </w:p>
        </w:tc>
        <w:tc>
          <w:tcPr>
            <w:tcW w:w="1080" w:type="dxa"/>
            <w:shd w:val="clear" w:color="auto" w:fill="1F497D" w:themeFill="text2"/>
            <w:noWrap/>
          </w:tcPr>
          <w:p w14:paraId="7392D8E5" w14:textId="77777777" w:rsidR="00F46E81" w:rsidRPr="00734F29" w:rsidRDefault="44359EB6" w:rsidP="00F46E81">
            <w:pPr>
              <w:pStyle w:val="TableHead"/>
            </w:pPr>
            <w:r w:rsidRPr="00734F29">
              <w:t>Verb</w:t>
            </w:r>
          </w:p>
        </w:tc>
        <w:tc>
          <w:tcPr>
            <w:tcW w:w="720" w:type="dxa"/>
            <w:shd w:val="clear" w:color="auto" w:fill="1F497D" w:themeFill="text2"/>
            <w:noWrap/>
          </w:tcPr>
          <w:p w14:paraId="6397CBB7" w14:textId="77777777" w:rsidR="00F46E81" w:rsidRPr="00734F29" w:rsidRDefault="44359EB6" w:rsidP="00F46E81">
            <w:pPr>
              <w:pStyle w:val="TableHead"/>
            </w:pPr>
            <w:r w:rsidRPr="00734F29">
              <w:t>Data Type</w:t>
            </w:r>
          </w:p>
        </w:tc>
        <w:tc>
          <w:tcPr>
            <w:tcW w:w="1350" w:type="dxa"/>
            <w:shd w:val="clear" w:color="auto" w:fill="1F497D" w:themeFill="text2"/>
            <w:noWrap/>
          </w:tcPr>
          <w:p w14:paraId="516F1581" w14:textId="77777777" w:rsidR="00F46E81" w:rsidRPr="00734F29" w:rsidRDefault="44359EB6" w:rsidP="00F46E81">
            <w:pPr>
              <w:pStyle w:val="TableHead"/>
            </w:pPr>
            <w:r w:rsidRPr="00734F29">
              <w:t>CONF#</w:t>
            </w:r>
          </w:p>
        </w:tc>
        <w:tc>
          <w:tcPr>
            <w:tcW w:w="3690" w:type="dxa"/>
            <w:shd w:val="clear" w:color="auto" w:fill="1F497D" w:themeFill="text2"/>
            <w:noWrap/>
          </w:tcPr>
          <w:p w14:paraId="2D98D087" w14:textId="77777777" w:rsidR="00F46E81" w:rsidRPr="00734F29" w:rsidRDefault="44359EB6" w:rsidP="00F46E81">
            <w:pPr>
              <w:pStyle w:val="TableHead"/>
            </w:pPr>
            <w:r w:rsidRPr="00734F29">
              <w:t>Value</w:t>
            </w:r>
          </w:p>
        </w:tc>
      </w:tr>
      <w:tr w:rsidR="00E875BF" w:rsidRPr="0064796A" w14:paraId="57FA9E02" w14:textId="77777777" w:rsidTr="00706D50">
        <w:trPr>
          <w:jc w:val="center"/>
        </w:trPr>
        <w:tc>
          <w:tcPr>
            <w:tcW w:w="2160" w:type="dxa"/>
          </w:tcPr>
          <w:p w14:paraId="4866AAFA" w14:textId="40F80F29" w:rsidR="00E875BF" w:rsidRPr="0064796A" w:rsidRDefault="00E875BF" w:rsidP="00F46E81">
            <w:pPr>
              <w:pStyle w:val="TableText"/>
            </w:pPr>
            <w:r>
              <w:tab/>
              <w:t>templateId</w:t>
            </w:r>
          </w:p>
        </w:tc>
        <w:tc>
          <w:tcPr>
            <w:tcW w:w="720" w:type="dxa"/>
          </w:tcPr>
          <w:p w14:paraId="25BA1EF3" w14:textId="076A5E8E" w:rsidR="00E875BF" w:rsidRPr="0064796A" w:rsidRDefault="00E875BF" w:rsidP="00F46E81">
            <w:pPr>
              <w:pStyle w:val="TableText"/>
            </w:pPr>
            <w:r>
              <w:t>1..1</w:t>
            </w:r>
          </w:p>
        </w:tc>
        <w:tc>
          <w:tcPr>
            <w:tcW w:w="1080" w:type="dxa"/>
          </w:tcPr>
          <w:p w14:paraId="704219DB" w14:textId="16BA2C14" w:rsidR="00E875BF" w:rsidRPr="0064796A" w:rsidRDefault="00E875BF" w:rsidP="00F46E81">
            <w:pPr>
              <w:pStyle w:val="TableText"/>
            </w:pPr>
            <w:r>
              <w:t>SHALL</w:t>
            </w:r>
          </w:p>
        </w:tc>
        <w:tc>
          <w:tcPr>
            <w:tcW w:w="720" w:type="dxa"/>
          </w:tcPr>
          <w:p w14:paraId="32E6CEA3" w14:textId="77777777" w:rsidR="00E875BF" w:rsidRPr="0064796A" w:rsidRDefault="00E875BF" w:rsidP="00F46E81">
            <w:pPr>
              <w:pStyle w:val="TableText"/>
            </w:pPr>
          </w:p>
        </w:tc>
        <w:tc>
          <w:tcPr>
            <w:tcW w:w="1350" w:type="dxa"/>
          </w:tcPr>
          <w:p w14:paraId="5B92023A" w14:textId="0A1BACCC" w:rsidR="00E875BF" w:rsidRPr="0068771B" w:rsidRDefault="0017447F" w:rsidP="00F46E81">
            <w:pPr>
              <w:pStyle w:val="TableText"/>
              <w:rPr>
                <w:color w:val="000099"/>
              </w:rPr>
            </w:pPr>
            <w:hyperlink w:anchor="C_CMS_41">
              <w:r w:rsidR="0033051C">
                <w:rPr>
                  <w:rStyle w:val="HyperlinkText9pt"/>
                  <w:color w:val="000099"/>
                </w:rPr>
                <w:t>CMS-2020_</w:t>
              </w:r>
              <w:r w:rsidR="00E875BF" w:rsidRPr="0068771B">
                <w:rPr>
                  <w:rStyle w:val="HyperlinkText9pt"/>
                  <w:color w:val="000099"/>
                </w:rPr>
                <w:t>41</w:t>
              </w:r>
            </w:hyperlink>
          </w:p>
        </w:tc>
        <w:tc>
          <w:tcPr>
            <w:tcW w:w="3690" w:type="dxa"/>
          </w:tcPr>
          <w:p w14:paraId="0B6C620F" w14:textId="77777777" w:rsidR="00E875BF" w:rsidRPr="0064796A" w:rsidRDefault="00E875BF" w:rsidP="00F46E81">
            <w:pPr>
              <w:pStyle w:val="TableText"/>
            </w:pPr>
          </w:p>
        </w:tc>
      </w:tr>
      <w:tr w:rsidR="00E875BF" w:rsidRPr="0064796A" w14:paraId="0325FB18" w14:textId="77777777" w:rsidTr="00706D50">
        <w:trPr>
          <w:jc w:val="center"/>
        </w:trPr>
        <w:tc>
          <w:tcPr>
            <w:tcW w:w="2160" w:type="dxa"/>
          </w:tcPr>
          <w:p w14:paraId="30E703C5" w14:textId="631E811D" w:rsidR="00E875BF" w:rsidRDefault="00E875BF" w:rsidP="00F46E81">
            <w:pPr>
              <w:pStyle w:val="TableText"/>
            </w:pPr>
            <w:r>
              <w:tab/>
            </w:r>
            <w:r>
              <w:tab/>
              <w:t>@root</w:t>
            </w:r>
          </w:p>
        </w:tc>
        <w:tc>
          <w:tcPr>
            <w:tcW w:w="720" w:type="dxa"/>
          </w:tcPr>
          <w:p w14:paraId="29886360" w14:textId="244C14A0" w:rsidR="00E875BF" w:rsidRDefault="00E875BF" w:rsidP="00F46E81">
            <w:pPr>
              <w:pStyle w:val="TableText"/>
            </w:pPr>
            <w:r>
              <w:t>1..1</w:t>
            </w:r>
          </w:p>
        </w:tc>
        <w:tc>
          <w:tcPr>
            <w:tcW w:w="1080" w:type="dxa"/>
          </w:tcPr>
          <w:p w14:paraId="7059264D" w14:textId="15BFF580" w:rsidR="00E875BF" w:rsidRDefault="00E875BF" w:rsidP="00F46E81">
            <w:pPr>
              <w:pStyle w:val="TableText"/>
            </w:pPr>
            <w:r>
              <w:t>SHALL</w:t>
            </w:r>
          </w:p>
        </w:tc>
        <w:tc>
          <w:tcPr>
            <w:tcW w:w="720" w:type="dxa"/>
          </w:tcPr>
          <w:p w14:paraId="271F3C4E" w14:textId="77777777" w:rsidR="00E875BF" w:rsidRPr="0064796A" w:rsidRDefault="00E875BF" w:rsidP="00F46E81">
            <w:pPr>
              <w:pStyle w:val="TableText"/>
            </w:pPr>
          </w:p>
        </w:tc>
        <w:tc>
          <w:tcPr>
            <w:tcW w:w="1350" w:type="dxa"/>
          </w:tcPr>
          <w:p w14:paraId="74593833" w14:textId="62C0BEF6" w:rsidR="00E875BF" w:rsidRPr="0068771B" w:rsidRDefault="0017447F" w:rsidP="00F46E81">
            <w:pPr>
              <w:pStyle w:val="TableText"/>
              <w:rPr>
                <w:color w:val="000099"/>
              </w:rPr>
            </w:pPr>
            <w:hyperlink w:anchor="C_CMS_42">
              <w:r w:rsidR="0033051C">
                <w:rPr>
                  <w:rStyle w:val="HyperlinkText9pt"/>
                  <w:color w:val="000099"/>
                </w:rPr>
                <w:t>CMS-2020_</w:t>
              </w:r>
              <w:r w:rsidR="00E875BF" w:rsidRPr="0068771B">
                <w:rPr>
                  <w:rStyle w:val="HyperlinkText9pt"/>
                  <w:color w:val="000099"/>
                </w:rPr>
                <w:t>42</w:t>
              </w:r>
            </w:hyperlink>
          </w:p>
        </w:tc>
        <w:tc>
          <w:tcPr>
            <w:tcW w:w="3690" w:type="dxa"/>
          </w:tcPr>
          <w:p w14:paraId="1DCE01C1" w14:textId="491B731A" w:rsidR="00E875BF" w:rsidRPr="0064796A" w:rsidRDefault="00E875BF" w:rsidP="00F46E81">
            <w:pPr>
              <w:pStyle w:val="TableText"/>
            </w:pPr>
            <w:r>
              <w:t>2.16.840.1.113883.10.20.27.3.16</w:t>
            </w:r>
          </w:p>
        </w:tc>
      </w:tr>
      <w:tr w:rsidR="00E875BF" w:rsidRPr="0064796A" w14:paraId="17E745AA" w14:textId="77777777" w:rsidTr="00706D50">
        <w:trPr>
          <w:jc w:val="center"/>
        </w:trPr>
        <w:tc>
          <w:tcPr>
            <w:tcW w:w="2160" w:type="dxa"/>
          </w:tcPr>
          <w:p w14:paraId="2706DD86" w14:textId="1E683911" w:rsidR="00E875BF" w:rsidRDefault="00E875BF" w:rsidP="00F46E81">
            <w:pPr>
              <w:pStyle w:val="TableText"/>
            </w:pPr>
            <w:r>
              <w:tab/>
            </w:r>
            <w:r>
              <w:tab/>
              <w:t>@extension</w:t>
            </w:r>
          </w:p>
        </w:tc>
        <w:tc>
          <w:tcPr>
            <w:tcW w:w="720" w:type="dxa"/>
          </w:tcPr>
          <w:p w14:paraId="4D6D132E" w14:textId="1F61FE65" w:rsidR="00E875BF" w:rsidRDefault="00E875BF" w:rsidP="00F46E81">
            <w:pPr>
              <w:pStyle w:val="TableText"/>
            </w:pPr>
            <w:r>
              <w:t>1..1</w:t>
            </w:r>
          </w:p>
        </w:tc>
        <w:tc>
          <w:tcPr>
            <w:tcW w:w="1080" w:type="dxa"/>
          </w:tcPr>
          <w:p w14:paraId="6C8599B5" w14:textId="0D692B88" w:rsidR="00E875BF" w:rsidRDefault="00E875BF" w:rsidP="00F46E81">
            <w:pPr>
              <w:pStyle w:val="TableText"/>
            </w:pPr>
            <w:r>
              <w:t>SHALL</w:t>
            </w:r>
          </w:p>
        </w:tc>
        <w:tc>
          <w:tcPr>
            <w:tcW w:w="720" w:type="dxa"/>
          </w:tcPr>
          <w:p w14:paraId="5C66B854" w14:textId="77777777" w:rsidR="00E875BF" w:rsidRPr="0064796A" w:rsidRDefault="00E875BF" w:rsidP="00F46E81">
            <w:pPr>
              <w:pStyle w:val="TableText"/>
            </w:pPr>
          </w:p>
        </w:tc>
        <w:tc>
          <w:tcPr>
            <w:tcW w:w="1350" w:type="dxa"/>
          </w:tcPr>
          <w:p w14:paraId="6BBA46DB" w14:textId="176ACDB1" w:rsidR="00E875BF" w:rsidRPr="0068771B" w:rsidRDefault="0017447F" w:rsidP="00F46E81">
            <w:pPr>
              <w:pStyle w:val="TableText"/>
              <w:rPr>
                <w:color w:val="000099"/>
              </w:rPr>
            </w:pPr>
            <w:hyperlink w:anchor="C_CMS_43">
              <w:r w:rsidR="0033051C">
                <w:rPr>
                  <w:rStyle w:val="HyperlinkText9pt"/>
                  <w:color w:val="000099"/>
                </w:rPr>
                <w:t>CMS-2020_</w:t>
              </w:r>
              <w:r w:rsidR="00E875BF" w:rsidRPr="0068771B">
                <w:rPr>
                  <w:rStyle w:val="HyperlinkText9pt"/>
                  <w:color w:val="000099"/>
                </w:rPr>
                <w:t>43</w:t>
              </w:r>
            </w:hyperlink>
          </w:p>
        </w:tc>
        <w:tc>
          <w:tcPr>
            <w:tcW w:w="3690" w:type="dxa"/>
          </w:tcPr>
          <w:p w14:paraId="643D1F51" w14:textId="7761CF79" w:rsidR="00E875BF" w:rsidRDefault="00C37BA7" w:rsidP="00F46E81">
            <w:pPr>
              <w:pStyle w:val="TableText"/>
            </w:pPr>
            <w:r>
              <w:t>2019</w:t>
            </w:r>
            <w:r w:rsidR="00283A59">
              <w:t>-05-01</w:t>
            </w:r>
          </w:p>
        </w:tc>
      </w:tr>
      <w:tr w:rsidR="00E875BF" w:rsidRPr="0064796A" w14:paraId="45C045B7" w14:textId="77777777" w:rsidTr="00706D50">
        <w:trPr>
          <w:jc w:val="center"/>
        </w:trPr>
        <w:tc>
          <w:tcPr>
            <w:tcW w:w="2160" w:type="dxa"/>
          </w:tcPr>
          <w:p w14:paraId="46B8D381" w14:textId="7C3F52E5" w:rsidR="00E875BF" w:rsidRDefault="00E875BF" w:rsidP="00F46E81">
            <w:pPr>
              <w:pStyle w:val="TableText"/>
            </w:pPr>
            <w:r>
              <w:tab/>
              <w:t>entryRelationship</w:t>
            </w:r>
          </w:p>
        </w:tc>
        <w:tc>
          <w:tcPr>
            <w:tcW w:w="720" w:type="dxa"/>
          </w:tcPr>
          <w:p w14:paraId="3B96CC0A" w14:textId="245C1E18" w:rsidR="00E875BF" w:rsidRDefault="00E875BF" w:rsidP="00F46E81">
            <w:pPr>
              <w:pStyle w:val="TableText"/>
            </w:pPr>
            <w:r>
              <w:t>1..*</w:t>
            </w:r>
          </w:p>
        </w:tc>
        <w:tc>
          <w:tcPr>
            <w:tcW w:w="1080" w:type="dxa"/>
          </w:tcPr>
          <w:p w14:paraId="231E5CBF" w14:textId="7CFB3EC7" w:rsidR="00E875BF" w:rsidRDefault="00E875BF" w:rsidP="00F46E81">
            <w:pPr>
              <w:pStyle w:val="TableText"/>
            </w:pPr>
            <w:r>
              <w:t>SHALL</w:t>
            </w:r>
          </w:p>
        </w:tc>
        <w:tc>
          <w:tcPr>
            <w:tcW w:w="720" w:type="dxa"/>
          </w:tcPr>
          <w:p w14:paraId="5ED8DF4E" w14:textId="77777777" w:rsidR="00E875BF" w:rsidRPr="0064796A" w:rsidRDefault="00E875BF" w:rsidP="00F46E81">
            <w:pPr>
              <w:pStyle w:val="TableText"/>
            </w:pPr>
          </w:p>
        </w:tc>
        <w:tc>
          <w:tcPr>
            <w:tcW w:w="1350" w:type="dxa"/>
          </w:tcPr>
          <w:p w14:paraId="40FB9DF6" w14:textId="7E613C6E" w:rsidR="00E875BF" w:rsidRPr="0068771B" w:rsidRDefault="00E809DB" w:rsidP="00E809DB">
            <w:pPr>
              <w:pStyle w:val="TableText"/>
              <w:rPr>
                <w:color w:val="000099"/>
              </w:rPr>
            </w:pPr>
            <w:hyperlink w:anchor="C_3259-18141_C01">
              <w:r>
                <w:rPr>
                  <w:rStyle w:val="HyperlinkText9pt"/>
                  <w:color w:val="000099"/>
                </w:rPr>
                <w:t>4427</w:t>
              </w:r>
              <w:r w:rsidRPr="0068771B">
                <w:rPr>
                  <w:rStyle w:val="HyperlinkText9pt"/>
                  <w:color w:val="000099"/>
                </w:rPr>
                <w:t>-18141_C01</w:t>
              </w:r>
            </w:hyperlink>
          </w:p>
        </w:tc>
        <w:tc>
          <w:tcPr>
            <w:tcW w:w="3690" w:type="dxa"/>
          </w:tcPr>
          <w:p w14:paraId="0FE7AC0E" w14:textId="77777777" w:rsidR="00E875BF" w:rsidRDefault="00E875BF" w:rsidP="00F46E81">
            <w:pPr>
              <w:pStyle w:val="TableText"/>
            </w:pPr>
          </w:p>
        </w:tc>
      </w:tr>
      <w:tr w:rsidR="00E875BF" w:rsidRPr="0064796A" w14:paraId="51B2832C" w14:textId="77777777" w:rsidTr="00706D50">
        <w:trPr>
          <w:jc w:val="center"/>
        </w:trPr>
        <w:tc>
          <w:tcPr>
            <w:tcW w:w="2160" w:type="dxa"/>
          </w:tcPr>
          <w:p w14:paraId="6EE1D436" w14:textId="485F090C" w:rsidR="00E875BF" w:rsidRDefault="00E875BF" w:rsidP="00F46E81">
            <w:pPr>
              <w:pStyle w:val="TableText"/>
            </w:pPr>
            <w:r>
              <w:lastRenderedPageBreak/>
              <w:tab/>
            </w:r>
            <w:r>
              <w:tab/>
              <w:t>@typeCode</w:t>
            </w:r>
          </w:p>
        </w:tc>
        <w:tc>
          <w:tcPr>
            <w:tcW w:w="720" w:type="dxa"/>
          </w:tcPr>
          <w:p w14:paraId="689710CE" w14:textId="00EAF7F1" w:rsidR="00E875BF" w:rsidRDefault="00E875BF" w:rsidP="00F46E81">
            <w:pPr>
              <w:pStyle w:val="TableText"/>
            </w:pPr>
            <w:r>
              <w:t>1..1</w:t>
            </w:r>
          </w:p>
        </w:tc>
        <w:tc>
          <w:tcPr>
            <w:tcW w:w="1080" w:type="dxa"/>
          </w:tcPr>
          <w:p w14:paraId="066C8BFA" w14:textId="51367F37" w:rsidR="00E875BF" w:rsidRDefault="00E875BF" w:rsidP="00F46E81">
            <w:pPr>
              <w:pStyle w:val="TableText"/>
            </w:pPr>
            <w:r>
              <w:t>SHALL</w:t>
            </w:r>
          </w:p>
        </w:tc>
        <w:tc>
          <w:tcPr>
            <w:tcW w:w="720" w:type="dxa"/>
          </w:tcPr>
          <w:p w14:paraId="0D42A0D5" w14:textId="77777777" w:rsidR="00E875BF" w:rsidRPr="0064796A" w:rsidRDefault="00E875BF" w:rsidP="00F46E81">
            <w:pPr>
              <w:pStyle w:val="TableText"/>
            </w:pPr>
          </w:p>
        </w:tc>
        <w:tc>
          <w:tcPr>
            <w:tcW w:w="1350" w:type="dxa"/>
          </w:tcPr>
          <w:p w14:paraId="5020C8E5" w14:textId="73584251" w:rsidR="00E875BF" w:rsidRPr="0068771B" w:rsidRDefault="00E809DB" w:rsidP="00E809DB">
            <w:pPr>
              <w:pStyle w:val="TableText"/>
              <w:rPr>
                <w:color w:val="000099"/>
              </w:rPr>
            </w:pPr>
            <w:hyperlink w:anchor="C_3259-18146">
              <w:r>
                <w:rPr>
                  <w:rStyle w:val="HyperlinkText9pt"/>
                  <w:color w:val="000099"/>
                </w:rPr>
                <w:t>4427</w:t>
              </w:r>
              <w:r w:rsidRPr="0068771B">
                <w:rPr>
                  <w:rStyle w:val="HyperlinkText9pt"/>
                  <w:color w:val="000099"/>
                </w:rPr>
                <w:t>-18146</w:t>
              </w:r>
            </w:hyperlink>
          </w:p>
        </w:tc>
        <w:tc>
          <w:tcPr>
            <w:tcW w:w="3690" w:type="dxa"/>
          </w:tcPr>
          <w:p w14:paraId="14C7D7E7" w14:textId="5239F988" w:rsidR="00E875BF" w:rsidRDefault="00E875BF" w:rsidP="00F46E81">
            <w:pPr>
              <w:pStyle w:val="TableText"/>
            </w:pPr>
            <w:r>
              <w:t>urn:oid:2.16.840.1.113883.5.1002 (HL7ActRelationshipType) = COMP</w:t>
            </w:r>
          </w:p>
        </w:tc>
      </w:tr>
      <w:tr w:rsidR="00E875BF" w:rsidRPr="0064796A" w14:paraId="43A8975F" w14:textId="77777777" w:rsidTr="00706D50">
        <w:trPr>
          <w:jc w:val="center"/>
        </w:trPr>
        <w:tc>
          <w:tcPr>
            <w:tcW w:w="2160" w:type="dxa"/>
          </w:tcPr>
          <w:p w14:paraId="3A045FC7" w14:textId="35C3DDF2" w:rsidR="00E875BF" w:rsidRDefault="00E875BF" w:rsidP="00F46E81">
            <w:pPr>
              <w:pStyle w:val="TableText"/>
            </w:pPr>
            <w:r>
              <w:tab/>
            </w:r>
            <w:r>
              <w:tab/>
              <w:t>observation</w:t>
            </w:r>
          </w:p>
        </w:tc>
        <w:tc>
          <w:tcPr>
            <w:tcW w:w="720" w:type="dxa"/>
          </w:tcPr>
          <w:p w14:paraId="54DB1581" w14:textId="36265CDD" w:rsidR="00E875BF" w:rsidRDefault="00E875BF" w:rsidP="00F46E81">
            <w:pPr>
              <w:pStyle w:val="TableText"/>
            </w:pPr>
            <w:r>
              <w:t>1..1</w:t>
            </w:r>
          </w:p>
        </w:tc>
        <w:tc>
          <w:tcPr>
            <w:tcW w:w="1080" w:type="dxa"/>
          </w:tcPr>
          <w:p w14:paraId="73D4E940" w14:textId="78C55CDA" w:rsidR="00E875BF" w:rsidRDefault="00E875BF" w:rsidP="00F46E81">
            <w:pPr>
              <w:pStyle w:val="TableText"/>
            </w:pPr>
            <w:r>
              <w:t>SHALL</w:t>
            </w:r>
          </w:p>
        </w:tc>
        <w:tc>
          <w:tcPr>
            <w:tcW w:w="720" w:type="dxa"/>
          </w:tcPr>
          <w:p w14:paraId="4A0531F6" w14:textId="77777777" w:rsidR="00E875BF" w:rsidRPr="0064796A" w:rsidRDefault="00E875BF" w:rsidP="00F46E81">
            <w:pPr>
              <w:pStyle w:val="TableText"/>
            </w:pPr>
          </w:p>
        </w:tc>
        <w:tc>
          <w:tcPr>
            <w:tcW w:w="1350" w:type="dxa"/>
          </w:tcPr>
          <w:p w14:paraId="445A91FE" w14:textId="1BF50F18" w:rsidR="00E875BF" w:rsidRPr="0068771B" w:rsidRDefault="00E809DB" w:rsidP="00E809DB">
            <w:pPr>
              <w:pStyle w:val="TableText"/>
              <w:rPr>
                <w:color w:val="000099"/>
              </w:rPr>
            </w:pPr>
            <w:hyperlink w:anchor="C_3259-18151_C01">
              <w:r>
                <w:rPr>
                  <w:rStyle w:val="HyperlinkText9pt"/>
                  <w:color w:val="000099"/>
                </w:rPr>
                <w:t>4427</w:t>
              </w:r>
              <w:r w:rsidRPr="0068771B">
                <w:rPr>
                  <w:rStyle w:val="HyperlinkText9pt"/>
                  <w:color w:val="000099"/>
                </w:rPr>
                <w:t>-18151_C01</w:t>
              </w:r>
            </w:hyperlink>
          </w:p>
        </w:tc>
        <w:tc>
          <w:tcPr>
            <w:tcW w:w="3690" w:type="dxa"/>
          </w:tcPr>
          <w:p w14:paraId="619F9F21" w14:textId="05EE512A" w:rsidR="00E875BF" w:rsidRDefault="004F10DF" w:rsidP="00F46E81">
            <w:pPr>
              <w:pStyle w:val="TableText"/>
            </w:pPr>
            <w:hyperlink w:anchor="_Payer_Supplemental_Data" w:history="1">
              <w:r w:rsidR="00E875BF" w:rsidRPr="00693024">
                <w:rPr>
                  <w:rStyle w:val="Hyperlink"/>
                  <w:color w:val="000099"/>
                  <w:sz w:val="18"/>
                  <w:szCs w:val="24"/>
                  <w:lang w:eastAsia="zh-CN"/>
                </w:rPr>
                <w:t>Payer Supplemental Data Element - CMS (V3) (identifier: urn:hl7ii:2.16.840.1.113883.10.20.27.3.18:2018-05-01</w:t>
              </w:r>
              <w:r w:rsidR="00442536" w:rsidRPr="00693024">
                <w:rPr>
                  <w:rStyle w:val="Hyperlink"/>
                  <w:color w:val="000099"/>
                  <w:sz w:val="18"/>
                  <w:szCs w:val="24"/>
                  <w:lang w:eastAsia="zh-CN"/>
                </w:rPr>
                <w:t>)</w:t>
              </w:r>
            </w:hyperlink>
          </w:p>
        </w:tc>
      </w:tr>
      <w:tr w:rsidR="00E875BF" w:rsidRPr="0064796A" w14:paraId="2356CC57" w14:textId="77777777" w:rsidTr="00706D50">
        <w:trPr>
          <w:jc w:val="center"/>
        </w:trPr>
        <w:tc>
          <w:tcPr>
            <w:tcW w:w="2160" w:type="dxa"/>
          </w:tcPr>
          <w:p w14:paraId="141A6B1D" w14:textId="53E9E5AB" w:rsidR="00E875BF" w:rsidRDefault="00E875BF" w:rsidP="00F46E81">
            <w:pPr>
              <w:pStyle w:val="TableText"/>
            </w:pPr>
            <w:r>
              <w:tab/>
              <w:t>entryRelationship</w:t>
            </w:r>
          </w:p>
        </w:tc>
        <w:tc>
          <w:tcPr>
            <w:tcW w:w="720" w:type="dxa"/>
          </w:tcPr>
          <w:p w14:paraId="548BE82A" w14:textId="4F1CB693" w:rsidR="00E875BF" w:rsidRDefault="00E875BF" w:rsidP="00F46E81">
            <w:pPr>
              <w:pStyle w:val="TableText"/>
            </w:pPr>
            <w:r>
              <w:t>1..*</w:t>
            </w:r>
          </w:p>
        </w:tc>
        <w:tc>
          <w:tcPr>
            <w:tcW w:w="1080" w:type="dxa"/>
          </w:tcPr>
          <w:p w14:paraId="165668AE" w14:textId="1B94FCFF" w:rsidR="00E875BF" w:rsidRDefault="00E875BF" w:rsidP="00F46E81">
            <w:pPr>
              <w:pStyle w:val="TableText"/>
            </w:pPr>
            <w:r>
              <w:t>SHALL</w:t>
            </w:r>
          </w:p>
        </w:tc>
        <w:tc>
          <w:tcPr>
            <w:tcW w:w="720" w:type="dxa"/>
          </w:tcPr>
          <w:p w14:paraId="0BFA9163" w14:textId="77777777" w:rsidR="00E875BF" w:rsidRPr="0064796A" w:rsidRDefault="00E875BF" w:rsidP="00F46E81">
            <w:pPr>
              <w:pStyle w:val="TableText"/>
            </w:pPr>
          </w:p>
        </w:tc>
        <w:tc>
          <w:tcPr>
            <w:tcW w:w="1350" w:type="dxa"/>
          </w:tcPr>
          <w:p w14:paraId="26A842F5" w14:textId="2350D454" w:rsidR="00E875BF" w:rsidRPr="0068771B" w:rsidRDefault="00E809DB" w:rsidP="00E809DB">
            <w:pPr>
              <w:pStyle w:val="TableText"/>
              <w:rPr>
                <w:color w:val="000099"/>
              </w:rPr>
            </w:pPr>
            <w:hyperlink w:anchor="C_3259-18136_C01">
              <w:r>
                <w:rPr>
                  <w:rStyle w:val="HyperlinkText9pt"/>
                  <w:color w:val="000099"/>
                </w:rPr>
                <w:t>4427</w:t>
              </w:r>
              <w:r w:rsidRPr="0068771B">
                <w:rPr>
                  <w:rStyle w:val="HyperlinkText9pt"/>
                  <w:color w:val="000099"/>
                </w:rPr>
                <w:t>-18136_C01</w:t>
              </w:r>
            </w:hyperlink>
          </w:p>
        </w:tc>
        <w:tc>
          <w:tcPr>
            <w:tcW w:w="3690" w:type="dxa"/>
          </w:tcPr>
          <w:p w14:paraId="201D6921" w14:textId="77777777" w:rsidR="00E875BF" w:rsidRDefault="00E875BF" w:rsidP="00F46E81">
            <w:pPr>
              <w:pStyle w:val="TableText"/>
            </w:pPr>
          </w:p>
        </w:tc>
      </w:tr>
      <w:tr w:rsidR="00E875BF" w:rsidRPr="0064796A" w14:paraId="3B543E1F" w14:textId="77777777" w:rsidTr="00706D50">
        <w:trPr>
          <w:jc w:val="center"/>
        </w:trPr>
        <w:tc>
          <w:tcPr>
            <w:tcW w:w="2160" w:type="dxa"/>
          </w:tcPr>
          <w:p w14:paraId="61C6AC7B" w14:textId="29DFF06C" w:rsidR="00E875BF" w:rsidRDefault="00E875BF" w:rsidP="00F46E81">
            <w:pPr>
              <w:pStyle w:val="TableText"/>
            </w:pPr>
            <w:r>
              <w:tab/>
            </w:r>
            <w:r>
              <w:tab/>
              <w:t>@typeCode</w:t>
            </w:r>
          </w:p>
        </w:tc>
        <w:tc>
          <w:tcPr>
            <w:tcW w:w="720" w:type="dxa"/>
          </w:tcPr>
          <w:p w14:paraId="1DD3CFB0" w14:textId="0F172BD0" w:rsidR="00E875BF" w:rsidRDefault="00E875BF" w:rsidP="00F46E81">
            <w:pPr>
              <w:pStyle w:val="TableText"/>
            </w:pPr>
            <w:r>
              <w:t>1..1</w:t>
            </w:r>
          </w:p>
        </w:tc>
        <w:tc>
          <w:tcPr>
            <w:tcW w:w="1080" w:type="dxa"/>
          </w:tcPr>
          <w:p w14:paraId="61D36715" w14:textId="06F89678" w:rsidR="00E875BF" w:rsidRDefault="00E875BF" w:rsidP="00F46E81">
            <w:pPr>
              <w:pStyle w:val="TableText"/>
            </w:pPr>
            <w:r>
              <w:t>SHALL</w:t>
            </w:r>
          </w:p>
        </w:tc>
        <w:tc>
          <w:tcPr>
            <w:tcW w:w="720" w:type="dxa"/>
          </w:tcPr>
          <w:p w14:paraId="062669CC" w14:textId="77777777" w:rsidR="00E875BF" w:rsidRPr="0064796A" w:rsidRDefault="00E875BF" w:rsidP="00F46E81">
            <w:pPr>
              <w:pStyle w:val="TableText"/>
            </w:pPr>
          </w:p>
        </w:tc>
        <w:tc>
          <w:tcPr>
            <w:tcW w:w="1350" w:type="dxa"/>
          </w:tcPr>
          <w:p w14:paraId="0AB5706F" w14:textId="6EEE4E5D" w:rsidR="00E875BF" w:rsidRPr="0068771B" w:rsidRDefault="00E809DB" w:rsidP="00E809DB">
            <w:pPr>
              <w:pStyle w:val="TableText"/>
              <w:rPr>
                <w:color w:val="000099"/>
              </w:rPr>
            </w:pPr>
            <w:hyperlink w:anchor="C_3259-18137">
              <w:r>
                <w:rPr>
                  <w:rStyle w:val="HyperlinkText9pt"/>
                  <w:color w:val="000099"/>
                </w:rPr>
                <w:t>4427</w:t>
              </w:r>
              <w:r w:rsidRPr="0068771B">
                <w:rPr>
                  <w:rStyle w:val="HyperlinkText9pt"/>
                  <w:color w:val="000099"/>
                </w:rPr>
                <w:t>-18137</w:t>
              </w:r>
            </w:hyperlink>
          </w:p>
        </w:tc>
        <w:tc>
          <w:tcPr>
            <w:tcW w:w="3690" w:type="dxa"/>
          </w:tcPr>
          <w:p w14:paraId="6DA70413" w14:textId="6D1DBD14" w:rsidR="00E875BF" w:rsidRDefault="00E875BF" w:rsidP="00F46E81">
            <w:pPr>
              <w:pStyle w:val="TableText"/>
            </w:pPr>
            <w:r>
              <w:t>urn:oid:2.16.840.1.113883.5.1002 (HL7ActRelationshipType) = COMP</w:t>
            </w:r>
          </w:p>
        </w:tc>
      </w:tr>
      <w:tr w:rsidR="00E875BF" w:rsidRPr="0064796A" w14:paraId="7ABC2B3F" w14:textId="77777777" w:rsidTr="00706D50">
        <w:trPr>
          <w:jc w:val="center"/>
        </w:trPr>
        <w:tc>
          <w:tcPr>
            <w:tcW w:w="2160" w:type="dxa"/>
          </w:tcPr>
          <w:p w14:paraId="0D8358C4" w14:textId="1FD3F977" w:rsidR="00E875BF" w:rsidRDefault="00E875BF" w:rsidP="00F46E81">
            <w:pPr>
              <w:pStyle w:val="TableText"/>
            </w:pPr>
            <w:r>
              <w:tab/>
            </w:r>
            <w:r>
              <w:tab/>
              <w:t>observation</w:t>
            </w:r>
          </w:p>
        </w:tc>
        <w:tc>
          <w:tcPr>
            <w:tcW w:w="720" w:type="dxa"/>
          </w:tcPr>
          <w:p w14:paraId="02F101FE" w14:textId="22161217" w:rsidR="00E875BF" w:rsidRDefault="00E875BF" w:rsidP="00F46E81">
            <w:pPr>
              <w:pStyle w:val="TableText"/>
            </w:pPr>
            <w:r>
              <w:t>1..1</w:t>
            </w:r>
          </w:p>
        </w:tc>
        <w:tc>
          <w:tcPr>
            <w:tcW w:w="1080" w:type="dxa"/>
          </w:tcPr>
          <w:p w14:paraId="72E615E2" w14:textId="43C0B740" w:rsidR="00E875BF" w:rsidRDefault="00E875BF" w:rsidP="00F46E81">
            <w:pPr>
              <w:pStyle w:val="TableText"/>
            </w:pPr>
            <w:r>
              <w:t>SHALL</w:t>
            </w:r>
          </w:p>
        </w:tc>
        <w:tc>
          <w:tcPr>
            <w:tcW w:w="720" w:type="dxa"/>
          </w:tcPr>
          <w:p w14:paraId="7FE26A2C" w14:textId="77777777" w:rsidR="00E875BF" w:rsidRPr="0064796A" w:rsidRDefault="00E875BF" w:rsidP="00F46E81">
            <w:pPr>
              <w:pStyle w:val="TableText"/>
            </w:pPr>
          </w:p>
        </w:tc>
        <w:tc>
          <w:tcPr>
            <w:tcW w:w="1350" w:type="dxa"/>
          </w:tcPr>
          <w:p w14:paraId="2C10207B" w14:textId="47413A4C" w:rsidR="00E875BF" w:rsidRPr="0068771B" w:rsidRDefault="00E809DB" w:rsidP="00E809DB">
            <w:pPr>
              <w:pStyle w:val="TableText"/>
              <w:rPr>
                <w:color w:val="000099"/>
              </w:rPr>
            </w:pPr>
            <w:hyperlink w:anchor="C_3259-18138">
              <w:r>
                <w:rPr>
                  <w:rStyle w:val="HyperlinkText9pt"/>
                  <w:color w:val="000099"/>
                </w:rPr>
                <w:t>4427</w:t>
              </w:r>
              <w:r w:rsidRPr="0068771B">
                <w:rPr>
                  <w:rStyle w:val="HyperlinkText9pt"/>
                  <w:color w:val="000099"/>
                </w:rPr>
                <w:t>-18138</w:t>
              </w:r>
            </w:hyperlink>
          </w:p>
        </w:tc>
        <w:tc>
          <w:tcPr>
            <w:tcW w:w="3690" w:type="dxa"/>
          </w:tcPr>
          <w:p w14:paraId="01BAEA53" w14:textId="4814CF4A" w:rsidR="00E875BF" w:rsidRDefault="00E875BF" w:rsidP="00F46E81">
            <w:pPr>
              <w:pStyle w:val="TableText"/>
            </w:pPr>
            <w:r w:rsidRPr="00693024">
              <w:rPr>
                <w:color w:val="000099"/>
                <w:sz w:val="18"/>
              </w:rPr>
              <w:t>Sex Supplemental Data Element (V3) (identifier: urn:hl7ii:2.16.840.1.113883.10.20.27.3.6:2016-09-01</w:t>
            </w:r>
          </w:p>
        </w:tc>
      </w:tr>
      <w:tr w:rsidR="00E875BF" w:rsidRPr="0064796A" w14:paraId="1E493F12" w14:textId="77777777" w:rsidTr="00706D50">
        <w:trPr>
          <w:jc w:val="center"/>
        </w:trPr>
        <w:tc>
          <w:tcPr>
            <w:tcW w:w="2160" w:type="dxa"/>
          </w:tcPr>
          <w:p w14:paraId="6481BAE5" w14:textId="7B055BE5" w:rsidR="00E875BF" w:rsidRDefault="00E875BF" w:rsidP="00F46E81">
            <w:pPr>
              <w:pStyle w:val="TableText"/>
            </w:pPr>
            <w:r>
              <w:tab/>
              <w:t>entryRelationship</w:t>
            </w:r>
          </w:p>
        </w:tc>
        <w:tc>
          <w:tcPr>
            <w:tcW w:w="720" w:type="dxa"/>
          </w:tcPr>
          <w:p w14:paraId="5FEBC39F" w14:textId="17A34F8A" w:rsidR="00E875BF" w:rsidRDefault="00E875BF" w:rsidP="00F46E81">
            <w:pPr>
              <w:pStyle w:val="TableText"/>
            </w:pPr>
            <w:r>
              <w:t>1..*</w:t>
            </w:r>
          </w:p>
        </w:tc>
        <w:tc>
          <w:tcPr>
            <w:tcW w:w="1080" w:type="dxa"/>
          </w:tcPr>
          <w:p w14:paraId="72BCA232" w14:textId="6F2F119C" w:rsidR="00E875BF" w:rsidRDefault="00E875BF" w:rsidP="00F46E81">
            <w:pPr>
              <w:pStyle w:val="TableText"/>
            </w:pPr>
            <w:r>
              <w:t>SHALL</w:t>
            </w:r>
          </w:p>
        </w:tc>
        <w:tc>
          <w:tcPr>
            <w:tcW w:w="720" w:type="dxa"/>
          </w:tcPr>
          <w:p w14:paraId="49A74688" w14:textId="77777777" w:rsidR="00E875BF" w:rsidRPr="0064796A" w:rsidRDefault="00E875BF" w:rsidP="00F46E81">
            <w:pPr>
              <w:pStyle w:val="TableText"/>
            </w:pPr>
          </w:p>
        </w:tc>
        <w:tc>
          <w:tcPr>
            <w:tcW w:w="1350" w:type="dxa"/>
          </w:tcPr>
          <w:p w14:paraId="3149BEAD" w14:textId="588902A7" w:rsidR="00E875BF" w:rsidRPr="0068771B" w:rsidRDefault="004F10DF" w:rsidP="004F10DF">
            <w:pPr>
              <w:pStyle w:val="TableText"/>
              <w:rPr>
                <w:color w:val="000099"/>
              </w:rPr>
            </w:pPr>
            <w:hyperlink w:anchor="C_3259-18140_C01">
              <w:r>
                <w:rPr>
                  <w:rStyle w:val="HyperlinkText9pt"/>
                  <w:color w:val="000099"/>
                </w:rPr>
                <w:t>4427</w:t>
              </w:r>
              <w:r w:rsidR="00E875BF" w:rsidRPr="0068771B">
                <w:rPr>
                  <w:rStyle w:val="HyperlinkText9pt"/>
                  <w:color w:val="000099"/>
                </w:rPr>
                <w:t>-18140_C01</w:t>
              </w:r>
            </w:hyperlink>
          </w:p>
        </w:tc>
        <w:tc>
          <w:tcPr>
            <w:tcW w:w="3690" w:type="dxa"/>
          </w:tcPr>
          <w:p w14:paraId="7524C292" w14:textId="77777777" w:rsidR="00E875BF" w:rsidRDefault="00E875BF" w:rsidP="00F46E81">
            <w:pPr>
              <w:pStyle w:val="TableText"/>
            </w:pPr>
          </w:p>
        </w:tc>
      </w:tr>
      <w:tr w:rsidR="00E875BF" w:rsidRPr="0064796A" w14:paraId="4157C9A0" w14:textId="77777777" w:rsidTr="00706D50">
        <w:trPr>
          <w:jc w:val="center"/>
        </w:trPr>
        <w:tc>
          <w:tcPr>
            <w:tcW w:w="2160" w:type="dxa"/>
          </w:tcPr>
          <w:p w14:paraId="125235D7" w14:textId="5FDEC508" w:rsidR="00E875BF" w:rsidRDefault="00E875BF" w:rsidP="00F46E81">
            <w:pPr>
              <w:pStyle w:val="TableText"/>
            </w:pPr>
            <w:r>
              <w:tab/>
            </w:r>
            <w:r>
              <w:tab/>
              <w:t>@typeCode</w:t>
            </w:r>
          </w:p>
        </w:tc>
        <w:tc>
          <w:tcPr>
            <w:tcW w:w="720" w:type="dxa"/>
          </w:tcPr>
          <w:p w14:paraId="76E82BD4" w14:textId="0039AFCF" w:rsidR="00E875BF" w:rsidRDefault="00E875BF" w:rsidP="00F46E81">
            <w:pPr>
              <w:pStyle w:val="TableText"/>
            </w:pPr>
            <w:r>
              <w:t>1..1</w:t>
            </w:r>
          </w:p>
        </w:tc>
        <w:tc>
          <w:tcPr>
            <w:tcW w:w="1080" w:type="dxa"/>
          </w:tcPr>
          <w:p w14:paraId="43E66318" w14:textId="401A3AE4" w:rsidR="00E875BF" w:rsidRDefault="00E875BF" w:rsidP="00F46E81">
            <w:pPr>
              <w:pStyle w:val="TableText"/>
            </w:pPr>
            <w:r>
              <w:t>SHALL</w:t>
            </w:r>
          </w:p>
        </w:tc>
        <w:tc>
          <w:tcPr>
            <w:tcW w:w="720" w:type="dxa"/>
          </w:tcPr>
          <w:p w14:paraId="78746BF4" w14:textId="77777777" w:rsidR="00E875BF" w:rsidRPr="0064796A" w:rsidRDefault="00E875BF" w:rsidP="00F46E81">
            <w:pPr>
              <w:pStyle w:val="TableText"/>
            </w:pPr>
          </w:p>
        </w:tc>
        <w:tc>
          <w:tcPr>
            <w:tcW w:w="1350" w:type="dxa"/>
          </w:tcPr>
          <w:p w14:paraId="255E607C" w14:textId="36B78249" w:rsidR="00E875BF" w:rsidRPr="0068771B" w:rsidRDefault="004F10DF" w:rsidP="004F10DF">
            <w:pPr>
              <w:pStyle w:val="TableText"/>
              <w:rPr>
                <w:color w:val="000099"/>
              </w:rPr>
            </w:pPr>
            <w:hyperlink w:anchor="C_3259-18150">
              <w:r>
                <w:rPr>
                  <w:rStyle w:val="HyperlinkText9pt"/>
                  <w:color w:val="000099"/>
                </w:rPr>
                <w:t>4427</w:t>
              </w:r>
              <w:r w:rsidR="00E875BF" w:rsidRPr="0068771B">
                <w:rPr>
                  <w:rStyle w:val="HyperlinkText9pt"/>
                  <w:color w:val="000099"/>
                </w:rPr>
                <w:t>-18150</w:t>
              </w:r>
            </w:hyperlink>
          </w:p>
        </w:tc>
        <w:tc>
          <w:tcPr>
            <w:tcW w:w="3690" w:type="dxa"/>
          </w:tcPr>
          <w:p w14:paraId="30A83DCE" w14:textId="6DCF1795" w:rsidR="00E875BF" w:rsidRDefault="00E875BF" w:rsidP="00F46E81">
            <w:pPr>
              <w:pStyle w:val="TableText"/>
            </w:pPr>
            <w:r>
              <w:t>urn:oid:2.16.840.1.113883.5.1002 (HL7ActRelationshipType) = COMP</w:t>
            </w:r>
          </w:p>
        </w:tc>
      </w:tr>
      <w:tr w:rsidR="00E875BF" w:rsidRPr="0064796A" w14:paraId="0A74345C" w14:textId="77777777" w:rsidTr="00706D50">
        <w:trPr>
          <w:jc w:val="center"/>
        </w:trPr>
        <w:tc>
          <w:tcPr>
            <w:tcW w:w="2160" w:type="dxa"/>
          </w:tcPr>
          <w:p w14:paraId="12D23384" w14:textId="270956EF" w:rsidR="00E875BF" w:rsidRDefault="00E875BF" w:rsidP="00F46E81">
            <w:pPr>
              <w:pStyle w:val="TableText"/>
            </w:pPr>
            <w:r>
              <w:tab/>
            </w:r>
            <w:r>
              <w:tab/>
              <w:t>observation</w:t>
            </w:r>
          </w:p>
        </w:tc>
        <w:tc>
          <w:tcPr>
            <w:tcW w:w="720" w:type="dxa"/>
          </w:tcPr>
          <w:p w14:paraId="250EFB9D" w14:textId="2C58DA6E" w:rsidR="00E875BF" w:rsidRDefault="00E875BF" w:rsidP="00F46E81">
            <w:pPr>
              <w:pStyle w:val="TableText"/>
            </w:pPr>
            <w:r>
              <w:t>1..1</w:t>
            </w:r>
          </w:p>
        </w:tc>
        <w:tc>
          <w:tcPr>
            <w:tcW w:w="1080" w:type="dxa"/>
          </w:tcPr>
          <w:p w14:paraId="4AD77367" w14:textId="67C06C00" w:rsidR="00E875BF" w:rsidRDefault="00E875BF" w:rsidP="00F46E81">
            <w:pPr>
              <w:pStyle w:val="TableText"/>
            </w:pPr>
            <w:r>
              <w:t>SHALL</w:t>
            </w:r>
          </w:p>
        </w:tc>
        <w:tc>
          <w:tcPr>
            <w:tcW w:w="720" w:type="dxa"/>
          </w:tcPr>
          <w:p w14:paraId="46730731" w14:textId="77777777" w:rsidR="00E875BF" w:rsidRPr="0064796A" w:rsidRDefault="00E875BF" w:rsidP="00F46E81">
            <w:pPr>
              <w:pStyle w:val="TableText"/>
            </w:pPr>
          </w:p>
        </w:tc>
        <w:tc>
          <w:tcPr>
            <w:tcW w:w="1350" w:type="dxa"/>
          </w:tcPr>
          <w:p w14:paraId="45E7B54C" w14:textId="07B18EFD" w:rsidR="00E875BF" w:rsidRPr="0068771B" w:rsidRDefault="004F10DF" w:rsidP="004F10DF">
            <w:pPr>
              <w:pStyle w:val="TableText"/>
              <w:rPr>
                <w:color w:val="000099"/>
              </w:rPr>
            </w:pPr>
            <w:hyperlink w:anchor="C_3259-18150">
              <w:r>
                <w:rPr>
                  <w:rStyle w:val="HyperlinkText9pt"/>
                  <w:color w:val="000099"/>
                </w:rPr>
                <w:t>4427</w:t>
              </w:r>
              <w:r w:rsidR="00E875BF" w:rsidRPr="0068771B">
                <w:rPr>
                  <w:rStyle w:val="HyperlinkText9pt"/>
                  <w:color w:val="000099"/>
                </w:rPr>
                <w:t>-18150</w:t>
              </w:r>
            </w:hyperlink>
          </w:p>
        </w:tc>
        <w:tc>
          <w:tcPr>
            <w:tcW w:w="3690" w:type="dxa"/>
          </w:tcPr>
          <w:p w14:paraId="6522FDEC" w14:textId="73291064" w:rsidR="00E875BF" w:rsidRPr="00693024" w:rsidRDefault="00E875BF" w:rsidP="00F46E81">
            <w:pPr>
              <w:pStyle w:val="TableText"/>
              <w:rPr>
                <w:color w:val="000099"/>
              </w:rPr>
            </w:pPr>
            <w:r w:rsidRPr="00693024">
              <w:rPr>
                <w:color w:val="000099"/>
                <w:sz w:val="18"/>
              </w:rPr>
              <w:t>Race Supplemental Data Element (V2) (identifier: urn:hl7ii:2.16.840.1.113883.10.20.27.3.8:2016-09-01</w:t>
            </w:r>
          </w:p>
        </w:tc>
      </w:tr>
      <w:tr w:rsidR="00E875BF" w:rsidRPr="0064796A" w14:paraId="7B21101C" w14:textId="77777777" w:rsidTr="00706D50">
        <w:trPr>
          <w:jc w:val="center"/>
        </w:trPr>
        <w:tc>
          <w:tcPr>
            <w:tcW w:w="2160" w:type="dxa"/>
          </w:tcPr>
          <w:p w14:paraId="4D2E4A4D" w14:textId="3E73FEA1" w:rsidR="00E875BF" w:rsidRDefault="00E875BF" w:rsidP="00F46E81">
            <w:pPr>
              <w:pStyle w:val="TableText"/>
            </w:pPr>
            <w:r>
              <w:tab/>
              <w:t>entryRelationship</w:t>
            </w:r>
          </w:p>
        </w:tc>
        <w:tc>
          <w:tcPr>
            <w:tcW w:w="720" w:type="dxa"/>
          </w:tcPr>
          <w:p w14:paraId="03E557CC" w14:textId="02FC3518" w:rsidR="00E875BF" w:rsidRDefault="00E875BF" w:rsidP="00F46E81">
            <w:pPr>
              <w:pStyle w:val="TableText"/>
            </w:pPr>
            <w:r>
              <w:t>1..*</w:t>
            </w:r>
          </w:p>
        </w:tc>
        <w:tc>
          <w:tcPr>
            <w:tcW w:w="1080" w:type="dxa"/>
          </w:tcPr>
          <w:p w14:paraId="1065EF33" w14:textId="208D7B97" w:rsidR="00E875BF" w:rsidRDefault="00E875BF" w:rsidP="00F46E81">
            <w:pPr>
              <w:pStyle w:val="TableText"/>
            </w:pPr>
            <w:r>
              <w:t>SHALL</w:t>
            </w:r>
          </w:p>
        </w:tc>
        <w:tc>
          <w:tcPr>
            <w:tcW w:w="720" w:type="dxa"/>
          </w:tcPr>
          <w:p w14:paraId="319632F2" w14:textId="77777777" w:rsidR="00E875BF" w:rsidRPr="0064796A" w:rsidRDefault="00E875BF" w:rsidP="00F46E81">
            <w:pPr>
              <w:pStyle w:val="TableText"/>
            </w:pPr>
          </w:p>
        </w:tc>
        <w:tc>
          <w:tcPr>
            <w:tcW w:w="1350" w:type="dxa"/>
          </w:tcPr>
          <w:p w14:paraId="6A2D4953" w14:textId="1ED9E347" w:rsidR="00E875BF" w:rsidRPr="0068771B" w:rsidRDefault="004F10DF" w:rsidP="004F10DF">
            <w:pPr>
              <w:pStyle w:val="TableText"/>
              <w:rPr>
                <w:color w:val="000099"/>
              </w:rPr>
            </w:pPr>
            <w:hyperlink w:anchor="C_3259-18139_C01">
              <w:r>
                <w:rPr>
                  <w:rStyle w:val="HyperlinkText9pt"/>
                  <w:color w:val="000099"/>
                </w:rPr>
                <w:t>4427</w:t>
              </w:r>
              <w:r w:rsidR="00E875BF" w:rsidRPr="0068771B">
                <w:rPr>
                  <w:rStyle w:val="HyperlinkText9pt"/>
                  <w:color w:val="000099"/>
                </w:rPr>
                <w:t>-18139_C01</w:t>
              </w:r>
            </w:hyperlink>
          </w:p>
        </w:tc>
        <w:tc>
          <w:tcPr>
            <w:tcW w:w="3690" w:type="dxa"/>
          </w:tcPr>
          <w:p w14:paraId="6662E611" w14:textId="77777777" w:rsidR="00E875BF" w:rsidRDefault="00E875BF" w:rsidP="00F46E81">
            <w:pPr>
              <w:pStyle w:val="TableText"/>
            </w:pPr>
          </w:p>
        </w:tc>
      </w:tr>
      <w:tr w:rsidR="00E875BF" w:rsidRPr="0064796A" w14:paraId="16CE699B" w14:textId="77777777" w:rsidTr="00706D50">
        <w:trPr>
          <w:jc w:val="center"/>
        </w:trPr>
        <w:tc>
          <w:tcPr>
            <w:tcW w:w="2160" w:type="dxa"/>
          </w:tcPr>
          <w:p w14:paraId="0637583A" w14:textId="07B62273" w:rsidR="00E875BF" w:rsidRDefault="00E875BF" w:rsidP="00F46E81">
            <w:pPr>
              <w:pStyle w:val="TableText"/>
            </w:pPr>
            <w:r>
              <w:tab/>
            </w:r>
            <w:r>
              <w:tab/>
              <w:t>@typeCode</w:t>
            </w:r>
          </w:p>
        </w:tc>
        <w:tc>
          <w:tcPr>
            <w:tcW w:w="720" w:type="dxa"/>
          </w:tcPr>
          <w:p w14:paraId="14406491" w14:textId="71543FA9" w:rsidR="00E875BF" w:rsidRDefault="00E875BF" w:rsidP="00F46E81">
            <w:pPr>
              <w:pStyle w:val="TableText"/>
            </w:pPr>
            <w:r>
              <w:t>1..1</w:t>
            </w:r>
          </w:p>
        </w:tc>
        <w:tc>
          <w:tcPr>
            <w:tcW w:w="1080" w:type="dxa"/>
          </w:tcPr>
          <w:p w14:paraId="055ECAB2" w14:textId="481B24D7" w:rsidR="00E875BF" w:rsidRDefault="00E875BF" w:rsidP="00F46E81">
            <w:pPr>
              <w:pStyle w:val="TableText"/>
            </w:pPr>
            <w:r>
              <w:t>SHALL</w:t>
            </w:r>
          </w:p>
        </w:tc>
        <w:tc>
          <w:tcPr>
            <w:tcW w:w="720" w:type="dxa"/>
          </w:tcPr>
          <w:p w14:paraId="2092D519" w14:textId="77777777" w:rsidR="00E875BF" w:rsidRPr="0064796A" w:rsidRDefault="00E875BF" w:rsidP="00F46E81">
            <w:pPr>
              <w:pStyle w:val="TableText"/>
            </w:pPr>
          </w:p>
        </w:tc>
        <w:tc>
          <w:tcPr>
            <w:tcW w:w="1350" w:type="dxa"/>
          </w:tcPr>
          <w:p w14:paraId="3C05F008" w14:textId="569AF3A8" w:rsidR="00E875BF" w:rsidRPr="0068771B" w:rsidRDefault="004F10DF" w:rsidP="004F10DF">
            <w:pPr>
              <w:pStyle w:val="TableText"/>
              <w:rPr>
                <w:color w:val="000099"/>
              </w:rPr>
            </w:pPr>
            <w:hyperlink w:anchor="C_3259-18144">
              <w:r>
                <w:rPr>
                  <w:rStyle w:val="HyperlinkText9pt"/>
                  <w:color w:val="000099"/>
                </w:rPr>
                <w:t>4427</w:t>
              </w:r>
              <w:r w:rsidR="00E875BF" w:rsidRPr="0068771B">
                <w:rPr>
                  <w:rStyle w:val="HyperlinkText9pt"/>
                  <w:color w:val="000099"/>
                </w:rPr>
                <w:t>-18144</w:t>
              </w:r>
            </w:hyperlink>
          </w:p>
        </w:tc>
        <w:tc>
          <w:tcPr>
            <w:tcW w:w="3690" w:type="dxa"/>
          </w:tcPr>
          <w:p w14:paraId="4AD6357A" w14:textId="2C7E17A9" w:rsidR="00E875BF" w:rsidRDefault="00E875BF" w:rsidP="00F46E81">
            <w:pPr>
              <w:pStyle w:val="TableText"/>
            </w:pPr>
            <w:r>
              <w:t>urn:oid:2.16.840.1.113883.5.1002 (HL7ActRelationshipType) = COMP</w:t>
            </w:r>
          </w:p>
        </w:tc>
      </w:tr>
      <w:tr w:rsidR="00E875BF" w:rsidRPr="0064796A" w14:paraId="6F94230B" w14:textId="77777777" w:rsidTr="00706D50">
        <w:trPr>
          <w:jc w:val="center"/>
        </w:trPr>
        <w:tc>
          <w:tcPr>
            <w:tcW w:w="2160" w:type="dxa"/>
          </w:tcPr>
          <w:p w14:paraId="6663544E" w14:textId="21115961" w:rsidR="00E875BF" w:rsidRDefault="00E875BF" w:rsidP="00F46E81">
            <w:pPr>
              <w:pStyle w:val="TableText"/>
            </w:pPr>
            <w:r>
              <w:tab/>
            </w:r>
            <w:r>
              <w:tab/>
              <w:t>observation</w:t>
            </w:r>
          </w:p>
        </w:tc>
        <w:tc>
          <w:tcPr>
            <w:tcW w:w="720" w:type="dxa"/>
          </w:tcPr>
          <w:p w14:paraId="0BA61D17" w14:textId="319EA5CC" w:rsidR="00E875BF" w:rsidRDefault="00E875BF" w:rsidP="00F46E81">
            <w:pPr>
              <w:pStyle w:val="TableText"/>
            </w:pPr>
            <w:r>
              <w:t>1..1</w:t>
            </w:r>
          </w:p>
        </w:tc>
        <w:tc>
          <w:tcPr>
            <w:tcW w:w="1080" w:type="dxa"/>
          </w:tcPr>
          <w:p w14:paraId="7EB6AC48" w14:textId="2E4B487F" w:rsidR="00E875BF" w:rsidRDefault="00E875BF" w:rsidP="00F46E81">
            <w:pPr>
              <w:pStyle w:val="TableText"/>
            </w:pPr>
            <w:r>
              <w:t>SHALL</w:t>
            </w:r>
          </w:p>
        </w:tc>
        <w:tc>
          <w:tcPr>
            <w:tcW w:w="720" w:type="dxa"/>
          </w:tcPr>
          <w:p w14:paraId="40FC3773" w14:textId="77777777" w:rsidR="00E875BF" w:rsidRPr="0064796A" w:rsidRDefault="00E875BF" w:rsidP="00F46E81">
            <w:pPr>
              <w:pStyle w:val="TableText"/>
            </w:pPr>
          </w:p>
        </w:tc>
        <w:tc>
          <w:tcPr>
            <w:tcW w:w="1350" w:type="dxa"/>
          </w:tcPr>
          <w:p w14:paraId="26E802D5" w14:textId="09899066" w:rsidR="00E875BF" w:rsidRPr="0068771B" w:rsidRDefault="004F10DF" w:rsidP="004F10DF">
            <w:pPr>
              <w:pStyle w:val="TableText"/>
              <w:rPr>
                <w:color w:val="000099"/>
              </w:rPr>
            </w:pPr>
            <w:hyperlink w:anchor="C_3259-18149">
              <w:r>
                <w:rPr>
                  <w:rStyle w:val="HyperlinkText9pt"/>
                  <w:color w:val="000099"/>
                </w:rPr>
                <w:t>4427</w:t>
              </w:r>
              <w:r w:rsidR="00E875BF" w:rsidRPr="0068771B">
                <w:rPr>
                  <w:rStyle w:val="HyperlinkText9pt"/>
                  <w:color w:val="000099"/>
                </w:rPr>
                <w:t>-18149</w:t>
              </w:r>
            </w:hyperlink>
          </w:p>
        </w:tc>
        <w:tc>
          <w:tcPr>
            <w:tcW w:w="3690" w:type="dxa"/>
          </w:tcPr>
          <w:p w14:paraId="2DC166DE" w14:textId="51D60284" w:rsidR="00E875BF" w:rsidRDefault="00E875BF" w:rsidP="00F46E81">
            <w:pPr>
              <w:pStyle w:val="TableText"/>
            </w:pPr>
            <w:r w:rsidRPr="00693024">
              <w:rPr>
                <w:color w:val="000099"/>
                <w:sz w:val="18"/>
              </w:rPr>
              <w:t>Ethnicity Supplemental Data Element (V2) (identifier: urn:hl7ii:2.16.840.1.113883.10.20.27.3.7:2016-09-01</w:t>
            </w:r>
          </w:p>
        </w:tc>
      </w:tr>
    </w:tbl>
    <w:p w14:paraId="2C4F5E20" w14:textId="77777777" w:rsidR="00F46E81" w:rsidRPr="0064796A" w:rsidRDefault="00F46E81" w:rsidP="00F36190">
      <w:pPr>
        <w:pStyle w:val="Caption-OID"/>
        <w:spacing w:after="0"/>
      </w:pPr>
    </w:p>
    <w:p w14:paraId="436FB848" w14:textId="77777777" w:rsidR="004F10DF" w:rsidRDefault="004F10DF" w:rsidP="004F10DF">
      <w:pPr>
        <w:numPr>
          <w:ilvl w:val="0"/>
          <w:numId w:val="49"/>
        </w:numPr>
        <w:spacing w:after="40" w:line="260" w:lineRule="exact"/>
      </w:pPr>
      <w:bookmarkStart w:id="654" w:name="C_17615"/>
      <w:bookmarkStart w:id="655" w:name="C_17616"/>
      <w:bookmarkStart w:id="656" w:name="C_711266"/>
      <w:bookmarkStart w:id="657" w:name="C_711267"/>
      <w:bookmarkStart w:id="658" w:name="C_17912"/>
      <w:bookmarkStart w:id="659" w:name="C_17913"/>
      <w:bookmarkStart w:id="660" w:name="C_17617"/>
      <w:bookmarkStart w:id="661" w:name="C_18198"/>
      <w:bookmarkStart w:id="662" w:name="C_18199"/>
      <w:bookmarkStart w:id="663" w:name="C_19555"/>
      <w:bookmarkStart w:id="664" w:name="C_17618"/>
      <w:bookmarkStart w:id="665" w:name="C_17619"/>
      <w:bookmarkStart w:id="666" w:name="C_17910"/>
      <w:bookmarkStart w:id="667" w:name="C_17911"/>
      <w:bookmarkStart w:id="668" w:name="C_711198"/>
      <w:bookmarkStart w:id="669" w:name="C_17918"/>
      <w:bookmarkStart w:id="670" w:name="C_17919"/>
      <w:bookmarkStart w:id="671" w:name="C_711180"/>
      <w:bookmarkStart w:id="672" w:name="C_711190"/>
      <w:bookmarkStart w:id="673" w:name="C_18137"/>
      <w:bookmarkStart w:id="674" w:name="C_711181"/>
      <w:bookmarkStart w:id="675" w:name="C_711191"/>
      <w:bookmarkStart w:id="676" w:name="C_18144"/>
      <w:bookmarkStart w:id="677" w:name="C_711192"/>
      <w:bookmarkStart w:id="678" w:name="C_18145"/>
      <w:bookmarkStart w:id="679" w:name="C_711183"/>
      <w:bookmarkStart w:id="680" w:name="C_711193"/>
      <w:bookmarkStart w:id="681" w:name="C_18146"/>
      <w:bookmarkStart w:id="682" w:name="C_711184"/>
      <w:bookmarkStart w:id="683" w:name="C_18143"/>
      <w:bookmarkStart w:id="684" w:name="C_18148"/>
      <w:bookmarkStart w:id="685" w:name="C_711212"/>
      <w:bookmarkStart w:id="686" w:name="C_18239"/>
      <w:bookmarkStart w:id="687" w:name="C_18240"/>
      <w:bookmarkStart w:id="688" w:name="C_711233"/>
      <w:bookmarkStart w:id="689" w:name="C_2233-711266"/>
      <w:bookmarkStart w:id="690" w:name="C_2233-711267"/>
      <w:bookmarkStart w:id="691" w:name="C_2233-711287"/>
      <w:bookmarkStart w:id="692" w:name="C_2233-17912"/>
      <w:bookmarkStart w:id="693" w:name="C_2233-17913"/>
      <w:bookmarkStart w:id="694" w:name="C_2233-711288"/>
      <w:bookmarkStart w:id="695" w:name="C_2233-17617"/>
      <w:bookmarkStart w:id="696" w:name="C_2233-17618"/>
      <w:bookmarkStart w:id="697" w:name="C_2233-17619"/>
      <w:bookmarkStart w:id="698" w:name="C_2233-17910"/>
      <w:bookmarkStart w:id="699" w:name="C_2233-17911"/>
      <w:bookmarkStart w:id="700" w:name="C_2233-711198"/>
      <w:bookmarkStart w:id="701" w:name="C_2233-17918"/>
      <w:bookmarkStart w:id="702" w:name="C_2233-17919"/>
      <w:bookmarkStart w:id="703" w:name="C_2233-711180"/>
      <w:bookmarkStart w:id="704" w:name="C_2233-711190"/>
      <w:bookmarkStart w:id="705" w:name="C_2233-711181"/>
      <w:bookmarkStart w:id="706" w:name="C_2233-711191"/>
      <w:bookmarkStart w:id="707" w:name="C_2233-711182"/>
      <w:bookmarkStart w:id="708" w:name="C_2233-711192"/>
      <w:bookmarkStart w:id="709" w:name="C_2233-711183"/>
      <w:bookmarkStart w:id="710" w:name="C_2233-711193"/>
      <w:bookmarkStart w:id="711" w:name="C_2233-711184"/>
      <w:bookmarkStart w:id="712" w:name="C_2233-18143"/>
      <w:bookmarkStart w:id="713" w:name="C_2233-711212"/>
      <w:bookmarkStart w:id="714" w:name="C_2233-18239"/>
      <w:bookmarkStart w:id="715" w:name="C_2233-18240"/>
      <w:bookmarkStart w:id="716" w:name="C_2233-711233"/>
      <w:bookmarkStart w:id="717" w:name="_Toc259436012"/>
      <w:bookmarkStart w:id="718" w:name="_Toc290640086"/>
      <w:bookmarkStart w:id="719" w:name="_Toc290640662"/>
      <w:bookmarkStart w:id="720" w:name="_Toc290641767"/>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r>
        <w:t xml:space="preserve">Conforms to Measure Data (V3) template </w:t>
      </w:r>
      <w:r>
        <w:rPr>
          <w:rStyle w:val="XMLname"/>
        </w:rPr>
        <w:t>(identifier: urn:hl7ii:2.16.840.1.113883.10.20.27.3.5:2016-09-01)</w:t>
      </w:r>
      <w:r>
        <w:t>.</w:t>
      </w:r>
    </w:p>
    <w:p w14:paraId="2FFD8D4E" w14:textId="77777777" w:rsidR="004F10DF" w:rsidRDefault="004F10DF" w:rsidP="004F10DF">
      <w:pPr>
        <w:numPr>
          <w:ilvl w:val="0"/>
          <w:numId w:val="49"/>
        </w:numPr>
        <w:spacing w:after="40" w:line="260" w:lineRule="exact"/>
      </w:pPr>
      <w:r>
        <w:rPr>
          <w:rStyle w:val="keyword"/>
        </w:rPr>
        <w:t>SHALL</w:t>
      </w:r>
      <w:r>
        <w:t xml:space="preserve"> contain exactly one [1..1] </w:t>
      </w:r>
      <w:proofErr w:type="spellStart"/>
      <w:r>
        <w:rPr>
          <w:rStyle w:val="XMLnameBold"/>
        </w:rPr>
        <w:t>templateId</w:t>
      </w:r>
      <w:bookmarkStart w:id="721" w:name="C_CMS-2020_41"/>
      <w:proofErr w:type="spellEnd"/>
      <w:r>
        <w:t xml:space="preserve"> (CONF:CMS-2020_41)</w:t>
      </w:r>
      <w:bookmarkEnd w:id="721"/>
      <w:r>
        <w:t xml:space="preserve"> such that it</w:t>
      </w:r>
    </w:p>
    <w:p w14:paraId="2D22B970"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"2.16.840.1.113883.10.20.27.3.16"</w:t>
      </w:r>
      <w:bookmarkStart w:id="722" w:name="C_CMS-2020_42"/>
      <w:r>
        <w:t xml:space="preserve"> (CONF:CMS-2020_42)</w:t>
      </w:r>
      <w:bookmarkEnd w:id="722"/>
      <w:r>
        <w:t>.</w:t>
      </w:r>
    </w:p>
    <w:p w14:paraId="2830B7D5"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"2018-05-01"</w:t>
      </w:r>
      <w:bookmarkStart w:id="723" w:name="C_CMS-2020_43"/>
      <w:r>
        <w:t xml:space="preserve"> (CONF:CMS-2020_43)</w:t>
      </w:r>
      <w:bookmarkEnd w:id="723"/>
      <w:r>
        <w:t>.</w:t>
      </w:r>
    </w:p>
    <w:p w14:paraId="70093E6B" w14:textId="77777777" w:rsidR="004F10DF" w:rsidRDefault="004F10DF" w:rsidP="004F10DF">
      <w:pPr>
        <w:numPr>
          <w:ilvl w:val="0"/>
          <w:numId w:val="49"/>
        </w:numPr>
        <w:spacing w:after="40" w:line="260" w:lineRule="exact"/>
      </w:pPr>
      <w:r>
        <w:rPr>
          <w:rStyle w:val="keyword"/>
        </w:rPr>
        <w:t>SHALL</w:t>
      </w:r>
      <w:r>
        <w:t xml:space="preserve"> contain at least one [1..*] </w:t>
      </w:r>
      <w:proofErr w:type="spellStart"/>
      <w:r>
        <w:rPr>
          <w:rStyle w:val="XMLnameBold"/>
        </w:rPr>
        <w:t>entryRelationship</w:t>
      </w:r>
      <w:bookmarkStart w:id="724" w:name="C_4427-18141_C01"/>
      <w:proofErr w:type="spellEnd"/>
      <w:r>
        <w:t xml:space="preserve"> (CONF:4427-18141_C01)</w:t>
      </w:r>
      <w:bookmarkEnd w:id="724"/>
      <w:r>
        <w:t xml:space="preserve"> such that it</w:t>
      </w:r>
    </w:p>
    <w:p w14:paraId="2DAC791F"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725" w:name="C_4427-18146"/>
      <w:r>
        <w:t xml:space="preserve"> (CONF:4427-18146)</w:t>
      </w:r>
      <w:bookmarkEnd w:id="725"/>
      <w:r>
        <w:t>.</w:t>
      </w:r>
    </w:p>
    <w:p w14:paraId="4CAF639E" w14:textId="77777777" w:rsidR="004F10DF" w:rsidRDefault="004F10DF" w:rsidP="004F10DF">
      <w:pPr>
        <w:numPr>
          <w:ilvl w:val="1"/>
          <w:numId w:val="49"/>
        </w:numPr>
        <w:spacing w:after="40" w:line="260" w:lineRule="exact"/>
      </w:pPr>
      <w:r>
        <w:rPr>
          <w:rStyle w:val="keyword"/>
        </w:rPr>
        <w:lastRenderedPageBreak/>
        <w:t>SHALL</w:t>
      </w:r>
      <w:r>
        <w:t xml:space="preserve"> contain exactly one [1</w:t>
      </w:r>
      <w:proofErr w:type="gramStart"/>
      <w:r>
        <w:t>..1</w:t>
      </w:r>
      <w:proofErr w:type="gramEnd"/>
      <w:r>
        <w:t xml:space="preserve">]  </w:t>
      </w:r>
      <w:hyperlink r:id="rId40" w:anchor="E_Payer_Supplemental_Data_Element_CMS_V3" w:history="1">
        <w:r>
          <w:rPr>
            <w:rStyle w:val="HyperlinkCourierBold"/>
          </w:rPr>
          <w:t>Payer Supplemental Data Element - CMS (V3)</w:t>
        </w:r>
      </w:hyperlink>
      <w:r>
        <w:rPr>
          <w:rStyle w:val="XMLname"/>
        </w:rPr>
        <w:t xml:space="preserve"> (identifier: urn:hl7ii:2.16.840.1.113883.10.20.27.3.18:2018-05-01)</w:t>
      </w:r>
      <w:bookmarkStart w:id="726" w:name="C_4427-18151_C01"/>
      <w:r>
        <w:t xml:space="preserve"> (CONF:4427-18151_C01)</w:t>
      </w:r>
      <w:bookmarkEnd w:id="726"/>
      <w:r>
        <w:t>.</w:t>
      </w:r>
    </w:p>
    <w:p w14:paraId="7F8D7791" w14:textId="77777777" w:rsidR="004F10DF" w:rsidRDefault="004F10DF" w:rsidP="004F10DF">
      <w:pPr>
        <w:numPr>
          <w:ilvl w:val="0"/>
          <w:numId w:val="49"/>
        </w:numPr>
        <w:spacing w:after="40" w:line="260" w:lineRule="exact"/>
      </w:pPr>
      <w:r>
        <w:rPr>
          <w:rStyle w:val="keyword"/>
        </w:rPr>
        <w:t>SHALL</w:t>
      </w:r>
      <w:r>
        <w:t xml:space="preserve"> contain at least one [1..*] </w:t>
      </w:r>
      <w:proofErr w:type="spellStart"/>
      <w:r>
        <w:rPr>
          <w:rStyle w:val="XMLnameBold"/>
        </w:rPr>
        <w:t>entryRelationship</w:t>
      </w:r>
      <w:bookmarkStart w:id="727" w:name="C_4427-18136_C01"/>
      <w:proofErr w:type="spellEnd"/>
      <w:r>
        <w:t xml:space="preserve"> (CONF:4427-18136_C01)</w:t>
      </w:r>
      <w:bookmarkEnd w:id="727"/>
      <w:r>
        <w:t xml:space="preserve"> such that it</w:t>
      </w:r>
    </w:p>
    <w:p w14:paraId="7130E757"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728" w:name="C_4427-18137"/>
      <w:r>
        <w:t xml:space="preserve"> (CONF:4427-18137)</w:t>
      </w:r>
      <w:bookmarkEnd w:id="728"/>
      <w:r>
        <w:t>.</w:t>
      </w:r>
    </w:p>
    <w:p w14:paraId="7C27E392"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Sex Supplemental Data Element (V3)</w:t>
      </w:r>
      <w:r>
        <w:rPr>
          <w:rStyle w:val="XMLname"/>
        </w:rPr>
        <w:t xml:space="preserve"> (identifier: urn:hl7ii:2.16.840.1.113883.10.20.27.3.6:2016-09-01)</w:t>
      </w:r>
      <w:bookmarkStart w:id="729" w:name="C_4427-18138"/>
      <w:r>
        <w:t xml:space="preserve"> (CONF:4427-18138)</w:t>
      </w:r>
      <w:bookmarkEnd w:id="729"/>
      <w:r>
        <w:t>.</w:t>
      </w:r>
    </w:p>
    <w:p w14:paraId="215258B1" w14:textId="77777777" w:rsidR="004F10DF" w:rsidRDefault="004F10DF" w:rsidP="004F10DF">
      <w:pPr>
        <w:numPr>
          <w:ilvl w:val="0"/>
          <w:numId w:val="49"/>
        </w:numPr>
        <w:spacing w:after="40" w:line="260" w:lineRule="exact"/>
      </w:pPr>
      <w:r>
        <w:rPr>
          <w:rStyle w:val="keyword"/>
        </w:rPr>
        <w:t>SHALL</w:t>
      </w:r>
      <w:r>
        <w:t xml:space="preserve"> contain at least one [1..*] </w:t>
      </w:r>
      <w:proofErr w:type="spellStart"/>
      <w:r>
        <w:rPr>
          <w:rStyle w:val="XMLnameBold"/>
        </w:rPr>
        <w:t>entryRelationship</w:t>
      </w:r>
      <w:bookmarkStart w:id="730" w:name="C_4427-18140_C01"/>
      <w:proofErr w:type="spellEnd"/>
      <w:r>
        <w:t xml:space="preserve"> (CONF:4427-18140_C01)</w:t>
      </w:r>
      <w:bookmarkEnd w:id="730"/>
      <w:r>
        <w:t xml:space="preserve"> such that it</w:t>
      </w:r>
    </w:p>
    <w:p w14:paraId="6F21537E"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 (CONF:4427-18150).</w:t>
      </w:r>
    </w:p>
    <w:p w14:paraId="6C8CF6C4"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Race Supplemental Data Element (V2)</w:t>
      </w:r>
      <w:r>
        <w:rPr>
          <w:rStyle w:val="XMLname"/>
        </w:rPr>
        <w:t xml:space="preserve"> (identifier: urn:hl7ii:2.16.840.1.113883.10.20.27.3.8:2016-09-01)</w:t>
      </w:r>
      <w:bookmarkStart w:id="731" w:name="C_4427-18150"/>
      <w:r>
        <w:t xml:space="preserve"> (CONF:4427-18150)</w:t>
      </w:r>
      <w:bookmarkEnd w:id="731"/>
      <w:r>
        <w:t>.</w:t>
      </w:r>
    </w:p>
    <w:p w14:paraId="76E3AFEA" w14:textId="77777777" w:rsidR="004F10DF" w:rsidRDefault="004F10DF" w:rsidP="004F10DF">
      <w:pPr>
        <w:numPr>
          <w:ilvl w:val="0"/>
          <w:numId w:val="49"/>
        </w:numPr>
        <w:spacing w:after="40" w:line="260" w:lineRule="exact"/>
      </w:pPr>
      <w:r>
        <w:rPr>
          <w:rStyle w:val="keyword"/>
        </w:rPr>
        <w:t>SHALL</w:t>
      </w:r>
      <w:r>
        <w:t xml:space="preserve"> contain at least one [1..*] </w:t>
      </w:r>
      <w:proofErr w:type="spellStart"/>
      <w:r>
        <w:rPr>
          <w:rStyle w:val="XMLnameBold"/>
        </w:rPr>
        <w:t>entryRelationship</w:t>
      </w:r>
      <w:bookmarkStart w:id="732" w:name="C_4427-18139_C01"/>
      <w:proofErr w:type="spellEnd"/>
      <w:r>
        <w:t xml:space="preserve"> (CONF:4427-18139_C01)</w:t>
      </w:r>
      <w:bookmarkEnd w:id="732"/>
      <w:r>
        <w:t xml:space="preserve"> such that it</w:t>
      </w:r>
    </w:p>
    <w:p w14:paraId="17E0A7CF"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733" w:name="C_4427-18144"/>
      <w:r>
        <w:t xml:space="preserve"> (CONF:4427-18144)</w:t>
      </w:r>
      <w:bookmarkEnd w:id="733"/>
      <w:r>
        <w:t>.</w:t>
      </w:r>
    </w:p>
    <w:p w14:paraId="20927729" w14:textId="77777777" w:rsidR="004F10DF" w:rsidRDefault="004F10DF" w:rsidP="004F10DF">
      <w:pPr>
        <w:numPr>
          <w:ilvl w:val="1"/>
          <w:numId w:val="49"/>
        </w:numPr>
        <w:spacing w:after="40" w:line="260" w:lineRule="exact"/>
      </w:pPr>
      <w:r>
        <w:rPr>
          <w:rStyle w:val="keyword"/>
        </w:rPr>
        <w:t>SHALL</w:t>
      </w:r>
      <w:r>
        <w:t xml:space="preserve"> contain exactly one [1</w:t>
      </w:r>
      <w:proofErr w:type="gramStart"/>
      <w:r>
        <w:t>..1</w:t>
      </w:r>
      <w:proofErr w:type="gramEnd"/>
      <w:r>
        <w:t>] Ethnicity Supplemental Data Element (V2)</w:t>
      </w:r>
      <w:r>
        <w:rPr>
          <w:rStyle w:val="XMLname"/>
        </w:rPr>
        <w:t xml:space="preserve"> (identifier: urn:hl7ii:2.16.840.1.113883.10.20.27.3.7:2016-09-01)</w:t>
      </w:r>
      <w:bookmarkStart w:id="734" w:name="C_4427-18149"/>
      <w:r>
        <w:t xml:space="preserve"> (CONF:4427-18149)</w:t>
      </w:r>
      <w:bookmarkEnd w:id="734"/>
      <w:r>
        <w:t>.</w:t>
      </w:r>
    </w:p>
    <w:p w14:paraId="16492026" w14:textId="77777777" w:rsidR="00E875BF" w:rsidRDefault="00E875BF" w:rsidP="00E875BF">
      <w:pPr>
        <w:spacing w:after="40" w:line="260" w:lineRule="exact"/>
        <w:ind w:left="1656"/>
      </w:pPr>
    </w:p>
    <w:p w14:paraId="5AE88574" w14:textId="01D61B00" w:rsidR="007E1202" w:rsidRPr="0064796A" w:rsidRDefault="00330BCE" w:rsidP="00F36190">
      <w:pPr>
        <w:pStyle w:val="Caption-Fig"/>
      </w:pPr>
      <w:bookmarkStart w:id="735" w:name="_Toc5020484"/>
      <w:r w:rsidRPr="0064796A">
        <w:lastRenderedPageBreak/>
        <w:t xml:space="preserve">Figure </w:t>
      </w:r>
      <w:r w:rsidRPr="0064796A">
        <w:fldChar w:fldCharType="begin"/>
      </w:r>
      <w:r w:rsidRPr="0064796A">
        <w:instrText>SEQ Figure \* ARABIC</w:instrText>
      </w:r>
      <w:r w:rsidRPr="0064796A">
        <w:fldChar w:fldCharType="separate"/>
      </w:r>
      <w:r w:rsidR="00E50881">
        <w:rPr>
          <w:noProof/>
        </w:rPr>
        <w:t>10</w:t>
      </w:r>
      <w:r w:rsidRPr="0064796A">
        <w:fldChar w:fldCharType="end"/>
      </w:r>
      <w:r w:rsidRPr="0064796A">
        <w:t xml:space="preserve">: </w:t>
      </w:r>
      <w:r w:rsidR="007E1202" w:rsidRPr="0064796A">
        <w:t xml:space="preserve">Measure Data </w:t>
      </w:r>
      <w:r w:rsidR="003332C0" w:rsidRPr="0064796A">
        <w:t>- CMS</w:t>
      </w:r>
      <w:r w:rsidR="007E1202" w:rsidRPr="0064796A">
        <w:t xml:space="preserve"> </w:t>
      </w:r>
      <w:r w:rsidR="007F260C" w:rsidRPr="0064796A">
        <w:t>(V</w:t>
      </w:r>
      <w:r w:rsidR="00321060">
        <w:t>4</w:t>
      </w:r>
      <w:r w:rsidR="007F260C" w:rsidRPr="0064796A">
        <w:t xml:space="preserve">) </w:t>
      </w:r>
      <w:r w:rsidR="007E1202" w:rsidRPr="0064796A">
        <w:t>Example</w:t>
      </w:r>
      <w:bookmarkEnd w:id="717"/>
      <w:bookmarkEnd w:id="718"/>
      <w:bookmarkEnd w:id="719"/>
      <w:bookmarkEnd w:id="720"/>
      <w:bookmarkEnd w:id="735"/>
    </w:p>
    <w:p w14:paraId="71BC6817" w14:textId="77777777" w:rsidR="00641908" w:rsidRPr="0064796A" w:rsidRDefault="44359EB6" w:rsidP="00F36190">
      <w:pPr>
        <w:pStyle w:val="Example"/>
        <w:ind w:left="0"/>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3F21C6F" w14:textId="77777777"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(V3) template ID --&gt;</w:t>
      </w:r>
    </w:p>
    <w:p w14:paraId="5A39C5AF" w14:textId="77777777"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root="2.16.840.1.113883.10.20.27.3.5" extension=”2016-09-01”/&gt;</w:t>
      </w:r>
    </w:p>
    <w:p w14:paraId="7561B1F9" w14:textId="369AEE38"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 CMS (</w:t>
      </w:r>
      <w:r w:rsidR="00E875BF" w:rsidRPr="0064796A">
        <w:t>V</w:t>
      </w:r>
      <w:r w:rsidR="00321060">
        <w:t>4</w:t>
      </w:r>
      <w:r w:rsidRPr="0064796A">
        <w:t>) template ID --&gt;</w:t>
      </w:r>
    </w:p>
    <w:p w14:paraId="3FF590C6" w14:textId="70B1A98A"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root="2.16.840.1.113883.10.20.27.3.16" extension=”</w:t>
      </w:r>
      <w:r w:rsidR="00321060">
        <w:t>2019</w:t>
      </w:r>
      <w:r w:rsidR="00E875BF">
        <w:t>-05-01</w:t>
      </w:r>
      <w:r w:rsidRPr="0064796A">
        <w:t>”/&gt;</w:t>
      </w:r>
    </w:p>
    <w:p w14:paraId="4ABFC463" w14:textId="77777777" w:rsidR="00641908" w:rsidRPr="0064796A" w:rsidRDefault="44359EB6" w:rsidP="00F36190">
      <w:pPr>
        <w:pStyle w:val="Example"/>
        <w:ind w:left="0"/>
      </w:pPr>
      <w:r w:rsidRPr="0064796A">
        <w:t xml:space="preserve">    &lt;code code="ASSERTION" </w:t>
      </w:r>
      <w:proofErr w:type="spellStart"/>
      <w:r w:rsidRPr="0064796A">
        <w:t>codeSystem</w:t>
      </w:r>
      <w:proofErr w:type="spellEnd"/>
      <w:r w:rsidRPr="0064796A">
        <w:t xml:space="preserve">="2.16.840.1.113883.5.4" </w:t>
      </w:r>
    </w:p>
    <w:p w14:paraId="39DDD63E"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="Assertion" </w:t>
      </w:r>
      <w:proofErr w:type="spellStart"/>
      <w:r w:rsidRPr="0064796A">
        <w:t>codeSystemName</w:t>
      </w:r>
      <w:proofErr w:type="spellEnd"/>
      <w:r w:rsidRPr="0064796A">
        <w:t>="</w:t>
      </w:r>
      <w:proofErr w:type="spellStart"/>
      <w:r w:rsidRPr="0064796A">
        <w:t>ActCode</w:t>
      </w:r>
      <w:proofErr w:type="spellEnd"/>
      <w:r w:rsidRPr="0064796A">
        <w:t>"/&gt;</w:t>
      </w:r>
    </w:p>
    <w:p w14:paraId="0E70DEEB" w14:textId="77777777" w:rsidR="00641908" w:rsidRPr="0064796A" w:rsidRDefault="44359EB6" w:rsidP="00F36190">
      <w:pPr>
        <w:pStyle w:val="Example"/>
        <w:ind w:left="0"/>
      </w:pPr>
      <w:r w:rsidRPr="0064796A">
        <w:t xml:space="preserve">    &lt;</w:t>
      </w:r>
      <w:proofErr w:type="spellStart"/>
      <w:r w:rsidRPr="0064796A">
        <w:t>statusCode</w:t>
      </w:r>
      <w:proofErr w:type="spellEnd"/>
      <w:r w:rsidRPr="0064796A">
        <w:t xml:space="preserve"> code="completed"/&gt;</w:t>
      </w:r>
    </w:p>
    <w:p w14:paraId="1B24A169" w14:textId="77777777" w:rsidR="00641908" w:rsidRPr="0064796A" w:rsidRDefault="44359EB6" w:rsidP="00F36190">
      <w:pPr>
        <w:pStyle w:val="Example"/>
        <w:ind w:left="0"/>
      </w:pPr>
      <w:r w:rsidRPr="0064796A">
        <w:t xml:space="preserve">    &lt;value </w:t>
      </w:r>
      <w:proofErr w:type="spellStart"/>
      <w:r w:rsidRPr="0064796A">
        <w:t>xsi</w:t>
      </w:r>
      <w:proofErr w:type="gramStart"/>
      <w:r w:rsidRPr="0064796A">
        <w:t>:type</w:t>
      </w:r>
      <w:proofErr w:type="spellEnd"/>
      <w:proofErr w:type="gramEnd"/>
      <w:r w:rsidRPr="0064796A">
        <w:t>="CD" code="IPOP"</w:t>
      </w:r>
    </w:p>
    <w:p w14:paraId="6750E9EC" w14:textId="77777777" w:rsidR="00641908" w:rsidRPr="0064796A" w:rsidRDefault="44359EB6" w:rsidP="00F36190">
      <w:pPr>
        <w:pStyle w:val="Example"/>
        <w:ind w:left="0"/>
      </w:pPr>
      <w:r w:rsidRPr="0064796A">
        <w:t xml:space="preserve">         </w:t>
      </w:r>
      <w:proofErr w:type="spellStart"/>
      <w:proofErr w:type="gramStart"/>
      <w:r w:rsidRPr="0064796A">
        <w:t>codeSystem</w:t>
      </w:r>
      <w:proofErr w:type="spellEnd"/>
      <w:proofErr w:type="gramEnd"/>
      <w:r w:rsidRPr="0064796A">
        <w:t xml:space="preserve">="2.16.840.1.113883.5.4" </w:t>
      </w:r>
    </w:p>
    <w:p w14:paraId="262AE617"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="initial population" </w:t>
      </w:r>
    </w:p>
    <w:p w14:paraId="56C9D4A6" w14:textId="77777777" w:rsidR="00641908" w:rsidRPr="0064796A" w:rsidRDefault="44359EB6" w:rsidP="00F36190">
      <w:pPr>
        <w:pStyle w:val="Example"/>
        <w:ind w:left="0"/>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17EFCB69" w14:textId="75E063C0" w:rsidR="00641908" w:rsidRPr="0064796A" w:rsidRDefault="44359EB6" w:rsidP="00F36190">
      <w:pPr>
        <w:pStyle w:val="Example"/>
        <w:ind w:left="0"/>
      </w:pPr>
      <w:r w:rsidRPr="0064796A">
        <w:t xml:space="preserve">    </w:t>
      </w:r>
      <w:proofErr w:type="gramStart"/>
      <w:r w:rsidRPr="0064796A">
        <w:t>&lt;!--</w:t>
      </w:r>
      <w:proofErr w:type="gramEnd"/>
      <w:r w:rsidRPr="0064796A">
        <w:t xml:space="preserve"> Aggregate Count --&gt;</w:t>
      </w:r>
    </w:p>
    <w:p w14:paraId="655B2C38"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75BC5F92"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6AB4E36" w14:textId="77777777" w:rsidR="00641908" w:rsidRPr="0064796A" w:rsidRDefault="44359EB6" w:rsidP="00F36190">
      <w:pPr>
        <w:pStyle w:val="Example"/>
        <w:ind w:left="0"/>
      </w:pPr>
      <w:r w:rsidRPr="0064796A">
        <w:t xml:space="preserve">         ...</w:t>
      </w:r>
    </w:p>
    <w:p w14:paraId="04E4564C" w14:textId="77777777" w:rsidR="00641908" w:rsidRPr="0064796A" w:rsidRDefault="44359EB6" w:rsidP="00F36190">
      <w:pPr>
        <w:pStyle w:val="Example"/>
        <w:ind w:left="0"/>
      </w:pPr>
      <w:r w:rsidRPr="0064796A">
        <w:t xml:space="preserve">        &lt;/observation&gt;</w:t>
      </w:r>
    </w:p>
    <w:p w14:paraId="46CF4B92"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1992EF17" w14:textId="2F2F7D0E" w:rsidR="00641908" w:rsidRPr="0064796A" w:rsidRDefault="44359EB6" w:rsidP="00F36190">
      <w:pPr>
        <w:pStyle w:val="Example"/>
        <w:ind w:left="0"/>
      </w:pPr>
      <w:r w:rsidRPr="0064796A">
        <w:t xml:space="preserve">    </w:t>
      </w:r>
      <w:proofErr w:type="gramStart"/>
      <w:r w:rsidRPr="0064796A">
        <w:t>&lt;!--</w:t>
      </w:r>
      <w:proofErr w:type="gramEnd"/>
      <w:r w:rsidRPr="0064796A">
        <w:t xml:space="preserve"> Sex Supplemental Data Element </w:t>
      </w:r>
      <w:r w:rsidR="00E875BF">
        <w:t>(V3)</w:t>
      </w:r>
      <w:r w:rsidRPr="0064796A">
        <w:t>--&gt;</w:t>
      </w:r>
    </w:p>
    <w:p w14:paraId="34EB1109"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8F94B47"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EC9C7CC" w14:textId="77777777" w:rsidR="00641908" w:rsidRPr="0064796A" w:rsidRDefault="44359EB6" w:rsidP="00F36190">
      <w:pPr>
        <w:pStyle w:val="Example"/>
        <w:ind w:left="0"/>
      </w:pPr>
      <w:r w:rsidRPr="0064796A">
        <w:t xml:space="preserve">         ...</w:t>
      </w:r>
    </w:p>
    <w:p w14:paraId="2E02B141" w14:textId="77777777" w:rsidR="00641908" w:rsidRPr="0064796A" w:rsidRDefault="44359EB6" w:rsidP="00F36190">
      <w:pPr>
        <w:pStyle w:val="Example"/>
        <w:ind w:left="0"/>
      </w:pPr>
      <w:r w:rsidRPr="0064796A">
        <w:t xml:space="preserve">        &lt;/observation&gt;</w:t>
      </w:r>
    </w:p>
    <w:p w14:paraId="3856E3C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786D28F9" w14:textId="4BDD4DEA" w:rsidR="00641908" w:rsidRPr="0064796A" w:rsidRDefault="44359EB6" w:rsidP="00F36190">
      <w:pPr>
        <w:pStyle w:val="Example"/>
        <w:ind w:left="0"/>
      </w:pPr>
      <w:r w:rsidRPr="0064796A">
        <w:t xml:space="preserve">    </w:t>
      </w:r>
      <w:proofErr w:type="gramStart"/>
      <w:r w:rsidRPr="0064796A">
        <w:t>&lt;!--</w:t>
      </w:r>
      <w:proofErr w:type="gramEnd"/>
      <w:r w:rsidRPr="0064796A">
        <w:t xml:space="preserve"> Ethnicity Supplemental Data Element (V2) --&gt;</w:t>
      </w:r>
    </w:p>
    <w:p w14:paraId="0EC9D6F0"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7047800A"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0207EB16" w14:textId="77777777" w:rsidR="00641908" w:rsidRPr="0064796A" w:rsidRDefault="44359EB6" w:rsidP="00F36190">
      <w:pPr>
        <w:pStyle w:val="Example"/>
        <w:ind w:left="0"/>
      </w:pPr>
      <w:r w:rsidRPr="0064796A">
        <w:t xml:space="preserve">         ...</w:t>
      </w:r>
    </w:p>
    <w:p w14:paraId="04D24A64" w14:textId="77777777" w:rsidR="00641908" w:rsidRPr="0064796A" w:rsidRDefault="44359EB6" w:rsidP="00F36190">
      <w:pPr>
        <w:pStyle w:val="Example"/>
        <w:ind w:left="0"/>
      </w:pPr>
      <w:r w:rsidRPr="0064796A">
        <w:t xml:space="preserve">        &lt;/observation&gt;</w:t>
      </w:r>
    </w:p>
    <w:p w14:paraId="127C95E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50908D63" w14:textId="0402DCF5" w:rsidR="00641908" w:rsidRPr="0064796A" w:rsidRDefault="44359EB6" w:rsidP="00F36190">
      <w:pPr>
        <w:pStyle w:val="Example"/>
        <w:ind w:left="0"/>
      </w:pPr>
      <w:r w:rsidRPr="0064796A">
        <w:t xml:space="preserve">    </w:t>
      </w:r>
      <w:proofErr w:type="gramStart"/>
      <w:r w:rsidRPr="0064796A">
        <w:t>&lt;!--</w:t>
      </w:r>
      <w:proofErr w:type="gramEnd"/>
      <w:r w:rsidRPr="0064796A">
        <w:t xml:space="preserve"> Race Supplemental Data Element (V2) --&gt;</w:t>
      </w:r>
    </w:p>
    <w:p w14:paraId="548CF9ED"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F5CCAEB"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5E180B2" w14:textId="77777777" w:rsidR="00641908" w:rsidRPr="0064796A" w:rsidRDefault="44359EB6" w:rsidP="00F36190">
      <w:pPr>
        <w:pStyle w:val="Example"/>
        <w:ind w:left="0"/>
      </w:pPr>
      <w:r w:rsidRPr="0064796A">
        <w:t xml:space="preserve">         ...</w:t>
      </w:r>
    </w:p>
    <w:p w14:paraId="17131903" w14:textId="77777777" w:rsidR="00641908" w:rsidRPr="0064796A" w:rsidRDefault="44359EB6" w:rsidP="00F36190">
      <w:pPr>
        <w:pStyle w:val="Example"/>
        <w:ind w:left="0"/>
      </w:pPr>
      <w:r w:rsidRPr="0064796A">
        <w:t xml:space="preserve">        &lt;/observation&gt;</w:t>
      </w:r>
    </w:p>
    <w:p w14:paraId="52B3549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44C11027" w14:textId="7CE35966" w:rsidR="00641908" w:rsidRPr="0064796A" w:rsidRDefault="44359EB6" w:rsidP="00F36190">
      <w:pPr>
        <w:pStyle w:val="Example"/>
        <w:ind w:left="0"/>
      </w:pPr>
      <w:r w:rsidRPr="0064796A">
        <w:t xml:space="preserve">    </w:t>
      </w:r>
      <w:proofErr w:type="gramStart"/>
      <w:r w:rsidRPr="0064796A">
        <w:t>&lt;!--</w:t>
      </w:r>
      <w:proofErr w:type="gramEnd"/>
      <w:r w:rsidRPr="0064796A">
        <w:t xml:space="preserve"> Payer Supplemental Data Element - CMS (V</w:t>
      </w:r>
      <w:r w:rsidR="00E875BF">
        <w:t>3</w:t>
      </w:r>
      <w:r w:rsidRPr="0064796A">
        <w:t>) --&gt;</w:t>
      </w:r>
    </w:p>
    <w:p w14:paraId="3D958634"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2C4A5128"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A184452" w14:textId="77777777" w:rsidR="00641908" w:rsidRPr="0064796A" w:rsidRDefault="44359EB6" w:rsidP="00F36190">
      <w:pPr>
        <w:pStyle w:val="Example"/>
        <w:ind w:left="0"/>
      </w:pPr>
      <w:r w:rsidRPr="0064796A">
        <w:t xml:space="preserve">        ...</w:t>
      </w:r>
    </w:p>
    <w:p w14:paraId="5001E0FE" w14:textId="77777777" w:rsidR="00641908" w:rsidRPr="0064796A" w:rsidRDefault="44359EB6" w:rsidP="00F36190">
      <w:pPr>
        <w:pStyle w:val="Example"/>
        <w:ind w:left="0"/>
      </w:pPr>
      <w:r w:rsidRPr="0064796A">
        <w:t xml:space="preserve">        &lt;/observation&gt;</w:t>
      </w:r>
    </w:p>
    <w:p w14:paraId="73215CF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61F96B9D" w14:textId="7CDACC46" w:rsidR="00641908" w:rsidRPr="0064796A" w:rsidRDefault="44359EB6" w:rsidP="00F36190">
      <w:pPr>
        <w:pStyle w:val="Example"/>
        <w:ind w:left="0"/>
      </w:pPr>
      <w:r w:rsidRPr="0064796A">
        <w:t xml:space="preserve">    </w:t>
      </w:r>
      <w:proofErr w:type="gramStart"/>
      <w:r w:rsidRPr="0064796A">
        <w:t>&lt;!--</w:t>
      </w:r>
      <w:proofErr w:type="gramEnd"/>
      <w:r w:rsidRPr="0064796A">
        <w:t xml:space="preserve"> reference to the relevant population in the </w:t>
      </w:r>
      <w:proofErr w:type="spellStart"/>
      <w:r w:rsidR="002F08DF">
        <w:t>eCQM</w:t>
      </w:r>
      <w:proofErr w:type="spellEnd"/>
      <w:r w:rsidRPr="0064796A">
        <w:t xml:space="preserve"> --&gt;</w:t>
      </w:r>
    </w:p>
    <w:p w14:paraId="38A2633E" w14:textId="77777777" w:rsidR="00641908" w:rsidRPr="0064796A" w:rsidRDefault="44359EB6" w:rsidP="00F36190">
      <w:pPr>
        <w:pStyle w:val="Example"/>
        <w:ind w:left="0"/>
      </w:pPr>
      <w:r w:rsidRPr="0064796A">
        <w:t xml:space="preserve">    &lt;reference </w:t>
      </w:r>
      <w:proofErr w:type="spellStart"/>
      <w:r w:rsidRPr="0064796A">
        <w:t>typeCode</w:t>
      </w:r>
      <w:proofErr w:type="spellEnd"/>
      <w:r w:rsidRPr="0064796A">
        <w:t>="REFR"&gt;</w:t>
      </w:r>
    </w:p>
    <w:p w14:paraId="48C60901"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0545024" w14:textId="4CFE6785" w:rsidR="00641908" w:rsidRPr="0064796A" w:rsidRDefault="44359EB6" w:rsidP="00F36190">
      <w:pPr>
        <w:pStyle w:val="Example"/>
        <w:ind w:left="0"/>
      </w:pPr>
      <w:r w:rsidRPr="0064796A">
        <w:t xml:space="preserve">            &lt;id root="</w:t>
      </w:r>
      <w:commentRangeStart w:id="736"/>
      <w:r w:rsidR="00F75CD3" w:rsidRPr="00F75CD3">
        <w:rPr>
          <w:rFonts w:cs="Courier New"/>
          <w:color w:val="000000"/>
        </w:rPr>
        <w:t>8D585C42-FBE0-4483-A76B-AAE1B438D49F</w:t>
      </w:r>
      <w:commentRangeEnd w:id="736"/>
      <w:r w:rsidR="00781BAE">
        <w:rPr>
          <w:rStyle w:val="CommentReference"/>
          <w:rFonts w:ascii="Arial" w:hAnsi="Arial"/>
        </w:rPr>
        <w:commentReference w:id="736"/>
      </w:r>
      <w:r w:rsidRPr="0064796A">
        <w:t>"/&gt;</w:t>
      </w:r>
    </w:p>
    <w:p w14:paraId="6D935AAE" w14:textId="70DB90DD" w:rsidR="00641908" w:rsidRPr="0064796A" w:rsidRDefault="44359EB6" w:rsidP="00F36190">
      <w:pPr>
        <w:pStyle w:val="Example"/>
        <w:ind w:left="0"/>
      </w:pPr>
      <w:r w:rsidRPr="0064796A">
        <w:t xml:space="preserve">            </w:t>
      </w:r>
      <w:proofErr w:type="gramStart"/>
      <w:r w:rsidRPr="0064796A">
        <w:t>&lt;!--</w:t>
      </w:r>
      <w:proofErr w:type="gramEnd"/>
      <w:r w:rsidRPr="0064796A">
        <w:t xml:space="preserve"> This is the population ID in the </w:t>
      </w:r>
      <w:proofErr w:type="spellStart"/>
      <w:r w:rsidR="002F08DF">
        <w:t>eCQM</w:t>
      </w:r>
      <w:proofErr w:type="spellEnd"/>
      <w:r w:rsidRPr="0064796A">
        <w:t xml:space="preserve">. </w:t>
      </w:r>
    </w:p>
    <w:p w14:paraId="490AAABD" w14:textId="65F29D08" w:rsidR="00641908" w:rsidRPr="0064796A" w:rsidRDefault="44359EB6" w:rsidP="00F36190">
      <w:pPr>
        <w:pStyle w:val="Example"/>
        <w:ind w:left="0"/>
      </w:pPr>
      <w:r w:rsidRPr="0064796A">
        <w:t xml:space="preserve">                 In this case, the IPOP --&gt;</w:t>
      </w:r>
    </w:p>
    <w:p w14:paraId="3944F34C"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&gt;</w:t>
      </w:r>
    </w:p>
    <w:p w14:paraId="25366DE6" w14:textId="77777777" w:rsidR="00641908" w:rsidRPr="0064796A" w:rsidRDefault="44359EB6" w:rsidP="00F36190">
      <w:pPr>
        <w:pStyle w:val="Example"/>
        <w:ind w:left="0"/>
      </w:pPr>
      <w:r w:rsidRPr="0064796A">
        <w:t xml:space="preserve">    &lt;/reference&gt;</w:t>
      </w:r>
    </w:p>
    <w:p w14:paraId="3422C861" w14:textId="77777777" w:rsidR="00641908" w:rsidRPr="0064796A" w:rsidRDefault="44359EB6" w:rsidP="00F36190">
      <w:pPr>
        <w:pStyle w:val="Example"/>
        <w:ind w:left="0"/>
      </w:pPr>
      <w:r w:rsidRPr="0064796A">
        <w:t>&lt;/observation&gt;</w:t>
      </w:r>
    </w:p>
    <w:p w14:paraId="18F8A344" w14:textId="77777777" w:rsidR="007E1202" w:rsidRPr="0064796A" w:rsidRDefault="007E1202" w:rsidP="00F36190"/>
    <w:p w14:paraId="159C339C" w14:textId="6AC2131C" w:rsidR="007E1202" w:rsidRPr="00DF7E84" w:rsidRDefault="007E1202" w:rsidP="001A1422">
      <w:pPr>
        <w:pStyle w:val="Heading3"/>
        <w:keepNext/>
        <w:keepLines/>
      </w:pPr>
      <w:bookmarkStart w:id="737" w:name="_Measure_Performed"/>
      <w:bookmarkStart w:id="738" w:name="S_Measure_Performed"/>
      <w:bookmarkStart w:id="739" w:name="C_3259-21185"/>
      <w:bookmarkStart w:id="740" w:name="C_3259-21203"/>
      <w:bookmarkStart w:id="741" w:name="C_3259-21399"/>
      <w:bookmarkStart w:id="742" w:name="C_3259-21382"/>
      <w:bookmarkStart w:id="743" w:name="C_3259-21440"/>
      <w:bookmarkStart w:id="744" w:name="C_3259-21391"/>
      <w:bookmarkStart w:id="745" w:name="_Measure_Reference_and"/>
      <w:bookmarkStart w:id="746" w:name="_Toc385597087"/>
      <w:bookmarkStart w:id="747" w:name="_Toc5020528"/>
      <w:bookmarkEnd w:id="737"/>
      <w:bookmarkEnd w:id="738"/>
      <w:bookmarkEnd w:id="739"/>
      <w:bookmarkEnd w:id="740"/>
      <w:bookmarkEnd w:id="741"/>
      <w:bookmarkEnd w:id="742"/>
      <w:bookmarkEnd w:id="743"/>
      <w:bookmarkEnd w:id="744"/>
      <w:bookmarkEnd w:id="745"/>
      <w:r w:rsidRPr="00DF7E84">
        <w:lastRenderedPageBreak/>
        <w:t>M</w:t>
      </w:r>
      <w:bookmarkStart w:id="748" w:name="E_Measure_Reference_and_Results_CMS_EP"/>
      <w:bookmarkEnd w:id="748"/>
      <w:r w:rsidRPr="00DF7E84">
        <w:t>easure Reference and Results</w:t>
      </w:r>
      <w:r w:rsidR="00E7253F">
        <w:t xml:space="preserve"> </w:t>
      </w:r>
      <w:r w:rsidR="00361473" w:rsidRPr="00DF7E84">
        <w:t xml:space="preserve">- </w:t>
      </w:r>
      <w:r w:rsidRPr="00DF7E84">
        <w:t xml:space="preserve">CMS </w:t>
      </w:r>
      <w:bookmarkEnd w:id="746"/>
      <w:r w:rsidR="00641908" w:rsidRPr="00DF7E84">
        <w:t>(</w:t>
      </w:r>
      <w:r w:rsidR="00535C7B" w:rsidRPr="00DF7E84">
        <w:t>V</w:t>
      </w:r>
      <w:r w:rsidR="00321060">
        <w:t>4</w:t>
      </w:r>
      <w:r w:rsidR="001171B9" w:rsidRPr="00DF7E84">
        <w:t>)</w:t>
      </w:r>
      <w:bookmarkEnd w:id="747"/>
    </w:p>
    <w:p w14:paraId="55C65CD0" w14:textId="5A7C3AE7" w:rsidR="00641908" w:rsidRPr="0064796A" w:rsidRDefault="00641908" w:rsidP="001A1422">
      <w:pPr>
        <w:pStyle w:val="BracketData"/>
        <w:keepLines/>
        <w:ind w:left="576"/>
      </w:pPr>
      <w:bookmarkStart w:id="749" w:name="_Toc385597136"/>
      <w:bookmarkStart w:id="750" w:name="_Toc290640087"/>
      <w:bookmarkStart w:id="751" w:name="_Toc424024337"/>
      <w:bookmarkStart w:id="752" w:name="_Toc424024396"/>
      <w:bookmarkStart w:id="753" w:name="_Toc450408294"/>
      <w:r w:rsidRPr="0064796A">
        <w:t>[</w:t>
      </w:r>
      <w:proofErr w:type="gramStart"/>
      <w:r w:rsidRPr="0064796A">
        <w:t>organizer</w:t>
      </w:r>
      <w:proofErr w:type="gramEnd"/>
      <w:r w:rsidRPr="0064796A">
        <w:t>: identifier urn:hl7ii:2.16.840.1.113883.10.20.27.3.1</w:t>
      </w:r>
      <w:r w:rsidR="00A94B08">
        <w:t>7</w:t>
      </w:r>
      <w:r w:rsidRPr="0064796A">
        <w:t>:</w:t>
      </w:r>
      <w:r w:rsidR="00321060">
        <w:t>2019</w:t>
      </w:r>
      <w:r w:rsidR="00535C7B">
        <w:t>-05-01</w:t>
      </w:r>
      <w:r w:rsidRPr="0064796A">
        <w:t xml:space="preserve"> (open)]</w:t>
      </w:r>
    </w:p>
    <w:p w14:paraId="2873B259" w14:textId="1FE6DC61" w:rsidR="007E1202" w:rsidRPr="0064796A" w:rsidRDefault="00CA0CB8" w:rsidP="00F36190">
      <w:pPr>
        <w:pStyle w:val="Caption"/>
      </w:pPr>
      <w:bookmarkStart w:id="754" w:name="_Toc5021893"/>
      <w:r w:rsidRPr="0064796A">
        <w:t xml:space="preserve">Table </w:t>
      </w:r>
      <w:r w:rsidRPr="0064796A">
        <w:fldChar w:fldCharType="begin"/>
      </w:r>
      <w:r w:rsidRPr="0064796A">
        <w:instrText>SEQ Table \* ARABIC</w:instrText>
      </w:r>
      <w:r w:rsidRPr="0064796A">
        <w:fldChar w:fldCharType="separate"/>
      </w:r>
      <w:r w:rsidR="00E50881">
        <w:rPr>
          <w:noProof/>
        </w:rPr>
        <w:t>7</w:t>
      </w:r>
      <w:r w:rsidRPr="0064796A">
        <w:fldChar w:fldCharType="end"/>
      </w:r>
      <w:r w:rsidRPr="0064796A">
        <w:t xml:space="preserve">: </w:t>
      </w:r>
      <w:r w:rsidR="007E1202" w:rsidRPr="0064796A">
        <w:t>Measure Reference and Result</w:t>
      </w:r>
      <w:r w:rsidR="00361473" w:rsidRPr="0064796A">
        <w:t>s - CMS</w:t>
      </w:r>
      <w:r w:rsidR="007E1202" w:rsidRPr="0064796A">
        <w:t xml:space="preserve"> </w:t>
      </w:r>
      <w:r w:rsidR="00A532DF" w:rsidRPr="0064796A">
        <w:t>(V</w:t>
      </w:r>
      <w:r w:rsidR="004C6030">
        <w:t>3</w:t>
      </w:r>
      <w:r w:rsidR="00A532DF" w:rsidRPr="0064796A">
        <w:t xml:space="preserve">) </w:t>
      </w:r>
      <w:r w:rsidR="007E1202" w:rsidRPr="0064796A">
        <w:t>Contexts</w:t>
      </w:r>
      <w:bookmarkEnd w:id="749"/>
      <w:bookmarkEnd w:id="750"/>
      <w:bookmarkEnd w:id="751"/>
      <w:bookmarkEnd w:id="752"/>
      <w:bookmarkEnd w:id="753"/>
      <w:bookmarkEnd w:id="7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428"/>
        <w:gridCol w:w="5148"/>
      </w:tblGrid>
      <w:tr w:rsidR="007E1202" w:rsidRPr="0064796A" w14:paraId="5C541A2A" w14:textId="77777777" w:rsidTr="556D6839">
        <w:trPr>
          <w:cantSplit/>
          <w:tblHeader/>
          <w:jc w:val="center"/>
        </w:trPr>
        <w:tc>
          <w:tcPr>
            <w:tcW w:w="4428" w:type="dxa"/>
            <w:shd w:val="clear" w:color="auto" w:fill="1F497D" w:themeFill="text2"/>
          </w:tcPr>
          <w:p w14:paraId="798DD599" w14:textId="77777777" w:rsidR="007E1202" w:rsidRPr="0064796A" w:rsidRDefault="44359EB6" w:rsidP="00307964">
            <w:pPr>
              <w:pStyle w:val="TableHead"/>
            </w:pPr>
            <w:r w:rsidRPr="0064796A">
              <w:t>Contained By</w:t>
            </w:r>
          </w:p>
        </w:tc>
        <w:tc>
          <w:tcPr>
            <w:tcW w:w="5148" w:type="dxa"/>
            <w:shd w:val="clear" w:color="auto" w:fill="1F497D" w:themeFill="text2"/>
          </w:tcPr>
          <w:p w14:paraId="5148438B" w14:textId="77777777" w:rsidR="007E1202" w:rsidRPr="0064796A" w:rsidRDefault="44359EB6" w:rsidP="00307964">
            <w:pPr>
              <w:pStyle w:val="TableHead"/>
            </w:pPr>
            <w:r w:rsidRPr="0064796A">
              <w:t>Contains</w:t>
            </w:r>
          </w:p>
        </w:tc>
      </w:tr>
      <w:tr w:rsidR="007E1202" w:rsidRPr="0064796A" w14:paraId="677C247D" w14:textId="77777777" w:rsidTr="556D6839">
        <w:trPr>
          <w:cantSplit/>
          <w:jc w:val="center"/>
        </w:trPr>
        <w:tc>
          <w:tcPr>
            <w:tcW w:w="4428" w:type="dxa"/>
          </w:tcPr>
          <w:p w14:paraId="217CA1F7" w14:textId="6CF71C43" w:rsidR="007E1202" w:rsidRPr="001F3F1C" w:rsidRDefault="004F10DF" w:rsidP="00EC1384">
            <w:pPr>
              <w:pStyle w:val="TableText"/>
              <w:rPr>
                <w:noProof w:val="0"/>
              </w:rPr>
            </w:pPr>
            <w:hyperlink r:id="rId41" w:anchor="S_QRDA_Category_III_Measure_Section_CMS_" w:history="1">
              <w:r>
                <w:rPr>
                  <w:rStyle w:val="HyperlinkText9pt"/>
                </w:rPr>
                <w:t>QRDA Category III Measure Section - CMS (V4)</w:t>
              </w:r>
            </w:hyperlink>
            <w:r>
              <w:t xml:space="preserve"> (required)</w:t>
            </w:r>
          </w:p>
        </w:tc>
        <w:tc>
          <w:tcPr>
            <w:tcW w:w="5148" w:type="dxa"/>
          </w:tcPr>
          <w:p w14:paraId="7EE06097" w14:textId="77777777" w:rsidR="004F10DF" w:rsidRDefault="004F10DF" w:rsidP="004F10DF">
            <w:pPr>
              <w:pStyle w:val="TableText"/>
            </w:pPr>
            <w:hyperlink r:id="rId42" w:anchor="E_Performance_Rate_for_Proportion_Mea_V3" w:history="1">
              <w:r>
                <w:rPr>
                  <w:rStyle w:val="HyperlinkText9pt"/>
                </w:rPr>
                <w:t>Performance Rate for Proportion Measure - CMS (V3)</w:t>
              </w:r>
            </w:hyperlink>
            <w:r>
              <w:t xml:space="preserve"> (optional)</w:t>
            </w:r>
          </w:p>
          <w:p w14:paraId="4ABD9EA6" w14:textId="00E68BB4" w:rsidR="007E1202" w:rsidRPr="001F3F1C" w:rsidRDefault="004F10DF" w:rsidP="004F10DF">
            <w:pPr>
              <w:pStyle w:val="TableText"/>
              <w:rPr>
                <w:noProof w:val="0"/>
              </w:rPr>
            </w:pPr>
            <w:hyperlink r:id="rId43" w:anchor="E_Measure_Data_CMS_V4" w:history="1">
              <w:r>
                <w:rPr>
                  <w:rStyle w:val="HyperlinkText9pt"/>
                </w:rPr>
                <w:t>Measure Data - CMS (V4)</w:t>
              </w:r>
            </w:hyperlink>
            <w:r>
              <w:t xml:space="preserve"> (required)</w:t>
            </w:r>
          </w:p>
        </w:tc>
      </w:tr>
    </w:tbl>
    <w:p w14:paraId="2090B59D" w14:textId="77777777" w:rsidR="007E1202" w:rsidRPr="0064796A" w:rsidRDefault="44359EB6" w:rsidP="00F36190">
      <w:pPr>
        <w:pStyle w:val="BodyText0"/>
      </w:pPr>
      <w:r w:rsidRPr="0064796A">
        <w:t xml:space="preserve">This template defines the way that a measure should be referenced. Measures are referenced through </w:t>
      </w:r>
      <w:proofErr w:type="spellStart"/>
      <w:r w:rsidRPr="0064796A">
        <w:rPr>
          <w:rStyle w:val="XMLname"/>
          <w:noProof w:val="0"/>
        </w:rPr>
        <w:t>externalAct</w:t>
      </w:r>
      <w:proofErr w:type="spellEnd"/>
      <w:r w:rsidRPr="0064796A">
        <w:t xml:space="preserve"> reference to an </w:t>
      </w:r>
      <w:proofErr w:type="spellStart"/>
      <w:r w:rsidRPr="0064796A">
        <w:rPr>
          <w:rStyle w:val="XMLname"/>
          <w:noProof w:val="0"/>
        </w:rPr>
        <w:t>externalDocument</w:t>
      </w:r>
      <w:proofErr w:type="spellEnd"/>
      <w:r w:rsidRPr="0064796A">
        <w:t xml:space="preserve">. The </w:t>
      </w:r>
      <w:proofErr w:type="spellStart"/>
      <w:r w:rsidRPr="0064796A">
        <w:rPr>
          <w:rStyle w:val="XMLname"/>
          <w:noProof w:val="0"/>
        </w:rPr>
        <w:t>externalDocument</w:t>
      </w:r>
      <w:proofErr w:type="spellEnd"/>
      <w:r w:rsidRPr="0064796A">
        <w:rPr>
          <w:rStyle w:val="XMLname"/>
          <w:noProof w:val="0"/>
        </w:rPr>
        <w:t>/ids</w:t>
      </w:r>
      <w:r w:rsidRPr="0064796A">
        <w:t xml:space="preserve"> and version numbers are used to reference the measure. Component entries can be used to report various rates, aggregate counts (e.g., number of patients in the measure's denominator); stratified aggregate counts (e.g., number of male patients in the measure's denominator); or continuous variables from continuous variable measures.</w:t>
      </w:r>
    </w:p>
    <w:p w14:paraId="6A941895" w14:textId="5F042E60" w:rsidR="007E1202" w:rsidRPr="0064796A" w:rsidRDefault="00CA0CB8" w:rsidP="00F36190">
      <w:pPr>
        <w:pStyle w:val="Caption"/>
      </w:pPr>
      <w:bookmarkStart w:id="755" w:name="_Toc385597137"/>
      <w:bookmarkStart w:id="756" w:name="_Toc290640088"/>
      <w:bookmarkStart w:id="757" w:name="_Toc424024371"/>
      <w:bookmarkStart w:id="758" w:name="_Toc450408295"/>
      <w:bookmarkStart w:id="759" w:name="_Toc5021894"/>
      <w:r w:rsidRPr="0064796A">
        <w:t xml:space="preserve">Table </w:t>
      </w:r>
      <w:r w:rsidRPr="0064796A">
        <w:fldChar w:fldCharType="begin"/>
      </w:r>
      <w:r w:rsidRPr="0064796A">
        <w:instrText>SEQ Table \* ARABIC</w:instrText>
      </w:r>
      <w:r w:rsidRPr="0064796A">
        <w:fldChar w:fldCharType="separate"/>
      </w:r>
      <w:r w:rsidR="00E50881">
        <w:rPr>
          <w:noProof/>
        </w:rPr>
        <w:t>8</w:t>
      </w:r>
      <w:r w:rsidRPr="0064796A">
        <w:fldChar w:fldCharType="end"/>
      </w:r>
      <w:r w:rsidRPr="0064796A">
        <w:t xml:space="preserve">: </w:t>
      </w:r>
      <w:r w:rsidR="007E1202" w:rsidRPr="0064796A">
        <w:t xml:space="preserve">Measure Reference and Results </w:t>
      </w:r>
      <w:r w:rsidR="0073227A" w:rsidRPr="0064796A">
        <w:t xml:space="preserve">- </w:t>
      </w:r>
      <w:r w:rsidR="007E1202" w:rsidRPr="0064796A">
        <w:t xml:space="preserve">CMS </w:t>
      </w:r>
      <w:r w:rsidR="00A94B08">
        <w:t>(V</w:t>
      </w:r>
      <w:r w:rsidR="00B8509C">
        <w:t>4</w:t>
      </w:r>
      <w:r w:rsidR="00A94B08">
        <w:t xml:space="preserve">) </w:t>
      </w:r>
      <w:r w:rsidR="007E1202" w:rsidRPr="0064796A">
        <w:t>Constraints Overview</w:t>
      </w:r>
      <w:bookmarkEnd w:id="755"/>
      <w:bookmarkEnd w:id="756"/>
      <w:bookmarkEnd w:id="757"/>
      <w:bookmarkEnd w:id="758"/>
      <w:bookmarkEnd w:id="759"/>
    </w:p>
    <w:p w14:paraId="4E7FF015" w14:textId="77777777" w:rsidR="006306F4" w:rsidRPr="0064796A" w:rsidRDefault="44359EB6" w:rsidP="00F36190">
      <w:pPr>
        <w:pStyle w:val="Caption-OID"/>
        <w:spacing w:after="0"/>
      </w:pPr>
      <w:r w:rsidRPr="0064796A">
        <w:t>organizer[</w:t>
      </w:r>
      <w:proofErr w:type="spellStart"/>
      <w:r w:rsidRPr="0064796A">
        <w:t>templateId</w:t>
      </w:r>
      <w:proofErr w:type="spellEnd"/>
      <w:r w:rsidRPr="0064796A">
        <w:t>/@root = '2.16.840.1.113883.10.20.27.3.17']</w:t>
      </w:r>
    </w:p>
    <w:p w14:paraId="1D2A3B4F" w14:textId="0381C518" w:rsidR="00905B61" w:rsidRPr="0064796A" w:rsidRDefault="44359EB6" w:rsidP="00F36190">
      <w:pPr>
        <w:pStyle w:val="Caption-OID"/>
      </w:pPr>
      <w:r w:rsidRPr="0064796A">
        <w:t>[</w:t>
      </w:r>
      <w:proofErr w:type="spellStart"/>
      <w:r w:rsidRPr="0064796A">
        <w:t>templateId</w:t>
      </w:r>
      <w:proofErr w:type="spellEnd"/>
      <w:r w:rsidRPr="0064796A">
        <w:t>/@extension=”</w:t>
      </w:r>
      <w:r w:rsidR="00B8509C">
        <w:t>2019</w:t>
      </w:r>
      <w:r w:rsidR="00535C7B">
        <w:t>-05-01</w:t>
      </w:r>
      <w:r w:rsidRPr="0064796A">
        <w:t>”]</w:t>
      </w:r>
    </w:p>
    <w:tbl>
      <w:tblPr>
        <w:tblStyle w:val="TableGrid"/>
        <w:tblW w:w="9630" w:type="dxa"/>
        <w:jc w:val="center"/>
        <w:tblLayout w:type="fixed"/>
        <w:tblLook w:val="02A0" w:firstRow="1" w:lastRow="0" w:firstColumn="1" w:lastColumn="0" w:noHBand="1" w:noVBand="0"/>
      </w:tblPr>
      <w:tblGrid>
        <w:gridCol w:w="2025"/>
        <w:gridCol w:w="720"/>
        <w:gridCol w:w="990"/>
        <w:gridCol w:w="720"/>
        <w:gridCol w:w="1710"/>
        <w:gridCol w:w="3465"/>
      </w:tblGrid>
      <w:tr w:rsidR="003E5C45" w:rsidRPr="0064796A" w14:paraId="3402B685" w14:textId="77777777" w:rsidTr="00106940">
        <w:trPr>
          <w:tblHeader/>
          <w:jc w:val="center"/>
        </w:trPr>
        <w:tc>
          <w:tcPr>
            <w:tcW w:w="2025" w:type="dxa"/>
            <w:shd w:val="clear" w:color="auto" w:fill="1F497D" w:themeFill="text2"/>
            <w:noWrap/>
          </w:tcPr>
          <w:p w14:paraId="68F27BFA" w14:textId="585DBA99" w:rsidR="003E5C45" w:rsidRPr="009766EE" w:rsidRDefault="44359EB6" w:rsidP="00677D7D">
            <w:pPr>
              <w:pStyle w:val="TableHead"/>
              <w:rPr>
                <w:rFonts w:cs="Arial"/>
              </w:rPr>
            </w:pPr>
            <w:r w:rsidRPr="556D6839">
              <w:rPr>
                <w:rFonts w:cs="Arial"/>
              </w:rPr>
              <w:t>XPath</w:t>
            </w:r>
          </w:p>
        </w:tc>
        <w:tc>
          <w:tcPr>
            <w:tcW w:w="720" w:type="dxa"/>
            <w:shd w:val="clear" w:color="auto" w:fill="1F497D" w:themeFill="text2"/>
            <w:noWrap/>
          </w:tcPr>
          <w:p w14:paraId="398B220D" w14:textId="77777777" w:rsidR="003E5C45" w:rsidRPr="0064796A" w:rsidRDefault="44359EB6" w:rsidP="00677D7D">
            <w:pPr>
              <w:pStyle w:val="TableHead"/>
            </w:pPr>
            <w:r w:rsidRPr="0064796A">
              <w:t>Card.</w:t>
            </w:r>
          </w:p>
        </w:tc>
        <w:tc>
          <w:tcPr>
            <w:tcW w:w="990" w:type="dxa"/>
            <w:shd w:val="clear" w:color="auto" w:fill="1F497D" w:themeFill="text2"/>
            <w:noWrap/>
          </w:tcPr>
          <w:p w14:paraId="29A62CB5" w14:textId="77777777" w:rsidR="003E5C45" w:rsidRPr="0064796A" w:rsidRDefault="44359EB6" w:rsidP="00677D7D">
            <w:pPr>
              <w:pStyle w:val="TableHead"/>
            </w:pPr>
            <w:r w:rsidRPr="0064796A">
              <w:t>Verb</w:t>
            </w:r>
          </w:p>
        </w:tc>
        <w:tc>
          <w:tcPr>
            <w:tcW w:w="720" w:type="dxa"/>
            <w:shd w:val="clear" w:color="auto" w:fill="1F497D" w:themeFill="text2"/>
            <w:noWrap/>
          </w:tcPr>
          <w:p w14:paraId="670DE961" w14:textId="77777777" w:rsidR="003E5C45" w:rsidRPr="0064796A" w:rsidRDefault="44359EB6" w:rsidP="00677D7D">
            <w:pPr>
              <w:pStyle w:val="TableHead"/>
            </w:pPr>
            <w:r w:rsidRPr="0064796A">
              <w:t>Data Type</w:t>
            </w:r>
          </w:p>
        </w:tc>
        <w:tc>
          <w:tcPr>
            <w:tcW w:w="1710" w:type="dxa"/>
            <w:shd w:val="clear" w:color="auto" w:fill="1F497D" w:themeFill="text2"/>
            <w:noWrap/>
          </w:tcPr>
          <w:p w14:paraId="1BBF0EF9" w14:textId="77777777" w:rsidR="003E5C45" w:rsidRPr="0064796A" w:rsidRDefault="44359EB6" w:rsidP="00677D7D">
            <w:pPr>
              <w:pStyle w:val="TableHead"/>
            </w:pPr>
            <w:r w:rsidRPr="0064796A">
              <w:t>CONF#</w:t>
            </w:r>
          </w:p>
        </w:tc>
        <w:tc>
          <w:tcPr>
            <w:tcW w:w="3465" w:type="dxa"/>
            <w:shd w:val="clear" w:color="auto" w:fill="1F497D" w:themeFill="text2"/>
            <w:noWrap/>
          </w:tcPr>
          <w:p w14:paraId="0BAE2D0B" w14:textId="77777777" w:rsidR="003E5C45" w:rsidRPr="0064796A" w:rsidRDefault="44359EB6" w:rsidP="00677D7D">
            <w:pPr>
              <w:pStyle w:val="TableHead"/>
            </w:pPr>
            <w:r w:rsidRPr="0064796A">
              <w:t>Value</w:t>
            </w:r>
          </w:p>
        </w:tc>
      </w:tr>
      <w:tr w:rsidR="00E875BF" w:rsidRPr="0064796A" w14:paraId="27170437" w14:textId="77777777" w:rsidTr="00106940">
        <w:trPr>
          <w:jc w:val="center"/>
        </w:trPr>
        <w:tc>
          <w:tcPr>
            <w:tcW w:w="2025" w:type="dxa"/>
          </w:tcPr>
          <w:p w14:paraId="3F21B641" w14:textId="095DA5A1" w:rsidR="00E875BF" w:rsidRPr="0064796A" w:rsidRDefault="00E875BF" w:rsidP="00677D7D">
            <w:pPr>
              <w:pStyle w:val="TableText"/>
            </w:pPr>
            <w:r>
              <w:tab/>
              <w:t>templateId</w:t>
            </w:r>
          </w:p>
        </w:tc>
        <w:tc>
          <w:tcPr>
            <w:tcW w:w="720" w:type="dxa"/>
          </w:tcPr>
          <w:p w14:paraId="0B59B801" w14:textId="68A7B5FA" w:rsidR="00E875BF" w:rsidRPr="0064796A" w:rsidRDefault="00E875BF" w:rsidP="00677D7D">
            <w:pPr>
              <w:pStyle w:val="TableText"/>
            </w:pPr>
            <w:r>
              <w:t>1..1</w:t>
            </w:r>
          </w:p>
        </w:tc>
        <w:tc>
          <w:tcPr>
            <w:tcW w:w="990" w:type="dxa"/>
          </w:tcPr>
          <w:p w14:paraId="0BF4B06B" w14:textId="04FD2345" w:rsidR="00E875BF" w:rsidRPr="0064796A" w:rsidRDefault="00E875BF" w:rsidP="00677D7D">
            <w:pPr>
              <w:pStyle w:val="TableText"/>
            </w:pPr>
            <w:r>
              <w:t>SHALL</w:t>
            </w:r>
          </w:p>
        </w:tc>
        <w:tc>
          <w:tcPr>
            <w:tcW w:w="720" w:type="dxa"/>
          </w:tcPr>
          <w:p w14:paraId="4520B93C" w14:textId="77777777" w:rsidR="00E875BF" w:rsidRPr="0064796A" w:rsidRDefault="00E875BF" w:rsidP="00677D7D">
            <w:pPr>
              <w:pStyle w:val="TableText"/>
            </w:pPr>
          </w:p>
        </w:tc>
        <w:tc>
          <w:tcPr>
            <w:tcW w:w="1710" w:type="dxa"/>
          </w:tcPr>
          <w:p w14:paraId="136F0DC3" w14:textId="2472CD03" w:rsidR="00E875BF" w:rsidRPr="00324CAF" w:rsidRDefault="0017447F" w:rsidP="00677D7D">
            <w:pPr>
              <w:pStyle w:val="TableText"/>
              <w:rPr>
                <w:color w:val="000099"/>
              </w:rPr>
            </w:pPr>
            <w:hyperlink w:anchor="C_CMS_54">
              <w:r w:rsidR="0033051C">
                <w:rPr>
                  <w:rStyle w:val="HyperlinkText9pt"/>
                  <w:color w:val="000099"/>
                </w:rPr>
                <w:t>CMS-2020_</w:t>
              </w:r>
              <w:r w:rsidR="00E875BF" w:rsidRPr="00324CAF">
                <w:rPr>
                  <w:rStyle w:val="HyperlinkText9pt"/>
                  <w:color w:val="000099"/>
                </w:rPr>
                <w:t>54</w:t>
              </w:r>
            </w:hyperlink>
          </w:p>
        </w:tc>
        <w:tc>
          <w:tcPr>
            <w:tcW w:w="3465" w:type="dxa"/>
          </w:tcPr>
          <w:p w14:paraId="266FB8F3" w14:textId="77777777" w:rsidR="00E875BF" w:rsidRDefault="00E875BF" w:rsidP="00677D7D">
            <w:pPr>
              <w:pStyle w:val="TableText"/>
            </w:pPr>
          </w:p>
        </w:tc>
      </w:tr>
      <w:tr w:rsidR="00E875BF" w:rsidRPr="0064796A" w14:paraId="6E351137" w14:textId="77777777" w:rsidTr="00106940">
        <w:trPr>
          <w:jc w:val="center"/>
        </w:trPr>
        <w:tc>
          <w:tcPr>
            <w:tcW w:w="2025" w:type="dxa"/>
          </w:tcPr>
          <w:p w14:paraId="7E67D416" w14:textId="04E26A5D" w:rsidR="00E875BF" w:rsidRDefault="00E875BF" w:rsidP="00677D7D">
            <w:pPr>
              <w:pStyle w:val="TableText"/>
            </w:pPr>
            <w:r>
              <w:tab/>
            </w:r>
            <w:r>
              <w:tab/>
              <w:t>@root</w:t>
            </w:r>
          </w:p>
        </w:tc>
        <w:tc>
          <w:tcPr>
            <w:tcW w:w="720" w:type="dxa"/>
          </w:tcPr>
          <w:p w14:paraId="7040501E" w14:textId="7D171D2A" w:rsidR="00E875BF" w:rsidRDefault="00E875BF" w:rsidP="00677D7D">
            <w:pPr>
              <w:pStyle w:val="TableText"/>
            </w:pPr>
            <w:r>
              <w:t>1..1</w:t>
            </w:r>
          </w:p>
        </w:tc>
        <w:tc>
          <w:tcPr>
            <w:tcW w:w="990" w:type="dxa"/>
          </w:tcPr>
          <w:p w14:paraId="6E4E801D" w14:textId="7AC6DAFA" w:rsidR="00E875BF" w:rsidRDefault="00E875BF" w:rsidP="00677D7D">
            <w:pPr>
              <w:pStyle w:val="TableText"/>
            </w:pPr>
            <w:r>
              <w:t>SHALL</w:t>
            </w:r>
          </w:p>
        </w:tc>
        <w:tc>
          <w:tcPr>
            <w:tcW w:w="720" w:type="dxa"/>
          </w:tcPr>
          <w:p w14:paraId="5495C40E" w14:textId="77777777" w:rsidR="00E875BF" w:rsidRPr="0064796A" w:rsidRDefault="00E875BF" w:rsidP="00677D7D">
            <w:pPr>
              <w:pStyle w:val="TableText"/>
            </w:pPr>
          </w:p>
        </w:tc>
        <w:tc>
          <w:tcPr>
            <w:tcW w:w="1710" w:type="dxa"/>
          </w:tcPr>
          <w:p w14:paraId="108F401B" w14:textId="69D70080" w:rsidR="00E875BF" w:rsidRPr="00324CAF" w:rsidRDefault="0017447F" w:rsidP="00677D7D">
            <w:pPr>
              <w:pStyle w:val="TableText"/>
              <w:rPr>
                <w:color w:val="000099"/>
              </w:rPr>
            </w:pPr>
            <w:hyperlink w:anchor="C_CMS_55">
              <w:r w:rsidR="0033051C">
                <w:rPr>
                  <w:rStyle w:val="HyperlinkText9pt"/>
                  <w:color w:val="000099"/>
                </w:rPr>
                <w:t>CMS-2020_</w:t>
              </w:r>
              <w:r w:rsidR="00E875BF" w:rsidRPr="00324CAF">
                <w:rPr>
                  <w:rStyle w:val="HyperlinkText9pt"/>
                  <w:color w:val="000099"/>
                </w:rPr>
                <w:t>55</w:t>
              </w:r>
            </w:hyperlink>
          </w:p>
        </w:tc>
        <w:tc>
          <w:tcPr>
            <w:tcW w:w="3465" w:type="dxa"/>
          </w:tcPr>
          <w:p w14:paraId="629AF850" w14:textId="52CA37D3" w:rsidR="00E875BF" w:rsidRDefault="00E875BF" w:rsidP="00677D7D">
            <w:pPr>
              <w:pStyle w:val="TableText"/>
            </w:pPr>
            <w:r>
              <w:t>2.16.840.1.113883.10.20.27.3.17</w:t>
            </w:r>
          </w:p>
        </w:tc>
      </w:tr>
      <w:tr w:rsidR="00E875BF" w:rsidRPr="0064796A" w14:paraId="44637E3C" w14:textId="77777777" w:rsidTr="00106940">
        <w:trPr>
          <w:jc w:val="center"/>
        </w:trPr>
        <w:tc>
          <w:tcPr>
            <w:tcW w:w="2025" w:type="dxa"/>
          </w:tcPr>
          <w:p w14:paraId="1A68182D" w14:textId="37EE9997" w:rsidR="00E875BF" w:rsidRDefault="00E875BF" w:rsidP="00677D7D">
            <w:pPr>
              <w:pStyle w:val="TableText"/>
            </w:pPr>
            <w:r>
              <w:tab/>
            </w:r>
            <w:r>
              <w:tab/>
              <w:t>@extension</w:t>
            </w:r>
          </w:p>
        </w:tc>
        <w:tc>
          <w:tcPr>
            <w:tcW w:w="720" w:type="dxa"/>
          </w:tcPr>
          <w:p w14:paraId="26742F85" w14:textId="57870EDF" w:rsidR="00E875BF" w:rsidRDefault="00E875BF" w:rsidP="00677D7D">
            <w:pPr>
              <w:pStyle w:val="TableText"/>
            </w:pPr>
            <w:r>
              <w:t>1..1</w:t>
            </w:r>
          </w:p>
        </w:tc>
        <w:tc>
          <w:tcPr>
            <w:tcW w:w="990" w:type="dxa"/>
          </w:tcPr>
          <w:p w14:paraId="524FCB7F" w14:textId="735252C1" w:rsidR="00E875BF" w:rsidRDefault="00E875BF" w:rsidP="00677D7D">
            <w:pPr>
              <w:pStyle w:val="TableText"/>
            </w:pPr>
            <w:r>
              <w:t>SHALL</w:t>
            </w:r>
          </w:p>
        </w:tc>
        <w:tc>
          <w:tcPr>
            <w:tcW w:w="720" w:type="dxa"/>
          </w:tcPr>
          <w:p w14:paraId="5A3E9A3B" w14:textId="77777777" w:rsidR="00E875BF" w:rsidRPr="0064796A" w:rsidRDefault="00E875BF" w:rsidP="00677D7D">
            <w:pPr>
              <w:pStyle w:val="TableText"/>
            </w:pPr>
          </w:p>
        </w:tc>
        <w:tc>
          <w:tcPr>
            <w:tcW w:w="1710" w:type="dxa"/>
          </w:tcPr>
          <w:p w14:paraId="2EAFB422" w14:textId="783B20EA" w:rsidR="00E875BF" w:rsidRPr="00324CAF" w:rsidRDefault="0017447F" w:rsidP="00677D7D">
            <w:pPr>
              <w:pStyle w:val="TableText"/>
              <w:rPr>
                <w:color w:val="000099"/>
              </w:rPr>
            </w:pPr>
            <w:hyperlink w:anchor="C_CMS_56">
              <w:r w:rsidR="0033051C">
                <w:rPr>
                  <w:rStyle w:val="HyperlinkText9pt"/>
                  <w:color w:val="000099"/>
                </w:rPr>
                <w:t>CMS-2020_</w:t>
              </w:r>
              <w:r w:rsidR="00E875BF" w:rsidRPr="00324CAF">
                <w:rPr>
                  <w:rStyle w:val="HyperlinkText9pt"/>
                  <w:color w:val="000099"/>
                </w:rPr>
                <w:t>56</w:t>
              </w:r>
            </w:hyperlink>
          </w:p>
        </w:tc>
        <w:tc>
          <w:tcPr>
            <w:tcW w:w="3465" w:type="dxa"/>
          </w:tcPr>
          <w:p w14:paraId="259E4901" w14:textId="0F6A98DD" w:rsidR="00E875BF" w:rsidRDefault="00B8509C" w:rsidP="00677D7D">
            <w:pPr>
              <w:pStyle w:val="TableText"/>
            </w:pPr>
            <w:r>
              <w:t>2019</w:t>
            </w:r>
            <w:r w:rsidR="00B56265">
              <w:t>-05-01</w:t>
            </w:r>
          </w:p>
        </w:tc>
      </w:tr>
      <w:tr w:rsidR="00E875BF" w:rsidRPr="0064796A" w14:paraId="66B5B486" w14:textId="77777777" w:rsidTr="00106940">
        <w:trPr>
          <w:jc w:val="center"/>
        </w:trPr>
        <w:tc>
          <w:tcPr>
            <w:tcW w:w="2025" w:type="dxa"/>
          </w:tcPr>
          <w:p w14:paraId="6D8937B2" w14:textId="63DB7283" w:rsidR="00E875BF" w:rsidRDefault="00E875BF" w:rsidP="00677D7D">
            <w:pPr>
              <w:pStyle w:val="TableText"/>
            </w:pPr>
            <w:r>
              <w:tab/>
              <w:t>component</w:t>
            </w:r>
          </w:p>
        </w:tc>
        <w:tc>
          <w:tcPr>
            <w:tcW w:w="720" w:type="dxa"/>
          </w:tcPr>
          <w:p w14:paraId="442A9B0E" w14:textId="74C4F2C3" w:rsidR="00E875BF" w:rsidRDefault="00E875BF" w:rsidP="00677D7D">
            <w:pPr>
              <w:pStyle w:val="TableText"/>
            </w:pPr>
            <w:r>
              <w:t>0..*</w:t>
            </w:r>
          </w:p>
        </w:tc>
        <w:tc>
          <w:tcPr>
            <w:tcW w:w="990" w:type="dxa"/>
          </w:tcPr>
          <w:p w14:paraId="318B3770" w14:textId="42A2279D" w:rsidR="00E875BF" w:rsidRDefault="00E875BF" w:rsidP="00677D7D">
            <w:pPr>
              <w:pStyle w:val="TableText"/>
            </w:pPr>
            <w:r>
              <w:t>MAY</w:t>
            </w:r>
          </w:p>
        </w:tc>
        <w:tc>
          <w:tcPr>
            <w:tcW w:w="720" w:type="dxa"/>
          </w:tcPr>
          <w:p w14:paraId="44DA84E0" w14:textId="77777777" w:rsidR="00E875BF" w:rsidRPr="0064796A" w:rsidRDefault="00E875BF" w:rsidP="00677D7D">
            <w:pPr>
              <w:pStyle w:val="TableText"/>
            </w:pPr>
          </w:p>
        </w:tc>
        <w:tc>
          <w:tcPr>
            <w:tcW w:w="1710" w:type="dxa"/>
          </w:tcPr>
          <w:p w14:paraId="0E286044" w14:textId="07770079" w:rsidR="00E875BF" w:rsidRPr="00324CAF" w:rsidRDefault="00E809DB" w:rsidP="00E809DB">
            <w:pPr>
              <w:pStyle w:val="TableText"/>
              <w:rPr>
                <w:color w:val="000099"/>
              </w:rPr>
            </w:pPr>
            <w:hyperlink w:anchor="C_3259-17903_C01">
              <w:r>
                <w:rPr>
                  <w:rStyle w:val="HyperlinkText9pt"/>
                  <w:color w:val="000099"/>
                </w:rPr>
                <w:t>4427</w:t>
              </w:r>
              <w:r w:rsidRPr="00324CAF">
                <w:rPr>
                  <w:rStyle w:val="HyperlinkText9pt"/>
                  <w:color w:val="000099"/>
                </w:rPr>
                <w:t>-17903</w:t>
              </w:r>
            </w:hyperlink>
          </w:p>
        </w:tc>
        <w:tc>
          <w:tcPr>
            <w:tcW w:w="3465" w:type="dxa"/>
          </w:tcPr>
          <w:p w14:paraId="3E01D0D8" w14:textId="77777777" w:rsidR="00E875BF" w:rsidRDefault="00E875BF" w:rsidP="00677D7D">
            <w:pPr>
              <w:pStyle w:val="TableText"/>
            </w:pPr>
          </w:p>
        </w:tc>
      </w:tr>
      <w:tr w:rsidR="00E875BF" w:rsidRPr="0064796A" w14:paraId="34B7B395" w14:textId="77777777" w:rsidTr="00106940">
        <w:trPr>
          <w:jc w:val="center"/>
        </w:trPr>
        <w:tc>
          <w:tcPr>
            <w:tcW w:w="2025" w:type="dxa"/>
          </w:tcPr>
          <w:p w14:paraId="7F76FF94" w14:textId="06712A1B" w:rsidR="00E875BF" w:rsidRDefault="00E875BF" w:rsidP="00677D7D">
            <w:pPr>
              <w:pStyle w:val="TableText"/>
            </w:pPr>
            <w:r>
              <w:tab/>
            </w:r>
            <w:r>
              <w:tab/>
              <w:t>observation</w:t>
            </w:r>
          </w:p>
        </w:tc>
        <w:tc>
          <w:tcPr>
            <w:tcW w:w="720" w:type="dxa"/>
          </w:tcPr>
          <w:p w14:paraId="1337CC7A" w14:textId="3E691285" w:rsidR="00E875BF" w:rsidRDefault="00E875BF" w:rsidP="00677D7D">
            <w:pPr>
              <w:pStyle w:val="TableText"/>
            </w:pPr>
            <w:r>
              <w:t>1..1</w:t>
            </w:r>
          </w:p>
        </w:tc>
        <w:tc>
          <w:tcPr>
            <w:tcW w:w="990" w:type="dxa"/>
          </w:tcPr>
          <w:p w14:paraId="5EAC1399" w14:textId="5FF84172" w:rsidR="00E875BF" w:rsidRDefault="00E875BF" w:rsidP="00677D7D">
            <w:pPr>
              <w:pStyle w:val="TableText"/>
            </w:pPr>
            <w:r>
              <w:t>SHALL</w:t>
            </w:r>
          </w:p>
        </w:tc>
        <w:tc>
          <w:tcPr>
            <w:tcW w:w="720" w:type="dxa"/>
          </w:tcPr>
          <w:p w14:paraId="0A78C607" w14:textId="77777777" w:rsidR="00E875BF" w:rsidRPr="0064796A" w:rsidRDefault="00E875BF" w:rsidP="00677D7D">
            <w:pPr>
              <w:pStyle w:val="TableText"/>
            </w:pPr>
          </w:p>
        </w:tc>
        <w:tc>
          <w:tcPr>
            <w:tcW w:w="1710" w:type="dxa"/>
          </w:tcPr>
          <w:p w14:paraId="5651AE2B" w14:textId="7B59DF8B" w:rsidR="00E875BF" w:rsidRPr="00693024" w:rsidRDefault="00E809DB" w:rsidP="00677D7D">
            <w:pPr>
              <w:pStyle w:val="TableText"/>
              <w:rPr>
                <w:color w:val="000099"/>
              </w:rPr>
            </w:pPr>
            <w:r>
              <w:rPr>
                <w:color w:val="000099"/>
                <w:sz w:val="18"/>
              </w:rPr>
              <w:t>4427</w:t>
            </w:r>
            <w:r w:rsidR="00335284" w:rsidRPr="00693024">
              <w:rPr>
                <w:color w:val="000099"/>
                <w:sz w:val="18"/>
              </w:rPr>
              <w:t>-17904_C01</w:t>
            </w:r>
          </w:p>
        </w:tc>
        <w:tc>
          <w:tcPr>
            <w:tcW w:w="3465" w:type="dxa"/>
          </w:tcPr>
          <w:p w14:paraId="1693873C" w14:textId="2907820F" w:rsidR="00E875BF" w:rsidRPr="00106940" w:rsidRDefault="004F10DF" w:rsidP="00677D7D">
            <w:pPr>
              <w:pStyle w:val="TableText"/>
              <w:rPr>
                <w:color w:val="000099"/>
              </w:rPr>
            </w:pPr>
            <w:hyperlink w:anchor="_Performance_Rate" w:history="1">
              <w:r w:rsidR="00E875BF" w:rsidRPr="00324CAF">
                <w:rPr>
                  <w:rStyle w:val="Hyperlink"/>
                  <w:color w:val="000099"/>
                  <w:sz w:val="18"/>
                  <w:szCs w:val="24"/>
                  <w:lang w:eastAsia="zh-CN"/>
                </w:rPr>
                <w:t>Performance Rate for Proportion Measure - CMS (V3) (identifier: urn:hl7ii:2.16.840.1.113883.10.20.27.3.25:2018-05-01</w:t>
              </w:r>
              <w:r w:rsidR="00BE3B00" w:rsidRPr="00324CAF">
                <w:rPr>
                  <w:rStyle w:val="Hyperlink"/>
                  <w:color w:val="000099"/>
                  <w:sz w:val="18"/>
                  <w:szCs w:val="24"/>
                  <w:lang w:eastAsia="zh-CN"/>
                </w:rPr>
                <w:t>)</w:t>
              </w:r>
            </w:hyperlink>
          </w:p>
        </w:tc>
      </w:tr>
      <w:tr w:rsidR="00E875BF" w:rsidRPr="0064796A" w14:paraId="70658C75" w14:textId="77777777" w:rsidTr="00106940">
        <w:trPr>
          <w:jc w:val="center"/>
        </w:trPr>
        <w:tc>
          <w:tcPr>
            <w:tcW w:w="2025" w:type="dxa"/>
          </w:tcPr>
          <w:p w14:paraId="4E205060" w14:textId="02CA53C7" w:rsidR="00E875BF" w:rsidRDefault="00E875BF" w:rsidP="00677D7D">
            <w:pPr>
              <w:pStyle w:val="TableText"/>
            </w:pPr>
            <w:r>
              <w:tab/>
              <w:t>component</w:t>
            </w:r>
          </w:p>
        </w:tc>
        <w:tc>
          <w:tcPr>
            <w:tcW w:w="720" w:type="dxa"/>
          </w:tcPr>
          <w:p w14:paraId="48B85B1A" w14:textId="26FCA2BB" w:rsidR="00E875BF" w:rsidRDefault="00E875BF" w:rsidP="00677D7D">
            <w:pPr>
              <w:pStyle w:val="TableText"/>
            </w:pPr>
            <w:r>
              <w:t>1..*</w:t>
            </w:r>
          </w:p>
        </w:tc>
        <w:tc>
          <w:tcPr>
            <w:tcW w:w="990" w:type="dxa"/>
          </w:tcPr>
          <w:p w14:paraId="638BC152" w14:textId="44FBA492" w:rsidR="00E875BF" w:rsidRDefault="00E875BF" w:rsidP="00677D7D">
            <w:pPr>
              <w:pStyle w:val="TableText"/>
            </w:pPr>
            <w:r>
              <w:t>SHALL</w:t>
            </w:r>
          </w:p>
        </w:tc>
        <w:tc>
          <w:tcPr>
            <w:tcW w:w="720" w:type="dxa"/>
          </w:tcPr>
          <w:p w14:paraId="03844E92" w14:textId="77777777" w:rsidR="00E875BF" w:rsidRPr="0064796A" w:rsidRDefault="00E875BF" w:rsidP="00677D7D">
            <w:pPr>
              <w:pStyle w:val="TableText"/>
            </w:pPr>
          </w:p>
        </w:tc>
        <w:tc>
          <w:tcPr>
            <w:tcW w:w="1710" w:type="dxa"/>
          </w:tcPr>
          <w:p w14:paraId="05C6DA1C" w14:textId="41E1E38A" w:rsidR="00E875BF" w:rsidRPr="00693024" w:rsidRDefault="00E809DB" w:rsidP="00E809DB">
            <w:pPr>
              <w:pStyle w:val="TableText"/>
              <w:rPr>
                <w:color w:val="000099"/>
              </w:rPr>
            </w:pPr>
            <w:hyperlink w:anchor="C_3259-18425_C01">
              <w:r>
                <w:rPr>
                  <w:rStyle w:val="HyperlinkText9pt"/>
                  <w:color w:val="000099"/>
                </w:rPr>
                <w:t>4427</w:t>
              </w:r>
              <w:r w:rsidRPr="00693024">
                <w:rPr>
                  <w:rStyle w:val="HyperlinkText9pt"/>
                  <w:color w:val="000099"/>
                </w:rPr>
                <w:t>-18425</w:t>
              </w:r>
            </w:hyperlink>
          </w:p>
        </w:tc>
        <w:tc>
          <w:tcPr>
            <w:tcW w:w="3465" w:type="dxa"/>
          </w:tcPr>
          <w:p w14:paraId="38AA17F3" w14:textId="77777777" w:rsidR="00E875BF" w:rsidRDefault="00E875BF" w:rsidP="00677D7D">
            <w:pPr>
              <w:pStyle w:val="TableText"/>
            </w:pPr>
          </w:p>
        </w:tc>
      </w:tr>
      <w:tr w:rsidR="00E875BF" w:rsidRPr="0064796A" w14:paraId="20F30D04" w14:textId="77777777" w:rsidTr="00106940">
        <w:trPr>
          <w:jc w:val="center"/>
        </w:trPr>
        <w:tc>
          <w:tcPr>
            <w:tcW w:w="2025" w:type="dxa"/>
          </w:tcPr>
          <w:p w14:paraId="5A0A008E" w14:textId="274720AE" w:rsidR="00E875BF" w:rsidRDefault="00E875BF" w:rsidP="00677D7D">
            <w:pPr>
              <w:pStyle w:val="TableText"/>
            </w:pPr>
            <w:r>
              <w:tab/>
            </w:r>
            <w:r>
              <w:tab/>
              <w:t>observation</w:t>
            </w:r>
          </w:p>
        </w:tc>
        <w:tc>
          <w:tcPr>
            <w:tcW w:w="720" w:type="dxa"/>
          </w:tcPr>
          <w:p w14:paraId="4CC423BF" w14:textId="6EBD7EF6" w:rsidR="00E875BF" w:rsidRDefault="00E875BF" w:rsidP="00677D7D">
            <w:pPr>
              <w:pStyle w:val="TableText"/>
            </w:pPr>
            <w:r>
              <w:t>1..1</w:t>
            </w:r>
          </w:p>
        </w:tc>
        <w:tc>
          <w:tcPr>
            <w:tcW w:w="990" w:type="dxa"/>
          </w:tcPr>
          <w:p w14:paraId="1B9C4043" w14:textId="76BC95B4" w:rsidR="00E875BF" w:rsidRDefault="00E875BF" w:rsidP="00677D7D">
            <w:pPr>
              <w:pStyle w:val="TableText"/>
            </w:pPr>
            <w:r>
              <w:t>SHALL</w:t>
            </w:r>
          </w:p>
        </w:tc>
        <w:tc>
          <w:tcPr>
            <w:tcW w:w="720" w:type="dxa"/>
          </w:tcPr>
          <w:p w14:paraId="545A1711" w14:textId="77777777" w:rsidR="00E875BF" w:rsidRPr="0064796A" w:rsidRDefault="00E875BF" w:rsidP="00677D7D">
            <w:pPr>
              <w:pStyle w:val="TableText"/>
            </w:pPr>
          </w:p>
        </w:tc>
        <w:tc>
          <w:tcPr>
            <w:tcW w:w="1710" w:type="dxa"/>
          </w:tcPr>
          <w:p w14:paraId="1F33C104" w14:textId="11E2EB58" w:rsidR="00E875BF" w:rsidRPr="00693024" w:rsidRDefault="00E809DB" w:rsidP="00677D7D">
            <w:pPr>
              <w:pStyle w:val="TableText"/>
              <w:rPr>
                <w:color w:val="000099"/>
              </w:rPr>
            </w:pPr>
            <w:r>
              <w:rPr>
                <w:color w:val="000099"/>
                <w:sz w:val="18"/>
              </w:rPr>
              <w:t>4427</w:t>
            </w:r>
            <w:r w:rsidR="00335284" w:rsidRPr="00693024">
              <w:rPr>
                <w:color w:val="000099"/>
                <w:sz w:val="18"/>
              </w:rPr>
              <w:t>-18426_C01</w:t>
            </w:r>
          </w:p>
        </w:tc>
        <w:tc>
          <w:tcPr>
            <w:tcW w:w="3465" w:type="dxa"/>
          </w:tcPr>
          <w:p w14:paraId="1F808821" w14:textId="34033406" w:rsidR="00E875BF" w:rsidRDefault="0017447F" w:rsidP="00B8509C">
            <w:pPr>
              <w:pStyle w:val="TableText"/>
            </w:pPr>
            <w:hyperlink w:anchor="_Measure_Data_-">
              <w:r w:rsidR="00E875BF" w:rsidRPr="00324CAF">
                <w:rPr>
                  <w:rStyle w:val="HyperlinkText9pt"/>
                  <w:color w:val="000099"/>
                </w:rPr>
                <w:t>Measure Data - CMS (V</w:t>
              </w:r>
              <w:r w:rsidR="00B8509C">
                <w:rPr>
                  <w:rStyle w:val="HyperlinkText9pt"/>
                  <w:color w:val="000099"/>
                </w:rPr>
                <w:t>4</w:t>
              </w:r>
              <w:r w:rsidR="00E875BF" w:rsidRPr="00324CAF">
                <w:rPr>
                  <w:rStyle w:val="HyperlinkText9pt"/>
                  <w:color w:val="000099"/>
                </w:rPr>
                <w:t>) (identifier: urn:hl7ii:2.16.840.1.113883.10.20.27.3.16:201</w:t>
              </w:r>
              <w:r w:rsidR="00B8509C">
                <w:rPr>
                  <w:rStyle w:val="HyperlinkText9pt"/>
                  <w:color w:val="000099"/>
                </w:rPr>
                <w:t>9</w:t>
              </w:r>
              <w:r w:rsidR="00E875BF" w:rsidRPr="00324CAF">
                <w:rPr>
                  <w:rStyle w:val="HyperlinkText9pt"/>
                  <w:color w:val="000099"/>
                </w:rPr>
                <w:t>-05-01</w:t>
              </w:r>
            </w:hyperlink>
          </w:p>
        </w:tc>
      </w:tr>
    </w:tbl>
    <w:p w14:paraId="7B0C339B" w14:textId="6906FBDC" w:rsidR="00156813" w:rsidRPr="0064796A" w:rsidRDefault="00156813" w:rsidP="00F36190">
      <w:pPr>
        <w:pStyle w:val="Caption-OID"/>
      </w:pPr>
    </w:p>
    <w:p w14:paraId="42AB998E" w14:textId="77777777" w:rsidR="004F10DF" w:rsidRDefault="004F10DF" w:rsidP="004F10DF">
      <w:pPr>
        <w:numPr>
          <w:ilvl w:val="0"/>
          <w:numId w:val="50"/>
        </w:numPr>
        <w:spacing w:after="40" w:line="260" w:lineRule="exact"/>
      </w:pPr>
      <w:bookmarkStart w:id="760" w:name="C_17887"/>
      <w:bookmarkStart w:id="761" w:name="C_17888"/>
      <w:bookmarkStart w:id="762" w:name="C_711268"/>
      <w:bookmarkStart w:id="763" w:name="C_711269"/>
      <w:bookmarkStart w:id="764" w:name="C_19532"/>
      <w:bookmarkStart w:id="765" w:name="C_19533"/>
      <w:bookmarkStart w:id="766" w:name="C_17908"/>
      <w:bookmarkStart w:id="767" w:name="C_17909"/>
      <w:bookmarkStart w:id="768" w:name="C_17889"/>
      <w:bookmarkStart w:id="769" w:name="C_19552"/>
      <w:bookmarkStart w:id="770" w:name="C_17890"/>
      <w:bookmarkStart w:id="771" w:name="C_17891"/>
      <w:bookmarkStart w:id="772" w:name="C_17892"/>
      <w:bookmarkStart w:id="773" w:name="C_19548"/>
      <w:bookmarkStart w:id="774" w:name="C_18192"/>
      <w:bookmarkStart w:id="775" w:name="C_18193"/>
      <w:bookmarkStart w:id="776" w:name="C_21159"/>
      <w:bookmarkStart w:id="777" w:name="C_17896"/>
      <w:bookmarkStart w:id="778" w:name="C_19553"/>
      <w:bookmarkStart w:id="779" w:name="C_17897"/>
      <w:bookmarkStart w:id="780" w:name="C_17903"/>
      <w:bookmarkStart w:id="781" w:name="C_711213"/>
      <w:bookmarkStart w:id="782" w:name="C_711296"/>
      <w:bookmarkStart w:id="783" w:name="_Toc259436013"/>
      <w:bookmarkStart w:id="784" w:name="_Toc290640089"/>
      <w:bookmarkStart w:id="785" w:name="_Toc290640663"/>
      <w:bookmarkStart w:id="786" w:name="_Toc290641768"/>
      <w:bookmarkStart w:id="787" w:name="_Toc5020485"/>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r>
        <w:t xml:space="preserve">Conforms to Measure Reference and Results (V3) template </w:t>
      </w:r>
      <w:r>
        <w:rPr>
          <w:rStyle w:val="XMLname"/>
        </w:rPr>
        <w:t>(identifier: urn:hl7ii:2.16.840.1.113883.10.20.27.3.1:2016-09-01)</w:t>
      </w:r>
      <w:r>
        <w:t>.</w:t>
      </w:r>
    </w:p>
    <w:p w14:paraId="4C2EBE38" w14:textId="77777777" w:rsidR="004F10DF" w:rsidRDefault="004F10DF" w:rsidP="004F10DF">
      <w:pPr>
        <w:numPr>
          <w:ilvl w:val="0"/>
          <w:numId w:val="50"/>
        </w:numPr>
        <w:spacing w:after="40" w:line="260" w:lineRule="exact"/>
      </w:pPr>
      <w:r>
        <w:rPr>
          <w:rStyle w:val="keyword"/>
        </w:rPr>
        <w:t>SHALL</w:t>
      </w:r>
      <w:r>
        <w:t xml:space="preserve"> contain exactly one [1..1] </w:t>
      </w:r>
      <w:proofErr w:type="spellStart"/>
      <w:r>
        <w:rPr>
          <w:rStyle w:val="XMLnameBold"/>
        </w:rPr>
        <w:t>templateId</w:t>
      </w:r>
      <w:bookmarkStart w:id="788" w:name="C_CMS-2020_54"/>
      <w:proofErr w:type="spellEnd"/>
      <w:r>
        <w:t xml:space="preserve"> (CONF:CMS-2020_54)</w:t>
      </w:r>
      <w:bookmarkEnd w:id="788"/>
      <w:r>
        <w:t xml:space="preserve"> such that it</w:t>
      </w:r>
    </w:p>
    <w:p w14:paraId="384437D2" w14:textId="77777777" w:rsidR="004F10DF" w:rsidRDefault="004F10DF" w:rsidP="004F10DF">
      <w:pPr>
        <w:numPr>
          <w:ilvl w:val="1"/>
          <w:numId w:val="5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"2.16.840.1.113883.10.20.27.3.17"</w:t>
      </w:r>
      <w:bookmarkStart w:id="789" w:name="C_CMS-2020_55"/>
      <w:r>
        <w:t xml:space="preserve"> (CONF:CMS-2020_55)</w:t>
      </w:r>
      <w:bookmarkEnd w:id="789"/>
      <w:r>
        <w:t>.</w:t>
      </w:r>
    </w:p>
    <w:p w14:paraId="2C1E4616" w14:textId="77777777" w:rsidR="004F10DF" w:rsidRDefault="004F10DF" w:rsidP="004F10DF">
      <w:pPr>
        <w:numPr>
          <w:ilvl w:val="1"/>
          <w:numId w:val="5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790" w:name="C_CMS-2020_56"/>
      <w:r>
        <w:t xml:space="preserve"> (CONF:CMS-2020_56)</w:t>
      </w:r>
      <w:bookmarkEnd w:id="790"/>
      <w:r>
        <w:t>.</w:t>
      </w:r>
    </w:p>
    <w:p w14:paraId="207388D2" w14:textId="77777777" w:rsidR="004F10DF" w:rsidRDefault="004F10DF" w:rsidP="004F10DF">
      <w:pPr>
        <w:numPr>
          <w:ilvl w:val="0"/>
          <w:numId w:val="50"/>
        </w:numPr>
        <w:spacing w:after="40" w:line="260" w:lineRule="exact"/>
      </w:pPr>
      <w:r>
        <w:rPr>
          <w:rStyle w:val="keyword"/>
        </w:rPr>
        <w:t>MAY</w:t>
      </w:r>
      <w:r>
        <w:t xml:space="preserve"> contain zero or more [0..*] </w:t>
      </w:r>
      <w:r>
        <w:rPr>
          <w:rStyle w:val="XMLnameBold"/>
        </w:rPr>
        <w:t>component</w:t>
      </w:r>
      <w:bookmarkStart w:id="791" w:name="C_4427-17903"/>
      <w:r>
        <w:t xml:space="preserve"> (CONF:4427-17903)</w:t>
      </w:r>
      <w:bookmarkEnd w:id="791"/>
      <w:r>
        <w:t xml:space="preserve"> such that it</w:t>
      </w:r>
    </w:p>
    <w:p w14:paraId="0B549711" w14:textId="77777777" w:rsidR="004F10DF" w:rsidRDefault="004F10DF" w:rsidP="004F10DF">
      <w:pPr>
        <w:numPr>
          <w:ilvl w:val="1"/>
          <w:numId w:val="50"/>
        </w:numPr>
        <w:spacing w:after="40" w:line="260" w:lineRule="exact"/>
      </w:pPr>
      <w:r>
        <w:rPr>
          <w:rStyle w:val="keyword"/>
        </w:rPr>
        <w:lastRenderedPageBreak/>
        <w:t>SHALL</w:t>
      </w:r>
      <w:r>
        <w:t xml:space="preserve"> contain exactly one [1</w:t>
      </w:r>
      <w:proofErr w:type="gramStart"/>
      <w:r>
        <w:t>..1</w:t>
      </w:r>
      <w:proofErr w:type="gramEnd"/>
      <w:r>
        <w:t xml:space="preserve">]  </w:t>
      </w:r>
      <w:hyperlink r:id="rId44" w:anchor="E_Performance_Rate_for_Proportion_Mea_V3" w:history="1">
        <w:r>
          <w:rPr>
            <w:rStyle w:val="HyperlinkCourierBold"/>
          </w:rPr>
          <w:t>Performance Rate for Proportion Measure - CMS (V3)</w:t>
        </w:r>
      </w:hyperlink>
      <w:r>
        <w:rPr>
          <w:rStyle w:val="XMLname"/>
        </w:rPr>
        <w:t xml:space="preserve"> (identifier: urn:hl7ii:2.16.840.1.113883.10.20.27.3.25:2018-05-01)</w:t>
      </w:r>
      <w:bookmarkStart w:id="792" w:name="C_4427-17904_C01"/>
      <w:r>
        <w:t xml:space="preserve"> (CONF:4427-17904_C01)</w:t>
      </w:r>
      <w:bookmarkEnd w:id="792"/>
      <w:r>
        <w:t>.</w:t>
      </w:r>
    </w:p>
    <w:p w14:paraId="4734122F" w14:textId="77777777" w:rsidR="004F10DF" w:rsidRDefault="004F10DF" w:rsidP="004F10DF">
      <w:pPr>
        <w:numPr>
          <w:ilvl w:val="0"/>
          <w:numId w:val="50"/>
        </w:numPr>
        <w:spacing w:after="40" w:line="260" w:lineRule="exact"/>
      </w:pPr>
      <w:r>
        <w:rPr>
          <w:rStyle w:val="keyword"/>
        </w:rPr>
        <w:t>SHALL</w:t>
      </w:r>
      <w:r>
        <w:t xml:space="preserve"> contain at least one [1..*] </w:t>
      </w:r>
      <w:r>
        <w:rPr>
          <w:rStyle w:val="XMLnameBold"/>
        </w:rPr>
        <w:t>component</w:t>
      </w:r>
      <w:bookmarkStart w:id="793" w:name="C_4427-18425_C01"/>
      <w:r>
        <w:t xml:space="preserve"> (CONF:4427-18425_C01)</w:t>
      </w:r>
      <w:bookmarkEnd w:id="793"/>
      <w:r>
        <w:t xml:space="preserve"> such that it</w:t>
      </w:r>
    </w:p>
    <w:p w14:paraId="33AA78F4" w14:textId="77777777" w:rsidR="004F10DF" w:rsidRDefault="004F10DF" w:rsidP="004F10DF">
      <w:pPr>
        <w:numPr>
          <w:ilvl w:val="1"/>
          <w:numId w:val="50"/>
        </w:numPr>
        <w:spacing w:after="40" w:line="260" w:lineRule="exact"/>
      </w:pPr>
      <w:r>
        <w:rPr>
          <w:rStyle w:val="keyword"/>
        </w:rPr>
        <w:t>SHALL</w:t>
      </w:r>
      <w:r>
        <w:t xml:space="preserve"> contain exactly one [1</w:t>
      </w:r>
      <w:proofErr w:type="gramStart"/>
      <w:r>
        <w:t>..1</w:t>
      </w:r>
      <w:proofErr w:type="gramEnd"/>
      <w:r>
        <w:t xml:space="preserve">]  </w:t>
      </w:r>
      <w:hyperlink r:id="rId45" w:anchor="E_Measure_Data_CMS_V4" w:history="1">
        <w:r>
          <w:rPr>
            <w:rStyle w:val="HyperlinkCourierBold"/>
          </w:rPr>
          <w:t>Measure Data - CMS (V4)</w:t>
        </w:r>
      </w:hyperlink>
      <w:r>
        <w:rPr>
          <w:rStyle w:val="XMLname"/>
        </w:rPr>
        <w:t xml:space="preserve"> (identifier: urn:hl7ii:2.16.840.1.113883.10.20.27.3.16:2019-05-01)</w:t>
      </w:r>
      <w:bookmarkStart w:id="794" w:name="C_4427-18426_C01"/>
      <w:r>
        <w:t xml:space="preserve"> (CONF:4427-18426_C01)</w:t>
      </w:r>
      <w:bookmarkEnd w:id="794"/>
      <w:r>
        <w:t>.</w:t>
      </w:r>
    </w:p>
    <w:p w14:paraId="33C449B2" w14:textId="685A004B" w:rsidR="007E1202" w:rsidRPr="0064796A" w:rsidRDefault="00857C26" w:rsidP="008D5CD4">
      <w:pPr>
        <w:pStyle w:val="Caption-Fig"/>
      </w:pPr>
      <w:r w:rsidRPr="0064796A">
        <w:t xml:space="preserve">Figure </w:t>
      </w:r>
      <w:r w:rsidRPr="0064796A">
        <w:fldChar w:fldCharType="begin"/>
      </w:r>
      <w:r w:rsidRPr="0064796A">
        <w:instrText>SEQ Figure \* ARABIC</w:instrText>
      </w:r>
      <w:r w:rsidRPr="0064796A">
        <w:fldChar w:fldCharType="separate"/>
      </w:r>
      <w:r w:rsidR="00E50881">
        <w:rPr>
          <w:noProof/>
        </w:rPr>
        <w:t>11</w:t>
      </w:r>
      <w:r w:rsidRPr="0064796A">
        <w:fldChar w:fldCharType="end"/>
      </w:r>
      <w:r w:rsidRPr="0064796A">
        <w:t xml:space="preserve">: </w:t>
      </w:r>
      <w:r w:rsidR="007E1202" w:rsidRPr="0064796A">
        <w:t xml:space="preserve">Measure Reference and Results </w:t>
      </w:r>
      <w:r w:rsidR="003332C0" w:rsidRPr="0064796A">
        <w:t>- CMS</w:t>
      </w:r>
      <w:r w:rsidR="007E1202" w:rsidRPr="0064796A">
        <w:t xml:space="preserve"> </w:t>
      </w:r>
      <w:r w:rsidR="00A532DF" w:rsidRPr="0064796A">
        <w:t>(V</w:t>
      </w:r>
      <w:r w:rsidR="00B8509C">
        <w:t>4</w:t>
      </w:r>
      <w:r w:rsidR="00A532DF" w:rsidRPr="0064796A">
        <w:t xml:space="preserve">) </w:t>
      </w:r>
      <w:r w:rsidR="007E1202" w:rsidRPr="0064796A">
        <w:t>Example</w:t>
      </w:r>
      <w:bookmarkEnd w:id="783"/>
      <w:bookmarkEnd w:id="784"/>
      <w:bookmarkEnd w:id="785"/>
      <w:bookmarkEnd w:id="786"/>
      <w:bookmarkEnd w:id="787"/>
    </w:p>
    <w:p w14:paraId="6A2BB85E" w14:textId="77777777" w:rsidR="006A664B" w:rsidRPr="0064796A" w:rsidRDefault="006A664B" w:rsidP="006A664B">
      <w:pPr>
        <w:pStyle w:val="Example"/>
      </w:pPr>
      <w:bookmarkStart w:id="795" w:name="_Toc385597088"/>
      <w:r w:rsidRPr="0064796A">
        <w:t xml:space="preserve">&lt;organizer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2A4CDA32"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template ID --&gt;</w:t>
      </w:r>
    </w:p>
    <w:p w14:paraId="615B872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root="2.16.840.1.113883.10.20.24.3.98" /&gt;</w:t>
      </w:r>
    </w:p>
    <w:p w14:paraId="0F5CDEF4"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(V3) template ID --&gt;</w:t>
      </w:r>
    </w:p>
    <w:p w14:paraId="78E1ECD0"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 extension=”2016-09-01”/&gt;</w:t>
      </w:r>
    </w:p>
    <w:p w14:paraId="0E46CDEB" w14:textId="6BC23EFE"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 CMS (V</w:t>
      </w:r>
      <w:r w:rsidR="00B8509C">
        <w:t>4</w:t>
      </w:r>
      <w:r w:rsidRPr="0064796A">
        <w:t>) template ID --&gt;</w:t>
      </w:r>
    </w:p>
    <w:p w14:paraId="4D5668A4" w14:textId="15F7949B"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root="2.16.840.1.113883.10.20.27.3.17" extension=”</w:t>
      </w:r>
      <w:r w:rsidR="00E875BF">
        <w:t>201</w:t>
      </w:r>
      <w:r w:rsidR="00B8509C">
        <w:t>9</w:t>
      </w:r>
      <w:r w:rsidR="00E875BF">
        <w:t>-05-01</w:t>
      </w:r>
      <w:r w:rsidRPr="0064796A">
        <w:t>”/&gt;</w:t>
      </w:r>
    </w:p>
    <w:p w14:paraId="06F9453B"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 /&gt;</w:t>
      </w:r>
    </w:p>
    <w:p w14:paraId="23E1A042" w14:textId="77777777" w:rsidR="006A664B" w:rsidRPr="0064796A" w:rsidRDefault="44359EB6" w:rsidP="006A664B">
      <w:pPr>
        <w:pStyle w:val="Example"/>
      </w:pPr>
      <w:r w:rsidRPr="0064796A">
        <w:t xml:space="preserve">    &lt;reference </w:t>
      </w:r>
      <w:proofErr w:type="spellStart"/>
      <w:r w:rsidRPr="0064796A">
        <w:t>typeCode</w:t>
      </w:r>
      <w:proofErr w:type="spellEnd"/>
      <w:r w:rsidRPr="0064796A">
        <w:t>="REFR"&gt;</w:t>
      </w:r>
    </w:p>
    <w:p w14:paraId="21CDC3D1"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 xml:space="preserve"> </w:t>
      </w:r>
      <w:proofErr w:type="spellStart"/>
      <w:r w:rsidRPr="0064796A">
        <w:t>classCode</w:t>
      </w:r>
      <w:proofErr w:type="spellEnd"/>
      <w:r w:rsidRPr="0064796A">
        <w:t xml:space="preserve">="DOC" </w:t>
      </w:r>
      <w:proofErr w:type="spellStart"/>
      <w:r w:rsidRPr="0064796A">
        <w:t>moodCode</w:t>
      </w:r>
      <w:proofErr w:type="spellEnd"/>
      <w:r w:rsidRPr="0064796A">
        <w:t>="EVN"&gt;</w:t>
      </w:r>
    </w:p>
    <w:p w14:paraId="6DDDF979" w14:textId="30103E08" w:rsidR="006A664B" w:rsidRPr="0064796A" w:rsidRDefault="44359EB6" w:rsidP="006A664B">
      <w:pPr>
        <w:pStyle w:val="Example"/>
      </w:pPr>
      <w:r w:rsidRPr="0064796A">
        <w:t xml:space="preserve">            </w:t>
      </w:r>
      <w:proofErr w:type="gramStart"/>
      <w:r w:rsidRPr="0064796A">
        <w:t>&lt;!--</w:t>
      </w:r>
      <w:proofErr w:type="gramEnd"/>
      <w:r w:rsidRPr="0064796A">
        <w:t xml:space="preserve"> This is the version-specific identifier for </w:t>
      </w:r>
      <w:proofErr w:type="spellStart"/>
      <w:r w:rsidR="00B1685C">
        <w:t>eCQM</w:t>
      </w:r>
      <w:proofErr w:type="spellEnd"/>
      <w:r w:rsidRPr="0064796A">
        <w:t xml:space="preserve"> --&gt;</w:t>
      </w:r>
    </w:p>
    <w:p w14:paraId="77B87AE9" w14:textId="77777777" w:rsidR="006A664B" w:rsidRPr="0064796A" w:rsidRDefault="44359EB6" w:rsidP="006A664B">
      <w:pPr>
        <w:pStyle w:val="Example"/>
      </w:pPr>
      <w:r w:rsidRPr="0064796A">
        <w:t xml:space="preserve">            &lt;id root="2.16.840.1.113883.4.738" </w:t>
      </w:r>
    </w:p>
    <w:p w14:paraId="7B502278" w14:textId="77777777" w:rsidR="006A664B" w:rsidRPr="0064796A" w:rsidRDefault="44359EB6" w:rsidP="006A664B">
      <w:pPr>
        <w:pStyle w:val="Example"/>
      </w:pPr>
      <w:r w:rsidRPr="0064796A">
        <w:t xml:space="preserve">                 </w:t>
      </w:r>
      <w:proofErr w:type="gramStart"/>
      <w:r w:rsidRPr="0064796A">
        <w:t>extension</w:t>
      </w:r>
      <w:proofErr w:type="gramEnd"/>
      <w:r w:rsidRPr="0064796A">
        <w:t>="</w:t>
      </w:r>
      <w:commentRangeStart w:id="796"/>
      <w:r w:rsidRPr="0064796A">
        <w:t>40280381-3d61-56a7-013e-66a5a5834990</w:t>
      </w:r>
      <w:commentRangeEnd w:id="796"/>
      <w:r w:rsidR="00B8509C">
        <w:rPr>
          <w:rStyle w:val="CommentReference"/>
          <w:rFonts w:ascii="Arial" w:hAnsi="Arial"/>
        </w:rPr>
        <w:commentReference w:id="796"/>
      </w:r>
      <w:r w:rsidRPr="0064796A">
        <w:t>"/&gt;</w:t>
      </w:r>
    </w:p>
    <w:p w14:paraId="4C47501A" w14:textId="77777777" w:rsidR="006A664B" w:rsidRPr="0064796A" w:rsidRDefault="44359EB6" w:rsidP="006A664B">
      <w:pPr>
        <w:pStyle w:val="Example"/>
      </w:pPr>
      <w:r w:rsidRPr="0064796A">
        <w:t xml:space="preserve">            &lt;code code="57024-2" </w:t>
      </w:r>
    </w:p>
    <w:p w14:paraId="66D8CEAF" w14:textId="77777777" w:rsidR="006A664B" w:rsidRPr="0064796A" w:rsidRDefault="44359EB6" w:rsidP="006A664B">
      <w:pPr>
        <w:pStyle w:val="Example"/>
      </w:pPr>
      <w:r w:rsidRPr="0064796A">
        <w:t xml:space="preserve">                 </w:t>
      </w:r>
      <w:proofErr w:type="spellStart"/>
      <w:proofErr w:type="gramStart"/>
      <w:r w:rsidRPr="0064796A">
        <w:t>displayName</w:t>
      </w:r>
      <w:proofErr w:type="spellEnd"/>
      <w:proofErr w:type="gramEnd"/>
      <w:r w:rsidRPr="0064796A">
        <w:t xml:space="preserve">="Health Quality Measure Document" </w:t>
      </w:r>
    </w:p>
    <w:p w14:paraId="267DF63A"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w:t>
      </w:r>
    </w:p>
    <w:p w14:paraId="495BE311"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="2.16.840.1.113883.6.1" /&gt;</w:t>
      </w:r>
    </w:p>
    <w:p w14:paraId="6522CE67" w14:textId="4C5876B5" w:rsidR="006A664B" w:rsidRPr="0064796A" w:rsidRDefault="44359EB6" w:rsidP="006A664B">
      <w:pPr>
        <w:pStyle w:val="Example"/>
      </w:pPr>
      <w:r w:rsidRPr="0064796A">
        <w:t xml:space="preserve">            </w:t>
      </w:r>
      <w:proofErr w:type="gramStart"/>
      <w:r w:rsidRPr="0064796A">
        <w:t>&lt;!--</w:t>
      </w:r>
      <w:proofErr w:type="gramEnd"/>
      <w:r w:rsidRPr="0064796A">
        <w:t xml:space="preserve">  This is the title of the </w:t>
      </w:r>
      <w:proofErr w:type="spellStart"/>
      <w:r w:rsidR="00B1685C">
        <w:t>eCQM</w:t>
      </w:r>
      <w:proofErr w:type="spellEnd"/>
      <w:r w:rsidR="00B1685C" w:rsidRPr="0064796A">
        <w:t xml:space="preserve"> </w:t>
      </w:r>
      <w:r w:rsidRPr="0064796A">
        <w:t>--&gt;</w:t>
      </w:r>
    </w:p>
    <w:p w14:paraId="03552D59" w14:textId="77777777" w:rsidR="006A664B" w:rsidRPr="0064796A" w:rsidRDefault="44359EB6" w:rsidP="006A664B">
      <w:pPr>
        <w:pStyle w:val="Example"/>
      </w:pPr>
      <w:r w:rsidRPr="0064796A">
        <w:t xml:space="preserve">            &lt;</w:t>
      </w:r>
      <w:proofErr w:type="gramStart"/>
      <w:r w:rsidRPr="0064796A">
        <w:t>text&gt;</w:t>
      </w:r>
      <w:proofErr w:type="gramEnd"/>
      <w:r w:rsidRPr="0064796A">
        <w:t>Breast Cancer Screening&lt;/text&gt;</w:t>
      </w:r>
    </w:p>
    <w:p w14:paraId="75B96055"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&gt;</w:t>
      </w:r>
    </w:p>
    <w:p w14:paraId="63B19524" w14:textId="77777777" w:rsidR="006A664B" w:rsidRPr="0064796A" w:rsidRDefault="44359EB6" w:rsidP="006A664B">
      <w:pPr>
        <w:pStyle w:val="Example"/>
      </w:pPr>
      <w:r w:rsidRPr="0064796A">
        <w:t xml:space="preserve">    &lt;/reference&gt;</w:t>
      </w:r>
    </w:p>
    <w:p w14:paraId="2EB36503" w14:textId="77777777" w:rsidR="006A664B" w:rsidRPr="0064796A" w:rsidRDefault="44359EB6" w:rsidP="006A664B">
      <w:pPr>
        <w:pStyle w:val="Example"/>
      </w:pPr>
      <w:r w:rsidRPr="0064796A">
        <w:t xml:space="preserve">    &lt;</w:t>
      </w:r>
      <w:proofErr w:type="gramStart"/>
      <w:r w:rsidRPr="0064796A">
        <w:t>component</w:t>
      </w:r>
      <w:proofErr w:type="gramEnd"/>
      <w:r w:rsidRPr="0064796A">
        <w:t>&gt;</w:t>
      </w:r>
    </w:p>
    <w:p w14:paraId="33370340" w14:textId="13981F2C" w:rsidR="006A664B" w:rsidRPr="0064796A" w:rsidRDefault="44359EB6" w:rsidP="006A664B">
      <w:pPr>
        <w:pStyle w:val="Example"/>
      </w:pPr>
      <w:r w:rsidRPr="0064796A">
        <w:t xml:space="preserve">        </w:t>
      </w:r>
      <w:proofErr w:type="gramStart"/>
      <w:r w:rsidRPr="0064796A">
        <w:t>&lt;!--</w:t>
      </w:r>
      <w:proofErr w:type="gramEnd"/>
      <w:r w:rsidRPr="0064796A">
        <w:t xml:space="preserve"> Performance Rate for Proportion Measure - CMS (V</w:t>
      </w:r>
      <w:r w:rsidR="00240556">
        <w:t>3</w:t>
      </w:r>
      <w:r w:rsidRPr="0064796A">
        <w:t>) --&gt;</w:t>
      </w:r>
    </w:p>
    <w:p w14:paraId="60847BF3"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59400FA" w14:textId="77777777" w:rsidR="006A664B" w:rsidRPr="0064796A" w:rsidRDefault="44359EB6" w:rsidP="006A664B">
      <w:pPr>
        <w:pStyle w:val="Example"/>
      </w:pPr>
      <w:r w:rsidRPr="0064796A">
        <w:t xml:space="preserve">          ...</w:t>
      </w:r>
    </w:p>
    <w:p w14:paraId="29F65FA6" w14:textId="77777777" w:rsidR="006A664B" w:rsidRPr="0064796A" w:rsidRDefault="44359EB6" w:rsidP="006A664B">
      <w:pPr>
        <w:pStyle w:val="Example"/>
      </w:pPr>
      <w:r w:rsidRPr="0064796A">
        <w:t xml:space="preserve">        &lt;/observation&gt;</w:t>
      </w:r>
    </w:p>
    <w:p w14:paraId="6BC01B33" w14:textId="77777777" w:rsidR="006A664B" w:rsidRPr="0064796A" w:rsidRDefault="44359EB6" w:rsidP="006A664B">
      <w:pPr>
        <w:pStyle w:val="Example"/>
      </w:pPr>
      <w:r w:rsidRPr="0064796A">
        <w:t xml:space="preserve">    &lt;/component&gt;</w:t>
      </w:r>
    </w:p>
    <w:p w14:paraId="43E060B3" w14:textId="77777777" w:rsidR="006A664B" w:rsidRPr="0064796A" w:rsidRDefault="44359EB6" w:rsidP="006A664B">
      <w:pPr>
        <w:pStyle w:val="Example"/>
      </w:pPr>
      <w:r w:rsidRPr="0064796A">
        <w:t>&lt;/organizer&gt;</w:t>
      </w:r>
    </w:p>
    <w:p w14:paraId="7365B60B" w14:textId="4DF0A77C" w:rsidR="007E1202" w:rsidRPr="00BF221B" w:rsidRDefault="007E1202" w:rsidP="00546F19">
      <w:pPr>
        <w:pStyle w:val="Heading3"/>
      </w:pPr>
      <w:bookmarkStart w:id="797" w:name="_Payer_Supplemental_Data"/>
      <w:bookmarkStart w:id="798" w:name="_Toc5020529"/>
      <w:bookmarkEnd w:id="797"/>
      <w:r w:rsidRPr="00BF221B">
        <w:t>P</w:t>
      </w:r>
      <w:bookmarkStart w:id="799" w:name="E_Payer_Supplemental_Data_Element_CMS_EP"/>
      <w:bookmarkEnd w:id="799"/>
      <w:r w:rsidRPr="00BF221B">
        <w:t xml:space="preserve">ayer Supplemental Data Element </w:t>
      </w:r>
      <w:r w:rsidR="00361473" w:rsidRPr="00BF221B">
        <w:t>- CMS</w:t>
      </w:r>
      <w:bookmarkEnd w:id="795"/>
      <w:r w:rsidR="00BE2627" w:rsidRPr="00BF221B">
        <w:t xml:space="preserve"> (</w:t>
      </w:r>
      <w:r w:rsidR="0001321F" w:rsidRPr="00BF221B">
        <w:t>V</w:t>
      </w:r>
      <w:r w:rsidR="0001321F">
        <w:t>3</w:t>
      </w:r>
      <w:r w:rsidR="00BE2627" w:rsidRPr="00BF221B">
        <w:t>)</w:t>
      </w:r>
      <w:bookmarkEnd w:id="798"/>
    </w:p>
    <w:p w14:paraId="5E6BC221" w14:textId="24562B59" w:rsidR="006A664B" w:rsidRPr="0064796A" w:rsidRDefault="006A664B" w:rsidP="006A664B">
      <w:pPr>
        <w:pStyle w:val="BracketData"/>
      </w:pPr>
      <w:bookmarkStart w:id="800" w:name="_Toc385597138"/>
      <w:bookmarkStart w:id="801" w:name="_Toc290640090"/>
      <w:bookmarkStart w:id="802" w:name="_Toc424024338"/>
      <w:bookmarkStart w:id="803" w:name="_Toc424024397"/>
      <w:bookmarkStart w:id="804" w:name="_Toc450408296"/>
      <w:r w:rsidRPr="0064796A">
        <w:t>[</w:t>
      </w:r>
      <w:proofErr w:type="gramStart"/>
      <w:r w:rsidRPr="0064796A">
        <w:t>observation</w:t>
      </w:r>
      <w:proofErr w:type="gramEnd"/>
      <w:r w:rsidRPr="0064796A">
        <w:t>: identifier urn:hl7ii:2.16.840.1.113883.10.20.27.3.18:</w:t>
      </w:r>
      <w:r w:rsidR="00240556">
        <w:t>2018-05-01</w:t>
      </w:r>
      <w:r w:rsidRPr="0064796A">
        <w:t xml:space="preserve"> (open)]</w:t>
      </w:r>
    </w:p>
    <w:p w14:paraId="193BDF28" w14:textId="13944373" w:rsidR="007E1202" w:rsidRPr="0064796A" w:rsidRDefault="00CA0CB8" w:rsidP="0014661A">
      <w:pPr>
        <w:pStyle w:val="Caption"/>
      </w:pPr>
      <w:bookmarkStart w:id="805" w:name="_Toc5021895"/>
      <w:r w:rsidRPr="0064796A">
        <w:t xml:space="preserve">Table </w:t>
      </w:r>
      <w:r w:rsidRPr="0064796A">
        <w:fldChar w:fldCharType="begin"/>
      </w:r>
      <w:r w:rsidRPr="0064796A">
        <w:instrText>SEQ Table \* ARABIC</w:instrText>
      </w:r>
      <w:r w:rsidRPr="0064796A">
        <w:fldChar w:fldCharType="separate"/>
      </w:r>
      <w:r w:rsidR="00E50881">
        <w:rPr>
          <w:noProof/>
        </w:rPr>
        <w:t>9</w:t>
      </w:r>
      <w:r w:rsidRPr="0064796A">
        <w:fldChar w:fldCharType="end"/>
      </w:r>
      <w:r w:rsidRPr="0064796A">
        <w:t xml:space="preserve">: </w:t>
      </w:r>
      <w:r w:rsidR="007E1202" w:rsidRPr="0064796A">
        <w:t xml:space="preserve">Payer Supplemental Data </w:t>
      </w:r>
      <w:proofErr w:type="gramStart"/>
      <w:r w:rsidR="007E1202" w:rsidRPr="0064796A">
        <w:t>Element</w:t>
      </w:r>
      <w:r w:rsidR="006A664B" w:rsidRPr="0064796A">
        <w:t xml:space="preserve"> </w:t>
      </w:r>
      <w:r w:rsidR="007E1202" w:rsidRPr="0064796A">
        <w:t xml:space="preserve"> </w:t>
      </w:r>
      <w:r w:rsidR="00361473" w:rsidRPr="0064796A">
        <w:t>–</w:t>
      </w:r>
      <w:proofErr w:type="gramEnd"/>
      <w:r w:rsidR="00361473" w:rsidRPr="0064796A">
        <w:t xml:space="preserve"> CMS </w:t>
      </w:r>
      <w:r w:rsidR="00BE3B00">
        <w:t xml:space="preserve">(V3) </w:t>
      </w:r>
      <w:r w:rsidR="007E1202" w:rsidRPr="0064796A">
        <w:t>Contexts</w:t>
      </w:r>
      <w:bookmarkEnd w:id="800"/>
      <w:bookmarkEnd w:id="801"/>
      <w:bookmarkEnd w:id="802"/>
      <w:bookmarkEnd w:id="803"/>
      <w:bookmarkEnd w:id="804"/>
      <w:bookmarkEnd w:id="8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788"/>
        <w:gridCol w:w="4788"/>
      </w:tblGrid>
      <w:tr w:rsidR="007E1202" w:rsidRPr="0064796A" w14:paraId="3C2EAB46" w14:textId="77777777" w:rsidTr="556D6839">
        <w:trPr>
          <w:cantSplit/>
          <w:tblHeader/>
          <w:jc w:val="center"/>
        </w:trPr>
        <w:tc>
          <w:tcPr>
            <w:tcW w:w="360" w:type="dxa"/>
            <w:shd w:val="clear" w:color="auto" w:fill="1F497D" w:themeFill="text2"/>
          </w:tcPr>
          <w:p w14:paraId="28ECB263" w14:textId="77777777" w:rsidR="007E1202" w:rsidRPr="0064796A" w:rsidRDefault="44359EB6" w:rsidP="00307964">
            <w:pPr>
              <w:pStyle w:val="TableHead"/>
            </w:pPr>
            <w:r w:rsidRPr="0064796A">
              <w:t>Contained By</w:t>
            </w:r>
          </w:p>
        </w:tc>
        <w:tc>
          <w:tcPr>
            <w:tcW w:w="360" w:type="dxa"/>
            <w:shd w:val="clear" w:color="auto" w:fill="1F497D" w:themeFill="text2"/>
          </w:tcPr>
          <w:p w14:paraId="1B8443ED" w14:textId="77777777" w:rsidR="007E1202" w:rsidRPr="0064796A" w:rsidRDefault="44359EB6" w:rsidP="00307964">
            <w:pPr>
              <w:pStyle w:val="TableHead"/>
            </w:pPr>
            <w:r w:rsidRPr="0064796A">
              <w:t>Contains</w:t>
            </w:r>
          </w:p>
        </w:tc>
      </w:tr>
      <w:tr w:rsidR="007E1202" w:rsidRPr="00C80A02" w14:paraId="38CDDA22" w14:textId="77777777" w:rsidTr="556D6839">
        <w:trPr>
          <w:cantSplit/>
          <w:jc w:val="center"/>
        </w:trPr>
        <w:tc>
          <w:tcPr>
            <w:tcW w:w="360" w:type="dxa"/>
          </w:tcPr>
          <w:p w14:paraId="656D5D8A" w14:textId="5C48C749" w:rsidR="007E1202" w:rsidRPr="00C80A02" w:rsidRDefault="004F10DF" w:rsidP="00EC1384">
            <w:pPr>
              <w:pStyle w:val="TableText"/>
              <w:rPr>
                <w:noProof w:val="0"/>
              </w:rPr>
            </w:pPr>
            <w:hyperlink w:anchor="_Measure_Data_-">
              <w:r w:rsidR="00240556">
                <w:rPr>
                  <w:rStyle w:val="HyperlinkText9pt"/>
                </w:rPr>
                <w:t>Measure Data - CMS (V3)</w:t>
              </w:r>
            </w:hyperlink>
            <w:r w:rsidR="00240556">
              <w:t xml:space="preserve"> (required)</w:t>
            </w:r>
          </w:p>
        </w:tc>
        <w:tc>
          <w:tcPr>
            <w:tcW w:w="360" w:type="dxa"/>
          </w:tcPr>
          <w:p w14:paraId="2FAA716B" w14:textId="0D4D456E" w:rsidR="007E1202" w:rsidRPr="00C80A02" w:rsidRDefault="00240556" w:rsidP="00EC1384">
            <w:pPr>
              <w:pStyle w:val="TableText"/>
              <w:rPr>
                <w:noProof w:val="0"/>
              </w:rPr>
            </w:pPr>
            <w:r w:rsidRPr="00703E65">
              <w:rPr>
                <w:rStyle w:val="HyperlinkText9pt"/>
                <w:u w:val="none"/>
              </w:rPr>
              <w:t>Aggregate Count</w:t>
            </w:r>
            <w:r>
              <w:t xml:space="preserve"> (required)</w:t>
            </w:r>
          </w:p>
        </w:tc>
      </w:tr>
    </w:tbl>
    <w:p w14:paraId="4C361009" w14:textId="57C75BFA" w:rsidR="007E1202" w:rsidRPr="0064796A" w:rsidRDefault="44359EB6" w:rsidP="007E1202">
      <w:pPr>
        <w:pStyle w:val="BodyText0"/>
      </w:pPr>
      <w:r w:rsidRPr="0064796A">
        <w:t>This observation represents the policy or program providing the coverage for the patients being reported on and provides the number of patients in the population that are covered by that policy or program. When a patient has multiple payers, only count the primary payer (usually this is the first payer listed). For CMS eligible clinician</w:t>
      </w:r>
      <w:r w:rsidR="00BE1B57">
        <w:t>s</w:t>
      </w:r>
      <w:r w:rsidRPr="0064796A">
        <w:t xml:space="preserve"> </w:t>
      </w:r>
      <w:r w:rsidR="00DD059F">
        <w:t>and eligible professional</w:t>
      </w:r>
      <w:r w:rsidR="00BE1B57">
        <w:t>s</w:t>
      </w:r>
      <w:r w:rsidR="00DD059F">
        <w:t xml:space="preserve"> </w:t>
      </w:r>
      <w:r w:rsidRPr="0064796A">
        <w:t xml:space="preserve">programs, all </w:t>
      </w:r>
      <w:r w:rsidRPr="0064796A">
        <w:lastRenderedPageBreak/>
        <w:t xml:space="preserve">codes present in the value set must be reported, even if the count is zero. If an </w:t>
      </w:r>
      <w:proofErr w:type="spellStart"/>
      <w:r w:rsidR="002F08DF">
        <w:t>eCQM</w:t>
      </w:r>
      <w:proofErr w:type="spellEnd"/>
      <w:r w:rsidRPr="0064796A">
        <w:t xml:space="preserve"> is episode-based, the count will reflect the patient count rather than the episode count.</w:t>
      </w:r>
    </w:p>
    <w:p w14:paraId="51120043" w14:textId="02F3EEDB" w:rsidR="007E1202" w:rsidRPr="0064796A" w:rsidRDefault="44359EB6" w:rsidP="007E1202">
      <w:pPr>
        <w:pStyle w:val="BodyText0"/>
      </w:pPr>
      <w:r w:rsidRPr="0064796A">
        <w:t xml:space="preserve">Individual payer codes from the Public Health Data Standards Consortium Source of Payment Typology (2.16.840.1.113883.3.221.5) have been grouped for </w:t>
      </w:r>
      <w:r w:rsidR="002D2A1F">
        <w:t xml:space="preserve">QRDA </w:t>
      </w:r>
      <w:r w:rsidRPr="0064796A">
        <w:t xml:space="preserve">III aggregate reports. </w:t>
      </w:r>
    </w:p>
    <w:p w14:paraId="7E7918CF" w14:textId="7EC8DA00" w:rsidR="00703E65" w:rsidRPr="0064796A" w:rsidRDefault="00703E65" w:rsidP="00703E65">
      <w:pPr>
        <w:pStyle w:val="Caption"/>
      </w:pPr>
      <w:bookmarkStart w:id="806" w:name="_Toc385597139"/>
      <w:bookmarkStart w:id="807" w:name="_Toc5021896"/>
      <w:r w:rsidRPr="0064796A">
        <w:t xml:space="preserve">Table </w:t>
      </w:r>
      <w:r w:rsidRPr="0064796A">
        <w:fldChar w:fldCharType="begin"/>
      </w:r>
      <w:r w:rsidRPr="0064796A">
        <w:instrText>SEQ Table \* ARABIC</w:instrText>
      </w:r>
      <w:r w:rsidRPr="0064796A">
        <w:fldChar w:fldCharType="separate"/>
      </w:r>
      <w:r w:rsidR="00E50881">
        <w:rPr>
          <w:noProof/>
        </w:rPr>
        <w:t>10</w:t>
      </w:r>
      <w:r w:rsidRPr="0064796A">
        <w:fldChar w:fldCharType="end"/>
      </w:r>
      <w:r w:rsidRPr="0064796A">
        <w:t>: Payer Supplemental Data Element - CMS (V</w:t>
      </w:r>
      <w:r>
        <w:t>3</w:t>
      </w:r>
      <w:r w:rsidRPr="0064796A">
        <w:t>) Constraints Overview</w:t>
      </w:r>
      <w:bookmarkEnd w:id="807"/>
    </w:p>
    <w:p w14:paraId="06B9C8A5" w14:textId="77777777" w:rsidR="00703E65" w:rsidRPr="0064796A" w:rsidRDefault="00703E65" w:rsidP="00703E65">
      <w:pPr>
        <w:pStyle w:val="Caption-OID"/>
        <w:spacing w:after="0"/>
      </w:pPr>
      <w:proofErr w:type="gramStart"/>
      <w:r w:rsidRPr="0064796A">
        <w:t>observation[</w:t>
      </w:r>
      <w:proofErr w:type="spellStart"/>
      <w:proofErr w:type="gramEnd"/>
      <w:r w:rsidRPr="0064796A">
        <w:t>templateId</w:t>
      </w:r>
      <w:proofErr w:type="spellEnd"/>
      <w:r w:rsidRPr="0064796A">
        <w:t>/@root='2.16.840.1.113883.10.20.27.3.18']</w:t>
      </w:r>
    </w:p>
    <w:p w14:paraId="205316C5" w14:textId="77777777" w:rsidR="00703E65" w:rsidRPr="0064796A" w:rsidRDefault="00703E65" w:rsidP="00703E65">
      <w:pPr>
        <w:pStyle w:val="Caption-OID"/>
      </w:pPr>
      <w:r w:rsidRPr="0064796A">
        <w:t>[</w:t>
      </w:r>
      <w:proofErr w:type="spellStart"/>
      <w:r w:rsidRPr="0064796A">
        <w:t>templateId</w:t>
      </w:r>
      <w:proofErr w:type="spellEnd"/>
      <w:r w:rsidRPr="0064796A">
        <w:t>/@extension=”</w:t>
      </w:r>
      <w:r>
        <w:t>2018-05-01</w:t>
      </w:r>
      <w:r w:rsidRPr="0064796A">
        <w:t>”]</w:t>
      </w:r>
    </w:p>
    <w:tbl>
      <w:tblPr>
        <w:tblStyle w:val="TableGrid"/>
        <w:tblW w:w="9630" w:type="dxa"/>
        <w:jc w:val="center"/>
        <w:tblLayout w:type="fixed"/>
        <w:tblLook w:val="02A0" w:firstRow="1" w:lastRow="0" w:firstColumn="1" w:lastColumn="0" w:noHBand="1" w:noVBand="0"/>
      </w:tblPr>
      <w:tblGrid>
        <w:gridCol w:w="2025"/>
        <w:gridCol w:w="810"/>
        <w:gridCol w:w="900"/>
        <w:gridCol w:w="900"/>
        <w:gridCol w:w="1440"/>
        <w:gridCol w:w="3555"/>
      </w:tblGrid>
      <w:tr w:rsidR="00703E65" w:rsidRPr="0064796A" w14:paraId="43F71CCD" w14:textId="77777777" w:rsidTr="00442742">
        <w:trPr>
          <w:jc w:val="center"/>
        </w:trPr>
        <w:tc>
          <w:tcPr>
            <w:tcW w:w="2025" w:type="dxa"/>
            <w:shd w:val="clear" w:color="auto" w:fill="1F497D" w:themeFill="text2"/>
            <w:noWrap/>
          </w:tcPr>
          <w:p w14:paraId="2E9D3937" w14:textId="77777777" w:rsidR="00703E65" w:rsidRPr="0064796A" w:rsidRDefault="00703E65" w:rsidP="00442742">
            <w:pPr>
              <w:pStyle w:val="TableHead"/>
            </w:pPr>
            <w:r w:rsidRPr="0064796A">
              <w:t>XPath</w:t>
            </w:r>
          </w:p>
        </w:tc>
        <w:tc>
          <w:tcPr>
            <w:tcW w:w="810" w:type="dxa"/>
            <w:shd w:val="clear" w:color="auto" w:fill="1F497D" w:themeFill="text2"/>
            <w:noWrap/>
          </w:tcPr>
          <w:p w14:paraId="60A8CEEA" w14:textId="77777777" w:rsidR="00703E65" w:rsidRPr="0064796A" w:rsidRDefault="00703E65" w:rsidP="00442742">
            <w:pPr>
              <w:pStyle w:val="TableHead"/>
            </w:pPr>
            <w:r w:rsidRPr="0064796A">
              <w:t>Card.</w:t>
            </w:r>
          </w:p>
        </w:tc>
        <w:tc>
          <w:tcPr>
            <w:tcW w:w="900" w:type="dxa"/>
            <w:shd w:val="clear" w:color="auto" w:fill="1F497D" w:themeFill="text2"/>
            <w:noWrap/>
          </w:tcPr>
          <w:p w14:paraId="4716E257" w14:textId="77777777" w:rsidR="00703E65" w:rsidRPr="0064796A" w:rsidRDefault="00703E65" w:rsidP="00442742">
            <w:pPr>
              <w:pStyle w:val="TableHead"/>
            </w:pPr>
            <w:r w:rsidRPr="0064796A">
              <w:t>Verb</w:t>
            </w:r>
          </w:p>
        </w:tc>
        <w:tc>
          <w:tcPr>
            <w:tcW w:w="900" w:type="dxa"/>
            <w:shd w:val="clear" w:color="auto" w:fill="1F497D" w:themeFill="text2"/>
            <w:noWrap/>
          </w:tcPr>
          <w:p w14:paraId="53F5FCB2" w14:textId="77777777" w:rsidR="00703E65" w:rsidRPr="0064796A" w:rsidRDefault="00703E65" w:rsidP="00442742">
            <w:pPr>
              <w:pStyle w:val="TableHead"/>
            </w:pPr>
            <w:r w:rsidRPr="0064796A">
              <w:t>Data Type</w:t>
            </w:r>
          </w:p>
        </w:tc>
        <w:tc>
          <w:tcPr>
            <w:tcW w:w="1440" w:type="dxa"/>
            <w:shd w:val="clear" w:color="auto" w:fill="1F497D" w:themeFill="text2"/>
            <w:noWrap/>
          </w:tcPr>
          <w:p w14:paraId="1EEC1162" w14:textId="77777777" w:rsidR="00703E65" w:rsidRPr="0064796A" w:rsidRDefault="00703E65" w:rsidP="00442742">
            <w:pPr>
              <w:pStyle w:val="TableHead"/>
            </w:pPr>
            <w:r w:rsidRPr="0064796A">
              <w:t>CONF#</w:t>
            </w:r>
          </w:p>
        </w:tc>
        <w:tc>
          <w:tcPr>
            <w:tcW w:w="3555" w:type="dxa"/>
            <w:shd w:val="clear" w:color="auto" w:fill="1F497D" w:themeFill="text2"/>
            <w:noWrap/>
          </w:tcPr>
          <w:p w14:paraId="61639279" w14:textId="77777777" w:rsidR="00703E65" w:rsidRPr="0064796A" w:rsidRDefault="00703E65" w:rsidP="00442742">
            <w:pPr>
              <w:pStyle w:val="TableHead"/>
            </w:pPr>
            <w:r w:rsidRPr="0064796A">
              <w:t>Value</w:t>
            </w:r>
          </w:p>
        </w:tc>
      </w:tr>
      <w:tr w:rsidR="00703E65" w:rsidRPr="0064796A" w14:paraId="1A56CE51" w14:textId="77777777" w:rsidTr="00442742">
        <w:trPr>
          <w:jc w:val="center"/>
        </w:trPr>
        <w:tc>
          <w:tcPr>
            <w:tcW w:w="2025" w:type="dxa"/>
          </w:tcPr>
          <w:p w14:paraId="7A18AD13" w14:textId="77777777" w:rsidR="00703E65" w:rsidRPr="0064796A" w:rsidRDefault="00703E65" w:rsidP="00442742">
            <w:pPr>
              <w:pStyle w:val="TableText"/>
            </w:pPr>
            <w:r>
              <w:tab/>
              <w:t>templateId</w:t>
            </w:r>
          </w:p>
        </w:tc>
        <w:tc>
          <w:tcPr>
            <w:tcW w:w="810" w:type="dxa"/>
          </w:tcPr>
          <w:p w14:paraId="1FB4B27B" w14:textId="77777777" w:rsidR="00703E65" w:rsidRPr="0064796A" w:rsidRDefault="00703E65" w:rsidP="00442742">
            <w:pPr>
              <w:pStyle w:val="TableText"/>
            </w:pPr>
            <w:r>
              <w:t>1..1</w:t>
            </w:r>
          </w:p>
        </w:tc>
        <w:tc>
          <w:tcPr>
            <w:tcW w:w="900" w:type="dxa"/>
          </w:tcPr>
          <w:p w14:paraId="722FE6D5" w14:textId="77777777" w:rsidR="00703E65" w:rsidRPr="0064796A" w:rsidRDefault="00703E65" w:rsidP="00442742">
            <w:pPr>
              <w:pStyle w:val="TableText"/>
            </w:pPr>
            <w:r>
              <w:t>SHALL</w:t>
            </w:r>
          </w:p>
        </w:tc>
        <w:tc>
          <w:tcPr>
            <w:tcW w:w="900" w:type="dxa"/>
          </w:tcPr>
          <w:p w14:paraId="32B76487" w14:textId="77777777" w:rsidR="00703E65" w:rsidRPr="0064796A" w:rsidRDefault="00703E65" w:rsidP="00442742">
            <w:pPr>
              <w:pStyle w:val="TableText"/>
            </w:pPr>
          </w:p>
        </w:tc>
        <w:tc>
          <w:tcPr>
            <w:tcW w:w="1440" w:type="dxa"/>
          </w:tcPr>
          <w:p w14:paraId="40985F4B" w14:textId="792540BA" w:rsidR="00703E65" w:rsidRPr="00324CAF" w:rsidRDefault="004F10DF" w:rsidP="00442742">
            <w:pPr>
              <w:pStyle w:val="TableText"/>
              <w:rPr>
                <w:color w:val="000099"/>
              </w:rPr>
            </w:pPr>
            <w:hyperlink w:anchor="C_CMS_47">
              <w:r w:rsidR="00703E65" w:rsidRPr="00324CAF">
                <w:rPr>
                  <w:rStyle w:val="HyperlinkText9pt"/>
                  <w:color w:val="000099"/>
                </w:rPr>
                <w:t>CMS_47</w:t>
              </w:r>
            </w:hyperlink>
          </w:p>
        </w:tc>
        <w:tc>
          <w:tcPr>
            <w:tcW w:w="3555" w:type="dxa"/>
          </w:tcPr>
          <w:p w14:paraId="308C8854" w14:textId="77777777" w:rsidR="00703E65" w:rsidRDefault="00703E65" w:rsidP="00442742">
            <w:pPr>
              <w:pStyle w:val="TableText"/>
            </w:pPr>
          </w:p>
        </w:tc>
      </w:tr>
      <w:tr w:rsidR="00703E65" w:rsidRPr="0064796A" w14:paraId="461F7E2D" w14:textId="77777777" w:rsidTr="00442742">
        <w:trPr>
          <w:jc w:val="center"/>
        </w:trPr>
        <w:tc>
          <w:tcPr>
            <w:tcW w:w="2025" w:type="dxa"/>
          </w:tcPr>
          <w:p w14:paraId="0F35BE10" w14:textId="77777777" w:rsidR="00703E65" w:rsidRDefault="00703E65" w:rsidP="00442742">
            <w:pPr>
              <w:pStyle w:val="TableText"/>
            </w:pPr>
            <w:r>
              <w:tab/>
            </w:r>
            <w:r>
              <w:tab/>
              <w:t>@root</w:t>
            </w:r>
          </w:p>
        </w:tc>
        <w:tc>
          <w:tcPr>
            <w:tcW w:w="810" w:type="dxa"/>
          </w:tcPr>
          <w:p w14:paraId="1BC92DFA" w14:textId="77777777" w:rsidR="00703E65" w:rsidRDefault="00703E65" w:rsidP="00442742">
            <w:pPr>
              <w:pStyle w:val="TableText"/>
            </w:pPr>
            <w:r>
              <w:t>1..1</w:t>
            </w:r>
          </w:p>
        </w:tc>
        <w:tc>
          <w:tcPr>
            <w:tcW w:w="900" w:type="dxa"/>
          </w:tcPr>
          <w:p w14:paraId="0FF59236" w14:textId="77777777" w:rsidR="00703E65" w:rsidRDefault="00703E65" w:rsidP="00442742">
            <w:pPr>
              <w:pStyle w:val="TableText"/>
            </w:pPr>
            <w:r>
              <w:t>SHALL</w:t>
            </w:r>
          </w:p>
        </w:tc>
        <w:tc>
          <w:tcPr>
            <w:tcW w:w="900" w:type="dxa"/>
          </w:tcPr>
          <w:p w14:paraId="5AF6D28B" w14:textId="77777777" w:rsidR="00703E65" w:rsidRPr="0064796A" w:rsidRDefault="00703E65" w:rsidP="00442742">
            <w:pPr>
              <w:pStyle w:val="TableText"/>
            </w:pPr>
          </w:p>
        </w:tc>
        <w:tc>
          <w:tcPr>
            <w:tcW w:w="1440" w:type="dxa"/>
          </w:tcPr>
          <w:p w14:paraId="49F80FCA" w14:textId="3DFF500C" w:rsidR="00703E65" w:rsidRPr="00324CAF" w:rsidRDefault="004F10DF" w:rsidP="00442742">
            <w:pPr>
              <w:pStyle w:val="TableText"/>
              <w:rPr>
                <w:color w:val="000099"/>
              </w:rPr>
            </w:pPr>
            <w:hyperlink w:anchor="C_CMS_48">
              <w:r w:rsidR="00703E65" w:rsidRPr="00324CAF">
                <w:rPr>
                  <w:rStyle w:val="HyperlinkText9pt"/>
                  <w:color w:val="000099"/>
                </w:rPr>
                <w:t>CMS_48</w:t>
              </w:r>
            </w:hyperlink>
          </w:p>
        </w:tc>
        <w:tc>
          <w:tcPr>
            <w:tcW w:w="3555" w:type="dxa"/>
          </w:tcPr>
          <w:p w14:paraId="4C82846F" w14:textId="77777777" w:rsidR="00703E65" w:rsidRDefault="00703E65" w:rsidP="00442742">
            <w:pPr>
              <w:pStyle w:val="TableText"/>
            </w:pPr>
            <w:r>
              <w:t>2.16.840.1.113883.10.20.27.3.18</w:t>
            </w:r>
          </w:p>
        </w:tc>
      </w:tr>
      <w:tr w:rsidR="00703E65" w:rsidRPr="0064796A" w14:paraId="7194A778" w14:textId="77777777" w:rsidTr="00442742">
        <w:trPr>
          <w:jc w:val="center"/>
        </w:trPr>
        <w:tc>
          <w:tcPr>
            <w:tcW w:w="2025" w:type="dxa"/>
          </w:tcPr>
          <w:p w14:paraId="413854BF" w14:textId="77777777" w:rsidR="00703E65" w:rsidRDefault="00703E65" w:rsidP="00442742">
            <w:pPr>
              <w:pStyle w:val="TableText"/>
            </w:pPr>
            <w:r>
              <w:tab/>
            </w:r>
            <w:r>
              <w:tab/>
              <w:t>@extension</w:t>
            </w:r>
          </w:p>
        </w:tc>
        <w:tc>
          <w:tcPr>
            <w:tcW w:w="810" w:type="dxa"/>
          </w:tcPr>
          <w:p w14:paraId="2917F968" w14:textId="77777777" w:rsidR="00703E65" w:rsidRDefault="00703E65" w:rsidP="00442742">
            <w:pPr>
              <w:pStyle w:val="TableText"/>
            </w:pPr>
            <w:r>
              <w:t>1..1</w:t>
            </w:r>
          </w:p>
        </w:tc>
        <w:tc>
          <w:tcPr>
            <w:tcW w:w="900" w:type="dxa"/>
          </w:tcPr>
          <w:p w14:paraId="17C7D257" w14:textId="77777777" w:rsidR="00703E65" w:rsidRDefault="00703E65" w:rsidP="00442742">
            <w:pPr>
              <w:pStyle w:val="TableText"/>
            </w:pPr>
            <w:r>
              <w:t>SHALL</w:t>
            </w:r>
          </w:p>
        </w:tc>
        <w:tc>
          <w:tcPr>
            <w:tcW w:w="900" w:type="dxa"/>
          </w:tcPr>
          <w:p w14:paraId="67DD18FD" w14:textId="77777777" w:rsidR="00703E65" w:rsidRPr="0064796A" w:rsidRDefault="00703E65" w:rsidP="00442742">
            <w:pPr>
              <w:pStyle w:val="TableText"/>
            </w:pPr>
          </w:p>
        </w:tc>
        <w:tc>
          <w:tcPr>
            <w:tcW w:w="1440" w:type="dxa"/>
          </w:tcPr>
          <w:p w14:paraId="28148365" w14:textId="06AEACE9" w:rsidR="00703E65" w:rsidRPr="00324CAF" w:rsidRDefault="004F10DF" w:rsidP="00442742">
            <w:pPr>
              <w:pStyle w:val="TableText"/>
              <w:rPr>
                <w:color w:val="000099"/>
              </w:rPr>
            </w:pPr>
            <w:hyperlink w:anchor="C_CMS_49">
              <w:r w:rsidR="00703E65" w:rsidRPr="00324CAF">
                <w:rPr>
                  <w:rStyle w:val="HyperlinkText9pt"/>
                  <w:color w:val="000099"/>
                </w:rPr>
                <w:t>CMS_49</w:t>
              </w:r>
            </w:hyperlink>
          </w:p>
        </w:tc>
        <w:tc>
          <w:tcPr>
            <w:tcW w:w="3555" w:type="dxa"/>
          </w:tcPr>
          <w:p w14:paraId="3601793B" w14:textId="77777777" w:rsidR="00703E65" w:rsidRDefault="00703E65" w:rsidP="00442742">
            <w:pPr>
              <w:pStyle w:val="TableText"/>
            </w:pPr>
            <w:r>
              <w:t>2018-05-01</w:t>
            </w:r>
          </w:p>
        </w:tc>
      </w:tr>
      <w:tr w:rsidR="00703E65" w:rsidRPr="0064796A" w14:paraId="2BDC770C" w14:textId="77777777" w:rsidTr="00442742">
        <w:trPr>
          <w:jc w:val="center"/>
        </w:trPr>
        <w:tc>
          <w:tcPr>
            <w:tcW w:w="2025" w:type="dxa"/>
          </w:tcPr>
          <w:p w14:paraId="6EE99B08" w14:textId="77777777" w:rsidR="00703E65" w:rsidRDefault="00703E65" w:rsidP="00442742">
            <w:pPr>
              <w:pStyle w:val="TableText"/>
            </w:pPr>
            <w:r>
              <w:tab/>
              <w:t>value</w:t>
            </w:r>
          </w:p>
        </w:tc>
        <w:tc>
          <w:tcPr>
            <w:tcW w:w="810" w:type="dxa"/>
          </w:tcPr>
          <w:p w14:paraId="12ED663D" w14:textId="77777777" w:rsidR="00703E65" w:rsidRDefault="00703E65" w:rsidP="00442742">
            <w:pPr>
              <w:pStyle w:val="TableText"/>
            </w:pPr>
            <w:r>
              <w:t>1..1</w:t>
            </w:r>
          </w:p>
        </w:tc>
        <w:tc>
          <w:tcPr>
            <w:tcW w:w="900" w:type="dxa"/>
          </w:tcPr>
          <w:p w14:paraId="3877EE07" w14:textId="77777777" w:rsidR="00703E65" w:rsidRDefault="00703E65" w:rsidP="00442742">
            <w:pPr>
              <w:pStyle w:val="TableText"/>
            </w:pPr>
            <w:r>
              <w:t>SHALL</w:t>
            </w:r>
          </w:p>
        </w:tc>
        <w:tc>
          <w:tcPr>
            <w:tcW w:w="900" w:type="dxa"/>
          </w:tcPr>
          <w:p w14:paraId="6BF36166" w14:textId="77777777" w:rsidR="00703E65" w:rsidRPr="0064796A" w:rsidRDefault="00703E65" w:rsidP="00442742">
            <w:pPr>
              <w:pStyle w:val="TableText"/>
            </w:pPr>
            <w:r>
              <w:t>CD</w:t>
            </w:r>
          </w:p>
        </w:tc>
        <w:tc>
          <w:tcPr>
            <w:tcW w:w="1440" w:type="dxa"/>
          </w:tcPr>
          <w:p w14:paraId="72EC849B" w14:textId="762C243C" w:rsidR="00703E65" w:rsidRPr="00324CAF" w:rsidRDefault="004F10DF" w:rsidP="00442742">
            <w:pPr>
              <w:pStyle w:val="TableText"/>
              <w:rPr>
                <w:color w:val="000099"/>
              </w:rPr>
            </w:pPr>
            <w:hyperlink w:anchor="C_CMS_50">
              <w:r w:rsidR="00703E65" w:rsidRPr="00324CAF">
                <w:rPr>
                  <w:rStyle w:val="HyperlinkText9pt"/>
                  <w:color w:val="000099"/>
                </w:rPr>
                <w:t>CMS_50</w:t>
              </w:r>
            </w:hyperlink>
          </w:p>
        </w:tc>
        <w:tc>
          <w:tcPr>
            <w:tcW w:w="3555" w:type="dxa"/>
          </w:tcPr>
          <w:p w14:paraId="76A82691" w14:textId="77777777" w:rsidR="00703E65" w:rsidRDefault="00703E65" w:rsidP="00442742">
            <w:pPr>
              <w:pStyle w:val="TableText"/>
            </w:pPr>
          </w:p>
        </w:tc>
      </w:tr>
      <w:tr w:rsidR="00703E65" w:rsidRPr="0064796A" w14:paraId="2D46D352" w14:textId="77777777" w:rsidTr="00442742">
        <w:trPr>
          <w:jc w:val="center"/>
        </w:trPr>
        <w:tc>
          <w:tcPr>
            <w:tcW w:w="2025" w:type="dxa"/>
          </w:tcPr>
          <w:p w14:paraId="43CFD044" w14:textId="77777777" w:rsidR="00703E65" w:rsidRDefault="00703E65" w:rsidP="00442742">
            <w:pPr>
              <w:pStyle w:val="TableText"/>
            </w:pPr>
            <w:r>
              <w:tab/>
            </w:r>
            <w:r>
              <w:tab/>
              <w:t>@nullFlavor</w:t>
            </w:r>
          </w:p>
        </w:tc>
        <w:tc>
          <w:tcPr>
            <w:tcW w:w="810" w:type="dxa"/>
          </w:tcPr>
          <w:p w14:paraId="1675906E" w14:textId="77777777" w:rsidR="00703E65" w:rsidRDefault="00703E65" w:rsidP="00442742">
            <w:pPr>
              <w:pStyle w:val="TableText"/>
            </w:pPr>
            <w:r>
              <w:t>1..1</w:t>
            </w:r>
          </w:p>
        </w:tc>
        <w:tc>
          <w:tcPr>
            <w:tcW w:w="900" w:type="dxa"/>
          </w:tcPr>
          <w:p w14:paraId="373289A1" w14:textId="77777777" w:rsidR="00703E65" w:rsidRDefault="00703E65" w:rsidP="00442742">
            <w:pPr>
              <w:pStyle w:val="TableText"/>
            </w:pPr>
            <w:r>
              <w:t>SHALL</w:t>
            </w:r>
          </w:p>
        </w:tc>
        <w:tc>
          <w:tcPr>
            <w:tcW w:w="900" w:type="dxa"/>
          </w:tcPr>
          <w:p w14:paraId="28D6ABC6" w14:textId="77777777" w:rsidR="00703E65" w:rsidRDefault="00703E65" w:rsidP="00442742">
            <w:pPr>
              <w:pStyle w:val="TableText"/>
            </w:pPr>
          </w:p>
        </w:tc>
        <w:tc>
          <w:tcPr>
            <w:tcW w:w="1440" w:type="dxa"/>
          </w:tcPr>
          <w:p w14:paraId="4E888CF1" w14:textId="1676F77A" w:rsidR="00703E65" w:rsidRPr="00324CAF" w:rsidRDefault="004F10DF" w:rsidP="00442742">
            <w:pPr>
              <w:pStyle w:val="TableText"/>
              <w:rPr>
                <w:color w:val="000099"/>
              </w:rPr>
            </w:pPr>
            <w:hyperlink w:anchor="C_CMS_51">
              <w:r w:rsidR="00703E65" w:rsidRPr="00324CAF">
                <w:rPr>
                  <w:rStyle w:val="HyperlinkText9pt"/>
                  <w:color w:val="000099"/>
                </w:rPr>
                <w:t>CMS_51</w:t>
              </w:r>
            </w:hyperlink>
          </w:p>
        </w:tc>
        <w:tc>
          <w:tcPr>
            <w:tcW w:w="3555" w:type="dxa"/>
          </w:tcPr>
          <w:p w14:paraId="6793D45D" w14:textId="77777777" w:rsidR="00703E65" w:rsidRDefault="00703E65" w:rsidP="00442742">
            <w:pPr>
              <w:pStyle w:val="TableText"/>
            </w:pPr>
            <w:r>
              <w:t>OTH</w:t>
            </w:r>
          </w:p>
        </w:tc>
      </w:tr>
      <w:tr w:rsidR="00703E65" w:rsidRPr="0064796A" w14:paraId="11212B95" w14:textId="77777777" w:rsidTr="00442742">
        <w:trPr>
          <w:jc w:val="center"/>
        </w:trPr>
        <w:tc>
          <w:tcPr>
            <w:tcW w:w="2025" w:type="dxa"/>
          </w:tcPr>
          <w:p w14:paraId="1125BAF9" w14:textId="77777777" w:rsidR="00703E65" w:rsidRDefault="00703E65" w:rsidP="00442742">
            <w:pPr>
              <w:pStyle w:val="TableText"/>
            </w:pPr>
            <w:r>
              <w:tab/>
            </w:r>
            <w:r>
              <w:tab/>
              <w:t>translation</w:t>
            </w:r>
          </w:p>
        </w:tc>
        <w:tc>
          <w:tcPr>
            <w:tcW w:w="810" w:type="dxa"/>
          </w:tcPr>
          <w:p w14:paraId="6F828F30" w14:textId="77777777" w:rsidR="00703E65" w:rsidRDefault="00703E65" w:rsidP="00442742">
            <w:pPr>
              <w:pStyle w:val="TableText"/>
            </w:pPr>
            <w:r>
              <w:t>1..1</w:t>
            </w:r>
          </w:p>
        </w:tc>
        <w:tc>
          <w:tcPr>
            <w:tcW w:w="900" w:type="dxa"/>
          </w:tcPr>
          <w:p w14:paraId="7EBC0F22" w14:textId="77777777" w:rsidR="00703E65" w:rsidRDefault="00703E65" w:rsidP="00442742">
            <w:pPr>
              <w:pStyle w:val="TableText"/>
            </w:pPr>
            <w:r>
              <w:t>SHALL</w:t>
            </w:r>
          </w:p>
        </w:tc>
        <w:tc>
          <w:tcPr>
            <w:tcW w:w="900" w:type="dxa"/>
          </w:tcPr>
          <w:p w14:paraId="0F9D7E5F" w14:textId="77777777" w:rsidR="00703E65" w:rsidRDefault="00703E65" w:rsidP="00442742">
            <w:pPr>
              <w:pStyle w:val="TableText"/>
            </w:pPr>
          </w:p>
        </w:tc>
        <w:tc>
          <w:tcPr>
            <w:tcW w:w="1440" w:type="dxa"/>
          </w:tcPr>
          <w:p w14:paraId="2805AF19" w14:textId="6D00C987" w:rsidR="00703E65" w:rsidRPr="00324CAF" w:rsidRDefault="004F10DF" w:rsidP="00442742">
            <w:pPr>
              <w:pStyle w:val="TableText"/>
              <w:rPr>
                <w:color w:val="000099"/>
              </w:rPr>
            </w:pPr>
            <w:hyperlink w:anchor="C_CMS_52">
              <w:r w:rsidR="00703E65" w:rsidRPr="00324CAF">
                <w:rPr>
                  <w:rStyle w:val="HyperlinkText9pt"/>
                  <w:color w:val="000099"/>
                </w:rPr>
                <w:t>CMS_52</w:t>
              </w:r>
            </w:hyperlink>
          </w:p>
        </w:tc>
        <w:tc>
          <w:tcPr>
            <w:tcW w:w="3555" w:type="dxa"/>
          </w:tcPr>
          <w:p w14:paraId="7D1B087A" w14:textId="77777777" w:rsidR="00703E65" w:rsidRDefault="00703E65" w:rsidP="00442742">
            <w:pPr>
              <w:pStyle w:val="TableText"/>
            </w:pPr>
          </w:p>
        </w:tc>
      </w:tr>
      <w:tr w:rsidR="00703E65" w:rsidRPr="0064796A" w14:paraId="3639818F" w14:textId="77777777" w:rsidTr="00442742">
        <w:trPr>
          <w:jc w:val="center"/>
        </w:trPr>
        <w:tc>
          <w:tcPr>
            <w:tcW w:w="2025" w:type="dxa"/>
          </w:tcPr>
          <w:p w14:paraId="40919EF6" w14:textId="77777777" w:rsidR="00703E65" w:rsidRDefault="00703E65" w:rsidP="00442742">
            <w:pPr>
              <w:pStyle w:val="TableText"/>
            </w:pPr>
            <w:r>
              <w:tab/>
            </w:r>
            <w:r>
              <w:tab/>
            </w:r>
            <w:r>
              <w:tab/>
              <w:t>@code</w:t>
            </w:r>
          </w:p>
        </w:tc>
        <w:tc>
          <w:tcPr>
            <w:tcW w:w="810" w:type="dxa"/>
          </w:tcPr>
          <w:p w14:paraId="2D8C272C" w14:textId="77777777" w:rsidR="00703E65" w:rsidRDefault="00703E65" w:rsidP="00442742">
            <w:pPr>
              <w:pStyle w:val="TableText"/>
            </w:pPr>
            <w:r>
              <w:t>1..1</w:t>
            </w:r>
          </w:p>
        </w:tc>
        <w:tc>
          <w:tcPr>
            <w:tcW w:w="900" w:type="dxa"/>
          </w:tcPr>
          <w:p w14:paraId="74C79AB9" w14:textId="77777777" w:rsidR="00703E65" w:rsidRDefault="00703E65" w:rsidP="00442742">
            <w:pPr>
              <w:pStyle w:val="TableText"/>
            </w:pPr>
            <w:r>
              <w:t>SHALL</w:t>
            </w:r>
          </w:p>
        </w:tc>
        <w:tc>
          <w:tcPr>
            <w:tcW w:w="900" w:type="dxa"/>
          </w:tcPr>
          <w:p w14:paraId="28879FF2" w14:textId="77777777" w:rsidR="00703E65" w:rsidRDefault="00703E65" w:rsidP="00442742">
            <w:pPr>
              <w:pStyle w:val="TableText"/>
            </w:pPr>
          </w:p>
        </w:tc>
        <w:tc>
          <w:tcPr>
            <w:tcW w:w="1440" w:type="dxa"/>
          </w:tcPr>
          <w:p w14:paraId="760FE0C0" w14:textId="52402173" w:rsidR="00703E65" w:rsidRPr="00324CAF" w:rsidRDefault="004F10DF" w:rsidP="00442742">
            <w:pPr>
              <w:pStyle w:val="TableText"/>
              <w:rPr>
                <w:color w:val="000099"/>
              </w:rPr>
            </w:pPr>
            <w:hyperlink w:anchor="C_CMS_53">
              <w:r w:rsidR="00703E65" w:rsidRPr="00324CAF">
                <w:rPr>
                  <w:rStyle w:val="HyperlinkText9pt"/>
                  <w:color w:val="000099"/>
                </w:rPr>
                <w:t>CMS_53</w:t>
              </w:r>
            </w:hyperlink>
          </w:p>
        </w:tc>
        <w:tc>
          <w:tcPr>
            <w:tcW w:w="3555" w:type="dxa"/>
          </w:tcPr>
          <w:p w14:paraId="5A2E1DC9" w14:textId="77777777" w:rsidR="00703E65" w:rsidRDefault="00703E65" w:rsidP="00442742">
            <w:pPr>
              <w:pStyle w:val="TableText"/>
            </w:pPr>
            <w:r>
              <w:t>urn:oid:2.16.840.1.113883.3.249.14.102 (CMS Payer Groupings)</w:t>
            </w:r>
          </w:p>
        </w:tc>
      </w:tr>
    </w:tbl>
    <w:p w14:paraId="572C271C" w14:textId="77777777" w:rsidR="00703E65" w:rsidRDefault="00703E65" w:rsidP="00703E65">
      <w:pPr>
        <w:spacing w:after="40" w:line="260" w:lineRule="exact"/>
        <w:ind w:left="360"/>
      </w:pPr>
    </w:p>
    <w:p w14:paraId="76A0FAB5" w14:textId="6D3039F6" w:rsidR="00AC5E39" w:rsidRDefault="00AC5E39" w:rsidP="000F4467">
      <w:pPr>
        <w:numPr>
          <w:ilvl w:val="0"/>
          <w:numId w:val="13"/>
        </w:numPr>
        <w:spacing w:after="40" w:line="260" w:lineRule="exact"/>
      </w:pPr>
      <w:bookmarkStart w:id="808" w:name="C_2233-711270"/>
      <w:bookmarkStart w:id="809" w:name="C_2233-711271"/>
      <w:bookmarkStart w:id="810" w:name="C_2233-711299"/>
      <w:bookmarkStart w:id="811" w:name="C_2233-18237"/>
      <w:bookmarkStart w:id="812" w:name="C_2233-18238"/>
      <w:bookmarkStart w:id="813" w:name="C_2233-21157"/>
      <w:bookmarkStart w:id="814" w:name="C_2233-12564"/>
      <w:bookmarkStart w:id="815" w:name="C_2233-21158"/>
      <w:bookmarkStart w:id="816" w:name="C_2233-18106"/>
      <w:bookmarkStart w:id="817" w:name="C_2233-711230"/>
      <w:bookmarkStart w:id="818" w:name="C_2233-711231"/>
      <w:bookmarkStart w:id="819" w:name="C_2233-711229"/>
      <w:bookmarkStart w:id="820" w:name="C_2233-18108"/>
      <w:bookmarkStart w:id="821" w:name="C_2233-18110"/>
      <w:bookmarkStart w:id="822" w:name="C_2233-711199"/>
      <w:bookmarkStart w:id="823" w:name="_Toc385597140"/>
      <w:bookmarkStart w:id="824" w:name="_Toc290640092"/>
      <w:bookmarkStart w:id="825" w:name="_Toc424024339"/>
      <w:bookmarkStart w:id="826" w:name="_Toc424024398"/>
      <w:bookmarkStart w:id="827" w:name="_Toc450408298"/>
      <w:bookmarkEnd w:id="806"/>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r>
        <w:t xml:space="preserve">Conforms to </w:t>
      </w:r>
      <w:r w:rsidRPr="00127B35">
        <w:rPr>
          <w:rStyle w:val="HyperlinkCourierBold"/>
          <w:color w:val="000099"/>
          <w:u w:val="none"/>
        </w:rPr>
        <w:t>Payer Supplemental Data Element (V2)</w:t>
      </w:r>
      <w:r w:rsidRPr="00127B35">
        <w:rPr>
          <w:color w:val="000099"/>
        </w:rPr>
        <w:t xml:space="preserve"> </w:t>
      </w:r>
      <w:r>
        <w:t xml:space="preserve">template </w:t>
      </w:r>
      <w:r>
        <w:rPr>
          <w:rStyle w:val="XMLname"/>
        </w:rPr>
        <w:t>(identifier: urn:hl7ii:2.16.840.1.113883.10.20.27.3.9:2016-02-01)</w:t>
      </w:r>
      <w:r>
        <w:t>.</w:t>
      </w:r>
    </w:p>
    <w:p w14:paraId="64D5349E" w14:textId="2167D4BD" w:rsidR="00240556" w:rsidRDefault="00240556" w:rsidP="000F4467">
      <w:pPr>
        <w:numPr>
          <w:ilvl w:val="0"/>
          <w:numId w:val="13"/>
        </w:numPr>
        <w:spacing w:after="40" w:line="260" w:lineRule="exact"/>
      </w:pPr>
      <w:r>
        <w:rPr>
          <w:rStyle w:val="keyword"/>
        </w:rPr>
        <w:t>SHALL</w:t>
      </w:r>
      <w:r>
        <w:t xml:space="preserve"> contain exactly one [1..1] </w:t>
      </w:r>
      <w:proofErr w:type="spellStart"/>
      <w:r>
        <w:rPr>
          <w:rStyle w:val="XMLnameBold"/>
        </w:rPr>
        <w:t>templateId</w:t>
      </w:r>
      <w:bookmarkStart w:id="828" w:name="C_CMS_47"/>
      <w:bookmarkEnd w:id="828"/>
      <w:proofErr w:type="spellEnd"/>
      <w:r>
        <w:t xml:space="preserve"> (CONF:CMS_47) such that it</w:t>
      </w:r>
    </w:p>
    <w:p w14:paraId="625083AA" w14:textId="27591BF8" w:rsidR="00240556" w:rsidRDefault="00240556" w:rsidP="000F4467">
      <w:pPr>
        <w:numPr>
          <w:ilvl w:val="1"/>
          <w:numId w:val="13"/>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"2.16.840.1.113883.10.20.27.3.18"</w:t>
      </w:r>
      <w:bookmarkStart w:id="829" w:name="C_CMS_48"/>
      <w:bookmarkEnd w:id="829"/>
      <w:r>
        <w:t xml:space="preserve"> (CONF:CMS_48).</w:t>
      </w:r>
    </w:p>
    <w:p w14:paraId="45D7EAAC" w14:textId="2092D39C" w:rsidR="00240556" w:rsidRDefault="00240556" w:rsidP="000F4467">
      <w:pPr>
        <w:numPr>
          <w:ilvl w:val="1"/>
          <w:numId w:val="13"/>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"2018-05-01"</w:t>
      </w:r>
      <w:bookmarkStart w:id="830" w:name="C_CMS_49"/>
      <w:bookmarkEnd w:id="830"/>
      <w:r>
        <w:t xml:space="preserve"> (CONF:CMS_49).</w:t>
      </w:r>
    </w:p>
    <w:p w14:paraId="0752A121" w14:textId="3BCCCB55" w:rsidR="00240556" w:rsidRDefault="00240556" w:rsidP="000F4467">
      <w:pPr>
        <w:numPr>
          <w:ilvl w:val="0"/>
          <w:numId w:val="13"/>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="CD"</w:t>
      </w:r>
      <w:bookmarkStart w:id="831" w:name="C_CMS_50"/>
      <w:bookmarkEnd w:id="831"/>
      <w:r>
        <w:t xml:space="preserve"> (CONF:CMS_50).</w:t>
      </w:r>
    </w:p>
    <w:p w14:paraId="07FC1DE6" w14:textId="3AA1568B" w:rsidR="00240556" w:rsidRDefault="00240556" w:rsidP="000F4467">
      <w:pPr>
        <w:numPr>
          <w:ilvl w:val="1"/>
          <w:numId w:val="13"/>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nullFlavor</w:t>
      </w:r>
      <w:proofErr w:type="spellEnd"/>
      <w:r>
        <w:t>=</w:t>
      </w:r>
      <w:r>
        <w:rPr>
          <w:rStyle w:val="XMLname"/>
        </w:rPr>
        <w:t>"OTH"</w:t>
      </w:r>
      <w:bookmarkStart w:id="832" w:name="C_CMS_51"/>
      <w:bookmarkEnd w:id="832"/>
      <w:r>
        <w:t xml:space="preserve"> (CONF:CMS_51).</w:t>
      </w:r>
    </w:p>
    <w:p w14:paraId="6E13A8CA" w14:textId="44183F24" w:rsidR="00240556" w:rsidRDefault="00240556" w:rsidP="000F4467">
      <w:pPr>
        <w:numPr>
          <w:ilvl w:val="1"/>
          <w:numId w:val="13"/>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translation</w:t>
      </w:r>
      <w:bookmarkStart w:id="833" w:name="C_CMS_52"/>
      <w:bookmarkEnd w:id="833"/>
      <w:r>
        <w:t xml:space="preserve"> (CONF:CMS_52).</w:t>
      </w:r>
    </w:p>
    <w:p w14:paraId="033F3BFB" w14:textId="713B1A6C" w:rsidR="00240556" w:rsidRDefault="00240556" w:rsidP="000F4467">
      <w:pPr>
        <w:numPr>
          <w:ilvl w:val="2"/>
          <w:numId w:val="13"/>
        </w:numPr>
        <w:spacing w:after="40" w:line="260" w:lineRule="exact"/>
      </w:pPr>
      <w:r>
        <w:t xml:space="preserve">This translation </w:t>
      </w:r>
      <w:r>
        <w:rPr>
          <w:rStyle w:val="keyword"/>
        </w:rPr>
        <w:t>SHALL</w:t>
      </w:r>
      <w:r>
        <w:t xml:space="preserve"> contain exactly one [1</w:t>
      </w:r>
      <w:proofErr w:type="gramStart"/>
      <w:r>
        <w:t>..1</w:t>
      </w:r>
      <w:proofErr w:type="gramEnd"/>
      <w:r>
        <w:t xml:space="preserve">]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r>
        <w:rPr>
          <w:rStyle w:val="XMLname"/>
        </w:rPr>
        <w:t>CMS Payer Groupings urn:oid:2.16.840.1.113883.3.249.14.102</w:t>
      </w:r>
      <w:bookmarkStart w:id="834" w:name="C_CMS_53"/>
      <w:bookmarkEnd w:id="834"/>
      <w:r>
        <w:t xml:space="preserve"> (CONF:CMS_53).</w:t>
      </w:r>
    </w:p>
    <w:p w14:paraId="150D0938" w14:textId="24543DC5" w:rsidR="007E1202" w:rsidRPr="0064796A" w:rsidRDefault="00CA0CB8" w:rsidP="0014661A">
      <w:pPr>
        <w:pStyle w:val="Caption"/>
      </w:pPr>
      <w:bookmarkStart w:id="835" w:name="CMS_Payer_Groupings"/>
      <w:bookmarkStart w:id="836" w:name="_Toc5021897"/>
      <w:bookmarkEnd w:id="835"/>
      <w:r w:rsidRPr="0064796A">
        <w:lastRenderedPageBreak/>
        <w:t xml:space="preserve">Table </w:t>
      </w:r>
      <w:r w:rsidRPr="0064796A">
        <w:fldChar w:fldCharType="begin"/>
      </w:r>
      <w:r w:rsidRPr="0064796A">
        <w:instrText>SEQ Table \* ARABIC</w:instrText>
      </w:r>
      <w:r w:rsidRPr="0064796A">
        <w:fldChar w:fldCharType="separate"/>
      </w:r>
      <w:r w:rsidR="00E50881">
        <w:rPr>
          <w:noProof/>
        </w:rPr>
        <w:t>11</w:t>
      </w:r>
      <w:r w:rsidRPr="0064796A">
        <w:fldChar w:fldCharType="end"/>
      </w:r>
      <w:r w:rsidRPr="0064796A">
        <w:t xml:space="preserve">: </w:t>
      </w:r>
      <w:r w:rsidR="007E1202" w:rsidRPr="0064796A">
        <w:t>CMS Payer Groupings</w:t>
      </w:r>
      <w:bookmarkEnd w:id="823"/>
      <w:bookmarkEnd w:id="824"/>
      <w:bookmarkEnd w:id="825"/>
      <w:bookmarkEnd w:id="826"/>
      <w:bookmarkEnd w:id="827"/>
      <w:bookmarkEnd w:id="836"/>
    </w:p>
    <w:p w14:paraId="3027764C"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Value Set: CMS Payer Groupings 2.16.840.1.113883.3.249.14.102</w:t>
      </w:r>
    </w:p>
    <w:p w14:paraId="74F209FD" w14:textId="74350FDF"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Values specifying the primary payer for CMS </w:t>
      </w:r>
      <w:r w:rsidR="002D2A1F">
        <w:rPr>
          <w:noProof w:val="0"/>
        </w:rPr>
        <w:t xml:space="preserve">QRDA </w:t>
      </w:r>
      <w:r w:rsidRPr="0064796A">
        <w:rPr>
          <w:noProof w:val="0"/>
        </w:rPr>
        <w:t xml:space="preserve">III report submissions that groups codes from the Public Health Data Standards Consortium Source of Payment Typology (2.16.840.1.113883.3.221.5). Codes are grouped as follows: </w:t>
      </w:r>
    </w:p>
    <w:p w14:paraId="04761A96"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w:t>
      </w:r>
      <w:proofErr w:type="gramStart"/>
      <w:r w:rsidRPr="0064796A">
        <w:rPr>
          <w:noProof w:val="0"/>
        </w:rPr>
        <w:t>A</w:t>
      </w:r>
      <w:proofErr w:type="gramEnd"/>
      <w:r w:rsidRPr="0064796A">
        <w:rPr>
          <w:noProof w:val="0"/>
        </w:rPr>
        <w:t xml:space="preserve">: Medicare (1) </w:t>
      </w:r>
    </w:p>
    <w:p w14:paraId="41E6A0B8"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B: Medicaid (2) </w:t>
      </w:r>
    </w:p>
    <w:p w14:paraId="47B07D79" w14:textId="77777777"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C: Private Health Insurance (5), Blue Cross/Blue Shield (6) </w:t>
      </w:r>
    </w:p>
    <w:p w14:paraId="58CA617F"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Payer Grouping D: Other Government (3), Department of Corrections (4), Managed Care Unspecified (7), No Payment Listed (8), Miscellaneous/Other (9)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459"/>
        <w:gridCol w:w="2224"/>
        <w:gridCol w:w="3074"/>
        <w:gridCol w:w="2819"/>
      </w:tblGrid>
      <w:tr w:rsidR="007E1202" w:rsidRPr="0064796A" w14:paraId="0FD595FC" w14:textId="77777777" w:rsidTr="556D6839">
        <w:trPr>
          <w:cantSplit/>
          <w:tblHeader/>
          <w:jc w:val="center"/>
        </w:trPr>
        <w:tc>
          <w:tcPr>
            <w:tcW w:w="1459" w:type="dxa"/>
            <w:shd w:val="clear" w:color="auto" w:fill="1F497D" w:themeFill="text2"/>
          </w:tcPr>
          <w:p w14:paraId="670B3D78" w14:textId="77777777" w:rsidR="007E1202" w:rsidRPr="0064796A" w:rsidRDefault="44359EB6" w:rsidP="006F2A0C">
            <w:pPr>
              <w:pStyle w:val="TableHead"/>
              <w:outlineLvl w:val="6"/>
            </w:pPr>
            <w:r w:rsidRPr="0064796A">
              <w:t>Code</w:t>
            </w:r>
          </w:p>
        </w:tc>
        <w:tc>
          <w:tcPr>
            <w:tcW w:w="2224" w:type="dxa"/>
            <w:shd w:val="clear" w:color="auto" w:fill="1F497D" w:themeFill="text2"/>
          </w:tcPr>
          <w:p w14:paraId="354219DC" w14:textId="77777777" w:rsidR="007E1202" w:rsidRPr="0064796A" w:rsidRDefault="44359EB6" w:rsidP="006F2A0C">
            <w:pPr>
              <w:pStyle w:val="TableHead"/>
              <w:outlineLvl w:val="6"/>
            </w:pPr>
            <w:r w:rsidRPr="0064796A">
              <w:t>Code System</w:t>
            </w:r>
          </w:p>
        </w:tc>
        <w:tc>
          <w:tcPr>
            <w:tcW w:w="3074" w:type="dxa"/>
            <w:shd w:val="clear" w:color="auto" w:fill="1F497D" w:themeFill="text2"/>
          </w:tcPr>
          <w:p w14:paraId="43E6CAAA" w14:textId="77777777" w:rsidR="007E1202" w:rsidRPr="0064796A" w:rsidRDefault="44359EB6" w:rsidP="006F2A0C">
            <w:pPr>
              <w:pStyle w:val="TableHead"/>
              <w:outlineLvl w:val="6"/>
            </w:pPr>
            <w:r w:rsidRPr="0064796A">
              <w:t>Code System OID</w:t>
            </w:r>
          </w:p>
        </w:tc>
        <w:tc>
          <w:tcPr>
            <w:tcW w:w="2819" w:type="dxa"/>
            <w:shd w:val="clear" w:color="auto" w:fill="1F497D" w:themeFill="text2"/>
          </w:tcPr>
          <w:p w14:paraId="07F9A903" w14:textId="77777777" w:rsidR="007E1202" w:rsidRPr="0064796A" w:rsidRDefault="44359EB6" w:rsidP="006F2A0C">
            <w:pPr>
              <w:pStyle w:val="TableHead"/>
              <w:outlineLvl w:val="6"/>
            </w:pPr>
            <w:r w:rsidRPr="0064796A">
              <w:t>Print Name</w:t>
            </w:r>
          </w:p>
        </w:tc>
      </w:tr>
      <w:tr w:rsidR="007E1202" w:rsidRPr="0064796A" w14:paraId="55A0FA3D" w14:textId="77777777" w:rsidTr="556D6839">
        <w:trPr>
          <w:cantSplit/>
          <w:jc w:val="center"/>
        </w:trPr>
        <w:tc>
          <w:tcPr>
            <w:tcW w:w="1459" w:type="dxa"/>
          </w:tcPr>
          <w:p w14:paraId="0FE79960" w14:textId="77777777" w:rsidR="007E1202" w:rsidRPr="0064796A" w:rsidRDefault="44359EB6" w:rsidP="00307964">
            <w:pPr>
              <w:pStyle w:val="TableText"/>
              <w:rPr>
                <w:noProof w:val="0"/>
              </w:rPr>
            </w:pPr>
            <w:r w:rsidRPr="0064796A">
              <w:rPr>
                <w:noProof w:val="0"/>
              </w:rPr>
              <w:t>A</w:t>
            </w:r>
          </w:p>
        </w:tc>
        <w:tc>
          <w:tcPr>
            <w:tcW w:w="2224" w:type="dxa"/>
          </w:tcPr>
          <w:p w14:paraId="42F3AD86" w14:textId="77777777" w:rsidR="007E1202" w:rsidRPr="0064796A" w:rsidRDefault="44359EB6" w:rsidP="00307964">
            <w:pPr>
              <w:pStyle w:val="TableText"/>
              <w:rPr>
                <w:noProof w:val="0"/>
              </w:rPr>
            </w:pPr>
            <w:r w:rsidRPr="0064796A">
              <w:rPr>
                <w:noProof w:val="0"/>
              </w:rPr>
              <w:t>CMS Clinical Codes</w:t>
            </w:r>
          </w:p>
        </w:tc>
        <w:tc>
          <w:tcPr>
            <w:tcW w:w="3074" w:type="dxa"/>
          </w:tcPr>
          <w:p w14:paraId="1954C99F" w14:textId="77777777" w:rsidR="007E1202" w:rsidRPr="0064796A" w:rsidRDefault="44359EB6" w:rsidP="00307964">
            <w:pPr>
              <w:pStyle w:val="TableText"/>
              <w:rPr>
                <w:noProof w:val="0"/>
              </w:rPr>
            </w:pPr>
            <w:r w:rsidRPr="0064796A">
              <w:rPr>
                <w:noProof w:val="0"/>
              </w:rPr>
              <w:t>2.16.840.1.113883.3.249.12</w:t>
            </w:r>
          </w:p>
        </w:tc>
        <w:tc>
          <w:tcPr>
            <w:tcW w:w="2819" w:type="dxa"/>
          </w:tcPr>
          <w:p w14:paraId="64C7875D" w14:textId="77777777" w:rsidR="007E1202" w:rsidRPr="0064796A" w:rsidRDefault="44359EB6" w:rsidP="00307964">
            <w:pPr>
              <w:pStyle w:val="TableText"/>
              <w:rPr>
                <w:noProof w:val="0"/>
              </w:rPr>
            </w:pPr>
            <w:r w:rsidRPr="0064796A">
              <w:rPr>
                <w:noProof w:val="0"/>
              </w:rPr>
              <w:t>Medicare</w:t>
            </w:r>
          </w:p>
        </w:tc>
      </w:tr>
      <w:tr w:rsidR="007E1202" w:rsidRPr="0064796A" w14:paraId="5CAD8029" w14:textId="77777777" w:rsidTr="556D6839">
        <w:trPr>
          <w:cantSplit/>
          <w:jc w:val="center"/>
        </w:trPr>
        <w:tc>
          <w:tcPr>
            <w:tcW w:w="1459" w:type="dxa"/>
          </w:tcPr>
          <w:p w14:paraId="1BACCEE1" w14:textId="77777777" w:rsidR="007E1202" w:rsidRPr="0064796A" w:rsidRDefault="44359EB6" w:rsidP="00307964">
            <w:pPr>
              <w:pStyle w:val="TableText"/>
              <w:rPr>
                <w:noProof w:val="0"/>
              </w:rPr>
            </w:pPr>
            <w:r w:rsidRPr="0064796A">
              <w:rPr>
                <w:noProof w:val="0"/>
              </w:rPr>
              <w:t>B</w:t>
            </w:r>
          </w:p>
        </w:tc>
        <w:tc>
          <w:tcPr>
            <w:tcW w:w="2224" w:type="dxa"/>
          </w:tcPr>
          <w:p w14:paraId="4F89439C" w14:textId="77777777" w:rsidR="007E1202" w:rsidRPr="0064796A" w:rsidRDefault="44359EB6" w:rsidP="00307964">
            <w:pPr>
              <w:pStyle w:val="TableText"/>
              <w:rPr>
                <w:noProof w:val="0"/>
              </w:rPr>
            </w:pPr>
            <w:r w:rsidRPr="0064796A">
              <w:rPr>
                <w:noProof w:val="0"/>
              </w:rPr>
              <w:t>CMS Clinical Codes</w:t>
            </w:r>
          </w:p>
        </w:tc>
        <w:tc>
          <w:tcPr>
            <w:tcW w:w="3074" w:type="dxa"/>
          </w:tcPr>
          <w:p w14:paraId="5FF3A883" w14:textId="77777777" w:rsidR="007E1202" w:rsidRPr="0064796A" w:rsidRDefault="44359EB6" w:rsidP="00307964">
            <w:pPr>
              <w:pStyle w:val="TableText"/>
              <w:rPr>
                <w:noProof w:val="0"/>
              </w:rPr>
            </w:pPr>
            <w:r w:rsidRPr="0064796A">
              <w:rPr>
                <w:noProof w:val="0"/>
              </w:rPr>
              <w:t>2.16.840.1.113883.3.249.12</w:t>
            </w:r>
          </w:p>
        </w:tc>
        <w:tc>
          <w:tcPr>
            <w:tcW w:w="2819" w:type="dxa"/>
          </w:tcPr>
          <w:p w14:paraId="21949890" w14:textId="77777777" w:rsidR="007E1202" w:rsidRPr="0064796A" w:rsidRDefault="44359EB6" w:rsidP="00307964">
            <w:pPr>
              <w:pStyle w:val="TableText"/>
              <w:rPr>
                <w:noProof w:val="0"/>
              </w:rPr>
            </w:pPr>
            <w:r w:rsidRPr="0064796A">
              <w:rPr>
                <w:noProof w:val="0"/>
              </w:rPr>
              <w:t>Medicaid</w:t>
            </w:r>
          </w:p>
        </w:tc>
      </w:tr>
      <w:tr w:rsidR="007E1202" w:rsidRPr="0064796A" w14:paraId="231EE98C" w14:textId="77777777" w:rsidTr="556D6839">
        <w:trPr>
          <w:cantSplit/>
          <w:jc w:val="center"/>
        </w:trPr>
        <w:tc>
          <w:tcPr>
            <w:tcW w:w="1459" w:type="dxa"/>
          </w:tcPr>
          <w:p w14:paraId="071A9969" w14:textId="77777777" w:rsidR="007E1202" w:rsidRPr="0064796A" w:rsidRDefault="44359EB6" w:rsidP="00307964">
            <w:pPr>
              <w:pStyle w:val="TableText"/>
              <w:rPr>
                <w:noProof w:val="0"/>
              </w:rPr>
            </w:pPr>
            <w:r w:rsidRPr="0064796A">
              <w:rPr>
                <w:noProof w:val="0"/>
              </w:rPr>
              <w:t>C</w:t>
            </w:r>
          </w:p>
        </w:tc>
        <w:tc>
          <w:tcPr>
            <w:tcW w:w="2224" w:type="dxa"/>
          </w:tcPr>
          <w:p w14:paraId="227C15EE" w14:textId="77777777" w:rsidR="007E1202" w:rsidRPr="0064796A" w:rsidRDefault="44359EB6" w:rsidP="00307964">
            <w:pPr>
              <w:pStyle w:val="TableText"/>
              <w:rPr>
                <w:noProof w:val="0"/>
              </w:rPr>
            </w:pPr>
            <w:r w:rsidRPr="0064796A">
              <w:rPr>
                <w:noProof w:val="0"/>
              </w:rPr>
              <w:t>CMS Clinical Codes</w:t>
            </w:r>
          </w:p>
        </w:tc>
        <w:tc>
          <w:tcPr>
            <w:tcW w:w="3074" w:type="dxa"/>
          </w:tcPr>
          <w:p w14:paraId="0D621B90" w14:textId="77777777" w:rsidR="007E1202" w:rsidRPr="0064796A" w:rsidRDefault="44359EB6" w:rsidP="00307964">
            <w:pPr>
              <w:pStyle w:val="TableText"/>
              <w:rPr>
                <w:noProof w:val="0"/>
              </w:rPr>
            </w:pPr>
            <w:r w:rsidRPr="0064796A">
              <w:rPr>
                <w:noProof w:val="0"/>
              </w:rPr>
              <w:t>2.16.840.1.113883.3.249.12</w:t>
            </w:r>
          </w:p>
        </w:tc>
        <w:tc>
          <w:tcPr>
            <w:tcW w:w="2819" w:type="dxa"/>
          </w:tcPr>
          <w:p w14:paraId="07C81D76" w14:textId="77777777" w:rsidR="007E1202" w:rsidRPr="0064796A" w:rsidRDefault="44359EB6" w:rsidP="00307964">
            <w:pPr>
              <w:pStyle w:val="TableText"/>
              <w:rPr>
                <w:noProof w:val="0"/>
              </w:rPr>
            </w:pPr>
            <w:r w:rsidRPr="0064796A">
              <w:rPr>
                <w:noProof w:val="0"/>
              </w:rPr>
              <w:t>Private Health Insurance</w:t>
            </w:r>
          </w:p>
        </w:tc>
      </w:tr>
      <w:tr w:rsidR="007E1202" w:rsidRPr="0064796A" w14:paraId="0850999D" w14:textId="77777777" w:rsidTr="556D6839">
        <w:trPr>
          <w:cantSplit/>
          <w:jc w:val="center"/>
        </w:trPr>
        <w:tc>
          <w:tcPr>
            <w:tcW w:w="1459" w:type="dxa"/>
          </w:tcPr>
          <w:p w14:paraId="73F263BE" w14:textId="77777777" w:rsidR="007E1202" w:rsidRPr="0064796A" w:rsidRDefault="44359EB6" w:rsidP="00307964">
            <w:pPr>
              <w:pStyle w:val="TableText"/>
              <w:rPr>
                <w:noProof w:val="0"/>
              </w:rPr>
            </w:pPr>
            <w:r w:rsidRPr="0064796A">
              <w:rPr>
                <w:noProof w:val="0"/>
              </w:rPr>
              <w:t>D</w:t>
            </w:r>
          </w:p>
        </w:tc>
        <w:tc>
          <w:tcPr>
            <w:tcW w:w="2224" w:type="dxa"/>
          </w:tcPr>
          <w:p w14:paraId="34E95F98" w14:textId="77777777" w:rsidR="007E1202" w:rsidRPr="0064796A" w:rsidRDefault="44359EB6" w:rsidP="00307964">
            <w:pPr>
              <w:pStyle w:val="TableText"/>
              <w:rPr>
                <w:noProof w:val="0"/>
              </w:rPr>
            </w:pPr>
            <w:r w:rsidRPr="0064796A">
              <w:rPr>
                <w:noProof w:val="0"/>
              </w:rPr>
              <w:t>CMS Clinical Codes</w:t>
            </w:r>
          </w:p>
        </w:tc>
        <w:tc>
          <w:tcPr>
            <w:tcW w:w="3074" w:type="dxa"/>
          </w:tcPr>
          <w:p w14:paraId="78050F86" w14:textId="77777777" w:rsidR="007E1202" w:rsidRPr="0064796A" w:rsidRDefault="44359EB6" w:rsidP="00307964">
            <w:pPr>
              <w:pStyle w:val="TableText"/>
              <w:rPr>
                <w:noProof w:val="0"/>
              </w:rPr>
            </w:pPr>
            <w:r w:rsidRPr="0064796A">
              <w:rPr>
                <w:noProof w:val="0"/>
              </w:rPr>
              <w:t>2.16.840.1.113883.3.249.12</w:t>
            </w:r>
          </w:p>
        </w:tc>
        <w:tc>
          <w:tcPr>
            <w:tcW w:w="2819" w:type="dxa"/>
          </w:tcPr>
          <w:p w14:paraId="7531888E" w14:textId="77777777" w:rsidR="007E1202" w:rsidRPr="0064796A" w:rsidRDefault="44359EB6" w:rsidP="00307964">
            <w:pPr>
              <w:pStyle w:val="TableText"/>
              <w:rPr>
                <w:noProof w:val="0"/>
              </w:rPr>
            </w:pPr>
            <w:r w:rsidRPr="0064796A">
              <w:rPr>
                <w:noProof w:val="0"/>
              </w:rPr>
              <w:t>Other</w:t>
            </w:r>
          </w:p>
        </w:tc>
      </w:tr>
    </w:tbl>
    <w:p w14:paraId="1721D06A" w14:textId="77777777" w:rsidR="007E1202" w:rsidRPr="0064796A" w:rsidRDefault="007E1202" w:rsidP="003F5ACA"/>
    <w:p w14:paraId="074524B7" w14:textId="2E168EF6" w:rsidR="007E1202" w:rsidRPr="0064796A" w:rsidRDefault="00857C26" w:rsidP="008D5CD4">
      <w:pPr>
        <w:pStyle w:val="Caption-Fig"/>
      </w:pPr>
      <w:bookmarkStart w:id="837" w:name="_Toc259436014"/>
      <w:bookmarkStart w:id="838" w:name="_Toc290640093"/>
      <w:bookmarkStart w:id="839" w:name="_Toc290640664"/>
      <w:bookmarkStart w:id="840" w:name="_Toc290641769"/>
      <w:bookmarkStart w:id="841" w:name="_Toc5020486"/>
      <w:r w:rsidRPr="0064796A">
        <w:t xml:space="preserve">Figure </w:t>
      </w:r>
      <w:r w:rsidRPr="0064796A">
        <w:fldChar w:fldCharType="begin"/>
      </w:r>
      <w:r w:rsidRPr="0064796A">
        <w:instrText>SEQ Figure \* ARABIC</w:instrText>
      </w:r>
      <w:r w:rsidRPr="0064796A">
        <w:fldChar w:fldCharType="separate"/>
      </w:r>
      <w:r w:rsidR="00E50881">
        <w:rPr>
          <w:noProof/>
        </w:rPr>
        <w:t>12</w:t>
      </w:r>
      <w:r w:rsidRPr="0064796A">
        <w:fldChar w:fldCharType="end"/>
      </w:r>
      <w:r w:rsidRPr="0064796A">
        <w:t xml:space="preserve">: </w:t>
      </w:r>
      <w:r w:rsidR="007E1202" w:rsidRPr="0064796A">
        <w:t xml:space="preserve">Payer Supplemental Data Element </w:t>
      </w:r>
      <w:r w:rsidR="0073227A" w:rsidRPr="0064796A">
        <w:t xml:space="preserve">- </w:t>
      </w:r>
      <w:r w:rsidR="007E1202" w:rsidRPr="0064796A">
        <w:t xml:space="preserve">CMS </w:t>
      </w:r>
      <w:r w:rsidR="006A664B" w:rsidRPr="0064796A">
        <w:t>(V</w:t>
      </w:r>
      <w:r w:rsidR="00240556">
        <w:t>3</w:t>
      </w:r>
      <w:r w:rsidR="006A664B" w:rsidRPr="0064796A">
        <w:t xml:space="preserve">) </w:t>
      </w:r>
      <w:r w:rsidR="007E1202" w:rsidRPr="0064796A">
        <w:t>Example</w:t>
      </w:r>
      <w:bookmarkEnd w:id="837"/>
      <w:bookmarkEnd w:id="838"/>
      <w:bookmarkEnd w:id="839"/>
      <w:bookmarkEnd w:id="840"/>
      <w:bookmarkEnd w:id="841"/>
    </w:p>
    <w:p w14:paraId="14602A77" w14:textId="77777777" w:rsidR="006A664B" w:rsidRPr="0064796A" w:rsidRDefault="44359EB6" w:rsidP="006A664B">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849C8E8"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Payer Supplemental Data Element (V2) template ID --&gt;</w:t>
      </w:r>
    </w:p>
    <w:p w14:paraId="51AD568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root="2.16.840.1.113883.10.20.27.3.9" extension=”2016-02-01”/&gt;</w:t>
      </w:r>
    </w:p>
    <w:p w14:paraId="01DD689E" w14:textId="4473CC66" w:rsidR="006A664B" w:rsidRPr="0064796A" w:rsidRDefault="44359EB6" w:rsidP="006A664B">
      <w:pPr>
        <w:pStyle w:val="Example"/>
      </w:pPr>
      <w:r w:rsidRPr="0064796A">
        <w:t xml:space="preserve">    </w:t>
      </w:r>
      <w:proofErr w:type="gramStart"/>
      <w:r w:rsidRPr="0064796A">
        <w:t>&lt;!--</w:t>
      </w:r>
      <w:proofErr w:type="gramEnd"/>
      <w:r w:rsidRPr="0064796A">
        <w:t xml:space="preserve"> Payer Sup</w:t>
      </w:r>
      <w:r w:rsidR="00142488">
        <w:t>plemental Data Element - CMS (V3</w:t>
      </w:r>
      <w:r w:rsidRPr="0064796A">
        <w:t>) template ID --&gt;</w:t>
      </w:r>
    </w:p>
    <w:p w14:paraId="26031445" w14:textId="76007ECC"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root="2.16.840.1.113883.10.20.27.3.18" extension=”</w:t>
      </w:r>
      <w:r w:rsidR="00240556">
        <w:t>2018-05-01</w:t>
      </w:r>
      <w:r w:rsidRPr="0064796A">
        <w:t>”/&gt;</w:t>
      </w:r>
    </w:p>
    <w:p w14:paraId="6CF95BD1" w14:textId="52E68D1A" w:rsidR="006A664B" w:rsidRPr="0064796A" w:rsidRDefault="44359EB6" w:rsidP="006A664B">
      <w:pPr>
        <w:pStyle w:val="Example"/>
      </w:pPr>
      <w:r w:rsidRPr="0064796A">
        <w:t xml:space="preserve">    &lt;code code="48768-6" </w:t>
      </w:r>
      <w:proofErr w:type="spellStart"/>
      <w:r w:rsidRPr="0064796A">
        <w:t>displayName</w:t>
      </w:r>
      <w:proofErr w:type="spellEnd"/>
      <w:r w:rsidRPr="0064796A">
        <w:t xml:space="preserve">="Payment source" </w:t>
      </w:r>
    </w:p>
    <w:p w14:paraId="35445883"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 xml:space="preserve">="2.16.840.1.113883.6.1" </w:t>
      </w:r>
    </w:p>
    <w:p w14:paraId="1A046F89" w14:textId="431A9645"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="LOINC"/&gt;</w:t>
      </w:r>
    </w:p>
    <w:p w14:paraId="37379B5C"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code="completed"/&gt;</w:t>
      </w:r>
    </w:p>
    <w:p w14:paraId="6B4FE1ED"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Parent template requires "SHALL be drawn from  </w:t>
      </w:r>
    </w:p>
    <w:p w14:paraId="729B2234" w14:textId="77777777" w:rsidR="006A664B" w:rsidRPr="0064796A" w:rsidRDefault="44359EB6" w:rsidP="006A664B">
      <w:pPr>
        <w:pStyle w:val="Example"/>
      </w:pPr>
      <w:r w:rsidRPr="0064796A">
        <w:t xml:space="preserve">       Value Set: PHDSC Source of Payment Typology</w:t>
      </w:r>
    </w:p>
    <w:p w14:paraId="447C0E51" w14:textId="77777777" w:rsidR="006A664B" w:rsidRPr="0064796A" w:rsidRDefault="44359EB6" w:rsidP="006A664B">
      <w:pPr>
        <w:pStyle w:val="Example"/>
      </w:pPr>
      <w:r w:rsidRPr="0064796A">
        <w:t xml:space="preserve">       2.16.840.1.114222.4.11.3591 DYNAMIC”</w:t>
      </w:r>
      <w:proofErr w:type="gramStart"/>
      <w:r w:rsidRPr="0064796A">
        <w:t>--&gt;</w:t>
      </w:r>
      <w:proofErr w:type="gramEnd"/>
    </w:p>
    <w:p w14:paraId="663E02C7"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CMS Prefers to group the insurances more broadly than the</w:t>
      </w:r>
    </w:p>
    <w:p w14:paraId="73FD85D3" w14:textId="77777777" w:rsidR="006A664B" w:rsidRPr="0064796A" w:rsidRDefault="44359EB6" w:rsidP="006A664B">
      <w:pPr>
        <w:pStyle w:val="Example"/>
      </w:pPr>
      <w:r w:rsidRPr="0064796A">
        <w:t xml:space="preserve">       Source of Payment Typology allows. Therefore, </w:t>
      </w:r>
    </w:p>
    <w:p w14:paraId="6003E151" w14:textId="77777777" w:rsidR="006A664B" w:rsidRPr="0064796A" w:rsidRDefault="44359EB6" w:rsidP="006A664B">
      <w:pPr>
        <w:pStyle w:val="Example"/>
      </w:pPr>
      <w:r w:rsidRPr="0064796A">
        <w:t xml:space="preserve">       </w:t>
      </w:r>
      <w:proofErr w:type="spellStart"/>
      <w:proofErr w:type="gramStart"/>
      <w:r w:rsidRPr="0064796A">
        <w:t>nullFlavor</w:t>
      </w:r>
      <w:proofErr w:type="spellEnd"/>
      <w:proofErr w:type="gramEnd"/>
      <w:r w:rsidRPr="0064796A">
        <w:t xml:space="preserve"> of OTH will be used and CMS local codes used to</w:t>
      </w:r>
    </w:p>
    <w:p w14:paraId="0FE7CF66" w14:textId="77777777" w:rsidR="006A664B" w:rsidRPr="0064796A" w:rsidRDefault="44359EB6" w:rsidP="006A664B">
      <w:pPr>
        <w:pStyle w:val="Example"/>
      </w:pPr>
      <w:r w:rsidRPr="0064796A">
        <w:t xml:space="preserve">       </w:t>
      </w:r>
      <w:proofErr w:type="gramStart"/>
      <w:r w:rsidRPr="0064796A">
        <w:t>identify</w:t>
      </w:r>
      <w:proofErr w:type="gramEnd"/>
      <w:r w:rsidRPr="0064796A">
        <w:t xml:space="preserve"> groupings--&gt;</w:t>
      </w:r>
    </w:p>
    <w:p w14:paraId="4B0C2FE8" w14:textId="77777777" w:rsidR="006A664B" w:rsidRPr="0064796A" w:rsidRDefault="44359EB6" w:rsidP="006A664B">
      <w:pPr>
        <w:pStyle w:val="Example"/>
      </w:pPr>
      <w:r w:rsidRPr="0064796A">
        <w:t xml:space="preserve">    &lt;value </w:t>
      </w:r>
      <w:proofErr w:type="spellStart"/>
      <w:r w:rsidRPr="0064796A">
        <w:t>xsi</w:t>
      </w:r>
      <w:proofErr w:type="gramStart"/>
      <w:r w:rsidRPr="0064796A">
        <w:t>:type</w:t>
      </w:r>
      <w:proofErr w:type="spellEnd"/>
      <w:proofErr w:type="gramEnd"/>
      <w:r w:rsidRPr="0064796A">
        <w:t xml:space="preserve">="CD" </w:t>
      </w:r>
      <w:proofErr w:type="spellStart"/>
      <w:r w:rsidRPr="0064796A">
        <w:t>nullFlavor</w:t>
      </w:r>
      <w:proofErr w:type="spellEnd"/>
      <w:r w:rsidRPr="0064796A">
        <w:t>="OTH"&gt;</w:t>
      </w:r>
    </w:p>
    <w:p w14:paraId="2D96A56F" w14:textId="77777777" w:rsidR="006A664B" w:rsidRPr="0064796A" w:rsidRDefault="44359EB6" w:rsidP="006A664B">
      <w:pPr>
        <w:pStyle w:val="Example"/>
      </w:pPr>
      <w:r w:rsidRPr="0064796A">
        <w:t xml:space="preserve">        &lt;translation code="A" </w:t>
      </w:r>
      <w:proofErr w:type="spellStart"/>
      <w:r w:rsidRPr="0064796A">
        <w:t>displayName</w:t>
      </w:r>
      <w:proofErr w:type="spellEnd"/>
      <w:r w:rsidRPr="0064796A">
        <w:t>="Medicare"</w:t>
      </w:r>
    </w:p>
    <w:p w14:paraId="0755581D" w14:textId="77777777" w:rsidR="006A664B" w:rsidRPr="0064796A" w:rsidRDefault="006A664B" w:rsidP="006A664B">
      <w:pPr>
        <w:pStyle w:val="Example"/>
      </w:pPr>
      <w:r w:rsidRPr="0064796A">
        <w:tab/>
        <w:t xml:space="preserve">         </w:t>
      </w:r>
      <w:proofErr w:type="spellStart"/>
      <w:proofErr w:type="gramStart"/>
      <w:r w:rsidRPr="0064796A">
        <w:t>codeSystem</w:t>
      </w:r>
      <w:proofErr w:type="spellEnd"/>
      <w:proofErr w:type="gramEnd"/>
      <w:r w:rsidRPr="0064796A">
        <w:t xml:space="preserve">="2.16.840.1.113883.3.249.12" </w:t>
      </w:r>
    </w:p>
    <w:p w14:paraId="7021FA45"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="CMS Clinical Codes"/&gt;</w:t>
      </w:r>
    </w:p>
    <w:p w14:paraId="628B0992" w14:textId="77777777" w:rsidR="006A664B" w:rsidRPr="0064796A" w:rsidRDefault="44359EB6" w:rsidP="006A664B">
      <w:pPr>
        <w:pStyle w:val="Example"/>
      </w:pPr>
      <w:r w:rsidRPr="0064796A">
        <w:t xml:space="preserve">    &lt;/value&gt;</w:t>
      </w:r>
    </w:p>
    <w:p w14:paraId="0AFB2472"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5FB1ED4C" w14:textId="0C0D4176" w:rsidR="006A664B" w:rsidRPr="0064796A" w:rsidRDefault="44359EB6" w:rsidP="006A664B">
      <w:pPr>
        <w:pStyle w:val="Example"/>
      </w:pPr>
      <w:r w:rsidRPr="0064796A">
        <w:t xml:space="preserve">        </w:t>
      </w:r>
      <w:proofErr w:type="gramStart"/>
      <w:r w:rsidRPr="0064796A">
        <w:t>&lt;!--</w:t>
      </w:r>
      <w:proofErr w:type="gramEnd"/>
      <w:r w:rsidRPr="0064796A">
        <w:t xml:space="preserve"> Aggregate Count --&gt;</w:t>
      </w:r>
    </w:p>
    <w:p w14:paraId="47E96C2D"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0E7E5F1" w14:textId="77777777" w:rsidR="006A664B" w:rsidRPr="0064796A" w:rsidRDefault="44359EB6" w:rsidP="006A664B">
      <w:pPr>
        <w:pStyle w:val="Example"/>
      </w:pPr>
      <w:r w:rsidRPr="0064796A">
        <w:t xml:space="preserve">        ...</w:t>
      </w:r>
    </w:p>
    <w:p w14:paraId="3B6D4876" w14:textId="77777777" w:rsidR="006A664B" w:rsidRPr="0064796A" w:rsidRDefault="44359EB6" w:rsidP="006A664B">
      <w:pPr>
        <w:pStyle w:val="Example"/>
      </w:pPr>
      <w:r w:rsidRPr="0064796A">
        <w:t xml:space="preserve">        &lt;/observation&gt;</w:t>
      </w:r>
    </w:p>
    <w:p w14:paraId="6A819EA5"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&gt;</w:t>
      </w:r>
    </w:p>
    <w:p w14:paraId="09B02099" w14:textId="77777777" w:rsidR="006A664B" w:rsidRPr="0064796A" w:rsidRDefault="44359EB6" w:rsidP="006A664B">
      <w:pPr>
        <w:pStyle w:val="Example"/>
      </w:pPr>
      <w:r w:rsidRPr="0064796A">
        <w:t>&lt;/observation&gt;</w:t>
      </w:r>
    </w:p>
    <w:p w14:paraId="6B47B0F0" w14:textId="00E74E73" w:rsidR="007E1202" w:rsidRPr="0064796A" w:rsidRDefault="007E1202" w:rsidP="00546F19">
      <w:pPr>
        <w:pStyle w:val="Heading3"/>
      </w:pPr>
      <w:bookmarkStart w:id="842" w:name="_Performance_Rate"/>
      <w:bookmarkStart w:id="843" w:name="E_Performance_Rate_Section"/>
      <w:bookmarkStart w:id="844" w:name="C_3259-21303"/>
      <w:bookmarkStart w:id="845" w:name="C_3259-21298"/>
      <w:bookmarkStart w:id="846" w:name="C_3259-21310"/>
      <w:bookmarkStart w:id="847" w:name="C_3259-21441"/>
      <w:bookmarkStart w:id="848" w:name="C_3259-21294"/>
      <w:bookmarkStart w:id="849" w:name="C_3259-21297"/>
      <w:bookmarkStart w:id="850" w:name="_Performance_Rate_for"/>
      <w:bookmarkStart w:id="851" w:name="_Toc385597089"/>
      <w:bookmarkStart w:id="852" w:name="_Toc5020530"/>
      <w:bookmarkEnd w:id="842"/>
      <w:bookmarkEnd w:id="843"/>
      <w:bookmarkEnd w:id="844"/>
      <w:bookmarkEnd w:id="845"/>
      <w:bookmarkEnd w:id="846"/>
      <w:bookmarkEnd w:id="847"/>
      <w:bookmarkEnd w:id="848"/>
      <w:bookmarkEnd w:id="849"/>
      <w:bookmarkEnd w:id="850"/>
      <w:r w:rsidRPr="0064796A">
        <w:t>P</w:t>
      </w:r>
      <w:bookmarkStart w:id="853" w:name="E_Performance_Rate_for_Proportion_Measu"/>
      <w:bookmarkEnd w:id="853"/>
      <w:r w:rsidRPr="0064796A">
        <w:t xml:space="preserve">erformance Rate for Proportion Measure </w:t>
      </w:r>
      <w:bookmarkEnd w:id="851"/>
      <w:r w:rsidR="0078696B" w:rsidRPr="0064796A">
        <w:t>–</w:t>
      </w:r>
      <w:r w:rsidR="00AB5794" w:rsidRPr="0064796A">
        <w:t xml:space="preserve"> CMS</w:t>
      </w:r>
      <w:r w:rsidR="0078696B" w:rsidRPr="0064796A">
        <w:t xml:space="preserve"> (</w:t>
      </w:r>
      <w:r w:rsidR="007356C0" w:rsidRPr="0064796A">
        <w:t>V</w:t>
      </w:r>
      <w:r w:rsidR="007356C0">
        <w:t>3</w:t>
      </w:r>
      <w:r w:rsidR="0078696B" w:rsidRPr="0064796A">
        <w:t>)</w:t>
      </w:r>
      <w:bookmarkEnd w:id="852"/>
    </w:p>
    <w:p w14:paraId="7FBD4CFB" w14:textId="046869CE" w:rsidR="002F269F" w:rsidRPr="0064796A" w:rsidRDefault="002F269F" w:rsidP="002F269F">
      <w:pPr>
        <w:pStyle w:val="BracketData"/>
      </w:pPr>
      <w:bookmarkStart w:id="854" w:name="_Toc385597141"/>
      <w:bookmarkStart w:id="855" w:name="_Toc290640094"/>
      <w:bookmarkStart w:id="856" w:name="_Toc424024340"/>
      <w:bookmarkStart w:id="857" w:name="_Toc424024399"/>
      <w:bookmarkStart w:id="858" w:name="_Toc450408299"/>
      <w:r w:rsidRPr="0064796A">
        <w:lastRenderedPageBreak/>
        <w:t>[</w:t>
      </w:r>
      <w:proofErr w:type="gramStart"/>
      <w:r w:rsidRPr="0064796A">
        <w:t>observation</w:t>
      </w:r>
      <w:proofErr w:type="gramEnd"/>
      <w:r w:rsidRPr="0064796A">
        <w:t>: identifier urn:hl7ii:2.16.840.1.113883.10.20.27.3.25:</w:t>
      </w:r>
      <w:r w:rsidR="007356C0">
        <w:t>2018-05-01</w:t>
      </w:r>
      <w:r w:rsidRPr="0064796A">
        <w:t xml:space="preserve"> (open)]</w:t>
      </w:r>
    </w:p>
    <w:p w14:paraId="34846A38" w14:textId="0165EC13" w:rsidR="007E1202" w:rsidRPr="0064796A" w:rsidRDefault="00CA0CB8" w:rsidP="0014661A">
      <w:pPr>
        <w:pStyle w:val="Caption"/>
      </w:pPr>
      <w:bookmarkStart w:id="859" w:name="_Toc5021898"/>
      <w:r w:rsidRPr="0064796A">
        <w:t xml:space="preserve">Table </w:t>
      </w:r>
      <w:r w:rsidRPr="0064796A">
        <w:fldChar w:fldCharType="begin"/>
      </w:r>
      <w:r w:rsidRPr="0064796A">
        <w:instrText>SEQ Table \* ARABIC</w:instrText>
      </w:r>
      <w:r w:rsidRPr="0064796A">
        <w:fldChar w:fldCharType="separate"/>
      </w:r>
      <w:r w:rsidR="00E50881">
        <w:rPr>
          <w:noProof/>
        </w:rPr>
        <w:t>12</w:t>
      </w:r>
      <w:r w:rsidRPr="0064796A">
        <w:fldChar w:fldCharType="end"/>
      </w:r>
      <w:r w:rsidRPr="0064796A">
        <w:t xml:space="preserve">: </w:t>
      </w:r>
      <w:r w:rsidR="007E1202" w:rsidRPr="0064796A">
        <w:t xml:space="preserve">Performance Rate for Proportion Measure </w:t>
      </w:r>
      <w:r w:rsidR="00AB5794" w:rsidRPr="0064796A">
        <w:t xml:space="preserve">– CMS </w:t>
      </w:r>
      <w:r w:rsidR="00BE3B00">
        <w:t>(V3</w:t>
      </w:r>
      <w:r w:rsidR="009703E5">
        <w:t xml:space="preserve">) </w:t>
      </w:r>
      <w:r w:rsidR="007E1202" w:rsidRPr="0064796A">
        <w:t>Contexts</w:t>
      </w:r>
      <w:bookmarkEnd w:id="854"/>
      <w:bookmarkEnd w:id="855"/>
      <w:bookmarkEnd w:id="856"/>
      <w:bookmarkEnd w:id="857"/>
      <w:bookmarkEnd w:id="858"/>
      <w:bookmarkEnd w:id="8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598"/>
        <w:gridCol w:w="3978"/>
      </w:tblGrid>
      <w:tr w:rsidR="007E1202" w:rsidRPr="0064796A" w14:paraId="48821353" w14:textId="77777777" w:rsidTr="328B4E65">
        <w:trPr>
          <w:cantSplit/>
          <w:tblHeader/>
          <w:jc w:val="center"/>
        </w:trPr>
        <w:tc>
          <w:tcPr>
            <w:tcW w:w="5598" w:type="dxa"/>
            <w:shd w:val="clear" w:color="auto" w:fill="1F497D" w:themeFill="text2"/>
          </w:tcPr>
          <w:p w14:paraId="56EBBFCF" w14:textId="77777777" w:rsidR="007E1202" w:rsidRPr="0064796A" w:rsidRDefault="44359EB6" w:rsidP="00307964">
            <w:pPr>
              <w:pStyle w:val="TableHead"/>
            </w:pPr>
            <w:r w:rsidRPr="0064796A">
              <w:t>Contained By</w:t>
            </w:r>
          </w:p>
        </w:tc>
        <w:tc>
          <w:tcPr>
            <w:tcW w:w="3978" w:type="dxa"/>
            <w:shd w:val="clear" w:color="auto" w:fill="1F497D" w:themeFill="text2"/>
          </w:tcPr>
          <w:p w14:paraId="2D2A3D65" w14:textId="77777777" w:rsidR="007E1202" w:rsidRPr="0064796A" w:rsidRDefault="44359EB6" w:rsidP="00307964">
            <w:pPr>
              <w:pStyle w:val="TableHead"/>
            </w:pPr>
            <w:r w:rsidRPr="0064796A">
              <w:t>Contains</w:t>
            </w:r>
          </w:p>
        </w:tc>
      </w:tr>
      <w:tr w:rsidR="007E1202" w:rsidRPr="0064796A" w14:paraId="1BB215FD" w14:textId="77777777" w:rsidTr="328B4E65">
        <w:trPr>
          <w:cantSplit/>
          <w:jc w:val="center"/>
        </w:trPr>
        <w:tc>
          <w:tcPr>
            <w:tcW w:w="5598" w:type="dxa"/>
          </w:tcPr>
          <w:p w14:paraId="412C2381" w14:textId="5B8A7CAC" w:rsidR="007E1202" w:rsidRPr="00A15B45" w:rsidRDefault="004F10DF" w:rsidP="00307964">
            <w:pPr>
              <w:pStyle w:val="TableText"/>
              <w:rPr>
                <w:noProof w:val="0"/>
              </w:rPr>
            </w:pPr>
            <w:hyperlink w:anchor="_Measure_Performed">
              <w:r w:rsidR="00240556" w:rsidRPr="00127B35">
                <w:rPr>
                  <w:rStyle w:val="HyperlinkText9pt"/>
                  <w:color w:val="000099"/>
                </w:rPr>
                <w:t>Measure Reference and Results - CMS (V3)</w:t>
              </w:r>
            </w:hyperlink>
            <w:r w:rsidR="00240556">
              <w:t xml:space="preserve"> (optional)</w:t>
            </w:r>
          </w:p>
        </w:tc>
        <w:tc>
          <w:tcPr>
            <w:tcW w:w="3978" w:type="dxa"/>
          </w:tcPr>
          <w:p w14:paraId="555AE939" w14:textId="77777777" w:rsidR="007E1202" w:rsidRPr="0064796A" w:rsidRDefault="007E1202" w:rsidP="00307964">
            <w:pPr>
              <w:rPr>
                <w:sz w:val="20"/>
                <w:szCs w:val="20"/>
              </w:rPr>
            </w:pPr>
          </w:p>
        </w:tc>
      </w:tr>
    </w:tbl>
    <w:p w14:paraId="1A023C11" w14:textId="77777777" w:rsidR="007E1202" w:rsidRPr="0064796A" w:rsidRDefault="44359EB6" w:rsidP="007E1202">
      <w:pPr>
        <w:pStyle w:val="BodyText0"/>
      </w:pPr>
      <w:r w:rsidRPr="0064796A">
        <w:t>This template is only used with proportion measures. The performance rate is a ratio of patients that meet the numerator criteria divided by patients in the denominator (after accounting for exclusions and exceptions). Performance Rate is calculated using this formula: Performance Rate = (NUMER – NUMER EXCL) / (DENOM – DENOM EXCL – DENOM EXCEP).</w:t>
      </w:r>
    </w:p>
    <w:p w14:paraId="62C711A5" w14:textId="4D6F4FCC" w:rsidR="21C0C836" w:rsidRPr="0064796A" w:rsidDel="00B61900" w:rsidRDefault="44359EB6">
      <w:r w:rsidRPr="0064796A">
        <w:rPr>
          <w:rFonts w:eastAsia="Arial" w:cs="Arial"/>
          <w:color w:val="000000" w:themeColor="text1"/>
        </w:rPr>
        <w:t xml:space="preserve">Based on the Performance Rate calculation, a Performance Rate must not exceed 1 (e.g., 100, 1.5), since a value of 1 indicates 100%. </w:t>
      </w:r>
      <w:r w:rsidRPr="0064796A">
        <w:rPr>
          <w:rFonts w:eastAsia="Arial" w:cs="Arial"/>
        </w:rPr>
        <w:t xml:space="preserve">The Performance Rate value that is provided in a QRDA Category III file should not be the Performance Rate times 100, but instead should be the value obtained from the calculation of (NUMER – NUMER EXCL)/(DENOM– DENOM EXCL – DENOM EXCEP), rounded to the nearest millionth; refer to the rounding rules listed in this section. </w:t>
      </w:r>
      <w:r w:rsidRPr="0064796A">
        <w:rPr>
          <w:rFonts w:eastAsia="Arial" w:cs="Arial"/>
          <w:color w:val="000000" w:themeColor="text1"/>
        </w:rPr>
        <w:t xml:space="preserve">In addition, if the expression (DENOM – DENOM EXCL– DENOM EXCEP) results in a null or a value of 0, then a </w:t>
      </w:r>
      <w:proofErr w:type="spellStart"/>
      <w:r w:rsidRPr="0064796A">
        <w:rPr>
          <w:rFonts w:eastAsia="Arial" w:cs="Arial"/>
          <w:color w:val="000000" w:themeColor="text1"/>
        </w:rPr>
        <w:t>nullFlavor</w:t>
      </w:r>
      <w:proofErr w:type="spellEnd"/>
      <w:r w:rsidRPr="0064796A">
        <w:rPr>
          <w:rFonts w:eastAsia="Arial" w:cs="Arial"/>
          <w:color w:val="000000" w:themeColor="text1"/>
        </w:rPr>
        <w:t xml:space="preserve"> of "NA" should be provided for the Performance Rate. Finally, if the expression (DENOM – DENOM EXCL – DENOM EXCEP) results in a value greater than or equal to 1 and a Numerator count equal to 0 is provided, then a Performance Rate of "0" should be submitted. </w:t>
      </w:r>
    </w:p>
    <w:p w14:paraId="09FCCCFF" w14:textId="77777777" w:rsidR="21C0C836" w:rsidRPr="0064796A" w:rsidDel="00B61900" w:rsidRDefault="21C0C836">
      <w:pPr>
        <w:rPr>
          <w:rFonts w:cs="Arial"/>
        </w:rPr>
      </w:pPr>
    </w:p>
    <w:p w14:paraId="42511540" w14:textId="77777777" w:rsidR="0043188D" w:rsidRPr="0064796A" w:rsidRDefault="44359EB6" w:rsidP="44359EB6">
      <w:pPr>
        <w:rPr>
          <w:rFonts w:eastAsia="Arial,Times New Roman" w:cs="Arial"/>
        </w:rPr>
      </w:pPr>
      <w:r w:rsidRPr="0064796A">
        <w:rPr>
          <w:rFonts w:eastAsia="Arial" w:cs="Arial"/>
          <w:color w:val="000000" w:themeColor="text1"/>
        </w:rPr>
        <w:t xml:space="preserve">The </w:t>
      </w:r>
      <w:r w:rsidRPr="0064796A">
        <w:rPr>
          <w:rFonts w:eastAsia="Arial,Arial,Arial,Arial,Times N" w:cs="Arial"/>
        </w:rPr>
        <w:t xml:space="preserve">following rounding rules must be used when submitting performance rates: </w:t>
      </w:r>
    </w:p>
    <w:p w14:paraId="3BA8FE15"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 xml:space="preserve">For a calculated performance rate that has &gt;= 7 digits after the decimal point, round the decimal number to the millionth. </w:t>
      </w:r>
    </w:p>
    <w:p w14:paraId="5D28508E"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For a calculated performance rate that has &lt;= 6 digits after the decimal point, rounding is not permitted for the performance rate.</w:t>
      </w:r>
    </w:p>
    <w:p w14:paraId="6EA74B1F" w14:textId="4C3730BB" w:rsidR="007E1202" w:rsidRPr="0064796A" w:rsidRDefault="00CA0CB8" w:rsidP="0014661A">
      <w:pPr>
        <w:pStyle w:val="Caption"/>
      </w:pPr>
      <w:bookmarkStart w:id="860" w:name="_Toc385597142"/>
      <w:bookmarkStart w:id="861" w:name="_Toc290640095"/>
      <w:bookmarkStart w:id="862" w:name="_Toc424024373"/>
      <w:bookmarkStart w:id="863" w:name="_Toc450408300"/>
      <w:bookmarkStart w:id="864" w:name="_Toc5021899"/>
      <w:r w:rsidRPr="0064796A">
        <w:t xml:space="preserve">Table </w:t>
      </w:r>
      <w:r w:rsidRPr="0064796A">
        <w:fldChar w:fldCharType="begin"/>
      </w:r>
      <w:r w:rsidRPr="0064796A">
        <w:instrText>SEQ Table \* ARABIC</w:instrText>
      </w:r>
      <w:r w:rsidRPr="0064796A">
        <w:fldChar w:fldCharType="separate"/>
      </w:r>
      <w:r w:rsidR="00E50881">
        <w:rPr>
          <w:noProof/>
        </w:rPr>
        <w:t>13</w:t>
      </w:r>
      <w:r w:rsidRPr="0064796A">
        <w:fldChar w:fldCharType="end"/>
      </w:r>
      <w:r w:rsidRPr="0064796A">
        <w:t xml:space="preserve">: </w:t>
      </w:r>
      <w:r w:rsidR="007E1202" w:rsidRPr="0064796A">
        <w:t>Performance Rate for Proportion Measure</w:t>
      </w:r>
      <w:r w:rsidR="00AB5794" w:rsidRPr="0064796A">
        <w:t xml:space="preserve"> - </w:t>
      </w:r>
      <w:r w:rsidR="007E1202" w:rsidRPr="0064796A">
        <w:t xml:space="preserve">CMS </w:t>
      </w:r>
      <w:r w:rsidR="009703E5">
        <w:t>(V</w:t>
      </w:r>
      <w:r w:rsidR="00240556">
        <w:t>3</w:t>
      </w:r>
      <w:r w:rsidR="009703E5">
        <w:t xml:space="preserve">) </w:t>
      </w:r>
      <w:r w:rsidR="007E1202" w:rsidRPr="0064796A">
        <w:t>Constraints Overview</w:t>
      </w:r>
      <w:bookmarkEnd w:id="860"/>
      <w:bookmarkEnd w:id="861"/>
      <w:bookmarkEnd w:id="862"/>
      <w:bookmarkEnd w:id="863"/>
      <w:bookmarkEnd w:id="864"/>
    </w:p>
    <w:p w14:paraId="22F9E7EA" w14:textId="77777777" w:rsidR="00B5529F" w:rsidRDefault="44359EB6" w:rsidP="009703E5">
      <w:pPr>
        <w:pStyle w:val="Caption-OID"/>
        <w:spacing w:after="0"/>
      </w:pPr>
      <w:r w:rsidRPr="0064796A">
        <w:t>observation[</w:t>
      </w:r>
      <w:proofErr w:type="spellStart"/>
      <w:r w:rsidRPr="0064796A">
        <w:t>templateId</w:t>
      </w:r>
      <w:proofErr w:type="spellEnd"/>
      <w:r w:rsidRPr="0064796A">
        <w:t>/@root = '2.16.840.1.113883.10.20.27.3.25']</w:t>
      </w:r>
    </w:p>
    <w:p w14:paraId="3ECB0919" w14:textId="3E5456F8" w:rsidR="00B616BC" w:rsidRPr="0064796A" w:rsidRDefault="009703E5" w:rsidP="00B5529F">
      <w:pPr>
        <w:pStyle w:val="Caption-OID"/>
      </w:pPr>
      <w:r w:rsidRPr="009703E5">
        <w:t>[</w:t>
      </w:r>
      <w:proofErr w:type="spellStart"/>
      <w:r w:rsidRPr="009703E5">
        <w:t>templateId</w:t>
      </w:r>
      <w:proofErr w:type="spellEnd"/>
      <w:r w:rsidRPr="009703E5">
        <w:t>/@extension=”</w:t>
      </w:r>
      <w:r w:rsidR="00240556">
        <w:t>2018-05-01</w:t>
      </w:r>
      <w:r w:rsidRPr="009703E5">
        <w:t>”]</w:t>
      </w:r>
    </w:p>
    <w:tbl>
      <w:tblPr>
        <w:tblStyle w:val="TableGrid"/>
        <w:tblW w:w="9720" w:type="dxa"/>
        <w:jc w:val="center"/>
        <w:tblLayout w:type="fixed"/>
        <w:tblLook w:val="02A0" w:firstRow="1" w:lastRow="0" w:firstColumn="1" w:lastColumn="0" w:noHBand="1" w:noVBand="0"/>
      </w:tblPr>
      <w:tblGrid>
        <w:gridCol w:w="2340"/>
        <w:gridCol w:w="810"/>
        <w:gridCol w:w="990"/>
        <w:gridCol w:w="990"/>
        <w:gridCol w:w="1370"/>
        <w:gridCol w:w="3220"/>
      </w:tblGrid>
      <w:tr w:rsidR="006F2A0C" w:rsidRPr="0064796A" w14:paraId="1D3A8CCC" w14:textId="77777777" w:rsidTr="328B4E65">
        <w:trPr>
          <w:tblHeader/>
          <w:jc w:val="center"/>
        </w:trPr>
        <w:tc>
          <w:tcPr>
            <w:tcW w:w="2340" w:type="dxa"/>
            <w:shd w:val="clear" w:color="auto" w:fill="1F497D" w:themeFill="text2"/>
            <w:noWrap/>
          </w:tcPr>
          <w:p w14:paraId="33EFA27B" w14:textId="77777777" w:rsidR="006F2A0C" w:rsidRPr="0064796A" w:rsidRDefault="44359EB6" w:rsidP="006F2A0C">
            <w:pPr>
              <w:pStyle w:val="TableHead"/>
            </w:pPr>
            <w:r w:rsidRPr="0064796A">
              <w:t>XPath</w:t>
            </w:r>
          </w:p>
        </w:tc>
        <w:tc>
          <w:tcPr>
            <w:tcW w:w="810" w:type="dxa"/>
            <w:shd w:val="clear" w:color="auto" w:fill="1F497D" w:themeFill="text2"/>
            <w:noWrap/>
          </w:tcPr>
          <w:p w14:paraId="0B392A52" w14:textId="77777777" w:rsidR="006F2A0C" w:rsidRPr="0064796A" w:rsidRDefault="44359EB6" w:rsidP="006F2A0C">
            <w:pPr>
              <w:pStyle w:val="TableHead"/>
            </w:pPr>
            <w:r w:rsidRPr="0064796A">
              <w:t>Card.</w:t>
            </w:r>
          </w:p>
        </w:tc>
        <w:tc>
          <w:tcPr>
            <w:tcW w:w="990" w:type="dxa"/>
            <w:shd w:val="clear" w:color="auto" w:fill="1F497D" w:themeFill="text2"/>
            <w:noWrap/>
          </w:tcPr>
          <w:p w14:paraId="2B1932E7" w14:textId="77777777" w:rsidR="006F2A0C" w:rsidRPr="0064796A" w:rsidRDefault="44359EB6" w:rsidP="006F2A0C">
            <w:pPr>
              <w:pStyle w:val="TableHead"/>
            </w:pPr>
            <w:r w:rsidRPr="0064796A">
              <w:t>Verb</w:t>
            </w:r>
          </w:p>
        </w:tc>
        <w:tc>
          <w:tcPr>
            <w:tcW w:w="990" w:type="dxa"/>
            <w:shd w:val="clear" w:color="auto" w:fill="1F497D" w:themeFill="text2"/>
            <w:noWrap/>
          </w:tcPr>
          <w:p w14:paraId="00C29AB8" w14:textId="77777777" w:rsidR="006F2A0C" w:rsidRPr="0064796A" w:rsidRDefault="44359EB6" w:rsidP="006F2A0C">
            <w:pPr>
              <w:pStyle w:val="TableHead"/>
            </w:pPr>
            <w:r w:rsidRPr="0064796A">
              <w:t>Data Type</w:t>
            </w:r>
          </w:p>
        </w:tc>
        <w:tc>
          <w:tcPr>
            <w:tcW w:w="1370" w:type="dxa"/>
            <w:shd w:val="clear" w:color="auto" w:fill="1F497D" w:themeFill="text2"/>
            <w:noWrap/>
          </w:tcPr>
          <w:p w14:paraId="44B62D4E" w14:textId="77777777" w:rsidR="006F2A0C" w:rsidRPr="0064796A" w:rsidRDefault="44359EB6" w:rsidP="006F2A0C">
            <w:pPr>
              <w:pStyle w:val="TableHead"/>
            </w:pPr>
            <w:r w:rsidRPr="0064796A">
              <w:t>CONF#</w:t>
            </w:r>
          </w:p>
        </w:tc>
        <w:tc>
          <w:tcPr>
            <w:tcW w:w="3220" w:type="dxa"/>
            <w:shd w:val="clear" w:color="auto" w:fill="1F497D" w:themeFill="text2"/>
            <w:noWrap/>
          </w:tcPr>
          <w:p w14:paraId="1BF4E67A" w14:textId="77777777" w:rsidR="006F2A0C" w:rsidRPr="0064796A" w:rsidRDefault="44359EB6" w:rsidP="006F2A0C">
            <w:pPr>
              <w:pStyle w:val="TableHead"/>
            </w:pPr>
            <w:r w:rsidRPr="0064796A">
              <w:t>Value</w:t>
            </w:r>
          </w:p>
        </w:tc>
      </w:tr>
      <w:tr w:rsidR="00B55EB8" w:rsidRPr="0064796A" w14:paraId="4FDC80D4" w14:textId="77777777" w:rsidTr="328B4E65">
        <w:trPr>
          <w:jc w:val="center"/>
        </w:trPr>
        <w:tc>
          <w:tcPr>
            <w:tcW w:w="2340" w:type="dxa"/>
          </w:tcPr>
          <w:p w14:paraId="191234B5" w14:textId="66E59C00" w:rsidR="00B55EB8" w:rsidRPr="0064796A" w:rsidRDefault="00B55EB8" w:rsidP="006F2A0C">
            <w:pPr>
              <w:pStyle w:val="TableText"/>
            </w:pPr>
            <w:r>
              <w:tab/>
              <w:t>templateId</w:t>
            </w:r>
          </w:p>
        </w:tc>
        <w:tc>
          <w:tcPr>
            <w:tcW w:w="810" w:type="dxa"/>
          </w:tcPr>
          <w:p w14:paraId="6A7CD580" w14:textId="119E8924" w:rsidR="00B55EB8" w:rsidRPr="0064796A" w:rsidRDefault="00B55EB8" w:rsidP="006F2A0C">
            <w:pPr>
              <w:pStyle w:val="TableText"/>
            </w:pPr>
            <w:r>
              <w:t>1..1</w:t>
            </w:r>
          </w:p>
        </w:tc>
        <w:tc>
          <w:tcPr>
            <w:tcW w:w="990" w:type="dxa"/>
          </w:tcPr>
          <w:p w14:paraId="52176FDB" w14:textId="09FFD517" w:rsidR="00B55EB8" w:rsidRPr="0064796A" w:rsidRDefault="00B55EB8" w:rsidP="006F2A0C">
            <w:pPr>
              <w:pStyle w:val="TableText"/>
            </w:pPr>
            <w:r>
              <w:t>SHALL</w:t>
            </w:r>
          </w:p>
        </w:tc>
        <w:tc>
          <w:tcPr>
            <w:tcW w:w="990" w:type="dxa"/>
          </w:tcPr>
          <w:p w14:paraId="682B1506" w14:textId="77777777" w:rsidR="00B55EB8" w:rsidRPr="0064796A" w:rsidRDefault="00B55EB8" w:rsidP="006F2A0C">
            <w:pPr>
              <w:pStyle w:val="TableText"/>
            </w:pPr>
          </w:p>
        </w:tc>
        <w:tc>
          <w:tcPr>
            <w:tcW w:w="1370" w:type="dxa"/>
          </w:tcPr>
          <w:p w14:paraId="57D279AB" w14:textId="38AF8F1D" w:rsidR="00B55EB8" w:rsidRPr="00127B35" w:rsidRDefault="004F10DF" w:rsidP="00AE722B">
            <w:pPr>
              <w:pStyle w:val="TableText"/>
              <w:rPr>
                <w:color w:val="000099"/>
              </w:rPr>
            </w:pPr>
            <w:hyperlink w:anchor="C_CMS_59">
              <w:r w:rsidR="00B55EB8" w:rsidRPr="00127B35">
                <w:rPr>
                  <w:rStyle w:val="HyperlinkText9pt"/>
                  <w:color w:val="000099"/>
                </w:rPr>
                <w:t>CMS_59</w:t>
              </w:r>
            </w:hyperlink>
          </w:p>
        </w:tc>
        <w:tc>
          <w:tcPr>
            <w:tcW w:w="3220" w:type="dxa"/>
          </w:tcPr>
          <w:p w14:paraId="409283F1" w14:textId="77777777" w:rsidR="00B55EB8" w:rsidRPr="0064796A" w:rsidRDefault="00B55EB8" w:rsidP="006F2A0C">
            <w:pPr>
              <w:pStyle w:val="TableText"/>
            </w:pPr>
          </w:p>
        </w:tc>
      </w:tr>
      <w:tr w:rsidR="00B55EB8" w:rsidRPr="0064796A" w14:paraId="70540819" w14:textId="77777777" w:rsidTr="328B4E65">
        <w:trPr>
          <w:jc w:val="center"/>
        </w:trPr>
        <w:tc>
          <w:tcPr>
            <w:tcW w:w="2340" w:type="dxa"/>
          </w:tcPr>
          <w:p w14:paraId="18E252F2" w14:textId="62C791DA" w:rsidR="00B55EB8" w:rsidRDefault="00B55EB8" w:rsidP="006F2A0C">
            <w:pPr>
              <w:pStyle w:val="TableText"/>
            </w:pPr>
            <w:r>
              <w:tab/>
            </w:r>
            <w:r>
              <w:tab/>
              <w:t>@root</w:t>
            </w:r>
          </w:p>
        </w:tc>
        <w:tc>
          <w:tcPr>
            <w:tcW w:w="810" w:type="dxa"/>
          </w:tcPr>
          <w:p w14:paraId="3D94D433" w14:textId="1D335242" w:rsidR="00B55EB8" w:rsidRDefault="00B55EB8" w:rsidP="006F2A0C">
            <w:pPr>
              <w:pStyle w:val="TableText"/>
            </w:pPr>
            <w:r>
              <w:t>1..1</w:t>
            </w:r>
          </w:p>
        </w:tc>
        <w:tc>
          <w:tcPr>
            <w:tcW w:w="990" w:type="dxa"/>
          </w:tcPr>
          <w:p w14:paraId="119D6A8B" w14:textId="54E75D55" w:rsidR="00B55EB8" w:rsidRDefault="00B55EB8" w:rsidP="006F2A0C">
            <w:pPr>
              <w:pStyle w:val="TableText"/>
            </w:pPr>
            <w:r>
              <w:t>SHALL</w:t>
            </w:r>
          </w:p>
        </w:tc>
        <w:tc>
          <w:tcPr>
            <w:tcW w:w="990" w:type="dxa"/>
          </w:tcPr>
          <w:p w14:paraId="5F0D0AF2" w14:textId="77777777" w:rsidR="00B55EB8" w:rsidRPr="0064796A" w:rsidRDefault="00B55EB8" w:rsidP="006F2A0C">
            <w:pPr>
              <w:pStyle w:val="TableText"/>
            </w:pPr>
          </w:p>
        </w:tc>
        <w:tc>
          <w:tcPr>
            <w:tcW w:w="1370" w:type="dxa"/>
          </w:tcPr>
          <w:p w14:paraId="1269C573" w14:textId="149AECB4" w:rsidR="00B55EB8" w:rsidRPr="00127B35" w:rsidRDefault="004F10DF" w:rsidP="00AE722B">
            <w:pPr>
              <w:pStyle w:val="TableText"/>
              <w:rPr>
                <w:color w:val="000099"/>
              </w:rPr>
            </w:pPr>
            <w:hyperlink w:anchor="C_CMS_60">
              <w:r w:rsidR="00B55EB8" w:rsidRPr="00127B35">
                <w:rPr>
                  <w:rStyle w:val="HyperlinkText9pt"/>
                  <w:color w:val="000099"/>
                </w:rPr>
                <w:t>CMS_60</w:t>
              </w:r>
            </w:hyperlink>
          </w:p>
        </w:tc>
        <w:tc>
          <w:tcPr>
            <w:tcW w:w="3220" w:type="dxa"/>
          </w:tcPr>
          <w:p w14:paraId="7EC896F4" w14:textId="1ADDF4F8" w:rsidR="00B55EB8" w:rsidRPr="0064796A" w:rsidRDefault="00B55EB8" w:rsidP="006F2A0C">
            <w:pPr>
              <w:pStyle w:val="TableText"/>
            </w:pPr>
            <w:r>
              <w:t>2.16.840.1.113883.10.20.27.3.25</w:t>
            </w:r>
          </w:p>
        </w:tc>
      </w:tr>
      <w:tr w:rsidR="00B55EB8" w:rsidRPr="0064796A" w14:paraId="74492A85" w14:textId="77777777" w:rsidTr="328B4E65">
        <w:trPr>
          <w:jc w:val="center"/>
        </w:trPr>
        <w:tc>
          <w:tcPr>
            <w:tcW w:w="2340" w:type="dxa"/>
          </w:tcPr>
          <w:p w14:paraId="6BB8DC2B" w14:textId="35F126C7" w:rsidR="00B55EB8" w:rsidRDefault="00B55EB8" w:rsidP="006F2A0C">
            <w:pPr>
              <w:pStyle w:val="TableText"/>
            </w:pPr>
            <w:r>
              <w:tab/>
            </w:r>
            <w:r>
              <w:tab/>
              <w:t>@extension</w:t>
            </w:r>
          </w:p>
        </w:tc>
        <w:tc>
          <w:tcPr>
            <w:tcW w:w="810" w:type="dxa"/>
          </w:tcPr>
          <w:p w14:paraId="2DE34014" w14:textId="7F6980DF" w:rsidR="00B55EB8" w:rsidRDefault="00B55EB8" w:rsidP="006F2A0C">
            <w:pPr>
              <w:pStyle w:val="TableText"/>
            </w:pPr>
            <w:r>
              <w:t>1..1</w:t>
            </w:r>
          </w:p>
        </w:tc>
        <w:tc>
          <w:tcPr>
            <w:tcW w:w="990" w:type="dxa"/>
          </w:tcPr>
          <w:p w14:paraId="021E0CD2" w14:textId="0D81F063" w:rsidR="00B55EB8" w:rsidRDefault="00B55EB8" w:rsidP="006F2A0C">
            <w:pPr>
              <w:pStyle w:val="TableText"/>
            </w:pPr>
            <w:r>
              <w:t>SHALL</w:t>
            </w:r>
          </w:p>
        </w:tc>
        <w:tc>
          <w:tcPr>
            <w:tcW w:w="990" w:type="dxa"/>
          </w:tcPr>
          <w:p w14:paraId="55DE87B0" w14:textId="77777777" w:rsidR="00B55EB8" w:rsidRPr="0064796A" w:rsidRDefault="00B55EB8" w:rsidP="006F2A0C">
            <w:pPr>
              <w:pStyle w:val="TableText"/>
            </w:pPr>
          </w:p>
        </w:tc>
        <w:tc>
          <w:tcPr>
            <w:tcW w:w="1370" w:type="dxa"/>
          </w:tcPr>
          <w:p w14:paraId="55085C01" w14:textId="167783FE" w:rsidR="00B55EB8" w:rsidRPr="00127B35" w:rsidRDefault="004F10DF" w:rsidP="00AE722B">
            <w:pPr>
              <w:pStyle w:val="TableText"/>
              <w:rPr>
                <w:color w:val="000099"/>
              </w:rPr>
            </w:pPr>
            <w:hyperlink w:anchor="C_CMS_61">
              <w:r w:rsidR="00B55EB8" w:rsidRPr="00127B35">
                <w:rPr>
                  <w:rStyle w:val="HyperlinkText9pt"/>
                  <w:color w:val="000099"/>
                </w:rPr>
                <w:t>CMS_61</w:t>
              </w:r>
            </w:hyperlink>
          </w:p>
        </w:tc>
        <w:tc>
          <w:tcPr>
            <w:tcW w:w="3220" w:type="dxa"/>
          </w:tcPr>
          <w:p w14:paraId="3CBE86E1" w14:textId="4FFF607D" w:rsidR="00B55EB8" w:rsidRDefault="00BE3B00" w:rsidP="006F2A0C">
            <w:pPr>
              <w:pStyle w:val="TableText"/>
            </w:pPr>
            <w:r>
              <w:t>2018-05-01</w:t>
            </w:r>
          </w:p>
        </w:tc>
      </w:tr>
      <w:tr w:rsidR="00B55EB8" w:rsidRPr="0064796A" w14:paraId="13CDE602" w14:textId="77777777" w:rsidTr="328B4E65">
        <w:trPr>
          <w:jc w:val="center"/>
        </w:trPr>
        <w:tc>
          <w:tcPr>
            <w:tcW w:w="2340" w:type="dxa"/>
          </w:tcPr>
          <w:p w14:paraId="5811F355" w14:textId="5CFDA2F5" w:rsidR="00B55EB8" w:rsidRDefault="00B55EB8" w:rsidP="006F2A0C">
            <w:pPr>
              <w:pStyle w:val="TableText"/>
            </w:pPr>
            <w:r>
              <w:tab/>
              <w:t>value</w:t>
            </w:r>
          </w:p>
        </w:tc>
        <w:tc>
          <w:tcPr>
            <w:tcW w:w="810" w:type="dxa"/>
          </w:tcPr>
          <w:p w14:paraId="43B0F6D2" w14:textId="09616EBE" w:rsidR="00B55EB8" w:rsidRDefault="00B55EB8" w:rsidP="006F2A0C">
            <w:pPr>
              <w:pStyle w:val="TableText"/>
            </w:pPr>
            <w:r>
              <w:t>1..1</w:t>
            </w:r>
          </w:p>
        </w:tc>
        <w:tc>
          <w:tcPr>
            <w:tcW w:w="990" w:type="dxa"/>
          </w:tcPr>
          <w:p w14:paraId="76F9A230" w14:textId="79E22B6A" w:rsidR="00B55EB8" w:rsidRDefault="00B55EB8" w:rsidP="006F2A0C">
            <w:pPr>
              <w:pStyle w:val="TableText"/>
            </w:pPr>
            <w:r>
              <w:t>SHALL</w:t>
            </w:r>
          </w:p>
        </w:tc>
        <w:tc>
          <w:tcPr>
            <w:tcW w:w="990" w:type="dxa"/>
          </w:tcPr>
          <w:p w14:paraId="61D00BB7" w14:textId="74A86AC7" w:rsidR="00B55EB8" w:rsidRPr="0064796A" w:rsidRDefault="00B55EB8" w:rsidP="006F2A0C">
            <w:pPr>
              <w:pStyle w:val="TableText"/>
            </w:pPr>
            <w:r>
              <w:t>REAL</w:t>
            </w:r>
          </w:p>
        </w:tc>
        <w:tc>
          <w:tcPr>
            <w:tcW w:w="1370" w:type="dxa"/>
          </w:tcPr>
          <w:p w14:paraId="055E4420" w14:textId="7C155C6F" w:rsidR="00B55EB8" w:rsidRPr="00127B35" w:rsidRDefault="004F10DF" w:rsidP="00AE722B">
            <w:pPr>
              <w:pStyle w:val="TableText"/>
              <w:rPr>
                <w:color w:val="000099"/>
              </w:rPr>
            </w:pPr>
            <w:hyperlink w:anchor="C_3259-21307_C01">
              <w:r w:rsidR="00B55EB8" w:rsidRPr="00127B35">
                <w:rPr>
                  <w:rStyle w:val="HyperlinkText9pt"/>
                  <w:color w:val="000099"/>
                </w:rPr>
                <w:t>3259-21307_C01</w:t>
              </w:r>
            </w:hyperlink>
          </w:p>
        </w:tc>
        <w:tc>
          <w:tcPr>
            <w:tcW w:w="3220" w:type="dxa"/>
          </w:tcPr>
          <w:p w14:paraId="0C682E89" w14:textId="77777777" w:rsidR="00B55EB8" w:rsidRDefault="00B55EB8" w:rsidP="006F2A0C">
            <w:pPr>
              <w:pStyle w:val="TableText"/>
            </w:pPr>
          </w:p>
        </w:tc>
      </w:tr>
      <w:tr w:rsidR="00B55EB8" w:rsidRPr="0064796A" w14:paraId="4CBC4B26" w14:textId="77777777" w:rsidTr="328B4E65">
        <w:trPr>
          <w:jc w:val="center"/>
        </w:trPr>
        <w:tc>
          <w:tcPr>
            <w:tcW w:w="2340" w:type="dxa"/>
          </w:tcPr>
          <w:p w14:paraId="0B3BE9BD" w14:textId="6E9BD9ED" w:rsidR="00B55EB8" w:rsidRDefault="00B55EB8" w:rsidP="006F2A0C">
            <w:pPr>
              <w:pStyle w:val="TableText"/>
            </w:pPr>
            <w:r>
              <w:tab/>
              <w:t>reference</w:t>
            </w:r>
          </w:p>
        </w:tc>
        <w:tc>
          <w:tcPr>
            <w:tcW w:w="810" w:type="dxa"/>
          </w:tcPr>
          <w:p w14:paraId="1482A3F2" w14:textId="6C04533A" w:rsidR="00B55EB8" w:rsidRDefault="00B55EB8" w:rsidP="006F2A0C">
            <w:pPr>
              <w:pStyle w:val="TableText"/>
            </w:pPr>
            <w:r>
              <w:t>1..1</w:t>
            </w:r>
          </w:p>
        </w:tc>
        <w:tc>
          <w:tcPr>
            <w:tcW w:w="990" w:type="dxa"/>
          </w:tcPr>
          <w:p w14:paraId="72D83BCD" w14:textId="7CF9DB44" w:rsidR="00B55EB8" w:rsidRDefault="00B55EB8" w:rsidP="006F2A0C">
            <w:pPr>
              <w:pStyle w:val="TableText"/>
            </w:pPr>
            <w:r>
              <w:t>SHALL</w:t>
            </w:r>
          </w:p>
        </w:tc>
        <w:tc>
          <w:tcPr>
            <w:tcW w:w="990" w:type="dxa"/>
          </w:tcPr>
          <w:p w14:paraId="6C7B0CD9" w14:textId="77777777" w:rsidR="00B55EB8" w:rsidRDefault="00B55EB8" w:rsidP="006F2A0C">
            <w:pPr>
              <w:pStyle w:val="TableText"/>
            </w:pPr>
          </w:p>
        </w:tc>
        <w:tc>
          <w:tcPr>
            <w:tcW w:w="1370" w:type="dxa"/>
          </w:tcPr>
          <w:p w14:paraId="47A8D7E5" w14:textId="185DC202" w:rsidR="00B55EB8" w:rsidRPr="00127B35" w:rsidRDefault="004F10DF" w:rsidP="00AE722B">
            <w:pPr>
              <w:pStyle w:val="TableText"/>
              <w:rPr>
                <w:color w:val="000099"/>
              </w:rPr>
            </w:pPr>
            <w:hyperlink w:anchor="C_3259-19651_C01">
              <w:r w:rsidR="00B55EB8" w:rsidRPr="00127B35">
                <w:rPr>
                  <w:rStyle w:val="HyperlinkText9pt"/>
                  <w:color w:val="000099"/>
                </w:rPr>
                <w:t>3259-19651_C01</w:t>
              </w:r>
            </w:hyperlink>
          </w:p>
        </w:tc>
        <w:tc>
          <w:tcPr>
            <w:tcW w:w="3220" w:type="dxa"/>
          </w:tcPr>
          <w:p w14:paraId="336F37CC" w14:textId="77777777" w:rsidR="00B55EB8" w:rsidRDefault="00B55EB8" w:rsidP="006F2A0C">
            <w:pPr>
              <w:pStyle w:val="TableText"/>
            </w:pPr>
          </w:p>
        </w:tc>
      </w:tr>
      <w:tr w:rsidR="00B55EB8" w:rsidRPr="0064796A" w14:paraId="0097E6F5" w14:textId="77777777" w:rsidTr="328B4E65">
        <w:trPr>
          <w:jc w:val="center"/>
        </w:trPr>
        <w:tc>
          <w:tcPr>
            <w:tcW w:w="2340" w:type="dxa"/>
          </w:tcPr>
          <w:p w14:paraId="17F17DA5" w14:textId="5E83F46F" w:rsidR="00B55EB8" w:rsidRDefault="00B55EB8" w:rsidP="006F2A0C">
            <w:pPr>
              <w:pStyle w:val="TableText"/>
            </w:pPr>
            <w:r>
              <w:tab/>
            </w:r>
            <w:r>
              <w:tab/>
              <w:t>@typeCode</w:t>
            </w:r>
          </w:p>
        </w:tc>
        <w:tc>
          <w:tcPr>
            <w:tcW w:w="810" w:type="dxa"/>
          </w:tcPr>
          <w:p w14:paraId="266DDC1D" w14:textId="07451F58" w:rsidR="00B55EB8" w:rsidRDefault="00B55EB8" w:rsidP="006F2A0C">
            <w:pPr>
              <w:pStyle w:val="TableText"/>
            </w:pPr>
            <w:r>
              <w:t>1..1</w:t>
            </w:r>
          </w:p>
        </w:tc>
        <w:tc>
          <w:tcPr>
            <w:tcW w:w="990" w:type="dxa"/>
          </w:tcPr>
          <w:p w14:paraId="5FA20EB6" w14:textId="01D029D2" w:rsidR="00B55EB8" w:rsidRDefault="00B55EB8" w:rsidP="006F2A0C">
            <w:pPr>
              <w:pStyle w:val="TableText"/>
            </w:pPr>
            <w:r>
              <w:t>SHALL</w:t>
            </w:r>
          </w:p>
        </w:tc>
        <w:tc>
          <w:tcPr>
            <w:tcW w:w="990" w:type="dxa"/>
          </w:tcPr>
          <w:p w14:paraId="671B5593" w14:textId="77777777" w:rsidR="00B55EB8" w:rsidRDefault="00B55EB8" w:rsidP="006F2A0C">
            <w:pPr>
              <w:pStyle w:val="TableText"/>
            </w:pPr>
          </w:p>
        </w:tc>
        <w:tc>
          <w:tcPr>
            <w:tcW w:w="1370" w:type="dxa"/>
          </w:tcPr>
          <w:p w14:paraId="1EAED31A" w14:textId="29E10F45" w:rsidR="00B55EB8" w:rsidRPr="00127B35" w:rsidRDefault="004F10DF" w:rsidP="00AE722B">
            <w:pPr>
              <w:pStyle w:val="TableText"/>
              <w:rPr>
                <w:color w:val="000099"/>
              </w:rPr>
            </w:pPr>
            <w:hyperlink w:anchor="C_3259-19652_C01">
              <w:r w:rsidR="00B55EB8" w:rsidRPr="00127B35">
                <w:rPr>
                  <w:rStyle w:val="HyperlinkText9pt"/>
                  <w:color w:val="000099"/>
                </w:rPr>
                <w:t>3259-19652_C01</w:t>
              </w:r>
            </w:hyperlink>
          </w:p>
        </w:tc>
        <w:tc>
          <w:tcPr>
            <w:tcW w:w="3220" w:type="dxa"/>
          </w:tcPr>
          <w:p w14:paraId="33E55919" w14:textId="3A138377" w:rsidR="00B55EB8" w:rsidRDefault="00B55EB8" w:rsidP="006F2A0C">
            <w:pPr>
              <w:pStyle w:val="TableText"/>
            </w:pPr>
            <w:r>
              <w:t>urn:oid:2.16.840.1.113883.5.1002 (HL7ActRelationshipType) = REFR</w:t>
            </w:r>
          </w:p>
        </w:tc>
      </w:tr>
      <w:tr w:rsidR="00B55EB8" w:rsidRPr="0064796A" w14:paraId="34E3196E" w14:textId="77777777" w:rsidTr="328B4E65">
        <w:trPr>
          <w:jc w:val="center"/>
        </w:trPr>
        <w:tc>
          <w:tcPr>
            <w:tcW w:w="2340" w:type="dxa"/>
          </w:tcPr>
          <w:p w14:paraId="5BC6950A" w14:textId="07534EDB" w:rsidR="00B55EB8" w:rsidRDefault="00B55EB8" w:rsidP="006F2A0C">
            <w:pPr>
              <w:pStyle w:val="TableText"/>
            </w:pPr>
            <w:r>
              <w:tab/>
            </w:r>
            <w:r>
              <w:tab/>
              <w:t>externalObservation</w:t>
            </w:r>
          </w:p>
        </w:tc>
        <w:tc>
          <w:tcPr>
            <w:tcW w:w="810" w:type="dxa"/>
          </w:tcPr>
          <w:p w14:paraId="6C509A8A" w14:textId="2204DC63" w:rsidR="00B55EB8" w:rsidRDefault="00B55EB8" w:rsidP="006F2A0C">
            <w:pPr>
              <w:pStyle w:val="TableText"/>
            </w:pPr>
            <w:r>
              <w:t>1..1</w:t>
            </w:r>
          </w:p>
        </w:tc>
        <w:tc>
          <w:tcPr>
            <w:tcW w:w="990" w:type="dxa"/>
          </w:tcPr>
          <w:p w14:paraId="6B458E46" w14:textId="2F87779D" w:rsidR="00B55EB8" w:rsidRDefault="00B55EB8" w:rsidP="006F2A0C">
            <w:pPr>
              <w:pStyle w:val="TableText"/>
            </w:pPr>
            <w:r>
              <w:t>SHALL</w:t>
            </w:r>
          </w:p>
        </w:tc>
        <w:tc>
          <w:tcPr>
            <w:tcW w:w="990" w:type="dxa"/>
          </w:tcPr>
          <w:p w14:paraId="6670143B" w14:textId="77777777" w:rsidR="00B55EB8" w:rsidRDefault="00B55EB8" w:rsidP="006F2A0C">
            <w:pPr>
              <w:pStyle w:val="TableText"/>
            </w:pPr>
          </w:p>
        </w:tc>
        <w:tc>
          <w:tcPr>
            <w:tcW w:w="1370" w:type="dxa"/>
          </w:tcPr>
          <w:p w14:paraId="74C4FE90" w14:textId="7B049DF8" w:rsidR="00B55EB8" w:rsidRPr="00127B35" w:rsidRDefault="004F10DF" w:rsidP="00AE722B">
            <w:pPr>
              <w:pStyle w:val="TableText"/>
              <w:rPr>
                <w:color w:val="000099"/>
              </w:rPr>
            </w:pPr>
            <w:hyperlink w:anchor="C_3259-19653_C01">
              <w:r w:rsidR="00B55EB8" w:rsidRPr="00127B35">
                <w:rPr>
                  <w:rStyle w:val="HyperlinkText9pt"/>
                  <w:color w:val="000099"/>
                </w:rPr>
                <w:t>3259-19653_C01</w:t>
              </w:r>
            </w:hyperlink>
          </w:p>
        </w:tc>
        <w:tc>
          <w:tcPr>
            <w:tcW w:w="3220" w:type="dxa"/>
          </w:tcPr>
          <w:p w14:paraId="4466C011" w14:textId="77777777" w:rsidR="00B55EB8" w:rsidRDefault="00B55EB8" w:rsidP="006F2A0C">
            <w:pPr>
              <w:pStyle w:val="TableText"/>
            </w:pPr>
          </w:p>
        </w:tc>
      </w:tr>
      <w:tr w:rsidR="00B55EB8" w:rsidRPr="0064796A" w14:paraId="5EB27314" w14:textId="77777777" w:rsidTr="328B4E65">
        <w:trPr>
          <w:jc w:val="center"/>
        </w:trPr>
        <w:tc>
          <w:tcPr>
            <w:tcW w:w="2340" w:type="dxa"/>
          </w:tcPr>
          <w:p w14:paraId="7A923DAD" w14:textId="7EF5AE90" w:rsidR="00B55EB8" w:rsidRDefault="00B55EB8" w:rsidP="006F2A0C">
            <w:pPr>
              <w:pStyle w:val="TableText"/>
            </w:pPr>
            <w:r>
              <w:lastRenderedPageBreak/>
              <w:tab/>
            </w:r>
            <w:r>
              <w:tab/>
            </w:r>
            <w:r>
              <w:tab/>
              <w:t>@classCode</w:t>
            </w:r>
          </w:p>
        </w:tc>
        <w:tc>
          <w:tcPr>
            <w:tcW w:w="810" w:type="dxa"/>
          </w:tcPr>
          <w:p w14:paraId="57551BBE" w14:textId="3236C486" w:rsidR="00B55EB8" w:rsidRDefault="00B55EB8" w:rsidP="006F2A0C">
            <w:pPr>
              <w:pStyle w:val="TableText"/>
            </w:pPr>
            <w:r>
              <w:t>1..1</w:t>
            </w:r>
          </w:p>
        </w:tc>
        <w:tc>
          <w:tcPr>
            <w:tcW w:w="990" w:type="dxa"/>
          </w:tcPr>
          <w:p w14:paraId="771638A3" w14:textId="7A1E060B" w:rsidR="00B55EB8" w:rsidRDefault="00B55EB8" w:rsidP="006F2A0C">
            <w:pPr>
              <w:pStyle w:val="TableText"/>
            </w:pPr>
            <w:r>
              <w:t>SHALL</w:t>
            </w:r>
          </w:p>
        </w:tc>
        <w:tc>
          <w:tcPr>
            <w:tcW w:w="990" w:type="dxa"/>
          </w:tcPr>
          <w:p w14:paraId="2A87C5A5" w14:textId="77777777" w:rsidR="00B55EB8" w:rsidRDefault="00B55EB8" w:rsidP="006F2A0C">
            <w:pPr>
              <w:pStyle w:val="TableText"/>
            </w:pPr>
          </w:p>
        </w:tc>
        <w:tc>
          <w:tcPr>
            <w:tcW w:w="1370" w:type="dxa"/>
          </w:tcPr>
          <w:p w14:paraId="35B60B4E" w14:textId="6CDACB21" w:rsidR="00B55EB8" w:rsidRPr="00127B35" w:rsidRDefault="004F10DF" w:rsidP="00AE722B">
            <w:pPr>
              <w:pStyle w:val="TableText"/>
              <w:rPr>
                <w:color w:val="000099"/>
              </w:rPr>
            </w:pPr>
            <w:hyperlink w:anchor="C_3259-19654">
              <w:r w:rsidR="00B55EB8" w:rsidRPr="00127B35">
                <w:rPr>
                  <w:rStyle w:val="HyperlinkText9pt"/>
                  <w:color w:val="000099"/>
                </w:rPr>
                <w:t>3259-19654</w:t>
              </w:r>
            </w:hyperlink>
          </w:p>
        </w:tc>
        <w:tc>
          <w:tcPr>
            <w:tcW w:w="3220" w:type="dxa"/>
          </w:tcPr>
          <w:p w14:paraId="23DC8A4D" w14:textId="20AFAA00" w:rsidR="00B55EB8" w:rsidRDefault="00B55EB8" w:rsidP="006F2A0C">
            <w:pPr>
              <w:pStyle w:val="TableText"/>
            </w:pPr>
            <w:r>
              <w:t>urn:oid:2.16.840.1.113883.5.6 (HL7ActClass)</w:t>
            </w:r>
          </w:p>
        </w:tc>
      </w:tr>
      <w:tr w:rsidR="00B55EB8" w:rsidRPr="0064796A" w14:paraId="4243D494" w14:textId="77777777" w:rsidTr="328B4E65">
        <w:trPr>
          <w:jc w:val="center"/>
        </w:trPr>
        <w:tc>
          <w:tcPr>
            <w:tcW w:w="2340" w:type="dxa"/>
          </w:tcPr>
          <w:p w14:paraId="06BBBCF7" w14:textId="3F3F1319" w:rsidR="00B55EB8" w:rsidRDefault="00B55EB8" w:rsidP="006F2A0C">
            <w:pPr>
              <w:pStyle w:val="TableText"/>
            </w:pPr>
            <w:r>
              <w:tab/>
            </w:r>
            <w:r>
              <w:tab/>
            </w:r>
            <w:r>
              <w:tab/>
              <w:t>id</w:t>
            </w:r>
          </w:p>
        </w:tc>
        <w:tc>
          <w:tcPr>
            <w:tcW w:w="810" w:type="dxa"/>
          </w:tcPr>
          <w:p w14:paraId="6B4D0C92" w14:textId="71CC7E0C" w:rsidR="00B55EB8" w:rsidRDefault="00B55EB8" w:rsidP="006F2A0C">
            <w:pPr>
              <w:pStyle w:val="TableText"/>
            </w:pPr>
            <w:r>
              <w:t>1..1</w:t>
            </w:r>
          </w:p>
        </w:tc>
        <w:tc>
          <w:tcPr>
            <w:tcW w:w="990" w:type="dxa"/>
          </w:tcPr>
          <w:p w14:paraId="05E829C4" w14:textId="4D0C75A4" w:rsidR="00B55EB8" w:rsidRDefault="00B55EB8" w:rsidP="006F2A0C">
            <w:pPr>
              <w:pStyle w:val="TableText"/>
            </w:pPr>
            <w:r>
              <w:t>SHALL</w:t>
            </w:r>
          </w:p>
        </w:tc>
        <w:tc>
          <w:tcPr>
            <w:tcW w:w="990" w:type="dxa"/>
          </w:tcPr>
          <w:p w14:paraId="3696E6E5" w14:textId="77777777" w:rsidR="00B55EB8" w:rsidRDefault="00B55EB8" w:rsidP="006F2A0C">
            <w:pPr>
              <w:pStyle w:val="TableText"/>
            </w:pPr>
          </w:p>
        </w:tc>
        <w:tc>
          <w:tcPr>
            <w:tcW w:w="1370" w:type="dxa"/>
          </w:tcPr>
          <w:p w14:paraId="5624BCDA" w14:textId="7209E1FA" w:rsidR="00B55EB8" w:rsidRPr="00127B35" w:rsidRDefault="004F10DF" w:rsidP="00AE722B">
            <w:pPr>
              <w:pStyle w:val="TableText"/>
              <w:rPr>
                <w:color w:val="000099"/>
              </w:rPr>
            </w:pPr>
            <w:hyperlink w:anchor="C_3259-19655">
              <w:r w:rsidR="00B55EB8" w:rsidRPr="00127B35">
                <w:rPr>
                  <w:rStyle w:val="HyperlinkText9pt"/>
                  <w:color w:val="000099"/>
                </w:rPr>
                <w:t>3259-19655</w:t>
              </w:r>
            </w:hyperlink>
          </w:p>
        </w:tc>
        <w:tc>
          <w:tcPr>
            <w:tcW w:w="3220" w:type="dxa"/>
          </w:tcPr>
          <w:p w14:paraId="5A6DD2FB" w14:textId="77777777" w:rsidR="00B55EB8" w:rsidRDefault="00B55EB8" w:rsidP="006F2A0C">
            <w:pPr>
              <w:pStyle w:val="TableText"/>
            </w:pPr>
          </w:p>
        </w:tc>
      </w:tr>
      <w:tr w:rsidR="00B55EB8" w:rsidRPr="0064796A" w14:paraId="3080E01E" w14:textId="77777777" w:rsidTr="328B4E65">
        <w:trPr>
          <w:jc w:val="center"/>
        </w:trPr>
        <w:tc>
          <w:tcPr>
            <w:tcW w:w="2340" w:type="dxa"/>
          </w:tcPr>
          <w:p w14:paraId="6AE5C6E1" w14:textId="5B22B25E" w:rsidR="00B55EB8" w:rsidRDefault="00B55EB8" w:rsidP="006F2A0C">
            <w:pPr>
              <w:pStyle w:val="TableText"/>
            </w:pPr>
            <w:r>
              <w:tab/>
            </w:r>
            <w:r>
              <w:tab/>
            </w:r>
            <w:r>
              <w:tab/>
            </w:r>
            <w:r>
              <w:tab/>
              <w:t>@root</w:t>
            </w:r>
          </w:p>
        </w:tc>
        <w:tc>
          <w:tcPr>
            <w:tcW w:w="810" w:type="dxa"/>
          </w:tcPr>
          <w:p w14:paraId="0C0B9922" w14:textId="5D21A753" w:rsidR="00B55EB8" w:rsidRDefault="00B55EB8" w:rsidP="006F2A0C">
            <w:pPr>
              <w:pStyle w:val="TableText"/>
            </w:pPr>
            <w:r>
              <w:t>1..1</w:t>
            </w:r>
          </w:p>
        </w:tc>
        <w:tc>
          <w:tcPr>
            <w:tcW w:w="990" w:type="dxa"/>
          </w:tcPr>
          <w:p w14:paraId="33FE5657" w14:textId="6F1CF98F" w:rsidR="00B55EB8" w:rsidRDefault="00B55EB8" w:rsidP="006F2A0C">
            <w:pPr>
              <w:pStyle w:val="TableText"/>
            </w:pPr>
            <w:r>
              <w:t>SHALL</w:t>
            </w:r>
          </w:p>
        </w:tc>
        <w:tc>
          <w:tcPr>
            <w:tcW w:w="990" w:type="dxa"/>
          </w:tcPr>
          <w:p w14:paraId="3F4308CB" w14:textId="77777777" w:rsidR="00B55EB8" w:rsidRDefault="00B55EB8" w:rsidP="006F2A0C">
            <w:pPr>
              <w:pStyle w:val="TableText"/>
            </w:pPr>
          </w:p>
        </w:tc>
        <w:tc>
          <w:tcPr>
            <w:tcW w:w="1370" w:type="dxa"/>
          </w:tcPr>
          <w:p w14:paraId="09B52EA3" w14:textId="459EDE0E" w:rsidR="00B55EB8" w:rsidRPr="00127B35" w:rsidRDefault="004F10DF" w:rsidP="00AE722B">
            <w:pPr>
              <w:pStyle w:val="TableText"/>
              <w:rPr>
                <w:color w:val="000099"/>
              </w:rPr>
            </w:pPr>
            <w:hyperlink w:anchor="C_3259-19656">
              <w:r w:rsidR="00B55EB8" w:rsidRPr="00127B35">
                <w:rPr>
                  <w:rStyle w:val="HyperlinkText9pt"/>
                  <w:color w:val="000099"/>
                </w:rPr>
                <w:t>3259-19656</w:t>
              </w:r>
            </w:hyperlink>
          </w:p>
        </w:tc>
        <w:tc>
          <w:tcPr>
            <w:tcW w:w="3220" w:type="dxa"/>
          </w:tcPr>
          <w:p w14:paraId="06CAE35B" w14:textId="77777777" w:rsidR="00B55EB8" w:rsidRDefault="00B55EB8" w:rsidP="006F2A0C">
            <w:pPr>
              <w:pStyle w:val="TableText"/>
            </w:pPr>
          </w:p>
        </w:tc>
      </w:tr>
      <w:tr w:rsidR="00B55EB8" w:rsidRPr="0064796A" w14:paraId="365F3555" w14:textId="77777777" w:rsidTr="328B4E65">
        <w:trPr>
          <w:jc w:val="center"/>
        </w:trPr>
        <w:tc>
          <w:tcPr>
            <w:tcW w:w="2340" w:type="dxa"/>
          </w:tcPr>
          <w:p w14:paraId="5F4B2CA8" w14:textId="7D8DDC49" w:rsidR="00B55EB8" w:rsidRDefault="00B55EB8" w:rsidP="006F2A0C">
            <w:pPr>
              <w:pStyle w:val="TableText"/>
            </w:pPr>
            <w:r>
              <w:tab/>
            </w:r>
            <w:r>
              <w:tab/>
            </w:r>
            <w:r>
              <w:tab/>
              <w:t>code</w:t>
            </w:r>
          </w:p>
        </w:tc>
        <w:tc>
          <w:tcPr>
            <w:tcW w:w="810" w:type="dxa"/>
          </w:tcPr>
          <w:p w14:paraId="61FD1095" w14:textId="4648D7A0" w:rsidR="00B55EB8" w:rsidRDefault="00B55EB8" w:rsidP="006F2A0C">
            <w:pPr>
              <w:pStyle w:val="TableText"/>
            </w:pPr>
            <w:r>
              <w:t>1..1</w:t>
            </w:r>
          </w:p>
        </w:tc>
        <w:tc>
          <w:tcPr>
            <w:tcW w:w="990" w:type="dxa"/>
          </w:tcPr>
          <w:p w14:paraId="4471FF04" w14:textId="7384FFBF" w:rsidR="00B55EB8" w:rsidRDefault="00B55EB8" w:rsidP="006F2A0C">
            <w:pPr>
              <w:pStyle w:val="TableText"/>
            </w:pPr>
            <w:r>
              <w:t>SHALL</w:t>
            </w:r>
          </w:p>
        </w:tc>
        <w:tc>
          <w:tcPr>
            <w:tcW w:w="990" w:type="dxa"/>
          </w:tcPr>
          <w:p w14:paraId="645122F4" w14:textId="77777777" w:rsidR="00B55EB8" w:rsidRDefault="00B55EB8" w:rsidP="006F2A0C">
            <w:pPr>
              <w:pStyle w:val="TableText"/>
            </w:pPr>
          </w:p>
        </w:tc>
        <w:tc>
          <w:tcPr>
            <w:tcW w:w="1370" w:type="dxa"/>
          </w:tcPr>
          <w:p w14:paraId="17B6D711" w14:textId="50542E6F" w:rsidR="00B55EB8" w:rsidRPr="00127B35" w:rsidRDefault="004F10DF" w:rsidP="00AE722B">
            <w:pPr>
              <w:pStyle w:val="TableText"/>
              <w:rPr>
                <w:color w:val="000099"/>
              </w:rPr>
            </w:pPr>
            <w:hyperlink w:anchor="C_3259-19657">
              <w:r w:rsidR="00B55EB8" w:rsidRPr="00127B35">
                <w:rPr>
                  <w:rStyle w:val="HyperlinkText9pt"/>
                  <w:color w:val="000099"/>
                </w:rPr>
                <w:t>3259-19657</w:t>
              </w:r>
            </w:hyperlink>
          </w:p>
        </w:tc>
        <w:tc>
          <w:tcPr>
            <w:tcW w:w="3220" w:type="dxa"/>
          </w:tcPr>
          <w:p w14:paraId="5C655448" w14:textId="77777777" w:rsidR="00B55EB8" w:rsidRDefault="00B55EB8" w:rsidP="006F2A0C">
            <w:pPr>
              <w:pStyle w:val="TableText"/>
            </w:pPr>
          </w:p>
        </w:tc>
      </w:tr>
      <w:tr w:rsidR="00B55EB8" w:rsidRPr="0064796A" w14:paraId="29F3086B" w14:textId="77777777" w:rsidTr="328B4E65">
        <w:trPr>
          <w:jc w:val="center"/>
        </w:trPr>
        <w:tc>
          <w:tcPr>
            <w:tcW w:w="2340" w:type="dxa"/>
          </w:tcPr>
          <w:p w14:paraId="0299E8A9" w14:textId="6B96C83C" w:rsidR="00B55EB8" w:rsidRDefault="00B55EB8" w:rsidP="006F2A0C">
            <w:pPr>
              <w:pStyle w:val="TableText"/>
            </w:pPr>
            <w:r>
              <w:tab/>
            </w:r>
            <w:r>
              <w:tab/>
            </w:r>
            <w:r>
              <w:tab/>
            </w:r>
            <w:r>
              <w:tab/>
              <w:t>@code</w:t>
            </w:r>
          </w:p>
        </w:tc>
        <w:tc>
          <w:tcPr>
            <w:tcW w:w="810" w:type="dxa"/>
          </w:tcPr>
          <w:p w14:paraId="657F5982" w14:textId="128C9E0F" w:rsidR="00B55EB8" w:rsidRDefault="00B55EB8" w:rsidP="006F2A0C">
            <w:pPr>
              <w:pStyle w:val="TableText"/>
            </w:pPr>
            <w:r>
              <w:t>1..1</w:t>
            </w:r>
          </w:p>
        </w:tc>
        <w:tc>
          <w:tcPr>
            <w:tcW w:w="990" w:type="dxa"/>
          </w:tcPr>
          <w:p w14:paraId="6199C052" w14:textId="37986D75" w:rsidR="00B55EB8" w:rsidRDefault="00B55EB8" w:rsidP="006F2A0C">
            <w:pPr>
              <w:pStyle w:val="TableText"/>
            </w:pPr>
            <w:r>
              <w:t>SHALL</w:t>
            </w:r>
          </w:p>
        </w:tc>
        <w:tc>
          <w:tcPr>
            <w:tcW w:w="990" w:type="dxa"/>
          </w:tcPr>
          <w:p w14:paraId="6273F070" w14:textId="77777777" w:rsidR="00B55EB8" w:rsidRDefault="00B55EB8" w:rsidP="006F2A0C">
            <w:pPr>
              <w:pStyle w:val="TableText"/>
            </w:pPr>
          </w:p>
        </w:tc>
        <w:tc>
          <w:tcPr>
            <w:tcW w:w="1370" w:type="dxa"/>
          </w:tcPr>
          <w:p w14:paraId="14DBF30C" w14:textId="6DABEA55" w:rsidR="00B55EB8" w:rsidRPr="00127B35" w:rsidRDefault="004F10DF" w:rsidP="00AE722B">
            <w:pPr>
              <w:pStyle w:val="TableText"/>
              <w:rPr>
                <w:color w:val="000099"/>
              </w:rPr>
            </w:pPr>
            <w:hyperlink w:anchor="C_3259-19658">
              <w:r w:rsidR="00B55EB8" w:rsidRPr="00127B35">
                <w:rPr>
                  <w:rStyle w:val="HyperlinkText9pt"/>
                  <w:color w:val="000099"/>
                </w:rPr>
                <w:t>3259-19658</w:t>
              </w:r>
            </w:hyperlink>
          </w:p>
        </w:tc>
        <w:tc>
          <w:tcPr>
            <w:tcW w:w="3220" w:type="dxa"/>
          </w:tcPr>
          <w:p w14:paraId="5507DE96" w14:textId="7749ADFF" w:rsidR="00B55EB8" w:rsidRDefault="00B55EB8" w:rsidP="006F2A0C">
            <w:pPr>
              <w:pStyle w:val="TableText"/>
            </w:pPr>
            <w:r>
              <w:t>NUMER</w:t>
            </w:r>
          </w:p>
        </w:tc>
      </w:tr>
      <w:tr w:rsidR="00B55EB8" w:rsidRPr="0064796A" w14:paraId="4455FA4B" w14:textId="77777777" w:rsidTr="328B4E65">
        <w:trPr>
          <w:jc w:val="center"/>
        </w:trPr>
        <w:tc>
          <w:tcPr>
            <w:tcW w:w="2340" w:type="dxa"/>
          </w:tcPr>
          <w:p w14:paraId="35F955B9" w14:textId="316FEC9C" w:rsidR="00B55EB8" w:rsidRDefault="00B55EB8" w:rsidP="006F2A0C">
            <w:pPr>
              <w:pStyle w:val="TableText"/>
            </w:pPr>
            <w:r>
              <w:tab/>
            </w:r>
            <w:r>
              <w:tab/>
            </w:r>
            <w:r>
              <w:tab/>
            </w:r>
            <w:r>
              <w:tab/>
              <w:t>@codeSystem</w:t>
            </w:r>
          </w:p>
        </w:tc>
        <w:tc>
          <w:tcPr>
            <w:tcW w:w="810" w:type="dxa"/>
          </w:tcPr>
          <w:p w14:paraId="395A6BF4" w14:textId="2DD4DC96" w:rsidR="00B55EB8" w:rsidRDefault="00B55EB8" w:rsidP="006F2A0C">
            <w:pPr>
              <w:pStyle w:val="TableText"/>
            </w:pPr>
            <w:r>
              <w:t>1..1</w:t>
            </w:r>
          </w:p>
        </w:tc>
        <w:tc>
          <w:tcPr>
            <w:tcW w:w="990" w:type="dxa"/>
          </w:tcPr>
          <w:p w14:paraId="5CEC4FFF" w14:textId="5A1F3E02" w:rsidR="00B55EB8" w:rsidRDefault="00B55EB8" w:rsidP="006F2A0C">
            <w:pPr>
              <w:pStyle w:val="TableText"/>
            </w:pPr>
            <w:r>
              <w:t>SHALL</w:t>
            </w:r>
          </w:p>
        </w:tc>
        <w:tc>
          <w:tcPr>
            <w:tcW w:w="990" w:type="dxa"/>
          </w:tcPr>
          <w:p w14:paraId="70C5DA1A" w14:textId="77777777" w:rsidR="00B55EB8" w:rsidRDefault="00B55EB8" w:rsidP="006F2A0C">
            <w:pPr>
              <w:pStyle w:val="TableText"/>
            </w:pPr>
          </w:p>
        </w:tc>
        <w:tc>
          <w:tcPr>
            <w:tcW w:w="1370" w:type="dxa"/>
          </w:tcPr>
          <w:p w14:paraId="714D09EF" w14:textId="7B9AB28E" w:rsidR="00B55EB8" w:rsidRPr="00127B35" w:rsidRDefault="004F10DF" w:rsidP="00AE722B">
            <w:pPr>
              <w:pStyle w:val="TableText"/>
              <w:rPr>
                <w:color w:val="000099"/>
              </w:rPr>
            </w:pPr>
            <w:hyperlink w:anchor="C_3259-21180">
              <w:r w:rsidR="00B55EB8" w:rsidRPr="00127B35">
                <w:rPr>
                  <w:rStyle w:val="HyperlinkText9pt"/>
                  <w:color w:val="000099"/>
                </w:rPr>
                <w:t>3259-21180</w:t>
              </w:r>
            </w:hyperlink>
          </w:p>
        </w:tc>
        <w:tc>
          <w:tcPr>
            <w:tcW w:w="3220" w:type="dxa"/>
          </w:tcPr>
          <w:p w14:paraId="338304A5" w14:textId="78C0FE00" w:rsidR="00B55EB8" w:rsidRDefault="00B55EB8" w:rsidP="006F2A0C">
            <w:pPr>
              <w:pStyle w:val="TableText"/>
            </w:pPr>
            <w:r>
              <w:t>urn:oid:2.16.840.1.113883.5.4 (HL7ActCode) = 2.16.840.1.113883.5.4</w:t>
            </w:r>
          </w:p>
        </w:tc>
      </w:tr>
    </w:tbl>
    <w:p w14:paraId="1F59FF78" w14:textId="77777777" w:rsidR="00097CD1" w:rsidRDefault="00097CD1" w:rsidP="00097CD1">
      <w:pPr>
        <w:spacing w:after="40" w:line="260" w:lineRule="exact"/>
        <w:ind w:left="360"/>
      </w:pPr>
      <w:bookmarkStart w:id="865" w:name="C_18395"/>
      <w:bookmarkStart w:id="866" w:name="C_18396"/>
      <w:bookmarkStart w:id="867" w:name="C_711255"/>
      <w:bookmarkStart w:id="868" w:name="C_711256"/>
      <w:bookmarkStart w:id="869" w:name="C_19649"/>
      <w:bookmarkStart w:id="870" w:name="C_19650"/>
      <w:bookmarkStart w:id="871" w:name="C_18397"/>
      <w:bookmarkStart w:id="872" w:name="C_18398"/>
      <w:bookmarkStart w:id="873" w:name="C_18421"/>
      <w:bookmarkStart w:id="874" w:name="C_18422"/>
      <w:bookmarkStart w:id="875" w:name="C_18399"/>
      <w:bookmarkStart w:id="876" w:name="C_711203"/>
      <w:bookmarkStart w:id="877" w:name="C_19652"/>
      <w:bookmarkStart w:id="878" w:name="C_19653"/>
      <w:bookmarkStart w:id="879" w:name="C_19654"/>
      <w:bookmarkStart w:id="880" w:name="C_711204"/>
      <w:bookmarkStart w:id="881" w:name="C_19656"/>
      <w:bookmarkStart w:id="882" w:name="C_19657"/>
      <w:bookmarkStart w:id="883" w:name="C_19658"/>
      <w:bookmarkStart w:id="884" w:name="C_2233-711255"/>
      <w:bookmarkStart w:id="885" w:name="C_2233-711256"/>
      <w:bookmarkStart w:id="886" w:name="C_2233-711320"/>
      <w:bookmarkStart w:id="887" w:name="C_2233-19649"/>
      <w:bookmarkStart w:id="888" w:name="C_2233-19650"/>
      <w:bookmarkStart w:id="889" w:name="C_2233-711321"/>
      <w:bookmarkStart w:id="890" w:name="C_2233-711332"/>
      <w:bookmarkStart w:id="891" w:name="C_2233-711334"/>
      <w:bookmarkStart w:id="892" w:name="C_2233-711335"/>
      <w:bookmarkStart w:id="893" w:name="C_2233-21294"/>
      <w:bookmarkStart w:id="894" w:name="C_2233-21297"/>
      <w:bookmarkStart w:id="895" w:name="C_2233-711203"/>
      <w:bookmarkStart w:id="896" w:name="C_2233-19653"/>
      <w:bookmarkStart w:id="897" w:name="C_2233-711204"/>
      <w:bookmarkStart w:id="898" w:name="C_2233-19656"/>
      <w:bookmarkStart w:id="899" w:name="C_2233-19657"/>
      <w:bookmarkStart w:id="900" w:name="_Toc259436015"/>
      <w:bookmarkStart w:id="901" w:name="_Toc290640096"/>
      <w:bookmarkStart w:id="902" w:name="_Toc290640665"/>
      <w:bookmarkStart w:id="903" w:name="_Toc290641770"/>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475956E6" w14:textId="7448E522" w:rsidR="00B55EB8" w:rsidRDefault="004F10DF" w:rsidP="000F4467">
      <w:pPr>
        <w:numPr>
          <w:ilvl w:val="0"/>
          <w:numId w:val="26"/>
        </w:numPr>
        <w:spacing w:after="40" w:line="260" w:lineRule="exact"/>
      </w:pPr>
      <w:hyperlink w:history="1"/>
      <w:r w:rsidR="00B55EB8">
        <w:t xml:space="preserve">Conforms to </w:t>
      </w:r>
      <w:r w:rsidR="00B55EB8" w:rsidRPr="00127B35">
        <w:rPr>
          <w:rStyle w:val="HyperlinkCourierBold"/>
          <w:color w:val="000099"/>
          <w:u w:val="none"/>
        </w:rPr>
        <w:t>Performance Rate for Proportion Measure (V2)</w:t>
      </w:r>
      <w:r w:rsidR="00B55EB8" w:rsidRPr="00127B35">
        <w:rPr>
          <w:color w:val="000099"/>
        </w:rPr>
        <w:t xml:space="preserve"> </w:t>
      </w:r>
      <w:r w:rsidR="00B55EB8">
        <w:t xml:space="preserve">template </w:t>
      </w:r>
      <w:r w:rsidR="00B55EB8">
        <w:rPr>
          <w:rStyle w:val="XMLname"/>
        </w:rPr>
        <w:t>(identifier: urn:hl7ii:2.16.840.1.113883.10.20.27.3.14:2016-09-01)</w:t>
      </w:r>
      <w:r w:rsidR="00B55EB8">
        <w:t>.</w:t>
      </w:r>
    </w:p>
    <w:p w14:paraId="49678D38" w14:textId="020F6F82" w:rsidR="00B55EB8" w:rsidRDefault="00B55EB8" w:rsidP="000F4467">
      <w:pPr>
        <w:numPr>
          <w:ilvl w:val="0"/>
          <w:numId w:val="26"/>
        </w:numPr>
        <w:spacing w:after="40" w:line="260" w:lineRule="exact"/>
      </w:pPr>
      <w:r>
        <w:rPr>
          <w:rStyle w:val="keyword"/>
        </w:rPr>
        <w:t>SHALL</w:t>
      </w:r>
      <w:r>
        <w:t xml:space="preserve"> contain exactly one [1..1] </w:t>
      </w:r>
      <w:proofErr w:type="spellStart"/>
      <w:r>
        <w:rPr>
          <w:rStyle w:val="XMLnameBold"/>
        </w:rPr>
        <w:t>templateId</w:t>
      </w:r>
      <w:bookmarkStart w:id="904" w:name="C_CMS_59"/>
      <w:bookmarkEnd w:id="904"/>
      <w:proofErr w:type="spellEnd"/>
      <w:r>
        <w:t xml:space="preserve"> (CONF:CMS_59) such that it</w:t>
      </w:r>
    </w:p>
    <w:p w14:paraId="24A18B1E" w14:textId="2535859A" w:rsidR="00B55EB8" w:rsidRDefault="00B55EB8" w:rsidP="000F4467">
      <w:pPr>
        <w:numPr>
          <w:ilvl w:val="1"/>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"2.16.840.1.113883.10.20.27.3.25"</w:t>
      </w:r>
      <w:bookmarkStart w:id="905" w:name="C_CMS_60"/>
      <w:bookmarkEnd w:id="905"/>
      <w:r>
        <w:t xml:space="preserve"> (CONF:CMS_60).</w:t>
      </w:r>
    </w:p>
    <w:p w14:paraId="6462B558" w14:textId="11532158" w:rsidR="00B55EB8" w:rsidRDefault="00B55EB8" w:rsidP="000F4467">
      <w:pPr>
        <w:numPr>
          <w:ilvl w:val="1"/>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w:t>
      </w:r>
      <w:r w:rsidR="00782FE5">
        <w:rPr>
          <w:rStyle w:val="XMLname"/>
        </w:rPr>
        <w:t>2018-05-01</w:t>
      </w:r>
      <w:r>
        <w:rPr>
          <w:rStyle w:val="XMLname"/>
        </w:rPr>
        <w:t>"</w:t>
      </w:r>
      <w:bookmarkStart w:id="906" w:name="C_CMS_61"/>
      <w:bookmarkEnd w:id="906"/>
      <w:r>
        <w:t xml:space="preserve"> (CONF:CMS_61).</w:t>
      </w:r>
    </w:p>
    <w:p w14:paraId="39D3DAB1" w14:textId="77777777" w:rsidR="00B55EB8" w:rsidRDefault="00B55EB8" w:rsidP="000F4467">
      <w:pPr>
        <w:numPr>
          <w:ilvl w:val="0"/>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="REAL"</w:t>
      </w:r>
      <w:bookmarkStart w:id="907" w:name="C_3259-21307_C01"/>
      <w:bookmarkEnd w:id="907"/>
      <w:r>
        <w:t xml:space="preserve"> (CONF:3259-21307_C01).</w:t>
      </w:r>
    </w:p>
    <w:p w14:paraId="0F799D75" w14:textId="3D32E085" w:rsidR="00B55EB8" w:rsidRDefault="00B55EB8" w:rsidP="000F4467">
      <w:pPr>
        <w:pStyle w:val="BodyText0"/>
        <w:numPr>
          <w:ilvl w:val="1"/>
          <w:numId w:val="26"/>
        </w:numPr>
        <w:tabs>
          <w:tab w:val="left" w:pos="1440"/>
        </w:tabs>
        <w:spacing w:before="0" w:line="260" w:lineRule="exact"/>
      </w:pPr>
      <w:r>
        <w:t>The value, if present,</w:t>
      </w:r>
      <w:r>
        <w:rPr>
          <w:rStyle w:val="keyword"/>
        </w:rPr>
        <w:t xml:space="preserve"> SHALL </w:t>
      </w:r>
      <w:r>
        <w:t>be greater than or equal to 0 and less than or equal to 1 (CONF</w:t>
      </w:r>
      <w:proofErr w:type="gramStart"/>
      <w:r>
        <w:t>:CMS</w:t>
      </w:r>
      <w:proofErr w:type="gramEnd"/>
      <w:r>
        <w:t>_62).</w:t>
      </w:r>
    </w:p>
    <w:p w14:paraId="479A4D39" w14:textId="63DC26F4" w:rsidR="00B55EB8" w:rsidRDefault="00B55EB8" w:rsidP="000F4467">
      <w:pPr>
        <w:pStyle w:val="BodyText0"/>
        <w:numPr>
          <w:ilvl w:val="1"/>
          <w:numId w:val="26"/>
        </w:numPr>
        <w:tabs>
          <w:tab w:val="left" w:pos="1440"/>
        </w:tabs>
        <w:spacing w:before="0" w:line="260" w:lineRule="exact"/>
      </w:pPr>
      <w:r>
        <w:t>The value, if present,</w:t>
      </w:r>
      <w:r>
        <w:rPr>
          <w:rStyle w:val="keyword"/>
        </w:rPr>
        <w:t xml:space="preserve"> SHALL </w:t>
      </w:r>
      <w:r>
        <w:t>contain no more than 6 digits to the right of the decimal (CONF</w:t>
      </w:r>
      <w:proofErr w:type="gramStart"/>
      <w:r>
        <w:t>:CMS</w:t>
      </w:r>
      <w:proofErr w:type="gramEnd"/>
      <w:r>
        <w:t>_63).</w:t>
      </w:r>
    </w:p>
    <w:p w14:paraId="059154A2" w14:textId="77777777" w:rsidR="00B55EB8" w:rsidRDefault="00B55EB8" w:rsidP="00B55EB8">
      <w:pPr>
        <w:pStyle w:val="BodyText0"/>
      </w:pPr>
      <w:r>
        <w:t>This is a reference to the specific Numerator included in the calculation.</w:t>
      </w:r>
    </w:p>
    <w:p w14:paraId="336884EC" w14:textId="77777777" w:rsidR="00B55EB8" w:rsidRDefault="00B55EB8" w:rsidP="000F4467">
      <w:pPr>
        <w:numPr>
          <w:ilvl w:val="0"/>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reference</w:t>
      </w:r>
      <w:bookmarkStart w:id="908" w:name="C_3259-19651_C01"/>
      <w:bookmarkEnd w:id="908"/>
      <w:r>
        <w:t xml:space="preserve"> (CONF:3259-19651_C01).</w:t>
      </w:r>
    </w:p>
    <w:p w14:paraId="4BC022CE" w14:textId="77777777" w:rsidR="00B55EB8" w:rsidRDefault="00B55EB8" w:rsidP="000F4467">
      <w:pPr>
        <w:numPr>
          <w:ilvl w:val="1"/>
          <w:numId w:val="29"/>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909" w:name="C_3259-19652_C01"/>
      <w:bookmarkEnd w:id="909"/>
      <w:r>
        <w:t xml:space="preserve"> (CONF:3259-19652_C01).</w:t>
      </w:r>
    </w:p>
    <w:p w14:paraId="25042735" w14:textId="77777777" w:rsidR="00B55EB8" w:rsidRDefault="00B55EB8" w:rsidP="000F4467">
      <w:pPr>
        <w:numPr>
          <w:ilvl w:val="1"/>
          <w:numId w:val="29"/>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proofErr w:type="spellStart"/>
      <w:r>
        <w:rPr>
          <w:rStyle w:val="XMLnameBold"/>
        </w:rPr>
        <w:t>externalObservation</w:t>
      </w:r>
      <w:bookmarkStart w:id="910" w:name="C_3259-19653_C01"/>
      <w:bookmarkEnd w:id="910"/>
      <w:proofErr w:type="spellEnd"/>
      <w:r>
        <w:t xml:space="preserve"> (CONF:3259-19653_C01).</w:t>
      </w:r>
    </w:p>
    <w:p w14:paraId="2B60E516" w14:textId="77777777" w:rsidR="00B55EB8" w:rsidRDefault="00B55EB8" w:rsidP="000F4467">
      <w:pPr>
        <w:numPr>
          <w:ilvl w:val="2"/>
          <w:numId w:val="26"/>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 xml:space="preserve"> (</w:t>
      </w:r>
      <w:proofErr w:type="spellStart"/>
      <w:r>
        <w:t>CodeSystem</w:t>
      </w:r>
      <w:proofErr w:type="spellEnd"/>
      <w:r>
        <w:t xml:space="preserve">: </w:t>
      </w:r>
      <w:r>
        <w:rPr>
          <w:rStyle w:val="XMLname"/>
        </w:rPr>
        <w:t>HL7ActClass urn:oid:2.16.840.1.113883.5.6</w:t>
      </w:r>
      <w:r>
        <w:t>)</w:t>
      </w:r>
      <w:bookmarkStart w:id="911" w:name="C_3259-19654"/>
      <w:bookmarkEnd w:id="911"/>
      <w:r>
        <w:t xml:space="preserve"> (CONF:3259-19654).</w:t>
      </w:r>
    </w:p>
    <w:p w14:paraId="3F4145BF" w14:textId="77777777" w:rsidR="00B55EB8" w:rsidRDefault="00B55EB8" w:rsidP="000F4467">
      <w:pPr>
        <w:numPr>
          <w:ilvl w:val="2"/>
          <w:numId w:val="26"/>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912" w:name="C_3259-19655"/>
      <w:bookmarkEnd w:id="912"/>
      <w:r>
        <w:t xml:space="preserve"> (CONF:3259-19655).</w:t>
      </w:r>
    </w:p>
    <w:p w14:paraId="461D9889" w14:textId="757B0B9D" w:rsidR="00B55EB8" w:rsidRDefault="00B55EB8" w:rsidP="000F4467">
      <w:pPr>
        <w:numPr>
          <w:ilvl w:val="3"/>
          <w:numId w:val="26"/>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bookmarkStart w:id="913" w:name="C_3259-19656"/>
      <w:bookmarkEnd w:id="913"/>
      <w:r>
        <w:t xml:space="preserve"> (CONF:3259-19656).</w:t>
      </w:r>
      <w:r>
        <w:br/>
        <w:t xml:space="preserve">Note: This is the ID of the numerator in the referenced </w:t>
      </w:r>
      <w:proofErr w:type="spellStart"/>
      <w:r w:rsidR="002F08DF">
        <w:t>eCQM</w:t>
      </w:r>
      <w:proofErr w:type="spellEnd"/>
      <w:r>
        <w:t>.</w:t>
      </w:r>
    </w:p>
    <w:p w14:paraId="7871AC0A" w14:textId="77777777" w:rsidR="00B55EB8" w:rsidRDefault="00B55EB8" w:rsidP="000F4467">
      <w:pPr>
        <w:numPr>
          <w:ilvl w:val="2"/>
          <w:numId w:val="26"/>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914" w:name="C_3259-19657"/>
      <w:bookmarkEnd w:id="914"/>
      <w:r>
        <w:t xml:space="preserve"> (CONF:3259-19657).</w:t>
      </w:r>
    </w:p>
    <w:p w14:paraId="3BE1E788" w14:textId="77777777" w:rsidR="00B55EB8" w:rsidRDefault="00B55EB8" w:rsidP="000F4467">
      <w:pPr>
        <w:numPr>
          <w:ilvl w:val="3"/>
          <w:numId w:val="26"/>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"NUMER"</w:t>
      </w:r>
      <w:r>
        <w:t xml:space="preserve"> Numerator</w:t>
      </w:r>
      <w:bookmarkStart w:id="915" w:name="C_3259-19658"/>
      <w:bookmarkEnd w:id="915"/>
      <w:r>
        <w:t xml:space="preserve"> (CONF:3259-19658).</w:t>
      </w:r>
    </w:p>
    <w:p w14:paraId="647C1576" w14:textId="77777777" w:rsidR="00B55EB8" w:rsidRDefault="00B55EB8" w:rsidP="000F4467">
      <w:pPr>
        <w:numPr>
          <w:ilvl w:val="3"/>
          <w:numId w:val="26"/>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w:t>
      </w:r>
      <w:r>
        <w:rPr>
          <w:rStyle w:val="XMLname"/>
        </w:rPr>
        <w:t>"2.16.840.1.113883.5.4"</w:t>
      </w:r>
      <w:r>
        <w:t xml:space="preserve"> (</w:t>
      </w:r>
      <w:proofErr w:type="spellStart"/>
      <w:r>
        <w:t>CodeSystem</w:t>
      </w:r>
      <w:proofErr w:type="spellEnd"/>
      <w:r>
        <w:t xml:space="preserve">: </w:t>
      </w:r>
      <w:r>
        <w:rPr>
          <w:rStyle w:val="XMLname"/>
        </w:rPr>
        <w:t>HL7ActCode urn:oid:2.16.840.1.113883.5.4</w:t>
      </w:r>
      <w:r>
        <w:t>)</w:t>
      </w:r>
      <w:bookmarkStart w:id="916" w:name="C_3259-21180"/>
      <w:bookmarkEnd w:id="916"/>
      <w:r>
        <w:t xml:space="preserve"> (CONF:3259-21180).</w:t>
      </w:r>
    </w:p>
    <w:p w14:paraId="399439B2" w14:textId="6530F978" w:rsidR="007E1202" w:rsidRPr="0064796A" w:rsidRDefault="00857C26" w:rsidP="008D5CD4">
      <w:pPr>
        <w:pStyle w:val="Caption-Fig"/>
      </w:pPr>
      <w:bookmarkStart w:id="917" w:name="_Toc5020487"/>
      <w:r w:rsidRPr="0064796A">
        <w:lastRenderedPageBreak/>
        <w:t xml:space="preserve">Figure </w:t>
      </w:r>
      <w:r w:rsidRPr="0064796A">
        <w:fldChar w:fldCharType="begin"/>
      </w:r>
      <w:r w:rsidRPr="0064796A">
        <w:instrText>SEQ Figure \* ARABIC</w:instrText>
      </w:r>
      <w:r w:rsidRPr="0064796A">
        <w:fldChar w:fldCharType="separate"/>
      </w:r>
      <w:r w:rsidR="00E50881">
        <w:rPr>
          <w:noProof/>
        </w:rPr>
        <w:t>13</w:t>
      </w:r>
      <w:r w:rsidRPr="0064796A">
        <w:fldChar w:fldCharType="end"/>
      </w:r>
      <w:r w:rsidRPr="0064796A">
        <w:t xml:space="preserve">: </w:t>
      </w:r>
      <w:r w:rsidR="007E1202" w:rsidRPr="0064796A">
        <w:t xml:space="preserve">Performance Rate for Proportion </w:t>
      </w:r>
      <w:proofErr w:type="gramStart"/>
      <w:r w:rsidR="007E1202" w:rsidRPr="0064796A">
        <w:t xml:space="preserve">Measure </w:t>
      </w:r>
      <w:r w:rsidR="0073227A" w:rsidRPr="0064796A">
        <w:t xml:space="preserve"> -</w:t>
      </w:r>
      <w:proofErr w:type="gramEnd"/>
      <w:r w:rsidR="0073227A" w:rsidRPr="0064796A">
        <w:t xml:space="preserve"> </w:t>
      </w:r>
      <w:r w:rsidR="007E1202" w:rsidRPr="0064796A">
        <w:t xml:space="preserve">CMS </w:t>
      </w:r>
      <w:r w:rsidR="009703E5">
        <w:t>(V</w:t>
      </w:r>
      <w:r w:rsidR="001E2436">
        <w:t>3</w:t>
      </w:r>
      <w:r w:rsidR="009703E5">
        <w:t xml:space="preserve">) </w:t>
      </w:r>
      <w:r w:rsidR="007E1202" w:rsidRPr="0064796A">
        <w:t>Example</w:t>
      </w:r>
      <w:bookmarkEnd w:id="900"/>
      <w:bookmarkEnd w:id="901"/>
      <w:bookmarkEnd w:id="902"/>
      <w:bookmarkEnd w:id="903"/>
      <w:bookmarkEnd w:id="917"/>
    </w:p>
    <w:p w14:paraId="06763B35" w14:textId="77777777" w:rsidR="007E1202" w:rsidRPr="0064796A" w:rsidRDefault="44359EB6" w:rsidP="007E1202">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8FC3FFA" w14:textId="733C58EF" w:rsidR="00B616BC" w:rsidRDefault="44359EB6" w:rsidP="008417CA">
      <w:pPr>
        <w:pStyle w:val="Example"/>
      </w:pPr>
      <w:r w:rsidRPr="0064796A">
        <w:t xml:space="preserve">  </w:t>
      </w:r>
      <w:proofErr w:type="gramStart"/>
      <w:r w:rsidR="00B616BC">
        <w:t>&lt;!--</w:t>
      </w:r>
      <w:proofErr w:type="gramEnd"/>
      <w:r w:rsidR="00B616BC">
        <w:t xml:space="preserve"> Performance Rate --&gt;</w:t>
      </w:r>
    </w:p>
    <w:p w14:paraId="7BBA8709" w14:textId="2F20146C" w:rsidR="00B616BC" w:rsidRDefault="00B616BC" w:rsidP="008417CA">
      <w:pPr>
        <w:pStyle w:val="Example"/>
      </w:pPr>
      <w:r>
        <w:t xml:space="preserve">  </w:t>
      </w:r>
      <w:r w:rsidRPr="0064796A">
        <w:t>&lt;</w:t>
      </w:r>
      <w:proofErr w:type="spellStart"/>
      <w:r w:rsidRPr="0064796A">
        <w:t>templateId</w:t>
      </w:r>
      <w:proofErr w:type="spellEnd"/>
      <w:r w:rsidRPr="0064796A">
        <w:t xml:space="preserve"> root=</w:t>
      </w:r>
      <w:r w:rsidR="006C2304">
        <w:t>"2.16.840.1.113883.10.20.27.3.30</w:t>
      </w:r>
      <w:r w:rsidRPr="0064796A">
        <w:t>"</w:t>
      </w:r>
      <w:r w:rsidR="006C2304">
        <w:t xml:space="preserve"> extension=”2016-09</w:t>
      </w:r>
      <w:r>
        <w:t>-01”/&gt;</w:t>
      </w:r>
    </w:p>
    <w:p w14:paraId="00CA160E" w14:textId="7BA9CD96" w:rsidR="008417CA" w:rsidRPr="0064796A" w:rsidRDefault="00B616BC" w:rsidP="008417CA">
      <w:pPr>
        <w:pStyle w:val="Example"/>
      </w:pPr>
      <w:r>
        <w:t xml:space="preserve">  </w:t>
      </w:r>
      <w:proofErr w:type="gramStart"/>
      <w:r w:rsidR="44359EB6" w:rsidRPr="0064796A">
        <w:t>&lt;!--</w:t>
      </w:r>
      <w:proofErr w:type="gramEnd"/>
      <w:r w:rsidR="44359EB6" w:rsidRPr="0064796A">
        <w:t xml:space="preserve"> Performance Rate for Proportion Measure </w:t>
      </w:r>
      <w:r w:rsidR="009703E5">
        <w:t xml:space="preserve">(V2) </w:t>
      </w:r>
      <w:r w:rsidR="44359EB6" w:rsidRPr="0064796A">
        <w:t>template ID --&gt;</w:t>
      </w:r>
    </w:p>
    <w:p w14:paraId="63BCDA98" w14:textId="16759C5C" w:rsidR="008417CA"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root="2.16.840.1.113883.10.20.27.3.14"</w:t>
      </w:r>
      <w:r w:rsidR="00B616BC">
        <w:t xml:space="preserve"> extension=”2016-09-01”</w:t>
      </w:r>
      <w:r w:rsidRPr="0064796A">
        <w:t xml:space="preserve">/&gt;    </w:t>
      </w:r>
    </w:p>
    <w:p w14:paraId="5F1AEC4F" w14:textId="5DAFCDDB" w:rsidR="005D23EC" w:rsidRPr="0064796A" w:rsidRDefault="44359EB6" w:rsidP="007E1202">
      <w:pPr>
        <w:pStyle w:val="Example"/>
      </w:pPr>
      <w:r w:rsidRPr="0064796A">
        <w:t xml:space="preserve">  </w:t>
      </w:r>
      <w:proofErr w:type="gramStart"/>
      <w:r w:rsidRPr="0064796A">
        <w:t>&lt;!--</w:t>
      </w:r>
      <w:proofErr w:type="gramEnd"/>
      <w:r w:rsidRPr="0064796A">
        <w:t xml:space="preserve"> Performance Rate for Proportion Measure </w:t>
      </w:r>
      <w:r w:rsidR="009703E5">
        <w:t>–</w:t>
      </w:r>
      <w:r w:rsidRPr="0064796A">
        <w:t xml:space="preserve"> CMS</w:t>
      </w:r>
      <w:r w:rsidR="009703E5">
        <w:t xml:space="preserve"> (</w:t>
      </w:r>
      <w:r w:rsidR="001E2436">
        <w:t>V3</w:t>
      </w:r>
      <w:r w:rsidR="009703E5">
        <w:t>)</w:t>
      </w:r>
    </w:p>
    <w:p w14:paraId="26E87801" w14:textId="77777777" w:rsidR="007E1202" w:rsidRPr="0064796A" w:rsidRDefault="44359EB6" w:rsidP="007E1202">
      <w:pPr>
        <w:pStyle w:val="Example"/>
      </w:pPr>
      <w:r w:rsidRPr="0064796A">
        <w:t xml:space="preserve">       </w:t>
      </w:r>
      <w:proofErr w:type="gramStart"/>
      <w:r w:rsidRPr="0064796A">
        <w:t>template</w:t>
      </w:r>
      <w:proofErr w:type="gramEnd"/>
      <w:r w:rsidRPr="0064796A">
        <w:t xml:space="preserve"> ID --&gt;</w:t>
      </w:r>
    </w:p>
    <w:p w14:paraId="3F508805" w14:textId="7DB68240" w:rsidR="007E1202"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root="2.16.840.1.113883.10.20.27.3.25"</w:t>
      </w:r>
      <w:r w:rsidR="00B616BC">
        <w:t xml:space="preserve"> extension=”</w:t>
      </w:r>
      <w:r w:rsidR="001E2436">
        <w:t>2018-05-01</w:t>
      </w:r>
      <w:r w:rsidR="00B616BC">
        <w:t>”</w:t>
      </w:r>
      <w:r w:rsidRPr="0064796A">
        <w:t>/&gt;</w:t>
      </w:r>
    </w:p>
    <w:p w14:paraId="0F7EF080" w14:textId="77777777" w:rsidR="007E1202" w:rsidRPr="0064796A" w:rsidRDefault="44359EB6" w:rsidP="007E1202">
      <w:pPr>
        <w:pStyle w:val="Example"/>
      </w:pPr>
      <w:r w:rsidRPr="0064796A">
        <w:t xml:space="preserve">  &lt;code code="72510-1" </w:t>
      </w:r>
      <w:proofErr w:type="spellStart"/>
      <w:r w:rsidRPr="0064796A">
        <w:t>codeSystem</w:t>
      </w:r>
      <w:proofErr w:type="spellEnd"/>
      <w:r w:rsidRPr="0064796A">
        <w:t>="2.16.840.1.113883.6.1"</w:t>
      </w:r>
    </w:p>
    <w:p w14:paraId="13DD1952" w14:textId="77777777" w:rsidR="007E1202" w:rsidRPr="0064796A" w:rsidRDefault="44359EB6" w:rsidP="007E1202">
      <w:pPr>
        <w:pStyle w:val="Example"/>
      </w:pPr>
      <w:r w:rsidRPr="0064796A">
        <w:t xml:space="preserve">        </w:t>
      </w:r>
      <w:proofErr w:type="spellStart"/>
      <w:proofErr w:type="gramStart"/>
      <w:r w:rsidRPr="0064796A">
        <w:t>displayName</w:t>
      </w:r>
      <w:proofErr w:type="spellEnd"/>
      <w:proofErr w:type="gramEnd"/>
      <w:r w:rsidRPr="0064796A">
        <w:t xml:space="preserve">="Performance Rate" </w:t>
      </w:r>
    </w:p>
    <w:p w14:paraId="242128D2" w14:textId="77777777" w:rsidR="007E1202" w:rsidRPr="0064796A" w:rsidRDefault="44359EB6" w:rsidP="007E1202">
      <w:pPr>
        <w:pStyle w:val="Example"/>
      </w:pPr>
      <w:r w:rsidRPr="0064796A">
        <w:t xml:space="preserve">        </w:t>
      </w:r>
      <w:proofErr w:type="spellStart"/>
      <w:r w:rsidRPr="0064796A">
        <w:t>codeSystemName</w:t>
      </w:r>
      <w:proofErr w:type="spellEnd"/>
      <w:r w:rsidRPr="0064796A">
        <w:t>="2.16.840.1.113883.6.1"/&gt;</w:t>
      </w:r>
    </w:p>
    <w:p w14:paraId="2727C573" w14:textId="77777777" w:rsidR="007E1202" w:rsidRPr="0064796A" w:rsidRDefault="44359EB6" w:rsidP="007E1202">
      <w:pPr>
        <w:pStyle w:val="Example"/>
      </w:pPr>
      <w:r w:rsidRPr="0064796A">
        <w:t xml:space="preserve">  &lt;</w:t>
      </w:r>
      <w:proofErr w:type="spellStart"/>
      <w:r w:rsidRPr="0064796A">
        <w:t>statusCode</w:t>
      </w:r>
      <w:proofErr w:type="spellEnd"/>
      <w:r w:rsidRPr="0064796A">
        <w:t xml:space="preserve"> code="completed"/&gt;</w:t>
      </w:r>
    </w:p>
    <w:p w14:paraId="3BCE995B" w14:textId="7CBC4F78" w:rsidR="007E1202" w:rsidRPr="0064796A" w:rsidRDefault="44359EB6" w:rsidP="007E1202">
      <w:pPr>
        <w:pStyle w:val="Example"/>
      </w:pPr>
      <w:r w:rsidRPr="0064796A">
        <w:t xml:space="preserve">  &lt;value </w:t>
      </w:r>
      <w:proofErr w:type="spellStart"/>
      <w:r w:rsidRPr="0064796A">
        <w:t>xsi</w:t>
      </w:r>
      <w:proofErr w:type="gramStart"/>
      <w:r w:rsidRPr="0064796A">
        <w:t>:type</w:t>
      </w:r>
      <w:proofErr w:type="spellEnd"/>
      <w:proofErr w:type="gramEnd"/>
      <w:r w:rsidRPr="0064796A">
        <w:t>="REAL" value="0.833</w:t>
      </w:r>
      <w:r w:rsidR="006C2304">
        <w:t>000</w:t>
      </w:r>
      <w:r w:rsidRPr="0064796A">
        <w:t>"/&gt;</w:t>
      </w:r>
    </w:p>
    <w:p w14:paraId="7FDE03F5" w14:textId="213CEA68" w:rsidR="007E1202" w:rsidRPr="0064796A" w:rsidRDefault="44359EB6" w:rsidP="007E1202">
      <w:pPr>
        <w:pStyle w:val="Example"/>
      </w:pPr>
      <w:r w:rsidRPr="0064796A">
        <w:t xml:space="preserve">  </w:t>
      </w:r>
      <w:proofErr w:type="gramStart"/>
      <w:r w:rsidRPr="0064796A">
        <w:t>&lt;!--</w:t>
      </w:r>
      <w:proofErr w:type="gramEnd"/>
      <w:r w:rsidRPr="0064796A">
        <w:t xml:space="preserve"> This is the reference to the Numerator in the </w:t>
      </w:r>
      <w:proofErr w:type="spellStart"/>
      <w:r w:rsidR="00097CD1">
        <w:t>eCQM</w:t>
      </w:r>
      <w:proofErr w:type="spellEnd"/>
      <w:r w:rsidR="00097CD1" w:rsidRPr="0064796A">
        <w:t xml:space="preserve"> </w:t>
      </w:r>
      <w:r w:rsidRPr="0064796A">
        <w:t>--&gt;</w:t>
      </w:r>
    </w:p>
    <w:p w14:paraId="034ACE49" w14:textId="77777777" w:rsidR="007E1202" w:rsidRPr="0064796A" w:rsidRDefault="44359EB6" w:rsidP="007E1202">
      <w:pPr>
        <w:pStyle w:val="Example"/>
      </w:pPr>
      <w:r w:rsidRPr="0064796A">
        <w:t xml:space="preserve">  &lt;reference </w:t>
      </w:r>
      <w:proofErr w:type="spellStart"/>
      <w:r w:rsidRPr="0064796A">
        <w:t>typeCode</w:t>
      </w:r>
      <w:proofErr w:type="spellEnd"/>
      <w:r w:rsidRPr="0064796A">
        <w:t>="REFR"&gt;</w:t>
      </w:r>
    </w:p>
    <w:p w14:paraId="67D878CB"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69EFF61" w14:textId="77777777" w:rsidR="007E1202" w:rsidRPr="0064796A" w:rsidRDefault="44359EB6" w:rsidP="007E1202">
      <w:pPr>
        <w:pStyle w:val="Example"/>
      </w:pPr>
      <w:r w:rsidRPr="0064796A">
        <w:t xml:space="preserve">       </w:t>
      </w:r>
      <w:proofErr w:type="gramStart"/>
      <w:r w:rsidRPr="0064796A">
        <w:t>&lt;!--</w:t>
      </w:r>
      <w:proofErr w:type="gramEnd"/>
      <w:r w:rsidRPr="0064796A">
        <w:t xml:space="preserve"> The </w:t>
      </w:r>
      <w:proofErr w:type="spellStart"/>
      <w:r w:rsidRPr="0064796A">
        <w:t>externalObservationID</w:t>
      </w:r>
      <w:proofErr w:type="spellEnd"/>
      <w:r w:rsidRPr="0064796A">
        <w:t xml:space="preserve"> contains the ID of the </w:t>
      </w:r>
    </w:p>
    <w:p w14:paraId="4CB811D7" w14:textId="60B362D5" w:rsidR="007E1202" w:rsidRPr="0064796A" w:rsidRDefault="44359EB6" w:rsidP="007E1202">
      <w:pPr>
        <w:pStyle w:val="Example"/>
      </w:pPr>
      <w:r w:rsidRPr="0064796A">
        <w:t xml:space="preserve">            </w:t>
      </w:r>
      <w:proofErr w:type="gramStart"/>
      <w:r w:rsidRPr="0064796A">
        <w:t>numerator</w:t>
      </w:r>
      <w:proofErr w:type="gramEnd"/>
      <w:r w:rsidRPr="0064796A">
        <w:t xml:space="preserve"> in the referenced </w:t>
      </w:r>
      <w:proofErr w:type="spellStart"/>
      <w:r w:rsidR="00097CD1">
        <w:t>eCQM</w:t>
      </w:r>
      <w:proofErr w:type="spellEnd"/>
      <w:r w:rsidRPr="0064796A">
        <w:t>. --&gt;</w:t>
      </w:r>
    </w:p>
    <w:p w14:paraId="4C914AA2" w14:textId="36C7C8F1" w:rsidR="007E1202" w:rsidRPr="0064796A" w:rsidRDefault="44359EB6" w:rsidP="007E1202">
      <w:pPr>
        <w:pStyle w:val="Example"/>
      </w:pPr>
      <w:r w:rsidRPr="0064796A">
        <w:t xml:space="preserve">       &lt;id root="</w:t>
      </w:r>
      <w:r w:rsidR="006C2304" w:rsidRPr="004D0A89">
        <w:rPr>
          <w:rFonts w:cs="Courier New"/>
          <w:color w:val="000000" w:themeColor="text1"/>
        </w:rPr>
        <w:t>AE7A33AF-0DA7-4772-A23C-2D2CA732D53A</w:t>
      </w:r>
      <w:r w:rsidRPr="0064796A">
        <w:t>"/&gt;</w:t>
      </w:r>
    </w:p>
    <w:p w14:paraId="7CE90768" w14:textId="77777777" w:rsidR="007E1202" w:rsidRPr="0064796A" w:rsidRDefault="44359EB6" w:rsidP="007E1202">
      <w:pPr>
        <w:pStyle w:val="Example"/>
      </w:pPr>
      <w:r w:rsidRPr="0064796A">
        <w:t xml:space="preserve">       &lt;code code="NUMER" </w:t>
      </w:r>
      <w:proofErr w:type="spellStart"/>
      <w:r w:rsidRPr="0064796A">
        <w:t>displayName</w:t>
      </w:r>
      <w:proofErr w:type="spellEnd"/>
      <w:r w:rsidRPr="0064796A">
        <w:t xml:space="preserve">="Numerator" </w:t>
      </w:r>
    </w:p>
    <w:p w14:paraId="12CE29D4" w14:textId="77777777" w:rsidR="007E1202" w:rsidRPr="0064796A" w:rsidRDefault="44359EB6" w:rsidP="007E1202">
      <w:pPr>
        <w:pStyle w:val="Example"/>
      </w:pPr>
      <w:r w:rsidRPr="0064796A">
        <w:t xml:space="preserve">             </w:t>
      </w:r>
      <w:proofErr w:type="spellStart"/>
      <w:proofErr w:type="gramStart"/>
      <w:r w:rsidRPr="0064796A">
        <w:t>codeSystem</w:t>
      </w:r>
      <w:proofErr w:type="spellEnd"/>
      <w:proofErr w:type="gramEnd"/>
      <w:r w:rsidRPr="0064796A">
        <w:t>="2.16.840.1.113883.5.4"</w:t>
      </w:r>
    </w:p>
    <w:p w14:paraId="0A276609" w14:textId="77777777" w:rsidR="007E1202" w:rsidRPr="0064796A" w:rsidRDefault="44359EB6" w:rsidP="007E1202">
      <w:pPr>
        <w:pStyle w:val="Example"/>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24822DB4"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&gt;</w:t>
      </w:r>
    </w:p>
    <w:p w14:paraId="31202257" w14:textId="77777777" w:rsidR="007E1202" w:rsidRPr="0064796A" w:rsidRDefault="44359EB6" w:rsidP="007E1202">
      <w:pPr>
        <w:pStyle w:val="Example"/>
      </w:pPr>
      <w:r w:rsidRPr="0064796A">
        <w:t xml:space="preserve">  &lt;/reference&gt;</w:t>
      </w:r>
    </w:p>
    <w:p w14:paraId="38D2362D" w14:textId="77777777" w:rsidR="007E1202" w:rsidRPr="0064796A" w:rsidRDefault="44359EB6" w:rsidP="007E1202">
      <w:pPr>
        <w:pStyle w:val="Example"/>
      </w:pPr>
      <w:r w:rsidRPr="0064796A">
        <w:t>&lt;/observation&gt;</w:t>
      </w:r>
    </w:p>
    <w:p w14:paraId="73753CA1" w14:textId="3D41B8D6" w:rsidR="00BE3B00" w:rsidRDefault="00BE3B00">
      <w:bookmarkStart w:id="918" w:name="_Toc385597090"/>
      <w:r>
        <w:br w:type="page"/>
      </w:r>
    </w:p>
    <w:p w14:paraId="0983612C" w14:textId="77777777" w:rsidR="00A24E5F" w:rsidRDefault="00A24E5F" w:rsidP="00A877A1">
      <w:pPr>
        <w:pStyle w:val="Heading1"/>
        <w:sectPr w:rsidR="00A24E5F" w:rsidSect="007F4328">
          <w:pgSz w:w="12240" w:h="15840" w:code="1"/>
          <w:pgMar w:top="720" w:right="1440" w:bottom="720" w:left="1440" w:header="720" w:footer="576" w:gutter="0"/>
          <w:cols w:space="720"/>
          <w:docGrid w:linePitch="299"/>
        </w:sectPr>
      </w:pPr>
      <w:bookmarkStart w:id="919" w:name="_Race_Supplemental_Data"/>
      <w:bookmarkStart w:id="920" w:name="C_2233-711257"/>
      <w:bookmarkStart w:id="921" w:name="C_2233-711258"/>
      <w:bookmarkStart w:id="922" w:name="C_2233-711315"/>
      <w:bookmarkStart w:id="923" w:name="C_2233-18225"/>
      <w:bookmarkStart w:id="924" w:name="C_2233-18226"/>
      <w:bookmarkStart w:id="925" w:name="C_2233-21178"/>
      <w:bookmarkStart w:id="926" w:name="C_2233-18227"/>
      <w:bookmarkStart w:id="927" w:name="C_2233-18112"/>
      <w:bookmarkStart w:id="928" w:name="C_2233-18229"/>
      <w:bookmarkStart w:id="929" w:name="C_2233-18114"/>
      <w:bookmarkStart w:id="930" w:name="C_2233-18116"/>
      <w:bookmarkStart w:id="931" w:name="C_2233-711200"/>
      <w:bookmarkStart w:id="932" w:name="_Reporting_Parameters_Act"/>
      <w:bookmarkStart w:id="933" w:name="C_23-18098"/>
      <w:bookmarkStart w:id="934" w:name="C_23-18099"/>
      <w:bookmarkStart w:id="935" w:name="C_23-26549"/>
      <w:bookmarkStart w:id="936" w:name="C_23-3272"/>
      <w:bookmarkStart w:id="937" w:name="C_23-3273"/>
      <w:bookmarkStart w:id="938" w:name="C_23-3274"/>
      <w:bookmarkStart w:id="939" w:name="C_23-3275"/>
      <w:bookmarkStart w:id="940" w:name="C_2233-711272"/>
      <w:bookmarkStart w:id="941" w:name="C_2233-711273"/>
      <w:bookmarkStart w:id="942" w:name="C_2233-711322"/>
      <w:bookmarkStart w:id="943" w:name="C_2233-18098"/>
      <w:bookmarkStart w:id="944" w:name="C_2233-18099"/>
      <w:bookmarkStart w:id="945" w:name="C_2233-3272"/>
      <w:bookmarkStart w:id="946" w:name="C_2233-3273"/>
      <w:bookmarkStart w:id="947" w:name="C_2233-3274"/>
      <w:bookmarkStart w:id="948" w:name="C_2233-711292"/>
      <w:bookmarkStart w:id="949" w:name="C_2233-3275"/>
      <w:bookmarkStart w:id="950" w:name="C_2233-711293"/>
      <w:bookmarkStart w:id="951" w:name="_Reporting_Stratum_(CMS"/>
      <w:bookmarkStart w:id="952" w:name="_Reporting_Stratum_"/>
      <w:bookmarkStart w:id="953" w:name="_Reporting_Stratum__1"/>
      <w:bookmarkStart w:id="954" w:name="_Reporting_Stratum_-"/>
      <w:bookmarkStart w:id="955" w:name="C_1109-711274"/>
      <w:bookmarkStart w:id="956" w:name="C_1109-711275"/>
      <w:bookmarkStart w:id="957" w:name="C_1109-18093"/>
      <w:bookmarkStart w:id="958" w:name="C_1109-18094"/>
      <w:bookmarkStart w:id="959" w:name="C_1109-17577"/>
      <w:bookmarkStart w:id="960" w:name="C_1109-18207"/>
      <w:bookmarkStart w:id="961" w:name="_Sex_Supplemental_Data"/>
      <w:bookmarkStart w:id="962" w:name="C_2233-711259"/>
      <w:bookmarkStart w:id="963" w:name="C_2233-711260"/>
      <w:bookmarkStart w:id="964" w:name="C_2233-711301"/>
      <w:bookmarkStart w:id="965" w:name="C_2233-18232"/>
      <w:bookmarkStart w:id="966" w:name="C_2233-18233"/>
      <w:bookmarkStart w:id="967" w:name="C_2233-21160"/>
      <w:bookmarkStart w:id="968" w:name="C_2233-18234"/>
      <w:bookmarkStart w:id="969" w:name="C_2233-18124"/>
      <w:bookmarkStart w:id="970" w:name="C_2233-18236"/>
      <w:bookmarkStart w:id="971" w:name="C_2233-18126"/>
      <w:bookmarkStart w:id="972" w:name="C_2233-18128"/>
      <w:bookmarkStart w:id="973" w:name="C_2233-711202"/>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p w14:paraId="6C24C094" w14:textId="106431AF" w:rsidR="00A877A1" w:rsidRPr="0064796A" w:rsidRDefault="00D339AF" w:rsidP="0024270B">
      <w:pPr>
        <w:pStyle w:val="Heading1"/>
      </w:pPr>
      <w:bookmarkStart w:id="974" w:name="_Toc5020531"/>
      <w:del w:id="975" w:author="Yan Heras" w:date="2019-03-30T12:33:00Z">
        <w:r w:rsidDel="00C37BA7">
          <w:lastRenderedPageBreak/>
          <w:delText>201</w:delText>
        </w:r>
        <w:r w:rsidR="00471D6A" w:rsidDel="00C37BA7">
          <w:delText>9</w:delText>
        </w:r>
        <w:r w:rsidDel="00C37BA7">
          <w:delText xml:space="preserve"> </w:delText>
        </w:r>
      </w:del>
      <w:ins w:id="976" w:author="Yan Heras" w:date="2019-03-30T12:33:00Z">
        <w:r w:rsidR="00C37BA7">
          <w:t xml:space="preserve">2020 </w:t>
        </w:r>
      </w:ins>
      <w:r>
        <w:t xml:space="preserve">Performance Period </w:t>
      </w:r>
      <w:proofErr w:type="spellStart"/>
      <w:r w:rsidR="00A877A1" w:rsidRPr="0064796A">
        <w:t>eCQM</w:t>
      </w:r>
      <w:proofErr w:type="spellEnd"/>
      <w:r w:rsidR="00A877A1" w:rsidRPr="0064796A">
        <w:t xml:space="preserve"> Specifications for Eligible </w:t>
      </w:r>
      <w:r>
        <w:t>Professionals</w:t>
      </w:r>
      <w:r w:rsidRPr="0064796A">
        <w:t xml:space="preserve"> </w:t>
      </w:r>
      <w:r w:rsidR="00DD059F">
        <w:t xml:space="preserve">and Eligible </w:t>
      </w:r>
      <w:r w:rsidRPr="0064796A">
        <w:t xml:space="preserve">Clinicians </w:t>
      </w:r>
      <w:r w:rsidR="00A877A1" w:rsidRPr="0064796A">
        <w:t>UUID List</w:t>
      </w:r>
      <w:bookmarkEnd w:id="974"/>
    </w:p>
    <w:p w14:paraId="58FCD491" w14:textId="6E57E42C" w:rsidR="00A877A1" w:rsidRPr="0064796A" w:rsidRDefault="44359EB6" w:rsidP="44359EB6">
      <w:r w:rsidRPr="0064796A">
        <w:t xml:space="preserve">The following tables list the Version Specific Measure Identifier for each </w:t>
      </w:r>
      <w:proofErr w:type="spellStart"/>
      <w:r w:rsidRPr="0064796A">
        <w:t>eCQM</w:t>
      </w:r>
      <w:proofErr w:type="spellEnd"/>
      <w:r w:rsidRPr="0064796A">
        <w:t xml:space="preserve"> included in the</w:t>
      </w:r>
      <w:r w:rsidR="00D03040">
        <w:t xml:space="preserve"> </w:t>
      </w:r>
      <w:del w:id="977" w:author="Yan Heras" w:date="2019-03-30T12:33:00Z">
        <w:r w:rsidR="0017447F" w:rsidDel="00C37BA7">
          <w:fldChar w:fldCharType="begin"/>
        </w:r>
        <w:r w:rsidR="0017447F" w:rsidDel="00C37BA7">
          <w:delInstrText xml:space="preserve"> HYPERLINK "https://ecqi.healthit.gov/system/files/EP_EC_eCQM_2018-05.zip" </w:delInstrText>
        </w:r>
        <w:r w:rsidR="0017447F" w:rsidDel="00C37BA7">
          <w:fldChar w:fldCharType="separate"/>
        </w:r>
        <w:r w:rsidR="00471D6A" w:rsidRPr="0022245C" w:rsidDel="00C37BA7">
          <w:rPr>
            <w:rStyle w:val="Hyperlink"/>
            <w:color w:val="000099"/>
          </w:rPr>
          <w:delText>2019</w:delText>
        </w:r>
        <w:r w:rsidR="00D339AF" w:rsidRPr="0022245C" w:rsidDel="00C37BA7">
          <w:rPr>
            <w:rStyle w:val="Hyperlink"/>
            <w:color w:val="000099"/>
          </w:rPr>
          <w:delText xml:space="preserve"> Performance Period eCQM Specifications for Eligible Professionals and Eligible Clinicians</w:delText>
        </w:r>
        <w:r w:rsidRPr="0022245C" w:rsidDel="00C37BA7">
          <w:rPr>
            <w:rStyle w:val="Hyperlink"/>
            <w:color w:val="000099"/>
          </w:rPr>
          <w:delText>,</w:delText>
        </w:r>
        <w:r w:rsidR="0017447F" w:rsidDel="00C37BA7">
          <w:rPr>
            <w:rStyle w:val="Hyperlink"/>
            <w:color w:val="000099"/>
          </w:rPr>
          <w:fldChar w:fldCharType="end"/>
        </w:r>
      </w:del>
      <w:ins w:id="978" w:author="Yan Heras" w:date="2019-03-30T12:33:00Z">
        <w:r w:rsidR="00C37BA7">
          <w:fldChar w:fldCharType="begin"/>
        </w:r>
        <w:r w:rsidR="00C37BA7">
          <w:instrText xml:space="preserve"> HYPERLINK "https://ecqi.healthit.gov/system/files/EP_EC_eCQM_2018-05.zip" </w:instrText>
        </w:r>
        <w:r w:rsidR="00C37BA7">
          <w:fldChar w:fldCharType="separate"/>
        </w:r>
        <w:r w:rsidR="00C37BA7">
          <w:rPr>
            <w:rStyle w:val="Hyperlink"/>
            <w:color w:val="000099"/>
          </w:rPr>
          <w:t>2020</w:t>
        </w:r>
        <w:r w:rsidR="00C37BA7" w:rsidRPr="0022245C">
          <w:rPr>
            <w:rStyle w:val="Hyperlink"/>
            <w:color w:val="000099"/>
          </w:rPr>
          <w:t xml:space="preserve"> Performance Period </w:t>
        </w:r>
        <w:proofErr w:type="spellStart"/>
        <w:r w:rsidR="00C37BA7" w:rsidRPr="0022245C">
          <w:rPr>
            <w:rStyle w:val="Hyperlink"/>
            <w:color w:val="000099"/>
          </w:rPr>
          <w:t>eCQM</w:t>
        </w:r>
        <w:proofErr w:type="spellEnd"/>
        <w:r w:rsidR="00C37BA7" w:rsidRPr="0022245C">
          <w:rPr>
            <w:rStyle w:val="Hyperlink"/>
            <w:color w:val="000099"/>
          </w:rPr>
          <w:t xml:space="preserve"> Specifications for Eligible Professionals and Eligible Clinicians,</w:t>
        </w:r>
        <w:r w:rsidR="00C37BA7">
          <w:rPr>
            <w:rStyle w:val="Hyperlink"/>
            <w:color w:val="000099"/>
          </w:rPr>
          <w:fldChar w:fldCharType="end"/>
        </w:r>
      </w:ins>
      <w:r w:rsidRPr="00127B35">
        <w:rPr>
          <w:color w:val="000099"/>
        </w:rPr>
        <w:t xml:space="preserve"> </w:t>
      </w:r>
      <w:r w:rsidRPr="0064796A">
        <w:t xml:space="preserve">and the population identifiers for all population criteria within each </w:t>
      </w:r>
      <w:proofErr w:type="spellStart"/>
      <w:r w:rsidRPr="0064796A">
        <w:t>eCQM</w:t>
      </w:r>
      <w:proofErr w:type="spellEnd"/>
      <w:r w:rsidRPr="0064796A">
        <w:t xml:space="preserve">. If an </w:t>
      </w:r>
      <w:proofErr w:type="spellStart"/>
      <w:r w:rsidRPr="0064796A">
        <w:t>eCQM</w:t>
      </w:r>
      <w:proofErr w:type="spellEnd"/>
      <w:r w:rsidRPr="0064796A">
        <w:t xml:space="preserve"> specifies Reporting Stratification, identifiers of reporting strata are also listed for that </w:t>
      </w:r>
      <w:proofErr w:type="spellStart"/>
      <w:r w:rsidRPr="0064796A">
        <w:t>eCQM</w:t>
      </w:r>
      <w:proofErr w:type="spellEnd"/>
      <w:r w:rsidRPr="0064796A">
        <w:t xml:space="preserve">. </w:t>
      </w:r>
      <w:r w:rsidRPr="0064796A">
        <w:rPr>
          <w:b/>
          <w:bCs/>
        </w:rPr>
        <w:t>All UUIDs are case insensitive</w:t>
      </w:r>
      <w:r w:rsidRPr="0064796A">
        <w:t>.</w:t>
      </w:r>
    </w:p>
    <w:p w14:paraId="7673A09B" w14:textId="77777777" w:rsidR="00A877A1" w:rsidRPr="0064796A" w:rsidRDefault="00A877A1" w:rsidP="00A877A1"/>
    <w:p w14:paraId="4CE543A8" w14:textId="24C3371D" w:rsidR="00A877A1" w:rsidRPr="0064796A" w:rsidRDefault="00A877A1" w:rsidP="00A877A1">
      <w:r w:rsidRPr="0064796A">
        <w:t xml:space="preserve">Populations in </w:t>
      </w:r>
      <w:r w:rsidR="00DD261B">
        <w:fldChar w:fldCharType="begin"/>
      </w:r>
      <w:r w:rsidR="00DD261B">
        <w:instrText xml:space="preserve"> REF _Ref484595963 \h </w:instrText>
      </w:r>
      <w:r w:rsidR="00DD261B">
        <w:fldChar w:fldCharType="separate"/>
      </w:r>
      <w:r w:rsidR="008A3E9F" w:rsidRPr="0064796A">
        <w:t xml:space="preserve">Table </w:t>
      </w:r>
      <w:r w:rsidR="008A3E9F">
        <w:rPr>
          <w:noProof/>
        </w:rPr>
        <w:t>17</w:t>
      </w:r>
      <w:r w:rsidR="00DD261B">
        <w:fldChar w:fldCharType="end"/>
      </w:r>
      <w:r w:rsidR="00DD261B">
        <w:t xml:space="preserve"> </w:t>
      </w:r>
      <w:r w:rsidRPr="0064796A">
        <w:t>are labeled using the population codes listed below:</w:t>
      </w:r>
    </w:p>
    <w:p w14:paraId="12616CDC" w14:textId="77777777" w:rsidR="00A877A1" w:rsidRPr="0064796A" w:rsidRDefault="44359EB6" w:rsidP="000F4467">
      <w:pPr>
        <w:pStyle w:val="ListParagraph"/>
        <w:numPr>
          <w:ilvl w:val="0"/>
          <w:numId w:val="21"/>
        </w:numPr>
        <w:jc w:val="left"/>
      </w:pPr>
      <w:r w:rsidRPr="0064796A">
        <w:t>Initial Population: IPOP</w:t>
      </w:r>
    </w:p>
    <w:p w14:paraId="3E99EBD2" w14:textId="77777777" w:rsidR="00A877A1" w:rsidRPr="0064796A" w:rsidRDefault="44359EB6" w:rsidP="000F4467">
      <w:pPr>
        <w:pStyle w:val="ListParagraph"/>
        <w:numPr>
          <w:ilvl w:val="0"/>
          <w:numId w:val="21"/>
        </w:numPr>
        <w:jc w:val="left"/>
      </w:pPr>
      <w:r w:rsidRPr="0064796A">
        <w:t>Denominator: DENOM</w:t>
      </w:r>
    </w:p>
    <w:p w14:paraId="31F89E19" w14:textId="77777777" w:rsidR="00A877A1" w:rsidRPr="0064796A" w:rsidRDefault="44359EB6" w:rsidP="000F4467">
      <w:pPr>
        <w:pStyle w:val="ListParagraph"/>
        <w:numPr>
          <w:ilvl w:val="0"/>
          <w:numId w:val="21"/>
        </w:numPr>
        <w:jc w:val="left"/>
      </w:pPr>
      <w:r w:rsidRPr="0064796A">
        <w:t>Denominator Exclusion: DENEX</w:t>
      </w:r>
    </w:p>
    <w:p w14:paraId="29D5F183" w14:textId="041B0861" w:rsidR="00A877A1" w:rsidRPr="0064796A" w:rsidRDefault="44359EB6" w:rsidP="000F4467">
      <w:pPr>
        <w:pStyle w:val="ListParagraph"/>
        <w:numPr>
          <w:ilvl w:val="0"/>
          <w:numId w:val="21"/>
        </w:numPr>
        <w:jc w:val="left"/>
      </w:pPr>
      <w:r w:rsidRPr="0064796A">
        <w:t>Numerator: NUMER</w:t>
      </w:r>
    </w:p>
    <w:p w14:paraId="0F9EEC8F" w14:textId="77777777" w:rsidR="00A877A1" w:rsidRPr="0064796A" w:rsidRDefault="44359EB6" w:rsidP="000F4467">
      <w:pPr>
        <w:pStyle w:val="ListParagraph"/>
        <w:numPr>
          <w:ilvl w:val="0"/>
          <w:numId w:val="21"/>
        </w:numPr>
        <w:jc w:val="left"/>
      </w:pPr>
      <w:r w:rsidRPr="0064796A">
        <w:t>Denominator Exception: DENEXCEP</w:t>
      </w:r>
    </w:p>
    <w:p w14:paraId="32A3CA52" w14:textId="77777777" w:rsidR="00A877A1" w:rsidRDefault="44359EB6" w:rsidP="000F4467">
      <w:pPr>
        <w:pStyle w:val="ListParagraph"/>
        <w:numPr>
          <w:ilvl w:val="0"/>
          <w:numId w:val="21"/>
        </w:numPr>
        <w:jc w:val="left"/>
      </w:pPr>
      <w:r w:rsidRPr="0064796A">
        <w:t xml:space="preserve">Stratum: STRAT </w:t>
      </w:r>
    </w:p>
    <w:p w14:paraId="444C7CBA" w14:textId="06E9D726" w:rsidR="00D03040" w:rsidRDefault="00D03040" w:rsidP="00D03040">
      <w:commentRangeStart w:id="979"/>
      <w:r>
        <w:t xml:space="preserve">(Note: all </w:t>
      </w:r>
      <w:proofErr w:type="spellStart"/>
      <w:r>
        <w:t>eCQM</w:t>
      </w:r>
      <w:proofErr w:type="spellEnd"/>
      <w:r>
        <w:t xml:space="preserve"> specifications contained in the </w:t>
      </w:r>
      <w:del w:id="980" w:author="Yan Heras" w:date="2019-03-30T12:33:00Z">
        <w:r w:rsidR="00471D6A" w:rsidDel="00C37BA7">
          <w:delText xml:space="preserve">2019 </w:delText>
        </w:r>
      </w:del>
      <w:ins w:id="981" w:author="Yan Heras" w:date="2019-03-30T12:33:00Z">
        <w:r w:rsidR="00C37BA7">
          <w:t xml:space="preserve">2020 </w:t>
        </w:r>
      </w:ins>
      <w:r w:rsidR="00D339AF">
        <w:t xml:space="preserve">Performance Period </w:t>
      </w:r>
      <w:proofErr w:type="spellStart"/>
      <w:r>
        <w:t>eCQM</w:t>
      </w:r>
      <w:proofErr w:type="spellEnd"/>
      <w:r>
        <w:t xml:space="preserve"> Specifications for Eligible </w:t>
      </w:r>
      <w:r w:rsidR="00E132BD">
        <w:t xml:space="preserve">Professionals and </w:t>
      </w:r>
      <w:r w:rsidR="00D339AF">
        <w:t xml:space="preserve">Eligible </w:t>
      </w:r>
      <w:r>
        <w:t>Clinicians are proportion measures.)</w:t>
      </w:r>
      <w:commentRangeEnd w:id="979"/>
      <w:r w:rsidR="00C37BA7">
        <w:rPr>
          <w:rStyle w:val="CommentReference"/>
        </w:rPr>
        <w:commentReference w:id="979"/>
      </w:r>
    </w:p>
    <w:p w14:paraId="50957D3C" w14:textId="45AF12A9" w:rsidR="00A877A1" w:rsidRPr="0064796A" w:rsidRDefault="00857C26" w:rsidP="0014661A">
      <w:pPr>
        <w:pStyle w:val="Caption"/>
      </w:pPr>
      <w:bookmarkStart w:id="982" w:name="_Ref484595963"/>
      <w:bookmarkStart w:id="983" w:name="_Toc5021900"/>
      <w:commentRangeStart w:id="984"/>
      <w:r w:rsidRPr="0064796A">
        <w:t xml:space="preserve">Table </w:t>
      </w:r>
      <w:r w:rsidRPr="0064796A">
        <w:fldChar w:fldCharType="begin"/>
      </w:r>
      <w:r w:rsidRPr="0064796A">
        <w:instrText>SEQ Table \* ARABIC</w:instrText>
      </w:r>
      <w:r w:rsidRPr="0064796A">
        <w:fldChar w:fldCharType="separate"/>
      </w:r>
      <w:r w:rsidR="008A3E9F">
        <w:rPr>
          <w:noProof/>
        </w:rPr>
        <w:t>17</w:t>
      </w:r>
      <w:r w:rsidRPr="0064796A">
        <w:fldChar w:fldCharType="end"/>
      </w:r>
      <w:bookmarkEnd w:id="982"/>
      <w:r w:rsidRPr="0064796A">
        <w:t xml:space="preserve">: </w:t>
      </w:r>
      <w:r w:rsidR="00A877A1" w:rsidRPr="0064796A">
        <w:t xml:space="preserve">UUID List for </w:t>
      </w:r>
      <w:del w:id="985" w:author="Yan Heras" w:date="2019-03-30T12:33:00Z">
        <w:r w:rsidR="00A4791A" w:rsidDel="00C37BA7">
          <w:delText xml:space="preserve">2019 </w:delText>
        </w:r>
      </w:del>
      <w:ins w:id="986" w:author="Yan Heras" w:date="2019-03-30T12:33:00Z">
        <w:r w:rsidR="00C37BA7">
          <w:t xml:space="preserve">2020 </w:t>
        </w:r>
      </w:ins>
      <w:r w:rsidR="00D339AF">
        <w:t xml:space="preserve">Performance Period </w:t>
      </w:r>
      <w:proofErr w:type="spellStart"/>
      <w:r w:rsidR="00A877A1" w:rsidRPr="0064796A">
        <w:t>eCQM</w:t>
      </w:r>
      <w:proofErr w:type="spellEnd"/>
      <w:r w:rsidR="00A877A1" w:rsidRPr="0064796A">
        <w:t xml:space="preserve"> Specifications Eligible </w:t>
      </w:r>
      <w:r w:rsidR="00E132BD">
        <w:t xml:space="preserve">Professionals and </w:t>
      </w:r>
      <w:r w:rsidR="00D339AF">
        <w:t xml:space="preserve">Eligible </w:t>
      </w:r>
      <w:r w:rsidR="00D03040">
        <w:t>Clinicians</w:t>
      </w:r>
      <w:r w:rsidR="00A877A1" w:rsidRPr="0064796A">
        <w:t xml:space="preserve"> </w:t>
      </w:r>
      <w:commentRangeEnd w:id="984"/>
      <w:r w:rsidR="00C37BA7">
        <w:rPr>
          <w:rStyle w:val="CommentReference"/>
          <w:rFonts w:ascii="Arial" w:eastAsiaTheme="minorEastAsia" w:hAnsi="Arial"/>
          <w:b w:val="0"/>
          <w:bCs w:val="0"/>
        </w:rPr>
        <w:commentReference w:id="984"/>
      </w:r>
      <w:bookmarkEnd w:id="983"/>
    </w:p>
    <w:tbl>
      <w:tblPr>
        <w:tblStyle w:val="TableGrid1"/>
        <w:tblW w:w="5141" w:type="pct"/>
        <w:jc w:val="center"/>
        <w:tblLayout w:type="fixed"/>
        <w:tblLook w:val="0620" w:firstRow="1" w:lastRow="0" w:firstColumn="0" w:lastColumn="0" w:noHBand="1" w:noVBand="1"/>
      </w:tblPr>
      <w:tblGrid>
        <w:gridCol w:w="1057"/>
        <w:gridCol w:w="904"/>
        <w:gridCol w:w="2735"/>
        <w:gridCol w:w="1421"/>
        <w:gridCol w:w="3729"/>
      </w:tblGrid>
      <w:tr w:rsidR="005C1A32" w:rsidRPr="0064796A" w14:paraId="25BD7577" w14:textId="77777777" w:rsidTr="00244B37">
        <w:trPr>
          <w:cantSplit/>
          <w:tblHeader/>
          <w:jc w:val="center"/>
        </w:trPr>
        <w:tc>
          <w:tcPr>
            <w:tcW w:w="1031" w:type="dxa"/>
            <w:shd w:val="clear" w:color="auto" w:fill="1F497D" w:themeFill="text2"/>
          </w:tcPr>
          <w:p w14:paraId="59C07FDD"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NQF/</w:t>
            </w:r>
          </w:p>
          <w:p w14:paraId="48F630C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Quality #</w:t>
            </w:r>
          </w:p>
        </w:tc>
        <w:tc>
          <w:tcPr>
            <w:tcW w:w="883" w:type="dxa"/>
            <w:shd w:val="clear" w:color="auto" w:fill="1F497D" w:themeFill="text2"/>
            <w:tcMar>
              <w:top w:w="43" w:type="dxa"/>
              <w:left w:w="115" w:type="dxa"/>
              <w:bottom w:w="43" w:type="dxa"/>
              <w:right w:w="115" w:type="dxa"/>
            </w:tcMar>
          </w:tcPr>
          <w:p w14:paraId="2FF15A3F" w14:textId="77777777" w:rsidR="005C1A32" w:rsidRPr="0064796A" w:rsidRDefault="005C1A32" w:rsidP="00B324A4">
            <w:pPr>
              <w:keepNext/>
              <w:spacing w:line="220" w:lineRule="exact"/>
              <w:rPr>
                <w:rFonts w:eastAsia="Arial" w:cs="Arial"/>
                <w:b/>
                <w:bCs/>
                <w:color w:val="FFFFFF" w:themeColor="background1"/>
                <w:sz w:val="18"/>
                <w:szCs w:val="18"/>
              </w:rPr>
            </w:pPr>
            <w:proofErr w:type="spellStart"/>
            <w:r w:rsidRPr="0064796A">
              <w:rPr>
                <w:rFonts w:eastAsia="Arial" w:cs="Arial"/>
                <w:b/>
                <w:bCs/>
                <w:color w:val="FFFFFF" w:themeColor="background1"/>
                <w:sz w:val="18"/>
                <w:szCs w:val="18"/>
              </w:rPr>
              <w:t>eCQM</w:t>
            </w:r>
            <w:proofErr w:type="spellEnd"/>
          </w:p>
          <w:p w14:paraId="27BA26EC" w14:textId="591FEB6B" w:rsidR="000812F3" w:rsidRPr="0064796A" w:rsidRDefault="000812F3"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CMS #</w:t>
            </w:r>
          </w:p>
        </w:tc>
        <w:tc>
          <w:tcPr>
            <w:tcW w:w="2671" w:type="dxa"/>
            <w:shd w:val="clear" w:color="auto" w:fill="1F497D" w:themeFill="text2"/>
            <w:tcMar>
              <w:top w:w="43" w:type="dxa"/>
              <w:left w:w="115" w:type="dxa"/>
              <w:bottom w:w="43" w:type="dxa"/>
              <w:right w:w="115" w:type="dxa"/>
            </w:tcMar>
          </w:tcPr>
          <w:p w14:paraId="2B74036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Version Specific Measure ID</w:t>
            </w:r>
          </w:p>
        </w:tc>
        <w:tc>
          <w:tcPr>
            <w:tcW w:w="5029" w:type="dxa"/>
            <w:gridSpan w:val="2"/>
            <w:shd w:val="clear" w:color="auto" w:fill="1F497D" w:themeFill="text2"/>
          </w:tcPr>
          <w:p w14:paraId="1CB34DD4"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Population ID</w:t>
            </w:r>
          </w:p>
        </w:tc>
      </w:tr>
      <w:tr w:rsidR="005C1A32" w:rsidRPr="00DB75AD" w14:paraId="7F320AEA" w14:textId="77777777" w:rsidTr="00244B37">
        <w:trPr>
          <w:cantSplit/>
          <w:jc w:val="center"/>
        </w:trPr>
        <w:tc>
          <w:tcPr>
            <w:tcW w:w="1031" w:type="dxa"/>
          </w:tcPr>
          <w:p w14:paraId="7050199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0418/</w:t>
            </w:r>
          </w:p>
          <w:p w14:paraId="4BF29B02"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134</w:t>
            </w:r>
          </w:p>
        </w:tc>
        <w:tc>
          <w:tcPr>
            <w:tcW w:w="883" w:type="dxa"/>
            <w:tcMar>
              <w:top w:w="43" w:type="dxa"/>
              <w:left w:w="115" w:type="dxa"/>
              <w:bottom w:w="43" w:type="dxa"/>
              <w:right w:w="115" w:type="dxa"/>
            </w:tcMar>
          </w:tcPr>
          <w:p w14:paraId="35317DF5" w14:textId="5495F61B"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   v</w:t>
            </w:r>
            <w:r w:rsidR="00D752E0">
              <w:rPr>
                <w:rFonts w:asciiTheme="minorHAnsi" w:hAnsiTheme="minorHAnsi" w:cs="Arial"/>
                <w:noProof/>
                <w:sz w:val="18"/>
                <w:szCs w:val="18"/>
              </w:rPr>
              <w:t>8</w:t>
            </w:r>
          </w:p>
        </w:tc>
        <w:tc>
          <w:tcPr>
            <w:tcW w:w="2671" w:type="dxa"/>
            <w:tcMar>
              <w:top w:w="43" w:type="dxa"/>
              <w:left w:w="115" w:type="dxa"/>
              <w:bottom w:w="43" w:type="dxa"/>
              <w:right w:w="115" w:type="dxa"/>
            </w:tcMar>
          </w:tcPr>
          <w:p w14:paraId="11BAF5FF" w14:textId="77777777" w:rsidR="00D752E0" w:rsidRPr="00D752E0" w:rsidRDefault="00D752E0" w:rsidP="00D752E0">
            <w:pPr>
              <w:rPr>
                <w:rFonts w:ascii="Calibri" w:hAnsi="Calibri" w:cs="Calibri"/>
                <w:color w:val="000000"/>
                <w:sz w:val="20"/>
              </w:rPr>
            </w:pPr>
            <w:r w:rsidRPr="00D752E0">
              <w:rPr>
                <w:rFonts w:ascii="Calibri" w:hAnsi="Calibri" w:cs="Calibri"/>
                <w:color w:val="000000"/>
                <w:sz w:val="18"/>
              </w:rPr>
              <w:t>40280382-5fa6-fe85-0160-0ed2838423ca</w:t>
            </w:r>
          </w:p>
          <w:p w14:paraId="68733C79" w14:textId="0F0EFB89" w:rsidR="005C1A32" w:rsidRPr="00DB75AD" w:rsidRDefault="005C1A32">
            <w:pPr>
              <w:rPr>
                <w:rFonts w:asciiTheme="minorHAnsi" w:hAnsiTheme="minorHAnsi" w:cs="Arial"/>
                <w:color w:val="000000"/>
                <w:sz w:val="18"/>
                <w:szCs w:val="18"/>
              </w:rPr>
            </w:pPr>
          </w:p>
        </w:tc>
        <w:tc>
          <w:tcPr>
            <w:tcW w:w="1388" w:type="dxa"/>
          </w:tcPr>
          <w:p w14:paraId="27E3E62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6D00DA6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54C78DC3"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69664DC"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2A7F86E"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641" w:type="dxa"/>
            <w:tcBorders>
              <w:bottom w:val="single" w:sz="4" w:space="0" w:color="auto"/>
            </w:tcBorders>
          </w:tcPr>
          <w:p w14:paraId="72A00022" w14:textId="5904BEC1" w:rsidR="005C1A32" w:rsidRPr="00D752E0" w:rsidRDefault="00D752E0">
            <w:pPr>
              <w:rPr>
                <w:rFonts w:ascii="Calibri" w:hAnsi="Calibri" w:cs="Calibri"/>
                <w:color w:val="000000"/>
                <w:sz w:val="24"/>
              </w:rPr>
            </w:pPr>
            <w:r w:rsidRPr="00D752E0">
              <w:rPr>
                <w:rFonts w:ascii="Calibri" w:hAnsi="Calibri" w:cs="Calibri"/>
                <w:color w:val="000000"/>
                <w:sz w:val="18"/>
              </w:rPr>
              <w:t>8D585C42-FBE0-4483-A76B-AAE1B438D49F</w:t>
            </w:r>
            <w:r w:rsidRPr="00D752E0">
              <w:rPr>
                <w:rFonts w:ascii="Calibri" w:hAnsi="Calibri" w:cs="Calibri"/>
                <w:color w:val="000000"/>
                <w:sz w:val="18"/>
              </w:rPr>
              <w:br/>
              <w:t>A3A052E8-9EC1-4FEC-9A23-A5B5C6476F3B</w:t>
            </w:r>
            <w:r w:rsidRPr="00D752E0">
              <w:rPr>
                <w:rFonts w:ascii="Calibri" w:hAnsi="Calibri" w:cs="Calibri"/>
                <w:color w:val="000000"/>
                <w:sz w:val="18"/>
              </w:rPr>
              <w:br/>
              <w:t>39E39011-497D-4623-A7BB-3CCC2FBFA645</w:t>
            </w:r>
            <w:r w:rsidRPr="00D752E0">
              <w:rPr>
                <w:rFonts w:ascii="Calibri" w:hAnsi="Calibri" w:cs="Calibri"/>
                <w:color w:val="000000"/>
                <w:sz w:val="18"/>
              </w:rPr>
              <w:br/>
              <w:t>6B246B02-74B6-4BEC-B86D-678A8EECDD66</w:t>
            </w:r>
            <w:r w:rsidRPr="00D752E0">
              <w:rPr>
                <w:rFonts w:ascii="Calibri" w:hAnsi="Calibri" w:cs="Calibri"/>
                <w:color w:val="000000"/>
                <w:sz w:val="18"/>
              </w:rPr>
              <w:br/>
              <w:t>3EAECEB3-06CB-468B-9226-A6E0FFB5AE4F</w:t>
            </w:r>
          </w:p>
        </w:tc>
      </w:tr>
      <w:tr w:rsidR="005C1A32" w:rsidRPr="00DB75AD" w14:paraId="2CEB9BB0" w14:textId="77777777" w:rsidTr="00244B37">
        <w:trPr>
          <w:cantSplit/>
          <w:jc w:val="center"/>
        </w:trPr>
        <w:tc>
          <w:tcPr>
            <w:tcW w:w="1031" w:type="dxa"/>
          </w:tcPr>
          <w:p w14:paraId="3DD9A8DF"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62304236"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317</w:t>
            </w:r>
          </w:p>
        </w:tc>
        <w:tc>
          <w:tcPr>
            <w:tcW w:w="883" w:type="dxa"/>
            <w:tcMar>
              <w:top w:w="43" w:type="dxa"/>
              <w:left w:w="115" w:type="dxa"/>
              <w:bottom w:w="43" w:type="dxa"/>
              <w:right w:w="115" w:type="dxa"/>
            </w:tcMar>
          </w:tcPr>
          <w:p w14:paraId="7068EB3B" w14:textId="180F5BB4"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CMS22 v</w:t>
            </w:r>
            <w:r w:rsidR="00D752E0">
              <w:rPr>
                <w:rFonts w:asciiTheme="minorHAnsi" w:hAnsiTheme="minorHAnsi" w:cs="Arial"/>
                <w:noProof/>
                <w:sz w:val="18"/>
                <w:szCs w:val="18"/>
              </w:rPr>
              <w:t>7</w:t>
            </w:r>
          </w:p>
        </w:tc>
        <w:tc>
          <w:tcPr>
            <w:tcW w:w="2671" w:type="dxa"/>
            <w:tcMar>
              <w:top w:w="43" w:type="dxa"/>
              <w:left w:w="115" w:type="dxa"/>
              <w:bottom w:w="43" w:type="dxa"/>
              <w:right w:w="115" w:type="dxa"/>
            </w:tcMar>
          </w:tcPr>
          <w:p w14:paraId="050C03E9" w14:textId="77777777" w:rsidR="00D752E0" w:rsidRPr="00D752E0" w:rsidRDefault="00D752E0" w:rsidP="00D752E0">
            <w:pPr>
              <w:rPr>
                <w:rFonts w:ascii="Calibri" w:hAnsi="Calibri" w:cs="Calibri"/>
                <w:color w:val="000000"/>
                <w:sz w:val="20"/>
              </w:rPr>
            </w:pPr>
            <w:r w:rsidRPr="00D752E0">
              <w:rPr>
                <w:rFonts w:ascii="Calibri" w:hAnsi="Calibri" w:cs="Calibri"/>
                <w:color w:val="000000"/>
                <w:sz w:val="18"/>
              </w:rPr>
              <w:t>40280382-610b-e7a4-0161-9a3a392c37d5</w:t>
            </w:r>
          </w:p>
          <w:p w14:paraId="38828F24" w14:textId="1FC938CB" w:rsidR="005C1A32" w:rsidRPr="00DB75AD" w:rsidRDefault="005C1A32">
            <w:pPr>
              <w:rPr>
                <w:rFonts w:asciiTheme="minorHAnsi" w:hAnsiTheme="minorHAnsi" w:cs="Arial"/>
                <w:color w:val="000000"/>
                <w:sz w:val="18"/>
                <w:szCs w:val="18"/>
              </w:rPr>
            </w:pPr>
          </w:p>
        </w:tc>
        <w:tc>
          <w:tcPr>
            <w:tcW w:w="1388" w:type="dxa"/>
          </w:tcPr>
          <w:p w14:paraId="03BA2C2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183C8001"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640763CD"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A8CAD9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1EBD52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641" w:type="dxa"/>
            <w:tcBorders>
              <w:bottom w:val="single" w:sz="4" w:space="0" w:color="auto"/>
            </w:tcBorders>
          </w:tcPr>
          <w:p w14:paraId="5C0452DC" w14:textId="6DD40A71" w:rsidR="005C1A32" w:rsidRPr="00D752E0" w:rsidRDefault="00D752E0">
            <w:pPr>
              <w:rPr>
                <w:rFonts w:ascii="Calibri" w:hAnsi="Calibri" w:cs="Calibri"/>
                <w:color w:val="000000"/>
                <w:sz w:val="24"/>
              </w:rPr>
            </w:pPr>
            <w:r w:rsidRPr="00D752E0">
              <w:rPr>
                <w:rFonts w:ascii="Calibri" w:hAnsi="Calibri" w:cs="Calibri"/>
                <w:color w:val="000000"/>
                <w:sz w:val="18"/>
              </w:rPr>
              <w:t>D019FA53-2049-43D9-B006-E4AB7DA01878</w:t>
            </w:r>
            <w:r w:rsidRPr="00D752E0">
              <w:rPr>
                <w:rFonts w:ascii="Calibri" w:hAnsi="Calibri" w:cs="Calibri"/>
                <w:color w:val="000000"/>
                <w:sz w:val="18"/>
              </w:rPr>
              <w:br/>
              <w:t>75FDA064-6A0C-463E-84B2-B307A1F8959F</w:t>
            </w:r>
            <w:r w:rsidRPr="00D752E0">
              <w:rPr>
                <w:rFonts w:ascii="Calibri" w:hAnsi="Calibri" w:cs="Calibri"/>
                <w:color w:val="000000"/>
                <w:sz w:val="18"/>
              </w:rPr>
              <w:br/>
              <w:t>72097A3E-8090-486C-ABCD-9419C9A04291</w:t>
            </w:r>
            <w:r w:rsidRPr="00D752E0">
              <w:rPr>
                <w:rFonts w:ascii="Calibri" w:hAnsi="Calibri" w:cs="Calibri"/>
                <w:color w:val="000000"/>
                <w:sz w:val="18"/>
              </w:rPr>
              <w:br/>
              <w:t>54790C8F-7C20-4261-B895-39E915B73F42</w:t>
            </w:r>
            <w:r w:rsidRPr="00D752E0">
              <w:rPr>
                <w:rFonts w:ascii="Calibri" w:hAnsi="Calibri" w:cs="Calibri"/>
                <w:color w:val="000000"/>
                <w:sz w:val="18"/>
              </w:rPr>
              <w:br/>
              <w:t>0EA1313C-BCF6-4526-9AD6-365E8A400805</w:t>
            </w:r>
          </w:p>
        </w:tc>
      </w:tr>
      <w:tr w:rsidR="005C1A32" w:rsidRPr="00DB75AD" w14:paraId="63140E37" w14:textId="77777777" w:rsidTr="00244B37">
        <w:trPr>
          <w:cantSplit/>
          <w:jc w:val="center"/>
        </w:trPr>
        <w:tc>
          <w:tcPr>
            <w:tcW w:w="1031" w:type="dxa"/>
          </w:tcPr>
          <w:p w14:paraId="65C079A4"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2407661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374</w:t>
            </w:r>
          </w:p>
        </w:tc>
        <w:tc>
          <w:tcPr>
            <w:tcW w:w="883" w:type="dxa"/>
            <w:tcMar>
              <w:top w:w="43" w:type="dxa"/>
              <w:left w:w="115" w:type="dxa"/>
              <w:bottom w:w="43" w:type="dxa"/>
              <w:right w:w="115" w:type="dxa"/>
            </w:tcMar>
          </w:tcPr>
          <w:p w14:paraId="4AE44E35" w14:textId="203DBF77"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CMS50 v</w:t>
            </w:r>
            <w:r w:rsidR="00D752E0">
              <w:rPr>
                <w:rFonts w:asciiTheme="minorHAnsi" w:hAnsiTheme="minorHAnsi" w:cs="Arial"/>
                <w:noProof/>
                <w:sz w:val="18"/>
                <w:szCs w:val="18"/>
              </w:rPr>
              <w:t>7</w:t>
            </w:r>
          </w:p>
        </w:tc>
        <w:tc>
          <w:tcPr>
            <w:tcW w:w="2671" w:type="dxa"/>
            <w:tcMar>
              <w:top w:w="43" w:type="dxa"/>
              <w:left w:w="115" w:type="dxa"/>
              <w:bottom w:w="43" w:type="dxa"/>
              <w:right w:w="115" w:type="dxa"/>
            </w:tcMar>
          </w:tcPr>
          <w:p w14:paraId="63FF5F0D" w14:textId="77777777" w:rsidR="00D752E0" w:rsidRPr="00D752E0" w:rsidRDefault="00D752E0" w:rsidP="00D752E0">
            <w:pPr>
              <w:rPr>
                <w:rFonts w:ascii="Calibri" w:hAnsi="Calibri" w:cs="Calibri"/>
                <w:color w:val="000000"/>
                <w:sz w:val="20"/>
              </w:rPr>
            </w:pPr>
            <w:r w:rsidRPr="00D752E0">
              <w:rPr>
                <w:rFonts w:ascii="Calibri" w:hAnsi="Calibri" w:cs="Calibri"/>
                <w:color w:val="000000"/>
                <w:sz w:val="18"/>
              </w:rPr>
              <w:t>40280382-6240-b6b9-0162-5467c36a0b71</w:t>
            </w:r>
          </w:p>
          <w:p w14:paraId="130219A1" w14:textId="588274D7" w:rsidR="005C1A32" w:rsidRPr="00DB75AD" w:rsidRDefault="005C1A32">
            <w:pPr>
              <w:rPr>
                <w:rFonts w:asciiTheme="minorHAnsi" w:hAnsiTheme="minorHAnsi" w:cs="Arial"/>
                <w:color w:val="000000"/>
                <w:sz w:val="18"/>
                <w:szCs w:val="18"/>
              </w:rPr>
            </w:pPr>
          </w:p>
        </w:tc>
        <w:tc>
          <w:tcPr>
            <w:tcW w:w="1388" w:type="dxa"/>
          </w:tcPr>
          <w:p w14:paraId="529DEE22"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0FC5747B"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25125C4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tc>
        <w:tc>
          <w:tcPr>
            <w:tcW w:w="3641" w:type="dxa"/>
            <w:tcBorders>
              <w:bottom w:val="single" w:sz="4" w:space="0" w:color="auto"/>
            </w:tcBorders>
          </w:tcPr>
          <w:p w14:paraId="27B4EDD0" w14:textId="730B198F" w:rsidR="005C1A32" w:rsidRPr="00D752E0" w:rsidRDefault="00D752E0">
            <w:pPr>
              <w:rPr>
                <w:rFonts w:ascii="Calibri" w:hAnsi="Calibri" w:cs="Calibri"/>
                <w:color w:val="000000"/>
                <w:sz w:val="24"/>
              </w:rPr>
            </w:pPr>
            <w:r w:rsidRPr="00D752E0">
              <w:rPr>
                <w:rFonts w:ascii="Calibri" w:hAnsi="Calibri" w:cs="Calibri"/>
                <w:color w:val="000000"/>
                <w:sz w:val="18"/>
              </w:rPr>
              <w:t>0229D504-DC16-4B65-B0D4-EFBBEEE290E4</w:t>
            </w:r>
            <w:r w:rsidRPr="00D752E0">
              <w:rPr>
                <w:rFonts w:ascii="Calibri" w:hAnsi="Calibri" w:cs="Calibri"/>
                <w:color w:val="000000"/>
                <w:sz w:val="18"/>
              </w:rPr>
              <w:br/>
              <w:t>E666FF2F-A334-4FD8-8374-19087A06961F</w:t>
            </w:r>
            <w:r w:rsidRPr="00D752E0">
              <w:rPr>
                <w:rFonts w:ascii="Calibri" w:hAnsi="Calibri" w:cs="Calibri"/>
                <w:color w:val="000000"/>
                <w:sz w:val="18"/>
              </w:rPr>
              <w:br/>
              <w:t>4075E039-7118-460C-9356-D8B329DE183D</w:t>
            </w:r>
          </w:p>
        </w:tc>
      </w:tr>
      <w:tr w:rsidR="005C1A32" w:rsidRPr="00DB75AD" w14:paraId="5E29DE60" w14:textId="77777777" w:rsidTr="00244B37">
        <w:trPr>
          <w:cantSplit/>
          <w:jc w:val="center"/>
        </w:trPr>
        <w:tc>
          <w:tcPr>
            <w:tcW w:w="1031" w:type="dxa"/>
          </w:tcPr>
          <w:p w14:paraId="1372430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lastRenderedPageBreak/>
              <w:t>0405/</w:t>
            </w:r>
          </w:p>
          <w:p w14:paraId="21821E5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160</w:t>
            </w:r>
          </w:p>
        </w:tc>
        <w:tc>
          <w:tcPr>
            <w:tcW w:w="883" w:type="dxa"/>
            <w:tcMar>
              <w:top w:w="43" w:type="dxa"/>
              <w:left w:w="115" w:type="dxa"/>
              <w:bottom w:w="43" w:type="dxa"/>
              <w:right w:w="115" w:type="dxa"/>
            </w:tcMar>
          </w:tcPr>
          <w:p w14:paraId="17D39FD1" w14:textId="7BE6FF1C" w:rsidR="005C1A32" w:rsidRPr="00F76361" w:rsidRDefault="00D45F10"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CMS52 v</w:t>
            </w:r>
            <w:r w:rsidR="00D752E0"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AEB2F95" w14:textId="77777777" w:rsidR="00D752E0" w:rsidRPr="00F76361" w:rsidRDefault="00D752E0" w:rsidP="00D752E0">
            <w:pPr>
              <w:rPr>
                <w:rFonts w:ascii="Calibri" w:hAnsi="Calibri" w:cs="Calibri"/>
                <w:color w:val="000000"/>
                <w:sz w:val="18"/>
                <w:szCs w:val="18"/>
              </w:rPr>
            </w:pPr>
            <w:r w:rsidRPr="00F76361">
              <w:rPr>
                <w:rFonts w:ascii="Calibri" w:hAnsi="Calibri" w:cs="Calibri"/>
                <w:color w:val="000000"/>
                <w:sz w:val="18"/>
                <w:szCs w:val="18"/>
              </w:rPr>
              <w:t>40280382-6258-7581-0162-92e5585c16ad</w:t>
            </w:r>
          </w:p>
          <w:p w14:paraId="18094A92" w14:textId="092DFDE3" w:rsidR="005C1A32" w:rsidRPr="00F76361" w:rsidRDefault="005C1A32">
            <w:pPr>
              <w:rPr>
                <w:rFonts w:asciiTheme="minorHAnsi" w:hAnsiTheme="minorHAnsi" w:cs="Arial"/>
                <w:color w:val="000000"/>
                <w:sz w:val="18"/>
                <w:szCs w:val="18"/>
              </w:rPr>
            </w:pPr>
          </w:p>
        </w:tc>
        <w:tc>
          <w:tcPr>
            <w:tcW w:w="1388" w:type="dxa"/>
          </w:tcPr>
          <w:p w14:paraId="377E8EF1"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0D3E8D7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1112A419" w14:textId="132E0091" w:rsidR="00D45F10" w:rsidRPr="00F76361" w:rsidRDefault="00D45F1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p>
          <w:p w14:paraId="33C5E6DF"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4A36CE4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1:</w:t>
            </w:r>
          </w:p>
          <w:p w14:paraId="33946EC2" w14:textId="77777777" w:rsidR="005C1A32" w:rsidRPr="00F76361" w:rsidRDefault="005C1A32" w:rsidP="005C1A32">
            <w:pPr>
              <w:rPr>
                <w:rFonts w:asciiTheme="minorHAnsi" w:hAnsiTheme="minorHAnsi" w:cs="Arial"/>
                <w:color w:val="000000"/>
                <w:sz w:val="18"/>
                <w:szCs w:val="18"/>
                <w:u w:val="single"/>
              </w:rPr>
            </w:pPr>
          </w:p>
          <w:p w14:paraId="6069D0B5"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56788D7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5A56CE49" w14:textId="4899E7FF" w:rsidR="00D45F10" w:rsidRPr="00F76361" w:rsidRDefault="00D45F1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p>
          <w:p w14:paraId="69D8D72A"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3EC34F8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65CEF61C" w14:textId="77777777" w:rsidR="005C1A32" w:rsidRPr="00F76361" w:rsidRDefault="005C1A32" w:rsidP="005C1A32">
            <w:pPr>
              <w:rPr>
                <w:rFonts w:asciiTheme="minorHAnsi" w:hAnsiTheme="minorHAnsi" w:cs="Arial"/>
                <w:color w:val="000000"/>
                <w:sz w:val="18"/>
                <w:szCs w:val="18"/>
                <w:u w:val="single"/>
              </w:rPr>
            </w:pPr>
          </w:p>
          <w:p w14:paraId="4FC48AF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42148DD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3230BF5" w14:textId="01B2A8D6" w:rsidR="00D45F10" w:rsidRPr="00F76361" w:rsidRDefault="00D45F1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p>
          <w:p w14:paraId="2993001F"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r w:rsidRPr="00F76361">
              <w:rPr>
                <w:rFonts w:asciiTheme="minorHAnsi" w:hAnsiTheme="minorHAnsi"/>
                <w:color w:val="000000" w:themeColor="text1"/>
                <w:sz w:val="18"/>
                <w:szCs w:val="18"/>
              </w:rPr>
              <w:t xml:space="preserve">                                       </w:t>
            </w:r>
          </w:p>
        </w:tc>
        <w:tc>
          <w:tcPr>
            <w:tcW w:w="3641" w:type="dxa"/>
            <w:tcBorders>
              <w:bottom w:val="single" w:sz="4" w:space="0" w:color="auto"/>
            </w:tcBorders>
          </w:tcPr>
          <w:p w14:paraId="6F8BB84A" w14:textId="7C127CE7" w:rsidR="005C1A32" w:rsidRPr="00F76361" w:rsidRDefault="00D752E0">
            <w:pPr>
              <w:rPr>
                <w:rFonts w:ascii="Calibri" w:hAnsi="Calibri" w:cs="Calibri"/>
                <w:color w:val="000000"/>
                <w:sz w:val="18"/>
                <w:szCs w:val="18"/>
              </w:rPr>
            </w:pPr>
            <w:r w:rsidRPr="00F76361">
              <w:rPr>
                <w:rFonts w:ascii="Calibri" w:hAnsi="Calibri" w:cs="Calibri"/>
                <w:color w:val="000000"/>
                <w:sz w:val="18"/>
                <w:szCs w:val="18"/>
              </w:rPr>
              <w:t>71E7C594-FEF2-4BD9-BABD-2EA57E8DDF78</w:t>
            </w:r>
            <w:r w:rsidRPr="00F76361">
              <w:rPr>
                <w:rFonts w:ascii="Calibri" w:hAnsi="Calibri" w:cs="Calibri"/>
                <w:color w:val="000000"/>
                <w:sz w:val="18"/>
                <w:szCs w:val="18"/>
              </w:rPr>
              <w:br/>
              <w:t>ED3D68FB-5E40-4AF9-A2CB-A3BBDFAA9CA7</w:t>
            </w:r>
            <w:r w:rsidRPr="00F76361">
              <w:rPr>
                <w:rFonts w:ascii="Calibri" w:hAnsi="Calibri" w:cs="Calibri"/>
                <w:color w:val="000000"/>
                <w:sz w:val="18"/>
                <w:szCs w:val="18"/>
              </w:rPr>
              <w:br/>
              <w:t>0432D1BB-5DE2-45CF-9A85-6DCF63A0900E</w:t>
            </w:r>
            <w:r w:rsidRPr="00F76361">
              <w:rPr>
                <w:rFonts w:ascii="Calibri" w:hAnsi="Calibri" w:cs="Calibri"/>
                <w:color w:val="000000"/>
                <w:sz w:val="18"/>
                <w:szCs w:val="18"/>
              </w:rPr>
              <w:br/>
              <w:t>1C3A2E69-608E-4223-91F1-B17856C5DF3F</w:t>
            </w:r>
            <w:r w:rsidRPr="00F76361">
              <w:rPr>
                <w:rFonts w:ascii="Calibri" w:hAnsi="Calibri" w:cs="Calibri"/>
                <w:color w:val="000000"/>
                <w:sz w:val="18"/>
                <w:szCs w:val="18"/>
              </w:rPr>
              <w:br/>
              <w:t>3A7BE237-709A-4C5B-9B56-5B986ADFEADE</w:t>
            </w:r>
            <w:r w:rsidRPr="00F76361">
              <w:rPr>
                <w:rFonts w:ascii="Calibri" w:hAnsi="Calibri" w:cs="Calibri"/>
                <w:color w:val="000000"/>
                <w:sz w:val="18"/>
                <w:szCs w:val="18"/>
              </w:rPr>
              <w:br/>
            </w:r>
            <w:r w:rsidRPr="00F76361">
              <w:rPr>
                <w:rFonts w:ascii="Calibri" w:hAnsi="Calibri" w:cs="Calibri"/>
                <w:color w:val="000000"/>
                <w:sz w:val="18"/>
                <w:szCs w:val="18"/>
              </w:rPr>
              <w:br/>
              <w:t>E10CEF10-C0D8-4EF8-9306-E09C0CFBEBCA</w:t>
            </w:r>
            <w:r w:rsidRPr="00F76361">
              <w:rPr>
                <w:rFonts w:ascii="Calibri" w:hAnsi="Calibri" w:cs="Calibri"/>
                <w:color w:val="000000"/>
                <w:sz w:val="18"/>
                <w:szCs w:val="18"/>
              </w:rPr>
              <w:br/>
              <w:t>38296D5C-88CD-4D36-81C1-53B1C1B3D4A7</w:t>
            </w:r>
            <w:r w:rsidRPr="00F76361">
              <w:rPr>
                <w:rFonts w:ascii="Calibri" w:hAnsi="Calibri" w:cs="Calibri"/>
                <w:color w:val="000000"/>
                <w:sz w:val="18"/>
                <w:szCs w:val="18"/>
              </w:rPr>
              <w:br/>
              <w:t>718987D3-6A58-4DEA-9D34-CC2F8BC9A960</w:t>
            </w:r>
            <w:r w:rsidRPr="00F76361">
              <w:rPr>
                <w:rFonts w:ascii="Calibri" w:hAnsi="Calibri" w:cs="Calibri"/>
                <w:color w:val="000000"/>
                <w:sz w:val="18"/>
                <w:szCs w:val="18"/>
              </w:rPr>
              <w:br/>
              <w:t>EF777C94-7CA0-4894-A06B-7E64F6027A4C</w:t>
            </w:r>
            <w:r w:rsidRPr="00F76361">
              <w:rPr>
                <w:rFonts w:ascii="Calibri" w:hAnsi="Calibri" w:cs="Calibri"/>
                <w:color w:val="000000"/>
                <w:sz w:val="18"/>
                <w:szCs w:val="18"/>
              </w:rPr>
              <w:br/>
              <w:t>5320E2B2-29DB-4121-ACFF-5C1F5C1BB803</w:t>
            </w:r>
            <w:r w:rsidRPr="00F76361">
              <w:rPr>
                <w:rFonts w:ascii="Calibri" w:hAnsi="Calibri" w:cs="Calibri"/>
                <w:color w:val="000000"/>
                <w:sz w:val="18"/>
                <w:szCs w:val="18"/>
              </w:rPr>
              <w:br/>
            </w:r>
            <w:r w:rsidRPr="00F76361">
              <w:rPr>
                <w:rFonts w:ascii="Calibri" w:hAnsi="Calibri" w:cs="Calibri"/>
                <w:color w:val="000000"/>
                <w:sz w:val="18"/>
                <w:szCs w:val="18"/>
              </w:rPr>
              <w:br/>
              <w:t>B855F277-DD52-48E1-9C44-5A0CE16C9C64</w:t>
            </w:r>
            <w:r w:rsidRPr="00F76361">
              <w:rPr>
                <w:rFonts w:ascii="Calibri" w:hAnsi="Calibri" w:cs="Calibri"/>
                <w:color w:val="000000"/>
                <w:sz w:val="18"/>
                <w:szCs w:val="18"/>
              </w:rPr>
              <w:br/>
              <w:t>0104DCC6-E976-4A7F-9DBD-4B14D48C1CD1</w:t>
            </w:r>
            <w:r w:rsidRPr="00F76361">
              <w:rPr>
                <w:rFonts w:ascii="Calibri" w:hAnsi="Calibri" w:cs="Calibri"/>
                <w:color w:val="000000"/>
                <w:sz w:val="18"/>
                <w:szCs w:val="18"/>
              </w:rPr>
              <w:br/>
              <w:t>52725B47-3AA3-4D11-B688-92E835AD5AA4</w:t>
            </w:r>
            <w:r w:rsidRPr="00F76361">
              <w:rPr>
                <w:rFonts w:ascii="Calibri" w:hAnsi="Calibri" w:cs="Calibri"/>
                <w:color w:val="000000"/>
                <w:sz w:val="18"/>
                <w:szCs w:val="18"/>
              </w:rPr>
              <w:br/>
              <w:t>56360B75-89AA-416C-AD4A-6E38FF0EE138</w:t>
            </w:r>
          </w:p>
        </w:tc>
      </w:tr>
      <w:tr w:rsidR="005C1A32" w:rsidRPr="00DB75AD" w14:paraId="68FEA2A4" w14:textId="77777777" w:rsidTr="00244B37">
        <w:trPr>
          <w:cantSplit/>
          <w:jc w:val="center"/>
        </w:trPr>
        <w:tc>
          <w:tcPr>
            <w:tcW w:w="1031" w:type="dxa"/>
          </w:tcPr>
          <w:p w14:paraId="0744ED82"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7A58458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376</w:t>
            </w:r>
          </w:p>
        </w:tc>
        <w:tc>
          <w:tcPr>
            <w:tcW w:w="883" w:type="dxa"/>
            <w:tcMar>
              <w:top w:w="43" w:type="dxa"/>
              <w:left w:w="115" w:type="dxa"/>
              <w:bottom w:w="43" w:type="dxa"/>
              <w:right w:w="115" w:type="dxa"/>
            </w:tcMar>
          </w:tcPr>
          <w:p w14:paraId="277039D1" w14:textId="67D5CEEE"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CMS56 v</w:t>
            </w:r>
            <w:r w:rsidR="005C17E4"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BA50C1B" w14:textId="01F3AFFA" w:rsidR="005C1A32" w:rsidRPr="00F76361" w:rsidRDefault="005C17E4">
            <w:pPr>
              <w:rPr>
                <w:rFonts w:ascii="Calibri" w:hAnsi="Calibri" w:cs="Calibri"/>
                <w:color w:val="000000"/>
                <w:sz w:val="18"/>
                <w:szCs w:val="18"/>
              </w:rPr>
            </w:pPr>
            <w:r w:rsidRPr="00F76361">
              <w:rPr>
                <w:rFonts w:ascii="Calibri" w:hAnsi="Calibri" w:cs="Calibri"/>
                <w:color w:val="000000"/>
                <w:sz w:val="18"/>
                <w:szCs w:val="18"/>
              </w:rPr>
              <w:t>40280382-6258-7581-0162-97717ae2188b</w:t>
            </w:r>
          </w:p>
        </w:tc>
        <w:tc>
          <w:tcPr>
            <w:tcW w:w="1388" w:type="dxa"/>
          </w:tcPr>
          <w:p w14:paraId="65CE48D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5CD4290"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E7F5BB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6EE4750"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3D546049" w14:textId="00D61E73" w:rsidR="005C1A32" w:rsidRPr="00F76361" w:rsidRDefault="005C17E4">
            <w:pPr>
              <w:rPr>
                <w:rFonts w:ascii="Calibri" w:hAnsi="Calibri" w:cs="Calibri"/>
                <w:color w:val="000000"/>
                <w:sz w:val="18"/>
                <w:szCs w:val="18"/>
              </w:rPr>
            </w:pPr>
            <w:r w:rsidRPr="00F76361">
              <w:rPr>
                <w:rFonts w:ascii="Calibri" w:hAnsi="Calibri" w:cs="Calibri"/>
                <w:color w:val="000000"/>
                <w:sz w:val="18"/>
                <w:szCs w:val="18"/>
              </w:rPr>
              <w:t>18FA6F98-08F5-49BD-8909-14AE4EA22420</w:t>
            </w:r>
            <w:r w:rsidRPr="00F76361">
              <w:rPr>
                <w:rFonts w:ascii="Calibri" w:hAnsi="Calibri" w:cs="Calibri"/>
                <w:color w:val="000000"/>
                <w:sz w:val="18"/>
                <w:szCs w:val="18"/>
              </w:rPr>
              <w:br/>
              <w:t>B9A584E2-8869-469E-B492-07613B0A6152</w:t>
            </w:r>
            <w:r w:rsidRPr="00F76361">
              <w:rPr>
                <w:rFonts w:ascii="Calibri" w:hAnsi="Calibri" w:cs="Calibri"/>
                <w:color w:val="000000"/>
                <w:sz w:val="18"/>
                <w:szCs w:val="18"/>
              </w:rPr>
              <w:br/>
              <w:t>1282FBA4-2F72-406A-9354-3A1E6E92ADD9</w:t>
            </w:r>
            <w:r w:rsidRPr="00F76361">
              <w:rPr>
                <w:rFonts w:ascii="Calibri" w:hAnsi="Calibri" w:cs="Calibri"/>
                <w:color w:val="000000"/>
                <w:sz w:val="18"/>
                <w:szCs w:val="18"/>
              </w:rPr>
              <w:br/>
              <w:t>B28BF434-F43C-4982-A7E3-7E52E27E9C1B</w:t>
            </w:r>
          </w:p>
        </w:tc>
      </w:tr>
      <w:tr w:rsidR="005C1A32" w:rsidRPr="00DB75AD" w14:paraId="0B81147D" w14:textId="77777777" w:rsidTr="00244B37">
        <w:trPr>
          <w:cantSplit/>
          <w:jc w:val="center"/>
        </w:trPr>
        <w:tc>
          <w:tcPr>
            <w:tcW w:w="1031" w:type="dxa"/>
          </w:tcPr>
          <w:p w14:paraId="08F9E74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762B32C9"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373</w:t>
            </w:r>
          </w:p>
        </w:tc>
        <w:tc>
          <w:tcPr>
            <w:tcW w:w="883" w:type="dxa"/>
            <w:tcMar>
              <w:top w:w="43" w:type="dxa"/>
              <w:left w:w="115" w:type="dxa"/>
              <w:bottom w:w="43" w:type="dxa"/>
              <w:right w:w="115" w:type="dxa"/>
            </w:tcMar>
          </w:tcPr>
          <w:p w14:paraId="72484399" w14:textId="6DD1A857"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CMS65 v</w:t>
            </w:r>
            <w:r w:rsidR="005C17E4"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1A3B6AE6" w14:textId="77777777" w:rsidR="005C17E4" w:rsidRPr="00F76361" w:rsidRDefault="005C17E4" w:rsidP="005C17E4">
            <w:pPr>
              <w:rPr>
                <w:rFonts w:ascii="Calibri" w:hAnsi="Calibri" w:cs="Calibri"/>
                <w:color w:val="000000"/>
                <w:sz w:val="18"/>
                <w:szCs w:val="18"/>
              </w:rPr>
            </w:pPr>
            <w:r w:rsidRPr="00F76361">
              <w:rPr>
                <w:rFonts w:ascii="Calibri" w:hAnsi="Calibri" w:cs="Calibri"/>
                <w:color w:val="000000"/>
                <w:sz w:val="18"/>
                <w:szCs w:val="18"/>
              </w:rPr>
              <w:t>40280382-6258-7581-0162-92f8faf516db</w:t>
            </w:r>
          </w:p>
          <w:p w14:paraId="5E8B19E7" w14:textId="23F56700" w:rsidR="005C1A32" w:rsidRPr="00F76361" w:rsidRDefault="005C1A32">
            <w:pPr>
              <w:rPr>
                <w:rFonts w:asciiTheme="minorHAnsi" w:hAnsiTheme="minorHAnsi" w:cs="Arial"/>
                <w:color w:val="000000"/>
                <w:sz w:val="18"/>
                <w:szCs w:val="18"/>
              </w:rPr>
            </w:pPr>
          </w:p>
        </w:tc>
        <w:tc>
          <w:tcPr>
            <w:tcW w:w="1388" w:type="dxa"/>
          </w:tcPr>
          <w:p w14:paraId="196D9261"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B955674"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B2250F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7E8A0A9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71C77284" w14:textId="5C64828F" w:rsidR="005C1A32" w:rsidRPr="00F76361" w:rsidRDefault="005C17E4">
            <w:pPr>
              <w:rPr>
                <w:rFonts w:ascii="Calibri" w:hAnsi="Calibri" w:cs="Calibri"/>
                <w:color w:val="000000"/>
                <w:sz w:val="18"/>
                <w:szCs w:val="18"/>
              </w:rPr>
            </w:pPr>
            <w:r w:rsidRPr="00F76361">
              <w:rPr>
                <w:rFonts w:ascii="Calibri" w:hAnsi="Calibri" w:cs="Calibri"/>
                <w:color w:val="000000"/>
                <w:sz w:val="18"/>
                <w:szCs w:val="18"/>
              </w:rPr>
              <w:t>EDC27A6E-F2EF-4B75-8CA3-57586AB78FAE</w:t>
            </w:r>
            <w:r w:rsidRPr="00F76361">
              <w:rPr>
                <w:rFonts w:ascii="Calibri" w:hAnsi="Calibri" w:cs="Calibri"/>
                <w:color w:val="000000"/>
                <w:sz w:val="18"/>
                <w:szCs w:val="18"/>
              </w:rPr>
              <w:br/>
              <w:t>6270E4EF-5AA6-4A26-846F-44C4FDB1E76F</w:t>
            </w:r>
            <w:r w:rsidRPr="00F76361">
              <w:rPr>
                <w:rFonts w:ascii="Calibri" w:hAnsi="Calibri" w:cs="Calibri"/>
                <w:color w:val="000000"/>
                <w:sz w:val="18"/>
                <w:szCs w:val="18"/>
              </w:rPr>
              <w:br/>
              <w:t>0B4E6D89-5D86-4723-89EF-6D053139F2C9</w:t>
            </w:r>
            <w:r w:rsidRPr="00F76361">
              <w:rPr>
                <w:rFonts w:ascii="Calibri" w:hAnsi="Calibri" w:cs="Calibri"/>
                <w:color w:val="000000"/>
                <w:sz w:val="18"/>
                <w:szCs w:val="18"/>
              </w:rPr>
              <w:br/>
              <w:t>DBB13EAD-A093-4D33-A9D1-126DB7D8CA08</w:t>
            </w:r>
          </w:p>
        </w:tc>
      </w:tr>
      <w:tr w:rsidR="005C1A32" w:rsidRPr="00DB75AD" w14:paraId="69311144" w14:textId="77777777" w:rsidTr="00244B37">
        <w:trPr>
          <w:cantSplit/>
          <w:jc w:val="center"/>
        </w:trPr>
        <w:tc>
          <w:tcPr>
            <w:tcW w:w="1031" w:type="dxa"/>
          </w:tcPr>
          <w:p w14:paraId="71FBAD7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5F3B8972"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375</w:t>
            </w:r>
          </w:p>
        </w:tc>
        <w:tc>
          <w:tcPr>
            <w:tcW w:w="883" w:type="dxa"/>
            <w:tcMar>
              <w:top w:w="43" w:type="dxa"/>
              <w:left w:w="115" w:type="dxa"/>
              <w:bottom w:w="43" w:type="dxa"/>
              <w:right w:w="115" w:type="dxa"/>
            </w:tcMar>
          </w:tcPr>
          <w:p w14:paraId="0A14D021" w14:textId="18ED8887"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CMS66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8EF49D0"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40280382-6258-7581-0162-9b6651201a04</w:t>
            </w:r>
          </w:p>
          <w:p w14:paraId="5B81432D" w14:textId="68B048A9" w:rsidR="005C1A32" w:rsidRPr="00F76361" w:rsidRDefault="005C1A32">
            <w:pPr>
              <w:rPr>
                <w:rFonts w:asciiTheme="minorHAnsi" w:eastAsiaTheme="minorEastAsia" w:hAnsiTheme="minorHAnsi"/>
                <w:color w:val="000000" w:themeColor="text1"/>
                <w:sz w:val="18"/>
                <w:szCs w:val="18"/>
              </w:rPr>
            </w:pPr>
          </w:p>
        </w:tc>
        <w:tc>
          <w:tcPr>
            <w:tcW w:w="1388" w:type="dxa"/>
          </w:tcPr>
          <w:p w14:paraId="08FAF03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DDF144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21A9409"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20ADCA61"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2DBDE619" w14:textId="6A5EED0F"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F8EB92AC-C55A-466B-9345-4CD5572B29D6</w:t>
            </w:r>
            <w:r w:rsidRPr="00F76361">
              <w:rPr>
                <w:rFonts w:ascii="Calibri" w:hAnsi="Calibri" w:cs="Calibri"/>
                <w:color w:val="000000"/>
                <w:sz w:val="18"/>
                <w:szCs w:val="18"/>
              </w:rPr>
              <w:br/>
              <w:t>2CFF455B-6103-4B2E-A3B3-EAA20AECA766</w:t>
            </w:r>
            <w:r w:rsidRPr="00F76361">
              <w:rPr>
                <w:rFonts w:ascii="Calibri" w:hAnsi="Calibri" w:cs="Calibri"/>
                <w:color w:val="000000"/>
                <w:sz w:val="18"/>
                <w:szCs w:val="18"/>
              </w:rPr>
              <w:br/>
              <w:t>02D4C01D-BDF8-4686-B3B1-486ADB6463C0</w:t>
            </w:r>
            <w:r w:rsidRPr="00F76361">
              <w:rPr>
                <w:rFonts w:ascii="Calibri" w:hAnsi="Calibri" w:cs="Calibri"/>
                <w:color w:val="000000"/>
                <w:sz w:val="18"/>
                <w:szCs w:val="18"/>
              </w:rPr>
              <w:br/>
              <w:t>E9FCC926-AFB3-4A33-BD7E-656C96E131C1</w:t>
            </w:r>
          </w:p>
        </w:tc>
      </w:tr>
      <w:tr w:rsidR="005C1A32" w:rsidRPr="00DB75AD" w14:paraId="0CD2A109" w14:textId="77777777" w:rsidTr="00244B37">
        <w:trPr>
          <w:cantSplit/>
          <w:jc w:val="center"/>
        </w:trPr>
        <w:tc>
          <w:tcPr>
            <w:tcW w:w="1031" w:type="dxa"/>
          </w:tcPr>
          <w:p w14:paraId="1A7042C9"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0419/</w:t>
            </w:r>
          </w:p>
          <w:p w14:paraId="5FBECDC4"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130</w:t>
            </w:r>
          </w:p>
        </w:tc>
        <w:tc>
          <w:tcPr>
            <w:tcW w:w="883" w:type="dxa"/>
            <w:tcMar>
              <w:top w:w="43" w:type="dxa"/>
              <w:left w:w="115" w:type="dxa"/>
              <w:bottom w:w="43" w:type="dxa"/>
              <w:right w:w="115" w:type="dxa"/>
            </w:tcMar>
          </w:tcPr>
          <w:p w14:paraId="35E8D39C" w14:textId="1DE72339"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CMS68 v</w:t>
            </w:r>
            <w:r w:rsidR="008C7853"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5AD096AD"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40280382-5fa6-fe85-0160-0ea3e0012376</w:t>
            </w:r>
          </w:p>
          <w:p w14:paraId="400AE7BB" w14:textId="1B5428E3" w:rsidR="005C1A32" w:rsidRPr="00F76361" w:rsidRDefault="005C1A32">
            <w:pPr>
              <w:rPr>
                <w:rFonts w:asciiTheme="minorHAnsi" w:eastAsiaTheme="minorEastAsia" w:hAnsiTheme="minorHAnsi"/>
                <w:color w:val="000000" w:themeColor="text1"/>
                <w:sz w:val="18"/>
                <w:szCs w:val="18"/>
              </w:rPr>
            </w:pPr>
          </w:p>
        </w:tc>
        <w:tc>
          <w:tcPr>
            <w:tcW w:w="1388" w:type="dxa"/>
          </w:tcPr>
          <w:p w14:paraId="7D68C58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76EA8A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2B48FBF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29F7F34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Borders>
              <w:bottom w:val="single" w:sz="4" w:space="0" w:color="auto"/>
            </w:tcBorders>
          </w:tcPr>
          <w:p w14:paraId="09012AC6" w14:textId="75AE3FEE"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2C662755-088C-4C75-8401-FF2DA63A971E</w:t>
            </w:r>
            <w:r w:rsidRPr="00F76361">
              <w:rPr>
                <w:rFonts w:ascii="Calibri" w:hAnsi="Calibri" w:cs="Calibri"/>
                <w:color w:val="000000"/>
                <w:sz w:val="18"/>
                <w:szCs w:val="18"/>
              </w:rPr>
              <w:br/>
              <w:t>D4D2DEE7-385A-4C28-A09C-884A062A97AA</w:t>
            </w:r>
            <w:r w:rsidRPr="00F76361">
              <w:rPr>
                <w:rFonts w:ascii="Calibri" w:hAnsi="Calibri" w:cs="Calibri"/>
                <w:color w:val="000000"/>
                <w:sz w:val="18"/>
                <w:szCs w:val="18"/>
              </w:rPr>
              <w:br/>
              <w:t>4E058941-CA3D-48BF-BABC-358F3A9FE2AF</w:t>
            </w:r>
            <w:r w:rsidRPr="00F76361">
              <w:rPr>
                <w:rFonts w:ascii="Calibri" w:hAnsi="Calibri" w:cs="Calibri"/>
                <w:color w:val="000000"/>
                <w:sz w:val="18"/>
                <w:szCs w:val="18"/>
              </w:rPr>
              <w:br/>
              <w:t>146E4DDD-4E52-492D-B150-61DF3BE52676</w:t>
            </w:r>
          </w:p>
        </w:tc>
      </w:tr>
      <w:tr w:rsidR="005C1A32" w:rsidRPr="00DB75AD" w14:paraId="54611439" w14:textId="77777777" w:rsidTr="00244B37">
        <w:trPr>
          <w:cantSplit/>
          <w:jc w:val="center"/>
        </w:trPr>
        <w:tc>
          <w:tcPr>
            <w:tcW w:w="1031" w:type="dxa"/>
          </w:tcPr>
          <w:p w14:paraId="0778851A"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0421/</w:t>
            </w:r>
          </w:p>
          <w:p w14:paraId="3596FE14"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128</w:t>
            </w:r>
          </w:p>
        </w:tc>
        <w:tc>
          <w:tcPr>
            <w:tcW w:w="883" w:type="dxa"/>
            <w:tcMar>
              <w:top w:w="43" w:type="dxa"/>
              <w:left w:w="115" w:type="dxa"/>
              <w:bottom w:w="43" w:type="dxa"/>
              <w:right w:w="115" w:type="dxa"/>
            </w:tcMar>
          </w:tcPr>
          <w:p w14:paraId="7C9E119D" w14:textId="3CB3AEED" w:rsidR="005C1A32" w:rsidRPr="00F76361" w:rsidRDefault="005C1A32" w:rsidP="002A0EEE">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CMS69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5266A25"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40280382-5fa6-fe85-0160-3275a2f02cb9</w:t>
            </w:r>
          </w:p>
          <w:p w14:paraId="1D9473E8" w14:textId="442FCEB4" w:rsidR="005C1A32" w:rsidRPr="00F76361" w:rsidRDefault="005C1A32">
            <w:pPr>
              <w:rPr>
                <w:rFonts w:asciiTheme="minorHAnsi" w:hAnsiTheme="minorHAnsi" w:cs="Arial"/>
                <w:color w:val="000000"/>
                <w:sz w:val="18"/>
                <w:szCs w:val="18"/>
              </w:rPr>
            </w:pPr>
          </w:p>
        </w:tc>
        <w:tc>
          <w:tcPr>
            <w:tcW w:w="1388" w:type="dxa"/>
          </w:tcPr>
          <w:p w14:paraId="632F4A5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844F61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78A22A3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003B94D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08C8FF5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DENEXCEP:           </w:t>
            </w:r>
          </w:p>
        </w:tc>
        <w:tc>
          <w:tcPr>
            <w:tcW w:w="3641" w:type="dxa"/>
            <w:tcBorders>
              <w:bottom w:val="single" w:sz="4" w:space="0" w:color="auto"/>
            </w:tcBorders>
          </w:tcPr>
          <w:p w14:paraId="690DE041" w14:textId="4A17CE58" w:rsidR="005C1A32" w:rsidRPr="00F76361" w:rsidRDefault="008C7853">
            <w:pPr>
              <w:rPr>
                <w:rFonts w:ascii="Calibri" w:eastAsiaTheme="minorEastAsia" w:hAnsi="Calibri" w:cs="Calibri"/>
                <w:color w:val="000000"/>
                <w:sz w:val="18"/>
                <w:szCs w:val="18"/>
              </w:rPr>
            </w:pPr>
            <w:r w:rsidRPr="00F76361">
              <w:rPr>
                <w:rFonts w:ascii="Calibri" w:hAnsi="Calibri" w:cs="Calibri"/>
                <w:color w:val="000000"/>
                <w:sz w:val="18"/>
                <w:szCs w:val="18"/>
              </w:rPr>
              <w:t>4E3EEFD7-3134-4781-8FE5-849C13D046B8</w:t>
            </w:r>
            <w:r w:rsidRPr="00F76361">
              <w:rPr>
                <w:rFonts w:ascii="Calibri" w:hAnsi="Calibri" w:cs="Calibri"/>
                <w:color w:val="000000"/>
                <w:sz w:val="18"/>
                <w:szCs w:val="18"/>
              </w:rPr>
              <w:br/>
              <w:t>D5A0C410-972C-4C78-BBB6-B0CFB84AC53A</w:t>
            </w:r>
            <w:r w:rsidRPr="00F76361">
              <w:rPr>
                <w:rFonts w:ascii="Calibri" w:hAnsi="Calibri" w:cs="Calibri"/>
                <w:color w:val="000000"/>
                <w:sz w:val="18"/>
                <w:szCs w:val="18"/>
              </w:rPr>
              <w:br/>
              <w:t>0F1DFD76-5CD7-4A5C-B45C-DF48ECF5E5D2</w:t>
            </w:r>
            <w:r w:rsidRPr="00F76361">
              <w:rPr>
                <w:rFonts w:ascii="Calibri" w:hAnsi="Calibri" w:cs="Calibri"/>
                <w:color w:val="000000"/>
                <w:sz w:val="18"/>
                <w:szCs w:val="18"/>
              </w:rPr>
              <w:br/>
              <w:t>2A8A0EA4-0245-47BC-9351-D0F78AC19338</w:t>
            </w:r>
            <w:r w:rsidRPr="00F76361">
              <w:rPr>
                <w:rFonts w:ascii="Calibri" w:hAnsi="Calibri" w:cs="Calibri"/>
                <w:color w:val="000000"/>
                <w:sz w:val="18"/>
                <w:szCs w:val="18"/>
              </w:rPr>
              <w:br/>
              <w:t>141080C7-29D2-457A-89B6-5B85E14DD57B</w:t>
            </w:r>
          </w:p>
        </w:tc>
      </w:tr>
      <w:tr w:rsidR="005C1A32" w:rsidRPr="00DB75AD" w14:paraId="23761134" w14:textId="77777777" w:rsidTr="00244B37">
        <w:trPr>
          <w:cantSplit/>
          <w:jc w:val="center"/>
        </w:trPr>
        <w:tc>
          <w:tcPr>
            <w:tcW w:w="1031" w:type="dxa"/>
          </w:tcPr>
          <w:p w14:paraId="2B51BD2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79D250F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379</w:t>
            </w:r>
          </w:p>
        </w:tc>
        <w:tc>
          <w:tcPr>
            <w:tcW w:w="883" w:type="dxa"/>
            <w:tcMar>
              <w:top w:w="43" w:type="dxa"/>
              <w:left w:w="115" w:type="dxa"/>
              <w:bottom w:w="43" w:type="dxa"/>
              <w:right w:w="115" w:type="dxa"/>
            </w:tcMar>
          </w:tcPr>
          <w:p w14:paraId="1478FEBB" w14:textId="4233E014" w:rsidR="005C1A32" w:rsidRPr="00F76361" w:rsidRDefault="00EA187F"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CMS74 v</w:t>
            </w:r>
            <w:r w:rsidR="008C7853"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44D1D665"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40280382-6258-7581-0162-92fea60316ee</w:t>
            </w:r>
          </w:p>
          <w:p w14:paraId="00D10E19" w14:textId="5B283EA6" w:rsidR="005C1A32" w:rsidRPr="00F76361" w:rsidRDefault="005C1A32">
            <w:pPr>
              <w:rPr>
                <w:rFonts w:asciiTheme="minorHAnsi" w:eastAsiaTheme="minorEastAsia" w:hAnsiTheme="minorHAnsi"/>
                <w:color w:val="000000" w:themeColor="text1"/>
                <w:sz w:val="18"/>
                <w:szCs w:val="18"/>
              </w:rPr>
            </w:pPr>
          </w:p>
        </w:tc>
        <w:tc>
          <w:tcPr>
            <w:tcW w:w="1388" w:type="dxa"/>
          </w:tcPr>
          <w:p w14:paraId="6F16977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50BDADE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DB1147E" w14:textId="1D6C0C6D" w:rsidR="00EA187F" w:rsidRPr="00F76361" w:rsidRDefault="00EA187F">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7C4B40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703A82B2" w14:textId="77777777" w:rsidR="005C1A32" w:rsidRPr="00F76361" w:rsidRDefault="005C1A32">
            <w:pPr>
              <w:tabs>
                <w:tab w:val="left" w:pos="1750"/>
              </w:tabs>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w:t>
            </w:r>
          </w:p>
          <w:p w14:paraId="0FB4DBEE" w14:textId="77777777" w:rsidR="005C1A32" w:rsidRPr="00F76361" w:rsidRDefault="005C1A32">
            <w:pPr>
              <w:tabs>
                <w:tab w:val="left" w:pos="1750"/>
              </w:tabs>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w:t>
            </w:r>
          </w:p>
          <w:p w14:paraId="2865F747" w14:textId="77777777" w:rsidR="005C1A32" w:rsidRPr="00F76361" w:rsidRDefault="005C1A32">
            <w:pPr>
              <w:tabs>
                <w:tab w:val="left" w:pos="1750"/>
              </w:tabs>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w:t>
            </w:r>
          </w:p>
        </w:tc>
        <w:tc>
          <w:tcPr>
            <w:tcW w:w="3641" w:type="dxa"/>
            <w:tcBorders>
              <w:bottom w:val="single" w:sz="4" w:space="0" w:color="auto"/>
            </w:tcBorders>
          </w:tcPr>
          <w:p w14:paraId="0E3F0A2D" w14:textId="4DB3CA97"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4DAE1F06-ACAC-4FE8-B2DB-6819D5106076</w:t>
            </w:r>
            <w:r w:rsidRPr="00F76361">
              <w:rPr>
                <w:rFonts w:ascii="Calibri" w:hAnsi="Calibri" w:cs="Calibri"/>
                <w:color w:val="000000"/>
                <w:sz w:val="18"/>
                <w:szCs w:val="18"/>
              </w:rPr>
              <w:br/>
              <w:t>8A1CEA1D-8C98-441A-BB1B-2844586B5E82</w:t>
            </w:r>
            <w:r w:rsidRPr="00F76361">
              <w:rPr>
                <w:rFonts w:ascii="Calibri" w:hAnsi="Calibri" w:cs="Calibri"/>
                <w:color w:val="000000"/>
                <w:sz w:val="18"/>
                <w:szCs w:val="18"/>
              </w:rPr>
              <w:br/>
              <w:t>072B2944-36FE-4557-B332-EB91FE97421A</w:t>
            </w:r>
            <w:r w:rsidRPr="00F76361">
              <w:rPr>
                <w:rFonts w:ascii="Calibri" w:hAnsi="Calibri" w:cs="Calibri"/>
                <w:color w:val="000000"/>
                <w:sz w:val="18"/>
                <w:szCs w:val="18"/>
              </w:rPr>
              <w:br/>
              <w:t>A89FFB85-F438-466C-AB5F-7EB31310285B</w:t>
            </w:r>
            <w:r w:rsidRPr="00F76361">
              <w:rPr>
                <w:rFonts w:ascii="Calibri" w:hAnsi="Calibri" w:cs="Calibri"/>
                <w:color w:val="000000"/>
                <w:sz w:val="18"/>
                <w:szCs w:val="18"/>
              </w:rPr>
              <w:br/>
              <w:t>69C80D2F-2C9D-40CB-B75A-2B29B8C37786</w:t>
            </w:r>
            <w:r w:rsidRPr="00F76361">
              <w:rPr>
                <w:rFonts w:ascii="Calibri" w:hAnsi="Calibri" w:cs="Calibri"/>
                <w:color w:val="000000"/>
                <w:sz w:val="18"/>
                <w:szCs w:val="18"/>
              </w:rPr>
              <w:br/>
              <w:t>087992AE-837D-43B9-88C5-EB55BA2E810B</w:t>
            </w:r>
            <w:r w:rsidRPr="00F76361">
              <w:rPr>
                <w:rFonts w:ascii="Calibri" w:hAnsi="Calibri" w:cs="Calibri"/>
                <w:color w:val="000000"/>
                <w:sz w:val="18"/>
                <w:szCs w:val="18"/>
              </w:rPr>
              <w:br/>
              <w:t>F4FC32F4-C178-477D-9250-CB60081D5222</w:t>
            </w:r>
          </w:p>
        </w:tc>
      </w:tr>
      <w:tr w:rsidR="005C1A32" w:rsidRPr="00DB75AD" w14:paraId="2A352B9D" w14:textId="77777777" w:rsidTr="00244B37">
        <w:trPr>
          <w:cantSplit/>
          <w:jc w:val="center"/>
        </w:trPr>
        <w:tc>
          <w:tcPr>
            <w:tcW w:w="1031" w:type="dxa"/>
          </w:tcPr>
          <w:p w14:paraId="037EBBDB"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2FF96A5F"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378</w:t>
            </w:r>
          </w:p>
        </w:tc>
        <w:tc>
          <w:tcPr>
            <w:tcW w:w="883" w:type="dxa"/>
            <w:tcMar>
              <w:top w:w="43" w:type="dxa"/>
              <w:left w:w="115" w:type="dxa"/>
              <w:bottom w:w="43" w:type="dxa"/>
              <w:right w:w="115" w:type="dxa"/>
            </w:tcMar>
          </w:tcPr>
          <w:p w14:paraId="0E727FA1" w14:textId="3077FE92" w:rsidR="005C1A32" w:rsidRPr="00F76361" w:rsidRDefault="00EA187F"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CMS75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A38872C"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40280382-6258-7581-0162-930923861702</w:t>
            </w:r>
          </w:p>
          <w:p w14:paraId="0EAA1D9F" w14:textId="230E76DB" w:rsidR="005C1A32" w:rsidRPr="00F76361" w:rsidRDefault="005C1A32">
            <w:pPr>
              <w:rPr>
                <w:rFonts w:asciiTheme="minorHAnsi" w:hAnsiTheme="minorHAnsi" w:cs="Arial"/>
                <w:color w:val="000000"/>
                <w:sz w:val="18"/>
                <w:szCs w:val="18"/>
              </w:rPr>
            </w:pPr>
          </w:p>
        </w:tc>
        <w:tc>
          <w:tcPr>
            <w:tcW w:w="1388" w:type="dxa"/>
          </w:tcPr>
          <w:p w14:paraId="2F3F227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419466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D4D2349" w14:textId="334F6EA1" w:rsidR="00EA187F" w:rsidRPr="00F76361" w:rsidRDefault="00EA187F">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78AED93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3B258A3D" w14:textId="61FA3436"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E3EAD500-A4F2-45C2-A370-B5C191DC7825</w:t>
            </w:r>
            <w:r w:rsidRPr="00F76361">
              <w:rPr>
                <w:rFonts w:ascii="Calibri" w:hAnsi="Calibri" w:cs="Calibri"/>
                <w:color w:val="000000"/>
                <w:sz w:val="18"/>
                <w:szCs w:val="18"/>
              </w:rPr>
              <w:br/>
              <w:t>466991C9-1413-4FDA-9DE5-B1B0A262271B</w:t>
            </w:r>
            <w:r w:rsidRPr="00F76361">
              <w:rPr>
                <w:rFonts w:ascii="Calibri" w:hAnsi="Calibri" w:cs="Calibri"/>
                <w:color w:val="000000"/>
                <w:sz w:val="18"/>
                <w:szCs w:val="18"/>
              </w:rPr>
              <w:br/>
              <w:t>7CAC738B-EEBA-4683-88C6-CF344BF47A87</w:t>
            </w:r>
            <w:r w:rsidRPr="00F76361">
              <w:rPr>
                <w:rFonts w:ascii="Calibri" w:hAnsi="Calibri" w:cs="Calibri"/>
                <w:color w:val="000000"/>
                <w:sz w:val="18"/>
                <w:szCs w:val="18"/>
              </w:rPr>
              <w:br/>
              <w:t>007F6693-32AC-43C3-B97D-6DBCA05F9F3E</w:t>
            </w:r>
          </w:p>
        </w:tc>
      </w:tr>
      <w:tr w:rsidR="005C1A32" w:rsidRPr="00DB75AD" w14:paraId="67E55E14" w14:textId="77777777" w:rsidTr="00244B37">
        <w:trPr>
          <w:cantSplit/>
          <w:jc w:val="center"/>
        </w:trPr>
        <w:tc>
          <w:tcPr>
            <w:tcW w:w="1031" w:type="dxa"/>
          </w:tcPr>
          <w:p w14:paraId="7B15B281"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0A6E073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372</w:t>
            </w:r>
          </w:p>
        </w:tc>
        <w:tc>
          <w:tcPr>
            <w:tcW w:w="883" w:type="dxa"/>
            <w:tcMar>
              <w:top w:w="43" w:type="dxa"/>
              <w:left w:w="115" w:type="dxa"/>
              <w:bottom w:w="43" w:type="dxa"/>
              <w:right w:w="115" w:type="dxa"/>
            </w:tcMar>
          </w:tcPr>
          <w:p w14:paraId="3A1852C0" w14:textId="00A42C2E" w:rsidR="005C1A32" w:rsidRPr="00F76361" w:rsidRDefault="00EA187F"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CMS82 v</w:t>
            </w:r>
            <w:r w:rsidR="008C7853" w:rsidRPr="00F76361">
              <w:rPr>
                <w:rFonts w:asciiTheme="minorHAnsi" w:hAnsiTheme="minorHAnsi" w:cs="Arial"/>
                <w:noProof/>
                <w:sz w:val="18"/>
                <w:szCs w:val="18"/>
              </w:rPr>
              <w:t>6</w:t>
            </w:r>
          </w:p>
        </w:tc>
        <w:tc>
          <w:tcPr>
            <w:tcW w:w="2671" w:type="dxa"/>
            <w:tcMar>
              <w:top w:w="43" w:type="dxa"/>
              <w:left w:w="115" w:type="dxa"/>
              <w:bottom w:w="43" w:type="dxa"/>
              <w:right w:w="115" w:type="dxa"/>
            </w:tcMar>
          </w:tcPr>
          <w:p w14:paraId="7B20384E"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40280382-6258-7581-0162-974e086f181e</w:t>
            </w:r>
          </w:p>
          <w:p w14:paraId="522B744E" w14:textId="16B237C7" w:rsidR="005C1A32" w:rsidRPr="00F76361" w:rsidRDefault="005C1A32">
            <w:pPr>
              <w:rPr>
                <w:rFonts w:asciiTheme="minorHAnsi" w:eastAsiaTheme="minorEastAsia" w:hAnsiTheme="minorHAnsi"/>
                <w:color w:val="000000" w:themeColor="text1"/>
                <w:sz w:val="18"/>
                <w:szCs w:val="18"/>
              </w:rPr>
            </w:pPr>
          </w:p>
        </w:tc>
        <w:tc>
          <w:tcPr>
            <w:tcW w:w="1388" w:type="dxa"/>
          </w:tcPr>
          <w:p w14:paraId="6819A50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ADD15C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E9A108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5DD8F96B" w14:textId="2CBAF583"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0ABD1F84-09B1-421D-BE08-10F3B2413456</w:t>
            </w:r>
            <w:r w:rsidRPr="00F76361">
              <w:rPr>
                <w:rFonts w:ascii="Calibri" w:hAnsi="Calibri" w:cs="Calibri"/>
                <w:color w:val="000000"/>
                <w:sz w:val="18"/>
                <w:szCs w:val="18"/>
              </w:rPr>
              <w:br/>
              <w:t>B484793F-FF58-49CD-9F29-289B5246BF22</w:t>
            </w:r>
            <w:r w:rsidRPr="00F76361">
              <w:rPr>
                <w:rFonts w:ascii="Calibri" w:hAnsi="Calibri" w:cs="Calibri"/>
                <w:color w:val="000000"/>
                <w:sz w:val="18"/>
                <w:szCs w:val="18"/>
              </w:rPr>
              <w:br/>
              <w:t>8E82739E-EE2A-4FA3-8593-01754A177BAB</w:t>
            </w:r>
          </w:p>
        </w:tc>
      </w:tr>
      <w:tr w:rsidR="005C1A32" w:rsidRPr="00DB75AD" w14:paraId="6136DC0E" w14:textId="77777777" w:rsidTr="00244B37">
        <w:trPr>
          <w:cantSplit/>
          <w:jc w:val="center"/>
        </w:trPr>
        <w:tc>
          <w:tcPr>
            <w:tcW w:w="1031" w:type="dxa"/>
          </w:tcPr>
          <w:p w14:paraId="655707CB"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56D2F17A"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377</w:t>
            </w:r>
          </w:p>
        </w:tc>
        <w:tc>
          <w:tcPr>
            <w:tcW w:w="883" w:type="dxa"/>
            <w:tcMar>
              <w:top w:w="43" w:type="dxa"/>
              <w:left w:w="115" w:type="dxa"/>
              <w:bottom w:w="43" w:type="dxa"/>
              <w:right w:w="115" w:type="dxa"/>
            </w:tcMar>
          </w:tcPr>
          <w:p w14:paraId="7586C363" w14:textId="29A41E19" w:rsidR="005C1A32" w:rsidRPr="00F76361" w:rsidRDefault="005C1A32" w:rsidP="00EA187F">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CMS90 v</w:t>
            </w:r>
            <w:r w:rsidR="008C7853"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05C62FF2"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40280382-6258-7581-0162-9214c9a9139e</w:t>
            </w:r>
          </w:p>
          <w:p w14:paraId="4E02A6A6" w14:textId="18BB136D" w:rsidR="005C1A32" w:rsidRPr="00F76361" w:rsidRDefault="005C1A32">
            <w:pPr>
              <w:rPr>
                <w:rFonts w:asciiTheme="minorHAnsi" w:eastAsiaTheme="minorEastAsia" w:hAnsiTheme="minorHAnsi"/>
                <w:color w:val="000000" w:themeColor="text1"/>
                <w:sz w:val="18"/>
                <w:szCs w:val="18"/>
              </w:rPr>
            </w:pPr>
          </w:p>
        </w:tc>
        <w:tc>
          <w:tcPr>
            <w:tcW w:w="1388" w:type="dxa"/>
          </w:tcPr>
          <w:p w14:paraId="56C0078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FEE462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305F3C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6666CAB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09C4E2A0" w14:textId="7AD02478"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2CCC4C8A-32E2-4EF3-8EB7-38773DAD3DC4</w:t>
            </w:r>
            <w:r w:rsidRPr="00F76361">
              <w:rPr>
                <w:rFonts w:ascii="Calibri" w:hAnsi="Calibri" w:cs="Calibri"/>
                <w:color w:val="000000"/>
                <w:sz w:val="18"/>
                <w:szCs w:val="18"/>
              </w:rPr>
              <w:br/>
              <w:t>52F79D36-2C65-4FD3-8605-9B8E122F54D8</w:t>
            </w:r>
            <w:r w:rsidRPr="00F76361">
              <w:rPr>
                <w:rFonts w:ascii="Calibri" w:hAnsi="Calibri" w:cs="Calibri"/>
                <w:color w:val="000000"/>
                <w:sz w:val="18"/>
                <w:szCs w:val="18"/>
              </w:rPr>
              <w:br/>
              <w:t>FDADE71D-E911-47BF-A2C0-0FCD3F736AA0</w:t>
            </w:r>
            <w:r w:rsidRPr="00F76361">
              <w:rPr>
                <w:rFonts w:ascii="Calibri" w:hAnsi="Calibri" w:cs="Calibri"/>
                <w:color w:val="000000"/>
                <w:sz w:val="18"/>
                <w:szCs w:val="18"/>
              </w:rPr>
              <w:br/>
              <w:t>EC0ED867-67DD-4F6A-9EA8-7B2B4D9BE70B</w:t>
            </w:r>
          </w:p>
        </w:tc>
      </w:tr>
      <w:tr w:rsidR="005C1A32" w:rsidRPr="00DB75AD" w14:paraId="5E18725F" w14:textId="77777777" w:rsidTr="00244B37">
        <w:trPr>
          <w:cantSplit/>
          <w:jc w:val="center"/>
        </w:trPr>
        <w:tc>
          <w:tcPr>
            <w:tcW w:w="1031" w:type="dxa"/>
          </w:tcPr>
          <w:p w14:paraId="10A4ED50"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lastRenderedPageBreak/>
              <w:t>0038/</w:t>
            </w:r>
          </w:p>
          <w:p w14:paraId="2230E2F1"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240</w:t>
            </w:r>
          </w:p>
        </w:tc>
        <w:tc>
          <w:tcPr>
            <w:tcW w:w="883" w:type="dxa"/>
            <w:tcMar>
              <w:top w:w="43" w:type="dxa"/>
              <w:left w:w="115" w:type="dxa"/>
              <w:bottom w:w="43" w:type="dxa"/>
              <w:right w:w="115" w:type="dxa"/>
            </w:tcMar>
          </w:tcPr>
          <w:p w14:paraId="487EF8F7" w14:textId="03894D08"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w:t>
            </w:r>
            <w:r w:rsidR="00EA187F" w:rsidRPr="00F76361">
              <w:rPr>
                <w:rFonts w:asciiTheme="minorHAnsi" w:hAnsiTheme="minorHAnsi" w:cs="Arial"/>
                <w:noProof/>
                <w:sz w:val="18"/>
                <w:szCs w:val="18"/>
              </w:rPr>
              <w:t>117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1CF17747"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40280382-6258-7581-0162-9253847b1483</w:t>
            </w:r>
          </w:p>
          <w:p w14:paraId="4A21E529" w14:textId="5439A762" w:rsidR="005C1A32" w:rsidRPr="00F76361" w:rsidRDefault="005C1A32">
            <w:pPr>
              <w:rPr>
                <w:rFonts w:asciiTheme="minorHAnsi" w:eastAsiaTheme="minorEastAsia" w:hAnsiTheme="minorHAnsi"/>
                <w:color w:val="000000" w:themeColor="text1"/>
                <w:sz w:val="18"/>
                <w:szCs w:val="18"/>
              </w:rPr>
            </w:pPr>
          </w:p>
        </w:tc>
        <w:tc>
          <w:tcPr>
            <w:tcW w:w="1388" w:type="dxa"/>
          </w:tcPr>
          <w:p w14:paraId="11613009"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587C907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90C20AA" w14:textId="114E1BD6" w:rsidR="00EA187F" w:rsidRPr="00F76361" w:rsidRDefault="00EA187F">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3DBE7B0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22C441AE" w14:textId="4BD6D131"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126CEE42-1754-49E3-AE45-8F5AA850C4B5</w:t>
            </w:r>
            <w:r w:rsidRPr="00F76361">
              <w:rPr>
                <w:rFonts w:ascii="Calibri" w:hAnsi="Calibri" w:cs="Calibri"/>
                <w:color w:val="000000"/>
                <w:sz w:val="18"/>
                <w:szCs w:val="18"/>
              </w:rPr>
              <w:br/>
              <w:t>F67ACA73-115E-42AA-82DE-7D4F83FD8D2B</w:t>
            </w:r>
            <w:r w:rsidRPr="00F76361">
              <w:rPr>
                <w:rFonts w:ascii="Calibri" w:hAnsi="Calibri" w:cs="Calibri"/>
                <w:color w:val="000000"/>
                <w:sz w:val="18"/>
                <w:szCs w:val="18"/>
              </w:rPr>
              <w:br/>
              <w:t>96BF01DE-5052-480B-BA67-C74A6D4DF0A3</w:t>
            </w:r>
            <w:r w:rsidRPr="00F76361">
              <w:rPr>
                <w:rFonts w:ascii="Calibri" w:hAnsi="Calibri" w:cs="Calibri"/>
                <w:color w:val="000000"/>
                <w:sz w:val="18"/>
                <w:szCs w:val="18"/>
              </w:rPr>
              <w:br/>
              <w:t>B74AD40F-6DEB-4687-95A4-C62DE03ED270</w:t>
            </w:r>
          </w:p>
        </w:tc>
      </w:tr>
      <w:tr w:rsidR="005C1A32" w:rsidRPr="00DB75AD" w14:paraId="4F9C20B1" w14:textId="77777777" w:rsidTr="00244B37">
        <w:trPr>
          <w:cantSplit/>
          <w:jc w:val="center"/>
        </w:trPr>
        <w:tc>
          <w:tcPr>
            <w:tcW w:w="1031" w:type="dxa"/>
          </w:tcPr>
          <w:p w14:paraId="6AE88F42"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0059/</w:t>
            </w:r>
          </w:p>
          <w:p w14:paraId="76CCD4A1"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001</w:t>
            </w:r>
          </w:p>
        </w:tc>
        <w:tc>
          <w:tcPr>
            <w:tcW w:w="883" w:type="dxa"/>
            <w:tcMar>
              <w:top w:w="43" w:type="dxa"/>
              <w:left w:w="115" w:type="dxa"/>
              <w:bottom w:w="43" w:type="dxa"/>
              <w:right w:w="115" w:type="dxa"/>
            </w:tcMar>
          </w:tcPr>
          <w:p w14:paraId="2B0615DB" w14:textId="03F78869" w:rsidR="005C1A32" w:rsidRPr="00F76361" w:rsidRDefault="00CE07B1"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CMS122v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6813674D"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40280382-6258-7581-0162-9249c8ab1447</w:t>
            </w:r>
          </w:p>
          <w:p w14:paraId="238145A8" w14:textId="7C831494" w:rsidR="005C1A32" w:rsidRPr="00F76361" w:rsidRDefault="005C1A32">
            <w:pPr>
              <w:rPr>
                <w:rFonts w:asciiTheme="minorHAnsi" w:eastAsiaTheme="minorEastAsia" w:hAnsiTheme="minorHAnsi"/>
                <w:color w:val="000000" w:themeColor="text1"/>
                <w:sz w:val="18"/>
                <w:szCs w:val="18"/>
              </w:rPr>
            </w:pPr>
          </w:p>
        </w:tc>
        <w:tc>
          <w:tcPr>
            <w:tcW w:w="1388" w:type="dxa"/>
          </w:tcPr>
          <w:p w14:paraId="315A025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65199CC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C97BD43" w14:textId="74448D1A" w:rsidR="00CE07B1" w:rsidRPr="00F76361" w:rsidRDefault="00CE07B1">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22A1375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6538D04E" w14:textId="74003558"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A15C0CC7-E072-4D9F-BB29-80429C6335DB</w:t>
            </w:r>
            <w:r w:rsidRPr="00F76361">
              <w:rPr>
                <w:rFonts w:ascii="Calibri" w:hAnsi="Calibri" w:cs="Calibri"/>
                <w:color w:val="000000"/>
                <w:sz w:val="18"/>
                <w:szCs w:val="18"/>
              </w:rPr>
              <w:br/>
              <w:t>F50E5334-415D-482F-A30D-0623C082B602</w:t>
            </w:r>
            <w:r w:rsidRPr="00F76361">
              <w:rPr>
                <w:rFonts w:ascii="Calibri" w:hAnsi="Calibri" w:cs="Calibri"/>
                <w:color w:val="000000"/>
                <w:sz w:val="18"/>
                <w:szCs w:val="18"/>
              </w:rPr>
              <w:br/>
              <w:t>B88574B5-AE7B-4AAF-9925-6E4D75B595FA</w:t>
            </w:r>
            <w:r w:rsidRPr="00F76361">
              <w:rPr>
                <w:rFonts w:ascii="Calibri" w:hAnsi="Calibri" w:cs="Calibri"/>
                <w:color w:val="000000"/>
                <w:sz w:val="18"/>
                <w:szCs w:val="18"/>
              </w:rPr>
              <w:br/>
              <w:t>BD70E166-D478-41A4-B8C8-041CE9F75850</w:t>
            </w:r>
          </w:p>
        </w:tc>
      </w:tr>
      <w:tr w:rsidR="005C1A32" w:rsidRPr="00DB75AD" w14:paraId="693F7809" w14:textId="77777777" w:rsidTr="00244B37">
        <w:trPr>
          <w:cantSplit/>
          <w:jc w:val="center"/>
        </w:trPr>
        <w:tc>
          <w:tcPr>
            <w:tcW w:w="1031" w:type="dxa"/>
          </w:tcPr>
          <w:p w14:paraId="339F16C5"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0056/</w:t>
            </w:r>
          </w:p>
          <w:p w14:paraId="79394FB1"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163</w:t>
            </w:r>
          </w:p>
        </w:tc>
        <w:tc>
          <w:tcPr>
            <w:tcW w:w="883" w:type="dxa"/>
            <w:tcMar>
              <w:top w:w="43" w:type="dxa"/>
              <w:left w:w="115" w:type="dxa"/>
              <w:bottom w:w="43" w:type="dxa"/>
              <w:right w:w="115" w:type="dxa"/>
            </w:tcMar>
          </w:tcPr>
          <w:p w14:paraId="26B3281F" w14:textId="29B585CE" w:rsidR="005C1A32" w:rsidRPr="00F76361" w:rsidRDefault="00CE07B1"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CMS123 v</w:t>
            </w:r>
            <w:r w:rsidR="00E83A19"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2684B96" w14:textId="77777777" w:rsidR="00E83A19" w:rsidRPr="00F76361" w:rsidRDefault="00E83A19" w:rsidP="00E83A19">
            <w:pPr>
              <w:rPr>
                <w:rFonts w:ascii="Calibri" w:hAnsi="Calibri" w:cs="Calibri"/>
                <w:color w:val="000000"/>
                <w:sz w:val="18"/>
                <w:szCs w:val="18"/>
              </w:rPr>
            </w:pPr>
            <w:r w:rsidRPr="00F76361">
              <w:rPr>
                <w:rFonts w:ascii="Calibri" w:hAnsi="Calibri" w:cs="Calibri"/>
                <w:color w:val="000000"/>
                <w:sz w:val="18"/>
                <w:szCs w:val="18"/>
              </w:rPr>
              <w:t>40280382-62c4-de26-0162-fe2505800cc9</w:t>
            </w:r>
          </w:p>
          <w:p w14:paraId="4216F99D" w14:textId="23619DA6" w:rsidR="005C1A32" w:rsidRPr="00F76361" w:rsidRDefault="005C1A32">
            <w:pPr>
              <w:rPr>
                <w:rFonts w:asciiTheme="minorHAnsi" w:eastAsiaTheme="minorEastAsia" w:hAnsiTheme="minorHAnsi"/>
                <w:color w:val="000000" w:themeColor="text1"/>
                <w:sz w:val="18"/>
                <w:szCs w:val="18"/>
              </w:rPr>
            </w:pPr>
          </w:p>
        </w:tc>
        <w:tc>
          <w:tcPr>
            <w:tcW w:w="1388" w:type="dxa"/>
          </w:tcPr>
          <w:p w14:paraId="0672D96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7F0ADDF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5EF24A9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025228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50FF3274" w14:textId="2A03DC62" w:rsidR="005C1A32" w:rsidRPr="00F76361" w:rsidRDefault="00E83A19">
            <w:pPr>
              <w:rPr>
                <w:rFonts w:ascii="Calibri" w:hAnsi="Calibri" w:cs="Calibri"/>
                <w:color w:val="000000"/>
                <w:sz w:val="18"/>
                <w:szCs w:val="18"/>
              </w:rPr>
            </w:pPr>
            <w:r w:rsidRPr="00F76361">
              <w:rPr>
                <w:rFonts w:ascii="Calibri" w:hAnsi="Calibri" w:cs="Calibri"/>
                <w:color w:val="000000"/>
                <w:sz w:val="18"/>
                <w:szCs w:val="18"/>
              </w:rPr>
              <w:t>7567276B-C419-4192-9302-B74184432984</w:t>
            </w:r>
            <w:r w:rsidRPr="00F76361">
              <w:rPr>
                <w:rFonts w:ascii="Calibri" w:hAnsi="Calibri" w:cs="Calibri"/>
                <w:color w:val="000000"/>
                <w:sz w:val="18"/>
                <w:szCs w:val="18"/>
              </w:rPr>
              <w:br/>
              <w:t>181114D4-30C3-4373-883B-1089B4B5F78C</w:t>
            </w:r>
            <w:r w:rsidRPr="00F76361">
              <w:rPr>
                <w:rFonts w:ascii="Calibri" w:hAnsi="Calibri" w:cs="Calibri"/>
                <w:color w:val="000000"/>
                <w:sz w:val="18"/>
                <w:szCs w:val="18"/>
              </w:rPr>
              <w:br/>
              <w:t>169882FC-8B2E-4632-862C-3081579CB7AD</w:t>
            </w:r>
            <w:r w:rsidRPr="00F76361">
              <w:rPr>
                <w:rFonts w:ascii="Calibri" w:hAnsi="Calibri" w:cs="Calibri"/>
                <w:color w:val="000000"/>
                <w:sz w:val="18"/>
                <w:szCs w:val="18"/>
              </w:rPr>
              <w:br/>
              <w:t>1B37DBE9-2193-4846-95BD-A3F3DFF21D5A</w:t>
            </w:r>
          </w:p>
        </w:tc>
      </w:tr>
      <w:tr w:rsidR="005C1A32" w:rsidRPr="00DB75AD" w14:paraId="08A4554C" w14:textId="77777777" w:rsidTr="00244B37">
        <w:trPr>
          <w:cantSplit/>
          <w:jc w:val="center"/>
        </w:trPr>
        <w:tc>
          <w:tcPr>
            <w:tcW w:w="1031" w:type="dxa"/>
          </w:tcPr>
          <w:p w14:paraId="42ECE0B0"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0032/</w:t>
            </w:r>
          </w:p>
          <w:p w14:paraId="14749D9A"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309</w:t>
            </w:r>
          </w:p>
        </w:tc>
        <w:tc>
          <w:tcPr>
            <w:tcW w:w="883" w:type="dxa"/>
            <w:tcMar>
              <w:top w:w="43" w:type="dxa"/>
              <w:left w:w="115" w:type="dxa"/>
              <w:bottom w:w="43" w:type="dxa"/>
              <w:right w:w="115" w:type="dxa"/>
            </w:tcMar>
          </w:tcPr>
          <w:p w14:paraId="58CED25E" w14:textId="04C2E368" w:rsidR="005C1A32" w:rsidRPr="00F76361" w:rsidRDefault="005C1A32" w:rsidP="00100D84">
            <w:pPr>
              <w:spacing w:before="40" w:after="40"/>
              <w:rPr>
                <w:rFonts w:asciiTheme="minorHAnsi" w:hAnsiTheme="minorHAnsi" w:cs="Arial"/>
                <w:noProof/>
                <w:sz w:val="18"/>
                <w:szCs w:val="18"/>
              </w:rPr>
            </w:pPr>
            <w:r w:rsidRPr="00F76361">
              <w:rPr>
                <w:rFonts w:asciiTheme="minorHAnsi" w:hAnsiTheme="minorHAnsi" w:cs="Arial"/>
                <w:noProof/>
                <w:sz w:val="18"/>
                <w:szCs w:val="18"/>
              </w:rPr>
              <w:t>CMS124 v</w:t>
            </w:r>
            <w:r w:rsidR="00E83A19"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08B67B84"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40280382-6258-7581-0162-92660f2414b9</w:t>
            </w:r>
          </w:p>
          <w:p w14:paraId="0FD0AED5" w14:textId="11E4AD8D" w:rsidR="005C1A32" w:rsidRPr="00F76361" w:rsidRDefault="005C1A32">
            <w:pPr>
              <w:rPr>
                <w:rFonts w:asciiTheme="minorHAnsi" w:hAnsiTheme="minorHAnsi" w:cs="Arial"/>
                <w:color w:val="000000"/>
                <w:sz w:val="18"/>
                <w:szCs w:val="18"/>
              </w:rPr>
            </w:pPr>
          </w:p>
        </w:tc>
        <w:tc>
          <w:tcPr>
            <w:tcW w:w="1388" w:type="dxa"/>
          </w:tcPr>
          <w:p w14:paraId="53CFD2F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66DDCA7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5AD048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3994A6CF"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4CD0FDC5" w14:textId="0BD2041E" w:rsidR="005C1A32" w:rsidRPr="00F76361" w:rsidRDefault="00AD37DC">
            <w:pPr>
              <w:rPr>
                <w:rFonts w:ascii="Calibri" w:hAnsi="Calibri" w:cs="Calibri"/>
                <w:color w:val="000000"/>
                <w:sz w:val="18"/>
                <w:szCs w:val="18"/>
              </w:rPr>
            </w:pPr>
            <w:r w:rsidRPr="00F76361">
              <w:rPr>
                <w:rFonts w:ascii="Calibri" w:hAnsi="Calibri" w:cs="Calibri"/>
                <w:color w:val="000000"/>
                <w:sz w:val="18"/>
                <w:szCs w:val="18"/>
              </w:rPr>
              <w:t>CC6370F0-F018-412A-97C1-D4979EEBF5A4</w:t>
            </w:r>
            <w:r w:rsidRPr="00F76361">
              <w:rPr>
                <w:rFonts w:ascii="Calibri" w:hAnsi="Calibri" w:cs="Calibri"/>
                <w:color w:val="000000"/>
                <w:sz w:val="18"/>
                <w:szCs w:val="18"/>
              </w:rPr>
              <w:br/>
              <w:t>1F51C21F-CE89-46BE-B306-A8D1A8B18442</w:t>
            </w:r>
            <w:r w:rsidRPr="00F76361">
              <w:rPr>
                <w:rFonts w:ascii="Calibri" w:hAnsi="Calibri" w:cs="Calibri"/>
                <w:color w:val="000000"/>
                <w:sz w:val="18"/>
                <w:szCs w:val="18"/>
              </w:rPr>
              <w:br/>
              <w:t>CED31130-5537-4E93-9AE7-DE8DABA70A9E</w:t>
            </w:r>
            <w:r w:rsidRPr="00F76361">
              <w:rPr>
                <w:rFonts w:ascii="Calibri" w:hAnsi="Calibri" w:cs="Calibri"/>
                <w:color w:val="000000"/>
                <w:sz w:val="18"/>
                <w:szCs w:val="18"/>
              </w:rPr>
              <w:br/>
              <w:t>58569B1E-E97B-4733-BC6A-1AF476D2721C</w:t>
            </w:r>
          </w:p>
        </w:tc>
      </w:tr>
      <w:tr w:rsidR="00100D84" w:rsidRPr="00DB75AD" w14:paraId="0CD6744B" w14:textId="77777777" w:rsidTr="00244B37">
        <w:trPr>
          <w:cantSplit/>
          <w:jc w:val="center"/>
        </w:trPr>
        <w:tc>
          <w:tcPr>
            <w:tcW w:w="1031" w:type="dxa"/>
          </w:tcPr>
          <w:p w14:paraId="2368F936"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2372/</w:t>
            </w:r>
          </w:p>
          <w:p w14:paraId="0D2D53BA"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112</w:t>
            </w:r>
          </w:p>
        </w:tc>
        <w:tc>
          <w:tcPr>
            <w:tcW w:w="883" w:type="dxa"/>
            <w:tcMar>
              <w:top w:w="43" w:type="dxa"/>
              <w:left w:w="115" w:type="dxa"/>
              <w:bottom w:w="43" w:type="dxa"/>
              <w:right w:w="115" w:type="dxa"/>
            </w:tcMar>
          </w:tcPr>
          <w:p w14:paraId="1EF1C882" w14:textId="738C9239"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CMS125 v7</w:t>
            </w:r>
          </w:p>
        </w:tc>
        <w:tc>
          <w:tcPr>
            <w:tcW w:w="2671" w:type="dxa"/>
            <w:tcMar>
              <w:top w:w="43" w:type="dxa"/>
              <w:left w:w="115" w:type="dxa"/>
              <w:bottom w:w="43" w:type="dxa"/>
              <w:right w:w="115" w:type="dxa"/>
            </w:tcMar>
          </w:tcPr>
          <w:p w14:paraId="58BA3333"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40280382-6258-7581-0162-927500b514ef</w:t>
            </w:r>
          </w:p>
          <w:p w14:paraId="3CA5F712" w14:textId="456EE8D4" w:rsidR="00100D84" w:rsidRPr="00F76361" w:rsidRDefault="00100D84">
            <w:pPr>
              <w:rPr>
                <w:rFonts w:asciiTheme="minorHAnsi" w:eastAsiaTheme="minorEastAsia" w:hAnsiTheme="minorHAnsi"/>
                <w:color w:val="000000" w:themeColor="text1"/>
                <w:sz w:val="18"/>
                <w:szCs w:val="18"/>
              </w:rPr>
            </w:pPr>
          </w:p>
        </w:tc>
        <w:tc>
          <w:tcPr>
            <w:tcW w:w="1388" w:type="dxa"/>
          </w:tcPr>
          <w:p w14:paraId="4604513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EABB4F8"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C4A64B7"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D06730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594024F3" w14:textId="75774180"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9CA3765E-674E-48DC-BAB3-AF1841F10436</w:t>
            </w:r>
            <w:r w:rsidRPr="00F76361">
              <w:rPr>
                <w:rFonts w:ascii="Calibri" w:hAnsi="Calibri" w:cs="Calibri"/>
                <w:color w:val="000000"/>
                <w:sz w:val="18"/>
                <w:szCs w:val="18"/>
              </w:rPr>
              <w:br/>
              <w:t>765F291C-E122-4258-BA57-CD2036C1E9DD</w:t>
            </w:r>
            <w:r w:rsidRPr="00F76361">
              <w:rPr>
                <w:rFonts w:ascii="Calibri" w:hAnsi="Calibri" w:cs="Calibri"/>
                <w:color w:val="000000"/>
                <w:sz w:val="18"/>
                <w:szCs w:val="18"/>
              </w:rPr>
              <w:br/>
              <w:t>F7FA46A4-D0DE-4BCD-A111-E85DEC1226DC</w:t>
            </w:r>
            <w:r w:rsidRPr="00F76361">
              <w:rPr>
                <w:rFonts w:ascii="Calibri" w:hAnsi="Calibri" w:cs="Calibri"/>
                <w:color w:val="000000"/>
                <w:sz w:val="18"/>
                <w:szCs w:val="18"/>
              </w:rPr>
              <w:br/>
              <w:t>7C63166F-CAFA-4786-A469-E8DE4942AD5C</w:t>
            </w:r>
          </w:p>
        </w:tc>
      </w:tr>
      <w:tr w:rsidR="00100D84" w:rsidRPr="00DB75AD" w14:paraId="68F48919" w14:textId="77777777" w:rsidTr="00244B37">
        <w:trPr>
          <w:cantSplit/>
          <w:jc w:val="center"/>
        </w:trPr>
        <w:tc>
          <w:tcPr>
            <w:tcW w:w="1031" w:type="dxa"/>
          </w:tcPr>
          <w:p w14:paraId="7799C0E6" w14:textId="2D0C1D3B"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r w:rsidRPr="00F76361" w:rsidDel="0004779A">
              <w:rPr>
                <w:rFonts w:asciiTheme="minorHAnsi" w:hAnsiTheme="minorHAnsi" w:cs="Arial"/>
                <w:noProof/>
                <w:sz w:val="18"/>
                <w:szCs w:val="18"/>
              </w:rPr>
              <w:t xml:space="preserve"> </w:t>
            </w:r>
            <w:r w:rsidR="00100D84" w:rsidRPr="00F76361">
              <w:rPr>
                <w:rFonts w:asciiTheme="minorHAnsi" w:hAnsiTheme="minorHAnsi" w:cs="Arial"/>
                <w:noProof/>
                <w:sz w:val="18"/>
                <w:szCs w:val="18"/>
              </w:rPr>
              <w:t>/</w:t>
            </w:r>
          </w:p>
          <w:p w14:paraId="608A39B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111</w:t>
            </w:r>
          </w:p>
        </w:tc>
        <w:tc>
          <w:tcPr>
            <w:tcW w:w="883" w:type="dxa"/>
            <w:tcMar>
              <w:top w:w="43" w:type="dxa"/>
              <w:left w:w="115" w:type="dxa"/>
              <w:bottom w:w="43" w:type="dxa"/>
              <w:right w:w="115" w:type="dxa"/>
            </w:tcMar>
          </w:tcPr>
          <w:p w14:paraId="31D49BDD" w14:textId="414F6D0B"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CMS127 v7</w:t>
            </w:r>
          </w:p>
        </w:tc>
        <w:tc>
          <w:tcPr>
            <w:tcW w:w="2671" w:type="dxa"/>
            <w:tcMar>
              <w:top w:w="43" w:type="dxa"/>
              <w:left w:w="115" w:type="dxa"/>
              <w:bottom w:w="43" w:type="dxa"/>
              <w:right w:w="115" w:type="dxa"/>
            </w:tcMar>
          </w:tcPr>
          <w:p w14:paraId="76DAE231"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40280382-6258-7581-0162-92877e281530</w:t>
            </w:r>
          </w:p>
          <w:p w14:paraId="446C2F39" w14:textId="3EDC01C1" w:rsidR="00100D84" w:rsidRPr="00F76361" w:rsidRDefault="00100D84">
            <w:pPr>
              <w:rPr>
                <w:rFonts w:asciiTheme="minorHAnsi" w:eastAsiaTheme="minorEastAsia" w:hAnsiTheme="minorHAnsi"/>
                <w:color w:val="000000" w:themeColor="text1"/>
                <w:sz w:val="18"/>
                <w:szCs w:val="18"/>
              </w:rPr>
            </w:pPr>
          </w:p>
        </w:tc>
        <w:tc>
          <w:tcPr>
            <w:tcW w:w="1388" w:type="dxa"/>
          </w:tcPr>
          <w:p w14:paraId="055C718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67D11E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3D46A1A" w14:textId="06F713A8"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4723AE8B"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A27EE79" w14:textId="5165820B"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AD7E66D5-D06C-4079-8086-8B2978CA1AEF</w:t>
            </w:r>
            <w:r w:rsidRPr="00F76361">
              <w:rPr>
                <w:rFonts w:ascii="Calibri" w:hAnsi="Calibri" w:cs="Calibri"/>
                <w:color w:val="000000"/>
                <w:sz w:val="18"/>
                <w:szCs w:val="18"/>
              </w:rPr>
              <w:br/>
              <w:t>FC166E13-A380-466E-8E38-2E86261ADB21</w:t>
            </w:r>
            <w:r w:rsidRPr="00F76361">
              <w:rPr>
                <w:rFonts w:ascii="Calibri" w:hAnsi="Calibri" w:cs="Calibri"/>
                <w:color w:val="000000"/>
                <w:sz w:val="18"/>
                <w:szCs w:val="18"/>
              </w:rPr>
              <w:br/>
              <w:t>A791271E-6A92-406C-B67B-C6F6175F3FE7</w:t>
            </w:r>
            <w:r w:rsidRPr="00F76361">
              <w:rPr>
                <w:rFonts w:ascii="Calibri" w:hAnsi="Calibri" w:cs="Calibri"/>
                <w:color w:val="000000"/>
                <w:sz w:val="18"/>
                <w:szCs w:val="18"/>
              </w:rPr>
              <w:br/>
              <w:t>BE0E99DE-0998-4E13-AEE7-8012513CF47E</w:t>
            </w:r>
          </w:p>
        </w:tc>
      </w:tr>
      <w:tr w:rsidR="00100D84" w:rsidRPr="00DB75AD" w14:paraId="7E6CC06A" w14:textId="77777777" w:rsidTr="00244B37">
        <w:trPr>
          <w:cantSplit/>
          <w:jc w:val="center"/>
        </w:trPr>
        <w:tc>
          <w:tcPr>
            <w:tcW w:w="1031" w:type="dxa"/>
          </w:tcPr>
          <w:p w14:paraId="083C68B7" w14:textId="16CB9199" w:rsidR="00100D84" w:rsidRPr="00F76361" w:rsidRDefault="00100D84" w:rsidP="00CE07B1">
            <w:pPr>
              <w:spacing w:after="40"/>
              <w:rPr>
                <w:rFonts w:asciiTheme="minorHAnsi" w:hAnsiTheme="minorHAnsi" w:cs="Arial"/>
                <w:noProof/>
                <w:sz w:val="18"/>
                <w:szCs w:val="18"/>
              </w:rPr>
            </w:pPr>
            <w:r w:rsidRPr="00F76361">
              <w:rPr>
                <w:rFonts w:asciiTheme="minorHAnsi" w:hAnsiTheme="minorHAnsi" w:cs="Arial"/>
                <w:noProof/>
                <w:sz w:val="18"/>
                <w:szCs w:val="18"/>
              </w:rPr>
              <w:t>0105/</w:t>
            </w:r>
          </w:p>
          <w:p w14:paraId="1089E5C9" w14:textId="77777777" w:rsidR="00100D84" w:rsidRPr="00F76361" w:rsidRDefault="00100D84" w:rsidP="00CE07B1">
            <w:pPr>
              <w:spacing w:after="40"/>
              <w:rPr>
                <w:rFonts w:asciiTheme="minorHAnsi" w:hAnsiTheme="minorHAnsi" w:cs="Arial"/>
                <w:noProof/>
                <w:sz w:val="18"/>
                <w:szCs w:val="18"/>
              </w:rPr>
            </w:pPr>
            <w:r w:rsidRPr="00F76361">
              <w:rPr>
                <w:rFonts w:asciiTheme="minorHAnsi" w:hAnsiTheme="minorHAnsi" w:cs="Arial"/>
                <w:noProof/>
                <w:sz w:val="18"/>
                <w:szCs w:val="18"/>
              </w:rPr>
              <w:t>009</w:t>
            </w:r>
          </w:p>
        </w:tc>
        <w:tc>
          <w:tcPr>
            <w:tcW w:w="883" w:type="dxa"/>
            <w:tcMar>
              <w:top w:w="43" w:type="dxa"/>
              <w:left w:w="115" w:type="dxa"/>
              <w:bottom w:w="43" w:type="dxa"/>
              <w:right w:w="115" w:type="dxa"/>
            </w:tcMar>
          </w:tcPr>
          <w:p w14:paraId="1541176E" w14:textId="36CB6275" w:rsidR="00100D84" w:rsidRPr="00F76361" w:rsidRDefault="00AD37DC" w:rsidP="00CE07B1">
            <w:pPr>
              <w:spacing w:after="40"/>
              <w:rPr>
                <w:rFonts w:asciiTheme="minorHAnsi" w:hAnsiTheme="minorHAnsi" w:cs="Arial"/>
                <w:noProof/>
                <w:sz w:val="18"/>
                <w:szCs w:val="18"/>
              </w:rPr>
            </w:pPr>
            <w:r w:rsidRPr="00F76361">
              <w:rPr>
                <w:rFonts w:asciiTheme="minorHAnsi" w:hAnsiTheme="minorHAnsi" w:cs="Arial"/>
                <w:noProof/>
                <w:sz w:val="18"/>
                <w:szCs w:val="18"/>
              </w:rPr>
              <w:t>CMS128 v7</w:t>
            </w:r>
          </w:p>
        </w:tc>
        <w:tc>
          <w:tcPr>
            <w:tcW w:w="2671" w:type="dxa"/>
            <w:tcMar>
              <w:top w:w="43" w:type="dxa"/>
              <w:left w:w="115" w:type="dxa"/>
              <w:bottom w:w="43" w:type="dxa"/>
              <w:right w:w="115" w:type="dxa"/>
            </w:tcMar>
          </w:tcPr>
          <w:p w14:paraId="02C249B1"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40280382-6258-7581-0162-92901c56156e</w:t>
            </w:r>
          </w:p>
          <w:p w14:paraId="7D2C8E68" w14:textId="4AB1BA44" w:rsidR="00100D84" w:rsidRPr="00F76361" w:rsidRDefault="00100D84">
            <w:pPr>
              <w:rPr>
                <w:sz w:val="18"/>
                <w:szCs w:val="18"/>
              </w:rPr>
            </w:pPr>
          </w:p>
        </w:tc>
        <w:tc>
          <w:tcPr>
            <w:tcW w:w="1388" w:type="dxa"/>
          </w:tcPr>
          <w:p w14:paraId="3160158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E25DB17"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1D52EA68"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10F76496"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7DDA88EF" w14:textId="77777777" w:rsidR="00100D84" w:rsidRPr="00F76361" w:rsidRDefault="00100D84" w:rsidP="00CE07B1">
            <w:pPr>
              <w:rPr>
                <w:rFonts w:asciiTheme="minorHAnsi" w:hAnsiTheme="minorHAnsi" w:cs="Arial"/>
                <w:color w:val="000000"/>
                <w:sz w:val="18"/>
                <w:szCs w:val="18"/>
                <w:u w:val="single"/>
              </w:rPr>
            </w:pPr>
          </w:p>
          <w:p w14:paraId="43C42CBD"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57F5287F"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731F882B"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1BB7D96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4973E6DE" w14:textId="124DCD48"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D040D054-4927-4D01-BC57-F810953D2829</w:t>
            </w:r>
            <w:r w:rsidRPr="00F76361">
              <w:rPr>
                <w:rFonts w:ascii="Calibri" w:hAnsi="Calibri" w:cs="Calibri"/>
                <w:color w:val="000000"/>
                <w:sz w:val="18"/>
                <w:szCs w:val="18"/>
              </w:rPr>
              <w:br/>
              <w:t>0CCC6796-3957-4921-9DAA-C35169A3A7AB</w:t>
            </w:r>
            <w:r w:rsidRPr="00F76361">
              <w:rPr>
                <w:rFonts w:ascii="Calibri" w:hAnsi="Calibri" w:cs="Calibri"/>
                <w:color w:val="000000"/>
                <w:sz w:val="18"/>
                <w:szCs w:val="18"/>
              </w:rPr>
              <w:br/>
              <w:t>7D73AE83-6F35-48B6-94B4-4D5C26475599</w:t>
            </w:r>
            <w:r w:rsidRPr="00F76361">
              <w:rPr>
                <w:rFonts w:ascii="Calibri" w:hAnsi="Calibri" w:cs="Calibri"/>
                <w:color w:val="000000"/>
                <w:sz w:val="18"/>
                <w:szCs w:val="18"/>
              </w:rPr>
              <w:br/>
              <w:t>E93F4D1A-F0BD-4F3E-A731-7F569B2467CB</w:t>
            </w:r>
            <w:r w:rsidRPr="00F76361">
              <w:rPr>
                <w:rFonts w:ascii="Calibri" w:hAnsi="Calibri" w:cs="Calibri"/>
                <w:color w:val="000000"/>
                <w:sz w:val="18"/>
                <w:szCs w:val="18"/>
              </w:rPr>
              <w:br/>
            </w:r>
            <w:r w:rsidRPr="00F76361">
              <w:rPr>
                <w:rFonts w:ascii="Calibri" w:hAnsi="Calibri" w:cs="Calibri"/>
                <w:color w:val="000000"/>
                <w:sz w:val="18"/>
                <w:szCs w:val="18"/>
              </w:rPr>
              <w:br/>
              <w:t>F7243F23-FA80-4FCC-A4E4-F23A430F19E4</w:t>
            </w:r>
            <w:r w:rsidRPr="00F76361">
              <w:rPr>
                <w:rFonts w:ascii="Calibri" w:hAnsi="Calibri" w:cs="Calibri"/>
                <w:color w:val="000000"/>
                <w:sz w:val="18"/>
                <w:szCs w:val="18"/>
              </w:rPr>
              <w:br/>
              <w:t>9DFB4D33-98B4-490B-8A9D-30029F5A6113</w:t>
            </w:r>
            <w:r w:rsidRPr="00F76361">
              <w:rPr>
                <w:rFonts w:ascii="Calibri" w:hAnsi="Calibri" w:cs="Calibri"/>
                <w:color w:val="000000"/>
                <w:sz w:val="18"/>
                <w:szCs w:val="18"/>
              </w:rPr>
              <w:br/>
              <w:t>9AB4EA72-C8A9-4975-84DD-3A26CFE64FAE</w:t>
            </w:r>
            <w:r w:rsidRPr="00F76361">
              <w:rPr>
                <w:rFonts w:ascii="Calibri" w:hAnsi="Calibri" w:cs="Calibri"/>
                <w:color w:val="000000"/>
                <w:sz w:val="18"/>
                <w:szCs w:val="18"/>
              </w:rPr>
              <w:br/>
              <w:t>731C990A-340C-49D4-A87B-A7C3B839860D</w:t>
            </w:r>
          </w:p>
        </w:tc>
      </w:tr>
      <w:tr w:rsidR="00100D84" w:rsidRPr="00DB75AD" w14:paraId="6876DD8D" w14:textId="77777777" w:rsidTr="00244B37">
        <w:trPr>
          <w:cantSplit/>
          <w:jc w:val="center"/>
        </w:trPr>
        <w:tc>
          <w:tcPr>
            <w:tcW w:w="1031" w:type="dxa"/>
          </w:tcPr>
          <w:p w14:paraId="2D1EA6A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0389/</w:t>
            </w:r>
          </w:p>
          <w:p w14:paraId="0BED4AF0"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102</w:t>
            </w:r>
          </w:p>
        </w:tc>
        <w:tc>
          <w:tcPr>
            <w:tcW w:w="883" w:type="dxa"/>
            <w:tcMar>
              <w:top w:w="43" w:type="dxa"/>
              <w:left w:w="115" w:type="dxa"/>
              <w:bottom w:w="43" w:type="dxa"/>
              <w:right w:w="115" w:type="dxa"/>
            </w:tcMar>
          </w:tcPr>
          <w:p w14:paraId="296097FB" w14:textId="44770D41"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CMS129 v8</w:t>
            </w:r>
          </w:p>
        </w:tc>
        <w:tc>
          <w:tcPr>
            <w:tcW w:w="2671" w:type="dxa"/>
            <w:tcMar>
              <w:top w:w="43" w:type="dxa"/>
              <w:left w:w="115" w:type="dxa"/>
              <w:bottom w:w="43" w:type="dxa"/>
              <w:right w:w="115" w:type="dxa"/>
            </w:tcMar>
          </w:tcPr>
          <w:p w14:paraId="4E218624"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40280382-6240-b6b9-0162-501e58af08c9</w:t>
            </w:r>
          </w:p>
          <w:p w14:paraId="6ADAF5D7" w14:textId="6ACF54F7" w:rsidR="00100D84" w:rsidRPr="00F76361" w:rsidRDefault="00100D84">
            <w:pPr>
              <w:rPr>
                <w:sz w:val="18"/>
                <w:szCs w:val="18"/>
              </w:rPr>
            </w:pPr>
          </w:p>
        </w:tc>
        <w:tc>
          <w:tcPr>
            <w:tcW w:w="1388" w:type="dxa"/>
          </w:tcPr>
          <w:p w14:paraId="6D16198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03DE9449"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0CEB5D36"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3C6385E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1042A9C0" w14:textId="418F1317"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427E4C5C-E523-428E-A20E-60313EC5FA46</w:t>
            </w:r>
            <w:r w:rsidRPr="00F76361">
              <w:rPr>
                <w:rFonts w:ascii="Calibri" w:hAnsi="Calibri" w:cs="Calibri"/>
                <w:color w:val="000000"/>
                <w:sz w:val="18"/>
                <w:szCs w:val="18"/>
              </w:rPr>
              <w:br/>
              <w:t>BB551AC1-D201-46CB-96F8-A0E0848F3B0B</w:t>
            </w:r>
            <w:r w:rsidRPr="00F76361">
              <w:rPr>
                <w:rFonts w:ascii="Calibri" w:hAnsi="Calibri" w:cs="Calibri"/>
                <w:color w:val="000000"/>
                <w:sz w:val="18"/>
                <w:szCs w:val="18"/>
              </w:rPr>
              <w:br/>
              <w:t>F53E6A1A-7EDF-4AC7-9B74-49A6DE5E9944</w:t>
            </w:r>
            <w:r w:rsidRPr="00F76361">
              <w:rPr>
                <w:rFonts w:ascii="Calibri" w:hAnsi="Calibri" w:cs="Calibri"/>
                <w:color w:val="000000"/>
                <w:sz w:val="18"/>
                <w:szCs w:val="18"/>
              </w:rPr>
              <w:br/>
              <w:t>478363AB-FCA8-4EC6-8CC6-1977455B372B</w:t>
            </w:r>
          </w:p>
        </w:tc>
      </w:tr>
      <w:tr w:rsidR="00100D84" w:rsidRPr="00DB75AD" w14:paraId="603994ED" w14:textId="77777777" w:rsidTr="00244B37">
        <w:trPr>
          <w:cantSplit/>
          <w:jc w:val="center"/>
        </w:trPr>
        <w:tc>
          <w:tcPr>
            <w:tcW w:w="1031" w:type="dxa"/>
          </w:tcPr>
          <w:p w14:paraId="331E49E8"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0034/</w:t>
            </w:r>
          </w:p>
          <w:p w14:paraId="2C062166"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113</w:t>
            </w:r>
          </w:p>
        </w:tc>
        <w:tc>
          <w:tcPr>
            <w:tcW w:w="883" w:type="dxa"/>
            <w:tcMar>
              <w:top w:w="43" w:type="dxa"/>
              <w:left w:w="115" w:type="dxa"/>
              <w:bottom w:w="43" w:type="dxa"/>
              <w:right w:w="115" w:type="dxa"/>
            </w:tcMar>
          </w:tcPr>
          <w:p w14:paraId="023C10EA" w14:textId="1F363F00"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CMS130 v7</w:t>
            </w:r>
          </w:p>
        </w:tc>
        <w:tc>
          <w:tcPr>
            <w:tcW w:w="2671" w:type="dxa"/>
            <w:tcMar>
              <w:top w:w="43" w:type="dxa"/>
              <w:left w:w="115" w:type="dxa"/>
              <w:bottom w:w="43" w:type="dxa"/>
              <w:right w:w="115" w:type="dxa"/>
            </w:tcMar>
          </w:tcPr>
          <w:p w14:paraId="105BB429"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40280382-6258-7581-0162-92959376159d</w:t>
            </w:r>
          </w:p>
          <w:p w14:paraId="186DEE8C" w14:textId="62A67B52" w:rsidR="00100D84" w:rsidRPr="00F76361" w:rsidRDefault="00100D84">
            <w:pPr>
              <w:rPr>
                <w:sz w:val="18"/>
                <w:szCs w:val="18"/>
              </w:rPr>
            </w:pPr>
          </w:p>
        </w:tc>
        <w:tc>
          <w:tcPr>
            <w:tcW w:w="1388" w:type="dxa"/>
          </w:tcPr>
          <w:p w14:paraId="4C653186"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6129B227"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17A45F28"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17E344F8"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562B8FD4" w14:textId="2F76557F"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92842C82-25C1-4262-BD71-537BB8400E96</w:t>
            </w:r>
            <w:r w:rsidRPr="00F76361">
              <w:rPr>
                <w:rFonts w:ascii="Calibri" w:hAnsi="Calibri" w:cs="Calibri"/>
                <w:color w:val="000000"/>
                <w:sz w:val="18"/>
                <w:szCs w:val="18"/>
              </w:rPr>
              <w:br/>
              <w:t>F2257E5C-85C1-41BC-8F9D-FC5118FA7363</w:t>
            </w:r>
            <w:r w:rsidRPr="00F76361">
              <w:rPr>
                <w:rFonts w:ascii="Calibri" w:hAnsi="Calibri" w:cs="Calibri"/>
                <w:color w:val="000000"/>
                <w:sz w:val="18"/>
                <w:szCs w:val="18"/>
              </w:rPr>
              <w:br/>
              <w:t>79DF7019-7CD4-4D38-BFA0-6C6DFC261B53</w:t>
            </w:r>
            <w:r w:rsidRPr="00F76361">
              <w:rPr>
                <w:rFonts w:ascii="Calibri" w:hAnsi="Calibri" w:cs="Calibri"/>
                <w:color w:val="000000"/>
                <w:sz w:val="18"/>
                <w:szCs w:val="18"/>
              </w:rPr>
              <w:br/>
              <w:t>A537E11B-5A76-4A55-8DDE-6FB83FEC87FB</w:t>
            </w:r>
          </w:p>
        </w:tc>
      </w:tr>
      <w:tr w:rsidR="00100D84" w:rsidRPr="00DB75AD" w14:paraId="67F43FE9" w14:textId="77777777" w:rsidTr="00244B37">
        <w:trPr>
          <w:cantSplit/>
          <w:jc w:val="center"/>
        </w:trPr>
        <w:tc>
          <w:tcPr>
            <w:tcW w:w="1031" w:type="dxa"/>
          </w:tcPr>
          <w:p w14:paraId="1C132AEE"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0055/</w:t>
            </w:r>
          </w:p>
          <w:p w14:paraId="2662B658"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117</w:t>
            </w:r>
          </w:p>
        </w:tc>
        <w:tc>
          <w:tcPr>
            <w:tcW w:w="883" w:type="dxa"/>
            <w:tcMar>
              <w:top w:w="43" w:type="dxa"/>
              <w:left w:w="115" w:type="dxa"/>
              <w:bottom w:w="43" w:type="dxa"/>
              <w:right w:w="115" w:type="dxa"/>
            </w:tcMar>
          </w:tcPr>
          <w:p w14:paraId="33FA0531" w14:textId="3CBFC38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CMS131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4138A05"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40280382-6258-7581-0162-9241a52a13fd</w:t>
            </w:r>
          </w:p>
          <w:p w14:paraId="19A5FD9F" w14:textId="597394F1" w:rsidR="00100D84" w:rsidRPr="00F76361" w:rsidRDefault="00100D84">
            <w:pPr>
              <w:rPr>
                <w:sz w:val="18"/>
                <w:szCs w:val="18"/>
              </w:rPr>
            </w:pPr>
          </w:p>
        </w:tc>
        <w:tc>
          <w:tcPr>
            <w:tcW w:w="1388" w:type="dxa"/>
          </w:tcPr>
          <w:p w14:paraId="0FFF87EB"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590DFCF7"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01C6F393" w14:textId="487AFAC2"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08AE6B39"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02B1541B" w14:textId="573165B4"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47D97F49-B5D4-4F0C-BE7E-CF33065EEC68</w:t>
            </w:r>
            <w:r w:rsidRPr="00F76361">
              <w:rPr>
                <w:rFonts w:ascii="Calibri" w:hAnsi="Calibri" w:cs="Calibri"/>
                <w:color w:val="000000"/>
                <w:sz w:val="18"/>
                <w:szCs w:val="18"/>
              </w:rPr>
              <w:br/>
              <w:t>B69DBC72-834A-41A1-B796-B3408E531D9C</w:t>
            </w:r>
            <w:r w:rsidRPr="00F76361">
              <w:rPr>
                <w:rFonts w:ascii="Calibri" w:hAnsi="Calibri" w:cs="Calibri"/>
                <w:color w:val="000000"/>
                <w:sz w:val="18"/>
                <w:szCs w:val="18"/>
              </w:rPr>
              <w:br/>
              <w:t>C865E42B-466C-4CD5-9EA2-46C532AE818A</w:t>
            </w:r>
            <w:r w:rsidRPr="00F76361">
              <w:rPr>
                <w:rFonts w:ascii="Calibri" w:hAnsi="Calibri" w:cs="Calibri"/>
                <w:color w:val="000000"/>
                <w:sz w:val="18"/>
                <w:szCs w:val="18"/>
              </w:rPr>
              <w:br/>
              <w:t>88F63A33-6D05-4BD2-8159-2C3712CA5638</w:t>
            </w:r>
          </w:p>
        </w:tc>
      </w:tr>
      <w:tr w:rsidR="00100D84" w:rsidRPr="00DB75AD" w14:paraId="689C6C02" w14:textId="77777777" w:rsidTr="00244B37">
        <w:trPr>
          <w:cantSplit/>
          <w:jc w:val="center"/>
        </w:trPr>
        <w:tc>
          <w:tcPr>
            <w:tcW w:w="1031" w:type="dxa"/>
          </w:tcPr>
          <w:p w14:paraId="2044BF0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0564/</w:t>
            </w:r>
          </w:p>
          <w:p w14:paraId="0860C01E"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192</w:t>
            </w:r>
          </w:p>
        </w:tc>
        <w:tc>
          <w:tcPr>
            <w:tcW w:w="883" w:type="dxa"/>
            <w:tcMar>
              <w:top w:w="43" w:type="dxa"/>
              <w:left w:w="115" w:type="dxa"/>
              <w:bottom w:w="43" w:type="dxa"/>
              <w:right w:w="115" w:type="dxa"/>
            </w:tcMar>
          </w:tcPr>
          <w:p w14:paraId="02B6F334" w14:textId="2AD995DD"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CMS132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0EAEFA5"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40280382-6240-b6b9-0162-547e6afb0c02</w:t>
            </w:r>
          </w:p>
          <w:p w14:paraId="3F9CBD20" w14:textId="35934897" w:rsidR="00100D84" w:rsidRPr="00F76361" w:rsidRDefault="00100D84">
            <w:pPr>
              <w:rPr>
                <w:sz w:val="18"/>
                <w:szCs w:val="18"/>
              </w:rPr>
            </w:pPr>
          </w:p>
        </w:tc>
        <w:tc>
          <w:tcPr>
            <w:tcW w:w="1388" w:type="dxa"/>
          </w:tcPr>
          <w:p w14:paraId="7B10470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3A8280B6"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3B908894"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32D47407"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4EDBFD97" w14:textId="27B62531"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90CB94D3-A909-4A54-AC3C-E2A131AF50C3</w:t>
            </w:r>
            <w:r w:rsidRPr="00F76361">
              <w:rPr>
                <w:rFonts w:ascii="Calibri" w:hAnsi="Calibri" w:cs="Calibri"/>
                <w:color w:val="000000"/>
                <w:sz w:val="18"/>
                <w:szCs w:val="18"/>
              </w:rPr>
              <w:br/>
              <w:t>AEA53BEE-666A-49EC-8E7D-50A03BF34444</w:t>
            </w:r>
            <w:r w:rsidRPr="00F76361">
              <w:rPr>
                <w:rFonts w:ascii="Calibri" w:hAnsi="Calibri" w:cs="Calibri"/>
                <w:color w:val="000000"/>
                <w:sz w:val="18"/>
                <w:szCs w:val="18"/>
              </w:rPr>
              <w:br/>
              <w:t>BD5C5DAA-1F7A-40C3-9DFF-591664B9C0F8</w:t>
            </w:r>
            <w:r w:rsidRPr="00F76361">
              <w:rPr>
                <w:rFonts w:ascii="Calibri" w:hAnsi="Calibri" w:cs="Calibri"/>
                <w:color w:val="000000"/>
                <w:sz w:val="18"/>
                <w:szCs w:val="18"/>
              </w:rPr>
              <w:br/>
              <w:t>13F9C2C6-A9A4-4BF0-B66A-770F568B73BF</w:t>
            </w:r>
          </w:p>
        </w:tc>
      </w:tr>
      <w:tr w:rsidR="00100D84" w:rsidRPr="00DB75AD" w14:paraId="04137D23" w14:textId="77777777" w:rsidTr="00244B37">
        <w:trPr>
          <w:cantSplit/>
          <w:jc w:val="center"/>
        </w:trPr>
        <w:tc>
          <w:tcPr>
            <w:tcW w:w="1031" w:type="dxa"/>
          </w:tcPr>
          <w:p w14:paraId="53E886FB"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0565/</w:t>
            </w:r>
          </w:p>
          <w:p w14:paraId="1A8F277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191</w:t>
            </w:r>
          </w:p>
        </w:tc>
        <w:tc>
          <w:tcPr>
            <w:tcW w:w="883" w:type="dxa"/>
            <w:tcMar>
              <w:top w:w="43" w:type="dxa"/>
              <w:left w:w="115" w:type="dxa"/>
              <w:bottom w:w="43" w:type="dxa"/>
              <w:right w:w="115" w:type="dxa"/>
            </w:tcMar>
          </w:tcPr>
          <w:p w14:paraId="00EB0497" w14:textId="2FBF85A9"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CMS133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005E72A5"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40280382-6240-b6b9-0162-54705e6c0bb0</w:t>
            </w:r>
          </w:p>
          <w:p w14:paraId="531BB2FA" w14:textId="5253E58E" w:rsidR="00100D84" w:rsidRPr="00F76361" w:rsidRDefault="00100D84">
            <w:pPr>
              <w:rPr>
                <w:sz w:val="18"/>
                <w:szCs w:val="18"/>
              </w:rPr>
            </w:pPr>
          </w:p>
        </w:tc>
        <w:tc>
          <w:tcPr>
            <w:tcW w:w="1388" w:type="dxa"/>
          </w:tcPr>
          <w:p w14:paraId="68ADFB68"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7592C13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A0C0FB0"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5BC29433"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3A3450FB" w14:textId="54F8A8F8"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DA5802D7-5D0B-4560-9DBB-AD2F596C80FD</w:t>
            </w:r>
            <w:r w:rsidRPr="00F76361">
              <w:rPr>
                <w:rFonts w:ascii="Calibri" w:hAnsi="Calibri" w:cs="Calibri"/>
                <w:color w:val="000000"/>
                <w:sz w:val="18"/>
                <w:szCs w:val="18"/>
              </w:rPr>
              <w:br/>
              <w:t>A0A03921-EAF1-4781-BC96-5AD5F04EAB82</w:t>
            </w:r>
            <w:r w:rsidRPr="00F76361">
              <w:rPr>
                <w:rFonts w:ascii="Calibri" w:hAnsi="Calibri" w:cs="Calibri"/>
                <w:color w:val="000000"/>
                <w:sz w:val="18"/>
                <w:szCs w:val="18"/>
              </w:rPr>
              <w:br/>
              <w:t>36F823EC-7E3E-4A56-A4DB-2A3353BB1093</w:t>
            </w:r>
            <w:r w:rsidRPr="00F76361">
              <w:rPr>
                <w:rFonts w:ascii="Calibri" w:hAnsi="Calibri" w:cs="Calibri"/>
                <w:color w:val="000000"/>
                <w:sz w:val="18"/>
                <w:szCs w:val="18"/>
              </w:rPr>
              <w:br/>
              <w:t>E7E63A54-0AD8-4905-B766-ACDF89DF4D13</w:t>
            </w:r>
          </w:p>
        </w:tc>
      </w:tr>
      <w:tr w:rsidR="00100D84" w:rsidRPr="00DB75AD" w14:paraId="170AE691" w14:textId="77777777" w:rsidTr="00244B37">
        <w:trPr>
          <w:cantSplit/>
          <w:jc w:val="center"/>
        </w:trPr>
        <w:tc>
          <w:tcPr>
            <w:tcW w:w="1031" w:type="dxa"/>
          </w:tcPr>
          <w:p w14:paraId="7AB453EB"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0062/</w:t>
            </w:r>
          </w:p>
          <w:p w14:paraId="7304650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119</w:t>
            </w:r>
          </w:p>
        </w:tc>
        <w:tc>
          <w:tcPr>
            <w:tcW w:w="883" w:type="dxa"/>
            <w:tcMar>
              <w:top w:w="43" w:type="dxa"/>
              <w:left w:w="115" w:type="dxa"/>
              <w:bottom w:w="43" w:type="dxa"/>
              <w:right w:w="115" w:type="dxa"/>
            </w:tcMar>
          </w:tcPr>
          <w:p w14:paraId="0AA43408" w14:textId="0C621DE1"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CMS134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7BB2FFB"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40280382-6258-7581-0162-92106b67138d</w:t>
            </w:r>
          </w:p>
          <w:p w14:paraId="586CC7D5" w14:textId="3FB3D8B2" w:rsidR="00100D84" w:rsidRPr="00F76361" w:rsidRDefault="00100D84">
            <w:pPr>
              <w:rPr>
                <w:sz w:val="18"/>
                <w:szCs w:val="18"/>
              </w:rPr>
            </w:pPr>
          </w:p>
        </w:tc>
        <w:tc>
          <w:tcPr>
            <w:tcW w:w="1388" w:type="dxa"/>
          </w:tcPr>
          <w:p w14:paraId="603B27AB"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586DBD89"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5E972761" w14:textId="67CE8B9A" w:rsidR="00174093" w:rsidRPr="00F76361" w:rsidRDefault="00174093">
            <w:pPr>
              <w:rPr>
                <w:sz w:val="18"/>
                <w:szCs w:val="18"/>
              </w:rPr>
            </w:pPr>
            <w:r w:rsidRPr="00F76361">
              <w:rPr>
                <w:rFonts w:asciiTheme="minorHAnsi" w:hAnsiTheme="minorHAnsi"/>
                <w:color w:val="000000" w:themeColor="text1"/>
                <w:sz w:val="18"/>
                <w:szCs w:val="18"/>
                <w:u w:val="single"/>
              </w:rPr>
              <w:t>DENEX:</w:t>
            </w:r>
          </w:p>
          <w:p w14:paraId="050D18A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1BA66E9" w14:textId="6C6AC4AB"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39C4CA1F-EC2B-4934-BEBD-A256081AF8FE</w:t>
            </w:r>
            <w:r w:rsidRPr="00F76361">
              <w:rPr>
                <w:rFonts w:ascii="Calibri" w:hAnsi="Calibri" w:cs="Calibri"/>
                <w:color w:val="000000"/>
                <w:sz w:val="18"/>
                <w:szCs w:val="18"/>
              </w:rPr>
              <w:br/>
              <w:t>C71183B7-7C20-4A94-9D2B-176D8DBC6F52</w:t>
            </w:r>
            <w:r w:rsidRPr="00F76361">
              <w:rPr>
                <w:rFonts w:ascii="Calibri" w:hAnsi="Calibri" w:cs="Calibri"/>
                <w:color w:val="000000"/>
                <w:sz w:val="18"/>
                <w:szCs w:val="18"/>
              </w:rPr>
              <w:br/>
              <w:t>3BCC377E-F65F-4307-BB8A-3761CDEB90F5</w:t>
            </w:r>
            <w:r w:rsidRPr="00F76361">
              <w:rPr>
                <w:rFonts w:ascii="Calibri" w:hAnsi="Calibri" w:cs="Calibri"/>
                <w:color w:val="000000"/>
                <w:sz w:val="18"/>
                <w:szCs w:val="18"/>
              </w:rPr>
              <w:br/>
              <w:t>153A985A-362E-4CAD-B384-AE7D95C11C2B</w:t>
            </w:r>
          </w:p>
        </w:tc>
      </w:tr>
      <w:tr w:rsidR="00100D84" w:rsidRPr="00DB75AD" w14:paraId="2B1DAD77" w14:textId="77777777" w:rsidTr="00244B37">
        <w:trPr>
          <w:cantSplit/>
          <w:jc w:val="center"/>
        </w:trPr>
        <w:tc>
          <w:tcPr>
            <w:tcW w:w="1031" w:type="dxa"/>
          </w:tcPr>
          <w:p w14:paraId="183C0E23" w14:textId="44CA2E49"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0081</w:t>
            </w:r>
            <w:r w:rsidR="00100D84" w:rsidRPr="00F76361">
              <w:rPr>
                <w:rFonts w:asciiTheme="minorHAnsi" w:hAnsiTheme="minorHAnsi" w:cs="Arial"/>
                <w:noProof/>
                <w:sz w:val="18"/>
                <w:szCs w:val="18"/>
              </w:rPr>
              <w:t>/</w:t>
            </w:r>
          </w:p>
          <w:p w14:paraId="52F716CD"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w:t>
            </w:r>
          </w:p>
        </w:tc>
        <w:tc>
          <w:tcPr>
            <w:tcW w:w="883" w:type="dxa"/>
            <w:tcMar>
              <w:top w:w="43" w:type="dxa"/>
              <w:left w:w="115" w:type="dxa"/>
              <w:bottom w:w="43" w:type="dxa"/>
              <w:right w:w="115" w:type="dxa"/>
            </w:tcMar>
          </w:tcPr>
          <w:p w14:paraId="6C329840" w14:textId="5A041B32"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CMS135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4D526FD"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40280382-6240-b6b9-0162-5462542a0b59</w:t>
            </w:r>
          </w:p>
          <w:p w14:paraId="6C07D106" w14:textId="6EC0DB40" w:rsidR="00100D84" w:rsidRPr="00F76361" w:rsidRDefault="00100D84">
            <w:pPr>
              <w:rPr>
                <w:sz w:val="18"/>
                <w:szCs w:val="18"/>
              </w:rPr>
            </w:pPr>
          </w:p>
        </w:tc>
        <w:tc>
          <w:tcPr>
            <w:tcW w:w="1388" w:type="dxa"/>
          </w:tcPr>
          <w:p w14:paraId="02EAC41A" w14:textId="2B2660D1" w:rsidR="00100D84" w:rsidRPr="00F76361" w:rsidRDefault="00100D84">
            <w:pPr>
              <w:rPr>
                <w:sz w:val="18"/>
                <w:szCs w:val="18"/>
              </w:rPr>
            </w:pPr>
            <w:r w:rsidRPr="00F76361">
              <w:rPr>
                <w:rFonts w:asciiTheme="minorHAnsi" w:hAnsiTheme="minorHAnsi"/>
                <w:color w:val="000000" w:themeColor="text1"/>
                <w:sz w:val="18"/>
                <w:szCs w:val="18"/>
                <w:u w:val="single"/>
              </w:rPr>
              <w:t>IPOP</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 xml:space="preserve">:  </w:t>
            </w:r>
          </w:p>
          <w:p w14:paraId="0371C2BC" w14:textId="7A5D00AC" w:rsidR="00100D84" w:rsidRPr="00F76361" w:rsidRDefault="00100D84">
            <w:pPr>
              <w:rPr>
                <w:sz w:val="18"/>
                <w:szCs w:val="18"/>
              </w:rPr>
            </w:pPr>
            <w:r w:rsidRPr="00F76361">
              <w:rPr>
                <w:rFonts w:asciiTheme="minorHAnsi" w:hAnsiTheme="minorHAnsi"/>
                <w:color w:val="000000" w:themeColor="text1"/>
                <w:sz w:val="18"/>
                <w:szCs w:val="18"/>
                <w:u w:val="single"/>
              </w:rPr>
              <w:t>DENOM</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3E485CFF" w14:textId="5CEFC304" w:rsidR="00100D84" w:rsidRPr="00F76361" w:rsidRDefault="00100D84">
            <w:pPr>
              <w:rPr>
                <w:sz w:val="18"/>
                <w:szCs w:val="18"/>
              </w:rPr>
            </w:pPr>
            <w:r w:rsidRPr="00F76361">
              <w:rPr>
                <w:rFonts w:asciiTheme="minorHAnsi" w:hAnsiTheme="minorHAnsi"/>
                <w:color w:val="000000" w:themeColor="text1"/>
                <w:sz w:val="18"/>
                <w:szCs w:val="18"/>
                <w:u w:val="single"/>
              </w:rPr>
              <w:t>NUMER</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1288CE16"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2556DFA9" w14:textId="77777777" w:rsidR="00695BF1" w:rsidRPr="00F76361" w:rsidRDefault="00695BF1">
            <w:pPr>
              <w:rPr>
                <w:rFonts w:asciiTheme="minorHAnsi" w:hAnsiTheme="minorHAnsi"/>
                <w:color w:val="000000" w:themeColor="text1"/>
                <w:sz w:val="18"/>
                <w:szCs w:val="18"/>
                <w:u w:val="single"/>
              </w:rPr>
            </w:pPr>
          </w:p>
          <w:p w14:paraId="10CF1CAE" w14:textId="6B8117E7" w:rsidR="00695BF1" w:rsidRPr="00F76361" w:rsidRDefault="00695BF1" w:rsidP="00695BF1">
            <w:pPr>
              <w:rPr>
                <w:sz w:val="18"/>
                <w:szCs w:val="18"/>
              </w:rPr>
            </w:pPr>
            <w:r w:rsidRPr="00F76361">
              <w:rPr>
                <w:rFonts w:asciiTheme="minorHAnsi" w:hAnsiTheme="minorHAnsi"/>
                <w:color w:val="000000" w:themeColor="text1"/>
                <w:sz w:val="18"/>
                <w:szCs w:val="18"/>
                <w:u w:val="single"/>
              </w:rPr>
              <w:t xml:space="preserve">IPOP 2:  </w:t>
            </w:r>
          </w:p>
          <w:p w14:paraId="748C0138" w14:textId="1ED06F4C" w:rsidR="00695BF1" w:rsidRPr="00F76361" w:rsidRDefault="00695BF1" w:rsidP="00695BF1">
            <w:pPr>
              <w:rPr>
                <w:sz w:val="18"/>
                <w:szCs w:val="18"/>
              </w:rPr>
            </w:pPr>
            <w:r w:rsidRPr="00F76361">
              <w:rPr>
                <w:rFonts w:asciiTheme="minorHAnsi" w:hAnsiTheme="minorHAnsi"/>
                <w:color w:val="000000" w:themeColor="text1"/>
                <w:sz w:val="18"/>
                <w:szCs w:val="18"/>
                <w:u w:val="single"/>
              </w:rPr>
              <w:t>DENOM 2:</w:t>
            </w:r>
          </w:p>
          <w:p w14:paraId="3A17C285" w14:textId="746909E3" w:rsidR="00695BF1" w:rsidRPr="00F76361" w:rsidRDefault="00695BF1" w:rsidP="00695BF1">
            <w:pPr>
              <w:rPr>
                <w:sz w:val="18"/>
                <w:szCs w:val="18"/>
              </w:rPr>
            </w:pPr>
            <w:r w:rsidRPr="00F76361">
              <w:rPr>
                <w:rFonts w:asciiTheme="minorHAnsi" w:hAnsiTheme="minorHAnsi"/>
                <w:color w:val="000000" w:themeColor="text1"/>
                <w:sz w:val="18"/>
                <w:szCs w:val="18"/>
                <w:u w:val="single"/>
              </w:rPr>
              <w:t>NUMER 2:</w:t>
            </w:r>
          </w:p>
          <w:p w14:paraId="79248408" w14:textId="0A4395CC" w:rsidR="00695BF1" w:rsidRPr="00F76361" w:rsidRDefault="00695BF1" w:rsidP="00695BF1">
            <w:pPr>
              <w:rPr>
                <w:sz w:val="18"/>
                <w:szCs w:val="18"/>
              </w:rPr>
            </w:pPr>
            <w:r w:rsidRPr="00F76361">
              <w:rPr>
                <w:rFonts w:asciiTheme="minorHAnsi" w:hAnsiTheme="minorHAnsi"/>
                <w:color w:val="000000" w:themeColor="text1"/>
                <w:sz w:val="18"/>
                <w:szCs w:val="18"/>
                <w:u w:val="single"/>
              </w:rPr>
              <w:t>DENEXCEP 2:</w:t>
            </w:r>
          </w:p>
        </w:tc>
        <w:tc>
          <w:tcPr>
            <w:tcW w:w="3641" w:type="dxa"/>
            <w:tcMar>
              <w:top w:w="43" w:type="dxa"/>
              <w:left w:w="115" w:type="dxa"/>
              <w:bottom w:w="43" w:type="dxa"/>
              <w:right w:w="115" w:type="dxa"/>
            </w:tcMar>
          </w:tcPr>
          <w:p w14:paraId="590B8C99" w14:textId="7FF668FB"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24092CC9-3820-4099-9F70-D0BFAC65AE89</w:t>
            </w:r>
            <w:r w:rsidRPr="00F76361">
              <w:rPr>
                <w:rFonts w:ascii="Calibri" w:hAnsi="Calibri" w:cs="Calibri"/>
                <w:color w:val="000000"/>
                <w:sz w:val="18"/>
                <w:szCs w:val="18"/>
              </w:rPr>
              <w:br/>
              <w:t>D18CEF8F-9533-4B09-8A69-003F327CE469</w:t>
            </w:r>
            <w:r w:rsidRPr="00F76361">
              <w:rPr>
                <w:rFonts w:ascii="Calibri" w:hAnsi="Calibri" w:cs="Calibri"/>
                <w:color w:val="000000"/>
                <w:sz w:val="18"/>
                <w:szCs w:val="18"/>
              </w:rPr>
              <w:br/>
              <w:t>41EF9FF5-7260-41D8-88E6-760F876C66FB</w:t>
            </w:r>
            <w:r w:rsidRPr="00F76361">
              <w:rPr>
                <w:rFonts w:ascii="Calibri" w:hAnsi="Calibri" w:cs="Calibri"/>
                <w:color w:val="000000"/>
                <w:sz w:val="18"/>
                <w:szCs w:val="18"/>
              </w:rPr>
              <w:br/>
              <w:t>635D1D87-8196-453D-9A80-332E6FBD4F7F</w:t>
            </w:r>
            <w:r w:rsidRPr="00F76361">
              <w:rPr>
                <w:rFonts w:ascii="Calibri" w:hAnsi="Calibri" w:cs="Calibri"/>
                <w:color w:val="000000"/>
                <w:sz w:val="18"/>
                <w:szCs w:val="18"/>
              </w:rPr>
              <w:br/>
            </w:r>
            <w:r w:rsidRPr="00F76361">
              <w:rPr>
                <w:rFonts w:ascii="Calibri" w:hAnsi="Calibri" w:cs="Calibri"/>
                <w:color w:val="000000"/>
                <w:sz w:val="18"/>
                <w:szCs w:val="18"/>
              </w:rPr>
              <w:br/>
              <w:t>B859035C-8ECD-4F04-86D9-546BBF293396</w:t>
            </w:r>
            <w:r w:rsidRPr="00F76361">
              <w:rPr>
                <w:rFonts w:ascii="Calibri" w:hAnsi="Calibri" w:cs="Calibri"/>
                <w:color w:val="000000"/>
                <w:sz w:val="18"/>
                <w:szCs w:val="18"/>
              </w:rPr>
              <w:br/>
              <w:t>89C9D1EC-FDAD-4982-9CE4-F144E8A85A53</w:t>
            </w:r>
            <w:r w:rsidRPr="00F76361">
              <w:rPr>
                <w:rFonts w:ascii="Calibri" w:hAnsi="Calibri" w:cs="Calibri"/>
                <w:color w:val="000000"/>
                <w:sz w:val="18"/>
                <w:szCs w:val="18"/>
              </w:rPr>
              <w:br/>
              <w:t>88762E67-6197-4F77-9800-46707A34C062</w:t>
            </w:r>
            <w:r w:rsidRPr="00F76361">
              <w:rPr>
                <w:rFonts w:ascii="Calibri" w:hAnsi="Calibri" w:cs="Calibri"/>
                <w:color w:val="000000"/>
                <w:sz w:val="18"/>
                <w:szCs w:val="18"/>
              </w:rPr>
              <w:br/>
              <w:t>1504BDD4-8AAD-4B91-87C3-5F0B12B6E97D</w:t>
            </w:r>
          </w:p>
        </w:tc>
      </w:tr>
      <w:tr w:rsidR="00100D84" w:rsidRPr="00DB75AD" w14:paraId="26E3D8CF" w14:textId="77777777" w:rsidTr="00244B37">
        <w:trPr>
          <w:cantSplit/>
          <w:jc w:val="center"/>
        </w:trPr>
        <w:tc>
          <w:tcPr>
            <w:tcW w:w="1031" w:type="dxa"/>
          </w:tcPr>
          <w:p w14:paraId="2C94669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0108/</w:t>
            </w:r>
          </w:p>
          <w:p w14:paraId="54300605"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366</w:t>
            </w:r>
          </w:p>
        </w:tc>
        <w:tc>
          <w:tcPr>
            <w:tcW w:w="883" w:type="dxa"/>
            <w:tcMar>
              <w:top w:w="43" w:type="dxa"/>
              <w:left w:w="115" w:type="dxa"/>
              <w:bottom w:w="43" w:type="dxa"/>
              <w:right w:w="115" w:type="dxa"/>
            </w:tcMar>
          </w:tcPr>
          <w:p w14:paraId="5163C7E1" w14:textId="06391EAC" w:rsidR="00100D84" w:rsidRPr="00F76361" w:rsidRDefault="00155E4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CMS136 v</w:t>
            </w:r>
            <w:r w:rsidR="00695BF1"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2782464A"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40280382-6258-7581-0162-929d3fb415c3</w:t>
            </w:r>
          </w:p>
          <w:p w14:paraId="7BF7E950" w14:textId="1B845698" w:rsidR="00100D84" w:rsidRPr="00F76361" w:rsidRDefault="00100D84">
            <w:pPr>
              <w:rPr>
                <w:sz w:val="18"/>
                <w:szCs w:val="18"/>
              </w:rPr>
            </w:pPr>
          </w:p>
        </w:tc>
        <w:tc>
          <w:tcPr>
            <w:tcW w:w="1388" w:type="dxa"/>
          </w:tcPr>
          <w:p w14:paraId="70BE9573"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1:   </w:t>
            </w:r>
          </w:p>
          <w:p w14:paraId="5A78527D"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1:  </w:t>
            </w:r>
          </w:p>
          <w:p w14:paraId="55016D09"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32C0D421"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2A96B202" w14:textId="77777777" w:rsidR="00100D84" w:rsidRPr="00F76361" w:rsidRDefault="00100D84" w:rsidP="005C1A32">
            <w:pPr>
              <w:rPr>
                <w:rFonts w:asciiTheme="minorHAnsi" w:hAnsiTheme="minorHAnsi" w:cs="Arial"/>
                <w:color w:val="000000"/>
                <w:sz w:val="18"/>
                <w:szCs w:val="18"/>
                <w:u w:val="single"/>
              </w:rPr>
            </w:pPr>
          </w:p>
          <w:p w14:paraId="7237BD28"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5F609DD7"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18943A1E"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098651CA"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1C37E1F3" w14:textId="3E422BD2"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F5F4C658-6848-4004-B5B8-AF2C5DC0A1C1</w:t>
            </w:r>
            <w:r w:rsidRPr="00F76361">
              <w:rPr>
                <w:rFonts w:ascii="Calibri" w:hAnsi="Calibri" w:cs="Calibri"/>
                <w:color w:val="000000"/>
                <w:sz w:val="18"/>
                <w:szCs w:val="18"/>
              </w:rPr>
              <w:br/>
              <w:t>8184F88D-D587-4DEC-B64C-E222741965D1</w:t>
            </w:r>
            <w:r w:rsidRPr="00F76361">
              <w:rPr>
                <w:rFonts w:ascii="Calibri" w:hAnsi="Calibri" w:cs="Calibri"/>
                <w:color w:val="000000"/>
                <w:sz w:val="18"/>
                <w:szCs w:val="18"/>
              </w:rPr>
              <w:br/>
              <w:t>38CA7B94-B1BC-4B89-8093-BE3C175F0BE1</w:t>
            </w:r>
            <w:r w:rsidRPr="00F76361">
              <w:rPr>
                <w:rFonts w:ascii="Calibri" w:hAnsi="Calibri" w:cs="Calibri"/>
                <w:color w:val="000000"/>
                <w:sz w:val="18"/>
                <w:szCs w:val="18"/>
              </w:rPr>
              <w:br/>
              <w:t>42F25D08-0B43-4388-B256-BA276FDE48B8</w:t>
            </w:r>
            <w:r w:rsidRPr="00F76361">
              <w:rPr>
                <w:rFonts w:ascii="Calibri" w:hAnsi="Calibri" w:cs="Calibri"/>
                <w:color w:val="000000"/>
                <w:sz w:val="18"/>
                <w:szCs w:val="18"/>
              </w:rPr>
              <w:br/>
            </w:r>
            <w:r w:rsidRPr="00F76361">
              <w:rPr>
                <w:rFonts w:ascii="Calibri" w:hAnsi="Calibri" w:cs="Calibri"/>
                <w:color w:val="000000"/>
                <w:sz w:val="18"/>
                <w:szCs w:val="18"/>
              </w:rPr>
              <w:br/>
              <w:t>C6C60AD7-0901-4140-9C55-6870E043D311</w:t>
            </w:r>
            <w:r w:rsidRPr="00F76361">
              <w:rPr>
                <w:rFonts w:ascii="Calibri" w:hAnsi="Calibri" w:cs="Calibri"/>
                <w:color w:val="000000"/>
                <w:sz w:val="18"/>
                <w:szCs w:val="18"/>
              </w:rPr>
              <w:br/>
              <w:t>39641D8A-C01D-4AB3-B92A-52C1B94E34CC</w:t>
            </w:r>
            <w:r w:rsidRPr="00F76361">
              <w:rPr>
                <w:rFonts w:ascii="Calibri" w:hAnsi="Calibri" w:cs="Calibri"/>
                <w:color w:val="000000"/>
                <w:sz w:val="18"/>
                <w:szCs w:val="18"/>
              </w:rPr>
              <w:br/>
              <w:t>DE032C8E-7AA3-479A-9BCA-9597A80CCAE0</w:t>
            </w:r>
            <w:r w:rsidRPr="00F76361">
              <w:rPr>
                <w:rFonts w:ascii="Calibri" w:hAnsi="Calibri" w:cs="Calibri"/>
                <w:color w:val="000000"/>
                <w:sz w:val="18"/>
                <w:szCs w:val="18"/>
              </w:rPr>
              <w:br/>
              <w:t>226956ED-22B1-4722-9179-EBD7C4AC9ECC</w:t>
            </w:r>
          </w:p>
        </w:tc>
      </w:tr>
      <w:tr w:rsidR="00100D84" w:rsidRPr="00DB75AD" w14:paraId="0AF5A04A" w14:textId="77777777" w:rsidTr="00244B37">
        <w:trPr>
          <w:cantSplit/>
          <w:jc w:val="center"/>
        </w:trPr>
        <w:tc>
          <w:tcPr>
            <w:tcW w:w="1031" w:type="dxa"/>
          </w:tcPr>
          <w:p w14:paraId="0E013327"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0004/</w:t>
            </w:r>
          </w:p>
          <w:p w14:paraId="5F140A40"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305</w:t>
            </w:r>
          </w:p>
        </w:tc>
        <w:tc>
          <w:tcPr>
            <w:tcW w:w="883" w:type="dxa"/>
            <w:tcMar>
              <w:top w:w="43" w:type="dxa"/>
              <w:left w:w="115" w:type="dxa"/>
              <w:bottom w:w="43" w:type="dxa"/>
              <w:right w:w="115" w:type="dxa"/>
            </w:tcMar>
          </w:tcPr>
          <w:p w14:paraId="1EDA241A" w14:textId="60354335" w:rsidR="00100D84" w:rsidRPr="00F76361" w:rsidRDefault="00155E4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CMS137v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828F106"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40280382-6258-7581-0162-92a37a9b15df</w:t>
            </w:r>
          </w:p>
          <w:p w14:paraId="31A7ADAC" w14:textId="2DF0BB3C" w:rsidR="00100D84" w:rsidRPr="00F76361" w:rsidRDefault="00100D84">
            <w:pPr>
              <w:rPr>
                <w:sz w:val="18"/>
                <w:szCs w:val="18"/>
              </w:rPr>
            </w:pPr>
          </w:p>
        </w:tc>
        <w:tc>
          <w:tcPr>
            <w:tcW w:w="1388" w:type="dxa"/>
          </w:tcPr>
          <w:p w14:paraId="08BE6A1E"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1:   </w:t>
            </w:r>
          </w:p>
          <w:p w14:paraId="0BF9B115"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1:  </w:t>
            </w:r>
          </w:p>
          <w:p w14:paraId="050B1E3E"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1693D91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40FAF88E"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1-1:</w:t>
            </w:r>
          </w:p>
          <w:p w14:paraId="771E2CD5"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1-2:</w:t>
            </w:r>
          </w:p>
          <w:p w14:paraId="5BAAF1FF" w14:textId="77777777" w:rsidR="00100D84" w:rsidRPr="00F76361" w:rsidRDefault="00100D84" w:rsidP="005C1A32">
            <w:pPr>
              <w:rPr>
                <w:rFonts w:asciiTheme="minorHAnsi" w:hAnsiTheme="minorHAnsi" w:cs="Arial"/>
                <w:color w:val="000000"/>
                <w:sz w:val="18"/>
                <w:szCs w:val="18"/>
                <w:u w:val="single"/>
              </w:rPr>
            </w:pPr>
          </w:p>
          <w:p w14:paraId="48129EF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0D69A06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283B897A"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0F15E30B"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p w14:paraId="55B3C8AE"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2-1:</w:t>
            </w:r>
          </w:p>
          <w:p w14:paraId="6D269114"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2-2:</w:t>
            </w:r>
          </w:p>
        </w:tc>
        <w:tc>
          <w:tcPr>
            <w:tcW w:w="3641" w:type="dxa"/>
            <w:tcMar>
              <w:top w:w="43" w:type="dxa"/>
              <w:left w:w="115" w:type="dxa"/>
              <w:bottom w:w="43" w:type="dxa"/>
              <w:right w:w="115" w:type="dxa"/>
            </w:tcMar>
          </w:tcPr>
          <w:p w14:paraId="30E637C0" w14:textId="6F339CE1"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452021F9-5466-45A8-9528-0F92E70C95DD</w:t>
            </w:r>
            <w:r w:rsidRPr="00F76361">
              <w:rPr>
                <w:rFonts w:ascii="Calibri" w:hAnsi="Calibri" w:cs="Calibri"/>
                <w:color w:val="000000"/>
                <w:sz w:val="18"/>
                <w:szCs w:val="18"/>
              </w:rPr>
              <w:br/>
              <w:t>39C79E71-7369-46C3-AD5F-1C5D83BA474A</w:t>
            </w:r>
            <w:r w:rsidRPr="00F76361">
              <w:rPr>
                <w:rFonts w:ascii="Calibri" w:hAnsi="Calibri" w:cs="Calibri"/>
                <w:color w:val="000000"/>
                <w:sz w:val="18"/>
                <w:szCs w:val="18"/>
              </w:rPr>
              <w:br/>
              <w:t>B0687FEA-DC33-40B2-95F7-279E11E3AB28</w:t>
            </w:r>
            <w:r w:rsidRPr="00F76361">
              <w:rPr>
                <w:rFonts w:ascii="Calibri" w:hAnsi="Calibri" w:cs="Calibri"/>
                <w:color w:val="000000"/>
                <w:sz w:val="18"/>
                <w:szCs w:val="18"/>
              </w:rPr>
              <w:br/>
              <w:t>22DE67FC-79C0-4725-BDE3-3C9B0A1ACAF7</w:t>
            </w:r>
            <w:r w:rsidRPr="00F76361">
              <w:rPr>
                <w:rFonts w:ascii="Calibri" w:hAnsi="Calibri" w:cs="Calibri"/>
                <w:color w:val="000000"/>
                <w:sz w:val="18"/>
                <w:szCs w:val="18"/>
              </w:rPr>
              <w:br/>
              <w:t>F7764C47-6BAE-4359-A3DF-9C452DC95A33</w:t>
            </w:r>
            <w:r w:rsidRPr="00F76361">
              <w:rPr>
                <w:rFonts w:ascii="Calibri" w:hAnsi="Calibri" w:cs="Calibri"/>
                <w:color w:val="000000"/>
                <w:sz w:val="18"/>
                <w:szCs w:val="18"/>
              </w:rPr>
              <w:br/>
              <w:t>44729C98-B535-4C78-8BC3-A716323B9965</w:t>
            </w:r>
            <w:r w:rsidRPr="00F76361">
              <w:rPr>
                <w:rFonts w:ascii="Calibri" w:hAnsi="Calibri" w:cs="Calibri"/>
                <w:color w:val="000000"/>
                <w:sz w:val="18"/>
                <w:szCs w:val="18"/>
              </w:rPr>
              <w:br/>
            </w:r>
            <w:r w:rsidRPr="00F76361">
              <w:rPr>
                <w:rFonts w:ascii="Calibri" w:hAnsi="Calibri" w:cs="Calibri"/>
                <w:color w:val="000000"/>
                <w:sz w:val="18"/>
                <w:szCs w:val="18"/>
              </w:rPr>
              <w:br/>
              <w:t>C7127400-8034-45D1-8227-6C244349AB6E</w:t>
            </w:r>
            <w:r w:rsidRPr="00F76361">
              <w:rPr>
                <w:rFonts w:ascii="Calibri" w:hAnsi="Calibri" w:cs="Calibri"/>
                <w:color w:val="000000"/>
                <w:sz w:val="18"/>
                <w:szCs w:val="18"/>
              </w:rPr>
              <w:br/>
              <w:t>B636C467-23C5-4A23-8709-C71641B1A3AE</w:t>
            </w:r>
            <w:r w:rsidRPr="00F76361">
              <w:rPr>
                <w:rFonts w:ascii="Calibri" w:hAnsi="Calibri" w:cs="Calibri"/>
                <w:color w:val="000000"/>
                <w:sz w:val="18"/>
                <w:szCs w:val="18"/>
              </w:rPr>
              <w:br/>
              <w:t>089CFF04-2838-4B37-8BDA-647E7B94C709</w:t>
            </w:r>
            <w:r w:rsidRPr="00F76361">
              <w:rPr>
                <w:rFonts w:ascii="Calibri" w:hAnsi="Calibri" w:cs="Calibri"/>
                <w:color w:val="000000"/>
                <w:sz w:val="18"/>
                <w:szCs w:val="18"/>
              </w:rPr>
              <w:br/>
              <w:t>C3D3C7F3-CADA-45E9-A5AA-A05A3C04A76A</w:t>
            </w:r>
            <w:r w:rsidRPr="00F76361">
              <w:rPr>
                <w:rFonts w:ascii="Calibri" w:hAnsi="Calibri" w:cs="Calibri"/>
                <w:color w:val="000000"/>
                <w:sz w:val="18"/>
                <w:szCs w:val="18"/>
              </w:rPr>
              <w:br/>
              <w:t>2A93884C-D881-447F-BA9B-F2EA0A2F30F4</w:t>
            </w:r>
            <w:r w:rsidRPr="00F76361">
              <w:rPr>
                <w:rFonts w:ascii="Calibri" w:hAnsi="Calibri" w:cs="Calibri"/>
                <w:color w:val="000000"/>
                <w:sz w:val="18"/>
                <w:szCs w:val="18"/>
              </w:rPr>
              <w:br/>
              <w:t>7ECED382-8389-4028-9623-36ED3537E010</w:t>
            </w:r>
          </w:p>
        </w:tc>
      </w:tr>
      <w:tr w:rsidR="00100D84" w:rsidRPr="00DB75AD" w14:paraId="19FA8CE3" w14:textId="77777777" w:rsidTr="00244B37">
        <w:trPr>
          <w:cantSplit/>
          <w:jc w:val="center"/>
        </w:trPr>
        <w:tc>
          <w:tcPr>
            <w:tcW w:w="1031" w:type="dxa"/>
          </w:tcPr>
          <w:p w14:paraId="0C12DAB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0028/</w:t>
            </w:r>
          </w:p>
          <w:p w14:paraId="4A5CD81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226</w:t>
            </w:r>
          </w:p>
        </w:tc>
        <w:tc>
          <w:tcPr>
            <w:tcW w:w="883" w:type="dxa"/>
            <w:tcMar>
              <w:top w:w="43" w:type="dxa"/>
              <w:left w:w="115" w:type="dxa"/>
              <w:bottom w:w="43" w:type="dxa"/>
              <w:right w:w="115" w:type="dxa"/>
            </w:tcMar>
          </w:tcPr>
          <w:p w14:paraId="66DC07F5" w14:textId="351987EC" w:rsidR="00100D84" w:rsidRPr="00F76361" w:rsidRDefault="00155E4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CMS138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05007514"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40280382-6240-b6b9-0162-54815a310c2c</w:t>
            </w:r>
          </w:p>
          <w:p w14:paraId="4840D3B0" w14:textId="1CA0738C" w:rsidR="00100D84" w:rsidRPr="00F76361" w:rsidRDefault="00100D84">
            <w:pPr>
              <w:rPr>
                <w:sz w:val="18"/>
                <w:szCs w:val="18"/>
              </w:rPr>
            </w:pPr>
          </w:p>
        </w:tc>
        <w:tc>
          <w:tcPr>
            <w:tcW w:w="1388" w:type="dxa"/>
          </w:tcPr>
          <w:p w14:paraId="7A05DCBA" w14:textId="51DA6FA4" w:rsidR="00100D84" w:rsidRPr="00F76361" w:rsidRDefault="00100D84">
            <w:pPr>
              <w:rPr>
                <w:sz w:val="18"/>
                <w:szCs w:val="18"/>
              </w:rPr>
            </w:pPr>
            <w:r w:rsidRPr="00F76361">
              <w:rPr>
                <w:rFonts w:asciiTheme="minorHAnsi" w:hAnsiTheme="minorHAnsi"/>
                <w:color w:val="000000" w:themeColor="text1"/>
                <w:sz w:val="18"/>
                <w:szCs w:val="18"/>
                <w:u w:val="single"/>
              </w:rPr>
              <w:t>IPOP</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 xml:space="preserve">:  </w:t>
            </w:r>
          </w:p>
          <w:p w14:paraId="4DF1CAF3" w14:textId="43F9BFF8" w:rsidR="00100D84" w:rsidRPr="00F76361" w:rsidRDefault="00100D84">
            <w:pPr>
              <w:rPr>
                <w:sz w:val="18"/>
                <w:szCs w:val="18"/>
              </w:rPr>
            </w:pPr>
            <w:r w:rsidRPr="00F76361">
              <w:rPr>
                <w:rFonts w:asciiTheme="minorHAnsi" w:hAnsiTheme="minorHAnsi"/>
                <w:color w:val="000000" w:themeColor="text1"/>
                <w:sz w:val="18"/>
                <w:szCs w:val="18"/>
                <w:u w:val="single"/>
              </w:rPr>
              <w:t>DENOM</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50039E06" w14:textId="5F465B51" w:rsidR="00100D84" w:rsidRPr="00F76361" w:rsidRDefault="00100D84">
            <w:pPr>
              <w:rPr>
                <w:sz w:val="18"/>
                <w:szCs w:val="18"/>
              </w:rPr>
            </w:pPr>
            <w:r w:rsidRPr="00F76361">
              <w:rPr>
                <w:rFonts w:asciiTheme="minorHAnsi" w:hAnsiTheme="minorHAnsi"/>
                <w:color w:val="000000" w:themeColor="text1"/>
                <w:sz w:val="18"/>
                <w:szCs w:val="18"/>
                <w:u w:val="single"/>
              </w:rPr>
              <w:t>NUMER</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72C905EB" w14:textId="292A248B" w:rsidR="00100D84" w:rsidRPr="00F76361" w:rsidRDefault="00100D84">
            <w:pPr>
              <w:rPr>
                <w:sz w:val="18"/>
                <w:szCs w:val="18"/>
              </w:rPr>
            </w:pPr>
            <w:r w:rsidRPr="00F76361">
              <w:rPr>
                <w:rFonts w:asciiTheme="minorHAnsi" w:hAnsiTheme="minorHAnsi"/>
                <w:color w:val="000000" w:themeColor="text1"/>
                <w:sz w:val="18"/>
                <w:szCs w:val="18"/>
                <w:u w:val="single"/>
              </w:rPr>
              <w:t>DENEXCEP</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24F4F8D7" w14:textId="77777777" w:rsidR="00155E45" w:rsidRPr="00F76361" w:rsidRDefault="00155E45" w:rsidP="005C1A32">
            <w:pPr>
              <w:rPr>
                <w:rFonts w:asciiTheme="minorHAnsi" w:eastAsiaTheme="minorEastAsia" w:hAnsiTheme="minorHAnsi"/>
                <w:color w:val="000000" w:themeColor="text1"/>
                <w:sz w:val="18"/>
                <w:szCs w:val="18"/>
                <w:u w:val="single"/>
              </w:rPr>
            </w:pPr>
          </w:p>
          <w:p w14:paraId="28496FF6" w14:textId="67FB3153" w:rsidR="007452A4" w:rsidRPr="00F76361" w:rsidRDefault="007452A4">
            <w:pPr>
              <w:rPr>
                <w:sz w:val="18"/>
                <w:szCs w:val="18"/>
              </w:rPr>
            </w:pPr>
            <w:r w:rsidRPr="00F76361">
              <w:rPr>
                <w:rFonts w:asciiTheme="minorHAnsi" w:hAnsiTheme="minorHAnsi"/>
                <w:color w:val="000000" w:themeColor="text1"/>
                <w:sz w:val="18"/>
                <w:szCs w:val="18"/>
                <w:u w:val="single"/>
              </w:rPr>
              <w:t xml:space="preserve">IPOP 2:  </w:t>
            </w:r>
          </w:p>
          <w:p w14:paraId="245901E4" w14:textId="5E64B47E" w:rsidR="007452A4" w:rsidRPr="00F76361" w:rsidRDefault="007452A4">
            <w:pPr>
              <w:rPr>
                <w:sz w:val="18"/>
                <w:szCs w:val="18"/>
              </w:rPr>
            </w:pPr>
            <w:r w:rsidRPr="00F76361">
              <w:rPr>
                <w:rFonts w:asciiTheme="minorHAnsi" w:hAnsiTheme="minorHAnsi"/>
                <w:color w:val="000000" w:themeColor="text1"/>
                <w:sz w:val="18"/>
                <w:szCs w:val="18"/>
                <w:u w:val="single"/>
              </w:rPr>
              <w:t>DENOM 2:</w:t>
            </w:r>
          </w:p>
          <w:p w14:paraId="05AA5349" w14:textId="3821F20C" w:rsidR="007452A4" w:rsidRPr="00F76361" w:rsidRDefault="007452A4">
            <w:pPr>
              <w:rPr>
                <w:sz w:val="18"/>
                <w:szCs w:val="18"/>
              </w:rPr>
            </w:pPr>
            <w:r w:rsidRPr="00F76361">
              <w:rPr>
                <w:rFonts w:asciiTheme="minorHAnsi" w:hAnsiTheme="minorHAnsi"/>
                <w:color w:val="000000" w:themeColor="text1"/>
                <w:sz w:val="18"/>
                <w:szCs w:val="18"/>
                <w:u w:val="single"/>
              </w:rPr>
              <w:t>NUMER 2:</w:t>
            </w:r>
          </w:p>
          <w:p w14:paraId="17629AF9" w14:textId="77777777" w:rsidR="00155E45" w:rsidRPr="00F76361" w:rsidRDefault="007452A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3CDFEF90" w14:textId="77777777" w:rsidR="007452A4" w:rsidRPr="00F76361" w:rsidRDefault="007452A4" w:rsidP="007452A4">
            <w:pPr>
              <w:rPr>
                <w:rFonts w:asciiTheme="minorHAnsi" w:eastAsiaTheme="minorEastAsia" w:hAnsiTheme="minorHAnsi"/>
                <w:color w:val="000000" w:themeColor="text1"/>
                <w:sz w:val="18"/>
                <w:szCs w:val="18"/>
                <w:u w:val="single"/>
              </w:rPr>
            </w:pPr>
          </w:p>
          <w:p w14:paraId="75F64E7C" w14:textId="70CB6F74" w:rsidR="007452A4" w:rsidRPr="00F76361" w:rsidRDefault="007452A4">
            <w:pPr>
              <w:rPr>
                <w:sz w:val="18"/>
                <w:szCs w:val="18"/>
              </w:rPr>
            </w:pPr>
            <w:r w:rsidRPr="00F76361">
              <w:rPr>
                <w:rFonts w:asciiTheme="minorHAnsi" w:hAnsiTheme="minorHAnsi"/>
                <w:color w:val="000000" w:themeColor="text1"/>
                <w:sz w:val="18"/>
                <w:szCs w:val="18"/>
                <w:u w:val="single"/>
              </w:rPr>
              <w:t xml:space="preserve">IPOP 3:  </w:t>
            </w:r>
          </w:p>
          <w:p w14:paraId="052DEFD3" w14:textId="08A4CAFF" w:rsidR="007452A4" w:rsidRPr="00F76361" w:rsidRDefault="007452A4">
            <w:pPr>
              <w:rPr>
                <w:sz w:val="18"/>
                <w:szCs w:val="18"/>
              </w:rPr>
            </w:pPr>
            <w:r w:rsidRPr="00F76361">
              <w:rPr>
                <w:rFonts w:asciiTheme="minorHAnsi" w:hAnsiTheme="minorHAnsi"/>
                <w:color w:val="000000" w:themeColor="text1"/>
                <w:sz w:val="18"/>
                <w:szCs w:val="18"/>
                <w:u w:val="single"/>
              </w:rPr>
              <w:t>DENOM 3:</w:t>
            </w:r>
          </w:p>
          <w:p w14:paraId="4E562008" w14:textId="3412E33C" w:rsidR="007452A4" w:rsidRPr="00F76361" w:rsidRDefault="007452A4">
            <w:pPr>
              <w:rPr>
                <w:sz w:val="18"/>
                <w:szCs w:val="18"/>
              </w:rPr>
            </w:pPr>
            <w:r w:rsidRPr="00F76361">
              <w:rPr>
                <w:rFonts w:asciiTheme="minorHAnsi" w:hAnsiTheme="minorHAnsi"/>
                <w:color w:val="000000" w:themeColor="text1"/>
                <w:sz w:val="18"/>
                <w:szCs w:val="18"/>
                <w:u w:val="single"/>
              </w:rPr>
              <w:t>NUMER 3:</w:t>
            </w:r>
          </w:p>
          <w:p w14:paraId="35D22C8A" w14:textId="5EA394D4" w:rsidR="007452A4" w:rsidRPr="00F76361" w:rsidRDefault="007452A4">
            <w:pPr>
              <w:rPr>
                <w:sz w:val="18"/>
                <w:szCs w:val="18"/>
              </w:rPr>
            </w:pPr>
            <w:r w:rsidRPr="00F76361">
              <w:rPr>
                <w:rFonts w:asciiTheme="minorHAnsi" w:hAnsiTheme="minorHAnsi"/>
                <w:color w:val="000000" w:themeColor="text1"/>
                <w:sz w:val="18"/>
                <w:szCs w:val="18"/>
                <w:u w:val="single"/>
              </w:rPr>
              <w:t>DENEXCEP 3:</w:t>
            </w:r>
          </w:p>
        </w:tc>
        <w:tc>
          <w:tcPr>
            <w:tcW w:w="3641" w:type="dxa"/>
            <w:tcMar>
              <w:top w:w="43" w:type="dxa"/>
              <w:left w:w="115" w:type="dxa"/>
              <w:bottom w:w="43" w:type="dxa"/>
              <w:right w:w="115" w:type="dxa"/>
            </w:tcMar>
          </w:tcPr>
          <w:p w14:paraId="420A2357" w14:textId="320EAB75"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D03DA272-DBB3-4F46-B19B-CF3262A23C2E</w:t>
            </w:r>
            <w:r w:rsidRPr="00F76361">
              <w:rPr>
                <w:rFonts w:ascii="Calibri" w:hAnsi="Calibri" w:cs="Calibri"/>
                <w:color w:val="000000"/>
                <w:sz w:val="18"/>
                <w:szCs w:val="18"/>
              </w:rPr>
              <w:br/>
              <w:t>0F1384E0-350D-43B9-8C17-1140837F342E</w:t>
            </w:r>
            <w:r w:rsidRPr="00F76361">
              <w:rPr>
                <w:rFonts w:ascii="Calibri" w:hAnsi="Calibri" w:cs="Calibri"/>
                <w:color w:val="000000"/>
                <w:sz w:val="18"/>
                <w:szCs w:val="18"/>
              </w:rPr>
              <w:br/>
              <w:t>1356052C-4C82-4859-85B4-D04ACF269564</w:t>
            </w:r>
            <w:r w:rsidRPr="00F76361">
              <w:rPr>
                <w:rFonts w:ascii="Calibri" w:hAnsi="Calibri" w:cs="Calibri"/>
                <w:color w:val="000000"/>
                <w:sz w:val="18"/>
                <w:szCs w:val="18"/>
              </w:rPr>
              <w:br/>
              <w:t>A8DBEC91-05EF-4897-80E4-39400B23F030</w:t>
            </w:r>
            <w:r w:rsidRPr="00F76361">
              <w:rPr>
                <w:rFonts w:ascii="Calibri" w:hAnsi="Calibri" w:cs="Calibri"/>
                <w:color w:val="000000"/>
                <w:sz w:val="18"/>
                <w:szCs w:val="18"/>
              </w:rPr>
              <w:br/>
            </w:r>
            <w:r w:rsidRPr="00F76361">
              <w:rPr>
                <w:rFonts w:ascii="Calibri" w:hAnsi="Calibri" w:cs="Calibri"/>
                <w:color w:val="000000"/>
                <w:sz w:val="18"/>
                <w:szCs w:val="18"/>
              </w:rPr>
              <w:br/>
              <w:t>C4D32BC0-8DBE-4766-BF47-7718D1569C79</w:t>
            </w:r>
            <w:r w:rsidRPr="00F76361">
              <w:rPr>
                <w:rFonts w:ascii="Calibri" w:hAnsi="Calibri" w:cs="Calibri"/>
                <w:color w:val="000000"/>
                <w:sz w:val="18"/>
                <w:szCs w:val="18"/>
              </w:rPr>
              <w:br/>
              <w:t>C1195308-7F73-409B-A4FF-8F17A4AA772E</w:t>
            </w:r>
            <w:r w:rsidRPr="00F76361">
              <w:rPr>
                <w:rFonts w:ascii="Calibri" w:hAnsi="Calibri" w:cs="Calibri"/>
                <w:color w:val="000000"/>
                <w:sz w:val="18"/>
                <w:szCs w:val="18"/>
              </w:rPr>
              <w:br/>
              <w:t>D10D6789-32F2-4A72-9588-611C4765FC13</w:t>
            </w:r>
            <w:r w:rsidRPr="00F76361">
              <w:rPr>
                <w:rFonts w:ascii="Calibri" w:hAnsi="Calibri" w:cs="Calibri"/>
                <w:color w:val="000000"/>
                <w:sz w:val="18"/>
                <w:szCs w:val="18"/>
              </w:rPr>
              <w:br/>
              <w:t>29CD08BD-BFA6-4208-80C6-24DD96862EB4</w:t>
            </w:r>
            <w:r w:rsidRPr="00F76361">
              <w:rPr>
                <w:rFonts w:ascii="Calibri" w:hAnsi="Calibri" w:cs="Calibri"/>
                <w:color w:val="000000"/>
                <w:sz w:val="18"/>
                <w:szCs w:val="18"/>
              </w:rPr>
              <w:br/>
            </w:r>
            <w:r w:rsidRPr="00F76361">
              <w:rPr>
                <w:rFonts w:ascii="Calibri" w:hAnsi="Calibri" w:cs="Calibri"/>
                <w:color w:val="000000"/>
                <w:sz w:val="18"/>
                <w:szCs w:val="18"/>
              </w:rPr>
              <w:br/>
              <w:t>1D17B8A9-4DBF-448A-BB7F-879223A0A825</w:t>
            </w:r>
            <w:r w:rsidRPr="00F76361">
              <w:rPr>
                <w:rFonts w:ascii="Calibri" w:hAnsi="Calibri" w:cs="Calibri"/>
                <w:color w:val="000000"/>
                <w:sz w:val="18"/>
                <w:szCs w:val="18"/>
              </w:rPr>
              <w:br/>
              <w:t>C33FDC75-14E2-4A57-A18E-130D26411C92</w:t>
            </w:r>
            <w:r w:rsidRPr="00F76361">
              <w:rPr>
                <w:rFonts w:ascii="Calibri" w:hAnsi="Calibri" w:cs="Calibri"/>
                <w:color w:val="000000"/>
                <w:sz w:val="18"/>
                <w:szCs w:val="18"/>
              </w:rPr>
              <w:br/>
              <w:t>98958164-44A0-4759-AF5C-86EFB56AF1BA</w:t>
            </w:r>
            <w:r w:rsidRPr="00F76361">
              <w:rPr>
                <w:rFonts w:ascii="Calibri" w:hAnsi="Calibri" w:cs="Calibri"/>
                <w:color w:val="000000"/>
                <w:sz w:val="18"/>
                <w:szCs w:val="18"/>
              </w:rPr>
              <w:br/>
              <w:t>EA9FE5F4-3057-495E-B5E5-83554CE39944</w:t>
            </w:r>
          </w:p>
        </w:tc>
      </w:tr>
      <w:tr w:rsidR="00100D84" w:rsidRPr="00DB75AD" w14:paraId="729B769F" w14:textId="77777777" w:rsidTr="00244B37">
        <w:trPr>
          <w:cantSplit/>
          <w:jc w:val="center"/>
        </w:trPr>
        <w:tc>
          <w:tcPr>
            <w:tcW w:w="1031" w:type="dxa"/>
          </w:tcPr>
          <w:p w14:paraId="3BFB907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0101/</w:t>
            </w:r>
          </w:p>
          <w:p w14:paraId="3CE31C2C"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318</w:t>
            </w:r>
          </w:p>
        </w:tc>
        <w:tc>
          <w:tcPr>
            <w:tcW w:w="883" w:type="dxa"/>
            <w:tcMar>
              <w:top w:w="43" w:type="dxa"/>
              <w:left w:w="115" w:type="dxa"/>
              <w:bottom w:w="43" w:type="dxa"/>
              <w:right w:w="115" w:type="dxa"/>
            </w:tcMar>
          </w:tcPr>
          <w:p w14:paraId="6FBC9B20" w14:textId="2E05A38E" w:rsidR="00100D84" w:rsidRPr="00F76361" w:rsidRDefault="009A0AF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CMS139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38AB176F"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40280382-6258-7581-0162-9208ce991364</w:t>
            </w:r>
          </w:p>
          <w:p w14:paraId="2EF75AA1" w14:textId="3A7639F3" w:rsidR="00100D84" w:rsidRPr="00F76361" w:rsidRDefault="00100D84">
            <w:pPr>
              <w:rPr>
                <w:sz w:val="18"/>
                <w:szCs w:val="18"/>
              </w:rPr>
            </w:pPr>
          </w:p>
        </w:tc>
        <w:tc>
          <w:tcPr>
            <w:tcW w:w="1388" w:type="dxa"/>
          </w:tcPr>
          <w:p w14:paraId="625CA12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169F9776"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5FE40075" w14:textId="59D7153A" w:rsidR="009A0AF2" w:rsidRPr="00F76361" w:rsidRDefault="009A0AF2">
            <w:pPr>
              <w:rPr>
                <w:sz w:val="18"/>
                <w:szCs w:val="18"/>
              </w:rPr>
            </w:pPr>
            <w:r w:rsidRPr="00F76361">
              <w:rPr>
                <w:rFonts w:asciiTheme="minorHAnsi" w:hAnsiTheme="minorHAnsi"/>
                <w:color w:val="000000" w:themeColor="text1"/>
                <w:sz w:val="18"/>
                <w:szCs w:val="18"/>
                <w:u w:val="single"/>
              </w:rPr>
              <w:t>DENEX:</w:t>
            </w:r>
          </w:p>
          <w:p w14:paraId="366F8B08" w14:textId="16C1CF7D"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67744582" w14:textId="37D24C4E"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6BB57058-1BA6-4CC8-82A0-36DDE72E01D3</w:t>
            </w:r>
            <w:r w:rsidRPr="00F76361">
              <w:rPr>
                <w:rFonts w:ascii="Calibri" w:hAnsi="Calibri" w:cs="Calibri"/>
                <w:color w:val="000000"/>
                <w:sz w:val="18"/>
                <w:szCs w:val="18"/>
              </w:rPr>
              <w:br/>
              <w:t>8586069F-F8C7-44C1-B3A6-1078F5F5936E</w:t>
            </w:r>
            <w:r w:rsidRPr="00F76361">
              <w:rPr>
                <w:rFonts w:ascii="Calibri" w:hAnsi="Calibri" w:cs="Calibri"/>
                <w:color w:val="000000"/>
                <w:sz w:val="18"/>
                <w:szCs w:val="18"/>
              </w:rPr>
              <w:br/>
              <w:t>794FFEE9-6FB6-4DF7-A723-9BABEDEA8E23</w:t>
            </w:r>
            <w:r w:rsidRPr="00F76361">
              <w:rPr>
                <w:rFonts w:ascii="Calibri" w:hAnsi="Calibri" w:cs="Calibri"/>
                <w:color w:val="000000"/>
                <w:sz w:val="18"/>
                <w:szCs w:val="18"/>
              </w:rPr>
              <w:br/>
              <w:t>726DED9F-9CBC-4FEE-B261-4AB16657126D</w:t>
            </w:r>
          </w:p>
        </w:tc>
      </w:tr>
      <w:tr w:rsidR="00100D84" w:rsidRPr="00DB75AD" w14:paraId="55FE1B8C" w14:textId="77777777" w:rsidTr="00244B37">
        <w:trPr>
          <w:cantSplit/>
          <w:jc w:val="center"/>
        </w:trPr>
        <w:tc>
          <w:tcPr>
            <w:tcW w:w="1031" w:type="dxa"/>
          </w:tcPr>
          <w:p w14:paraId="6B60629A"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0089/</w:t>
            </w:r>
          </w:p>
          <w:p w14:paraId="0819D849" w14:textId="6BB38ED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019</w:t>
            </w:r>
          </w:p>
        </w:tc>
        <w:tc>
          <w:tcPr>
            <w:tcW w:w="883" w:type="dxa"/>
            <w:tcMar>
              <w:top w:w="43" w:type="dxa"/>
              <w:left w:w="115" w:type="dxa"/>
              <w:bottom w:w="43" w:type="dxa"/>
              <w:right w:w="115" w:type="dxa"/>
            </w:tcMar>
          </w:tcPr>
          <w:p w14:paraId="628B1147" w14:textId="60AB00EB" w:rsidR="00100D84" w:rsidRPr="00F76361" w:rsidRDefault="009A0AF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CMS142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1EBD1FB"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40280382-6240-b6b9-0162-549114a80c89</w:t>
            </w:r>
          </w:p>
          <w:p w14:paraId="2DA4A4BA" w14:textId="09A5A8B8" w:rsidR="00100D84" w:rsidRPr="00F76361" w:rsidRDefault="00100D84">
            <w:pPr>
              <w:rPr>
                <w:sz w:val="18"/>
                <w:szCs w:val="18"/>
              </w:rPr>
            </w:pPr>
          </w:p>
        </w:tc>
        <w:tc>
          <w:tcPr>
            <w:tcW w:w="1388" w:type="dxa"/>
          </w:tcPr>
          <w:p w14:paraId="20503296"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3FB1751E"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15E6C476"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510B9E0F"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57183034" w14:textId="1A863B7A"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5747BDD1-7F73-4CBD-9BD7-5886EF236324</w:t>
            </w:r>
            <w:r w:rsidRPr="00F76361">
              <w:rPr>
                <w:rFonts w:ascii="Calibri" w:hAnsi="Calibri" w:cs="Calibri"/>
                <w:color w:val="000000"/>
                <w:sz w:val="18"/>
                <w:szCs w:val="18"/>
              </w:rPr>
              <w:br/>
              <w:t>00714830-5C9C-411B-9D8A-3BED7FFBEE99</w:t>
            </w:r>
            <w:r w:rsidRPr="00F76361">
              <w:rPr>
                <w:rFonts w:ascii="Calibri" w:hAnsi="Calibri" w:cs="Calibri"/>
                <w:color w:val="000000"/>
                <w:sz w:val="18"/>
                <w:szCs w:val="18"/>
              </w:rPr>
              <w:br/>
              <w:t>F3CAD65E-4340-4976-8019-14619CFBB3CD</w:t>
            </w:r>
            <w:r w:rsidRPr="00F76361">
              <w:rPr>
                <w:rFonts w:ascii="Calibri" w:hAnsi="Calibri" w:cs="Calibri"/>
                <w:color w:val="000000"/>
                <w:sz w:val="18"/>
                <w:szCs w:val="18"/>
              </w:rPr>
              <w:br/>
              <w:t>ACCEF775-3911-41DB-8293-70D7EF13599F</w:t>
            </w:r>
          </w:p>
        </w:tc>
      </w:tr>
      <w:tr w:rsidR="00100D84" w:rsidRPr="00DB75AD" w14:paraId="23C88A9F" w14:textId="77777777" w:rsidTr="00244B37">
        <w:trPr>
          <w:cantSplit/>
          <w:jc w:val="center"/>
        </w:trPr>
        <w:tc>
          <w:tcPr>
            <w:tcW w:w="1031" w:type="dxa"/>
          </w:tcPr>
          <w:p w14:paraId="627B2F9C" w14:textId="2ADE505C"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0086/</w:t>
            </w:r>
          </w:p>
          <w:p w14:paraId="1073AFD7" w14:textId="2DBDA759"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012</w:t>
            </w:r>
          </w:p>
        </w:tc>
        <w:tc>
          <w:tcPr>
            <w:tcW w:w="883" w:type="dxa"/>
            <w:tcMar>
              <w:top w:w="43" w:type="dxa"/>
              <w:left w:w="115" w:type="dxa"/>
              <w:bottom w:w="43" w:type="dxa"/>
              <w:right w:w="115" w:type="dxa"/>
            </w:tcMar>
          </w:tcPr>
          <w:p w14:paraId="412D86C0" w14:textId="0478F98E"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CMS143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1C3C174"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40280382-6240-b6b9-0162-54983d1b0cc1</w:t>
            </w:r>
          </w:p>
          <w:p w14:paraId="672706F1" w14:textId="2336C4F4" w:rsidR="00100D84" w:rsidRPr="00F76361" w:rsidRDefault="00100D84">
            <w:pPr>
              <w:rPr>
                <w:sz w:val="18"/>
                <w:szCs w:val="18"/>
              </w:rPr>
            </w:pPr>
          </w:p>
        </w:tc>
        <w:tc>
          <w:tcPr>
            <w:tcW w:w="1388" w:type="dxa"/>
          </w:tcPr>
          <w:p w14:paraId="5F42429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0C024C91"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4F400DBF"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675C45A1"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563AAB40" w14:textId="067E741F"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CAB25784-D997-43A0-ABFB-1F4037879C78</w:t>
            </w:r>
            <w:r w:rsidRPr="00F76361">
              <w:rPr>
                <w:rFonts w:ascii="Calibri" w:hAnsi="Calibri" w:cs="Calibri"/>
                <w:color w:val="000000"/>
                <w:sz w:val="18"/>
                <w:szCs w:val="18"/>
              </w:rPr>
              <w:br/>
              <w:t>DC3619D0-AC3B-48CF-9DB1-492BAB59382C</w:t>
            </w:r>
            <w:r w:rsidRPr="00F76361">
              <w:rPr>
                <w:rFonts w:ascii="Calibri" w:hAnsi="Calibri" w:cs="Calibri"/>
                <w:color w:val="000000"/>
                <w:sz w:val="18"/>
                <w:szCs w:val="18"/>
              </w:rPr>
              <w:br/>
              <w:t>3908F921-7D5C-465F-9645-F02B38786EEF</w:t>
            </w:r>
            <w:r w:rsidRPr="00F76361">
              <w:rPr>
                <w:rFonts w:ascii="Calibri" w:hAnsi="Calibri" w:cs="Calibri"/>
                <w:color w:val="000000"/>
                <w:sz w:val="18"/>
                <w:szCs w:val="18"/>
              </w:rPr>
              <w:br/>
              <w:t>3A1D3772-CE76-48BF-80C2-087A06E76FAA</w:t>
            </w:r>
          </w:p>
        </w:tc>
      </w:tr>
      <w:tr w:rsidR="00100D84" w:rsidRPr="00DB75AD" w14:paraId="2C16A339" w14:textId="77777777" w:rsidTr="00244B37">
        <w:trPr>
          <w:cantSplit/>
          <w:jc w:val="center"/>
        </w:trPr>
        <w:tc>
          <w:tcPr>
            <w:tcW w:w="1031" w:type="dxa"/>
          </w:tcPr>
          <w:p w14:paraId="5FC9D793" w14:textId="1B5E75CC"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0083</w:t>
            </w:r>
            <w:r w:rsidR="00100D84" w:rsidRPr="00F76361">
              <w:rPr>
                <w:rFonts w:asciiTheme="minorHAnsi" w:hAnsiTheme="minorHAnsi" w:cs="Arial"/>
                <w:noProof/>
                <w:sz w:val="18"/>
                <w:szCs w:val="18"/>
              </w:rPr>
              <w:t>/</w:t>
            </w:r>
          </w:p>
          <w:p w14:paraId="5F7ABD77" w14:textId="46C143AB"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w:t>
            </w:r>
          </w:p>
        </w:tc>
        <w:tc>
          <w:tcPr>
            <w:tcW w:w="883" w:type="dxa"/>
            <w:tcMar>
              <w:top w:w="43" w:type="dxa"/>
              <w:left w:w="115" w:type="dxa"/>
              <w:bottom w:w="43" w:type="dxa"/>
              <w:right w:w="115" w:type="dxa"/>
            </w:tcMar>
          </w:tcPr>
          <w:p w14:paraId="02C377EB" w14:textId="04F48A84" w:rsidR="00100D84" w:rsidRPr="00F76361" w:rsidRDefault="009A0AF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CMS144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30E07E3A"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40280382-6240-b6b9-0162-547042330ba8</w:t>
            </w:r>
          </w:p>
          <w:p w14:paraId="5B8DC88A" w14:textId="04C2665C" w:rsidR="00100D84" w:rsidRPr="00F76361" w:rsidRDefault="00100D84">
            <w:pPr>
              <w:rPr>
                <w:sz w:val="18"/>
                <w:szCs w:val="18"/>
              </w:rPr>
            </w:pPr>
          </w:p>
        </w:tc>
        <w:tc>
          <w:tcPr>
            <w:tcW w:w="1388" w:type="dxa"/>
          </w:tcPr>
          <w:p w14:paraId="2F5C80DB"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 xml:space="preserve">IPOP 1:  </w:t>
            </w:r>
          </w:p>
          <w:p w14:paraId="0AC81C1E"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DENOM 1:</w:t>
            </w:r>
          </w:p>
          <w:p w14:paraId="39EB541C"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NUMER 1:</w:t>
            </w:r>
          </w:p>
          <w:p w14:paraId="14068C44"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DENEXCEP 1:</w:t>
            </w:r>
          </w:p>
          <w:p w14:paraId="5A3FDB3A" w14:textId="77777777" w:rsidR="00695BF1" w:rsidRPr="00F76361" w:rsidRDefault="00695BF1" w:rsidP="00695BF1">
            <w:pPr>
              <w:rPr>
                <w:rFonts w:asciiTheme="minorHAnsi" w:eastAsiaTheme="minorEastAsia" w:hAnsiTheme="minorHAnsi"/>
                <w:color w:val="000000" w:themeColor="text1"/>
                <w:sz w:val="18"/>
                <w:szCs w:val="18"/>
                <w:u w:val="single"/>
              </w:rPr>
            </w:pPr>
          </w:p>
          <w:p w14:paraId="5ECA27B2"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 xml:space="preserve">IPOP 2:  </w:t>
            </w:r>
          </w:p>
          <w:p w14:paraId="0C61B986"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DENOM 2:</w:t>
            </w:r>
          </w:p>
          <w:p w14:paraId="1C1705B3"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NUMER 2:</w:t>
            </w:r>
          </w:p>
          <w:p w14:paraId="0BC671E7" w14:textId="5C0EBF4E" w:rsidR="00100D84" w:rsidRPr="00F76361" w:rsidRDefault="00695BF1" w:rsidP="00F76361">
            <w:pPr>
              <w:rPr>
                <w:sz w:val="18"/>
                <w:szCs w:val="18"/>
              </w:rPr>
            </w:pPr>
            <w:r w:rsidRPr="00F76361">
              <w:rPr>
                <w:rFonts w:asciiTheme="minorHAnsi" w:hAnsiTheme="minorHAnsi"/>
                <w:color w:val="000000" w:themeColor="text1"/>
                <w:sz w:val="18"/>
                <w:szCs w:val="18"/>
                <w:u w:val="single"/>
              </w:rPr>
              <w:t>DENEXCEP 2:</w:t>
            </w:r>
          </w:p>
        </w:tc>
        <w:tc>
          <w:tcPr>
            <w:tcW w:w="3641" w:type="dxa"/>
            <w:tcMar>
              <w:top w:w="43" w:type="dxa"/>
              <w:left w:w="115" w:type="dxa"/>
              <w:bottom w:w="43" w:type="dxa"/>
              <w:right w:w="115" w:type="dxa"/>
            </w:tcMar>
          </w:tcPr>
          <w:p w14:paraId="7DD9EAEE" w14:textId="530205C5"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FF41D325-76E0-4566-A25A-8C408AC1EE7C</w:t>
            </w:r>
            <w:r w:rsidRPr="00F76361">
              <w:rPr>
                <w:rFonts w:ascii="Calibri" w:hAnsi="Calibri" w:cs="Calibri"/>
                <w:color w:val="000000"/>
                <w:sz w:val="18"/>
                <w:szCs w:val="18"/>
              </w:rPr>
              <w:br/>
              <w:t>D9E6BC34-DBAA-4C4D-BC38-DC1B4FD99FD1</w:t>
            </w:r>
            <w:r w:rsidRPr="00F76361">
              <w:rPr>
                <w:rFonts w:ascii="Calibri" w:hAnsi="Calibri" w:cs="Calibri"/>
                <w:color w:val="000000"/>
                <w:sz w:val="18"/>
                <w:szCs w:val="18"/>
              </w:rPr>
              <w:br/>
              <w:t>26D7073D-0C8C-4848-9B80-BEE422A2C581</w:t>
            </w:r>
            <w:r w:rsidRPr="00F76361">
              <w:rPr>
                <w:rFonts w:ascii="Calibri" w:hAnsi="Calibri" w:cs="Calibri"/>
                <w:color w:val="000000"/>
                <w:sz w:val="18"/>
                <w:szCs w:val="18"/>
              </w:rPr>
              <w:br/>
              <w:t>920C2B5A-5F6B-4A32-8A5B-0DB7D4BFFDE4</w:t>
            </w:r>
            <w:r w:rsidRPr="00F76361">
              <w:rPr>
                <w:rFonts w:ascii="Calibri" w:hAnsi="Calibri" w:cs="Calibri"/>
                <w:color w:val="000000"/>
                <w:sz w:val="18"/>
                <w:szCs w:val="18"/>
              </w:rPr>
              <w:br/>
            </w:r>
            <w:r w:rsidRPr="00F76361">
              <w:rPr>
                <w:rFonts w:ascii="Calibri" w:hAnsi="Calibri" w:cs="Calibri"/>
                <w:color w:val="000000"/>
                <w:sz w:val="18"/>
                <w:szCs w:val="18"/>
              </w:rPr>
              <w:br/>
              <w:t>F7EE681D-64D5-48BB-9F93-D88A36A24647</w:t>
            </w:r>
            <w:r w:rsidRPr="00F76361">
              <w:rPr>
                <w:rFonts w:ascii="Calibri" w:hAnsi="Calibri" w:cs="Calibri"/>
                <w:color w:val="000000"/>
                <w:sz w:val="18"/>
                <w:szCs w:val="18"/>
              </w:rPr>
              <w:br/>
              <w:t>68E9F779-6446-4FE1-A120-4CF69F1F782B</w:t>
            </w:r>
            <w:r w:rsidRPr="00F76361">
              <w:rPr>
                <w:rFonts w:ascii="Calibri" w:hAnsi="Calibri" w:cs="Calibri"/>
                <w:color w:val="000000"/>
                <w:sz w:val="18"/>
                <w:szCs w:val="18"/>
              </w:rPr>
              <w:br/>
              <w:t>973E2DFA-192A-474E-A963-A93D691380B3</w:t>
            </w:r>
            <w:r w:rsidRPr="00F76361">
              <w:rPr>
                <w:rFonts w:ascii="Calibri" w:hAnsi="Calibri" w:cs="Calibri"/>
                <w:color w:val="000000"/>
                <w:sz w:val="18"/>
                <w:szCs w:val="18"/>
              </w:rPr>
              <w:br/>
              <w:t>9BDB3B97-C1C7-4F35-9BA0-A354C204369B</w:t>
            </w:r>
          </w:p>
        </w:tc>
      </w:tr>
      <w:tr w:rsidR="00100D84" w:rsidRPr="00DB75AD" w14:paraId="08EC892A" w14:textId="77777777" w:rsidTr="00244B37">
        <w:trPr>
          <w:cantSplit/>
          <w:jc w:val="center"/>
        </w:trPr>
        <w:tc>
          <w:tcPr>
            <w:tcW w:w="1031" w:type="dxa"/>
          </w:tcPr>
          <w:p w14:paraId="7F4DD9B9" w14:textId="68A68FE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0070/</w:t>
            </w:r>
          </w:p>
          <w:p w14:paraId="7B8097CC" w14:textId="58EBA14E"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007</w:t>
            </w:r>
          </w:p>
        </w:tc>
        <w:tc>
          <w:tcPr>
            <w:tcW w:w="883" w:type="dxa"/>
            <w:tcMar>
              <w:top w:w="43" w:type="dxa"/>
              <w:left w:w="115" w:type="dxa"/>
              <w:bottom w:w="43" w:type="dxa"/>
              <w:right w:w="115" w:type="dxa"/>
            </w:tcMar>
          </w:tcPr>
          <w:p w14:paraId="0F4C6200" w14:textId="585B247F" w:rsidR="00100D84" w:rsidRPr="00F76361" w:rsidRDefault="00212CA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CMS145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193A1C09"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40280382-6258-7581-0162-8cfbf64110c1</w:t>
            </w:r>
          </w:p>
          <w:p w14:paraId="58B1FB32" w14:textId="77777777" w:rsidR="00100D84" w:rsidRPr="00F76361" w:rsidRDefault="00100D84" w:rsidP="005C1A32">
            <w:pPr>
              <w:rPr>
                <w:rFonts w:asciiTheme="minorHAnsi" w:hAnsiTheme="minorHAnsi" w:cs="Arial"/>
                <w:color w:val="000000"/>
                <w:sz w:val="18"/>
                <w:szCs w:val="18"/>
              </w:rPr>
            </w:pPr>
          </w:p>
        </w:tc>
        <w:tc>
          <w:tcPr>
            <w:tcW w:w="1388" w:type="dxa"/>
          </w:tcPr>
          <w:p w14:paraId="3EFE8F8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1:   </w:t>
            </w:r>
          </w:p>
          <w:p w14:paraId="46D5C2AE"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1:  </w:t>
            </w:r>
          </w:p>
          <w:p w14:paraId="119A585E"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693CC8BD"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 1:</w:t>
            </w:r>
          </w:p>
          <w:p w14:paraId="5BEDFC82" w14:textId="77777777" w:rsidR="00100D84" w:rsidRPr="00F76361" w:rsidRDefault="00100D84" w:rsidP="005C1A32">
            <w:pPr>
              <w:rPr>
                <w:rFonts w:asciiTheme="minorHAnsi" w:hAnsiTheme="minorHAnsi" w:cs="Arial"/>
                <w:color w:val="000000"/>
                <w:sz w:val="18"/>
                <w:szCs w:val="18"/>
                <w:u w:val="single"/>
              </w:rPr>
            </w:pPr>
          </w:p>
          <w:p w14:paraId="53FCFF1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2BD3C6FD"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7685AE6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p w14:paraId="017F8A3F"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 2:</w:t>
            </w:r>
          </w:p>
        </w:tc>
        <w:tc>
          <w:tcPr>
            <w:tcW w:w="3641" w:type="dxa"/>
            <w:tcMar>
              <w:top w:w="43" w:type="dxa"/>
              <w:left w:w="115" w:type="dxa"/>
              <w:bottom w:w="43" w:type="dxa"/>
              <w:right w:w="115" w:type="dxa"/>
            </w:tcMar>
          </w:tcPr>
          <w:p w14:paraId="7E0B0C87" w14:textId="66BCFFC8"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D37F8791-745C-422B-AC54-AFE90EF73403</w:t>
            </w:r>
            <w:r w:rsidRPr="00F76361">
              <w:rPr>
                <w:rFonts w:ascii="Calibri" w:hAnsi="Calibri" w:cs="Calibri"/>
                <w:color w:val="000000"/>
                <w:sz w:val="18"/>
                <w:szCs w:val="18"/>
              </w:rPr>
              <w:br/>
              <w:t>FA3204A5-C7E7-4DCF-883C-E30E1EAF6B15</w:t>
            </w:r>
            <w:r w:rsidRPr="00F76361">
              <w:rPr>
                <w:rFonts w:ascii="Calibri" w:hAnsi="Calibri" w:cs="Calibri"/>
                <w:color w:val="000000"/>
                <w:sz w:val="18"/>
                <w:szCs w:val="18"/>
              </w:rPr>
              <w:br/>
              <w:t>B0B86C82-753C-41B6-ABC0-C40605738B19</w:t>
            </w:r>
            <w:r w:rsidRPr="00F76361">
              <w:rPr>
                <w:rFonts w:ascii="Calibri" w:hAnsi="Calibri" w:cs="Calibri"/>
                <w:color w:val="000000"/>
                <w:sz w:val="18"/>
                <w:szCs w:val="18"/>
              </w:rPr>
              <w:br/>
              <w:t>5C10D849-3AAF-4AB8-AC42-C41593EA4B41</w:t>
            </w:r>
            <w:r w:rsidRPr="00F76361">
              <w:rPr>
                <w:rFonts w:ascii="Calibri" w:hAnsi="Calibri" w:cs="Calibri"/>
                <w:color w:val="000000"/>
                <w:sz w:val="18"/>
                <w:szCs w:val="18"/>
              </w:rPr>
              <w:br/>
            </w:r>
            <w:r w:rsidRPr="00F76361">
              <w:rPr>
                <w:rFonts w:ascii="Calibri" w:hAnsi="Calibri" w:cs="Calibri"/>
                <w:color w:val="000000"/>
                <w:sz w:val="18"/>
                <w:szCs w:val="18"/>
              </w:rPr>
              <w:br/>
              <w:t>FF8E828F-3079-422E-8A60-DC7E07DC04EB</w:t>
            </w:r>
            <w:r w:rsidRPr="00F76361">
              <w:rPr>
                <w:rFonts w:ascii="Calibri" w:hAnsi="Calibri" w:cs="Calibri"/>
                <w:color w:val="000000"/>
                <w:sz w:val="18"/>
                <w:szCs w:val="18"/>
              </w:rPr>
              <w:br/>
              <w:t>87EBA461-3E66-45D9-9798-E0BD11ED7D3E</w:t>
            </w:r>
            <w:r w:rsidRPr="00F76361">
              <w:rPr>
                <w:rFonts w:ascii="Calibri" w:hAnsi="Calibri" w:cs="Calibri"/>
                <w:color w:val="000000"/>
                <w:sz w:val="18"/>
                <w:szCs w:val="18"/>
              </w:rPr>
              <w:br/>
              <w:t>8C4B62DB-A300-4FAC-ACE1-9DBADC125338</w:t>
            </w:r>
            <w:r w:rsidRPr="00F76361">
              <w:rPr>
                <w:rFonts w:ascii="Calibri" w:hAnsi="Calibri" w:cs="Calibri"/>
                <w:color w:val="000000"/>
                <w:sz w:val="18"/>
                <w:szCs w:val="18"/>
              </w:rPr>
              <w:br/>
              <w:t>F46DADC8-C8A8-4CDD-8599-07B771C60DD5</w:t>
            </w:r>
          </w:p>
        </w:tc>
      </w:tr>
      <w:tr w:rsidR="00100D84" w:rsidRPr="00DB75AD" w14:paraId="1F3FA950" w14:textId="77777777" w:rsidTr="00244B37">
        <w:trPr>
          <w:cantSplit/>
          <w:jc w:val="center"/>
        </w:trPr>
        <w:tc>
          <w:tcPr>
            <w:tcW w:w="1031" w:type="dxa"/>
          </w:tcPr>
          <w:p w14:paraId="629807FF" w14:textId="7D77B99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7556B5F2" w14:textId="7517F500"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066</w:t>
            </w:r>
          </w:p>
        </w:tc>
        <w:tc>
          <w:tcPr>
            <w:tcW w:w="883" w:type="dxa"/>
            <w:tcMar>
              <w:top w:w="43" w:type="dxa"/>
              <w:left w:w="115" w:type="dxa"/>
              <w:bottom w:w="43" w:type="dxa"/>
              <w:right w:w="115" w:type="dxa"/>
            </w:tcMar>
          </w:tcPr>
          <w:p w14:paraId="1A8EECC4" w14:textId="4C1371AF"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CMS146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A2979AA"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40280382-6258-7581-0162-92aa410d15fa</w:t>
            </w:r>
          </w:p>
          <w:p w14:paraId="2EEA08B5" w14:textId="0D511ADF" w:rsidR="00100D84" w:rsidRPr="00F76361" w:rsidRDefault="00100D84">
            <w:pPr>
              <w:rPr>
                <w:sz w:val="18"/>
                <w:szCs w:val="18"/>
              </w:rPr>
            </w:pPr>
          </w:p>
        </w:tc>
        <w:tc>
          <w:tcPr>
            <w:tcW w:w="1388" w:type="dxa"/>
          </w:tcPr>
          <w:p w14:paraId="635CC737"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79538369"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13E54BB5"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5E961C45"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1ECA9EC" w14:textId="53612FA2"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89270E43-AD2F-43E1-910C-A261B6564BC5</w:t>
            </w:r>
            <w:r w:rsidRPr="00F76361">
              <w:rPr>
                <w:rFonts w:ascii="Calibri" w:hAnsi="Calibri" w:cs="Calibri"/>
                <w:color w:val="000000"/>
                <w:sz w:val="18"/>
                <w:szCs w:val="18"/>
              </w:rPr>
              <w:br/>
              <w:t>746CDA64-25E9-42CA-BAFE-EF53A7DD5B89</w:t>
            </w:r>
            <w:r w:rsidRPr="00F76361">
              <w:rPr>
                <w:rFonts w:ascii="Calibri" w:hAnsi="Calibri" w:cs="Calibri"/>
                <w:color w:val="000000"/>
                <w:sz w:val="18"/>
                <w:szCs w:val="18"/>
              </w:rPr>
              <w:br/>
              <w:t>FCB39D55-0BB2-4405-8FBF-C6BBB686D6BD</w:t>
            </w:r>
            <w:r w:rsidRPr="00F76361">
              <w:rPr>
                <w:rFonts w:ascii="Calibri" w:hAnsi="Calibri" w:cs="Calibri"/>
                <w:color w:val="000000"/>
                <w:sz w:val="18"/>
                <w:szCs w:val="18"/>
              </w:rPr>
              <w:br/>
              <w:t>41F00603-CEC7-4A5C-A7FF-6C82CA63B242</w:t>
            </w:r>
          </w:p>
        </w:tc>
      </w:tr>
      <w:tr w:rsidR="00100D84" w:rsidRPr="00DB75AD" w14:paraId="74642627" w14:textId="77777777" w:rsidTr="00244B37">
        <w:trPr>
          <w:cantSplit/>
          <w:jc w:val="center"/>
        </w:trPr>
        <w:tc>
          <w:tcPr>
            <w:tcW w:w="1031" w:type="dxa"/>
          </w:tcPr>
          <w:p w14:paraId="331EF9B6" w14:textId="465E8692"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0041/</w:t>
            </w:r>
          </w:p>
          <w:p w14:paraId="684F2F29" w14:textId="335D6582"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110</w:t>
            </w:r>
          </w:p>
        </w:tc>
        <w:tc>
          <w:tcPr>
            <w:tcW w:w="883" w:type="dxa"/>
            <w:tcMar>
              <w:top w:w="43" w:type="dxa"/>
              <w:left w:w="115" w:type="dxa"/>
              <w:bottom w:w="43" w:type="dxa"/>
              <w:right w:w="115" w:type="dxa"/>
            </w:tcMar>
          </w:tcPr>
          <w:p w14:paraId="40D13493" w14:textId="44E30243"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CMS147 v</w:t>
            </w:r>
            <w:r w:rsidR="00695BF1"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2CDB46A7"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40280382-6240-b6b9-0162-5096917708e0</w:t>
            </w:r>
          </w:p>
          <w:p w14:paraId="493D9CA4" w14:textId="2B2D44EA" w:rsidR="00100D84" w:rsidRPr="00F76361" w:rsidRDefault="00100D84">
            <w:pPr>
              <w:rPr>
                <w:sz w:val="18"/>
                <w:szCs w:val="18"/>
              </w:rPr>
            </w:pPr>
          </w:p>
        </w:tc>
        <w:tc>
          <w:tcPr>
            <w:tcW w:w="1388" w:type="dxa"/>
          </w:tcPr>
          <w:p w14:paraId="5BAF228F"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68CD9FC3"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3376F78C"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76038B6D"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0510E66A" w14:textId="73E9531F"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4034509E-A7C9-4067-AEC6-B356CA0DD2F5</w:t>
            </w:r>
            <w:r w:rsidRPr="00F76361">
              <w:rPr>
                <w:rFonts w:ascii="Calibri" w:hAnsi="Calibri" w:cs="Calibri"/>
                <w:color w:val="000000"/>
                <w:sz w:val="18"/>
                <w:szCs w:val="18"/>
              </w:rPr>
              <w:br/>
              <w:t>4AE15148-711D-4785-8433-4385D9D257DC</w:t>
            </w:r>
            <w:r w:rsidRPr="00F76361">
              <w:rPr>
                <w:rFonts w:ascii="Calibri" w:hAnsi="Calibri" w:cs="Calibri"/>
                <w:color w:val="000000"/>
                <w:sz w:val="18"/>
                <w:szCs w:val="18"/>
              </w:rPr>
              <w:br/>
              <w:t>CAD38C39-7093-4BA4-B8BD-5A297079F1CF</w:t>
            </w:r>
            <w:r w:rsidRPr="00F76361">
              <w:rPr>
                <w:rFonts w:ascii="Calibri" w:hAnsi="Calibri" w:cs="Calibri"/>
                <w:color w:val="000000"/>
                <w:sz w:val="18"/>
                <w:szCs w:val="18"/>
              </w:rPr>
              <w:br/>
              <w:t>F9FF5A51-8FBE-4DAC-92CD-17F295496456</w:t>
            </w:r>
          </w:p>
        </w:tc>
      </w:tr>
      <w:tr w:rsidR="00100D84" w:rsidRPr="00DB75AD" w14:paraId="5EDAACF6" w14:textId="77777777" w:rsidTr="00244B37">
        <w:trPr>
          <w:cantSplit/>
          <w:jc w:val="center"/>
        </w:trPr>
        <w:tc>
          <w:tcPr>
            <w:tcW w:w="1031" w:type="dxa"/>
          </w:tcPr>
          <w:p w14:paraId="2BB5D153" w14:textId="11D9CD55"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2872</w:t>
            </w:r>
            <w:r w:rsidR="00100D84" w:rsidRPr="00F76361">
              <w:rPr>
                <w:rFonts w:asciiTheme="minorHAnsi" w:hAnsiTheme="minorHAnsi" w:cs="Arial"/>
                <w:noProof/>
                <w:sz w:val="18"/>
                <w:szCs w:val="18"/>
              </w:rPr>
              <w:t>/</w:t>
            </w:r>
          </w:p>
          <w:p w14:paraId="32AF1C0B" w14:textId="2EC83126"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281</w:t>
            </w:r>
          </w:p>
        </w:tc>
        <w:tc>
          <w:tcPr>
            <w:tcW w:w="883" w:type="dxa"/>
            <w:tcMar>
              <w:top w:w="43" w:type="dxa"/>
              <w:left w:w="115" w:type="dxa"/>
              <w:bottom w:w="43" w:type="dxa"/>
              <w:right w:w="115" w:type="dxa"/>
            </w:tcMar>
          </w:tcPr>
          <w:p w14:paraId="02D3A758" w14:textId="3CC18E1E"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CMS149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A7922D0"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40280382-6258-7581-0162-aaad978c1b8b</w:t>
            </w:r>
          </w:p>
          <w:p w14:paraId="5E0CA475" w14:textId="493457B8" w:rsidR="00100D84" w:rsidRPr="00F76361" w:rsidRDefault="00100D84">
            <w:pPr>
              <w:rPr>
                <w:sz w:val="18"/>
                <w:szCs w:val="18"/>
              </w:rPr>
            </w:pPr>
          </w:p>
        </w:tc>
        <w:tc>
          <w:tcPr>
            <w:tcW w:w="1388" w:type="dxa"/>
          </w:tcPr>
          <w:p w14:paraId="260E119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04C6548F"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47A69EFB"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5E2DE364"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0E07DDF5" w14:textId="26F37F4D"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A3B84895-314B-4BD9-8A43-59D2E03C2CB6</w:t>
            </w:r>
            <w:r w:rsidRPr="00F76361">
              <w:rPr>
                <w:rFonts w:ascii="Calibri" w:hAnsi="Calibri" w:cs="Calibri"/>
                <w:color w:val="000000"/>
                <w:sz w:val="18"/>
                <w:szCs w:val="18"/>
              </w:rPr>
              <w:br/>
              <w:t>968A2AAD-3A68-4441-8B21-0034AA76155A</w:t>
            </w:r>
            <w:r w:rsidRPr="00F76361">
              <w:rPr>
                <w:rFonts w:ascii="Calibri" w:hAnsi="Calibri" w:cs="Calibri"/>
                <w:color w:val="000000"/>
                <w:sz w:val="18"/>
                <w:szCs w:val="18"/>
              </w:rPr>
              <w:br/>
              <w:t>8C9729F4-4DB8-421C-960C-BEE98F624340</w:t>
            </w:r>
            <w:r w:rsidRPr="00F76361">
              <w:rPr>
                <w:rFonts w:ascii="Calibri" w:hAnsi="Calibri" w:cs="Calibri"/>
                <w:color w:val="000000"/>
                <w:sz w:val="18"/>
                <w:szCs w:val="18"/>
              </w:rPr>
              <w:br/>
              <w:t>DD0B3CEF-1234-45B7-9C5B-74FEE9746A2E</w:t>
            </w:r>
          </w:p>
        </w:tc>
      </w:tr>
      <w:tr w:rsidR="00100D84" w:rsidRPr="00DB75AD" w14:paraId="5C82076E" w14:textId="77777777" w:rsidTr="00244B37">
        <w:trPr>
          <w:cantSplit/>
          <w:jc w:val="center"/>
        </w:trPr>
        <w:tc>
          <w:tcPr>
            <w:tcW w:w="1031" w:type="dxa"/>
          </w:tcPr>
          <w:p w14:paraId="487CF3CD"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0033/</w:t>
            </w:r>
          </w:p>
          <w:p w14:paraId="062A329C" w14:textId="7CA1C9E0"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310</w:t>
            </w:r>
          </w:p>
        </w:tc>
        <w:tc>
          <w:tcPr>
            <w:tcW w:w="883" w:type="dxa"/>
            <w:tcMar>
              <w:top w:w="43" w:type="dxa"/>
              <w:left w:w="115" w:type="dxa"/>
              <w:bottom w:w="43" w:type="dxa"/>
              <w:right w:w="115" w:type="dxa"/>
            </w:tcMar>
          </w:tcPr>
          <w:p w14:paraId="1BE44AF6" w14:textId="279E256F"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CMS153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D1B1C84"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40280382-6258-7581-0162-97958ac818e6</w:t>
            </w:r>
          </w:p>
          <w:p w14:paraId="201C935D" w14:textId="6CAE6085" w:rsidR="00100D84" w:rsidRPr="00F76361" w:rsidRDefault="00100D84">
            <w:pPr>
              <w:rPr>
                <w:rFonts w:asciiTheme="minorHAnsi" w:eastAsiaTheme="minorEastAsia" w:hAnsiTheme="minorHAnsi"/>
                <w:color w:val="000000" w:themeColor="text1"/>
                <w:sz w:val="18"/>
                <w:szCs w:val="18"/>
              </w:rPr>
            </w:pPr>
          </w:p>
        </w:tc>
        <w:tc>
          <w:tcPr>
            <w:tcW w:w="1388" w:type="dxa"/>
          </w:tcPr>
          <w:p w14:paraId="034E220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677BB50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FDC31D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0D702E31"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23A8CCAB" w14:textId="77777777" w:rsidR="00100D84" w:rsidRPr="00F76361" w:rsidRDefault="00100D84">
            <w:pPr>
              <w:tabs>
                <w:tab w:val="left" w:pos="1750"/>
              </w:tabs>
              <w:rPr>
                <w:sz w:val="18"/>
                <w:szCs w:val="18"/>
              </w:rPr>
            </w:pPr>
            <w:r w:rsidRPr="00F76361">
              <w:rPr>
                <w:rFonts w:asciiTheme="minorHAnsi" w:hAnsiTheme="minorHAnsi"/>
                <w:color w:val="000000" w:themeColor="text1"/>
                <w:sz w:val="18"/>
                <w:szCs w:val="18"/>
                <w:u w:val="single"/>
              </w:rPr>
              <w:t>STRAT 1:</w:t>
            </w:r>
          </w:p>
          <w:p w14:paraId="1DC07ECF" w14:textId="77777777" w:rsidR="00100D84" w:rsidRPr="00F76361" w:rsidRDefault="00100D84">
            <w:pPr>
              <w:tabs>
                <w:tab w:val="left" w:pos="1750"/>
              </w:tabs>
              <w:rPr>
                <w:sz w:val="18"/>
                <w:szCs w:val="18"/>
              </w:rPr>
            </w:pPr>
            <w:r w:rsidRPr="00F76361">
              <w:rPr>
                <w:rFonts w:asciiTheme="minorHAnsi" w:hAnsiTheme="minorHAnsi"/>
                <w:color w:val="000000" w:themeColor="text1"/>
                <w:sz w:val="18"/>
                <w:szCs w:val="18"/>
                <w:u w:val="single"/>
              </w:rPr>
              <w:t>STRAT 2:</w:t>
            </w:r>
          </w:p>
        </w:tc>
        <w:tc>
          <w:tcPr>
            <w:tcW w:w="3641" w:type="dxa"/>
            <w:tcMar>
              <w:top w:w="43" w:type="dxa"/>
              <w:left w:w="115" w:type="dxa"/>
              <w:bottom w:w="43" w:type="dxa"/>
              <w:right w:w="115" w:type="dxa"/>
            </w:tcMar>
          </w:tcPr>
          <w:p w14:paraId="568F8F87" w14:textId="4C853659"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74AD1F30-A634-433F-A963-41A64ECA9826</w:t>
            </w:r>
            <w:r w:rsidRPr="00F76361">
              <w:rPr>
                <w:rFonts w:ascii="Calibri" w:hAnsi="Calibri" w:cs="Calibri"/>
                <w:color w:val="000000"/>
                <w:sz w:val="18"/>
                <w:szCs w:val="18"/>
              </w:rPr>
              <w:br/>
              <w:t>687CDBAD-DDA9-40AC-A60A-6DD530DCAF3A</w:t>
            </w:r>
            <w:r w:rsidRPr="00F76361">
              <w:rPr>
                <w:rFonts w:ascii="Calibri" w:hAnsi="Calibri" w:cs="Calibri"/>
                <w:color w:val="000000"/>
                <w:sz w:val="18"/>
                <w:szCs w:val="18"/>
              </w:rPr>
              <w:br/>
              <w:t>BDE65498-086A-43E4-BEBB-9F283C16EBB4</w:t>
            </w:r>
            <w:r w:rsidRPr="00F76361">
              <w:rPr>
                <w:rFonts w:ascii="Calibri" w:hAnsi="Calibri" w:cs="Calibri"/>
                <w:color w:val="000000"/>
                <w:sz w:val="18"/>
                <w:szCs w:val="18"/>
              </w:rPr>
              <w:br/>
              <w:t>D541817E-208C-43E0-A55D-D574700525D2</w:t>
            </w:r>
            <w:r w:rsidRPr="00F76361">
              <w:rPr>
                <w:rFonts w:ascii="Calibri" w:hAnsi="Calibri" w:cs="Calibri"/>
                <w:color w:val="000000"/>
                <w:sz w:val="18"/>
                <w:szCs w:val="18"/>
              </w:rPr>
              <w:br/>
              <w:t>483E377C-4DCD-4CDF-83F7-E85E39402511</w:t>
            </w:r>
            <w:r w:rsidRPr="00F76361">
              <w:rPr>
                <w:rFonts w:ascii="Calibri" w:hAnsi="Calibri" w:cs="Calibri"/>
                <w:color w:val="000000"/>
                <w:sz w:val="18"/>
                <w:szCs w:val="18"/>
              </w:rPr>
              <w:br/>
              <w:t>124EF6DD-FEBC-4717-AB0F-03E9E4464EF3</w:t>
            </w:r>
          </w:p>
        </w:tc>
      </w:tr>
      <w:tr w:rsidR="00100D84" w:rsidRPr="00DB75AD" w14:paraId="295EAE73" w14:textId="77777777" w:rsidTr="00244B37">
        <w:trPr>
          <w:cantSplit/>
          <w:jc w:val="center"/>
        </w:trPr>
        <w:tc>
          <w:tcPr>
            <w:tcW w:w="1031" w:type="dxa"/>
          </w:tcPr>
          <w:p w14:paraId="65CA9560" w14:textId="27D17F9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0069/</w:t>
            </w:r>
          </w:p>
          <w:p w14:paraId="0363FB8E" w14:textId="2B184CB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065</w:t>
            </w:r>
          </w:p>
        </w:tc>
        <w:tc>
          <w:tcPr>
            <w:tcW w:w="883" w:type="dxa"/>
            <w:tcMar>
              <w:top w:w="43" w:type="dxa"/>
              <w:left w:w="115" w:type="dxa"/>
              <w:bottom w:w="43" w:type="dxa"/>
              <w:right w:w="115" w:type="dxa"/>
            </w:tcMar>
          </w:tcPr>
          <w:p w14:paraId="2DB61BFA" w14:textId="7574153A"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CMS154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412950D"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40280382-6258-7581-0162-92b0570d1611</w:t>
            </w:r>
          </w:p>
          <w:p w14:paraId="6D239FFD" w14:textId="250C29DD" w:rsidR="00100D84" w:rsidRPr="00F76361" w:rsidRDefault="00100D84">
            <w:pPr>
              <w:rPr>
                <w:sz w:val="18"/>
                <w:szCs w:val="18"/>
              </w:rPr>
            </w:pPr>
          </w:p>
        </w:tc>
        <w:tc>
          <w:tcPr>
            <w:tcW w:w="1388" w:type="dxa"/>
          </w:tcPr>
          <w:p w14:paraId="0ABDA7C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28DAEC64"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71AB8367"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5BDD06C5"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2C969F01" w14:textId="6F306DB2"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26F062A6-77DB-4B29-A61F-19E29E943127</w:t>
            </w:r>
            <w:r w:rsidRPr="00F76361">
              <w:rPr>
                <w:rFonts w:ascii="Calibri" w:hAnsi="Calibri" w:cs="Calibri"/>
                <w:color w:val="000000"/>
                <w:sz w:val="18"/>
                <w:szCs w:val="18"/>
              </w:rPr>
              <w:br/>
              <w:t>16CDA3DE-0D9C-4F12-85ED-265ACCE9C53A</w:t>
            </w:r>
            <w:r w:rsidRPr="00F76361">
              <w:rPr>
                <w:rFonts w:ascii="Calibri" w:hAnsi="Calibri" w:cs="Calibri"/>
                <w:color w:val="000000"/>
                <w:sz w:val="18"/>
                <w:szCs w:val="18"/>
              </w:rPr>
              <w:br/>
              <w:t>FD81B017-8B38-4646-B0B0-7C36101C66BA</w:t>
            </w:r>
            <w:r w:rsidRPr="00F76361">
              <w:rPr>
                <w:rFonts w:ascii="Calibri" w:hAnsi="Calibri" w:cs="Calibri"/>
                <w:color w:val="000000"/>
                <w:sz w:val="18"/>
                <w:szCs w:val="18"/>
              </w:rPr>
              <w:br/>
              <w:t>209B1996-15C2-43F5-BBE6-CB32F962BAFB</w:t>
            </w:r>
          </w:p>
        </w:tc>
      </w:tr>
      <w:tr w:rsidR="00100D84" w:rsidRPr="00DB75AD" w14:paraId="36ACF6B3" w14:textId="77777777" w:rsidTr="00244B37">
        <w:trPr>
          <w:cantSplit/>
          <w:jc w:val="center"/>
        </w:trPr>
        <w:tc>
          <w:tcPr>
            <w:tcW w:w="1031" w:type="dxa"/>
          </w:tcPr>
          <w:p w14:paraId="31D1F8C7" w14:textId="5F41ADBA"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0024/</w:t>
            </w:r>
          </w:p>
          <w:p w14:paraId="30573763" w14:textId="75B2A4B0"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239</w:t>
            </w:r>
          </w:p>
        </w:tc>
        <w:tc>
          <w:tcPr>
            <w:tcW w:w="883" w:type="dxa"/>
            <w:tcMar>
              <w:top w:w="43" w:type="dxa"/>
              <w:left w:w="115" w:type="dxa"/>
              <w:bottom w:w="43" w:type="dxa"/>
              <w:right w:w="115" w:type="dxa"/>
            </w:tcMar>
          </w:tcPr>
          <w:p w14:paraId="1CF4A0FE" w14:textId="3AF4BA89"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CMS155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3D928B0"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40280382-6258-7581-0162-92bfc82f162f</w:t>
            </w:r>
          </w:p>
          <w:p w14:paraId="6FD0E372" w14:textId="2C3C69CF" w:rsidR="00100D84" w:rsidRPr="00F76361" w:rsidRDefault="00100D84">
            <w:pPr>
              <w:rPr>
                <w:rFonts w:asciiTheme="minorHAnsi" w:eastAsiaTheme="minorEastAsia" w:hAnsiTheme="minorHAnsi"/>
                <w:color w:val="000000" w:themeColor="text1"/>
                <w:sz w:val="18"/>
                <w:szCs w:val="18"/>
              </w:rPr>
            </w:pPr>
          </w:p>
        </w:tc>
        <w:tc>
          <w:tcPr>
            <w:tcW w:w="1388" w:type="dxa"/>
          </w:tcPr>
          <w:p w14:paraId="3BB28EF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C22773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61442D47"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0F89F4C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3A7F628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1-1:</w:t>
            </w:r>
          </w:p>
          <w:p w14:paraId="43F3F41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1-2:</w:t>
            </w:r>
          </w:p>
          <w:p w14:paraId="00E8EE48" w14:textId="77777777" w:rsidR="00100D84" w:rsidRPr="00F76361" w:rsidRDefault="00100D84" w:rsidP="005C1A32">
            <w:pPr>
              <w:rPr>
                <w:rFonts w:asciiTheme="minorHAnsi" w:hAnsiTheme="minorHAnsi" w:cs="Arial"/>
                <w:color w:val="000000"/>
                <w:sz w:val="18"/>
                <w:szCs w:val="18"/>
                <w:u w:val="single"/>
              </w:rPr>
            </w:pPr>
          </w:p>
          <w:p w14:paraId="0309E94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2E47B15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0F6C67A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4CD176ED"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1ACC50F5"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2-1:</w:t>
            </w:r>
          </w:p>
          <w:p w14:paraId="2B4A838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2-2:</w:t>
            </w:r>
          </w:p>
          <w:p w14:paraId="64A562B5" w14:textId="77777777" w:rsidR="00100D84" w:rsidRPr="00F76361" w:rsidRDefault="00100D84" w:rsidP="005C1A32">
            <w:pPr>
              <w:rPr>
                <w:rFonts w:asciiTheme="minorHAnsi" w:hAnsiTheme="minorHAnsi" w:cs="Arial"/>
                <w:color w:val="000000"/>
                <w:sz w:val="18"/>
                <w:szCs w:val="18"/>
                <w:u w:val="single"/>
              </w:rPr>
            </w:pPr>
          </w:p>
          <w:p w14:paraId="37C89338"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24C4A08A"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64F95C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56314C8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3C52C0F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3-1:</w:t>
            </w:r>
          </w:p>
          <w:p w14:paraId="4DC0EA3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3-2:</w:t>
            </w:r>
          </w:p>
        </w:tc>
        <w:tc>
          <w:tcPr>
            <w:tcW w:w="3641" w:type="dxa"/>
            <w:tcMar>
              <w:top w:w="43" w:type="dxa"/>
              <w:left w:w="115" w:type="dxa"/>
              <w:bottom w:w="43" w:type="dxa"/>
              <w:right w:w="115" w:type="dxa"/>
            </w:tcMar>
          </w:tcPr>
          <w:p w14:paraId="4589130F" w14:textId="3984597B"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8B54A9C1-94A1-4849-B655-D9EABC06D132</w:t>
            </w:r>
            <w:r w:rsidRPr="00F76361">
              <w:rPr>
                <w:rFonts w:ascii="Calibri" w:hAnsi="Calibri" w:cs="Calibri"/>
                <w:color w:val="000000"/>
                <w:sz w:val="18"/>
                <w:szCs w:val="18"/>
              </w:rPr>
              <w:br/>
              <w:t>CFA40B68-749C-4695-93CD-AE5309CADBF0</w:t>
            </w:r>
            <w:r w:rsidRPr="00F76361">
              <w:rPr>
                <w:rFonts w:ascii="Calibri" w:hAnsi="Calibri" w:cs="Calibri"/>
                <w:color w:val="000000"/>
                <w:sz w:val="18"/>
                <w:szCs w:val="18"/>
              </w:rPr>
              <w:br/>
              <w:t>F3EB129E-4A98-4CAD-8DCA-A7B829AA6549</w:t>
            </w:r>
            <w:r w:rsidRPr="00F76361">
              <w:rPr>
                <w:rFonts w:ascii="Calibri" w:hAnsi="Calibri" w:cs="Calibri"/>
                <w:color w:val="000000"/>
                <w:sz w:val="18"/>
                <w:szCs w:val="18"/>
              </w:rPr>
              <w:br/>
              <w:t>909538E9-AA38-46E2-AA0D-AA197025B3DA</w:t>
            </w:r>
            <w:r w:rsidRPr="00F76361">
              <w:rPr>
                <w:rFonts w:ascii="Calibri" w:hAnsi="Calibri" w:cs="Calibri"/>
                <w:color w:val="000000"/>
                <w:sz w:val="18"/>
                <w:szCs w:val="18"/>
              </w:rPr>
              <w:br/>
              <w:t>0F14D3D6-23D1-46D7-83CD-FCE0BFFF7D29</w:t>
            </w:r>
            <w:r w:rsidRPr="00F76361">
              <w:rPr>
                <w:rFonts w:ascii="Calibri" w:hAnsi="Calibri" w:cs="Calibri"/>
                <w:color w:val="000000"/>
                <w:sz w:val="18"/>
                <w:szCs w:val="18"/>
              </w:rPr>
              <w:br/>
              <w:t>F595B144-786B-4BBE-9854-9442911E2437</w:t>
            </w:r>
            <w:r w:rsidRPr="00F76361">
              <w:rPr>
                <w:rFonts w:ascii="Calibri" w:hAnsi="Calibri" w:cs="Calibri"/>
                <w:color w:val="000000"/>
                <w:sz w:val="18"/>
                <w:szCs w:val="18"/>
              </w:rPr>
              <w:br/>
            </w:r>
            <w:r w:rsidRPr="00F76361">
              <w:rPr>
                <w:rFonts w:ascii="Calibri" w:hAnsi="Calibri" w:cs="Calibri"/>
                <w:color w:val="000000"/>
                <w:sz w:val="18"/>
                <w:szCs w:val="18"/>
              </w:rPr>
              <w:br/>
              <w:t>C6AE5AA5-70F6-4572-BFB7-FC92CC697341</w:t>
            </w:r>
            <w:r w:rsidRPr="00F76361">
              <w:rPr>
                <w:rFonts w:ascii="Calibri" w:hAnsi="Calibri" w:cs="Calibri"/>
                <w:color w:val="000000"/>
                <w:sz w:val="18"/>
                <w:szCs w:val="18"/>
              </w:rPr>
              <w:br/>
              <w:t>EA90375E-8866-4DB0-9331-5CCF9DED26F4</w:t>
            </w:r>
            <w:r w:rsidRPr="00F76361">
              <w:rPr>
                <w:rFonts w:ascii="Calibri" w:hAnsi="Calibri" w:cs="Calibri"/>
                <w:color w:val="000000"/>
                <w:sz w:val="18"/>
                <w:szCs w:val="18"/>
              </w:rPr>
              <w:br/>
              <w:t>70080BA6-56E1-4A9D-9FE2-803662AFAB09</w:t>
            </w:r>
            <w:r w:rsidRPr="00F76361">
              <w:rPr>
                <w:rFonts w:ascii="Calibri" w:hAnsi="Calibri" w:cs="Calibri"/>
                <w:color w:val="000000"/>
                <w:sz w:val="18"/>
                <w:szCs w:val="18"/>
              </w:rPr>
              <w:br/>
              <w:t>65E4A114-23DD-4DBA-AB9A-4AAB2BB03CC1</w:t>
            </w:r>
            <w:r w:rsidRPr="00F76361">
              <w:rPr>
                <w:rFonts w:ascii="Calibri" w:hAnsi="Calibri" w:cs="Calibri"/>
                <w:color w:val="000000"/>
                <w:sz w:val="18"/>
                <w:szCs w:val="18"/>
              </w:rPr>
              <w:br/>
              <w:t>2472B8CB-32F2-4D8C-AB0C-202467ADC977</w:t>
            </w:r>
            <w:r w:rsidRPr="00F76361">
              <w:rPr>
                <w:rFonts w:ascii="Calibri" w:hAnsi="Calibri" w:cs="Calibri"/>
                <w:color w:val="000000"/>
                <w:sz w:val="18"/>
                <w:szCs w:val="18"/>
              </w:rPr>
              <w:br/>
              <w:t>DE79F033-E918-4CB2-9A84-E9A841486409</w:t>
            </w:r>
            <w:r w:rsidRPr="00F76361">
              <w:rPr>
                <w:rFonts w:ascii="Calibri" w:hAnsi="Calibri" w:cs="Calibri"/>
                <w:color w:val="000000"/>
                <w:sz w:val="18"/>
                <w:szCs w:val="18"/>
              </w:rPr>
              <w:br/>
            </w:r>
            <w:r w:rsidRPr="00F76361">
              <w:rPr>
                <w:rFonts w:ascii="Calibri" w:hAnsi="Calibri" w:cs="Calibri"/>
                <w:color w:val="000000"/>
                <w:sz w:val="18"/>
                <w:szCs w:val="18"/>
              </w:rPr>
              <w:br/>
              <w:t>72869D14-4B0B-4716-B3AF-F139588BBB14</w:t>
            </w:r>
            <w:r w:rsidRPr="00F76361">
              <w:rPr>
                <w:rFonts w:ascii="Calibri" w:hAnsi="Calibri" w:cs="Calibri"/>
                <w:color w:val="000000"/>
                <w:sz w:val="18"/>
                <w:szCs w:val="18"/>
              </w:rPr>
              <w:br/>
              <w:t>C23F3E0F-D6B1-4370-8FE1-4906619A4A1B</w:t>
            </w:r>
            <w:r w:rsidRPr="00F76361">
              <w:rPr>
                <w:rFonts w:ascii="Calibri" w:hAnsi="Calibri" w:cs="Calibri"/>
                <w:color w:val="000000"/>
                <w:sz w:val="18"/>
                <w:szCs w:val="18"/>
              </w:rPr>
              <w:br/>
              <w:t>C365FE78-44EF-4BE0-BBC2-0F053454D210</w:t>
            </w:r>
            <w:r w:rsidRPr="00F76361">
              <w:rPr>
                <w:rFonts w:ascii="Calibri" w:hAnsi="Calibri" w:cs="Calibri"/>
                <w:color w:val="000000"/>
                <w:sz w:val="18"/>
                <w:szCs w:val="18"/>
              </w:rPr>
              <w:br/>
              <w:t>3E62E73D-886D-48AD-89E2-7321847EF4B7</w:t>
            </w:r>
            <w:r w:rsidRPr="00F76361">
              <w:rPr>
                <w:rFonts w:ascii="Calibri" w:hAnsi="Calibri" w:cs="Calibri"/>
                <w:color w:val="000000"/>
                <w:sz w:val="18"/>
                <w:szCs w:val="18"/>
              </w:rPr>
              <w:br/>
              <w:t>F9617BDD-16F0-4CF1-A33C-D6F14CE932B2</w:t>
            </w:r>
            <w:r w:rsidRPr="00F76361">
              <w:rPr>
                <w:rFonts w:ascii="Calibri" w:hAnsi="Calibri" w:cs="Calibri"/>
                <w:color w:val="000000"/>
                <w:sz w:val="18"/>
                <w:szCs w:val="18"/>
              </w:rPr>
              <w:br/>
              <w:t>6F03F0A8-09DB-43A6-B2D6-A735F7A55858</w:t>
            </w:r>
          </w:p>
        </w:tc>
      </w:tr>
      <w:tr w:rsidR="00100D84" w:rsidRPr="00DB75AD" w14:paraId="0C858B77" w14:textId="77777777" w:rsidTr="00244B37">
        <w:trPr>
          <w:cantSplit/>
          <w:jc w:val="center"/>
        </w:trPr>
        <w:tc>
          <w:tcPr>
            <w:tcW w:w="1031" w:type="dxa"/>
          </w:tcPr>
          <w:p w14:paraId="7994F3C9"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0022/</w:t>
            </w:r>
          </w:p>
          <w:p w14:paraId="2480F91C" w14:textId="625950DE"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238</w:t>
            </w:r>
          </w:p>
        </w:tc>
        <w:tc>
          <w:tcPr>
            <w:tcW w:w="883" w:type="dxa"/>
            <w:tcMar>
              <w:top w:w="43" w:type="dxa"/>
              <w:left w:w="115" w:type="dxa"/>
              <w:bottom w:w="43" w:type="dxa"/>
              <w:right w:w="115" w:type="dxa"/>
            </w:tcMar>
          </w:tcPr>
          <w:p w14:paraId="02E176F9" w14:textId="5DD0263E" w:rsidR="00100D84" w:rsidRPr="00F76361" w:rsidRDefault="00100D84" w:rsidP="00B603EA">
            <w:pPr>
              <w:spacing w:before="40" w:after="40"/>
              <w:rPr>
                <w:rFonts w:asciiTheme="minorHAnsi" w:hAnsiTheme="minorHAnsi" w:cs="Arial"/>
                <w:noProof/>
                <w:sz w:val="18"/>
                <w:szCs w:val="18"/>
              </w:rPr>
            </w:pPr>
            <w:r w:rsidRPr="00F76361">
              <w:rPr>
                <w:rFonts w:asciiTheme="minorHAnsi" w:hAnsiTheme="minorHAnsi" w:cs="Arial"/>
                <w:noProof/>
                <w:sz w:val="18"/>
                <w:szCs w:val="18"/>
              </w:rPr>
              <w:t>CMS156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08BB5DD"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40280382-6258-7581-0162-92c7a9811647</w:t>
            </w:r>
          </w:p>
          <w:p w14:paraId="2C83A1E2" w14:textId="77777777" w:rsidR="00100D84" w:rsidRPr="00F76361" w:rsidRDefault="00100D84" w:rsidP="005C1A32">
            <w:pPr>
              <w:rPr>
                <w:rFonts w:asciiTheme="minorHAnsi" w:hAnsiTheme="minorHAnsi" w:cs="Arial"/>
                <w:color w:val="000000"/>
                <w:sz w:val="18"/>
                <w:szCs w:val="18"/>
              </w:rPr>
            </w:pPr>
          </w:p>
        </w:tc>
        <w:tc>
          <w:tcPr>
            <w:tcW w:w="1388" w:type="dxa"/>
          </w:tcPr>
          <w:p w14:paraId="50E6347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1315F479" w14:textId="77777777" w:rsidR="002033DB"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2A789400" w14:textId="471E5FAF" w:rsidR="00100D84" w:rsidRPr="00F76361" w:rsidRDefault="002033DB">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00100D84" w:rsidRPr="00F76361">
              <w:rPr>
                <w:rFonts w:asciiTheme="minorHAnsi" w:hAnsiTheme="minorHAnsi"/>
                <w:color w:val="000000" w:themeColor="text1"/>
                <w:sz w:val="18"/>
                <w:szCs w:val="18"/>
                <w:u w:val="single"/>
              </w:rPr>
              <w:t xml:space="preserve"> </w:t>
            </w:r>
          </w:p>
          <w:p w14:paraId="6ED28FC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1EE1AB18" w14:textId="77777777" w:rsidR="00100D84" w:rsidRPr="00F76361" w:rsidRDefault="00100D84" w:rsidP="005C1A32">
            <w:pPr>
              <w:rPr>
                <w:rFonts w:asciiTheme="minorHAnsi" w:hAnsiTheme="minorHAnsi" w:cs="Arial"/>
                <w:color w:val="000000"/>
                <w:sz w:val="18"/>
                <w:szCs w:val="18"/>
                <w:u w:val="single"/>
              </w:rPr>
            </w:pPr>
          </w:p>
          <w:p w14:paraId="526D726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4BCA226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7349A027" w14:textId="6A91E15D" w:rsidR="002033DB" w:rsidRPr="00F76361" w:rsidRDefault="002033DB">
            <w:pPr>
              <w:rPr>
                <w:sz w:val="18"/>
                <w:szCs w:val="18"/>
              </w:rPr>
            </w:pPr>
            <w:r w:rsidRPr="00F76361">
              <w:rPr>
                <w:rFonts w:asciiTheme="minorHAnsi" w:hAnsiTheme="minorHAnsi"/>
                <w:color w:val="000000" w:themeColor="text1"/>
                <w:sz w:val="18"/>
                <w:szCs w:val="18"/>
                <w:u w:val="single"/>
              </w:rPr>
              <w:t>DENEX 2:</w:t>
            </w:r>
          </w:p>
          <w:p w14:paraId="249756A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21DF3F21" w14:textId="078C4E58"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35872DE4-ADC6-4D3D-B439-B3248FEF3456</w:t>
            </w:r>
            <w:r w:rsidRPr="00F76361">
              <w:rPr>
                <w:rFonts w:ascii="Calibri" w:hAnsi="Calibri" w:cs="Calibri"/>
                <w:color w:val="000000"/>
                <w:sz w:val="18"/>
                <w:szCs w:val="18"/>
              </w:rPr>
              <w:br/>
              <w:t>2FCB1E4B-CA28-4F1E-827D-2F5E378FF222</w:t>
            </w:r>
            <w:r w:rsidRPr="00F76361">
              <w:rPr>
                <w:rFonts w:ascii="Calibri" w:hAnsi="Calibri" w:cs="Calibri"/>
                <w:color w:val="000000"/>
                <w:sz w:val="18"/>
                <w:szCs w:val="18"/>
              </w:rPr>
              <w:br/>
              <w:t>BD7DEC25-34DE-4E75-843E-50720AD7FF8C</w:t>
            </w:r>
            <w:r w:rsidRPr="00F76361">
              <w:rPr>
                <w:rFonts w:ascii="Calibri" w:hAnsi="Calibri" w:cs="Calibri"/>
                <w:color w:val="000000"/>
                <w:sz w:val="18"/>
                <w:szCs w:val="18"/>
              </w:rPr>
              <w:br/>
              <w:t>A5797141-A910-4FA0-8A5F-32FB348848A0</w:t>
            </w:r>
            <w:r w:rsidRPr="00F76361">
              <w:rPr>
                <w:rFonts w:ascii="Calibri" w:hAnsi="Calibri" w:cs="Calibri"/>
                <w:color w:val="000000"/>
                <w:sz w:val="18"/>
                <w:szCs w:val="18"/>
              </w:rPr>
              <w:br/>
            </w:r>
            <w:r w:rsidRPr="00F76361">
              <w:rPr>
                <w:rFonts w:ascii="Calibri" w:hAnsi="Calibri" w:cs="Calibri"/>
                <w:color w:val="000000"/>
                <w:sz w:val="18"/>
                <w:szCs w:val="18"/>
              </w:rPr>
              <w:br/>
              <w:t>FEDC857A-3B2E-49D5-89BC-366075AD6403</w:t>
            </w:r>
            <w:r w:rsidRPr="00F76361">
              <w:rPr>
                <w:rFonts w:ascii="Calibri" w:hAnsi="Calibri" w:cs="Calibri"/>
                <w:color w:val="000000"/>
                <w:sz w:val="18"/>
                <w:szCs w:val="18"/>
              </w:rPr>
              <w:br/>
              <w:t>877B83EF-716C-4B0B-AE4C-0F9689A946A8</w:t>
            </w:r>
            <w:r w:rsidRPr="00F76361">
              <w:rPr>
                <w:rFonts w:ascii="Calibri" w:hAnsi="Calibri" w:cs="Calibri"/>
                <w:color w:val="000000"/>
                <w:sz w:val="18"/>
                <w:szCs w:val="18"/>
              </w:rPr>
              <w:br/>
              <w:t>DEDFBFA0-DB7C-413B-8B22-A734590D83CE</w:t>
            </w:r>
            <w:r w:rsidRPr="00F76361">
              <w:rPr>
                <w:rFonts w:ascii="Calibri" w:hAnsi="Calibri" w:cs="Calibri"/>
                <w:color w:val="000000"/>
                <w:sz w:val="18"/>
                <w:szCs w:val="18"/>
              </w:rPr>
              <w:br/>
              <w:t>51CCFD8B-C7B1-492F-88DE-041AD08FDAED</w:t>
            </w:r>
          </w:p>
        </w:tc>
      </w:tr>
      <w:tr w:rsidR="00100D84" w:rsidRPr="00DB75AD" w14:paraId="42AECDD0" w14:textId="77777777" w:rsidTr="00244B37">
        <w:trPr>
          <w:cantSplit/>
          <w:jc w:val="center"/>
        </w:trPr>
        <w:tc>
          <w:tcPr>
            <w:tcW w:w="1031" w:type="dxa"/>
          </w:tcPr>
          <w:p w14:paraId="5F22B47D" w14:textId="517316D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0384/</w:t>
            </w:r>
          </w:p>
          <w:p w14:paraId="7A4409BA" w14:textId="47404AD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143</w:t>
            </w:r>
          </w:p>
        </w:tc>
        <w:tc>
          <w:tcPr>
            <w:tcW w:w="883" w:type="dxa"/>
            <w:tcMar>
              <w:top w:w="43" w:type="dxa"/>
              <w:left w:w="115" w:type="dxa"/>
              <w:bottom w:w="43" w:type="dxa"/>
              <w:right w:w="115" w:type="dxa"/>
            </w:tcMar>
          </w:tcPr>
          <w:p w14:paraId="1F3618F0" w14:textId="00471878"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CMS157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D166562"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40280382-6258-7581-0162-91426b9911ee</w:t>
            </w:r>
          </w:p>
          <w:p w14:paraId="0EC51F7C" w14:textId="55869CC3" w:rsidR="00100D84" w:rsidRPr="00F76361" w:rsidRDefault="00100D84">
            <w:pPr>
              <w:rPr>
                <w:rFonts w:asciiTheme="minorHAnsi" w:hAnsiTheme="minorHAnsi" w:cs="Arial"/>
                <w:color w:val="000000"/>
                <w:sz w:val="18"/>
                <w:szCs w:val="18"/>
              </w:rPr>
            </w:pPr>
          </w:p>
        </w:tc>
        <w:tc>
          <w:tcPr>
            <w:tcW w:w="1388" w:type="dxa"/>
          </w:tcPr>
          <w:p w14:paraId="412A0EAD"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0581CF34"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16864EBF"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3987A68A" w14:textId="77777777" w:rsidR="00A86776" w:rsidRPr="00F76361" w:rsidRDefault="00A86776" w:rsidP="00A86776">
            <w:pPr>
              <w:rPr>
                <w:rFonts w:asciiTheme="minorHAnsi" w:hAnsiTheme="minorHAnsi" w:cs="Arial"/>
                <w:color w:val="000000"/>
                <w:sz w:val="18"/>
                <w:szCs w:val="18"/>
                <w:u w:val="single"/>
              </w:rPr>
            </w:pPr>
          </w:p>
          <w:p w14:paraId="240CDBF8"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1C5F78C9"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2194F476" w14:textId="21AC01B0" w:rsidR="00100D84" w:rsidRPr="00F76361" w:rsidRDefault="00A86776" w:rsidP="00A86776">
            <w:pPr>
              <w:rPr>
                <w:sz w:val="18"/>
                <w:szCs w:val="18"/>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5F2251F3" w14:textId="510AE331"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09EDD5D3-ECFE-4D10-A0F7-43573D2071CA</w:t>
            </w:r>
            <w:r w:rsidRPr="00F76361">
              <w:rPr>
                <w:rFonts w:ascii="Calibri" w:hAnsi="Calibri" w:cs="Calibri"/>
                <w:color w:val="000000"/>
                <w:sz w:val="18"/>
                <w:szCs w:val="18"/>
              </w:rPr>
              <w:br/>
              <w:t>8A25EE19-D0E8-4211-84D9-BED5D7E2B915</w:t>
            </w:r>
            <w:r w:rsidRPr="00F76361">
              <w:rPr>
                <w:rFonts w:ascii="Calibri" w:hAnsi="Calibri" w:cs="Calibri"/>
                <w:color w:val="000000"/>
                <w:sz w:val="18"/>
                <w:szCs w:val="18"/>
              </w:rPr>
              <w:br/>
              <w:t>833E7403-F20F-4505-967F-5F93AB729E8D</w:t>
            </w:r>
            <w:r w:rsidRPr="00F76361">
              <w:rPr>
                <w:rFonts w:ascii="Calibri" w:hAnsi="Calibri" w:cs="Calibri"/>
                <w:color w:val="000000"/>
                <w:sz w:val="18"/>
                <w:szCs w:val="18"/>
              </w:rPr>
              <w:br/>
            </w:r>
            <w:r w:rsidRPr="00F76361">
              <w:rPr>
                <w:rFonts w:ascii="Calibri" w:hAnsi="Calibri" w:cs="Calibri"/>
                <w:color w:val="000000"/>
                <w:sz w:val="18"/>
                <w:szCs w:val="18"/>
              </w:rPr>
              <w:br/>
              <w:t>C7ABD4C6-1B7C-4168-BFD2-F81C7B070780</w:t>
            </w:r>
            <w:r w:rsidRPr="00F76361">
              <w:rPr>
                <w:rFonts w:ascii="Calibri" w:hAnsi="Calibri" w:cs="Calibri"/>
                <w:color w:val="000000"/>
                <w:sz w:val="18"/>
                <w:szCs w:val="18"/>
              </w:rPr>
              <w:br/>
              <w:t>8117F8AC-F9EF-4824-828F-0472DBDC8535</w:t>
            </w:r>
            <w:r w:rsidRPr="00F76361">
              <w:rPr>
                <w:rFonts w:ascii="Calibri" w:hAnsi="Calibri" w:cs="Calibri"/>
                <w:color w:val="000000"/>
                <w:sz w:val="18"/>
                <w:szCs w:val="18"/>
              </w:rPr>
              <w:br/>
              <w:t>9D2B6FFF-DB32-476B-A185-6078D50EFB0C</w:t>
            </w:r>
          </w:p>
        </w:tc>
      </w:tr>
      <w:tr w:rsidR="00100D84" w:rsidRPr="00DB75AD" w14:paraId="0D5360B8" w14:textId="77777777" w:rsidTr="00244B37">
        <w:trPr>
          <w:cantSplit/>
          <w:jc w:val="center"/>
        </w:trPr>
        <w:tc>
          <w:tcPr>
            <w:tcW w:w="1031" w:type="dxa"/>
          </w:tcPr>
          <w:p w14:paraId="0883E2F1" w14:textId="1320F14D"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471A8C0A" w14:textId="63A6DAB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369</w:t>
            </w:r>
          </w:p>
        </w:tc>
        <w:tc>
          <w:tcPr>
            <w:tcW w:w="883" w:type="dxa"/>
            <w:tcMar>
              <w:top w:w="43" w:type="dxa"/>
              <w:left w:w="115" w:type="dxa"/>
              <w:bottom w:w="43" w:type="dxa"/>
              <w:right w:w="115" w:type="dxa"/>
            </w:tcMar>
          </w:tcPr>
          <w:p w14:paraId="607B2F8D" w14:textId="7293D109"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CMS158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9083224"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40280382-6240-b6b9-0162-4357a47700a0</w:t>
            </w:r>
          </w:p>
          <w:p w14:paraId="47983084" w14:textId="6CA62625" w:rsidR="00100D84" w:rsidRPr="00F76361" w:rsidRDefault="00100D84">
            <w:pPr>
              <w:rPr>
                <w:rFonts w:asciiTheme="minorHAnsi" w:hAnsiTheme="minorHAnsi" w:cs="Arial"/>
                <w:color w:val="000000"/>
                <w:sz w:val="18"/>
                <w:szCs w:val="18"/>
              </w:rPr>
            </w:pPr>
          </w:p>
        </w:tc>
        <w:tc>
          <w:tcPr>
            <w:tcW w:w="1388" w:type="dxa"/>
          </w:tcPr>
          <w:p w14:paraId="348A0F1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F71EF1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0ED8032"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725BE54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2F528F62" w14:textId="0FBECA88"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49599685-9BDF-47C9-BB1E-202ADF6B55D9</w:t>
            </w:r>
            <w:r w:rsidRPr="00F76361">
              <w:rPr>
                <w:rFonts w:ascii="Calibri" w:hAnsi="Calibri" w:cs="Calibri"/>
                <w:color w:val="000000"/>
                <w:sz w:val="18"/>
                <w:szCs w:val="18"/>
              </w:rPr>
              <w:br/>
              <w:t>6B389B1A-9632-4019-99D9-CD24E99019D3</w:t>
            </w:r>
            <w:r w:rsidRPr="00F76361">
              <w:rPr>
                <w:rFonts w:ascii="Calibri" w:hAnsi="Calibri" w:cs="Calibri"/>
                <w:color w:val="000000"/>
                <w:sz w:val="18"/>
                <w:szCs w:val="18"/>
              </w:rPr>
              <w:br/>
              <w:t>669CF8F6-1057-4271-A316-DD596583E28D</w:t>
            </w:r>
            <w:r w:rsidRPr="00F76361">
              <w:rPr>
                <w:rFonts w:ascii="Calibri" w:hAnsi="Calibri" w:cs="Calibri"/>
                <w:color w:val="000000"/>
                <w:sz w:val="18"/>
                <w:szCs w:val="18"/>
              </w:rPr>
              <w:br/>
              <w:t>67C5914D-0148-4F0F-ACFD-AA944F54F507</w:t>
            </w:r>
          </w:p>
        </w:tc>
      </w:tr>
      <w:tr w:rsidR="00100D84" w:rsidRPr="00DB75AD" w14:paraId="57ADA1A6" w14:textId="77777777" w:rsidTr="00244B37">
        <w:trPr>
          <w:cantSplit/>
          <w:jc w:val="center"/>
        </w:trPr>
        <w:tc>
          <w:tcPr>
            <w:tcW w:w="1031" w:type="dxa"/>
          </w:tcPr>
          <w:p w14:paraId="34793048"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0710/</w:t>
            </w:r>
          </w:p>
          <w:p w14:paraId="52B23C93" w14:textId="283E17E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370</w:t>
            </w:r>
          </w:p>
        </w:tc>
        <w:tc>
          <w:tcPr>
            <w:tcW w:w="883" w:type="dxa"/>
            <w:tcMar>
              <w:top w:w="43" w:type="dxa"/>
              <w:left w:w="115" w:type="dxa"/>
              <w:bottom w:w="43" w:type="dxa"/>
              <w:right w:w="115" w:type="dxa"/>
            </w:tcMar>
          </w:tcPr>
          <w:p w14:paraId="1ACAA30E" w14:textId="4E869D59"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CMS159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D7BC7C5"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40280382-6258-7581-0162-626f31a0009e</w:t>
            </w:r>
          </w:p>
          <w:p w14:paraId="62B7176C" w14:textId="3BEB0168" w:rsidR="00100D84" w:rsidRPr="00F76361" w:rsidRDefault="00100D84">
            <w:pPr>
              <w:rPr>
                <w:rFonts w:asciiTheme="minorHAnsi" w:hAnsiTheme="minorHAnsi" w:cs="Arial"/>
                <w:color w:val="000000"/>
                <w:sz w:val="18"/>
                <w:szCs w:val="18"/>
              </w:rPr>
            </w:pPr>
          </w:p>
        </w:tc>
        <w:tc>
          <w:tcPr>
            <w:tcW w:w="1388" w:type="dxa"/>
          </w:tcPr>
          <w:p w14:paraId="250A725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CD0260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784EBE0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687E9FF4"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5CCB4B3A" w14:textId="3F6697A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w:t>
            </w:r>
          </w:p>
          <w:p w14:paraId="7FDC8E7E" w14:textId="3CCDF4E5" w:rsidR="00A86776" w:rsidRPr="00F76361" w:rsidRDefault="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w:t>
            </w:r>
          </w:p>
        </w:tc>
        <w:tc>
          <w:tcPr>
            <w:tcW w:w="3641" w:type="dxa"/>
            <w:tcMar>
              <w:top w:w="43" w:type="dxa"/>
              <w:left w:w="115" w:type="dxa"/>
              <w:bottom w:w="43" w:type="dxa"/>
              <w:right w:w="115" w:type="dxa"/>
            </w:tcMar>
          </w:tcPr>
          <w:p w14:paraId="12FB8F1A" w14:textId="1405696F"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28EF715E-00EF-495A-B529-9FEF83EDA5FF</w:t>
            </w:r>
            <w:r w:rsidRPr="00F76361">
              <w:rPr>
                <w:rFonts w:ascii="Calibri" w:hAnsi="Calibri" w:cs="Calibri"/>
                <w:color w:val="000000"/>
                <w:sz w:val="18"/>
                <w:szCs w:val="18"/>
              </w:rPr>
              <w:br/>
              <w:t>81429A7D-591D-4EE0-B1E0-AE7A3AA96D56</w:t>
            </w:r>
            <w:r w:rsidRPr="00F76361">
              <w:rPr>
                <w:rFonts w:ascii="Calibri" w:hAnsi="Calibri" w:cs="Calibri"/>
                <w:color w:val="000000"/>
                <w:sz w:val="18"/>
                <w:szCs w:val="18"/>
              </w:rPr>
              <w:br/>
              <w:t>6B6C8B54-B290-4258-BD5A-9B3562036108</w:t>
            </w:r>
            <w:r w:rsidRPr="00F76361">
              <w:rPr>
                <w:rFonts w:ascii="Calibri" w:hAnsi="Calibri" w:cs="Calibri"/>
                <w:color w:val="000000"/>
                <w:sz w:val="18"/>
                <w:szCs w:val="18"/>
              </w:rPr>
              <w:br/>
              <w:t>F4580E7F-EB6C-42AB-93A8-9AF1A4FD46EE</w:t>
            </w:r>
            <w:r w:rsidRPr="00F76361">
              <w:rPr>
                <w:rFonts w:ascii="Calibri" w:hAnsi="Calibri" w:cs="Calibri"/>
                <w:color w:val="000000"/>
                <w:sz w:val="18"/>
                <w:szCs w:val="18"/>
              </w:rPr>
              <w:br/>
              <w:t>1D836150-AE93-46B1-9432-DACCC20C5CDF</w:t>
            </w:r>
            <w:r w:rsidRPr="00F76361">
              <w:rPr>
                <w:rFonts w:ascii="Calibri" w:hAnsi="Calibri" w:cs="Calibri"/>
                <w:color w:val="000000"/>
                <w:sz w:val="18"/>
                <w:szCs w:val="18"/>
              </w:rPr>
              <w:br/>
              <w:t>E4C1A2E2-1959-4BF7-873E-8EB80128C206</w:t>
            </w:r>
          </w:p>
        </w:tc>
      </w:tr>
      <w:tr w:rsidR="00100D84" w:rsidRPr="00DB75AD" w14:paraId="5C4ACEBC" w14:textId="77777777" w:rsidTr="00244B37">
        <w:trPr>
          <w:cantSplit/>
          <w:jc w:val="center"/>
        </w:trPr>
        <w:tc>
          <w:tcPr>
            <w:tcW w:w="1031" w:type="dxa"/>
          </w:tcPr>
          <w:p w14:paraId="71276895" w14:textId="0FE4056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0712/</w:t>
            </w:r>
          </w:p>
          <w:p w14:paraId="3B1F48E7" w14:textId="39B0223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371</w:t>
            </w:r>
          </w:p>
        </w:tc>
        <w:tc>
          <w:tcPr>
            <w:tcW w:w="883" w:type="dxa"/>
            <w:tcMar>
              <w:top w:w="43" w:type="dxa"/>
              <w:left w:w="115" w:type="dxa"/>
              <w:bottom w:w="43" w:type="dxa"/>
              <w:right w:w="115" w:type="dxa"/>
            </w:tcMar>
          </w:tcPr>
          <w:p w14:paraId="3A3C9977" w14:textId="16ED1493"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CMS160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0FD7BAF"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40280382-6258-7581-0162-63106f9201b2</w:t>
            </w:r>
          </w:p>
          <w:p w14:paraId="41D83203" w14:textId="6A3A1FFB" w:rsidR="00100D84" w:rsidRPr="00F76361" w:rsidRDefault="00100D84">
            <w:pPr>
              <w:rPr>
                <w:rFonts w:asciiTheme="minorHAnsi" w:eastAsiaTheme="minorEastAsia" w:hAnsiTheme="minorHAnsi"/>
                <w:color w:val="000000" w:themeColor="text1"/>
                <w:sz w:val="18"/>
                <w:szCs w:val="18"/>
              </w:rPr>
            </w:pPr>
          </w:p>
        </w:tc>
        <w:tc>
          <w:tcPr>
            <w:tcW w:w="1388" w:type="dxa"/>
          </w:tcPr>
          <w:p w14:paraId="1E03776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0607995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6C931F15"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631C5F77"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6E4BD7BB"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1-1:</w:t>
            </w:r>
          </w:p>
          <w:p w14:paraId="6EA00A94"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1-2:</w:t>
            </w:r>
          </w:p>
          <w:p w14:paraId="5287355E" w14:textId="77777777" w:rsidR="00100D84" w:rsidRPr="00F76361" w:rsidRDefault="00100D84" w:rsidP="005C1A32">
            <w:pPr>
              <w:rPr>
                <w:rFonts w:asciiTheme="minorHAnsi" w:hAnsiTheme="minorHAnsi" w:cs="Arial"/>
                <w:color w:val="000000"/>
                <w:sz w:val="18"/>
                <w:szCs w:val="18"/>
                <w:u w:val="single"/>
              </w:rPr>
            </w:pPr>
          </w:p>
          <w:p w14:paraId="2817288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1B7A5A3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3FE30EE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04BE71A2"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295DA715" w14:textId="00EE23A4"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2-1:</w:t>
            </w:r>
          </w:p>
          <w:p w14:paraId="0CC2D478" w14:textId="3641FE8F" w:rsidR="00A86776" w:rsidRPr="00F76361" w:rsidRDefault="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2-2:</w:t>
            </w:r>
          </w:p>
          <w:p w14:paraId="191A078E" w14:textId="77777777" w:rsidR="00100D84" w:rsidRPr="00F76361" w:rsidRDefault="00100D84" w:rsidP="005C1A32">
            <w:pPr>
              <w:rPr>
                <w:rFonts w:asciiTheme="minorHAnsi" w:hAnsiTheme="minorHAnsi" w:cs="Arial"/>
                <w:color w:val="000000"/>
                <w:sz w:val="18"/>
                <w:szCs w:val="18"/>
                <w:u w:val="single"/>
              </w:rPr>
            </w:pPr>
          </w:p>
          <w:p w14:paraId="16A092CD"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292C8F8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D89F0DA"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1CCF749D"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5DB97B82" w14:textId="18B6C073"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3-1:</w:t>
            </w:r>
          </w:p>
          <w:p w14:paraId="1FE99C63" w14:textId="4438BBB3" w:rsidR="00A86776" w:rsidRPr="00F76361" w:rsidRDefault="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3-2:</w:t>
            </w:r>
          </w:p>
        </w:tc>
        <w:tc>
          <w:tcPr>
            <w:tcW w:w="3641" w:type="dxa"/>
            <w:tcMar>
              <w:top w:w="43" w:type="dxa"/>
              <w:left w:w="115" w:type="dxa"/>
              <w:bottom w:w="43" w:type="dxa"/>
              <w:right w:w="115" w:type="dxa"/>
            </w:tcMar>
          </w:tcPr>
          <w:p w14:paraId="3D0AA438" w14:textId="766D2FB0" w:rsidR="00100D84" w:rsidRPr="00F76361" w:rsidRDefault="00A86776">
            <w:pPr>
              <w:rPr>
                <w:rFonts w:ascii="Calibri" w:eastAsiaTheme="minorEastAsia" w:hAnsi="Calibri" w:cs="Calibri"/>
                <w:color w:val="000000"/>
                <w:sz w:val="18"/>
                <w:szCs w:val="18"/>
              </w:rPr>
            </w:pPr>
            <w:r w:rsidRPr="00F76361">
              <w:rPr>
                <w:rFonts w:ascii="Calibri" w:hAnsi="Calibri" w:cs="Calibri"/>
                <w:color w:val="000000"/>
                <w:sz w:val="18"/>
                <w:szCs w:val="18"/>
              </w:rPr>
              <w:t>D00E7D31-7F59-468D-99C6-631D07715E59</w:t>
            </w:r>
            <w:r w:rsidRPr="00F76361">
              <w:rPr>
                <w:rFonts w:ascii="Calibri" w:hAnsi="Calibri" w:cs="Calibri"/>
                <w:color w:val="000000"/>
                <w:sz w:val="18"/>
                <w:szCs w:val="18"/>
              </w:rPr>
              <w:br/>
              <w:t>A52E93B8-A2D1-414E-94D0-90155E8FF81F</w:t>
            </w:r>
            <w:r w:rsidRPr="00F76361">
              <w:rPr>
                <w:rFonts w:ascii="Calibri" w:hAnsi="Calibri" w:cs="Calibri"/>
                <w:color w:val="000000"/>
                <w:sz w:val="18"/>
                <w:szCs w:val="18"/>
              </w:rPr>
              <w:br/>
              <w:t>0830DDCA-C45E-4D80-B359-E69E2F83D7B2</w:t>
            </w:r>
            <w:r w:rsidRPr="00F76361">
              <w:rPr>
                <w:rFonts w:ascii="Calibri" w:hAnsi="Calibri" w:cs="Calibri"/>
                <w:color w:val="000000"/>
                <w:sz w:val="18"/>
                <w:szCs w:val="18"/>
              </w:rPr>
              <w:br/>
              <w:t>539B0A53-F5B0-47CB-887E-392792E9D4ED</w:t>
            </w:r>
            <w:r w:rsidRPr="00F76361">
              <w:rPr>
                <w:rFonts w:ascii="Calibri" w:hAnsi="Calibri" w:cs="Calibri"/>
                <w:color w:val="000000"/>
                <w:sz w:val="18"/>
                <w:szCs w:val="18"/>
              </w:rPr>
              <w:br/>
              <w:t>13406420-1144-4100-9439-ED134656A4FC</w:t>
            </w:r>
            <w:r w:rsidRPr="00F76361">
              <w:rPr>
                <w:rFonts w:ascii="Calibri" w:hAnsi="Calibri" w:cs="Calibri"/>
                <w:color w:val="000000"/>
                <w:sz w:val="18"/>
                <w:szCs w:val="18"/>
              </w:rPr>
              <w:br/>
              <w:t>DD7E5C35-6825-496B-A155-A4CBE9056535</w:t>
            </w:r>
            <w:r w:rsidRPr="00F76361">
              <w:rPr>
                <w:rFonts w:ascii="Calibri" w:hAnsi="Calibri" w:cs="Calibri"/>
                <w:color w:val="000000"/>
                <w:sz w:val="18"/>
                <w:szCs w:val="18"/>
              </w:rPr>
              <w:br/>
            </w:r>
            <w:r w:rsidRPr="00F76361">
              <w:rPr>
                <w:rFonts w:ascii="Calibri" w:hAnsi="Calibri" w:cs="Calibri"/>
                <w:color w:val="000000"/>
                <w:sz w:val="18"/>
                <w:szCs w:val="18"/>
              </w:rPr>
              <w:br/>
              <w:t>95F5AFA0-CB23-4786-A2E0-0646C0494E4F</w:t>
            </w:r>
            <w:r w:rsidRPr="00F76361">
              <w:rPr>
                <w:rFonts w:ascii="Calibri" w:hAnsi="Calibri" w:cs="Calibri"/>
                <w:color w:val="000000"/>
                <w:sz w:val="18"/>
                <w:szCs w:val="18"/>
              </w:rPr>
              <w:br/>
              <w:t>1B9C4359-5DF7-4B6D-ACD8-C12175C67EFD</w:t>
            </w:r>
            <w:r w:rsidRPr="00F76361">
              <w:rPr>
                <w:rFonts w:ascii="Calibri" w:hAnsi="Calibri" w:cs="Calibri"/>
                <w:color w:val="000000"/>
                <w:sz w:val="18"/>
                <w:szCs w:val="18"/>
              </w:rPr>
              <w:br/>
              <w:t>7889D513-C24C-482F-8C9C-FC31F35E3999</w:t>
            </w:r>
            <w:r w:rsidRPr="00F76361">
              <w:rPr>
                <w:rFonts w:ascii="Calibri" w:hAnsi="Calibri" w:cs="Calibri"/>
                <w:color w:val="000000"/>
                <w:sz w:val="18"/>
                <w:szCs w:val="18"/>
              </w:rPr>
              <w:br/>
              <w:t>92D313A7-3A3D-44EC-8A94-103CC0003A30</w:t>
            </w:r>
            <w:r w:rsidRPr="00F76361">
              <w:rPr>
                <w:rFonts w:ascii="Calibri" w:hAnsi="Calibri" w:cs="Calibri"/>
                <w:color w:val="000000"/>
                <w:sz w:val="18"/>
                <w:szCs w:val="18"/>
              </w:rPr>
              <w:br/>
              <w:t>39B15197-7895-4AFC-B4AA-83DABFF66373</w:t>
            </w:r>
            <w:r w:rsidRPr="00F76361">
              <w:rPr>
                <w:rFonts w:ascii="Calibri" w:hAnsi="Calibri" w:cs="Calibri"/>
                <w:color w:val="000000"/>
                <w:sz w:val="18"/>
                <w:szCs w:val="18"/>
              </w:rPr>
              <w:br/>
              <w:t>0416AB91-F7FF-4432-A5D9-77B27F5AE30C</w:t>
            </w:r>
            <w:r w:rsidRPr="00F76361">
              <w:rPr>
                <w:rFonts w:ascii="Calibri" w:hAnsi="Calibri" w:cs="Calibri"/>
                <w:color w:val="000000"/>
                <w:sz w:val="18"/>
                <w:szCs w:val="18"/>
              </w:rPr>
              <w:br/>
            </w:r>
            <w:r w:rsidRPr="00F76361">
              <w:rPr>
                <w:rFonts w:ascii="Calibri" w:hAnsi="Calibri" w:cs="Calibri"/>
                <w:color w:val="000000"/>
                <w:sz w:val="18"/>
                <w:szCs w:val="18"/>
              </w:rPr>
              <w:br/>
              <w:t>750B4DDA-EC94-4082-9AB4-86824666D808</w:t>
            </w:r>
            <w:r w:rsidRPr="00F76361">
              <w:rPr>
                <w:rFonts w:ascii="Calibri" w:hAnsi="Calibri" w:cs="Calibri"/>
                <w:color w:val="000000"/>
                <w:sz w:val="18"/>
                <w:szCs w:val="18"/>
              </w:rPr>
              <w:br/>
              <w:t>2E3A7115-247D-4A0E-918C-AB581E13486A</w:t>
            </w:r>
            <w:r w:rsidRPr="00F76361">
              <w:rPr>
                <w:rFonts w:ascii="Calibri" w:hAnsi="Calibri" w:cs="Calibri"/>
                <w:color w:val="000000"/>
                <w:sz w:val="18"/>
                <w:szCs w:val="18"/>
              </w:rPr>
              <w:br/>
              <w:t>DE1952F9-9E35-4493-BA65-3F6CD8904059</w:t>
            </w:r>
            <w:r w:rsidRPr="00F76361">
              <w:rPr>
                <w:rFonts w:ascii="Calibri" w:hAnsi="Calibri" w:cs="Calibri"/>
                <w:color w:val="000000"/>
                <w:sz w:val="18"/>
                <w:szCs w:val="18"/>
              </w:rPr>
              <w:br/>
              <w:t>9FCE046B-5EF9-4A19-9D22-D3A6518EDA51</w:t>
            </w:r>
            <w:r w:rsidRPr="00F76361">
              <w:rPr>
                <w:rFonts w:ascii="Calibri" w:hAnsi="Calibri" w:cs="Calibri"/>
                <w:color w:val="000000"/>
                <w:sz w:val="18"/>
                <w:szCs w:val="18"/>
              </w:rPr>
              <w:br/>
              <w:t>1FD9CB54-2485-43C9-A9CB-041E6FE078F0</w:t>
            </w:r>
            <w:r w:rsidRPr="00F76361">
              <w:rPr>
                <w:rFonts w:ascii="Calibri" w:hAnsi="Calibri" w:cs="Calibri"/>
                <w:color w:val="000000"/>
                <w:sz w:val="18"/>
                <w:szCs w:val="18"/>
              </w:rPr>
              <w:br/>
              <w:t>B4B269AE-AE95-4FFF-AD3A-0C7F62DC0C72</w:t>
            </w:r>
          </w:p>
        </w:tc>
      </w:tr>
      <w:tr w:rsidR="00100D84" w:rsidRPr="00DB75AD" w14:paraId="5513E20C" w14:textId="77777777" w:rsidTr="00244B37">
        <w:trPr>
          <w:cantSplit/>
          <w:jc w:val="center"/>
        </w:trPr>
        <w:tc>
          <w:tcPr>
            <w:tcW w:w="1031" w:type="dxa"/>
          </w:tcPr>
          <w:p w14:paraId="351CD9F1" w14:textId="2EE1BD1B"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0104/</w:t>
            </w:r>
          </w:p>
          <w:p w14:paraId="3CE9ECB2" w14:textId="25208462"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107</w:t>
            </w:r>
          </w:p>
        </w:tc>
        <w:tc>
          <w:tcPr>
            <w:tcW w:w="883" w:type="dxa"/>
            <w:tcMar>
              <w:top w:w="43" w:type="dxa"/>
              <w:left w:w="115" w:type="dxa"/>
              <w:bottom w:w="43" w:type="dxa"/>
              <w:right w:w="115" w:type="dxa"/>
            </w:tcMar>
          </w:tcPr>
          <w:p w14:paraId="752A3FCE" w14:textId="48704CB1"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CMS161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1B784DD"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40280382-6240-b6b9-0162-54a885810d2b</w:t>
            </w:r>
          </w:p>
          <w:p w14:paraId="28741D3F" w14:textId="65BF68F8" w:rsidR="00100D84" w:rsidRPr="00F76361" w:rsidRDefault="00100D84">
            <w:pPr>
              <w:rPr>
                <w:rFonts w:asciiTheme="minorHAnsi" w:hAnsiTheme="minorHAnsi" w:cs="Arial"/>
                <w:color w:val="000000"/>
                <w:sz w:val="18"/>
                <w:szCs w:val="18"/>
              </w:rPr>
            </w:pPr>
          </w:p>
        </w:tc>
        <w:tc>
          <w:tcPr>
            <w:tcW w:w="1388" w:type="dxa"/>
          </w:tcPr>
          <w:p w14:paraId="0992C8A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5F27EB6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97DE41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3A67CEF" w14:textId="7F56FE4C"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33FD7F21-04D7-4EBD-A82B-F783766A2D73</w:t>
            </w:r>
            <w:r w:rsidRPr="00F76361">
              <w:rPr>
                <w:rFonts w:ascii="Calibri" w:hAnsi="Calibri" w:cs="Calibri"/>
                <w:color w:val="000000"/>
                <w:sz w:val="18"/>
                <w:szCs w:val="18"/>
              </w:rPr>
              <w:br/>
              <w:t>C2249005-1B28-46B0-ADF7-19AB17FE5590</w:t>
            </w:r>
            <w:r w:rsidRPr="00F76361">
              <w:rPr>
                <w:rFonts w:ascii="Calibri" w:hAnsi="Calibri" w:cs="Calibri"/>
                <w:color w:val="000000"/>
                <w:sz w:val="18"/>
                <w:szCs w:val="18"/>
              </w:rPr>
              <w:br/>
              <w:t>B012B952-499D-4432-A793-6CDE12630E0C</w:t>
            </w:r>
          </w:p>
        </w:tc>
      </w:tr>
      <w:tr w:rsidR="00100D84" w:rsidRPr="00DB75AD" w14:paraId="68052B05" w14:textId="77777777" w:rsidTr="00244B37">
        <w:trPr>
          <w:cantSplit/>
          <w:jc w:val="center"/>
        </w:trPr>
        <w:tc>
          <w:tcPr>
            <w:tcW w:w="1031" w:type="dxa"/>
          </w:tcPr>
          <w:p w14:paraId="2E5C2758" w14:textId="205E248D"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0068/</w:t>
            </w:r>
          </w:p>
          <w:p w14:paraId="4CEC603A" w14:textId="56ACF6EF"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204</w:t>
            </w:r>
          </w:p>
        </w:tc>
        <w:tc>
          <w:tcPr>
            <w:tcW w:w="883" w:type="dxa"/>
            <w:tcMar>
              <w:top w:w="43" w:type="dxa"/>
              <w:left w:w="115" w:type="dxa"/>
              <w:bottom w:w="43" w:type="dxa"/>
              <w:right w:w="115" w:type="dxa"/>
            </w:tcMar>
          </w:tcPr>
          <w:p w14:paraId="23347267" w14:textId="47B8ABE1"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CMS164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5DA8BBB"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40280382-6258-7581-0162-92cdaf46165e</w:t>
            </w:r>
          </w:p>
          <w:p w14:paraId="1142DFE2" w14:textId="3622DA0F" w:rsidR="00100D84" w:rsidRPr="00F76361" w:rsidRDefault="00100D84">
            <w:pPr>
              <w:rPr>
                <w:rFonts w:asciiTheme="minorHAnsi" w:hAnsiTheme="minorHAnsi" w:cs="Arial"/>
                <w:color w:val="000000"/>
                <w:sz w:val="18"/>
                <w:szCs w:val="18"/>
              </w:rPr>
            </w:pPr>
          </w:p>
        </w:tc>
        <w:tc>
          <w:tcPr>
            <w:tcW w:w="1388" w:type="dxa"/>
          </w:tcPr>
          <w:p w14:paraId="4D93AE6D"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59776D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EB62D5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7DF6D87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27CFBFFE" w14:textId="6ECAEBDA"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C57051F4-17D9-47DE-9DF2-51643CDABD58</w:t>
            </w:r>
            <w:r w:rsidRPr="00F76361">
              <w:rPr>
                <w:rFonts w:ascii="Calibri" w:hAnsi="Calibri" w:cs="Calibri"/>
                <w:color w:val="000000"/>
                <w:sz w:val="18"/>
                <w:szCs w:val="18"/>
              </w:rPr>
              <w:br/>
              <w:t>752CC7C9-81E7-4BD8-9496-AB6A0DF2DE5B</w:t>
            </w:r>
            <w:r w:rsidRPr="00F76361">
              <w:rPr>
                <w:rFonts w:ascii="Calibri" w:hAnsi="Calibri" w:cs="Calibri"/>
                <w:color w:val="000000"/>
                <w:sz w:val="18"/>
                <w:szCs w:val="18"/>
              </w:rPr>
              <w:br/>
              <w:t>B3CA16ED-2D7C-4405-AFDA-B9A6CC95D5E8</w:t>
            </w:r>
            <w:r w:rsidRPr="00F76361">
              <w:rPr>
                <w:rFonts w:ascii="Calibri" w:hAnsi="Calibri" w:cs="Calibri"/>
                <w:color w:val="000000"/>
                <w:sz w:val="18"/>
                <w:szCs w:val="18"/>
              </w:rPr>
              <w:br/>
              <w:t>5F4568C2-DC8A-4BFA-8CCE-285F7711502F</w:t>
            </w:r>
          </w:p>
        </w:tc>
      </w:tr>
      <w:tr w:rsidR="00100D84" w:rsidRPr="00DB75AD" w14:paraId="5BE39A37" w14:textId="77777777" w:rsidTr="00244B37">
        <w:trPr>
          <w:cantSplit/>
          <w:jc w:val="center"/>
        </w:trPr>
        <w:tc>
          <w:tcPr>
            <w:tcW w:w="1031" w:type="dxa"/>
          </w:tcPr>
          <w:p w14:paraId="448A1421" w14:textId="0032FFA6"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0018/</w:t>
            </w:r>
          </w:p>
          <w:p w14:paraId="29503E0D" w14:textId="3F86259F"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236</w:t>
            </w:r>
          </w:p>
        </w:tc>
        <w:tc>
          <w:tcPr>
            <w:tcW w:w="883" w:type="dxa"/>
            <w:tcMar>
              <w:top w:w="43" w:type="dxa"/>
              <w:left w:w="115" w:type="dxa"/>
              <w:bottom w:w="43" w:type="dxa"/>
              <w:right w:w="115" w:type="dxa"/>
            </w:tcMar>
          </w:tcPr>
          <w:p w14:paraId="06694D65" w14:textId="633484D1"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CMS165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4004A0A"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40280382-6258-7581-0162-92d6e6db1680</w:t>
            </w:r>
          </w:p>
          <w:p w14:paraId="50F0257B" w14:textId="7B8E05B9" w:rsidR="00100D84" w:rsidRPr="00F76361" w:rsidRDefault="00100D84">
            <w:pPr>
              <w:rPr>
                <w:rFonts w:asciiTheme="minorHAnsi" w:hAnsiTheme="minorHAnsi" w:cs="Arial"/>
                <w:color w:val="000000"/>
                <w:sz w:val="18"/>
                <w:szCs w:val="18"/>
              </w:rPr>
            </w:pPr>
          </w:p>
        </w:tc>
        <w:tc>
          <w:tcPr>
            <w:tcW w:w="1388" w:type="dxa"/>
          </w:tcPr>
          <w:p w14:paraId="27DABA6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0D2E99C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FCF1BC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57694DA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36830856" w14:textId="5F733052"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A096B729-ECCA-4C7A-9CA0-A601D8D70396</w:t>
            </w:r>
            <w:r w:rsidRPr="00F76361">
              <w:rPr>
                <w:rFonts w:ascii="Calibri" w:hAnsi="Calibri" w:cs="Calibri"/>
                <w:color w:val="000000"/>
                <w:sz w:val="18"/>
                <w:szCs w:val="18"/>
              </w:rPr>
              <w:br/>
              <w:t>BA4CB92A-1635-4E1B-BC23-1ED7B967072A</w:t>
            </w:r>
            <w:r w:rsidRPr="00F76361">
              <w:rPr>
                <w:rFonts w:ascii="Calibri" w:hAnsi="Calibri" w:cs="Calibri"/>
                <w:color w:val="000000"/>
                <w:sz w:val="18"/>
                <w:szCs w:val="18"/>
              </w:rPr>
              <w:br/>
              <w:t>4A61F526-AFFA-465F-89C9-B2DB8E6ECEBC</w:t>
            </w:r>
            <w:r w:rsidRPr="00F76361">
              <w:rPr>
                <w:rFonts w:ascii="Calibri" w:hAnsi="Calibri" w:cs="Calibri"/>
                <w:color w:val="000000"/>
                <w:sz w:val="18"/>
                <w:szCs w:val="18"/>
              </w:rPr>
              <w:br/>
              <w:t>A815D9EA-5CE0-4AD8-A703-BC69D19E360B</w:t>
            </w:r>
          </w:p>
        </w:tc>
      </w:tr>
      <w:tr w:rsidR="00100D84" w:rsidRPr="00DB75AD" w14:paraId="7D9722A1" w14:textId="77777777" w:rsidTr="00244B37">
        <w:trPr>
          <w:cantSplit/>
          <w:jc w:val="center"/>
        </w:trPr>
        <w:tc>
          <w:tcPr>
            <w:tcW w:w="1031" w:type="dxa"/>
          </w:tcPr>
          <w:p w14:paraId="40E04390" w14:textId="768CB96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0088/</w:t>
            </w:r>
          </w:p>
          <w:p w14:paraId="1B9CA5E5" w14:textId="0FB0EF26"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018</w:t>
            </w:r>
          </w:p>
        </w:tc>
        <w:tc>
          <w:tcPr>
            <w:tcW w:w="883" w:type="dxa"/>
            <w:tcMar>
              <w:top w:w="43" w:type="dxa"/>
              <w:left w:w="115" w:type="dxa"/>
              <w:bottom w:w="43" w:type="dxa"/>
              <w:right w:w="115" w:type="dxa"/>
            </w:tcMar>
          </w:tcPr>
          <w:p w14:paraId="63950AB8" w14:textId="193891C9"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CMS167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9649DA9"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40280382-6240-b6b9-0162-549464d50cab</w:t>
            </w:r>
          </w:p>
          <w:p w14:paraId="67C92E73" w14:textId="698EB81F" w:rsidR="00100D84" w:rsidRPr="00F76361" w:rsidRDefault="00100D84">
            <w:pPr>
              <w:rPr>
                <w:rFonts w:asciiTheme="minorHAnsi" w:eastAsiaTheme="minorEastAsia" w:hAnsiTheme="minorHAnsi"/>
                <w:color w:val="000000" w:themeColor="text1"/>
                <w:sz w:val="18"/>
                <w:szCs w:val="18"/>
              </w:rPr>
            </w:pPr>
          </w:p>
        </w:tc>
        <w:tc>
          <w:tcPr>
            <w:tcW w:w="1388" w:type="dxa"/>
          </w:tcPr>
          <w:p w14:paraId="2C07EA6A"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6B8A8EB"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353512F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5026690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196CCA3C" w14:textId="1A61384D"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FCBFF0B8-B971-43AE-8857-6B24614F92EC</w:t>
            </w:r>
            <w:r w:rsidRPr="00F76361">
              <w:rPr>
                <w:rFonts w:ascii="Calibri" w:hAnsi="Calibri" w:cs="Calibri"/>
                <w:color w:val="000000"/>
                <w:sz w:val="18"/>
                <w:szCs w:val="18"/>
              </w:rPr>
              <w:br/>
              <w:t>F8B1B06D-2874-4DC2-AE04-F5D7678E8953</w:t>
            </w:r>
            <w:r w:rsidRPr="00F76361">
              <w:rPr>
                <w:rFonts w:ascii="Calibri" w:hAnsi="Calibri" w:cs="Calibri"/>
                <w:color w:val="000000"/>
                <w:sz w:val="18"/>
                <w:szCs w:val="18"/>
              </w:rPr>
              <w:br/>
              <w:t>0111C6AA-3644-4CD7-8052-00FE44F2AD2F</w:t>
            </w:r>
            <w:r w:rsidRPr="00F76361">
              <w:rPr>
                <w:rFonts w:ascii="Calibri" w:hAnsi="Calibri" w:cs="Calibri"/>
                <w:color w:val="000000"/>
                <w:sz w:val="18"/>
                <w:szCs w:val="18"/>
              </w:rPr>
              <w:br/>
              <w:t>2F9D9572-502D-4173-9E5E-BCE69360F8C4</w:t>
            </w:r>
          </w:p>
        </w:tc>
      </w:tr>
      <w:tr w:rsidR="00100D84" w:rsidRPr="00DB75AD" w14:paraId="423D37CD" w14:textId="77777777" w:rsidTr="00244B37">
        <w:trPr>
          <w:cantSplit/>
          <w:jc w:val="center"/>
        </w:trPr>
        <w:tc>
          <w:tcPr>
            <w:tcW w:w="1031" w:type="dxa"/>
          </w:tcPr>
          <w:p w14:paraId="2A187B97" w14:textId="6E4E3D6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r w:rsidRPr="00F76361">
              <w:rPr>
                <w:rFonts w:asciiTheme="minorHAnsi" w:hAnsiTheme="minorHAnsi" w:cs="Arial"/>
                <w:noProof/>
                <w:sz w:val="18"/>
                <w:szCs w:val="18"/>
              </w:rPr>
              <w:br/>
              <w:t>367</w:t>
            </w:r>
          </w:p>
        </w:tc>
        <w:tc>
          <w:tcPr>
            <w:tcW w:w="883" w:type="dxa"/>
            <w:tcMar>
              <w:top w:w="43" w:type="dxa"/>
              <w:left w:w="115" w:type="dxa"/>
              <w:bottom w:w="43" w:type="dxa"/>
              <w:right w:w="115" w:type="dxa"/>
            </w:tcMar>
          </w:tcPr>
          <w:p w14:paraId="084A2880" w14:textId="506DB109" w:rsidR="00100D84" w:rsidRPr="00F76361" w:rsidRDefault="00B444F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CMS169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3CDA4C3E"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40280382-6240-b6b9-0162-4384eed500fa</w:t>
            </w:r>
          </w:p>
          <w:p w14:paraId="4A3F1561" w14:textId="2F7D9C65" w:rsidR="00100D84" w:rsidRPr="00F76361" w:rsidRDefault="00100D84">
            <w:pPr>
              <w:rPr>
                <w:rFonts w:asciiTheme="minorHAnsi" w:hAnsiTheme="minorHAnsi" w:cs="Arial"/>
                <w:color w:val="000000"/>
                <w:sz w:val="18"/>
                <w:szCs w:val="18"/>
              </w:rPr>
            </w:pPr>
          </w:p>
        </w:tc>
        <w:tc>
          <w:tcPr>
            <w:tcW w:w="1388" w:type="dxa"/>
          </w:tcPr>
          <w:p w14:paraId="712418D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0D9811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33B185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032F2223" w14:textId="6C312BF1"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B5D53C19-EA5F-4DE7-9936-B111E13EC0B9</w:t>
            </w:r>
            <w:r w:rsidRPr="00F76361">
              <w:rPr>
                <w:rFonts w:ascii="Calibri" w:hAnsi="Calibri" w:cs="Calibri"/>
                <w:color w:val="000000"/>
                <w:sz w:val="18"/>
                <w:szCs w:val="18"/>
              </w:rPr>
              <w:br/>
              <w:t>0EB447F0-9072-4B0D-92FB-CDB408C2AD2B</w:t>
            </w:r>
            <w:r w:rsidRPr="00F76361">
              <w:rPr>
                <w:rFonts w:ascii="Calibri" w:hAnsi="Calibri" w:cs="Calibri"/>
                <w:color w:val="000000"/>
                <w:sz w:val="18"/>
                <w:szCs w:val="18"/>
              </w:rPr>
              <w:br/>
              <w:t>6426681C-98C5-40C3-90FA-31FA53C3AB38</w:t>
            </w:r>
          </w:p>
        </w:tc>
      </w:tr>
      <w:tr w:rsidR="00100D84" w:rsidRPr="00DB75AD" w14:paraId="2E4E3ABD" w14:textId="77777777" w:rsidTr="00244B37">
        <w:trPr>
          <w:cantSplit/>
          <w:jc w:val="center"/>
        </w:trPr>
        <w:tc>
          <w:tcPr>
            <w:tcW w:w="1031" w:type="dxa"/>
          </w:tcPr>
          <w:p w14:paraId="4A96497F" w14:textId="028E661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1365/</w:t>
            </w:r>
          </w:p>
          <w:p w14:paraId="41928CAB" w14:textId="2BEED80C"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382</w:t>
            </w:r>
          </w:p>
        </w:tc>
        <w:tc>
          <w:tcPr>
            <w:tcW w:w="883" w:type="dxa"/>
            <w:tcMar>
              <w:top w:w="43" w:type="dxa"/>
              <w:left w:w="115" w:type="dxa"/>
              <w:bottom w:w="43" w:type="dxa"/>
              <w:right w:w="115" w:type="dxa"/>
            </w:tcMar>
          </w:tcPr>
          <w:p w14:paraId="2E2B53DD" w14:textId="17F16929" w:rsidR="00100D84" w:rsidRPr="00F76361" w:rsidRDefault="00B444F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CMS177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F2FB938"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40280382-6240-b6b9-0162-54b832d90d52</w:t>
            </w:r>
          </w:p>
          <w:p w14:paraId="4F3D13A9" w14:textId="76639188" w:rsidR="00100D84" w:rsidRPr="00F76361" w:rsidRDefault="00100D84">
            <w:pPr>
              <w:rPr>
                <w:rFonts w:asciiTheme="minorHAnsi" w:eastAsiaTheme="minorEastAsia" w:hAnsiTheme="minorHAnsi"/>
                <w:color w:val="000000" w:themeColor="text1"/>
                <w:sz w:val="18"/>
                <w:szCs w:val="18"/>
              </w:rPr>
            </w:pPr>
          </w:p>
        </w:tc>
        <w:tc>
          <w:tcPr>
            <w:tcW w:w="1388" w:type="dxa"/>
          </w:tcPr>
          <w:p w14:paraId="75281415"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D9753BB"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5173E83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1E6F48F2" w14:textId="3DC77D3D" w:rsidR="00100D84" w:rsidRPr="00F76361" w:rsidRDefault="00A86776">
            <w:pPr>
              <w:rPr>
                <w:rFonts w:ascii="Calibri" w:eastAsiaTheme="minorEastAsia" w:hAnsi="Calibri" w:cs="Calibri"/>
                <w:color w:val="000000"/>
                <w:sz w:val="18"/>
                <w:szCs w:val="18"/>
              </w:rPr>
            </w:pPr>
            <w:r w:rsidRPr="00F76361">
              <w:rPr>
                <w:rFonts w:ascii="Calibri" w:hAnsi="Calibri" w:cs="Calibri"/>
                <w:color w:val="000000"/>
                <w:sz w:val="18"/>
                <w:szCs w:val="18"/>
              </w:rPr>
              <w:t>0F0FB2E3-6F44-4A80-9D8B-B7CD02CC3595</w:t>
            </w:r>
            <w:r w:rsidRPr="00F76361">
              <w:rPr>
                <w:rFonts w:ascii="Calibri" w:hAnsi="Calibri" w:cs="Calibri"/>
                <w:color w:val="000000"/>
                <w:sz w:val="18"/>
                <w:szCs w:val="18"/>
              </w:rPr>
              <w:br/>
              <w:t>E008C006-7EA5-4BD8-B6A7-89927F8C9625</w:t>
            </w:r>
            <w:r w:rsidRPr="00F76361">
              <w:rPr>
                <w:rFonts w:ascii="Calibri" w:hAnsi="Calibri" w:cs="Calibri"/>
                <w:color w:val="000000"/>
                <w:sz w:val="18"/>
                <w:szCs w:val="18"/>
              </w:rPr>
              <w:br/>
              <w:t>FCE22FCD-291F-4606-93E9-B77588BBF50B</w:t>
            </w:r>
          </w:p>
        </w:tc>
      </w:tr>
      <w:tr w:rsidR="00A86776" w:rsidRPr="00DB75AD" w14:paraId="7D647A00" w14:textId="77777777" w:rsidTr="00244B37">
        <w:trPr>
          <w:cantSplit/>
          <w:jc w:val="center"/>
        </w:trPr>
        <w:tc>
          <w:tcPr>
            <w:tcW w:w="1031" w:type="dxa"/>
          </w:tcPr>
          <w:p w14:paraId="6A54DD5A" w14:textId="0C796D84" w:rsidR="00A86776" w:rsidRPr="00F76361" w:rsidRDefault="00A86776"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6F7A9773" w14:textId="2C12DA7E" w:rsidR="00A86776" w:rsidRPr="00F76361" w:rsidRDefault="00A86776" w:rsidP="005C1A32">
            <w:pPr>
              <w:spacing w:before="40" w:after="40"/>
              <w:rPr>
                <w:rFonts w:asciiTheme="minorHAnsi" w:hAnsiTheme="minorHAnsi" w:cs="Arial"/>
                <w:noProof/>
                <w:sz w:val="18"/>
                <w:szCs w:val="18"/>
              </w:rPr>
            </w:pPr>
          </w:p>
        </w:tc>
        <w:tc>
          <w:tcPr>
            <w:tcW w:w="883" w:type="dxa"/>
            <w:tcMar>
              <w:top w:w="43" w:type="dxa"/>
              <w:left w:w="115" w:type="dxa"/>
              <w:bottom w:w="43" w:type="dxa"/>
              <w:right w:w="115" w:type="dxa"/>
            </w:tcMar>
          </w:tcPr>
          <w:p w14:paraId="4D10FEDA" w14:textId="5B642601"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CMS249v1</w:t>
            </w:r>
          </w:p>
        </w:tc>
        <w:tc>
          <w:tcPr>
            <w:tcW w:w="2671" w:type="dxa"/>
            <w:tcMar>
              <w:top w:w="43" w:type="dxa"/>
              <w:left w:w="115" w:type="dxa"/>
              <w:bottom w:w="43" w:type="dxa"/>
              <w:right w:w="115" w:type="dxa"/>
            </w:tcMar>
          </w:tcPr>
          <w:p w14:paraId="2C587728"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40280382-6258-7581-0162-92de53e31699</w:t>
            </w:r>
          </w:p>
          <w:p w14:paraId="200DD693" w14:textId="77777777" w:rsidR="00A86776" w:rsidRPr="00F76361" w:rsidRDefault="00A86776" w:rsidP="005C1A32">
            <w:pPr>
              <w:rPr>
                <w:rFonts w:ascii="Calibri" w:eastAsia="Times New Roman" w:hAnsi="Calibri"/>
                <w:color w:val="000000"/>
                <w:sz w:val="18"/>
                <w:szCs w:val="18"/>
              </w:rPr>
            </w:pPr>
          </w:p>
        </w:tc>
        <w:tc>
          <w:tcPr>
            <w:tcW w:w="1388" w:type="dxa"/>
          </w:tcPr>
          <w:p w14:paraId="3F3723A1"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15E9C59" w14:textId="77777777" w:rsidR="00A86776" w:rsidRPr="00F76361" w:rsidRDefault="00A86776"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6C0FA70" w14:textId="177EA1F8" w:rsidR="00A86776" w:rsidRPr="00F76361" w:rsidRDefault="00A86776" w:rsidP="00A86776">
            <w:pPr>
              <w:rPr>
                <w:sz w:val="18"/>
                <w:szCs w:val="18"/>
              </w:rPr>
            </w:pPr>
            <w:r w:rsidRPr="00F76361">
              <w:rPr>
                <w:rFonts w:asciiTheme="minorHAnsi" w:hAnsiTheme="minorHAnsi"/>
                <w:color w:val="000000" w:themeColor="text1"/>
                <w:sz w:val="18"/>
                <w:szCs w:val="18"/>
                <w:u w:val="single"/>
              </w:rPr>
              <w:t>DENEX:</w:t>
            </w:r>
          </w:p>
          <w:p w14:paraId="4DED9606" w14:textId="65A0D966" w:rsidR="00A86776" w:rsidRPr="00F76361" w:rsidRDefault="00A86776"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2EA14F1B" w14:textId="57E3F1FD" w:rsidR="00A86776" w:rsidRPr="00F76361" w:rsidRDefault="00A86776" w:rsidP="005C1A32">
            <w:pPr>
              <w:rPr>
                <w:rFonts w:ascii="Calibri" w:hAnsi="Calibri" w:cs="Calibri"/>
                <w:color w:val="000000"/>
                <w:sz w:val="18"/>
                <w:szCs w:val="18"/>
              </w:rPr>
            </w:pPr>
            <w:r w:rsidRPr="00F76361">
              <w:rPr>
                <w:rFonts w:ascii="Calibri" w:hAnsi="Calibri" w:cs="Calibri"/>
                <w:color w:val="000000"/>
                <w:sz w:val="18"/>
                <w:szCs w:val="18"/>
              </w:rPr>
              <w:t>14C62E37-7B68-4636-B6D3-65FCFA922B85</w:t>
            </w:r>
            <w:r w:rsidRPr="00F76361">
              <w:rPr>
                <w:rFonts w:ascii="Calibri" w:hAnsi="Calibri" w:cs="Calibri"/>
                <w:color w:val="000000"/>
                <w:sz w:val="18"/>
                <w:szCs w:val="18"/>
              </w:rPr>
              <w:br/>
              <w:t>99FEE774-9169-4A52-A890-7175726E40F6</w:t>
            </w:r>
            <w:r w:rsidRPr="00F76361">
              <w:rPr>
                <w:rFonts w:ascii="Calibri" w:hAnsi="Calibri" w:cs="Calibri"/>
                <w:color w:val="000000"/>
                <w:sz w:val="18"/>
                <w:szCs w:val="18"/>
              </w:rPr>
              <w:br/>
              <w:t>0FB2B684-8D8D-44C6-9945-0B16543FF95E</w:t>
            </w:r>
            <w:r w:rsidRPr="00F76361">
              <w:rPr>
                <w:rFonts w:ascii="Calibri" w:hAnsi="Calibri" w:cs="Calibri"/>
                <w:color w:val="000000"/>
                <w:sz w:val="18"/>
                <w:szCs w:val="18"/>
              </w:rPr>
              <w:br/>
              <w:t>6E2DF1CA-216E-44CC-8587-AE7D3B743048</w:t>
            </w:r>
          </w:p>
        </w:tc>
      </w:tr>
      <w:tr w:rsidR="00472474" w:rsidRPr="00DB75AD" w14:paraId="7636D198" w14:textId="77777777" w:rsidTr="00244B37">
        <w:trPr>
          <w:cantSplit/>
          <w:jc w:val="center"/>
        </w:trPr>
        <w:tc>
          <w:tcPr>
            <w:tcW w:w="1031" w:type="dxa"/>
          </w:tcPr>
          <w:p w14:paraId="6804DE72" w14:textId="77777777" w:rsidR="0089033D" w:rsidRPr="00F76361" w:rsidRDefault="00DD5F2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N/A/</w:t>
            </w:r>
          </w:p>
          <w:p w14:paraId="7886807E" w14:textId="1DD6B181" w:rsidR="00472474" w:rsidRPr="00F76361" w:rsidRDefault="0089033D"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438</w:t>
            </w:r>
          </w:p>
        </w:tc>
        <w:tc>
          <w:tcPr>
            <w:tcW w:w="883" w:type="dxa"/>
            <w:tcMar>
              <w:top w:w="43" w:type="dxa"/>
              <w:left w:w="115" w:type="dxa"/>
              <w:bottom w:w="43" w:type="dxa"/>
              <w:right w:w="115" w:type="dxa"/>
            </w:tcMar>
          </w:tcPr>
          <w:p w14:paraId="5AFC62F3" w14:textId="1CCFD2DD" w:rsidR="00472474" w:rsidRPr="00F76361" w:rsidRDefault="00A86776"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CMS347v2</w:t>
            </w:r>
          </w:p>
        </w:tc>
        <w:tc>
          <w:tcPr>
            <w:tcW w:w="2671" w:type="dxa"/>
            <w:tcMar>
              <w:top w:w="43" w:type="dxa"/>
              <w:left w:w="115" w:type="dxa"/>
              <w:bottom w:w="43" w:type="dxa"/>
              <w:right w:w="115" w:type="dxa"/>
            </w:tcMar>
          </w:tcPr>
          <w:p w14:paraId="5A51B0C9"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40280382-610b-e7a4-0161-9a6155603811</w:t>
            </w:r>
          </w:p>
          <w:p w14:paraId="1F6CE3D0" w14:textId="3ADCBFD5" w:rsidR="00472474" w:rsidRPr="00F76361" w:rsidRDefault="00472474" w:rsidP="005C1A32">
            <w:pPr>
              <w:rPr>
                <w:rFonts w:ascii="Calibri" w:eastAsia="Times New Roman" w:hAnsi="Calibri"/>
                <w:color w:val="000000"/>
                <w:sz w:val="18"/>
                <w:szCs w:val="18"/>
              </w:rPr>
            </w:pPr>
          </w:p>
        </w:tc>
        <w:tc>
          <w:tcPr>
            <w:tcW w:w="1388" w:type="dxa"/>
          </w:tcPr>
          <w:p w14:paraId="6012CE12"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C787BB4"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452E8933"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25523715"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16DA12CD" w14:textId="4710036F"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1:</w:t>
            </w:r>
          </w:p>
          <w:p w14:paraId="5E17D407" w14:textId="77777777" w:rsidR="00472474" w:rsidRPr="00F76361" w:rsidRDefault="00472474" w:rsidP="00472474">
            <w:pPr>
              <w:rPr>
                <w:rFonts w:asciiTheme="minorHAnsi" w:hAnsiTheme="minorHAnsi" w:cs="Arial"/>
                <w:color w:val="000000"/>
                <w:sz w:val="18"/>
                <w:szCs w:val="18"/>
                <w:u w:val="single"/>
              </w:rPr>
            </w:pPr>
          </w:p>
          <w:p w14:paraId="532E019C"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27009B2F"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5D4E27EC"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1A5E7E60"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4C60A5AC" w14:textId="32C083FD"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3622E318" w14:textId="77777777" w:rsidR="00472474" w:rsidRPr="00F76361" w:rsidRDefault="00472474" w:rsidP="00472474">
            <w:pPr>
              <w:rPr>
                <w:rFonts w:asciiTheme="minorHAnsi" w:hAnsiTheme="minorHAnsi" w:cs="Arial"/>
                <w:color w:val="000000"/>
                <w:sz w:val="18"/>
                <w:szCs w:val="18"/>
                <w:u w:val="single"/>
              </w:rPr>
            </w:pPr>
          </w:p>
          <w:p w14:paraId="736EEEBA"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01C93BB4"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0040BAF"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25D22621"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2F6C6CBE" w14:textId="7607699B" w:rsidR="00472474" w:rsidRPr="00F76361" w:rsidRDefault="0047247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 3:</w:t>
            </w:r>
          </w:p>
        </w:tc>
        <w:tc>
          <w:tcPr>
            <w:tcW w:w="3641" w:type="dxa"/>
            <w:tcMar>
              <w:top w:w="43" w:type="dxa"/>
              <w:left w:w="115" w:type="dxa"/>
              <w:bottom w:w="43" w:type="dxa"/>
              <w:right w:w="115" w:type="dxa"/>
            </w:tcMar>
          </w:tcPr>
          <w:p w14:paraId="6D94881E" w14:textId="23C01C8D" w:rsidR="00472474" w:rsidRPr="00F76361" w:rsidRDefault="00F76361" w:rsidP="005C1A32">
            <w:pPr>
              <w:rPr>
                <w:rFonts w:ascii="Calibri" w:hAnsi="Calibri" w:cs="Calibri"/>
                <w:color w:val="000000"/>
                <w:sz w:val="18"/>
                <w:szCs w:val="18"/>
              </w:rPr>
            </w:pPr>
            <w:r w:rsidRPr="00F76361">
              <w:rPr>
                <w:rFonts w:ascii="Calibri" w:hAnsi="Calibri" w:cs="Calibri"/>
                <w:color w:val="000000"/>
                <w:sz w:val="18"/>
                <w:szCs w:val="18"/>
              </w:rPr>
              <w:t>B8CAA667-4F5E-4CB1-88E0-ECD9702389EF</w:t>
            </w:r>
            <w:r w:rsidRPr="00F76361">
              <w:rPr>
                <w:rFonts w:ascii="Calibri" w:hAnsi="Calibri" w:cs="Calibri"/>
                <w:color w:val="000000"/>
                <w:sz w:val="18"/>
                <w:szCs w:val="18"/>
              </w:rPr>
              <w:br/>
              <w:t>8E7F3638-494A-41F5-9741-13DE1BC62433</w:t>
            </w:r>
            <w:r w:rsidRPr="00F76361">
              <w:rPr>
                <w:rFonts w:ascii="Calibri" w:hAnsi="Calibri" w:cs="Calibri"/>
                <w:color w:val="000000"/>
                <w:sz w:val="18"/>
                <w:szCs w:val="18"/>
              </w:rPr>
              <w:br/>
              <w:t>8ADFC7E4-5840-42D5-8BAC-CF6F3DAFD51D</w:t>
            </w:r>
            <w:r w:rsidRPr="00F76361">
              <w:rPr>
                <w:rFonts w:ascii="Calibri" w:hAnsi="Calibri" w:cs="Calibri"/>
                <w:color w:val="000000"/>
                <w:sz w:val="18"/>
                <w:szCs w:val="18"/>
              </w:rPr>
              <w:br/>
              <w:t>434B2A88-7C68-486E-A629-D0416DFB2C98</w:t>
            </w:r>
            <w:r w:rsidRPr="00F76361">
              <w:rPr>
                <w:rFonts w:ascii="Calibri" w:hAnsi="Calibri" w:cs="Calibri"/>
                <w:color w:val="000000"/>
                <w:sz w:val="18"/>
                <w:szCs w:val="18"/>
              </w:rPr>
              <w:br/>
              <w:t>C3C77B50-D21E-48B5-A986-91053FA2271E</w:t>
            </w:r>
            <w:r w:rsidRPr="00F76361">
              <w:rPr>
                <w:rFonts w:ascii="Calibri" w:hAnsi="Calibri" w:cs="Calibri"/>
                <w:color w:val="000000"/>
                <w:sz w:val="18"/>
                <w:szCs w:val="18"/>
              </w:rPr>
              <w:br/>
            </w:r>
            <w:r w:rsidRPr="00F76361">
              <w:rPr>
                <w:rFonts w:ascii="Calibri" w:hAnsi="Calibri" w:cs="Calibri"/>
                <w:color w:val="000000"/>
                <w:sz w:val="18"/>
                <w:szCs w:val="18"/>
              </w:rPr>
              <w:br/>
              <w:t>B4C17248-386D-4CC5-83DF-1056A613B5B6</w:t>
            </w:r>
            <w:r w:rsidRPr="00F76361">
              <w:rPr>
                <w:rFonts w:ascii="Calibri" w:hAnsi="Calibri" w:cs="Calibri"/>
                <w:color w:val="000000"/>
                <w:sz w:val="18"/>
                <w:szCs w:val="18"/>
              </w:rPr>
              <w:br/>
              <w:t>5AAD787D-8862-48A9-B3E8-677038DBB209</w:t>
            </w:r>
            <w:r w:rsidRPr="00F76361">
              <w:rPr>
                <w:rFonts w:ascii="Calibri" w:hAnsi="Calibri" w:cs="Calibri"/>
                <w:color w:val="000000"/>
                <w:sz w:val="18"/>
                <w:szCs w:val="18"/>
              </w:rPr>
              <w:br/>
              <w:t>C8F028DD-E14A-45D1-B614-1FBF883872D3</w:t>
            </w:r>
            <w:r w:rsidRPr="00F76361">
              <w:rPr>
                <w:rFonts w:ascii="Calibri" w:hAnsi="Calibri" w:cs="Calibri"/>
                <w:color w:val="000000"/>
                <w:sz w:val="18"/>
                <w:szCs w:val="18"/>
              </w:rPr>
              <w:br/>
              <w:t>33BB1512-C0B0-4A32-AF56-7AA8976EF424</w:t>
            </w:r>
            <w:r w:rsidRPr="00F76361">
              <w:rPr>
                <w:rFonts w:ascii="Calibri" w:hAnsi="Calibri" w:cs="Calibri"/>
                <w:color w:val="000000"/>
                <w:sz w:val="18"/>
                <w:szCs w:val="18"/>
              </w:rPr>
              <w:br/>
              <w:t>79649D36-E894-4C77-A546-D36D03D32D41</w:t>
            </w:r>
            <w:r w:rsidRPr="00F76361">
              <w:rPr>
                <w:rFonts w:ascii="Calibri" w:hAnsi="Calibri" w:cs="Calibri"/>
                <w:color w:val="000000"/>
                <w:sz w:val="18"/>
                <w:szCs w:val="18"/>
              </w:rPr>
              <w:br/>
            </w:r>
            <w:r w:rsidRPr="00F76361">
              <w:rPr>
                <w:rFonts w:ascii="Calibri" w:hAnsi="Calibri" w:cs="Calibri"/>
                <w:color w:val="000000"/>
                <w:sz w:val="18"/>
                <w:szCs w:val="18"/>
              </w:rPr>
              <w:br/>
              <w:t>AE9FCC5C-749A-4C35-870E-FD93CFFD098E</w:t>
            </w:r>
            <w:r w:rsidRPr="00F76361">
              <w:rPr>
                <w:rFonts w:ascii="Calibri" w:hAnsi="Calibri" w:cs="Calibri"/>
                <w:color w:val="000000"/>
                <w:sz w:val="18"/>
                <w:szCs w:val="18"/>
              </w:rPr>
              <w:br/>
              <w:t>60E98526-8DF8-46DA-B4B5-F021FCFB3076</w:t>
            </w:r>
            <w:r w:rsidRPr="00F76361">
              <w:rPr>
                <w:rFonts w:ascii="Calibri" w:hAnsi="Calibri" w:cs="Calibri"/>
                <w:color w:val="000000"/>
                <w:sz w:val="18"/>
                <w:szCs w:val="18"/>
              </w:rPr>
              <w:br/>
              <w:t>4139C888-F034-42C0-B0E0-05F1DA48C303</w:t>
            </w:r>
            <w:r w:rsidRPr="00F76361">
              <w:rPr>
                <w:rFonts w:ascii="Calibri" w:hAnsi="Calibri" w:cs="Calibri"/>
                <w:color w:val="000000"/>
                <w:sz w:val="18"/>
                <w:szCs w:val="18"/>
              </w:rPr>
              <w:br/>
              <w:t>DD0E5714-23DB-4CC9-8C8E-198EEC05F3BD</w:t>
            </w:r>
            <w:r w:rsidRPr="00F76361">
              <w:rPr>
                <w:rFonts w:ascii="Calibri" w:hAnsi="Calibri" w:cs="Calibri"/>
                <w:color w:val="000000"/>
                <w:sz w:val="18"/>
                <w:szCs w:val="18"/>
              </w:rPr>
              <w:br/>
              <w:t>7EDBAED7-8055-4619-B41F-533C168324B1</w:t>
            </w:r>
          </w:p>
        </w:tc>
      </w:tr>
      <w:tr w:rsidR="00472474" w:rsidRPr="0064796A" w14:paraId="3874446C" w14:textId="77777777" w:rsidTr="00244B37">
        <w:trPr>
          <w:cantSplit/>
          <w:jc w:val="center"/>
        </w:trPr>
        <w:tc>
          <w:tcPr>
            <w:tcW w:w="1031" w:type="dxa"/>
          </w:tcPr>
          <w:p w14:paraId="50645F87" w14:textId="77777777" w:rsidR="0089033D" w:rsidRPr="00F76361" w:rsidRDefault="00DD5F2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5A9B752F" w14:textId="35B1AAB1" w:rsidR="00472474" w:rsidRPr="00F76361" w:rsidRDefault="0089033D"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462</w:t>
            </w:r>
          </w:p>
        </w:tc>
        <w:tc>
          <w:tcPr>
            <w:tcW w:w="883" w:type="dxa"/>
            <w:tcMar>
              <w:top w:w="43" w:type="dxa"/>
              <w:left w:w="115" w:type="dxa"/>
              <w:bottom w:w="43" w:type="dxa"/>
              <w:right w:w="115" w:type="dxa"/>
            </w:tcMar>
          </w:tcPr>
          <w:p w14:paraId="18EB7B58" w14:textId="71617BBF" w:rsidR="00472474" w:rsidRPr="00F76361" w:rsidRDefault="00F76361"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CMS645v2</w:t>
            </w:r>
          </w:p>
        </w:tc>
        <w:tc>
          <w:tcPr>
            <w:tcW w:w="2671" w:type="dxa"/>
            <w:tcMar>
              <w:top w:w="43" w:type="dxa"/>
              <w:left w:w="115" w:type="dxa"/>
              <w:bottom w:w="43" w:type="dxa"/>
              <w:right w:w="115" w:type="dxa"/>
            </w:tcMar>
          </w:tcPr>
          <w:p w14:paraId="4C7DCDE5" w14:textId="77777777" w:rsidR="00F76361" w:rsidRPr="00F76361" w:rsidRDefault="00F76361" w:rsidP="00F76361">
            <w:pPr>
              <w:rPr>
                <w:rFonts w:ascii="Calibri" w:hAnsi="Calibri" w:cs="Calibri"/>
                <w:color w:val="000000"/>
                <w:sz w:val="18"/>
                <w:szCs w:val="18"/>
              </w:rPr>
            </w:pPr>
            <w:r w:rsidRPr="00F76361">
              <w:rPr>
                <w:rFonts w:ascii="Calibri" w:hAnsi="Calibri" w:cs="Calibri"/>
                <w:color w:val="000000"/>
                <w:sz w:val="18"/>
                <w:szCs w:val="18"/>
              </w:rPr>
              <w:t>40280382-610b-e7a4-0161-7c19ad7c2a5d</w:t>
            </w:r>
          </w:p>
          <w:p w14:paraId="1CE7AEB2" w14:textId="6BA74690" w:rsidR="00472474" w:rsidRPr="00F76361" w:rsidRDefault="00472474" w:rsidP="005C1A32">
            <w:pPr>
              <w:rPr>
                <w:rFonts w:ascii="Calibri" w:eastAsia="Times New Roman" w:hAnsi="Calibri"/>
                <w:color w:val="000000"/>
                <w:sz w:val="18"/>
                <w:szCs w:val="18"/>
              </w:rPr>
            </w:pPr>
          </w:p>
        </w:tc>
        <w:tc>
          <w:tcPr>
            <w:tcW w:w="1388" w:type="dxa"/>
          </w:tcPr>
          <w:p w14:paraId="2B20BEA8"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23EEE27"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E71B3CB"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7F25A054" w14:textId="0B0B40D3" w:rsidR="00472474" w:rsidRPr="00F76361" w:rsidRDefault="0047247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6184A329" w14:textId="24CFA87F" w:rsidR="00472474" w:rsidRPr="00F76361" w:rsidRDefault="00F76361" w:rsidP="005C1A32">
            <w:pPr>
              <w:rPr>
                <w:rFonts w:ascii="Calibri" w:hAnsi="Calibri" w:cs="Calibri"/>
                <w:color w:val="000000"/>
                <w:sz w:val="18"/>
                <w:szCs w:val="18"/>
              </w:rPr>
            </w:pPr>
            <w:r w:rsidRPr="00F76361">
              <w:rPr>
                <w:rFonts w:ascii="Calibri" w:hAnsi="Calibri" w:cs="Calibri"/>
                <w:color w:val="000000"/>
                <w:sz w:val="18"/>
                <w:szCs w:val="18"/>
              </w:rPr>
              <w:t>6943043A-E370-49DE-9B16-56E61CE9F062</w:t>
            </w:r>
            <w:r w:rsidRPr="00F76361">
              <w:rPr>
                <w:rFonts w:ascii="Calibri" w:hAnsi="Calibri" w:cs="Calibri"/>
                <w:color w:val="000000"/>
                <w:sz w:val="18"/>
                <w:szCs w:val="18"/>
              </w:rPr>
              <w:br/>
              <w:t>F4A7E971-A676-425D-B0BD-1951F3F22407</w:t>
            </w:r>
            <w:r w:rsidRPr="00F76361">
              <w:rPr>
                <w:rFonts w:ascii="Calibri" w:hAnsi="Calibri" w:cs="Calibri"/>
                <w:color w:val="000000"/>
                <w:sz w:val="18"/>
                <w:szCs w:val="18"/>
              </w:rPr>
              <w:br/>
              <w:t>4EB0E993-A98D-4E42-8B7E-158BDC19F521</w:t>
            </w:r>
            <w:r w:rsidRPr="00F76361">
              <w:rPr>
                <w:rFonts w:ascii="Calibri" w:hAnsi="Calibri" w:cs="Calibri"/>
                <w:color w:val="000000"/>
                <w:sz w:val="18"/>
                <w:szCs w:val="18"/>
              </w:rPr>
              <w:br/>
              <w:t>84B0E025-DC5A-4B45-BC2E-8B71E64907D4</w:t>
            </w:r>
          </w:p>
        </w:tc>
      </w:tr>
    </w:tbl>
    <w:p w14:paraId="48ABD35A" w14:textId="77777777" w:rsidR="005C1A32" w:rsidRPr="0064796A" w:rsidRDefault="005C1A32" w:rsidP="005C1A32">
      <w:pPr>
        <w:pStyle w:val="ListParagraph"/>
      </w:pPr>
    </w:p>
    <w:p w14:paraId="6B73B0FB" w14:textId="77777777" w:rsidR="00FB62C4" w:rsidRPr="0064796A" w:rsidRDefault="00FB62C4">
      <w:r w:rsidRPr="0064796A">
        <w:br w:type="page"/>
      </w:r>
    </w:p>
    <w:p w14:paraId="7F6452A1" w14:textId="77777777" w:rsidR="00A24E5F" w:rsidRDefault="00A24E5F" w:rsidP="004E4F44">
      <w:pPr>
        <w:pStyle w:val="Heading1"/>
        <w:sectPr w:rsidR="00A24E5F" w:rsidSect="007F4328">
          <w:headerReference w:type="default" r:id="rId46"/>
          <w:pgSz w:w="12240" w:h="15840" w:code="1"/>
          <w:pgMar w:top="720" w:right="1440" w:bottom="720" w:left="1440" w:header="720" w:footer="576" w:gutter="0"/>
          <w:cols w:space="720"/>
          <w:docGrid w:linePitch="299"/>
        </w:sectPr>
      </w:pPr>
    </w:p>
    <w:p w14:paraId="3A235619" w14:textId="7598BBAA" w:rsidR="004E4F44" w:rsidRPr="0064796A" w:rsidRDefault="65BDAD3C" w:rsidP="004E4F44">
      <w:pPr>
        <w:pStyle w:val="Heading1"/>
      </w:pPr>
      <w:bookmarkStart w:id="987" w:name="_Toc5020532"/>
      <w:r w:rsidRPr="0064796A">
        <w:lastRenderedPageBreak/>
        <w:t>Measure Identifiers</w:t>
      </w:r>
      <w:bookmarkEnd w:id="987"/>
    </w:p>
    <w:p w14:paraId="59931CF4" w14:textId="339A89C5" w:rsidR="004E4F44" w:rsidRPr="0064796A" w:rsidRDefault="44359EB6" w:rsidP="008F3817">
      <w:pPr>
        <w:pStyle w:val="ListBullet2"/>
        <w:numPr>
          <w:ilvl w:val="0"/>
          <w:numId w:val="0"/>
        </w:numPr>
        <w:ind w:left="360"/>
      </w:pPr>
      <w:r w:rsidRPr="0064796A">
        <w:t>For all CMS eligible clinician</w:t>
      </w:r>
      <w:r w:rsidR="00BE1B57">
        <w:t>s</w:t>
      </w:r>
      <w:r w:rsidRPr="0064796A">
        <w:t xml:space="preserve"> </w:t>
      </w:r>
      <w:r w:rsidR="00C5586E">
        <w:t>and eligible professional</w:t>
      </w:r>
      <w:r w:rsidR="00BE1B57">
        <w:t>s</w:t>
      </w:r>
      <w:r w:rsidR="00C5586E">
        <w:t xml:space="preserve"> </w:t>
      </w:r>
      <w:r w:rsidRPr="0064796A">
        <w:t>program</w:t>
      </w:r>
      <w:r w:rsidR="00BE1B57">
        <w:t>s</w:t>
      </w:r>
      <w:r w:rsidRPr="0064796A">
        <w:t xml:space="preserve"> reporting, certain identifiers are </w:t>
      </w:r>
      <w:r w:rsidRPr="0064796A">
        <w:rPr>
          <w:b/>
          <w:bCs/>
        </w:rPr>
        <w:t>mandatory</w:t>
      </w:r>
      <w:r w:rsidRPr="0064796A">
        <w:t xml:space="preserve">, meaning that they must be present in the </w:t>
      </w:r>
      <w:r w:rsidR="002D2A1F">
        <w:t xml:space="preserve">QRDA </w:t>
      </w:r>
      <w:r w:rsidRPr="0064796A">
        <w:t xml:space="preserve">III report and no nulls are allowed. Exceptions and considerations are noted where applicable. Each </w:t>
      </w:r>
      <w:r w:rsidR="00F74036">
        <w:t>i</w:t>
      </w:r>
      <w:r w:rsidR="00F74036" w:rsidRPr="0064796A">
        <w:t xml:space="preserve">mprovement </w:t>
      </w:r>
      <w:r w:rsidR="00F74036">
        <w:t>a</w:t>
      </w:r>
      <w:r w:rsidR="00F74036" w:rsidRPr="0064796A">
        <w:t xml:space="preserve">ctivity </w:t>
      </w:r>
      <w:r w:rsidRPr="0064796A">
        <w:t xml:space="preserve">included in the </w:t>
      </w:r>
      <w:r w:rsidR="00A97C1F">
        <w:t xml:space="preserve">QRDA </w:t>
      </w:r>
      <w:r w:rsidR="00B14CDF" w:rsidRPr="0064796A">
        <w:t>III report must reference its</w:t>
      </w:r>
      <w:r w:rsidRPr="0064796A">
        <w:t xml:space="preserve"> </w:t>
      </w:r>
      <w:r w:rsidR="00B14CDF" w:rsidRPr="0064796A">
        <w:t>Activity</w:t>
      </w:r>
      <w:r w:rsidRPr="0064796A">
        <w:t xml:space="preserve"> ID</w:t>
      </w:r>
      <w:r w:rsidR="00B14CDF" w:rsidRPr="0064796A">
        <w:t xml:space="preserve">. Each </w:t>
      </w:r>
      <w:r w:rsidR="00AC38E0">
        <w:t>Promoting Interoperability</w:t>
      </w:r>
      <w:r w:rsidR="00B14CDF" w:rsidRPr="0064796A">
        <w:t xml:space="preserve"> Objective and Measure included in the </w:t>
      </w:r>
      <w:r w:rsidR="002D2A1F">
        <w:t xml:space="preserve">QRDA </w:t>
      </w:r>
      <w:r w:rsidR="00B14CDF" w:rsidRPr="0064796A">
        <w:t>III report must reference its Measure Identifier</w:t>
      </w:r>
      <w:r w:rsidR="00E05EB9">
        <w:rPr>
          <w:rStyle w:val="FootnoteReference"/>
        </w:rPr>
        <w:footnoteReference w:id="4"/>
      </w:r>
      <w:r w:rsidRPr="0064796A">
        <w:t>.</w:t>
      </w:r>
    </w:p>
    <w:p w14:paraId="7BCA925B" w14:textId="18015DA1" w:rsidR="004E4F44" w:rsidRPr="0064796A" w:rsidRDefault="004E4F44" w:rsidP="004E4F44">
      <w:pPr>
        <w:pStyle w:val="Caption"/>
      </w:pPr>
      <w:bookmarkStart w:id="988" w:name="_Toc5021901"/>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15</w:t>
      </w:r>
      <w:r w:rsidR="005D5A2F">
        <w:rPr>
          <w:noProof/>
        </w:rPr>
        <w:fldChar w:fldCharType="end"/>
      </w:r>
      <w:r w:rsidRPr="0064796A">
        <w:t>: Improvement Activities Identifiers</w:t>
      </w:r>
      <w:bookmarkEnd w:id="988"/>
    </w:p>
    <w:tbl>
      <w:tblPr>
        <w:tblStyle w:val="GridTable4-Accent11"/>
        <w:tblW w:w="95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998"/>
        <w:gridCol w:w="6120"/>
        <w:gridCol w:w="1458"/>
      </w:tblGrid>
      <w:tr w:rsidR="000F1B9E" w:rsidRPr="0064796A" w14:paraId="38BF936B" w14:textId="77777777" w:rsidTr="00FD4432">
        <w:trPr>
          <w:cnfStyle w:val="100000000000" w:firstRow="1" w:lastRow="0" w:firstColumn="0" w:lastColumn="0" w:oddVBand="0" w:evenVBand="0" w:oddHBand="0" w:evenHBand="0" w:firstRowFirstColumn="0" w:firstRowLastColumn="0" w:lastRowFirstColumn="0" w:lastRowLastColumn="0"/>
          <w:trHeight w:val="395"/>
          <w:tblHeader/>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75DFE8D7" w14:textId="77777777" w:rsidR="000F1B9E" w:rsidRPr="0064796A" w:rsidRDefault="000F1B9E" w:rsidP="00FD4432">
            <w:pPr>
              <w:pStyle w:val="ListParagraph"/>
              <w:jc w:val="left"/>
              <w:rPr>
                <w:rFonts w:eastAsiaTheme="minorBidi" w:cs="Arial"/>
                <w:sz w:val="18"/>
                <w:szCs w:val="18"/>
              </w:rPr>
            </w:pPr>
            <w:r w:rsidRPr="0064796A">
              <w:rPr>
                <w:rFonts w:eastAsia="Calibri,Times New Roman" w:cs="Arial"/>
                <w:sz w:val="18"/>
                <w:szCs w:val="18"/>
              </w:rPr>
              <w:t>Activity Name</w:t>
            </w:r>
          </w:p>
        </w:tc>
        <w:tc>
          <w:tcPr>
            <w:tcW w:w="6120"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9F4836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Description</w:t>
            </w:r>
          </w:p>
        </w:tc>
        <w:tc>
          <w:tcPr>
            <w:tcW w:w="145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461031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ID</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8"/>
      </w:tblGrid>
      <w:tr w:rsidR="00D42BEA" w:rsidRPr="0064796A" w:rsidDel="00AC38E0" w14:paraId="2BF5DC5C" w14:textId="77777777" w:rsidTr="00442742">
        <w:trPr>
          <w:trHeight w:val="458"/>
        </w:trPr>
        <w:tc>
          <w:tcPr>
            <w:tcW w:w="9558" w:type="dxa"/>
          </w:tcPr>
          <w:p w14:paraId="688AB2AF" w14:textId="5FEB895A" w:rsidR="00D42BEA"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del w:id="989" w:author="Yan Heras" w:date="2019-03-30T12:36:00Z">
              <w:r w:rsidRPr="00383B10" w:rsidDel="00F7711C">
                <w:rPr>
                  <w:rFonts w:eastAsia="Arial" w:cs="Arial"/>
                  <w:sz w:val="18"/>
                  <w:szCs w:val="18"/>
                </w:rPr>
                <w:delText xml:space="preserve">2019 </w:delText>
              </w:r>
            </w:del>
            <w:ins w:id="990" w:author="Yan Heras" w:date="2019-03-30T12:36:00Z">
              <w:r w:rsidR="00F7711C">
                <w:rPr>
                  <w:rFonts w:eastAsia="Arial" w:cs="Arial"/>
                  <w:sz w:val="18"/>
                  <w:szCs w:val="18"/>
                </w:rPr>
                <w:t>2020</w:t>
              </w:r>
              <w:r w:rsidR="00F7711C" w:rsidRPr="00383B10">
                <w:rPr>
                  <w:rFonts w:eastAsia="Arial" w:cs="Arial"/>
                  <w:sz w:val="18"/>
                  <w:szCs w:val="18"/>
                </w:rPr>
                <w:t xml:space="preserve"> </w:t>
              </w:r>
            </w:ins>
            <w:r w:rsidRPr="00383B10">
              <w:rPr>
                <w:rFonts w:eastAsia="Arial" w:cs="Arial"/>
                <w:sz w:val="18"/>
                <w:szCs w:val="18"/>
              </w:rPr>
              <w:t>Physician Fee Schedule Rule.</w:t>
            </w:r>
          </w:p>
        </w:tc>
      </w:tr>
    </w:tbl>
    <w:p w14:paraId="014D3DBB" w14:textId="446E7C68" w:rsidR="000302ED" w:rsidRPr="0064796A" w:rsidRDefault="00857C26" w:rsidP="000302ED">
      <w:pPr>
        <w:pStyle w:val="Caption"/>
      </w:pPr>
      <w:bookmarkStart w:id="991" w:name="_Toc5021902"/>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16</w:t>
      </w:r>
      <w:r w:rsidR="005D5A2F">
        <w:rPr>
          <w:noProof/>
        </w:rPr>
        <w:fldChar w:fldCharType="end"/>
      </w:r>
      <w:r w:rsidRPr="0064796A">
        <w:t xml:space="preserve">: </w:t>
      </w:r>
      <w:r w:rsidR="004F5888">
        <w:t>2019 Promoting Interoperability</w:t>
      </w:r>
      <w:r w:rsidR="000302ED" w:rsidRPr="0064796A">
        <w:t xml:space="preserve"> Objectives and Measures</w:t>
      </w:r>
      <w:r w:rsidR="00823623" w:rsidRPr="0064796A">
        <w:t xml:space="preserve"> Identifiers</w:t>
      </w:r>
      <w:bookmarkEnd w:id="9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340"/>
        <w:gridCol w:w="2700"/>
        <w:gridCol w:w="2160"/>
      </w:tblGrid>
      <w:tr w:rsidR="000302ED" w:rsidRPr="0064796A" w14:paraId="213A14AD" w14:textId="77777777" w:rsidTr="00127B35">
        <w:trPr>
          <w:trHeight w:val="458"/>
          <w:tblHeader/>
        </w:trPr>
        <w:tc>
          <w:tcPr>
            <w:tcW w:w="2358" w:type="dxa"/>
            <w:shd w:val="clear" w:color="auto" w:fill="1F497D" w:themeFill="text2"/>
            <w:vAlign w:val="center"/>
            <w:hideMark/>
          </w:tcPr>
          <w:p w14:paraId="1B7CC9C7" w14:textId="0D36471D"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Objective</w:t>
            </w:r>
          </w:p>
        </w:tc>
        <w:tc>
          <w:tcPr>
            <w:tcW w:w="2340" w:type="dxa"/>
            <w:shd w:val="clear" w:color="auto" w:fill="1F497D" w:themeFill="text2"/>
            <w:vAlign w:val="center"/>
          </w:tcPr>
          <w:p w14:paraId="1D55A692" w14:textId="7652CE04"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 Identifier</w:t>
            </w:r>
          </w:p>
        </w:tc>
        <w:tc>
          <w:tcPr>
            <w:tcW w:w="2700" w:type="dxa"/>
            <w:shd w:val="clear" w:color="auto" w:fill="1F497D" w:themeFill="text2"/>
            <w:vAlign w:val="center"/>
          </w:tcPr>
          <w:p w14:paraId="79E3E941"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w:t>
            </w:r>
          </w:p>
        </w:tc>
        <w:tc>
          <w:tcPr>
            <w:tcW w:w="2160" w:type="dxa"/>
            <w:shd w:val="clear" w:color="auto" w:fill="1F497D" w:themeFill="text2"/>
            <w:vAlign w:val="center"/>
          </w:tcPr>
          <w:p w14:paraId="377867FD"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Reporting Metric</w:t>
            </w:r>
          </w:p>
        </w:tc>
      </w:tr>
      <w:tr w:rsidR="00A97C1F" w:rsidRPr="0064796A" w:rsidDel="00AC38E0" w14:paraId="03F683C9" w14:textId="77777777" w:rsidTr="00A97C1F">
        <w:trPr>
          <w:trHeight w:val="458"/>
        </w:trPr>
        <w:tc>
          <w:tcPr>
            <w:tcW w:w="9558" w:type="dxa"/>
            <w:gridSpan w:val="4"/>
          </w:tcPr>
          <w:p w14:paraId="7E9A63E0" w14:textId="7D6B84E1"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del w:id="992" w:author="Yan Heras" w:date="2019-03-30T12:36:00Z">
              <w:r w:rsidRPr="00383B10" w:rsidDel="00F7711C">
                <w:rPr>
                  <w:rFonts w:eastAsia="Arial" w:cs="Arial"/>
                  <w:sz w:val="18"/>
                  <w:szCs w:val="18"/>
                </w:rPr>
                <w:delText xml:space="preserve">2019 </w:delText>
              </w:r>
            </w:del>
            <w:ins w:id="993" w:author="Yan Heras" w:date="2019-03-30T12:36:00Z">
              <w:r w:rsidR="00F7711C">
                <w:rPr>
                  <w:rFonts w:eastAsia="Arial" w:cs="Arial"/>
                  <w:sz w:val="18"/>
                  <w:szCs w:val="18"/>
                </w:rPr>
                <w:t>2020</w:t>
              </w:r>
              <w:r w:rsidR="00F7711C" w:rsidRPr="00383B10">
                <w:rPr>
                  <w:rFonts w:eastAsia="Arial" w:cs="Arial"/>
                  <w:sz w:val="18"/>
                  <w:szCs w:val="18"/>
                </w:rPr>
                <w:t xml:space="preserve"> </w:t>
              </w:r>
            </w:ins>
            <w:r w:rsidRPr="00383B10">
              <w:rPr>
                <w:rFonts w:eastAsia="Arial" w:cs="Arial"/>
                <w:sz w:val="18"/>
                <w:szCs w:val="18"/>
              </w:rPr>
              <w:t>Physician Fee Schedule Rule.</w:t>
            </w:r>
          </w:p>
        </w:tc>
      </w:tr>
    </w:tbl>
    <w:p w14:paraId="094F57AA" w14:textId="26EF125F" w:rsidR="00780509" w:rsidRPr="0064796A" w:rsidRDefault="00780509" w:rsidP="00780509">
      <w:pPr>
        <w:pStyle w:val="Caption"/>
        <w:rPr>
          <w:szCs w:val="24"/>
        </w:rPr>
      </w:pPr>
      <w:bookmarkStart w:id="994" w:name="_Toc266957866"/>
      <w:bookmarkStart w:id="995" w:name="_Toc266970720"/>
      <w:bookmarkStart w:id="996" w:name="_Toc267071983"/>
      <w:bookmarkStart w:id="997" w:name="_Toc267682261"/>
      <w:bookmarkStart w:id="998" w:name="_Toc267835328"/>
      <w:bookmarkStart w:id="999" w:name="_Toc393981250"/>
      <w:bookmarkStart w:id="1000" w:name="_Toc5021903"/>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17</w:t>
      </w:r>
      <w:r w:rsidR="005D5A2F">
        <w:rPr>
          <w:noProof/>
        </w:rPr>
        <w:fldChar w:fldCharType="end"/>
      </w:r>
      <w:r w:rsidRPr="0064796A">
        <w:t xml:space="preserve">: </w:t>
      </w:r>
      <w:r w:rsidR="004F5888">
        <w:t>Promoting Interoperability</w:t>
      </w:r>
      <w:r w:rsidR="00521EDA">
        <w:t xml:space="preserve"> </w:t>
      </w:r>
      <w:r>
        <w:t xml:space="preserve">Attestation Statements </w:t>
      </w:r>
      <w:r w:rsidRPr="0064796A">
        <w:rPr>
          <w:rFonts w:eastAsia="Arial" w:cs="Arial"/>
        </w:rPr>
        <w:t>Identifiers</w:t>
      </w:r>
      <w:bookmarkEnd w:id="1000"/>
    </w:p>
    <w:tbl>
      <w:tblPr>
        <w:tblW w:w="0" w:type="auto"/>
        <w:tblLook w:val="04A0" w:firstRow="1" w:lastRow="0" w:firstColumn="1" w:lastColumn="0" w:noHBand="0" w:noVBand="1"/>
      </w:tblPr>
      <w:tblGrid>
        <w:gridCol w:w="1991"/>
        <w:gridCol w:w="5407"/>
        <w:gridCol w:w="2160"/>
        <w:gridCol w:w="18"/>
      </w:tblGrid>
      <w:tr w:rsidR="00780509" w:rsidRPr="00B324A4" w14:paraId="22ECFBDF" w14:textId="77777777" w:rsidTr="00A24210">
        <w:trPr>
          <w:trHeight w:val="505"/>
        </w:trPr>
        <w:tc>
          <w:tcPr>
            <w:tcW w:w="199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3E2CADB"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Identifier</w:t>
            </w:r>
          </w:p>
        </w:tc>
        <w:tc>
          <w:tcPr>
            <w:tcW w:w="5407" w:type="dxa"/>
            <w:tcBorders>
              <w:top w:val="single" w:sz="4" w:space="0" w:color="auto"/>
              <w:left w:val="nil"/>
              <w:bottom w:val="single" w:sz="4" w:space="0" w:color="auto"/>
              <w:right w:val="single" w:sz="4" w:space="0" w:color="auto"/>
            </w:tcBorders>
            <w:shd w:val="clear" w:color="auto" w:fill="1F497D" w:themeFill="text2"/>
            <w:vAlign w:val="center"/>
          </w:tcPr>
          <w:p w14:paraId="6E8D12F1"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Attestation Statement</w:t>
            </w:r>
          </w:p>
        </w:tc>
        <w:tc>
          <w:tcPr>
            <w:tcW w:w="2178" w:type="dxa"/>
            <w:gridSpan w:val="2"/>
            <w:tcBorders>
              <w:top w:val="single" w:sz="4" w:space="0" w:color="auto"/>
              <w:left w:val="nil"/>
              <w:bottom w:val="single" w:sz="4" w:space="0" w:color="auto"/>
              <w:right w:val="single" w:sz="4" w:space="0" w:color="auto"/>
            </w:tcBorders>
            <w:shd w:val="clear" w:color="auto" w:fill="1F497D" w:themeFill="text2"/>
            <w:vAlign w:val="center"/>
          </w:tcPr>
          <w:p w14:paraId="351C8A28"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Reporting Metric</w:t>
            </w:r>
          </w:p>
        </w:tc>
      </w:tr>
      <w:tr w:rsidR="00A97C1F" w:rsidRPr="0064796A" w:rsidDel="00AC38E0" w14:paraId="614B631C" w14:textId="77777777" w:rsidTr="00C24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Height w:val="458"/>
        </w:trPr>
        <w:tc>
          <w:tcPr>
            <w:tcW w:w="9558" w:type="dxa"/>
            <w:gridSpan w:val="3"/>
          </w:tcPr>
          <w:p w14:paraId="5F552A7A" w14:textId="33808429"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del w:id="1001" w:author="Yan Heras" w:date="2019-03-30T12:37:00Z">
              <w:r w:rsidRPr="00383B10" w:rsidDel="00F7711C">
                <w:rPr>
                  <w:rFonts w:eastAsia="Arial" w:cs="Arial"/>
                  <w:sz w:val="18"/>
                  <w:szCs w:val="18"/>
                </w:rPr>
                <w:delText xml:space="preserve">2019 </w:delText>
              </w:r>
            </w:del>
            <w:ins w:id="1002" w:author="Yan Heras" w:date="2019-03-30T12:37:00Z">
              <w:r w:rsidR="00F7711C">
                <w:rPr>
                  <w:rFonts w:eastAsia="Arial" w:cs="Arial"/>
                  <w:sz w:val="18"/>
                  <w:szCs w:val="18"/>
                </w:rPr>
                <w:t>2020</w:t>
              </w:r>
              <w:r w:rsidR="00F7711C" w:rsidRPr="00383B10">
                <w:rPr>
                  <w:rFonts w:eastAsia="Arial" w:cs="Arial"/>
                  <w:sz w:val="18"/>
                  <w:szCs w:val="18"/>
                </w:rPr>
                <w:t xml:space="preserve"> </w:t>
              </w:r>
            </w:ins>
            <w:r w:rsidRPr="00383B10">
              <w:rPr>
                <w:rFonts w:eastAsia="Arial" w:cs="Arial"/>
                <w:sz w:val="18"/>
                <w:szCs w:val="18"/>
              </w:rPr>
              <w:t>Physician Fee Schedule Rule.</w:t>
            </w:r>
          </w:p>
        </w:tc>
      </w:tr>
    </w:tbl>
    <w:p w14:paraId="2AD34BD9" w14:textId="25E512F4" w:rsidR="00DF4CDE" w:rsidRPr="0064796A" w:rsidDel="00F7711C" w:rsidRDefault="00DF4CDE" w:rsidP="00DF4CDE">
      <w:pPr>
        <w:pStyle w:val="Caption"/>
        <w:rPr>
          <w:del w:id="1003" w:author="Yan Heras" w:date="2019-03-30T12:37:00Z"/>
          <w:szCs w:val="24"/>
        </w:rPr>
      </w:pPr>
      <w:bookmarkStart w:id="1004" w:name="_Ref508024541"/>
      <w:del w:id="1005" w:author="Yan Heras" w:date="2019-03-30T12:37:00Z">
        <w:r w:rsidRPr="0064796A" w:rsidDel="00F7711C">
          <w:delText xml:space="preserve">Table </w:delText>
        </w:r>
        <w:r w:rsidR="005D5A2F" w:rsidDel="00F7711C">
          <w:rPr>
            <w:noProof/>
          </w:rPr>
          <w:fldChar w:fldCharType="begin"/>
        </w:r>
        <w:r w:rsidR="005D5A2F" w:rsidDel="00F7711C">
          <w:rPr>
            <w:noProof/>
          </w:rPr>
          <w:delInstrText xml:space="preserve"> SEQ Table \* ARABIC </w:delInstrText>
        </w:r>
        <w:r w:rsidR="005D5A2F" w:rsidDel="00F7711C">
          <w:rPr>
            <w:noProof/>
          </w:rPr>
          <w:fldChar w:fldCharType="separate"/>
        </w:r>
        <w:r w:rsidR="008A3E9F" w:rsidDel="00F7711C">
          <w:rPr>
            <w:noProof/>
          </w:rPr>
          <w:delText>21</w:delText>
        </w:r>
        <w:r w:rsidR="005D5A2F" w:rsidDel="00F7711C">
          <w:rPr>
            <w:noProof/>
          </w:rPr>
          <w:fldChar w:fldCharType="end"/>
        </w:r>
        <w:bookmarkEnd w:id="1004"/>
        <w:r w:rsidRPr="0064796A" w:rsidDel="00F7711C">
          <w:delText xml:space="preserve">: </w:delText>
        </w:r>
        <w:r w:rsidR="004F5888" w:rsidDel="00F7711C">
          <w:delText>Promoting Interoperability</w:delText>
        </w:r>
        <w:r w:rsidDel="00F7711C">
          <w:delText xml:space="preserve"> Improvement Activities Bonus </w:delText>
        </w:r>
        <w:r w:rsidRPr="0064796A" w:rsidDel="00F7711C">
          <w:rPr>
            <w:rFonts w:eastAsia="Arial" w:cs="Arial"/>
          </w:rPr>
          <w:delText>Identifier</w:delText>
        </w:r>
      </w:del>
    </w:p>
    <w:tbl>
      <w:tblPr>
        <w:tblW w:w="0" w:type="auto"/>
        <w:tblLook w:val="04A0" w:firstRow="1" w:lastRow="0" w:firstColumn="1" w:lastColumn="0" w:noHBand="0" w:noVBand="1"/>
      </w:tblPr>
      <w:tblGrid>
        <w:gridCol w:w="1991"/>
        <w:gridCol w:w="5407"/>
        <w:gridCol w:w="2160"/>
        <w:gridCol w:w="18"/>
      </w:tblGrid>
      <w:tr w:rsidR="00DF4CDE" w:rsidRPr="00B324A4" w:rsidDel="00F7711C" w14:paraId="651EEA48" w14:textId="22EEF07E" w:rsidTr="00EB454A">
        <w:trPr>
          <w:trHeight w:val="505"/>
          <w:del w:id="1006" w:author="Yan Heras" w:date="2019-03-30T12:37:00Z"/>
        </w:trPr>
        <w:tc>
          <w:tcPr>
            <w:tcW w:w="199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7119B94" w14:textId="6014EFFB" w:rsidR="00DF4CDE" w:rsidRPr="00B324A4" w:rsidDel="00F7711C" w:rsidRDefault="00DF4CDE" w:rsidP="00EB454A">
            <w:pPr>
              <w:rPr>
                <w:del w:id="1007" w:author="Yan Heras" w:date="2019-03-30T12:37:00Z"/>
                <w:rFonts w:eastAsia="Arial" w:cs="Arial"/>
                <w:b/>
                <w:bCs/>
                <w:color w:val="FFFFFF" w:themeColor="background1"/>
                <w:sz w:val="20"/>
                <w:szCs w:val="20"/>
              </w:rPr>
            </w:pPr>
            <w:del w:id="1008" w:author="Yan Heras" w:date="2019-03-30T12:37:00Z">
              <w:r w:rsidRPr="00B324A4" w:rsidDel="00F7711C">
                <w:rPr>
                  <w:rFonts w:eastAsia="Arial" w:cs="Arial"/>
                  <w:b/>
                  <w:bCs/>
                  <w:color w:val="FFFFFF" w:themeColor="background1"/>
                  <w:sz w:val="20"/>
                  <w:szCs w:val="20"/>
                </w:rPr>
                <w:delText>Identifier</w:delText>
              </w:r>
            </w:del>
          </w:p>
        </w:tc>
        <w:tc>
          <w:tcPr>
            <w:tcW w:w="5407" w:type="dxa"/>
            <w:tcBorders>
              <w:top w:val="single" w:sz="4" w:space="0" w:color="auto"/>
              <w:left w:val="nil"/>
              <w:bottom w:val="single" w:sz="4" w:space="0" w:color="auto"/>
              <w:right w:val="single" w:sz="4" w:space="0" w:color="auto"/>
            </w:tcBorders>
            <w:shd w:val="clear" w:color="auto" w:fill="1F497D" w:themeFill="text2"/>
            <w:vAlign w:val="center"/>
          </w:tcPr>
          <w:p w14:paraId="498A24C7" w14:textId="350B7F02" w:rsidR="00DF4CDE" w:rsidRPr="00B324A4" w:rsidDel="00F7711C" w:rsidRDefault="00DF4CDE" w:rsidP="00EB454A">
            <w:pPr>
              <w:rPr>
                <w:del w:id="1009" w:author="Yan Heras" w:date="2019-03-30T12:37:00Z"/>
                <w:rFonts w:eastAsia="Arial" w:cs="Arial"/>
                <w:b/>
                <w:bCs/>
                <w:color w:val="FFFFFF" w:themeColor="background1"/>
                <w:sz w:val="20"/>
                <w:szCs w:val="20"/>
              </w:rPr>
            </w:pPr>
            <w:del w:id="1010" w:author="Yan Heras" w:date="2019-03-30T12:37:00Z">
              <w:r w:rsidDel="00F7711C">
                <w:rPr>
                  <w:rFonts w:eastAsia="Arial" w:cs="Arial"/>
                  <w:b/>
                  <w:bCs/>
                  <w:color w:val="FFFFFF" w:themeColor="background1"/>
                  <w:sz w:val="20"/>
                  <w:szCs w:val="20"/>
                </w:rPr>
                <w:delText>Description</w:delText>
              </w:r>
            </w:del>
          </w:p>
        </w:tc>
        <w:tc>
          <w:tcPr>
            <w:tcW w:w="2178" w:type="dxa"/>
            <w:gridSpan w:val="2"/>
            <w:tcBorders>
              <w:top w:val="single" w:sz="4" w:space="0" w:color="auto"/>
              <w:left w:val="nil"/>
              <w:bottom w:val="single" w:sz="4" w:space="0" w:color="auto"/>
              <w:right w:val="single" w:sz="4" w:space="0" w:color="auto"/>
            </w:tcBorders>
            <w:shd w:val="clear" w:color="auto" w:fill="1F497D" w:themeFill="text2"/>
            <w:vAlign w:val="center"/>
          </w:tcPr>
          <w:p w14:paraId="53B1BFFB" w14:textId="46FAE9FA" w:rsidR="00DF4CDE" w:rsidRPr="00B324A4" w:rsidDel="00F7711C" w:rsidRDefault="00DF4CDE" w:rsidP="00EB454A">
            <w:pPr>
              <w:rPr>
                <w:del w:id="1011" w:author="Yan Heras" w:date="2019-03-30T12:37:00Z"/>
                <w:rFonts w:eastAsia="Arial" w:cs="Arial"/>
                <w:b/>
                <w:bCs/>
                <w:color w:val="FFFFFF" w:themeColor="background1"/>
                <w:sz w:val="20"/>
                <w:szCs w:val="20"/>
              </w:rPr>
            </w:pPr>
            <w:del w:id="1012" w:author="Yan Heras" w:date="2019-03-30T12:37:00Z">
              <w:r w:rsidRPr="00B324A4" w:rsidDel="00F7711C">
                <w:rPr>
                  <w:rFonts w:eastAsia="Arial" w:cs="Arial"/>
                  <w:b/>
                  <w:bCs/>
                  <w:color w:val="FFFFFF" w:themeColor="background1"/>
                  <w:sz w:val="20"/>
                  <w:szCs w:val="20"/>
                </w:rPr>
                <w:delText>Reporting Metric</w:delText>
              </w:r>
            </w:del>
          </w:p>
        </w:tc>
      </w:tr>
      <w:tr w:rsidR="00A97C1F" w:rsidRPr="0064796A" w:rsidDel="00F7711C" w14:paraId="7901CC00" w14:textId="377D71E9" w:rsidTr="00C24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Height w:val="458"/>
          <w:del w:id="1013" w:author="Yan Heras" w:date="2019-03-30T12:37:00Z"/>
        </w:trPr>
        <w:tc>
          <w:tcPr>
            <w:tcW w:w="9558" w:type="dxa"/>
            <w:gridSpan w:val="3"/>
          </w:tcPr>
          <w:p w14:paraId="6E84D58F" w14:textId="0BEDA91D" w:rsidR="00A97C1F" w:rsidRPr="0064796A" w:rsidDel="00F7711C" w:rsidRDefault="00B0413F" w:rsidP="00C24BBF">
            <w:pPr>
              <w:spacing w:before="120" w:after="120"/>
              <w:rPr>
                <w:del w:id="1014" w:author="Yan Heras" w:date="2019-03-30T12:37:00Z"/>
                <w:rFonts w:eastAsia="Arial" w:cs="Arial"/>
                <w:sz w:val="18"/>
                <w:szCs w:val="18"/>
              </w:rPr>
            </w:pPr>
            <w:del w:id="1015" w:author="Yan Heras" w:date="2019-03-30T12:37:00Z">
              <w:r w:rsidRPr="00383B10" w:rsidDel="00F7711C">
                <w:rPr>
                  <w:rFonts w:eastAsia="Arial" w:cs="Arial"/>
                  <w:sz w:val="18"/>
                  <w:szCs w:val="18"/>
                </w:rPr>
                <w:delText>To be published in subsequent addendum with publication of the 2019 Physician Fee Schedule Rule.</w:delText>
              </w:r>
            </w:del>
          </w:p>
        </w:tc>
      </w:tr>
    </w:tbl>
    <w:p w14:paraId="0EAF16B6" w14:textId="7F7FEF58" w:rsidR="00394E09" w:rsidRDefault="00394E09">
      <w:pPr>
        <w:rPr>
          <w:rFonts w:ascii="Arial Narrow" w:hAnsi="Arial Narrow" w:cs="Arial"/>
          <w:b/>
          <w:bCs/>
          <w:color w:val="1F497D"/>
          <w:kern w:val="32"/>
          <w:sz w:val="56"/>
          <w:szCs w:val="56"/>
        </w:rPr>
      </w:pPr>
    </w:p>
    <w:p w14:paraId="242CAD00" w14:textId="77777777" w:rsidR="00A24E5F" w:rsidRDefault="00A24E5F">
      <w:pPr>
        <w:pStyle w:val="Heading1blue"/>
        <w:sectPr w:rsidR="00A24E5F" w:rsidSect="007F4328">
          <w:pgSz w:w="12240" w:h="15840" w:code="1"/>
          <w:pgMar w:top="720" w:right="1440" w:bottom="720" w:left="1440" w:header="720" w:footer="576" w:gutter="0"/>
          <w:cols w:space="720"/>
          <w:docGrid w:linePitch="299"/>
        </w:sectPr>
      </w:pPr>
    </w:p>
    <w:p w14:paraId="429B725B" w14:textId="14441DF3" w:rsidR="00FB3A52" w:rsidRPr="0064796A" w:rsidRDefault="00F92809">
      <w:pPr>
        <w:pStyle w:val="Heading1blue"/>
      </w:pPr>
      <w:bookmarkStart w:id="1016" w:name="_Toc5020533"/>
      <w:r w:rsidRPr="0064796A">
        <w:lastRenderedPageBreak/>
        <w:t>APPENDIX</w:t>
      </w:r>
      <w:bookmarkEnd w:id="994"/>
      <w:bookmarkEnd w:id="995"/>
      <w:bookmarkEnd w:id="996"/>
      <w:bookmarkEnd w:id="997"/>
      <w:bookmarkEnd w:id="998"/>
      <w:bookmarkEnd w:id="999"/>
      <w:bookmarkEnd w:id="1016"/>
    </w:p>
    <w:p w14:paraId="607EF595" w14:textId="77777777" w:rsidR="00FB3A52" w:rsidRPr="0064796A" w:rsidRDefault="00FB3A52" w:rsidP="00BD46CE">
      <w:pPr>
        <w:pStyle w:val="Heading1"/>
      </w:pPr>
      <w:bookmarkStart w:id="1017" w:name="_Toc182036418"/>
      <w:bookmarkStart w:id="1018" w:name="_Toc5020534"/>
      <w:bookmarkEnd w:id="177"/>
      <w:r w:rsidRPr="0064796A">
        <w:t>Troubleshooting and Support</w:t>
      </w:r>
      <w:bookmarkEnd w:id="1018"/>
    </w:p>
    <w:p w14:paraId="01A03DE2" w14:textId="79064689" w:rsidR="00FB3A52" w:rsidRPr="0064796A" w:rsidRDefault="00FB3A52" w:rsidP="003B7005">
      <w:pPr>
        <w:pStyle w:val="Heading2-nonumber"/>
      </w:pPr>
      <w:bookmarkStart w:id="1019" w:name="_Toc250448693"/>
      <w:bookmarkStart w:id="1020" w:name="_Toc194899010"/>
      <w:bookmarkStart w:id="1021" w:name="_Toc196099699"/>
      <w:bookmarkStart w:id="1022" w:name="_Toc290976139"/>
      <w:bookmarkStart w:id="1023" w:name="_Toc5020535"/>
      <w:r w:rsidRPr="0064796A">
        <w:t>Resources</w:t>
      </w:r>
      <w:bookmarkEnd w:id="1019"/>
      <w:bookmarkEnd w:id="1023"/>
    </w:p>
    <w:p w14:paraId="7B72B807" w14:textId="77777777" w:rsidR="00FB3A52" w:rsidRPr="0064796A" w:rsidRDefault="44359EB6" w:rsidP="00FB3A52">
      <w:pPr>
        <w:pStyle w:val="BodyText0"/>
      </w:pPr>
      <w:r w:rsidRPr="0064796A">
        <w:t>The following provide additional information:</w:t>
      </w:r>
    </w:p>
    <w:p w14:paraId="250CDF58" w14:textId="77777777" w:rsidR="009C6A24" w:rsidRPr="00127B35" w:rsidRDefault="009C6A24" w:rsidP="009C6A24">
      <w:pPr>
        <w:pStyle w:val="ListBullet"/>
        <w:rPr>
          <w:color w:val="000099"/>
        </w:rPr>
      </w:pPr>
      <w:r w:rsidRPr="0059029F">
        <w:rPr>
          <w:b/>
          <w:bCs/>
        </w:rPr>
        <w:t>Comprehensive Primary Care Plus (CPC+):</w:t>
      </w:r>
      <w:r w:rsidRPr="76CBC739">
        <w:t xml:space="preserve"> </w:t>
      </w:r>
      <w:hyperlink r:id="rId47" w:history="1">
        <w:r w:rsidRPr="00127B35">
          <w:rPr>
            <w:rStyle w:val="Hyperlink"/>
            <w:color w:val="000099"/>
          </w:rPr>
          <w:t>https://innovation.cms.gov/initiatives/comprehensive-primary-care-plus</w:t>
        </w:r>
      </w:hyperlink>
    </w:p>
    <w:p w14:paraId="3BF7F18C" w14:textId="77777777" w:rsidR="00596B80" w:rsidRPr="0064796A" w:rsidRDefault="00596B80" w:rsidP="00596B80">
      <w:pPr>
        <w:pStyle w:val="ListBullet"/>
      </w:pPr>
      <w:proofErr w:type="spellStart"/>
      <w:r w:rsidRPr="0064796A">
        <w:rPr>
          <w:b/>
          <w:bCs/>
        </w:rPr>
        <w:t>eCQI</w:t>
      </w:r>
      <w:proofErr w:type="spellEnd"/>
      <w:r w:rsidRPr="0064796A">
        <w:rPr>
          <w:b/>
          <w:bCs/>
        </w:rPr>
        <w:t xml:space="preserve"> Resource Center</w:t>
      </w:r>
      <w:r w:rsidRPr="0064796A">
        <w:t xml:space="preserve"> is the one-stop shop for the most current resources to support electronic clinical quality improvement: </w:t>
      </w:r>
      <w:hyperlink r:id="rId48">
        <w:r w:rsidRPr="00127B35">
          <w:rPr>
            <w:rStyle w:val="Hyperlink"/>
            <w:color w:val="000099"/>
          </w:rPr>
          <w:t>https://ecqi.healthit.gov/</w:t>
        </w:r>
      </w:hyperlink>
    </w:p>
    <w:p w14:paraId="7B0AD5D5" w14:textId="77777777" w:rsidR="00FB3A52" w:rsidRPr="00127B35" w:rsidRDefault="44359EB6" w:rsidP="00FB3A52">
      <w:pPr>
        <w:pStyle w:val="ListBullet"/>
        <w:rPr>
          <w:color w:val="000099"/>
        </w:rPr>
      </w:pPr>
      <w:proofErr w:type="spellStart"/>
      <w:r w:rsidRPr="0064796A">
        <w:rPr>
          <w:b/>
          <w:bCs/>
        </w:rPr>
        <w:t>eCQM</w:t>
      </w:r>
      <w:proofErr w:type="spellEnd"/>
      <w:r w:rsidRPr="0064796A">
        <w:rPr>
          <w:b/>
          <w:bCs/>
        </w:rPr>
        <w:t xml:space="preserve"> Library</w:t>
      </w:r>
      <w:r w:rsidRPr="0064796A">
        <w:t xml:space="preserve"> contains resources for </w:t>
      </w:r>
      <w:proofErr w:type="spellStart"/>
      <w:r w:rsidRPr="0064796A">
        <w:t>eCQMs</w:t>
      </w:r>
      <w:proofErr w:type="spellEnd"/>
      <w:r w:rsidRPr="0064796A">
        <w:t xml:space="preserve"> including Measure Logic Guidance: </w:t>
      </w:r>
      <w:hyperlink r:id="rId49">
        <w:r w:rsidRPr="00127B35">
          <w:rPr>
            <w:rStyle w:val="Hyperlink"/>
            <w:color w:val="000099"/>
          </w:rPr>
          <w:t>http://www.cms.gov/Regulations-and-Guidance/Legislation/EHRIncentivePrograms/eCQM_Library.html</w:t>
        </w:r>
      </w:hyperlink>
    </w:p>
    <w:p w14:paraId="69BA4A55" w14:textId="77777777" w:rsidR="00FB3A52" w:rsidRPr="0064796A" w:rsidRDefault="44359EB6" w:rsidP="00FB3A52">
      <w:pPr>
        <w:pStyle w:val="ListBullet"/>
      </w:pPr>
      <w:r w:rsidRPr="0064796A">
        <w:rPr>
          <w:b/>
          <w:bCs/>
        </w:rPr>
        <w:t>National Library of Medicine (NLM) Value Set Authority Center (VSAC)</w:t>
      </w:r>
      <w:r w:rsidRPr="0064796A">
        <w:t xml:space="preserve"> contains the official versions of the value sets used for </w:t>
      </w:r>
      <w:proofErr w:type="spellStart"/>
      <w:r w:rsidRPr="0064796A">
        <w:t>eCQMs</w:t>
      </w:r>
      <w:proofErr w:type="spellEnd"/>
      <w:r w:rsidRPr="0064796A">
        <w:t xml:space="preserve">: </w:t>
      </w:r>
      <w:hyperlink r:id="rId50">
        <w:r w:rsidRPr="00127B35">
          <w:rPr>
            <w:rStyle w:val="Hyperlink"/>
            <w:color w:val="000099"/>
          </w:rPr>
          <w:t>https://vsac.nlm.nih.gov/</w:t>
        </w:r>
      </w:hyperlink>
      <w:r w:rsidRPr="00127B35">
        <w:rPr>
          <w:color w:val="000099"/>
        </w:rPr>
        <w:t xml:space="preserve"> </w:t>
      </w:r>
    </w:p>
    <w:p w14:paraId="2AC285C2" w14:textId="62F76B8D" w:rsidR="00FB3A52" w:rsidRPr="006D37FA" w:rsidRDefault="44359EB6" w:rsidP="005D2DC7">
      <w:pPr>
        <w:pStyle w:val="ListBullet"/>
        <w:rPr>
          <w:color w:val="0033CC"/>
        </w:rPr>
      </w:pPr>
      <w:r w:rsidRPr="005D2DC7">
        <w:rPr>
          <w:b/>
          <w:bCs/>
        </w:rPr>
        <w:t>Electronic Clinical Quality Measure specification feedback system</w:t>
      </w:r>
      <w:r w:rsidRPr="0064796A">
        <w:t xml:space="preserve"> is a tool offered by CMS and the Office of the National Coordinator (ONC) for Health Information Technology for implementers to submit issues and request guidance on </w:t>
      </w:r>
      <w:proofErr w:type="spellStart"/>
      <w:r w:rsidRPr="0064796A">
        <w:t>eCQM</w:t>
      </w:r>
      <w:proofErr w:type="spellEnd"/>
      <w:r w:rsidRPr="0064796A">
        <w:t xml:space="preserve"> logic, specifications, </w:t>
      </w:r>
      <w:r w:rsidR="006D37FA">
        <w:t xml:space="preserve">and </w:t>
      </w:r>
      <w:r w:rsidRPr="0064796A">
        <w:t xml:space="preserve">certification: </w:t>
      </w:r>
      <w:hyperlink r:id="rId51" w:history="1">
        <w:r w:rsidR="005D2DC7" w:rsidRPr="00127B35">
          <w:rPr>
            <w:rStyle w:val="Hyperlink"/>
            <w:color w:val="000099"/>
          </w:rPr>
          <w:t>https://oncprojectracking.healthit.gov/</w:t>
        </w:r>
      </w:hyperlink>
      <w:r w:rsidRPr="00127B35">
        <w:rPr>
          <w:color w:val="000099"/>
        </w:rPr>
        <w:t xml:space="preserve"> </w:t>
      </w:r>
    </w:p>
    <w:p w14:paraId="6DBC5F1C" w14:textId="1603EC2D" w:rsidR="00596B80" w:rsidRPr="006D37FA" w:rsidRDefault="00596B80" w:rsidP="00780509">
      <w:pPr>
        <w:pStyle w:val="ListBullet"/>
        <w:rPr>
          <w:color w:val="0033CC"/>
        </w:rPr>
      </w:pPr>
      <w:r w:rsidRPr="00596B80">
        <w:rPr>
          <w:b/>
          <w:bCs/>
        </w:rPr>
        <w:t xml:space="preserve">Quality Payment Program: </w:t>
      </w:r>
      <w:hyperlink r:id="rId52" w:history="1">
        <w:r w:rsidR="00780509" w:rsidRPr="00127B35">
          <w:rPr>
            <w:rStyle w:val="Hyperlink"/>
            <w:color w:val="000099"/>
          </w:rPr>
          <w:t>https://qpp.cms.gov</w:t>
        </w:r>
      </w:hyperlink>
    </w:p>
    <w:p w14:paraId="18C92652" w14:textId="77777777" w:rsidR="00FB3A52" w:rsidRPr="0064796A" w:rsidRDefault="00FB3A52" w:rsidP="003B7005">
      <w:pPr>
        <w:pStyle w:val="Heading2-nonumber"/>
      </w:pPr>
      <w:bookmarkStart w:id="1024" w:name="_Toc194899012"/>
      <w:bookmarkStart w:id="1025" w:name="_Toc196099701"/>
      <w:bookmarkStart w:id="1026" w:name="_Toc290976141"/>
      <w:bookmarkStart w:id="1027" w:name="_Toc250448694"/>
      <w:bookmarkStart w:id="1028" w:name="_Toc5020536"/>
      <w:bookmarkEnd w:id="1020"/>
      <w:bookmarkEnd w:id="1021"/>
      <w:bookmarkEnd w:id="1022"/>
      <w:r w:rsidRPr="0064796A">
        <w:t>Support</w:t>
      </w:r>
      <w:bookmarkEnd w:id="1024"/>
      <w:bookmarkEnd w:id="1025"/>
      <w:bookmarkEnd w:id="1026"/>
      <w:bookmarkEnd w:id="1027"/>
      <w:bookmarkEnd w:id="1028"/>
      <w:r w:rsidRPr="0064796A">
        <w:t xml:space="preserve"> </w:t>
      </w:r>
    </w:p>
    <w:p w14:paraId="77CFDA79" w14:textId="25989CA2" w:rsidR="00FB3A52" w:rsidRPr="0064796A" w:rsidRDefault="003B5068" w:rsidP="0014661A">
      <w:pPr>
        <w:pStyle w:val="Caption"/>
      </w:pPr>
      <w:bookmarkStart w:id="1029" w:name="_Toc424024345"/>
      <w:bookmarkStart w:id="1030" w:name="_Toc424024404"/>
      <w:bookmarkStart w:id="1031" w:name="_Toc450408309"/>
      <w:bookmarkStart w:id="1032" w:name="_Toc5021904"/>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18</w:t>
      </w:r>
      <w:r w:rsidR="005D5A2F">
        <w:rPr>
          <w:noProof/>
        </w:rPr>
        <w:fldChar w:fldCharType="end"/>
      </w:r>
      <w:r w:rsidRPr="0064796A">
        <w:t xml:space="preserve">: </w:t>
      </w:r>
      <w:r w:rsidR="00EE307C" w:rsidRPr="0064796A">
        <w:t>Support Contact Information</w:t>
      </w:r>
      <w:bookmarkEnd w:id="1029"/>
      <w:bookmarkEnd w:id="1030"/>
      <w:bookmarkEnd w:id="1031"/>
      <w:bookmarkEnd w:id="1032"/>
    </w:p>
    <w:tbl>
      <w:tblPr>
        <w:tblStyle w:val="TableGrid"/>
        <w:tblW w:w="5046" w:type="pct"/>
        <w:tblLayout w:type="fixed"/>
        <w:tblCellMar>
          <w:left w:w="29" w:type="dxa"/>
          <w:right w:w="29" w:type="dxa"/>
        </w:tblCellMar>
        <w:tblLook w:val="01E0" w:firstRow="1" w:lastRow="1" w:firstColumn="1" w:lastColumn="1" w:noHBand="0" w:noVBand="0"/>
      </w:tblPr>
      <w:tblGrid>
        <w:gridCol w:w="1919"/>
        <w:gridCol w:w="1620"/>
        <w:gridCol w:w="3599"/>
        <w:gridCol w:w="2367"/>
      </w:tblGrid>
      <w:tr w:rsidR="00282D47" w:rsidRPr="00B324A4" w14:paraId="282B0FA7" w14:textId="77777777" w:rsidTr="00A24210">
        <w:trPr>
          <w:cantSplit/>
          <w:trHeight w:val="485"/>
          <w:tblHeader/>
        </w:trPr>
        <w:tc>
          <w:tcPr>
            <w:tcW w:w="1919" w:type="dxa"/>
            <w:tcBorders>
              <w:top w:val="single" w:sz="4" w:space="0" w:color="auto"/>
              <w:bottom w:val="single" w:sz="4" w:space="0" w:color="auto"/>
            </w:tcBorders>
            <w:shd w:val="clear" w:color="auto" w:fill="1F497D" w:themeFill="text2"/>
            <w:vAlign w:val="center"/>
          </w:tcPr>
          <w:p w14:paraId="7BFD471E" w14:textId="77777777" w:rsidR="00596B80" w:rsidRPr="00A24210" w:rsidRDefault="00596B80">
            <w:pPr>
              <w:pStyle w:val="TableHeaderRow"/>
            </w:pPr>
            <w:r w:rsidRPr="007F4328">
              <w:rPr>
                <w:rStyle w:val="Strong"/>
                <w:sz w:val="20"/>
                <w:szCs w:val="20"/>
              </w:rPr>
              <w:t>Contact</w:t>
            </w:r>
          </w:p>
        </w:tc>
        <w:tc>
          <w:tcPr>
            <w:tcW w:w="1620" w:type="dxa"/>
            <w:tcBorders>
              <w:top w:val="single" w:sz="4" w:space="0" w:color="auto"/>
              <w:bottom w:val="single" w:sz="4" w:space="0" w:color="auto"/>
            </w:tcBorders>
            <w:shd w:val="clear" w:color="auto" w:fill="1F497D" w:themeFill="text2"/>
            <w:vAlign w:val="center"/>
          </w:tcPr>
          <w:p w14:paraId="3E9E5125" w14:textId="2C2690EC" w:rsidR="00596B80" w:rsidRPr="00A24210" w:rsidRDefault="00596B80">
            <w:pPr>
              <w:pStyle w:val="TableHeaderRow"/>
            </w:pPr>
            <w:r w:rsidRPr="007F4328">
              <w:rPr>
                <w:rStyle w:val="Strong"/>
                <w:sz w:val="20"/>
                <w:szCs w:val="20"/>
              </w:rPr>
              <w:t>Organization</w:t>
            </w:r>
          </w:p>
        </w:tc>
        <w:tc>
          <w:tcPr>
            <w:tcW w:w="3599" w:type="dxa"/>
            <w:tcBorders>
              <w:top w:val="single" w:sz="4" w:space="0" w:color="auto"/>
              <w:bottom w:val="single" w:sz="4" w:space="0" w:color="auto"/>
            </w:tcBorders>
            <w:shd w:val="clear" w:color="auto" w:fill="1F497D" w:themeFill="text2"/>
            <w:vAlign w:val="center"/>
          </w:tcPr>
          <w:p w14:paraId="5A9BCD09" w14:textId="77777777" w:rsidR="00596B80" w:rsidRPr="00A24210" w:rsidRDefault="00596B80">
            <w:pPr>
              <w:pStyle w:val="TableHeaderRow"/>
              <w:rPr>
                <w:rStyle w:val="Strong"/>
                <w:sz w:val="20"/>
                <w:szCs w:val="20"/>
              </w:rPr>
            </w:pPr>
            <w:r w:rsidRPr="007F4328">
              <w:rPr>
                <w:rStyle w:val="Strong"/>
                <w:sz w:val="20"/>
                <w:szCs w:val="20"/>
              </w:rPr>
              <w:t>Phone</w:t>
            </w:r>
          </w:p>
        </w:tc>
        <w:tc>
          <w:tcPr>
            <w:tcW w:w="2367" w:type="dxa"/>
            <w:tcBorders>
              <w:top w:val="single" w:sz="4" w:space="0" w:color="auto"/>
              <w:bottom w:val="single" w:sz="4" w:space="0" w:color="auto"/>
            </w:tcBorders>
            <w:shd w:val="clear" w:color="auto" w:fill="1F497D" w:themeFill="text2"/>
            <w:vAlign w:val="center"/>
          </w:tcPr>
          <w:p w14:paraId="2615AEE2" w14:textId="77777777" w:rsidR="00596B80" w:rsidRPr="00A24210" w:rsidRDefault="00596B80">
            <w:pPr>
              <w:pStyle w:val="TableHeaderRow"/>
            </w:pPr>
            <w:r w:rsidRPr="007F4328">
              <w:rPr>
                <w:rStyle w:val="Strong"/>
                <w:sz w:val="20"/>
                <w:szCs w:val="20"/>
              </w:rPr>
              <w:t>Email</w:t>
            </w:r>
          </w:p>
        </w:tc>
      </w:tr>
      <w:tr w:rsidR="00282D47" w:rsidRPr="0064796A" w14:paraId="011F0824" w14:textId="77777777" w:rsidTr="00A24210">
        <w:trPr>
          <w:cantSplit/>
        </w:trPr>
        <w:tc>
          <w:tcPr>
            <w:tcW w:w="1919" w:type="dxa"/>
            <w:tcBorders>
              <w:top w:val="single" w:sz="4" w:space="0" w:color="auto"/>
              <w:bottom w:val="single" w:sz="4" w:space="0" w:color="auto"/>
            </w:tcBorders>
          </w:tcPr>
          <w:p w14:paraId="17043636" w14:textId="69EC08E5" w:rsidR="00596B80" w:rsidRPr="0064796A" w:rsidRDefault="00596B80" w:rsidP="001822F9">
            <w:pPr>
              <w:pStyle w:val="TableText"/>
              <w:rPr>
                <w:noProof w:val="0"/>
              </w:rPr>
            </w:pPr>
            <w:r>
              <w:rPr>
                <w:noProof w:val="0"/>
              </w:rPr>
              <w:t>QPP Service Center</w:t>
            </w:r>
          </w:p>
        </w:tc>
        <w:tc>
          <w:tcPr>
            <w:tcW w:w="1620" w:type="dxa"/>
            <w:tcBorders>
              <w:top w:val="single" w:sz="4" w:space="0" w:color="auto"/>
              <w:bottom w:val="single" w:sz="4" w:space="0" w:color="auto"/>
            </w:tcBorders>
          </w:tcPr>
          <w:p w14:paraId="17A08678" w14:textId="6308C655" w:rsidR="00596B80" w:rsidRPr="0064796A" w:rsidRDefault="00596B80" w:rsidP="001822F9">
            <w:pPr>
              <w:pStyle w:val="TableText"/>
              <w:rPr>
                <w:noProof w:val="0"/>
              </w:rPr>
            </w:pPr>
            <w:r>
              <w:rPr>
                <w:noProof w:val="0"/>
              </w:rPr>
              <w:t>CMS</w:t>
            </w:r>
          </w:p>
        </w:tc>
        <w:tc>
          <w:tcPr>
            <w:tcW w:w="3599" w:type="dxa"/>
            <w:tcBorders>
              <w:top w:val="single" w:sz="4" w:space="0" w:color="auto"/>
              <w:bottom w:val="single" w:sz="4" w:space="0" w:color="auto"/>
            </w:tcBorders>
          </w:tcPr>
          <w:p w14:paraId="13EA4A01" w14:textId="77777777" w:rsidR="00596B80" w:rsidRDefault="00596B80" w:rsidP="004202EC">
            <w:pPr>
              <w:pStyle w:val="TableText"/>
              <w:rPr>
                <w:noProof w:val="0"/>
              </w:rPr>
            </w:pPr>
            <w:r>
              <w:rPr>
                <w:noProof w:val="0"/>
              </w:rPr>
              <w:t>1-866-288-8292</w:t>
            </w:r>
          </w:p>
          <w:p w14:paraId="0D17EDDC" w14:textId="2CEA42C9" w:rsidR="004A72B5" w:rsidRPr="0064796A" w:rsidRDefault="004A72B5" w:rsidP="004202EC">
            <w:pPr>
              <w:pStyle w:val="TableText"/>
              <w:rPr>
                <w:noProof w:val="0"/>
              </w:rPr>
            </w:pPr>
            <w:r>
              <w:rPr>
                <w:noProof w:val="0"/>
              </w:rPr>
              <w:t>TTY: 1-877-715-6222</w:t>
            </w:r>
          </w:p>
        </w:tc>
        <w:tc>
          <w:tcPr>
            <w:tcW w:w="2367" w:type="dxa"/>
            <w:tcBorders>
              <w:top w:val="single" w:sz="4" w:space="0" w:color="auto"/>
              <w:bottom w:val="single" w:sz="4" w:space="0" w:color="auto"/>
            </w:tcBorders>
          </w:tcPr>
          <w:p w14:paraId="6A0CD88D" w14:textId="2CA8B878" w:rsidR="00596B80" w:rsidRPr="00127B35" w:rsidRDefault="004F10DF" w:rsidP="001822F9">
            <w:pPr>
              <w:pStyle w:val="TableText"/>
              <w:rPr>
                <w:noProof w:val="0"/>
                <w:color w:val="000099"/>
                <w:sz w:val="18"/>
                <w:szCs w:val="18"/>
              </w:rPr>
            </w:pPr>
            <w:hyperlink r:id="rId53" w:history="1">
              <w:r w:rsidR="00596B80" w:rsidRPr="00127B35">
                <w:rPr>
                  <w:rStyle w:val="Hyperlink"/>
                  <w:color w:val="000099"/>
                </w:rPr>
                <w:t>QPP@cms.hhs.gov</w:t>
              </w:r>
            </w:hyperlink>
          </w:p>
        </w:tc>
      </w:tr>
      <w:tr w:rsidR="009C6A24" w:rsidRPr="0064796A" w14:paraId="7D5FCE43" w14:textId="77777777" w:rsidTr="00A24210">
        <w:trPr>
          <w:cantSplit/>
        </w:trPr>
        <w:tc>
          <w:tcPr>
            <w:tcW w:w="1919" w:type="dxa"/>
            <w:tcBorders>
              <w:top w:val="single" w:sz="4" w:space="0" w:color="auto"/>
              <w:bottom w:val="single" w:sz="4" w:space="0" w:color="auto"/>
            </w:tcBorders>
          </w:tcPr>
          <w:p w14:paraId="630B954F" w14:textId="5F78CA70" w:rsidR="009C6A24" w:rsidRDefault="009C6A24" w:rsidP="001822F9">
            <w:pPr>
              <w:pStyle w:val="TableText"/>
              <w:rPr>
                <w:noProof w:val="0"/>
              </w:rPr>
            </w:pPr>
            <w:r>
              <w:rPr>
                <w:noProof w:val="0"/>
              </w:rPr>
              <w:t>CPC+</w:t>
            </w:r>
          </w:p>
        </w:tc>
        <w:tc>
          <w:tcPr>
            <w:tcW w:w="1620" w:type="dxa"/>
            <w:tcBorders>
              <w:top w:val="single" w:sz="4" w:space="0" w:color="auto"/>
              <w:bottom w:val="single" w:sz="4" w:space="0" w:color="auto"/>
            </w:tcBorders>
          </w:tcPr>
          <w:p w14:paraId="4E6BDB81" w14:textId="37FB0C52" w:rsidR="009C6A24" w:rsidRDefault="009C6A24" w:rsidP="001822F9">
            <w:pPr>
              <w:pStyle w:val="TableText"/>
              <w:rPr>
                <w:noProof w:val="0"/>
              </w:rPr>
            </w:pPr>
            <w:r>
              <w:rPr>
                <w:noProof w:val="0"/>
              </w:rPr>
              <w:t>CMS</w:t>
            </w:r>
          </w:p>
        </w:tc>
        <w:tc>
          <w:tcPr>
            <w:tcW w:w="3599" w:type="dxa"/>
            <w:tcBorders>
              <w:top w:val="single" w:sz="4" w:space="0" w:color="auto"/>
              <w:bottom w:val="single" w:sz="4" w:space="0" w:color="auto"/>
            </w:tcBorders>
          </w:tcPr>
          <w:p w14:paraId="1AD0BB9B" w14:textId="4C5F7854" w:rsidR="009C6A24" w:rsidRDefault="009C6A24" w:rsidP="004202EC">
            <w:pPr>
              <w:pStyle w:val="TableText"/>
              <w:rPr>
                <w:noProof w:val="0"/>
              </w:rPr>
            </w:pPr>
            <w:r>
              <w:rPr>
                <w:noProof w:val="0"/>
              </w:rPr>
              <w:t>1-888-372-3280</w:t>
            </w:r>
          </w:p>
        </w:tc>
        <w:tc>
          <w:tcPr>
            <w:tcW w:w="2367" w:type="dxa"/>
            <w:tcBorders>
              <w:top w:val="single" w:sz="4" w:space="0" w:color="auto"/>
              <w:bottom w:val="single" w:sz="4" w:space="0" w:color="auto"/>
            </w:tcBorders>
          </w:tcPr>
          <w:p w14:paraId="54B9F7AF" w14:textId="08CE3A40" w:rsidR="006D37FA" w:rsidRPr="00127B35" w:rsidRDefault="004F10DF" w:rsidP="006D37FA">
            <w:pPr>
              <w:pStyle w:val="TableText"/>
              <w:rPr>
                <w:color w:val="000099"/>
              </w:rPr>
            </w:pPr>
            <w:hyperlink r:id="rId54" w:history="1">
              <w:r w:rsidR="006D37FA" w:rsidRPr="00127B35">
                <w:rPr>
                  <w:rStyle w:val="Hyperlink"/>
                  <w:color w:val="000099"/>
                </w:rPr>
                <w:t>CPCPlus@telligen.com</w:t>
              </w:r>
            </w:hyperlink>
          </w:p>
        </w:tc>
      </w:tr>
    </w:tbl>
    <w:p w14:paraId="1E87FE4F" w14:textId="77777777" w:rsidR="00FB3A52" w:rsidRPr="0064796A" w:rsidRDefault="00FB3A52" w:rsidP="00FB3A52"/>
    <w:p w14:paraId="6233DD23" w14:textId="77777777" w:rsidR="001A5EC9" w:rsidRPr="0064796A" w:rsidRDefault="00FB3A52" w:rsidP="003B7005">
      <w:pPr>
        <w:pStyle w:val="Heading2-nonumber"/>
      </w:pPr>
      <w:bookmarkStart w:id="1033" w:name="_Toc5020537"/>
      <w:r w:rsidRPr="0024270B">
        <w:t>Errata</w:t>
      </w:r>
      <w:r w:rsidRPr="0064796A">
        <w:t xml:space="preserve"> or Enhancement Requests</w:t>
      </w:r>
      <w:bookmarkEnd w:id="1033"/>
    </w:p>
    <w:p w14:paraId="7AB77525" w14:textId="17B6EAA7" w:rsidR="00FB3A52" w:rsidRPr="0064796A" w:rsidRDefault="003B5068" w:rsidP="0014661A">
      <w:pPr>
        <w:pStyle w:val="Caption"/>
      </w:pPr>
      <w:bookmarkStart w:id="1034" w:name="_Toc290640109"/>
      <w:bookmarkStart w:id="1035" w:name="_Toc424024346"/>
      <w:bookmarkStart w:id="1036" w:name="_Toc424024405"/>
      <w:bookmarkStart w:id="1037" w:name="_Toc450408310"/>
      <w:bookmarkStart w:id="1038" w:name="_Toc5021905"/>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19</w:t>
      </w:r>
      <w:r w:rsidR="005D5A2F">
        <w:rPr>
          <w:noProof/>
        </w:rPr>
        <w:fldChar w:fldCharType="end"/>
      </w:r>
      <w:r w:rsidRPr="0064796A">
        <w:t xml:space="preserve">: </w:t>
      </w:r>
      <w:r w:rsidR="00FB3A52" w:rsidRPr="0064796A">
        <w:t>Errata or Enhancement Request Location</w:t>
      </w:r>
      <w:bookmarkEnd w:id="1034"/>
      <w:bookmarkEnd w:id="1035"/>
      <w:bookmarkEnd w:id="1036"/>
      <w:bookmarkEnd w:id="1037"/>
      <w:bookmarkEnd w:id="1038"/>
    </w:p>
    <w:tbl>
      <w:tblPr>
        <w:tblStyle w:val="TableGrid"/>
        <w:tblW w:w="5000" w:type="pct"/>
        <w:jc w:val="center"/>
        <w:tblLayout w:type="fixed"/>
        <w:tblLook w:val="04A0" w:firstRow="1" w:lastRow="0" w:firstColumn="1" w:lastColumn="0" w:noHBand="0" w:noVBand="1"/>
      </w:tblPr>
      <w:tblGrid>
        <w:gridCol w:w="1998"/>
        <w:gridCol w:w="1620"/>
        <w:gridCol w:w="3600"/>
        <w:gridCol w:w="2358"/>
      </w:tblGrid>
      <w:tr w:rsidR="006E7478" w:rsidRPr="0064796A" w14:paraId="6DEE5B7A" w14:textId="77777777" w:rsidTr="00A24210">
        <w:trPr>
          <w:cantSplit/>
          <w:trHeight w:val="440"/>
          <w:tblHeader/>
          <w:jc w:val="center"/>
        </w:trPr>
        <w:tc>
          <w:tcPr>
            <w:tcW w:w="1998" w:type="dxa"/>
            <w:shd w:val="clear" w:color="auto" w:fill="1F497D" w:themeFill="text2"/>
            <w:vAlign w:val="center"/>
          </w:tcPr>
          <w:p w14:paraId="6B160479" w14:textId="77777777" w:rsidR="00FB3A52" w:rsidRPr="0064796A" w:rsidRDefault="44359EB6" w:rsidP="00B324A4">
            <w:pPr>
              <w:pStyle w:val="TableHead"/>
            </w:pPr>
            <w:r w:rsidRPr="0064796A">
              <w:t xml:space="preserve">Contact </w:t>
            </w:r>
          </w:p>
        </w:tc>
        <w:tc>
          <w:tcPr>
            <w:tcW w:w="1620" w:type="dxa"/>
            <w:shd w:val="clear" w:color="auto" w:fill="1F497D" w:themeFill="text2"/>
            <w:vAlign w:val="center"/>
          </w:tcPr>
          <w:p w14:paraId="46B695DC" w14:textId="77777777" w:rsidR="00FB3A52" w:rsidRPr="0064796A" w:rsidRDefault="44359EB6" w:rsidP="00B324A4">
            <w:pPr>
              <w:pStyle w:val="TableHead"/>
            </w:pPr>
            <w:r w:rsidRPr="0064796A">
              <w:t>Organization</w:t>
            </w:r>
          </w:p>
        </w:tc>
        <w:tc>
          <w:tcPr>
            <w:tcW w:w="3600" w:type="dxa"/>
            <w:shd w:val="clear" w:color="auto" w:fill="1F497D" w:themeFill="text2"/>
            <w:vAlign w:val="center"/>
          </w:tcPr>
          <w:p w14:paraId="659FF528" w14:textId="77777777" w:rsidR="00FB3A52" w:rsidRPr="0064796A" w:rsidRDefault="44359EB6" w:rsidP="00B324A4">
            <w:pPr>
              <w:pStyle w:val="TableHead"/>
            </w:pPr>
            <w:r w:rsidRPr="0064796A">
              <w:t>URL</w:t>
            </w:r>
          </w:p>
        </w:tc>
        <w:tc>
          <w:tcPr>
            <w:tcW w:w="2358" w:type="dxa"/>
            <w:shd w:val="clear" w:color="auto" w:fill="1F497D" w:themeFill="text2"/>
            <w:vAlign w:val="center"/>
          </w:tcPr>
          <w:p w14:paraId="448CF060" w14:textId="77777777" w:rsidR="00FB3A52" w:rsidRPr="0064796A" w:rsidRDefault="44359EB6" w:rsidP="00B324A4">
            <w:pPr>
              <w:pStyle w:val="TableHead"/>
            </w:pPr>
            <w:r w:rsidRPr="0064796A">
              <w:t>Purpose</w:t>
            </w:r>
          </w:p>
        </w:tc>
      </w:tr>
      <w:tr w:rsidR="006E7478" w:rsidRPr="0064796A" w14:paraId="4FEEF9CA" w14:textId="77777777" w:rsidTr="00A24210">
        <w:trPr>
          <w:cantSplit/>
          <w:jc w:val="center"/>
        </w:trPr>
        <w:tc>
          <w:tcPr>
            <w:tcW w:w="1998" w:type="dxa"/>
          </w:tcPr>
          <w:p w14:paraId="5E30C29C" w14:textId="54FC2258" w:rsidR="00FB3A52" w:rsidRPr="0064796A" w:rsidRDefault="00187B77" w:rsidP="44359EB6">
            <w:pPr>
              <w:pStyle w:val="TableText"/>
              <w:rPr>
                <w:rFonts w:ascii="Times" w:eastAsia="Times" w:hAnsi="Times" w:cs="Times"/>
                <w:noProof w:val="0"/>
                <w:sz w:val="24"/>
                <w:szCs w:val="24"/>
              </w:rPr>
            </w:pPr>
            <w:r w:rsidRPr="0064796A">
              <w:rPr>
                <w:noProof w:val="0"/>
              </w:rPr>
              <w:t xml:space="preserve">HL7 </w:t>
            </w:r>
            <w:r w:rsidR="002D2A1F">
              <w:rPr>
                <w:noProof w:val="0"/>
              </w:rPr>
              <w:t xml:space="preserve">QRDA </w:t>
            </w:r>
            <w:r w:rsidRPr="0064796A">
              <w:rPr>
                <w:noProof w:val="0"/>
              </w:rPr>
              <w:t xml:space="preserve">III, </w:t>
            </w:r>
            <w:r w:rsidR="44359EB6" w:rsidRPr="0064796A">
              <w:rPr>
                <w:noProof w:val="0"/>
              </w:rPr>
              <w:t>STU Release 2</w:t>
            </w:r>
            <w:r w:rsidR="00A32585">
              <w:rPr>
                <w:noProof w:val="0"/>
              </w:rPr>
              <w:t>.1</w:t>
            </w:r>
            <w:r w:rsidR="44359EB6" w:rsidRPr="0064796A">
              <w:rPr>
                <w:noProof w:val="0"/>
              </w:rPr>
              <w:t xml:space="preserve"> Comments page</w:t>
            </w:r>
          </w:p>
        </w:tc>
        <w:tc>
          <w:tcPr>
            <w:tcW w:w="1620" w:type="dxa"/>
          </w:tcPr>
          <w:p w14:paraId="0FA6C034" w14:textId="77777777" w:rsidR="00FB3A52" w:rsidRPr="0064796A" w:rsidRDefault="44359EB6" w:rsidP="44359EB6">
            <w:pPr>
              <w:pStyle w:val="TableText"/>
              <w:rPr>
                <w:rFonts w:ascii="Times" w:eastAsia="Times" w:hAnsi="Times" w:cs="Times"/>
                <w:noProof w:val="0"/>
                <w:sz w:val="24"/>
                <w:szCs w:val="24"/>
              </w:rPr>
            </w:pPr>
            <w:r w:rsidRPr="0064796A">
              <w:rPr>
                <w:noProof w:val="0"/>
              </w:rPr>
              <w:t>HL7</w:t>
            </w:r>
            <w:r w:rsidRPr="0064796A">
              <w:rPr>
                <w:rFonts w:ascii="Times" w:eastAsia="Times" w:hAnsi="Times" w:cs="Times"/>
                <w:noProof w:val="0"/>
                <w:sz w:val="24"/>
                <w:szCs w:val="24"/>
              </w:rPr>
              <w:t xml:space="preserve"> </w:t>
            </w:r>
          </w:p>
        </w:tc>
        <w:tc>
          <w:tcPr>
            <w:tcW w:w="3600" w:type="dxa"/>
          </w:tcPr>
          <w:p w14:paraId="0B284317" w14:textId="32AD553A" w:rsidR="00187B77" w:rsidRPr="0064796A" w:rsidRDefault="007B6214" w:rsidP="00187B77">
            <w:pPr>
              <w:pStyle w:val="TableText"/>
              <w:rPr>
                <w:rFonts w:ascii="Times" w:eastAsia="Times" w:hAnsi="Times" w:cs="Times"/>
                <w:noProof w:val="0"/>
                <w:sz w:val="24"/>
                <w:szCs w:val="24"/>
              </w:rPr>
            </w:pPr>
            <w:r w:rsidRPr="00127B35">
              <w:rPr>
                <w:rStyle w:val="Hyperlink"/>
                <w:color w:val="000099"/>
              </w:rPr>
              <w:t>http://www.hl7.org/dstucomments/showdetail.cfm?dstuid=197</w:t>
            </w:r>
          </w:p>
        </w:tc>
        <w:tc>
          <w:tcPr>
            <w:tcW w:w="2358" w:type="dxa"/>
            <w:vAlign w:val="center"/>
          </w:tcPr>
          <w:p w14:paraId="22A285AD" w14:textId="77777777" w:rsidR="00FB3A52" w:rsidRPr="0064796A" w:rsidRDefault="44359EB6" w:rsidP="004202EC">
            <w:r w:rsidRPr="007F4328">
              <w:rPr>
                <w:sz w:val="20"/>
                <w:szCs w:val="20"/>
              </w:rPr>
              <w:t>Document errors or enhancement request to the HL7 standard.</w:t>
            </w:r>
          </w:p>
        </w:tc>
      </w:tr>
    </w:tbl>
    <w:p w14:paraId="1DF1A036" w14:textId="77777777" w:rsidR="00FB3A52" w:rsidRPr="0064796A" w:rsidRDefault="00FB3A52" w:rsidP="00005BF9"/>
    <w:p w14:paraId="7376878D" w14:textId="77777777" w:rsidR="00553608" w:rsidRPr="0064796A" w:rsidRDefault="00553608">
      <w:pPr>
        <w:rPr>
          <w:rFonts w:ascii="Arial Narrow" w:hAnsi="Arial Narrow" w:cs="Arial"/>
          <w:b/>
          <w:bCs/>
          <w:kern w:val="32"/>
          <w:sz w:val="48"/>
          <w:szCs w:val="48"/>
        </w:rPr>
      </w:pPr>
      <w:bookmarkStart w:id="1039" w:name="_Ref372806989"/>
      <w:bookmarkStart w:id="1040" w:name="_Ref372807027"/>
      <w:r w:rsidRPr="0064796A">
        <w:br w:type="page"/>
      </w:r>
    </w:p>
    <w:p w14:paraId="758B65F0" w14:textId="280F88CB" w:rsidR="00421069" w:rsidRPr="0064796A" w:rsidRDefault="00421069" w:rsidP="00BD46CE">
      <w:pPr>
        <w:pStyle w:val="Heading1"/>
      </w:pPr>
      <w:bookmarkStart w:id="1041" w:name="_Toc447543048"/>
      <w:bookmarkStart w:id="1042" w:name="_Toc447543049"/>
      <w:bookmarkStart w:id="1043" w:name="_Toc447543050"/>
      <w:bookmarkStart w:id="1044" w:name="_Toc447543051"/>
      <w:bookmarkStart w:id="1045" w:name="_Toc447543052"/>
      <w:bookmarkStart w:id="1046" w:name="_Toc447543053"/>
      <w:bookmarkStart w:id="1047" w:name="_Toc447543054"/>
      <w:bookmarkStart w:id="1048" w:name="_Toc447543055"/>
      <w:bookmarkStart w:id="1049" w:name="_Toc447543056"/>
      <w:bookmarkStart w:id="1050" w:name="_Toc447543058"/>
      <w:bookmarkStart w:id="1051" w:name="_Toc447543059"/>
      <w:bookmarkStart w:id="1052" w:name="_Toc447543060"/>
      <w:bookmarkStart w:id="1053" w:name="_Toc447543062"/>
      <w:bookmarkStart w:id="1054" w:name="_Toc447543129"/>
      <w:bookmarkStart w:id="1055" w:name="_Toc5020538"/>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r w:rsidRPr="0064796A">
        <w:lastRenderedPageBreak/>
        <w:t xml:space="preserve">Null Flavor </w:t>
      </w:r>
      <w:r w:rsidR="00452DFA" w:rsidRPr="0064796A">
        <w:t xml:space="preserve">Validation </w:t>
      </w:r>
      <w:r w:rsidRPr="0064796A">
        <w:t>Rules for Data Types</w:t>
      </w:r>
      <w:bookmarkEnd w:id="1055"/>
    </w:p>
    <w:p w14:paraId="7FD28CF6" w14:textId="77777777" w:rsidR="00421069" w:rsidRPr="0064796A" w:rsidRDefault="44359EB6" w:rsidP="00AC0A7A">
      <w:pPr>
        <w:pStyle w:val="BodyText0"/>
      </w:pPr>
      <w:r w:rsidRPr="0064796A">
        <w:t xml:space="preserve">CDA, Release 2 uses the HL7 V3 Data Types, Release 1 abstract and XML-specific specification. Every data element either has a proper value or it is considered NULL. If and only if it is NULL, a "null flavor" provides more detail on why or in what way no proper value is supplied. The table below provides clarifications to proper </w:t>
      </w:r>
      <w:proofErr w:type="spellStart"/>
      <w:r w:rsidRPr="0064796A">
        <w:t>nullFlavor</w:t>
      </w:r>
      <w:proofErr w:type="spellEnd"/>
      <w:r w:rsidRPr="0064796A">
        <w:t xml:space="preserve"> use for a list of common data types used by this guide.</w:t>
      </w:r>
    </w:p>
    <w:p w14:paraId="4B76C568" w14:textId="087A1475" w:rsidR="00421069" w:rsidRPr="0064796A" w:rsidRDefault="003B5068" w:rsidP="0014661A">
      <w:pPr>
        <w:pStyle w:val="Caption"/>
      </w:pPr>
      <w:bookmarkStart w:id="1056" w:name="_Toc424024348"/>
      <w:bookmarkStart w:id="1057" w:name="_Toc424024407"/>
      <w:bookmarkStart w:id="1058" w:name="_Toc450408314"/>
      <w:bookmarkStart w:id="1059" w:name="_Toc5021906"/>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20</w:t>
      </w:r>
      <w:r w:rsidR="005D5A2F">
        <w:rPr>
          <w:noProof/>
        </w:rPr>
        <w:fldChar w:fldCharType="end"/>
      </w:r>
      <w:r w:rsidRPr="0064796A">
        <w:t xml:space="preserve">: </w:t>
      </w:r>
      <w:r w:rsidR="001B5298" w:rsidRPr="0064796A">
        <w:t xml:space="preserve">Null Flavor </w:t>
      </w:r>
      <w:r w:rsidR="00452DFA" w:rsidRPr="0064796A">
        <w:t xml:space="preserve">Validation </w:t>
      </w:r>
      <w:r w:rsidR="001B5298" w:rsidRPr="0064796A">
        <w:t>Rules for Data Types</w:t>
      </w:r>
      <w:bookmarkEnd w:id="1056"/>
      <w:bookmarkEnd w:id="1057"/>
      <w:bookmarkEnd w:id="1058"/>
      <w:bookmarkEnd w:id="1059"/>
    </w:p>
    <w:tbl>
      <w:tblPr>
        <w:tblW w:w="5000" w:type="pct"/>
        <w:tblLook w:val="04A0" w:firstRow="1" w:lastRow="0" w:firstColumn="1" w:lastColumn="0" w:noHBand="0" w:noVBand="1"/>
      </w:tblPr>
      <w:tblGrid>
        <w:gridCol w:w="2050"/>
        <w:gridCol w:w="1217"/>
        <w:gridCol w:w="6309"/>
      </w:tblGrid>
      <w:tr w:rsidR="00A24210" w:rsidRPr="0064796A" w14:paraId="5A294EBA" w14:textId="77777777" w:rsidTr="00A24210">
        <w:trPr>
          <w:trHeight w:val="377"/>
          <w:tblHeader/>
        </w:trPr>
        <w:tc>
          <w:tcPr>
            <w:tcW w:w="204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4E0B2009" w14:textId="77777777" w:rsidR="00A24210" w:rsidRPr="0064796A" w:rsidRDefault="00A24210" w:rsidP="00A24210">
            <w:pPr>
              <w:pStyle w:val="TableHead"/>
            </w:pPr>
            <w:r w:rsidRPr="0064796A">
              <w:t>Data Type</w:t>
            </w:r>
          </w:p>
        </w:tc>
        <w:tc>
          <w:tcPr>
            <w:tcW w:w="1217"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1BD8E9D0" w14:textId="77777777" w:rsidR="00A24210" w:rsidRPr="0064796A" w:rsidRDefault="00A24210" w:rsidP="00A24210">
            <w:pPr>
              <w:pStyle w:val="TableHead"/>
            </w:pPr>
            <w:r w:rsidRPr="0064796A">
              <w:t>CONF.#</w:t>
            </w:r>
          </w:p>
        </w:tc>
        <w:tc>
          <w:tcPr>
            <w:tcW w:w="631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B8EA3A8" w14:textId="77777777" w:rsidR="00A24210" w:rsidRPr="0064796A" w:rsidRDefault="00A24210" w:rsidP="00A24210">
            <w:pPr>
              <w:pStyle w:val="TableHead"/>
            </w:pPr>
            <w:r w:rsidRPr="0064796A">
              <w:t>Rules</w:t>
            </w:r>
          </w:p>
        </w:tc>
      </w:tr>
      <w:tr w:rsidR="00A24210" w:rsidRPr="0064796A" w14:paraId="3AA79486"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DBE2895" w14:textId="77777777" w:rsidR="00A24210" w:rsidRPr="0064796A" w:rsidRDefault="00A24210" w:rsidP="00A24210">
            <w:pPr>
              <w:pStyle w:val="TableText"/>
              <w:rPr>
                <w:szCs w:val="22"/>
              </w:rPr>
            </w:pPr>
            <w:r w:rsidRPr="0064796A">
              <w:rPr>
                <w:szCs w:val="22"/>
              </w:rPr>
              <w:t>Boolean (BL)</w:t>
            </w:r>
          </w:p>
        </w:tc>
        <w:tc>
          <w:tcPr>
            <w:tcW w:w="1217" w:type="dxa"/>
            <w:tcBorders>
              <w:top w:val="single" w:sz="4" w:space="0" w:color="auto"/>
              <w:left w:val="single" w:sz="4" w:space="0" w:color="auto"/>
              <w:bottom w:val="single" w:sz="4" w:space="0" w:color="auto"/>
              <w:right w:val="single" w:sz="4" w:space="0" w:color="auto"/>
            </w:tcBorders>
          </w:tcPr>
          <w:p w14:paraId="0327D55E" w14:textId="560CBB60" w:rsidR="00A24210" w:rsidRPr="0064796A" w:rsidRDefault="00A24210" w:rsidP="00A24210">
            <w:pPr>
              <w:pStyle w:val="TableText"/>
              <w:rPr>
                <w:szCs w:val="22"/>
              </w:rPr>
            </w:pPr>
            <w:r w:rsidRPr="0064796A">
              <w:rPr>
                <w:szCs w:val="22"/>
              </w:rPr>
              <w:t>CMS_0105</w:t>
            </w:r>
          </w:p>
        </w:tc>
        <w:tc>
          <w:tcPr>
            <w:tcW w:w="6311" w:type="dxa"/>
            <w:tcBorders>
              <w:top w:val="single" w:sz="4" w:space="0" w:color="auto"/>
              <w:left w:val="single" w:sz="4" w:space="0" w:color="auto"/>
              <w:bottom w:val="single" w:sz="4" w:space="0" w:color="auto"/>
              <w:right w:val="single" w:sz="4" w:space="0" w:color="auto"/>
            </w:tcBorders>
            <w:shd w:val="clear" w:color="auto" w:fill="auto"/>
            <w:hideMark/>
          </w:tcPr>
          <w:p w14:paraId="2A3126BB" w14:textId="417D2D23" w:rsidR="00A24210" w:rsidRPr="0064796A" w:rsidRDefault="00A24210" w:rsidP="00A24210">
            <w:pPr>
              <w:pStyle w:val="TableText"/>
              <w:rPr>
                <w:szCs w:val="22"/>
              </w:rPr>
            </w:pPr>
            <w:r w:rsidRPr="0064796A">
              <w:rPr>
                <w:color w:val="000000"/>
              </w:rPr>
              <w:t>Data types of BL SHALL have either @value or @nullFlavor but SHALL NOT have both @value and @nullFlavor (CONF:CMS_0105).</w:t>
            </w:r>
          </w:p>
        </w:tc>
      </w:tr>
      <w:tr w:rsidR="00A24210" w:rsidRPr="0064796A" w14:paraId="60AC823E"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49F9B930" w14:textId="77777777" w:rsidR="00A24210" w:rsidRPr="0064796A" w:rsidRDefault="00A24210" w:rsidP="00A24210">
            <w:pPr>
              <w:pStyle w:val="TableText"/>
              <w:rPr>
                <w:szCs w:val="22"/>
              </w:rPr>
            </w:pPr>
            <w:r w:rsidRPr="0064796A">
              <w:rPr>
                <w:szCs w:val="22"/>
              </w:rPr>
              <w:t>Coded Simple (CS)</w:t>
            </w:r>
          </w:p>
        </w:tc>
        <w:tc>
          <w:tcPr>
            <w:tcW w:w="993" w:type="dxa"/>
            <w:tcBorders>
              <w:top w:val="single" w:sz="4" w:space="0" w:color="auto"/>
              <w:left w:val="single" w:sz="4" w:space="0" w:color="auto"/>
              <w:bottom w:val="single" w:sz="4" w:space="0" w:color="auto"/>
              <w:right w:val="single" w:sz="4" w:space="0" w:color="auto"/>
            </w:tcBorders>
          </w:tcPr>
          <w:p w14:paraId="0C423E7B" w14:textId="7A397AB1" w:rsidR="00A24210" w:rsidRPr="0064796A" w:rsidRDefault="00A24210" w:rsidP="00A24210">
            <w:pPr>
              <w:pStyle w:val="TableText"/>
              <w:rPr>
                <w:szCs w:val="22"/>
              </w:rPr>
            </w:pPr>
            <w:r w:rsidRPr="0064796A">
              <w:rPr>
                <w:szCs w:val="22"/>
              </w:rPr>
              <w:t>CMS_0106</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463B891" w14:textId="0A24D67C" w:rsidR="00A24210" w:rsidRPr="0064796A" w:rsidRDefault="00A24210" w:rsidP="00A24210">
            <w:pPr>
              <w:pStyle w:val="TableText"/>
              <w:rPr>
                <w:szCs w:val="22"/>
              </w:rPr>
            </w:pPr>
            <w:r w:rsidRPr="0064796A">
              <w:rPr>
                <w:color w:val="000000"/>
              </w:rPr>
              <w:t>Data types of CS SHALL have either @code or @nullFlavor but SHALL NOT have both @code and @nullFlavor (CONF:CMS_0106).</w:t>
            </w:r>
          </w:p>
        </w:tc>
      </w:tr>
      <w:tr w:rsidR="00A24210" w:rsidRPr="0064796A" w14:paraId="0F7761B7"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550D701F" w14:textId="77777777" w:rsidR="00A24210" w:rsidRPr="0064796A" w:rsidRDefault="00A24210" w:rsidP="00A24210">
            <w:pPr>
              <w:pStyle w:val="TableText"/>
              <w:rPr>
                <w:szCs w:val="22"/>
              </w:rPr>
            </w:pPr>
            <w:r w:rsidRPr="0064796A">
              <w:rPr>
                <w:szCs w:val="22"/>
              </w:rPr>
              <w:t>Coded Descriptor (CD)</w:t>
            </w:r>
          </w:p>
        </w:tc>
        <w:tc>
          <w:tcPr>
            <w:tcW w:w="993" w:type="dxa"/>
            <w:vMerge w:val="restart"/>
            <w:tcBorders>
              <w:top w:val="single" w:sz="4" w:space="0" w:color="auto"/>
              <w:left w:val="single" w:sz="4" w:space="0" w:color="auto"/>
              <w:right w:val="single" w:sz="4" w:space="0" w:color="auto"/>
            </w:tcBorders>
          </w:tcPr>
          <w:p w14:paraId="7F9328CE" w14:textId="42450207" w:rsidR="00A24210" w:rsidRPr="0064796A" w:rsidRDefault="00A24210" w:rsidP="00A24210">
            <w:pPr>
              <w:pStyle w:val="TableText"/>
              <w:rPr>
                <w:szCs w:val="22"/>
              </w:rPr>
            </w:pPr>
            <w:r w:rsidRPr="0064796A">
              <w:rPr>
                <w:szCs w:val="22"/>
              </w:rPr>
              <w:t>CMS_0107</w:t>
            </w:r>
          </w:p>
          <w:p w14:paraId="4B9154FB" w14:textId="77777777" w:rsidR="00A24210" w:rsidRPr="0064796A" w:rsidRDefault="00A24210" w:rsidP="00A24210">
            <w:pPr>
              <w:pStyle w:val="TableText"/>
              <w:rPr>
                <w:szCs w:val="22"/>
              </w:rPr>
            </w:pPr>
          </w:p>
        </w:tc>
        <w:tc>
          <w:tcPr>
            <w:tcW w:w="6498" w:type="dxa"/>
            <w:vMerge w:val="restart"/>
            <w:tcBorders>
              <w:top w:val="single" w:sz="4" w:space="0" w:color="auto"/>
              <w:left w:val="single" w:sz="4" w:space="0" w:color="auto"/>
              <w:right w:val="single" w:sz="4" w:space="0" w:color="auto"/>
            </w:tcBorders>
            <w:shd w:val="clear" w:color="auto" w:fill="auto"/>
          </w:tcPr>
          <w:p w14:paraId="2175FBA0" w14:textId="6C6B9C1C" w:rsidR="00A24210" w:rsidRPr="0064796A" w:rsidRDefault="00A24210" w:rsidP="00A24210">
            <w:pPr>
              <w:pStyle w:val="TableText"/>
              <w:rPr>
                <w:szCs w:val="22"/>
              </w:rPr>
            </w:pPr>
            <w:r w:rsidRPr="0064796A">
              <w:rPr>
                <w:color w:val="000000"/>
              </w:rPr>
              <w:t xml:space="preserve">Data types of CD or CE SHALL have either @code or @nullFlavor but SHALL NOT </w:t>
            </w:r>
            <w:r w:rsidR="00252F64">
              <w:rPr>
                <w:color w:val="000000"/>
              </w:rPr>
              <w:t xml:space="preserve">have both @code and @nullFlavor </w:t>
            </w:r>
            <w:r w:rsidRPr="0064796A">
              <w:rPr>
                <w:color w:val="000000"/>
              </w:rPr>
              <w:t>(CONF:CMS_0107).</w:t>
            </w:r>
          </w:p>
          <w:p w14:paraId="4642E5D1" w14:textId="77777777" w:rsidR="00A24210" w:rsidRPr="0064796A" w:rsidRDefault="00A24210" w:rsidP="00A24210">
            <w:pPr>
              <w:pStyle w:val="TableText"/>
              <w:rPr>
                <w:szCs w:val="22"/>
              </w:rPr>
            </w:pPr>
          </w:p>
        </w:tc>
      </w:tr>
      <w:tr w:rsidR="00A24210" w:rsidRPr="0064796A" w14:paraId="57144CF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1EC5456" w14:textId="77777777" w:rsidR="00A24210" w:rsidRPr="0064796A" w:rsidRDefault="00A24210" w:rsidP="00A24210">
            <w:pPr>
              <w:pStyle w:val="TableText"/>
              <w:rPr>
                <w:szCs w:val="22"/>
              </w:rPr>
            </w:pPr>
            <w:r w:rsidRPr="0064796A">
              <w:rPr>
                <w:szCs w:val="22"/>
              </w:rPr>
              <w:t>Coded With Equivalents (CE)</w:t>
            </w:r>
          </w:p>
        </w:tc>
        <w:tc>
          <w:tcPr>
            <w:tcW w:w="1217" w:type="dxa"/>
            <w:vMerge/>
            <w:tcBorders>
              <w:left w:val="single" w:sz="4" w:space="0" w:color="auto"/>
              <w:bottom w:val="single" w:sz="4" w:space="0" w:color="auto"/>
              <w:right w:val="single" w:sz="4" w:space="0" w:color="auto"/>
            </w:tcBorders>
          </w:tcPr>
          <w:p w14:paraId="126C638D" w14:textId="77777777" w:rsidR="00A24210" w:rsidRPr="0064796A" w:rsidRDefault="00A24210" w:rsidP="00A24210">
            <w:pPr>
              <w:pStyle w:val="TableText"/>
              <w:rPr>
                <w:szCs w:val="22"/>
              </w:rPr>
            </w:pPr>
          </w:p>
        </w:tc>
        <w:tc>
          <w:tcPr>
            <w:tcW w:w="6311" w:type="dxa"/>
            <w:vMerge/>
            <w:tcBorders>
              <w:left w:val="single" w:sz="4" w:space="0" w:color="auto"/>
              <w:bottom w:val="single" w:sz="4" w:space="0" w:color="auto"/>
              <w:right w:val="single" w:sz="4" w:space="0" w:color="auto"/>
            </w:tcBorders>
            <w:shd w:val="clear" w:color="auto" w:fill="auto"/>
          </w:tcPr>
          <w:p w14:paraId="6333D8E2" w14:textId="77777777" w:rsidR="00A24210" w:rsidRPr="0064796A" w:rsidRDefault="00A24210" w:rsidP="00A24210">
            <w:pPr>
              <w:pStyle w:val="TableText"/>
              <w:rPr>
                <w:szCs w:val="22"/>
              </w:rPr>
            </w:pPr>
          </w:p>
        </w:tc>
      </w:tr>
      <w:tr w:rsidR="00A24210" w:rsidRPr="0064796A" w14:paraId="6ADEFD4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0D8702C" w14:textId="77777777" w:rsidR="00A24210" w:rsidRPr="0064796A" w:rsidRDefault="00A24210" w:rsidP="00A24210">
            <w:pPr>
              <w:pStyle w:val="TableText"/>
              <w:rPr>
                <w:szCs w:val="22"/>
              </w:rPr>
            </w:pPr>
            <w:r w:rsidRPr="0064796A">
              <w:rPr>
                <w:szCs w:val="22"/>
              </w:rPr>
              <w:t>Instance Identifier (II)</w:t>
            </w:r>
          </w:p>
        </w:tc>
        <w:tc>
          <w:tcPr>
            <w:tcW w:w="1217" w:type="dxa"/>
            <w:tcBorders>
              <w:top w:val="single" w:sz="4" w:space="0" w:color="auto"/>
              <w:left w:val="single" w:sz="4" w:space="0" w:color="auto"/>
              <w:bottom w:val="single" w:sz="4" w:space="0" w:color="auto"/>
              <w:right w:val="single" w:sz="4" w:space="0" w:color="auto"/>
            </w:tcBorders>
          </w:tcPr>
          <w:p w14:paraId="4A5431C8" w14:textId="7750C8A4" w:rsidR="00A24210" w:rsidRPr="0064796A" w:rsidRDefault="00A24210" w:rsidP="00A24210">
            <w:pPr>
              <w:pStyle w:val="TableText"/>
              <w:rPr>
                <w:szCs w:val="22"/>
              </w:rPr>
            </w:pPr>
            <w:r w:rsidRPr="0064796A">
              <w:rPr>
                <w:szCs w:val="22"/>
              </w:rPr>
              <w:t>CMS_0108</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1B06B1C8" w14:textId="712E4020" w:rsidR="00A24210" w:rsidRPr="0064796A" w:rsidRDefault="00A24210" w:rsidP="00A24210">
            <w:pPr>
              <w:pStyle w:val="TableText"/>
              <w:rPr>
                <w:szCs w:val="22"/>
              </w:rPr>
            </w:pPr>
            <w:r w:rsidRPr="0064796A">
              <w:rPr>
                <w:color w:val="000000"/>
              </w:rPr>
              <w:t>Data types of II SHALL have either @root or @nullFlavor or (@root and @nullFlavor) or (@root and @extension) but SHALL NOT have all three of (@root and @extension and @nullFlavor) (CONF:CMS_0108).</w:t>
            </w:r>
          </w:p>
        </w:tc>
      </w:tr>
      <w:tr w:rsidR="00A24210" w:rsidRPr="0064796A" w14:paraId="56AF10A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07A677EA" w14:textId="77777777" w:rsidR="00A24210" w:rsidRPr="0064796A" w:rsidRDefault="00A24210" w:rsidP="00A24210">
            <w:pPr>
              <w:pStyle w:val="TableText"/>
              <w:rPr>
                <w:szCs w:val="22"/>
              </w:rPr>
            </w:pPr>
            <w:r w:rsidRPr="0064796A">
              <w:rPr>
                <w:szCs w:val="22"/>
              </w:rPr>
              <w:t>Integer Number (INT)</w:t>
            </w:r>
          </w:p>
        </w:tc>
        <w:tc>
          <w:tcPr>
            <w:tcW w:w="1217" w:type="dxa"/>
            <w:tcBorders>
              <w:top w:val="single" w:sz="4" w:space="0" w:color="auto"/>
              <w:left w:val="single" w:sz="4" w:space="0" w:color="auto"/>
              <w:bottom w:val="single" w:sz="4" w:space="0" w:color="auto"/>
              <w:right w:val="single" w:sz="4" w:space="0" w:color="auto"/>
            </w:tcBorders>
          </w:tcPr>
          <w:p w14:paraId="185302A2" w14:textId="165EF1E8" w:rsidR="00A24210" w:rsidRPr="0064796A" w:rsidRDefault="00A24210" w:rsidP="00A24210">
            <w:pPr>
              <w:pStyle w:val="TableText"/>
              <w:rPr>
                <w:szCs w:val="22"/>
              </w:rPr>
            </w:pPr>
            <w:r w:rsidRPr="0064796A">
              <w:rPr>
                <w:szCs w:val="22"/>
              </w:rPr>
              <w:t>CMS_0109</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4398C44A" w14:textId="53730282" w:rsidR="00A24210" w:rsidRPr="0064796A" w:rsidRDefault="00A24210" w:rsidP="00A24210">
            <w:pPr>
              <w:pStyle w:val="TableText"/>
              <w:rPr>
                <w:szCs w:val="22"/>
              </w:rPr>
            </w:pPr>
            <w:r w:rsidRPr="0064796A">
              <w:rPr>
                <w:color w:val="000000"/>
              </w:rPr>
              <w:t>Data types of INT SHALL NOT have both @value and @nullFlavor (CONF:CMS_0109).</w:t>
            </w:r>
          </w:p>
        </w:tc>
      </w:tr>
      <w:tr w:rsidR="00A24210" w:rsidRPr="0064796A" w14:paraId="385641D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151E418B" w14:textId="77777777" w:rsidR="00A24210" w:rsidRPr="0064796A" w:rsidRDefault="00A24210" w:rsidP="00A24210">
            <w:pPr>
              <w:pStyle w:val="TableText"/>
              <w:rPr>
                <w:szCs w:val="22"/>
              </w:rPr>
            </w:pPr>
            <w:r w:rsidRPr="0064796A">
              <w:rPr>
                <w:szCs w:val="22"/>
              </w:rPr>
              <w:t>Physical Quantity (PQ)</w:t>
            </w:r>
          </w:p>
        </w:tc>
        <w:tc>
          <w:tcPr>
            <w:tcW w:w="1217" w:type="dxa"/>
            <w:tcBorders>
              <w:top w:val="single" w:sz="4" w:space="0" w:color="auto"/>
              <w:left w:val="single" w:sz="4" w:space="0" w:color="auto"/>
              <w:bottom w:val="single" w:sz="4" w:space="0" w:color="auto"/>
              <w:right w:val="single" w:sz="4" w:space="0" w:color="auto"/>
            </w:tcBorders>
          </w:tcPr>
          <w:p w14:paraId="44C51C6E" w14:textId="7E341C06" w:rsidR="00A24210" w:rsidRPr="0064796A" w:rsidRDefault="00A24210" w:rsidP="00A24210">
            <w:pPr>
              <w:pStyle w:val="TableText"/>
              <w:rPr>
                <w:szCs w:val="22"/>
              </w:rPr>
            </w:pPr>
            <w:r w:rsidRPr="0064796A">
              <w:rPr>
                <w:szCs w:val="22"/>
              </w:rPr>
              <w:t>CMS_0110</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58E084DF" w14:textId="30241A7A" w:rsidR="00A24210" w:rsidRPr="0064796A" w:rsidRDefault="00A24210" w:rsidP="00A24210">
            <w:pPr>
              <w:pStyle w:val="TableText"/>
              <w:rPr>
                <w:szCs w:val="22"/>
              </w:rPr>
            </w:pPr>
            <w:r w:rsidRPr="0064796A">
              <w:rPr>
                <w:color w:val="000000"/>
              </w:rPr>
              <w:t>Data types of PQ SHALL have either @value or @nullFlavor but SHALL NOT have both @value and @nullFlavor. If @value is present then @unit SHALL be present but @unit SHALL NOT be present if @value is not present (CONF:CMS_0110).</w:t>
            </w:r>
          </w:p>
        </w:tc>
      </w:tr>
      <w:tr w:rsidR="00A24210" w:rsidRPr="0064796A" w14:paraId="633D62F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028C559" w14:textId="77777777" w:rsidR="00A24210" w:rsidRPr="0064796A" w:rsidRDefault="00A24210" w:rsidP="00A24210">
            <w:pPr>
              <w:pStyle w:val="TableText"/>
              <w:rPr>
                <w:szCs w:val="22"/>
              </w:rPr>
            </w:pPr>
            <w:r w:rsidRPr="0064796A">
              <w:rPr>
                <w:szCs w:val="22"/>
              </w:rPr>
              <w:t>Real Number (REAL)</w:t>
            </w:r>
          </w:p>
        </w:tc>
        <w:tc>
          <w:tcPr>
            <w:tcW w:w="1217" w:type="dxa"/>
            <w:tcBorders>
              <w:top w:val="single" w:sz="4" w:space="0" w:color="auto"/>
              <w:left w:val="single" w:sz="4" w:space="0" w:color="auto"/>
              <w:bottom w:val="single" w:sz="4" w:space="0" w:color="auto"/>
              <w:right w:val="single" w:sz="4" w:space="0" w:color="auto"/>
            </w:tcBorders>
          </w:tcPr>
          <w:p w14:paraId="1727C4EC" w14:textId="74187D61" w:rsidR="00A24210" w:rsidRPr="0064796A" w:rsidRDefault="00A24210" w:rsidP="00A24210">
            <w:pPr>
              <w:pStyle w:val="TableText"/>
              <w:rPr>
                <w:szCs w:val="22"/>
              </w:rPr>
            </w:pPr>
            <w:r w:rsidRPr="0064796A">
              <w:rPr>
                <w:szCs w:val="22"/>
              </w:rPr>
              <w:t>CMS_0111</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6BBA4030" w14:textId="6A8EE1E1" w:rsidR="00A24210" w:rsidRPr="0064796A" w:rsidRDefault="00A24210" w:rsidP="00A24210">
            <w:pPr>
              <w:pStyle w:val="TableText"/>
              <w:rPr>
                <w:szCs w:val="22"/>
              </w:rPr>
            </w:pPr>
            <w:r w:rsidRPr="0064796A">
              <w:rPr>
                <w:color w:val="000000"/>
              </w:rPr>
              <w:t>Data types of REAL SHALL NOT have both @value and @nullFlavor (CONF:CMS_0111).</w:t>
            </w:r>
          </w:p>
        </w:tc>
      </w:tr>
      <w:tr w:rsidR="00A24210" w:rsidRPr="0064796A" w14:paraId="34DE7D7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50A0BAC" w14:textId="77777777" w:rsidR="00A24210" w:rsidRPr="0064796A" w:rsidRDefault="00A24210" w:rsidP="00A24210">
            <w:pPr>
              <w:pStyle w:val="TableText"/>
              <w:rPr>
                <w:szCs w:val="22"/>
              </w:rPr>
            </w:pPr>
            <w:r w:rsidRPr="0064796A">
              <w:rPr>
                <w:szCs w:val="22"/>
              </w:rPr>
              <w:t>String (ST)</w:t>
            </w:r>
          </w:p>
        </w:tc>
        <w:tc>
          <w:tcPr>
            <w:tcW w:w="1217" w:type="dxa"/>
            <w:tcBorders>
              <w:top w:val="single" w:sz="4" w:space="0" w:color="auto"/>
              <w:left w:val="single" w:sz="4" w:space="0" w:color="auto"/>
              <w:bottom w:val="single" w:sz="4" w:space="0" w:color="auto"/>
              <w:right w:val="single" w:sz="4" w:space="0" w:color="auto"/>
            </w:tcBorders>
          </w:tcPr>
          <w:p w14:paraId="2D6EA7F1" w14:textId="067C6775" w:rsidR="00A24210" w:rsidRPr="0064796A" w:rsidRDefault="00A24210" w:rsidP="00A24210">
            <w:pPr>
              <w:pStyle w:val="TableText"/>
              <w:rPr>
                <w:szCs w:val="22"/>
              </w:rPr>
            </w:pPr>
            <w:r w:rsidRPr="0064796A">
              <w:rPr>
                <w:szCs w:val="22"/>
              </w:rPr>
              <w:t>CMS_0112</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92D95F5" w14:textId="6D99AA80" w:rsidR="00A24210" w:rsidRPr="0064796A" w:rsidRDefault="00A24210" w:rsidP="00A24210">
            <w:pPr>
              <w:pStyle w:val="TableText"/>
              <w:rPr>
                <w:color w:val="000000"/>
                <w:szCs w:val="22"/>
              </w:rPr>
            </w:pPr>
            <w:r w:rsidRPr="0064796A">
              <w:rPr>
                <w:color w:val="000000"/>
              </w:rPr>
              <w:t>Data types of ST SHALL either not be empty or have @nullFlavor (CONF:CMS_0112).</w:t>
            </w:r>
          </w:p>
        </w:tc>
      </w:tr>
      <w:tr w:rsidR="00A24210" w:rsidRPr="0064796A" w14:paraId="3185591D"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5680378A" w14:textId="77777777" w:rsidR="00A24210" w:rsidRPr="0064796A" w:rsidRDefault="00A24210" w:rsidP="00A24210">
            <w:pPr>
              <w:pStyle w:val="TableText"/>
              <w:rPr>
                <w:szCs w:val="22"/>
              </w:rPr>
            </w:pPr>
            <w:r w:rsidRPr="0064796A">
              <w:rPr>
                <w:szCs w:val="22"/>
              </w:rPr>
              <w:t>Point in Time (TS)</w:t>
            </w:r>
          </w:p>
        </w:tc>
        <w:tc>
          <w:tcPr>
            <w:tcW w:w="1217" w:type="dxa"/>
            <w:tcBorders>
              <w:top w:val="single" w:sz="4" w:space="0" w:color="auto"/>
              <w:left w:val="single" w:sz="4" w:space="0" w:color="auto"/>
              <w:bottom w:val="single" w:sz="4" w:space="0" w:color="auto"/>
              <w:right w:val="single" w:sz="4" w:space="0" w:color="auto"/>
            </w:tcBorders>
          </w:tcPr>
          <w:p w14:paraId="0FDF85E6" w14:textId="3B2ED6C7" w:rsidR="00A24210" w:rsidRPr="0064796A" w:rsidRDefault="00A24210" w:rsidP="00A24210">
            <w:pPr>
              <w:pStyle w:val="TableText"/>
              <w:rPr>
                <w:color w:val="000000" w:themeColor="text1"/>
                <w:szCs w:val="22"/>
              </w:rPr>
            </w:pPr>
            <w:r w:rsidRPr="0064796A">
              <w:rPr>
                <w:color w:val="000000" w:themeColor="text1"/>
                <w:szCs w:val="22"/>
              </w:rPr>
              <w:t>CMS_0113</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D207717" w14:textId="0EF267E3" w:rsidR="00A24210" w:rsidRPr="0064796A" w:rsidRDefault="00A24210" w:rsidP="00A24210">
            <w:pPr>
              <w:pStyle w:val="TableText"/>
              <w:rPr>
                <w:color w:val="000000"/>
                <w:szCs w:val="22"/>
              </w:rPr>
            </w:pPr>
            <w:r w:rsidRPr="0064796A">
              <w:rPr>
                <w:color w:val="000000"/>
              </w:rPr>
              <w:t>Data types of TS SHALL have either @value or @nullFlavor but SHALL NOT have @value and @nullFlavor (CONF:CMS_0113).</w:t>
            </w:r>
          </w:p>
        </w:tc>
      </w:tr>
      <w:tr w:rsidR="00A24210" w:rsidRPr="0064796A" w14:paraId="0A976897"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3B88A5F" w14:textId="77777777" w:rsidR="00A24210" w:rsidRPr="0064796A" w:rsidRDefault="00A24210" w:rsidP="00A24210">
            <w:pPr>
              <w:pStyle w:val="TableText"/>
              <w:rPr>
                <w:szCs w:val="22"/>
              </w:rPr>
            </w:pPr>
            <w:r w:rsidRPr="0064796A">
              <w:rPr>
                <w:szCs w:val="22"/>
              </w:rPr>
              <w:t>Universal Resource Locator (URL)</w:t>
            </w:r>
          </w:p>
        </w:tc>
        <w:tc>
          <w:tcPr>
            <w:tcW w:w="1217" w:type="dxa"/>
            <w:tcBorders>
              <w:top w:val="single" w:sz="4" w:space="0" w:color="auto"/>
              <w:left w:val="single" w:sz="4" w:space="0" w:color="auto"/>
              <w:bottom w:val="single" w:sz="4" w:space="0" w:color="auto"/>
              <w:right w:val="single" w:sz="4" w:space="0" w:color="auto"/>
            </w:tcBorders>
          </w:tcPr>
          <w:p w14:paraId="39A13A60" w14:textId="04882FE8" w:rsidR="00A24210" w:rsidRPr="0064796A" w:rsidRDefault="00A24210" w:rsidP="00A24210">
            <w:pPr>
              <w:pStyle w:val="TableText"/>
              <w:rPr>
                <w:szCs w:val="22"/>
              </w:rPr>
            </w:pPr>
            <w:r w:rsidRPr="0064796A">
              <w:rPr>
                <w:szCs w:val="22"/>
              </w:rPr>
              <w:t>CMS_0114</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794942DF" w14:textId="77A292D9" w:rsidR="00A24210" w:rsidRPr="0064796A" w:rsidRDefault="00A24210" w:rsidP="00A24210">
            <w:pPr>
              <w:pStyle w:val="TableText"/>
              <w:rPr>
                <w:szCs w:val="22"/>
              </w:rPr>
            </w:pPr>
            <w:r w:rsidRPr="0064796A">
              <w:rPr>
                <w:color w:val="000000"/>
              </w:rPr>
              <w:t>Data types of URL SHALL have either @value or @nullFlavor but SHALL NOT have both @value and @nullFlavor (CONF:CMS_0114).</w:t>
            </w:r>
          </w:p>
        </w:tc>
      </w:tr>
    </w:tbl>
    <w:p w14:paraId="53BEB842" w14:textId="77777777" w:rsidR="00421069" w:rsidRPr="0064796A" w:rsidRDefault="00421069" w:rsidP="00421069"/>
    <w:p w14:paraId="56AFA121" w14:textId="77777777" w:rsidR="00964428" w:rsidRPr="0064796A" w:rsidRDefault="00964428">
      <w:r w:rsidRPr="0064796A">
        <w:rPr>
          <w:b/>
          <w:bCs/>
        </w:rPr>
        <w:br w:type="page"/>
      </w:r>
    </w:p>
    <w:p w14:paraId="14ED1381" w14:textId="17B1FCFB" w:rsidR="00AF475D" w:rsidRPr="0064796A" w:rsidRDefault="00AF475D" w:rsidP="00BD46CE">
      <w:pPr>
        <w:pStyle w:val="Heading1"/>
      </w:pPr>
      <w:bookmarkStart w:id="1060" w:name="_Toc5020539"/>
      <w:r w:rsidRPr="0064796A">
        <w:lastRenderedPageBreak/>
        <w:t>NPI and TIN Validation Rules</w:t>
      </w:r>
      <w:bookmarkEnd w:id="1060"/>
    </w:p>
    <w:bookmarkStart w:id="1061" w:name="_Ref453820306"/>
    <w:p w14:paraId="18C0C751" w14:textId="17475314" w:rsidR="00AF475D" w:rsidRPr="0064796A" w:rsidRDefault="00AF475D" w:rsidP="44359EB6">
      <w:pPr>
        <w:pStyle w:val="BodyText0"/>
        <w:rPr>
          <w:b/>
          <w:bCs/>
        </w:rPr>
      </w:pPr>
      <w:r w:rsidRPr="0064796A">
        <w:fldChar w:fldCharType="begin"/>
      </w:r>
      <w:r w:rsidRPr="0064796A">
        <w:instrText xml:space="preserve"> REF _Ref453820418 \h  \* MERGEFORMAT </w:instrText>
      </w:r>
      <w:r w:rsidRPr="0064796A">
        <w:fldChar w:fldCharType="separate"/>
      </w:r>
      <w:r w:rsidR="008A3E9F" w:rsidRPr="0064796A">
        <w:t xml:space="preserve">Table </w:t>
      </w:r>
      <w:r w:rsidR="008A3E9F">
        <w:rPr>
          <w:noProof/>
        </w:rPr>
        <w:t>25</w:t>
      </w:r>
      <w:r w:rsidR="008A3E9F" w:rsidRPr="0064796A">
        <w:t>: NPI Validation Rules</w:t>
      </w:r>
      <w:r w:rsidRPr="0064796A">
        <w:fldChar w:fldCharType="end"/>
      </w:r>
      <w:r w:rsidRPr="0064796A">
        <w:t xml:space="preserve"> and </w:t>
      </w:r>
      <w:r w:rsidRPr="0064796A">
        <w:fldChar w:fldCharType="begin"/>
      </w:r>
      <w:r w:rsidRPr="0064796A">
        <w:instrText xml:space="preserve"> REF _Ref453820433 \h  \* MERGEFORMAT </w:instrText>
      </w:r>
      <w:r w:rsidRPr="0064796A">
        <w:fldChar w:fldCharType="separate"/>
      </w:r>
      <w:r w:rsidR="008A3E9F" w:rsidRPr="0064796A">
        <w:t xml:space="preserve">Table </w:t>
      </w:r>
      <w:r w:rsidR="008A3E9F">
        <w:rPr>
          <w:noProof/>
        </w:rPr>
        <w:t>26</w:t>
      </w:r>
      <w:r w:rsidR="008A3E9F" w:rsidRPr="0064796A">
        <w:t>: TIN Validation Rules</w:t>
      </w:r>
      <w:r w:rsidRPr="0064796A">
        <w:fldChar w:fldCharType="end"/>
      </w:r>
      <w:r w:rsidRPr="0064796A">
        <w:t xml:space="preserve"> list the validation rules performed on the NPI and TIN.</w:t>
      </w:r>
    </w:p>
    <w:p w14:paraId="154D2C70" w14:textId="5605FD9A" w:rsidR="00AF475D" w:rsidRPr="0064796A" w:rsidRDefault="003B5068" w:rsidP="0014661A">
      <w:pPr>
        <w:pStyle w:val="Caption"/>
      </w:pPr>
      <w:bookmarkStart w:id="1062" w:name="_Ref453820418"/>
      <w:bookmarkStart w:id="1063" w:name="_Toc5021907"/>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21</w:t>
      </w:r>
      <w:r w:rsidR="005D5A2F">
        <w:rPr>
          <w:noProof/>
        </w:rPr>
        <w:fldChar w:fldCharType="end"/>
      </w:r>
      <w:r w:rsidRPr="0064796A">
        <w:t xml:space="preserve">: </w:t>
      </w:r>
      <w:r w:rsidR="00AF475D" w:rsidRPr="0064796A">
        <w:t>NPI Validation Rules</w:t>
      </w:r>
      <w:bookmarkEnd w:id="1061"/>
      <w:bookmarkEnd w:id="1062"/>
      <w:bookmarkEnd w:id="1063"/>
      <w:r w:rsidR="00AF475D" w:rsidRPr="0064796A">
        <w:t xml:space="preserve"> </w:t>
      </w:r>
    </w:p>
    <w:tbl>
      <w:tblPr>
        <w:tblW w:w="4991" w:type="pct"/>
        <w:tblLook w:val="04A0" w:firstRow="1" w:lastRow="0" w:firstColumn="1" w:lastColumn="0" w:noHBand="0" w:noVBand="1"/>
      </w:tblPr>
      <w:tblGrid>
        <w:gridCol w:w="1217"/>
        <w:gridCol w:w="8342"/>
      </w:tblGrid>
      <w:tr w:rsidR="00AF475D" w:rsidRPr="0064796A" w14:paraId="2E6273E3"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C86C73"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6F55FA1" w14:textId="77777777" w:rsidR="00AF475D" w:rsidRPr="0064796A" w:rsidRDefault="44359EB6" w:rsidP="006B640F">
            <w:pPr>
              <w:pStyle w:val="TableHead"/>
            </w:pPr>
            <w:r w:rsidRPr="0064796A">
              <w:t>Rules</w:t>
            </w:r>
          </w:p>
        </w:tc>
      </w:tr>
      <w:tr w:rsidR="00AF475D" w:rsidRPr="0064796A" w14:paraId="107F6BC9" w14:textId="77777777" w:rsidTr="00A24210">
        <w:tc>
          <w:tcPr>
            <w:tcW w:w="1217" w:type="dxa"/>
            <w:tcBorders>
              <w:top w:val="single" w:sz="4" w:space="0" w:color="auto"/>
              <w:left w:val="single" w:sz="4" w:space="0" w:color="auto"/>
              <w:bottom w:val="single" w:sz="4" w:space="0" w:color="auto"/>
              <w:right w:val="single" w:sz="4" w:space="0" w:color="auto"/>
            </w:tcBorders>
          </w:tcPr>
          <w:p w14:paraId="56B3D99A" w14:textId="6C2AF240" w:rsidR="00AF475D" w:rsidRPr="0064796A" w:rsidRDefault="00AF475D" w:rsidP="00452DFA">
            <w:pPr>
              <w:pStyle w:val="TableText"/>
              <w:rPr>
                <w:szCs w:val="22"/>
              </w:rPr>
            </w:pPr>
            <w:r w:rsidRPr="0064796A">
              <w:rPr>
                <w:szCs w:val="22"/>
              </w:rPr>
              <w:t>CMS_01</w:t>
            </w:r>
            <w:r w:rsidR="00714F70" w:rsidRPr="0064796A">
              <w:rPr>
                <w:szCs w:val="22"/>
              </w:rPr>
              <w:t>15</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4CAFD4B1" w14:textId="2146AAE2" w:rsidR="00AF475D" w:rsidRPr="0064796A" w:rsidRDefault="00AF475D" w:rsidP="00452DFA">
            <w:pPr>
              <w:pStyle w:val="TableText"/>
              <w:rPr>
                <w:szCs w:val="22"/>
              </w:rPr>
            </w:pPr>
            <w:r w:rsidRPr="0064796A">
              <w:rPr>
                <w:color w:val="000000"/>
              </w:rPr>
              <w:t>The NPI should have 10 digits.</w:t>
            </w:r>
          </w:p>
        </w:tc>
      </w:tr>
      <w:tr w:rsidR="00AF475D" w:rsidRPr="0064796A" w14:paraId="74355BB9" w14:textId="77777777" w:rsidTr="00A24210">
        <w:tc>
          <w:tcPr>
            <w:tcW w:w="1217" w:type="dxa"/>
            <w:tcBorders>
              <w:top w:val="single" w:sz="4" w:space="0" w:color="auto"/>
              <w:left w:val="single" w:sz="4" w:space="0" w:color="auto"/>
              <w:bottom w:val="single" w:sz="4" w:space="0" w:color="auto"/>
              <w:right w:val="single" w:sz="4" w:space="0" w:color="auto"/>
            </w:tcBorders>
          </w:tcPr>
          <w:p w14:paraId="31B2F1FD" w14:textId="469C837A" w:rsidR="00AF475D" w:rsidRPr="0064796A" w:rsidRDefault="00AF475D" w:rsidP="00452DFA">
            <w:pPr>
              <w:pStyle w:val="TableText"/>
              <w:rPr>
                <w:szCs w:val="22"/>
              </w:rPr>
            </w:pPr>
            <w:r w:rsidRPr="0064796A">
              <w:rPr>
                <w:szCs w:val="22"/>
              </w:rPr>
              <w:t>CMS_011</w:t>
            </w:r>
            <w:r w:rsidR="00714F70" w:rsidRPr="0064796A">
              <w:rPr>
                <w:szCs w:val="22"/>
              </w:rPr>
              <w:t>6</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38FA44FC" w14:textId="04B5BF19" w:rsidR="00AF475D" w:rsidRPr="0064796A" w:rsidRDefault="00AF475D" w:rsidP="00452DFA">
            <w:pPr>
              <w:pStyle w:val="TableText"/>
              <w:rPr>
                <w:szCs w:val="22"/>
              </w:rPr>
            </w:pPr>
            <w:r w:rsidRPr="0064796A">
              <w:rPr>
                <w:color w:val="000000"/>
              </w:rPr>
              <w:t>The NPI should be composed of all digits.</w:t>
            </w:r>
          </w:p>
        </w:tc>
      </w:tr>
      <w:tr w:rsidR="00AF475D" w:rsidRPr="0064796A" w14:paraId="33E2B38A" w14:textId="77777777" w:rsidTr="00657C27">
        <w:trPr>
          <w:trHeight w:val="413"/>
        </w:trPr>
        <w:tc>
          <w:tcPr>
            <w:tcW w:w="1217" w:type="dxa"/>
            <w:tcBorders>
              <w:top w:val="single" w:sz="4" w:space="0" w:color="auto"/>
              <w:left w:val="single" w:sz="4" w:space="0" w:color="auto"/>
              <w:right w:val="single" w:sz="4" w:space="0" w:color="auto"/>
            </w:tcBorders>
          </w:tcPr>
          <w:p w14:paraId="5C990C09" w14:textId="7D6CAD78" w:rsidR="00AF475D" w:rsidRPr="0064796A" w:rsidRDefault="00AF475D" w:rsidP="00AF475D">
            <w:pPr>
              <w:pStyle w:val="TableText"/>
              <w:spacing w:after="0"/>
              <w:rPr>
                <w:szCs w:val="22"/>
              </w:rPr>
            </w:pPr>
            <w:r w:rsidRPr="0064796A">
              <w:rPr>
                <w:szCs w:val="22"/>
              </w:rPr>
              <w:t>CMS_011</w:t>
            </w:r>
            <w:r w:rsidR="00714F70" w:rsidRPr="0064796A">
              <w:rPr>
                <w:szCs w:val="22"/>
              </w:rPr>
              <w:t>7</w:t>
            </w:r>
          </w:p>
        </w:tc>
        <w:tc>
          <w:tcPr>
            <w:tcW w:w="8342" w:type="dxa"/>
            <w:tcBorders>
              <w:top w:val="single" w:sz="4" w:space="0" w:color="auto"/>
              <w:left w:val="single" w:sz="4" w:space="0" w:color="auto"/>
              <w:right w:val="single" w:sz="4" w:space="0" w:color="auto"/>
            </w:tcBorders>
            <w:shd w:val="clear" w:color="auto" w:fill="auto"/>
          </w:tcPr>
          <w:p w14:paraId="766FA390" w14:textId="30CEAB05" w:rsidR="00AF475D" w:rsidRPr="0064796A" w:rsidRDefault="00AF475D" w:rsidP="00AF475D">
            <w:pPr>
              <w:pStyle w:val="TableText"/>
              <w:spacing w:after="0"/>
              <w:rPr>
                <w:color w:val="000000"/>
              </w:rPr>
            </w:pPr>
            <w:r w:rsidRPr="0064796A">
              <w:rPr>
                <w:color w:val="000000"/>
              </w:rPr>
              <w:t>The NPI should have a correct checksum using the Luhn algorithm.</w:t>
            </w:r>
          </w:p>
        </w:tc>
      </w:tr>
      <w:tr w:rsidR="00AF475D" w:rsidRPr="0064796A" w14:paraId="0BDF2432" w14:textId="77777777" w:rsidTr="00A24210">
        <w:tc>
          <w:tcPr>
            <w:tcW w:w="1217" w:type="dxa"/>
            <w:tcBorders>
              <w:top w:val="single" w:sz="4" w:space="0" w:color="auto"/>
              <w:left w:val="single" w:sz="4" w:space="0" w:color="auto"/>
              <w:bottom w:val="single" w:sz="4" w:space="0" w:color="auto"/>
              <w:right w:val="single" w:sz="4" w:space="0" w:color="auto"/>
            </w:tcBorders>
          </w:tcPr>
          <w:p w14:paraId="17C8529B" w14:textId="4D47BFBE" w:rsidR="00AF475D" w:rsidRPr="0064796A" w:rsidRDefault="00AF475D" w:rsidP="00452DFA">
            <w:pPr>
              <w:pStyle w:val="TableText"/>
              <w:rPr>
                <w:szCs w:val="22"/>
              </w:rPr>
            </w:pPr>
            <w:r w:rsidRPr="0064796A">
              <w:rPr>
                <w:szCs w:val="22"/>
              </w:rPr>
              <w:t>CMS_011</w:t>
            </w:r>
            <w:r w:rsidR="00714F70" w:rsidRPr="0064796A">
              <w:rPr>
                <w:szCs w:val="22"/>
              </w:rPr>
              <w:t>8</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7B15BC20" w14:textId="7EA339CC" w:rsidR="00AF475D" w:rsidRPr="0064796A" w:rsidRDefault="00AF475D" w:rsidP="00452DFA">
            <w:pPr>
              <w:pStyle w:val="TableText"/>
              <w:rPr>
                <w:szCs w:val="22"/>
              </w:rPr>
            </w:pPr>
            <w:r w:rsidRPr="0064796A">
              <w:rPr>
                <w:color w:val="000000"/>
              </w:rPr>
              <w:t>The NPI should have @extension or @nullFlavor, but not both.</w:t>
            </w:r>
          </w:p>
        </w:tc>
      </w:tr>
    </w:tbl>
    <w:p w14:paraId="37FB61CC" w14:textId="77777777" w:rsidR="00AF475D" w:rsidRPr="0064796A" w:rsidRDefault="00AF475D" w:rsidP="00AF475D"/>
    <w:p w14:paraId="67D13382" w14:textId="62F2A37C" w:rsidR="00AF475D" w:rsidRPr="0064796A" w:rsidRDefault="003B5068" w:rsidP="0014661A">
      <w:pPr>
        <w:pStyle w:val="Caption"/>
      </w:pPr>
      <w:bookmarkStart w:id="1064" w:name="_Ref453820433"/>
      <w:bookmarkStart w:id="1065" w:name="_Toc5021908"/>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971E52">
        <w:rPr>
          <w:noProof/>
        </w:rPr>
        <w:t>22</w:t>
      </w:r>
      <w:r w:rsidR="005D5A2F">
        <w:rPr>
          <w:noProof/>
        </w:rPr>
        <w:fldChar w:fldCharType="end"/>
      </w:r>
      <w:r w:rsidRPr="0064796A">
        <w:t xml:space="preserve">: </w:t>
      </w:r>
      <w:r w:rsidR="00AF475D" w:rsidRPr="0064796A">
        <w:t>TIN Validation Rules</w:t>
      </w:r>
      <w:bookmarkEnd w:id="1064"/>
      <w:bookmarkEnd w:id="1065"/>
    </w:p>
    <w:tbl>
      <w:tblPr>
        <w:tblW w:w="4991" w:type="pct"/>
        <w:tblLook w:val="04A0" w:firstRow="1" w:lastRow="0" w:firstColumn="1" w:lastColumn="0" w:noHBand="0" w:noVBand="1"/>
      </w:tblPr>
      <w:tblGrid>
        <w:gridCol w:w="1217"/>
        <w:gridCol w:w="8342"/>
      </w:tblGrid>
      <w:tr w:rsidR="00AF475D" w:rsidRPr="0064796A" w14:paraId="006B4D10"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B1ECA0"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7CF8D44" w14:textId="77777777" w:rsidR="00AF475D" w:rsidRPr="0064796A" w:rsidRDefault="44359EB6" w:rsidP="006B640F">
            <w:pPr>
              <w:pStyle w:val="TableHead"/>
            </w:pPr>
            <w:r w:rsidRPr="0064796A">
              <w:t>Rules</w:t>
            </w:r>
          </w:p>
        </w:tc>
      </w:tr>
      <w:tr w:rsidR="00AF475D" w:rsidRPr="0064796A" w14:paraId="7776FA91" w14:textId="77777777" w:rsidTr="00A24210">
        <w:tc>
          <w:tcPr>
            <w:tcW w:w="1217" w:type="dxa"/>
            <w:tcBorders>
              <w:top w:val="single" w:sz="4" w:space="0" w:color="auto"/>
              <w:left w:val="single" w:sz="4" w:space="0" w:color="auto"/>
              <w:bottom w:val="single" w:sz="4" w:space="0" w:color="auto"/>
              <w:right w:val="single" w:sz="4" w:space="0" w:color="auto"/>
            </w:tcBorders>
          </w:tcPr>
          <w:p w14:paraId="2F780CBF" w14:textId="5493AC45" w:rsidR="00AF475D" w:rsidRPr="0064796A" w:rsidRDefault="00AF475D" w:rsidP="00452DFA">
            <w:pPr>
              <w:pStyle w:val="TableText"/>
              <w:rPr>
                <w:szCs w:val="22"/>
              </w:rPr>
            </w:pPr>
            <w:r w:rsidRPr="0064796A">
              <w:rPr>
                <w:szCs w:val="22"/>
              </w:rPr>
              <w:t>CMS_011</w:t>
            </w:r>
            <w:r w:rsidR="00714F70" w:rsidRPr="0064796A">
              <w:rPr>
                <w:szCs w:val="22"/>
              </w:rPr>
              <w:t>9</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2B8DBC21" w14:textId="754B9FE3" w:rsidR="00AF475D" w:rsidRPr="0064796A" w:rsidRDefault="00AF475D" w:rsidP="00452DFA">
            <w:pPr>
              <w:pStyle w:val="TableText"/>
              <w:rPr>
                <w:szCs w:val="22"/>
              </w:rPr>
            </w:pPr>
            <w:r w:rsidRPr="0064796A">
              <w:rPr>
                <w:color w:val="000000"/>
              </w:rPr>
              <w:t>When a Tax Identification Number is used, the provided TIN must be in valid format (9 decimal digits).</w:t>
            </w:r>
          </w:p>
        </w:tc>
      </w:tr>
      <w:tr w:rsidR="00AF475D" w:rsidRPr="0064796A" w14:paraId="01F36B80" w14:textId="77777777" w:rsidTr="00A24210">
        <w:tc>
          <w:tcPr>
            <w:tcW w:w="1217" w:type="dxa"/>
            <w:tcBorders>
              <w:top w:val="single" w:sz="4" w:space="0" w:color="auto"/>
              <w:left w:val="single" w:sz="4" w:space="0" w:color="auto"/>
              <w:bottom w:val="single" w:sz="4" w:space="0" w:color="auto"/>
              <w:right w:val="single" w:sz="4" w:space="0" w:color="auto"/>
            </w:tcBorders>
          </w:tcPr>
          <w:p w14:paraId="2A777431" w14:textId="4044C183" w:rsidR="00AF475D" w:rsidRPr="0064796A" w:rsidRDefault="00AF475D" w:rsidP="00452DFA">
            <w:pPr>
              <w:pStyle w:val="TableText"/>
              <w:rPr>
                <w:szCs w:val="22"/>
              </w:rPr>
            </w:pPr>
            <w:r w:rsidRPr="0064796A">
              <w:rPr>
                <w:szCs w:val="22"/>
              </w:rPr>
              <w:t>CMS_01</w:t>
            </w:r>
            <w:r w:rsidR="00714F70" w:rsidRPr="0064796A">
              <w:rPr>
                <w:szCs w:val="22"/>
              </w:rPr>
              <w:t>20</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43B14010" w14:textId="2440582B" w:rsidR="00AF475D" w:rsidRPr="0064796A" w:rsidRDefault="00AF475D" w:rsidP="00452DFA">
            <w:pPr>
              <w:pStyle w:val="TableText"/>
              <w:rPr>
                <w:szCs w:val="22"/>
              </w:rPr>
            </w:pPr>
            <w:r w:rsidRPr="0064796A">
              <w:rPr>
                <w:color w:val="000000"/>
              </w:rPr>
              <w:t>The TIN SHALL have either @extension or @nullFlavor, but not both.</w:t>
            </w:r>
          </w:p>
        </w:tc>
      </w:tr>
    </w:tbl>
    <w:p w14:paraId="375CFC05" w14:textId="77777777" w:rsidR="00AF475D" w:rsidRPr="0064796A" w:rsidRDefault="00AF475D" w:rsidP="00AF475D"/>
    <w:p w14:paraId="53AD5CC7" w14:textId="2CFC8C61" w:rsidR="00AF475D" w:rsidRPr="0064796A" w:rsidRDefault="00AF475D">
      <w:r w:rsidRPr="0064796A">
        <w:br w:type="page"/>
      </w:r>
    </w:p>
    <w:p w14:paraId="134A8901" w14:textId="3258D77F" w:rsidR="00B872B8" w:rsidRPr="0064796A" w:rsidRDefault="000B0C7F" w:rsidP="005A0376">
      <w:pPr>
        <w:pStyle w:val="Heading1"/>
      </w:pPr>
      <w:bookmarkStart w:id="1066" w:name="_Toc416799464"/>
      <w:bookmarkStart w:id="1067" w:name="_Toc416799465"/>
      <w:bookmarkStart w:id="1068" w:name="_Toc416799466"/>
      <w:bookmarkStart w:id="1069" w:name="_Toc5020540"/>
      <w:bookmarkEnd w:id="1039"/>
      <w:bookmarkEnd w:id="1040"/>
      <w:bookmarkEnd w:id="1066"/>
      <w:bookmarkEnd w:id="1067"/>
      <w:bookmarkEnd w:id="1068"/>
      <w:commentRangeStart w:id="1070"/>
      <w:r>
        <w:lastRenderedPageBreak/>
        <w:t xml:space="preserve">Change Log </w:t>
      </w:r>
      <w:commentRangeEnd w:id="1070"/>
      <w:r w:rsidR="00E81B57">
        <w:rPr>
          <w:rStyle w:val="CommentReference"/>
          <w:rFonts w:ascii="Arial" w:hAnsi="Arial" w:cs="Times New Roman"/>
          <w:b w:val="0"/>
          <w:bCs w:val="0"/>
          <w:kern w:val="0"/>
        </w:rPr>
        <w:commentReference w:id="1070"/>
      </w:r>
      <w:r>
        <w:t xml:space="preserve">– </w:t>
      </w:r>
      <w:r w:rsidR="00561DBD" w:rsidRPr="0064796A">
        <w:t xml:space="preserve">CMS </w:t>
      </w:r>
      <w:r w:rsidR="002D2A1F">
        <w:t xml:space="preserve">QRDA </w:t>
      </w:r>
      <w:r w:rsidR="00B872B8" w:rsidRPr="0064796A">
        <w:t xml:space="preserve">III Implementation Guide Changes to </w:t>
      </w:r>
      <w:r w:rsidR="002D2A1F">
        <w:t xml:space="preserve">QRDA </w:t>
      </w:r>
      <w:r w:rsidR="00561DBD" w:rsidRPr="0064796A">
        <w:t xml:space="preserve">III </w:t>
      </w:r>
      <w:r w:rsidR="00AA3C2C" w:rsidRPr="0064796A">
        <w:t>STU R2</w:t>
      </w:r>
      <w:r w:rsidR="00CC383A">
        <w:t>.1</w:t>
      </w:r>
      <w:r w:rsidR="00561DBD" w:rsidRPr="0064796A">
        <w:t xml:space="preserve"> </w:t>
      </w:r>
      <w:r w:rsidR="00B872B8" w:rsidRPr="0064796A">
        <w:t>Base Standard</w:t>
      </w:r>
      <w:bookmarkEnd w:id="1069"/>
      <w:r w:rsidR="00B872B8" w:rsidRPr="0064796A">
        <w:t xml:space="preserve"> </w:t>
      </w:r>
    </w:p>
    <w:p w14:paraId="2D76A476" w14:textId="33DD0626" w:rsidR="003B1C42" w:rsidRPr="0064796A" w:rsidRDefault="44359EB6" w:rsidP="07F0BD0A">
      <w:pPr>
        <w:pStyle w:val="BodyText0"/>
        <w:rPr>
          <w:szCs w:val="22"/>
        </w:rPr>
      </w:pPr>
      <w:r w:rsidRPr="0064796A">
        <w:t xml:space="preserve">This table lists all changes made to this </w:t>
      </w:r>
      <w:del w:id="1071" w:author="Yan Heras" w:date="2019-03-30T12:37:00Z">
        <w:r w:rsidRPr="0064796A" w:rsidDel="00F7711C">
          <w:delText>201</w:delText>
        </w:r>
        <w:r w:rsidR="00657C27" w:rsidDel="00F7711C">
          <w:delText>9</w:delText>
        </w:r>
        <w:r w:rsidRPr="0064796A" w:rsidDel="00F7711C">
          <w:delText xml:space="preserve"> </w:delText>
        </w:r>
      </w:del>
      <w:ins w:id="1072" w:author="Yan Heras" w:date="2019-03-30T12:37:00Z">
        <w:r w:rsidR="00F7711C">
          <w:t>2020</w:t>
        </w:r>
        <w:r w:rsidR="00F7711C" w:rsidRPr="0064796A">
          <w:t xml:space="preserve"> </w:t>
        </w:r>
      </w:ins>
      <w:r w:rsidRPr="0064796A">
        <w:t>guide</w:t>
      </w:r>
      <w:r w:rsidR="00282D47">
        <w:t xml:space="preserve"> from t</w:t>
      </w:r>
      <w:r w:rsidRPr="0064796A">
        <w:t>he "Base Standard"</w:t>
      </w:r>
      <w:r w:rsidR="006D37FA">
        <w:t>,</w:t>
      </w:r>
      <w:r w:rsidR="00282D47">
        <w:t xml:space="preserve"> </w:t>
      </w:r>
      <w:r w:rsidRPr="0064796A">
        <w:t xml:space="preserve">the </w:t>
      </w:r>
      <w:r w:rsidRPr="07F0BD0A">
        <w:rPr>
          <w:i/>
          <w:iCs/>
        </w:rPr>
        <w:t>HL7 Implementation Guide for CDA Release 2: Quality Reporting Docume</w:t>
      </w:r>
      <w:r w:rsidR="004202EC" w:rsidRPr="07F0BD0A">
        <w:rPr>
          <w:i/>
          <w:iCs/>
        </w:rPr>
        <w:t xml:space="preserve">nt Architecture, Category III, </w:t>
      </w:r>
      <w:proofErr w:type="gramStart"/>
      <w:r w:rsidRPr="07F0BD0A">
        <w:rPr>
          <w:i/>
          <w:iCs/>
        </w:rPr>
        <w:t>STU</w:t>
      </w:r>
      <w:proofErr w:type="gramEnd"/>
      <w:r w:rsidRPr="07F0BD0A">
        <w:rPr>
          <w:i/>
          <w:iCs/>
        </w:rPr>
        <w:t xml:space="preserve"> Release 2</w:t>
      </w:r>
      <w:r w:rsidR="00CC383A" w:rsidRPr="07F0BD0A">
        <w:rPr>
          <w:i/>
          <w:iCs/>
        </w:rPr>
        <w:t>.1</w:t>
      </w:r>
      <w:r w:rsidRPr="0064796A">
        <w:t>.</w:t>
      </w:r>
    </w:p>
    <w:p w14:paraId="3A3D760D" w14:textId="6DEE43D4" w:rsidR="00F86F7F" w:rsidRPr="0064796A" w:rsidRDefault="003B5068" w:rsidP="0014661A">
      <w:pPr>
        <w:pStyle w:val="Caption"/>
      </w:pPr>
      <w:bookmarkStart w:id="1073" w:name="_Toc290640110"/>
      <w:bookmarkStart w:id="1074" w:name="_Toc424024351"/>
      <w:bookmarkStart w:id="1075" w:name="_Toc424024410"/>
      <w:bookmarkStart w:id="1076" w:name="_Toc450408317"/>
      <w:bookmarkStart w:id="1077" w:name="_Toc5021909"/>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27</w:t>
      </w:r>
      <w:r w:rsidR="005D5A2F">
        <w:rPr>
          <w:noProof/>
        </w:rPr>
        <w:fldChar w:fldCharType="end"/>
      </w:r>
      <w:r w:rsidRPr="0064796A">
        <w:t xml:space="preserve">: </w:t>
      </w:r>
      <w:r w:rsidR="009C5D32" w:rsidRPr="0064796A">
        <w:t xml:space="preserve">Changes Made to the </w:t>
      </w:r>
      <w:r w:rsidR="002D2A1F">
        <w:t xml:space="preserve">QRDA </w:t>
      </w:r>
      <w:r w:rsidR="009C5D32" w:rsidRPr="0064796A">
        <w:t>III Base Standard</w:t>
      </w:r>
      <w:bookmarkEnd w:id="1073"/>
      <w:bookmarkEnd w:id="1074"/>
      <w:bookmarkEnd w:id="1075"/>
      <w:bookmarkEnd w:id="1076"/>
      <w:bookmarkEnd w:id="1077"/>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1E0" w:firstRow="1" w:lastRow="1" w:firstColumn="1" w:lastColumn="1" w:noHBand="0" w:noVBand="0"/>
      </w:tblPr>
      <w:tblGrid>
        <w:gridCol w:w="1098"/>
        <w:gridCol w:w="1080"/>
        <w:gridCol w:w="3699"/>
        <w:gridCol w:w="3699"/>
      </w:tblGrid>
      <w:tr w:rsidR="00A80D15" w:rsidRPr="0064796A" w14:paraId="25D9F0C1" w14:textId="77777777" w:rsidTr="00A80D15">
        <w:trPr>
          <w:cantSplit/>
          <w:tblHeader/>
        </w:trPr>
        <w:tc>
          <w:tcPr>
            <w:tcW w:w="1098"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37034BBE" w14:textId="77777777" w:rsidR="00A80D15" w:rsidRPr="0064796A" w:rsidRDefault="00A80D15" w:rsidP="00A80D15">
            <w:pPr>
              <w:pStyle w:val="TableHead"/>
            </w:pPr>
            <w:r w:rsidRPr="0064796A">
              <w:t>CONF. #</w:t>
            </w:r>
          </w:p>
        </w:tc>
        <w:tc>
          <w:tcPr>
            <w:tcW w:w="1080"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147D8D5F" w14:textId="77777777" w:rsidR="00A80D15" w:rsidRPr="0064796A" w:rsidRDefault="00A80D15" w:rsidP="00A80D15">
            <w:pPr>
              <w:pStyle w:val="TableHead"/>
            </w:pPr>
            <w:r w:rsidRPr="0064796A">
              <w:t>Section</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2FA524B8" w14:textId="77777777" w:rsidR="00A80D15" w:rsidRPr="0064796A" w:rsidRDefault="00A80D15" w:rsidP="00A80D15">
            <w:pPr>
              <w:pStyle w:val="TableHead"/>
            </w:pPr>
            <w:r w:rsidRPr="0064796A">
              <w:t>Base Standard</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6D7E6AF3" w14:textId="77777777" w:rsidR="00A80D15" w:rsidRPr="0064796A" w:rsidRDefault="00A80D15" w:rsidP="00A80D15">
            <w:pPr>
              <w:pStyle w:val="TableHead"/>
            </w:pPr>
            <w:r w:rsidRPr="0064796A">
              <w:t>Changed To</w:t>
            </w:r>
          </w:p>
        </w:tc>
      </w:tr>
      <w:tr w:rsidR="00A80D15" w:rsidRPr="0064796A" w14:paraId="72695BD4" w14:textId="77777777" w:rsidTr="00A80D15">
        <w:trPr>
          <w:cantSplit/>
        </w:trPr>
        <w:tc>
          <w:tcPr>
            <w:tcW w:w="1098" w:type="dxa"/>
            <w:tcBorders>
              <w:top w:val="single" w:sz="6" w:space="0" w:color="000000"/>
            </w:tcBorders>
          </w:tcPr>
          <w:p w14:paraId="49581E94" w14:textId="274960B2" w:rsidR="0041531A" w:rsidRPr="00EA2940" w:rsidRDefault="0041531A" w:rsidP="0041531A">
            <w:pPr>
              <w:pStyle w:val="TableText"/>
              <w:rPr>
                <w:noProof w:val="0"/>
              </w:rPr>
            </w:pPr>
            <w:r w:rsidRPr="00EA2940">
              <w:rPr>
                <w:noProof w:val="0"/>
              </w:rPr>
              <w:t>CMS_1</w:t>
            </w:r>
          </w:p>
          <w:p w14:paraId="5499ECA1" w14:textId="450F65C1" w:rsidR="0041531A" w:rsidRPr="00EA2940" w:rsidRDefault="0041531A" w:rsidP="0041531A">
            <w:pPr>
              <w:pStyle w:val="TableText"/>
              <w:rPr>
                <w:noProof w:val="0"/>
              </w:rPr>
            </w:pPr>
            <w:r w:rsidRPr="00EA2940">
              <w:rPr>
                <w:noProof w:val="0"/>
              </w:rPr>
              <w:t>CMS_2</w:t>
            </w:r>
          </w:p>
          <w:p w14:paraId="3017C6AA" w14:textId="7ABF75D3" w:rsidR="0041531A" w:rsidRPr="00EA2940" w:rsidRDefault="0041531A" w:rsidP="0041531A">
            <w:pPr>
              <w:pStyle w:val="TableText"/>
              <w:rPr>
                <w:noProof w:val="0"/>
              </w:rPr>
            </w:pPr>
            <w:r w:rsidRPr="00EA2940">
              <w:rPr>
                <w:noProof w:val="0"/>
              </w:rPr>
              <w:t>CMS_3</w:t>
            </w:r>
          </w:p>
          <w:p w14:paraId="3D8DCD90" w14:textId="29374B7F" w:rsidR="00A80D15" w:rsidRPr="00EA2940" w:rsidRDefault="00A80D15" w:rsidP="00A80D15">
            <w:pPr>
              <w:pStyle w:val="TableText"/>
              <w:rPr>
                <w:noProof w:val="0"/>
              </w:rPr>
            </w:pPr>
          </w:p>
        </w:tc>
        <w:tc>
          <w:tcPr>
            <w:tcW w:w="1080" w:type="dxa"/>
            <w:tcBorders>
              <w:top w:val="single" w:sz="6" w:space="0" w:color="000000"/>
            </w:tcBorders>
          </w:tcPr>
          <w:p w14:paraId="0413D027" w14:textId="77777777" w:rsidR="00A80D15" w:rsidRPr="00EA2940" w:rsidRDefault="00A80D15" w:rsidP="00A80D15">
            <w:pPr>
              <w:pStyle w:val="TableText"/>
              <w:rPr>
                <w:noProof w:val="0"/>
              </w:rPr>
            </w:pPr>
            <w:r w:rsidRPr="00EA2940">
              <w:rPr>
                <w:noProof w:val="0"/>
              </w:rPr>
              <w:t>5.1</w:t>
            </w:r>
          </w:p>
        </w:tc>
        <w:tc>
          <w:tcPr>
            <w:tcW w:w="3699" w:type="dxa"/>
            <w:tcBorders>
              <w:top w:val="single" w:sz="6" w:space="0" w:color="000000"/>
            </w:tcBorders>
          </w:tcPr>
          <w:p w14:paraId="07251C8C" w14:textId="77777777" w:rsidR="00A80D15" w:rsidRPr="00EA2940" w:rsidRDefault="00A80D15" w:rsidP="00A80D15">
            <w:pPr>
              <w:pStyle w:val="TableText"/>
              <w:rPr>
                <w:noProof w:val="0"/>
              </w:rPr>
            </w:pPr>
            <w:r w:rsidRPr="00EA2940">
              <w:rPr>
                <w:noProof w:val="0"/>
              </w:rPr>
              <w:t>n/a</w:t>
            </w:r>
          </w:p>
        </w:tc>
        <w:tc>
          <w:tcPr>
            <w:tcW w:w="3699" w:type="dxa"/>
            <w:tcBorders>
              <w:top w:val="single" w:sz="6" w:space="0" w:color="000000"/>
            </w:tcBorders>
          </w:tcPr>
          <w:p w14:paraId="35626A60" w14:textId="1E182241" w:rsidR="0041531A" w:rsidRPr="00EA2940" w:rsidRDefault="0041531A" w:rsidP="0041531A">
            <w:pPr>
              <w:spacing w:after="40" w:line="260" w:lineRule="exact"/>
              <w:rPr>
                <w:sz w:val="20"/>
              </w:rPr>
            </w:pPr>
            <w:r w:rsidRPr="00EA2940">
              <w:rPr>
                <w:rStyle w:val="keyword"/>
                <w:b w:val="0"/>
                <w:sz w:val="18"/>
              </w:rPr>
              <w:t>SHALL</w:t>
            </w:r>
            <w:r w:rsidRPr="00EA2940">
              <w:rPr>
                <w:sz w:val="20"/>
              </w:rPr>
              <w:t xml:space="preserve"> contain exactly one [1..1] </w:t>
            </w:r>
            <w:proofErr w:type="spellStart"/>
            <w:r w:rsidRPr="00EA2940">
              <w:rPr>
                <w:rStyle w:val="XMLnameBold"/>
                <w:b w:val="0"/>
                <w:sz w:val="18"/>
              </w:rPr>
              <w:t>templateId</w:t>
            </w:r>
            <w:proofErr w:type="spellEnd"/>
            <w:r w:rsidRPr="00EA2940">
              <w:rPr>
                <w:sz w:val="20"/>
              </w:rPr>
              <w:t xml:space="preserve"> (CONF:CMS_1) such that it</w:t>
            </w:r>
          </w:p>
          <w:p w14:paraId="1B97B81F" w14:textId="77777777" w:rsidR="0041531A" w:rsidRPr="00EA2940" w:rsidRDefault="0041531A" w:rsidP="0041531A">
            <w:pPr>
              <w:spacing w:after="40" w:line="260" w:lineRule="exact"/>
              <w:ind w:left="144"/>
              <w:rPr>
                <w:sz w:val="20"/>
              </w:rPr>
            </w:pPr>
            <w:r w:rsidRPr="00EA2940">
              <w:rPr>
                <w:rStyle w:val="keyword"/>
                <w:b w:val="0"/>
                <w:sz w:val="18"/>
              </w:rPr>
              <w:t>SHALL</w:t>
            </w:r>
            <w:r w:rsidRPr="00EA2940">
              <w:rPr>
                <w:sz w:val="20"/>
              </w:rPr>
              <w:t xml:space="preserve"> contain exactly one [1</w:t>
            </w:r>
            <w:proofErr w:type="gramStart"/>
            <w:r w:rsidRPr="00EA2940">
              <w:rPr>
                <w:sz w:val="20"/>
              </w:rPr>
              <w:t>..1</w:t>
            </w:r>
            <w:proofErr w:type="gramEnd"/>
            <w:r w:rsidRPr="00EA2940">
              <w:rPr>
                <w:sz w:val="20"/>
              </w:rPr>
              <w:t xml:space="preserve">] </w:t>
            </w:r>
            <w:r w:rsidRPr="00EA2940">
              <w:rPr>
                <w:rStyle w:val="XMLnameBold"/>
                <w:b w:val="0"/>
                <w:sz w:val="18"/>
              </w:rPr>
              <w:t>@root</w:t>
            </w:r>
            <w:r w:rsidRPr="00EA2940">
              <w:rPr>
                <w:sz w:val="20"/>
              </w:rPr>
              <w:t>=</w:t>
            </w:r>
            <w:r w:rsidRPr="00EA2940">
              <w:rPr>
                <w:rStyle w:val="XMLname"/>
                <w:sz w:val="20"/>
              </w:rPr>
              <w:t>"2.16.840.1.113883.10.20.27.1.2"</w:t>
            </w:r>
            <w:r w:rsidRPr="00EA2940">
              <w:rPr>
                <w:sz w:val="20"/>
              </w:rPr>
              <w:t xml:space="preserve"> (CONF:CMS_2).</w:t>
            </w:r>
          </w:p>
          <w:p w14:paraId="24127042" w14:textId="267F4F89" w:rsidR="00A80D15" w:rsidRPr="00EA2940" w:rsidRDefault="0041531A" w:rsidP="0041531A">
            <w:pPr>
              <w:spacing w:before="120" w:after="40" w:line="260" w:lineRule="exact"/>
              <w:ind w:left="144"/>
            </w:pPr>
            <w:r w:rsidRPr="00EA2940">
              <w:rPr>
                <w:rStyle w:val="keyword"/>
                <w:b w:val="0"/>
                <w:sz w:val="18"/>
              </w:rPr>
              <w:t>SHALL</w:t>
            </w:r>
            <w:r w:rsidRPr="00EA2940">
              <w:rPr>
                <w:sz w:val="20"/>
              </w:rPr>
              <w:t xml:space="preserve"> contain exactly one [1</w:t>
            </w:r>
            <w:proofErr w:type="gramStart"/>
            <w:r w:rsidRPr="00EA2940">
              <w:rPr>
                <w:sz w:val="20"/>
              </w:rPr>
              <w:t>..1</w:t>
            </w:r>
            <w:proofErr w:type="gramEnd"/>
            <w:r w:rsidRPr="00EA2940">
              <w:rPr>
                <w:sz w:val="20"/>
              </w:rPr>
              <w:t xml:space="preserve">] </w:t>
            </w:r>
            <w:r w:rsidRPr="00EA2940">
              <w:rPr>
                <w:rStyle w:val="XMLnameBold"/>
                <w:b w:val="0"/>
                <w:sz w:val="18"/>
              </w:rPr>
              <w:t>@extension</w:t>
            </w:r>
            <w:r w:rsidRPr="00EA2940">
              <w:rPr>
                <w:sz w:val="20"/>
              </w:rPr>
              <w:t>=</w:t>
            </w:r>
            <w:r w:rsidRPr="00EA2940">
              <w:rPr>
                <w:rStyle w:val="XMLname"/>
                <w:sz w:val="20"/>
              </w:rPr>
              <w:t>"2018-05-01"</w:t>
            </w:r>
            <w:r w:rsidRPr="00EA2940">
              <w:rPr>
                <w:sz w:val="20"/>
              </w:rPr>
              <w:t xml:space="preserve"> (CONF:CMS_3).</w:t>
            </w:r>
          </w:p>
        </w:tc>
      </w:tr>
      <w:tr w:rsidR="00A80D15" w:rsidRPr="0064796A" w14:paraId="591416D1" w14:textId="77777777" w:rsidTr="00A80D15">
        <w:trPr>
          <w:cantSplit/>
        </w:trPr>
        <w:tc>
          <w:tcPr>
            <w:tcW w:w="1098" w:type="dxa"/>
          </w:tcPr>
          <w:p w14:paraId="33E75F31" w14:textId="64D52219" w:rsidR="004E193B" w:rsidRPr="00EA2940" w:rsidRDefault="004E193B" w:rsidP="00A80D15">
            <w:pPr>
              <w:pStyle w:val="TableText"/>
            </w:pPr>
            <w:r w:rsidRPr="00EA2940">
              <w:t>3338-17238_C01</w:t>
            </w:r>
          </w:p>
          <w:p w14:paraId="229ACD5D" w14:textId="71EDC76F" w:rsidR="004E193B" w:rsidRPr="00EA2940" w:rsidRDefault="004E193B" w:rsidP="00A80D15">
            <w:pPr>
              <w:pStyle w:val="TableText"/>
              <w:rPr>
                <w:noProof w:val="0"/>
              </w:rPr>
            </w:pPr>
            <w:r w:rsidRPr="00EA2940">
              <w:t>CMS_4</w:t>
            </w:r>
          </w:p>
        </w:tc>
        <w:tc>
          <w:tcPr>
            <w:tcW w:w="1080" w:type="dxa"/>
          </w:tcPr>
          <w:p w14:paraId="27C537C3" w14:textId="77777777" w:rsidR="00A80D15" w:rsidRPr="00EA2940" w:rsidRDefault="00A80D15" w:rsidP="00A80D15">
            <w:pPr>
              <w:pStyle w:val="TableText"/>
              <w:rPr>
                <w:noProof w:val="0"/>
              </w:rPr>
            </w:pPr>
            <w:r w:rsidRPr="00EA2940">
              <w:rPr>
                <w:noProof w:val="0"/>
              </w:rPr>
              <w:t>5.1</w:t>
            </w:r>
          </w:p>
        </w:tc>
        <w:tc>
          <w:tcPr>
            <w:tcW w:w="3699" w:type="dxa"/>
          </w:tcPr>
          <w:p w14:paraId="53F8F88C" w14:textId="77777777" w:rsidR="00A80D15" w:rsidRPr="00EA2940" w:rsidRDefault="00A80D15"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b w:val="0"/>
                <w:szCs w:val="20"/>
              </w:rPr>
              <w:t>confidentialityCode</w:t>
            </w:r>
            <w:proofErr w:type="spellEnd"/>
            <w:r w:rsidRPr="00EA2940">
              <w:rPr>
                <w:sz w:val="20"/>
                <w:szCs w:val="20"/>
              </w:rPr>
              <w:t xml:space="preserve">, which </w:t>
            </w:r>
            <w:r w:rsidRPr="00EA2940">
              <w:rPr>
                <w:rStyle w:val="keyword"/>
                <w:b w:val="0"/>
              </w:rPr>
              <w:t>SHOULD</w:t>
            </w:r>
            <w:r w:rsidRPr="00EA2940">
              <w:rPr>
                <w:sz w:val="20"/>
                <w:szCs w:val="20"/>
              </w:rPr>
              <w:t xml:space="preserve"> be selected from </w:t>
            </w:r>
            <w:proofErr w:type="spellStart"/>
            <w:r w:rsidRPr="00EA2940">
              <w:rPr>
                <w:sz w:val="20"/>
                <w:szCs w:val="20"/>
              </w:rPr>
              <w:t>ValueSet</w:t>
            </w:r>
            <w:proofErr w:type="spellEnd"/>
            <w:r w:rsidRPr="00EA2940">
              <w:rPr>
                <w:sz w:val="20"/>
                <w:szCs w:val="20"/>
              </w:rPr>
              <w:t xml:space="preserve"> </w:t>
            </w:r>
            <w:r w:rsidRPr="00EA2940">
              <w:rPr>
                <w:rStyle w:val="HyperlinkCourierBold"/>
                <w:b w:val="0"/>
                <w:color w:val="auto"/>
                <w:szCs w:val="20"/>
                <w:u w:val="none"/>
              </w:rPr>
              <w:t xml:space="preserve">HL7 </w:t>
            </w:r>
            <w:proofErr w:type="spellStart"/>
            <w:r w:rsidRPr="00EA2940">
              <w:rPr>
                <w:rStyle w:val="HyperlinkCourierBold"/>
                <w:b w:val="0"/>
                <w:color w:val="auto"/>
                <w:szCs w:val="20"/>
                <w:u w:val="none"/>
              </w:rPr>
              <w:t>BasicConfidentialityKind</w:t>
            </w:r>
            <w:proofErr w:type="spellEnd"/>
            <w:r w:rsidRPr="00EA2940">
              <w:rPr>
                <w:rStyle w:val="XMLname"/>
                <w:sz w:val="20"/>
                <w:szCs w:val="20"/>
              </w:rPr>
              <w:t xml:space="preserve"> urn:oid:2.16.840.1.113883.1.11.16926</w:t>
            </w:r>
            <w:r w:rsidRPr="00EA2940">
              <w:rPr>
                <w:rStyle w:val="keyword"/>
                <w:b w:val="0"/>
              </w:rPr>
              <w:t xml:space="preserve"> STATIC</w:t>
            </w:r>
            <w:r w:rsidRPr="00EA2940">
              <w:rPr>
                <w:sz w:val="20"/>
                <w:szCs w:val="20"/>
              </w:rPr>
              <w:t xml:space="preserve"> (CONF:3259-17238).</w:t>
            </w:r>
          </w:p>
        </w:tc>
        <w:tc>
          <w:tcPr>
            <w:tcW w:w="3699" w:type="dxa"/>
          </w:tcPr>
          <w:p w14:paraId="1164025B" w14:textId="41401C6D" w:rsidR="00A80D15" w:rsidRPr="00EA2940" w:rsidRDefault="00A80D15"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b w:val="0"/>
                <w:szCs w:val="20"/>
              </w:rPr>
              <w:t>confidentialityCode</w:t>
            </w:r>
            <w:proofErr w:type="spellEnd"/>
            <w:r w:rsidRPr="00EA2940">
              <w:rPr>
                <w:sz w:val="20"/>
                <w:szCs w:val="20"/>
              </w:rPr>
              <w:t xml:space="preserve"> (CONF:</w:t>
            </w:r>
            <w:r w:rsidR="004E193B" w:rsidRPr="00EA2940">
              <w:t xml:space="preserve"> </w:t>
            </w:r>
            <w:r w:rsidR="004E193B" w:rsidRPr="00EA2940">
              <w:rPr>
                <w:sz w:val="20"/>
                <w:szCs w:val="20"/>
              </w:rPr>
              <w:t>3338-17238_C01</w:t>
            </w:r>
            <w:r w:rsidRPr="00EA2940">
              <w:rPr>
                <w:sz w:val="20"/>
                <w:szCs w:val="20"/>
              </w:rPr>
              <w:t>).</w:t>
            </w:r>
          </w:p>
          <w:p w14:paraId="44BB1B53" w14:textId="538F6986" w:rsidR="00A80D15" w:rsidRPr="00EA2940" w:rsidRDefault="00A80D15" w:rsidP="004E193B">
            <w:pPr>
              <w:spacing w:after="40" w:line="260" w:lineRule="exact"/>
              <w:ind w:left="144"/>
            </w:pPr>
            <w:r w:rsidRPr="00EA2940">
              <w:rPr>
                <w:sz w:val="20"/>
                <w:szCs w:val="20"/>
              </w:rPr>
              <w:t xml:space="preserve">This </w:t>
            </w:r>
            <w:proofErr w:type="spellStart"/>
            <w:r w:rsidRPr="00EA2940">
              <w:rPr>
                <w:sz w:val="20"/>
                <w:szCs w:val="20"/>
              </w:rPr>
              <w:t>confidentialityCode</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@code</w:t>
            </w:r>
            <w:r w:rsidRPr="00EA2940">
              <w:rPr>
                <w:sz w:val="20"/>
                <w:szCs w:val="20"/>
              </w:rPr>
              <w:t>=</w:t>
            </w:r>
            <w:r w:rsidRPr="00EA2940">
              <w:rPr>
                <w:rStyle w:val="XMLname"/>
                <w:sz w:val="20"/>
                <w:szCs w:val="20"/>
              </w:rPr>
              <w:t>"N"</w:t>
            </w:r>
            <w:r w:rsidRPr="00EA2940">
              <w:rPr>
                <w:sz w:val="20"/>
                <w:szCs w:val="20"/>
              </w:rPr>
              <w:t xml:space="preserve"> Normal (</w:t>
            </w:r>
            <w:proofErr w:type="spellStart"/>
            <w:r w:rsidRPr="00EA2940">
              <w:rPr>
                <w:sz w:val="20"/>
                <w:szCs w:val="20"/>
              </w:rPr>
              <w:t>CodeSystem</w:t>
            </w:r>
            <w:proofErr w:type="spellEnd"/>
            <w:r w:rsidRPr="00EA2940">
              <w:rPr>
                <w:sz w:val="20"/>
                <w:szCs w:val="20"/>
              </w:rPr>
              <w:t xml:space="preserve">: </w:t>
            </w:r>
            <w:r w:rsidRPr="00EA2940">
              <w:rPr>
                <w:rStyle w:val="XMLname"/>
                <w:sz w:val="20"/>
                <w:szCs w:val="20"/>
              </w:rPr>
              <w:t>ConfidentialityCode urn:oid:2.16.840.1.113883.5.25</w:t>
            </w:r>
            <w:r w:rsidRPr="00EA2940">
              <w:rPr>
                <w:rStyle w:val="keyword"/>
                <w:b w:val="0"/>
              </w:rPr>
              <w:t xml:space="preserve"> STATIC</w:t>
            </w:r>
            <w:r w:rsidRPr="00EA2940">
              <w:rPr>
                <w:sz w:val="20"/>
                <w:szCs w:val="20"/>
              </w:rPr>
              <w:t>) (CONF:</w:t>
            </w:r>
            <w:r w:rsidR="004E193B" w:rsidRPr="00EA2940">
              <w:rPr>
                <w:sz w:val="20"/>
                <w:szCs w:val="20"/>
              </w:rPr>
              <w:t>CMS_4</w:t>
            </w:r>
            <w:r w:rsidRPr="00EA2940">
              <w:rPr>
                <w:sz w:val="20"/>
                <w:szCs w:val="20"/>
              </w:rPr>
              <w:t>).</w:t>
            </w:r>
          </w:p>
        </w:tc>
      </w:tr>
      <w:tr w:rsidR="00A80D15" w:rsidRPr="0064796A" w14:paraId="0886057A" w14:textId="77777777" w:rsidTr="00A80D15">
        <w:trPr>
          <w:cantSplit/>
        </w:trPr>
        <w:tc>
          <w:tcPr>
            <w:tcW w:w="1098" w:type="dxa"/>
          </w:tcPr>
          <w:p w14:paraId="3A97B37A" w14:textId="052A5F2A" w:rsidR="004E193B" w:rsidRPr="00EA2940" w:rsidRDefault="004E193B" w:rsidP="00A80D15">
            <w:pPr>
              <w:pStyle w:val="TableText"/>
              <w:rPr>
                <w:noProof w:val="0"/>
              </w:rPr>
            </w:pPr>
            <w:r w:rsidRPr="00EA2940">
              <w:t>3338-19669_C01</w:t>
            </w:r>
          </w:p>
        </w:tc>
        <w:tc>
          <w:tcPr>
            <w:tcW w:w="1080" w:type="dxa"/>
          </w:tcPr>
          <w:p w14:paraId="68CD12AE" w14:textId="77777777" w:rsidR="00A80D15" w:rsidRPr="00EA2940" w:rsidRDefault="00A80D15" w:rsidP="00A80D15">
            <w:pPr>
              <w:pStyle w:val="TableText"/>
              <w:rPr>
                <w:noProof w:val="0"/>
              </w:rPr>
            </w:pPr>
            <w:r w:rsidRPr="00EA2940">
              <w:rPr>
                <w:noProof w:val="0"/>
              </w:rPr>
              <w:t>5.1</w:t>
            </w:r>
          </w:p>
        </w:tc>
        <w:tc>
          <w:tcPr>
            <w:tcW w:w="3699" w:type="dxa"/>
          </w:tcPr>
          <w:p w14:paraId="1E52825E" w14:textId="77777777" w:rsidR="00A80D15" w:rsidRPr="00EA2940" w:rsidRDefault="00A80D15" w:rsidP="00A80D15">
            <w:pPr>
              <w:spacing w:before="120" w:after="40" w:line="260" w:lineRule="exact"/>
              <w:rPr>
                <w:sz w:val="20"/>
                <w:szCs w:val="20"/>
              </w:rPr>
            </w:pPr>
            <w:r w:rsidRPr="00EA2940">
              <w:rPr>
                <w:sz w:val="20"/>
                <w:szCs w:val="20"/>
              </w:rPr>
              <w:t xml:space="preserve">This </w:t>
            </w:r>
            <w:proofErr w:type="spellStart"/>
            <w:r w:rsidRPr="00EA2940">
              <w:rPr>
                <w:sz w:val="20"/>
                <w:szCs w:val="20"/>
              </w:rPr>
              <w:t>languageCode</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@code</w:t>
            </w:r>
            <w:r w:rsidRPr="00EA2940">
              <w:rPr>
                <w:sz w:val="20"/>
                <w:szCs w:val="20"/>
              </w:rPr>
              <w:t xml:space="preserve">, which </w:t>
            </w:r>
            <w:r w:rsidRPr="00EA2940">
              <w:rPr>
                <w:rStyle w:val="keyword"/>
                <w:b w:val="0"/>
              </w:rPr>
              <w:t>SHALL</w:t>
            </w:r>
            <w:r w:rsidRPr="00EA2940">
              <w:rPr>
                <w:sz w:val="20"/>
                <w:szCs w:val="20"/>
              </w:rPr>
              <w:t xml:space="preserve"> be selected from </w:t>
            </w:r>
            <w:proofErr w:type="spellStart"/>
            <w:r w:rsidRPr="00EA2940">
              <w:rPr>
                <w:sz w:val="20"/>
                <w:szCs w:val="20"/>
              </w:rPr>
              <w:t>ValueSet</w:t>
            </w:r>
            <w:proofErr w:type="spellEnd"/>
            <w:r w:rsidRPr="00EA2940">
              <w:rPr>
                <w:sz w:val="20"/>
                <w:szCs w:val="20"/>
              </w:rPr>
              <w:t xml:space="preserve"> </w:t>
            </w:r>
            <w:r w:rsidRPr="00EA2940">
              <w:rPr>
                <w:rStyle w:val="HyperlinkCourierBold"/>
                <w:b w:val="0"/>
                <w:color w:val="auto"/>
                <w:szCs w:val="20"/>
                <w:u w:val="none"/>
              </w:rPr>
              <w:t>Language</w:t>
            </w:r>
            <w:r w:rsidRPr="00EA2940">
              <w:rPr>
                <w:rStyle w:val="XMLname"/>
                <w:sz w:val="20"/>
                <w:szCs w:val="20"/>
              </w:rPr>
              <w:t xml:space="preserve"> urn:oid:2.16.840.1.113883.1.11.11526</w:t>
            </w:r>
            <w:r w:rsidRPr="00EA2940">
              <w:rPr>
                <w:rStyle w:val="keyword"/>
                <w:b w:val="0"/>
              </w:rPr>
              <w:t xml:space="preserve"> DYNAMIC</w:t>
            </w:r>
            <w:r w:rsidRPr="00EA2940">
              <w:rPr>
                <w:sz w:val="20"/>
                <w:szCs w:val="20"/>
              </w:rPr>
              <w:t xml:space="preserve"> (CONF:3259-19669).</w:t>
            </w:r>
          </w:p>
        </w:tc>
        <w:tc>
          <w:tcPr>
            <w:tcW w:w="3699" w:type="dxa"/>
          </w:tcPr>
          <w:p w14:paraId="5E600BDD" w14:textId="0A462E83" w:rsidR="00A80D15" w:rsidRPr="00EA2940" w:rsidRDefault="00A80D15"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b w:val="0"/>
                <w:szCs w:val="20"/>
              </w:rPr>
              <w:t>languageCode</w:t>
            </w:r>
            <w:proofErr w:type="spellEnd"/>
            <w:r w:rsidRPr="00EA2940">
              <w:rPr>
                <w:sz w:val="20"/>
                <w:szCs w:val="20"/>
              </w:rPr>
              <w:t xml:space="preserve"> (CONF:</w:t>
            </w:r>
            <w:r w:rsidR="004E193B" w:rsidRPr="00EA2940">
              <w:rPr>
                <w:sz w:val="20"/>
                <w:szCs w:val="20"/>
              </w:rPr>
              <w:t>3338-17239</w:t>
            </w:r>
            <w:r w:rsidRPr="00EA2940">
              <w:rPr>
                <w:sz w:val="20"/>
                <w:szCs w:val="20"/>
              </w:rPr>
              <w:t>).</w:t>
            </w:r>
          </w:p>
          <w:p w14:paraId="25B41493" w14:textId="4172FE1B" w:rsidR="00A80D15" w:rsidRPr="00EA2940" w:rsidRDefault="00A80D15" w:rsidP="00A80D15">
            <w:pPr>
              <w:spacing w:after="40" w:line="260" w:lineRule="exact"/>
              <w:ind w:left="144"/>
              <w:rPr>
                <w:rFonts w:ascii="Bookman Old Style" w:eastAsia="Bookman Old Style" w:hAnsi="Bookman Old Style" w:cs="Bookman Old Style"/>
                <w:sz w:val="20"/>
                <w:szCs w:val="20"/>
              </w:rPr>
            </w:pPr>
            <w:r w:rsidRPr="00EA2940">
              <w:rPr>
                <w:sz w:val="20"/>
                <w:szCs w:val="20"/>
              </w:rPr>
              <w:t xml:space="preserve">This </w:t>
            </w:r>
            <w:proofErr w:type="spellStart"/>
            <w:r w:rsidRPr="00EA2940">
              <w:rPr>
                <w:sz w:val="20"/>
                <w:szCs w:val="20"/>
              </w:rPr>
              <w:t>languageCode</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@code</w:t>
            </w:r>
            <w:r w:rsidRPr="00EA2940">
              <w:rPr>
                <w:sz w:val="20"/>
                <w:szCs w:val="20"/>
              </w:rPr>
              <w:t>=</w:t>
            </w:r>
            <w:r w:rsidRPr="00EA2940">
              <w:rPr>
                <w:rStyle w:val="XMLname"/>
                <w:sz w:val="20"/>
                <w:szCs w:val="20"/>
              </w:rPr>
              <w:t>"</w:t>
            </w:r>
            <w:proofErr w:type="spellStart"/>
            <w:r w:rsidRPr="00EA2940">
              <w:rPr>
                <w:rStyle w:val="XMLname"/>
                <w:sz w:val="20"/>
                <w:szCs w:val="20"/>
              </w:rPr>
              <w:t>en</w:t>
            </w:r>
            <w:proofErr w:type="spellEnd"/>
            <w:r w:rsidRPr="00EA2940">
              <w:rPr>
                <w:rStyle w:val="XMLname"/>
                <w:sz w:val="20"/>
                <w:szCs w:val="20"/>
              </w:rPr>
              <w:t>"</w:t>
            </w:r>
            <w:r w:rsidRPr="00EA2940">
              <w:rPr>
                <w:sz w:val="20"/>
                <w:szCs w:val="20"/>
              </w:rPr>
              <w:t xml:space="preserve"> English (</w:t>
            </w:r>
            <w:proofErr w:type="spellStart"/>
            <w:r w:rsidRPr="00EA2940">
              <w:rPr>
                <w:sz w:val="20"/>
                <w:szCs w:val="20"/>
              </w:rPr>
              <w:t>CodeSystem</w:t>
            </w:r>
            <w:proofErr w:type="spellEnd"/>
            <w:r w:rsidRPr="00EA2940">
              <w:rPr>
                <w:sz w:val="20"/>
                <w:szCs w:val="20"/>
              </w:rPr>
              <w:t xml:space="preserve">: </w:t>
            </w:r>
            <w:r w:rsidRPr="00EA2940">
              <w:rPr>
                <w:rStyle w:val="XMLname"/>
                <w:sz w:val="20"/>
                <w:szCs w:val="20"/>
              </w:rPr>
              <w:t>Language urn:oid:2.16.840.1.113883.6.121</w:t>
            </w:r>
            <w:r w:rsidRPr="00EA2940">
              <w:rPr>
                <w:sz w:val="20"/>
                <w:szCs w:val="20"/>
              </w:rPr>
              <w:t>) (CONF:</w:t>
            </w:r>
            <w:r w:rsidR="004E193B" w:rsidRPr="00EA2940">
              <w:rPr>
                <w:sz w:val="20"/>
                <w:szCs w:val="20"/>
              </w:rPr>
              <w:t>3338-19669_C01</w:t>
            </w:r>
            <w:r w:rsidRPr="00EA2940">
              <w:rPr>
                <w:sz w:val="20"/>
                <w:szCs w:val="20"/>
              </w:rPr>
              <w:t>).</w:t>
            </w:r>
          </w:p>
        </w:tc>
      </w:tr>
      <w:tr w:rsidR="00A80D15" w:rsidRPr="0064796A" w14:paraId="7B2D4391" w14:textId="77777777" w:rsidTr="00A80D15">
        <w:trPr>
          <w:cantSplit/>
        </w:trPr>
        <w:tc>
          <w:tcPr>
            <w:tcW w:w="1098" w:type="dxa"/>
          </w:tcPr>
          <w:p w14:paraId="6609A9AE" w14:textId="738B1EB8" w:rsidR="00A80D15" w:rsidRPr="00EA2940" w:rsidRDefault="004E193B" w:rsidP="00A80D15">
            <w:pPr>
              <w:pStyle w:val="TableText"/>
              <w:rPr>
                <w:noProof w:val="0"/>
              </w:rPr>
            </w:pPr>
            <w:r w:rsidRPr="00EA2940">
              <w:rPr>
                <w:noProof w:val="0"/>
              </w:rPr>
              <w:t>CMS_7</w:t>
            </w:r>
          </w:p>
        </w:tc>
        <w:tc>
          <w:tcPr>
            <w:tcW w:w="1080" w:type="dxa"/>
          </w:tcPr>
          <w:p w14:paraId="1BBF5FFD" w14:textId="3B267753" w:rsidR="00A80D15" w:rsidRPr="00EA2940" w:rsidRDefault="00A80D15" w:rsidP="00A80D15">
            <w:pPr>
              <w:pStyle w:val="TableText"/>
              <w:rPr>
                <w:noProof w:val="0"/>
              </w:rPr>
            </w:pPr>
            <w:r w:rsidRPr="00EA2940">
              <w:rPr>
                <w:noProof w:val="0"/>
              </w:rPr>
              <w:t>5.1.</w:t>
            </w:r>
            <w:r w:rsidR="004E193B" w:rsidRPr="00EA2940">
              <w:rPr>
                <w:noProof w:val="0"/>
              </w:rPr>
              <w:t>1</w:t>
            </w:r>
          </w:p>
        </w:tc>
        <w:tc>
          <w:tcPr>
            <w:tcW w:w="3699" w:type="dxa"/>
          </w:tcPr>
          <w:p w14:paraId="17D23658" w14:textId="77777777" w:rsidR="00A80D15" w:rsidRPr="00EA2940" w:rsidRDefault="00A80D15" w:rsidP="00A80D15">
            <w:pPr>
              <w:pStyle w:val="TableText"/>
              <w:rPr>
                <w:noProof w:val="0"/>
              </w:rPr>
            </w:pPr>
            <w:r w:rsidRPr="00EA2940">
              <w:rPr>
                <w:noProof w:val="0"/>
              </w:rPr>
              <w:t>n/a</w:t>
            </w:r>
          </w:p>
        </w:tc>
        <w:tc>
          <w:tcPr>
            <w:tcW w:w="3699" w:type="dxa"/>
          </w:tcPr>
          <w:p w14:paraId="767B81BE" w14:textId="5207EFCF" w:rsidR="00A80D15" w:rsidRPr="00EA2940" w:rsidRDefault="00A80D15" w:rsidP="004E193B">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informationRecipient</w:t>
            </w:r>
            <w:proofErr w:type="spellEnd"/>
            <w:r w:rsidRPr="00EA2940">
              <w:rPr>
                <w:noProof w:val="0"/>
              </w:rPr>
              <w:t xml:space="preserve"> (CONF:</w:t>
            </w:r>
            <w:r w:rsidRPr="00EA2940">
              <w:t xml:space="preserve"> </w:t>
            </w:r>
            <w:r w:rsidR="004E193B" w:rsidRPr="00EA2940">
              <w:t>CMS_7</w:t>
            </w:r>
            <w:r w:rsidRPr="00EA2940">
              <w:rPr>
                <w:noProof w:val="0"/>
              </w:rPr>
              <w:t>).</w:t>
            </w:r>
          </w:p>
        </w:tc>
      </w:tr>
      <w:tr w:rsidR="00A80D15" w:rsidRPr="0064796A" w14:paraId="2C2A4BF0" w14:textId="77777777" w:rsidTr="00A80D15">
        <w:trPr>
          <w:cantSplit/>
        </w:trPr>
        <w:tc>
          <w:tcPr>
            <w:tcW w:w="1098" w:type="dxa"/>
          </w:tcPr>
          <w:p w14:paraId="12860119" w14:textId="1587C42C" w:rsidR="00A80D15" w:rsidRPr="00EA2940" w:rsidRDefault="007B568C" w:rsidP="00A80D15">
            <w:pPr>
              <w:pStyle w:val="TableText"/>
              <w:rPr>
                <w:noProof w:val="0"/>
              </w:rPr>
            </w:pPr>
            <w:r w:rsidRPr="00EA2940">
              <w:rPr>
                <w:noProof w:val="0"/>
              </w:rPr>
              <w:t>CMS_8</w:t>
            </w:r>
          </w:p>
        </w:tc>
        <w:tc>
          <w:tcPr>
            <w:tcW w:w="1080" w:type="dxa"/>
          </w:tcPr>
          <w:p w14:paraId="39E4D374" w14:textId="147D9C0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1A90EBE6" w14:textId="77777777" w:rsidR="00A80D15" w:rsidRPr="00EA2940" w:rsidRDefault="00A80D15" w:rsidP="00A80D15">
            <w:pPr>
              <w:pStyle w:val="TableText"/>
              <w:rPr>
                <w:noProof w:val="0"/>
              </w:rPr>
            </w:pPr>
            <w:r w:rsidRPr="00EA2940">
              <w:rPr>
                <w:noProof w:val="0"/>
              </w:rPr>
              <w:t>n/a</w:t>
            </w:r>
          </w:p>
        </w:tc>
        <w:tc>
          <w:tcPr>
            <w:tcW w:w="3699" w:type="dxa"/>
          </w:tcPr>
          <w:p w14:paraId="44B69977" w14:textId="194D56DE" w:rsidR="00A80D15" w:rsidRPr="00EA2940" w:rsidRDefault="00A80D15" w:rsidP="007B568C">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informationRecipient</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noProof w:val="0"/>
              </w:rPr>
              <w:t>intendedRecipient</w:t>
            </w:r>
            <w:proofErr w:type="spellEnd"/>
            <w:r w:rsidRPr="00EA2940">
              <w:rPr>
                <w:noProof w:val="0"/>
              </w:rPr>
              <w:t xml:space="preserve"> (CONF:</w:t>
            </w:r>
            <w:r w:rsidR="007B568C" w:rsidRPr="00EA2940">
              <w:t>CMS_8</w:t>
            </w:r>
            <w:r w:rsidRPr="00EA2940">
              <w:rPr>
                <w:noProof w:val="0"/>
              </w:rPr>
              <w:t>).</w:t>
            </w:r>
          </w:p>
        </w:tc>
      </w:tr>
      <w:tr w:rsidR="00A80D15" w:rsidRPr="0064796A" w14:paraId="2F3476A1" w14:textId="77777777" w:rsidTr="00A80D15">
        <w:trPr>
          <w:cantSplit/>
        </w:trPr>
        <w:tc>
          <w:tcPr>
            <w:tcW w:w="1098" w:type="dxa"/>
          </w:tcPr>
          <w:p w14:paraId="6DB00AA1" w14:textId="470A4629" w:rsidR="00A80D15" w:rsidRPr="00EA2940" w:rsidRDefault="007B568C" w:rsidP="00A80D15">
            <w:pPr>
              <w:pStyle w:val="TableText"/>
              <w:rPr>
                <w:noProof w:val="0"/>
              </w:rPr>
            </w:pPr>
            <w:r w:rsidRPr="00EA2940">
              <w:t>CMS_9</w:t>
            </w:r>
          </w:p>
        </w:tc>
        <w:tc>
          <w:tcPr>
            <w:tcW w:w="1080" w:type="dxa"/>
          </w:tcPr>
          <w:p w14:paraId="1594B787" w14:textId="70325F9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5518565" w14:textId="77777777" w:rsidR="00A80D15" w:rsidRPr="00EA2940" w:rsidRDefault="00A80D15" w:rsidP="00A80D15">
            <w:pPr>
              <w:pStyle w:val="TableText"/>
              <w:rPr>
                <w:noProof w:val="0"/>
              </w:rPr>
            </w:pPr>
            <w:r w:rsidRPr="00EA2940">
              <w:rPr>
                <w:noProof w:val="0"/>
              </w:rPr>
              <w:t>n/a</w:t>
            </w:r>
          </w:p>
        </w:tc>
        <w:tc>
          <w:tcPr>
            <w:tcW w:w="3699" w:type="dxa"/>
          </w:tcPr>
          <w:p w14:paraId="237734E2" w14:textId="19E847A9" w:rsidR="00A80D15" w:rsidRPr="00EA2940" w:rsidRDefault="00A80D15" w:rsidP="007B568C">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intendedRecipient</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id</w:t>
            </w:r>
            <w:r w:rsidRPr="00EA2940">
              <w:rPr>
                <w:noProof w:val="0"/>
              </w:rPr>
              <w:t xml:space="preserve"> (CONF:</w:t>
            </w:r>
            <w:r w:rsidR="007B568C" w:rsidRPr="00EA2940">
              <w:t>CMS_9</w:t>
            </w:r>
            <w:r w:rsidRPr="00EA2940">
              <w:rPr>
                <w:noProof w:val="0"/>
              </w:rPr>
              <w:t>).</w:t>
            </w:r>
          </w:p>
        </w:tc>
      </w:tr>
      <w:tr w:rsidR="00A80D15" w:rsidRPr="0064796A" w14:paraId="288145DD" w14:textId="77777777" w:rsidTr="00A80D15">
        <w:trPr>
          <w:cantSplit/>
        </w:trPr>
        <w:tc>
          <w:tcPr>
            <w:tcW w:w="1098" w:type="dxa"/>
          </w:tcPr>
          <w:p w14:paraId="0AB7BEA1" w14:textId="7F11E87F" w:rsidR="00A80D15" w:rsidRPr="00EA2940" w:rsidRDefault="007B568C" w:rsidP="00A80D15">
            <w:pPr>
              <w:pStyle w:val="TableText"/>
              <w:rPr>
                <w:noProof w:val="0"/>
              </w:rPr>
            </w:pPr>
            <w:r w:rsidRPr="00EA2940">
              <w:lastRenderedPageBreak/>
              <w:t>CMS_10</w:t>
            </w:r>
          </w:p>
        </w:tc>
        <w:tc>
          <w:tcPr>
            <w:tcW w:w="1080" w:type="dxa"/>
          </w:tcPr>
          <w:p w14:paraId="4618EC8C" w14:textId="6D1142A0"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45378A54" w14:textId="77777777" w:rsidR="00A80D15" w:rsidRPr="00EA2940" w:rsidRDefault="00A80D15" w:rsidP="00A80D15">
            <w:pPr>
              <w:pStyle w:val="TableText"/>
              <w:rPr>
                <w:noProof w:val="0"/>
              </w:rPr>
            </w:pPr>
            <w:r w:rsidRPr="00EA2940">
              <w:rPr>
                <w:noProof w:val="0"/>
              </w:rPr>
              <w:t>n/a</w:t>
            </w:r>
          </w:p>
        </w:tc>
        <w:tc>
          <w:tcPr>
            <w:tcW w:w="3699" w:type="dxa"/>
          </w:tcPr>
          <w:p w14:paraId="0B7527B7" w14:textId="6E725010" w:rsidR="00A80D15" w:rsidRPr="00EA2940" w:rsidRDefault="00A80D15" w:rsidP="007B568C">
            <w:pPr>
              <w:pStyle w:val="TableText"/>
              <w:rPr>
                <w:rFonts w:ascii="Bookman Old Style" w:eastAsia="Bookman Old Style" w:hAnsi="Bookman Old Style" w:cs="Bookman Old Style"/>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@root</w:t>
            </w:r>
            <w:r w:rsidRPr="00EA2940">
              <w:rPr>
                <w:noProof w:val="0"/>
              </w:rPr>
              <w:t>=</w:t>
            </w:r>
            <w:r w:rsidRPr="00EA2940">
              <w:rPr>
                <w:rStyle w:val="XMLname"/>
                <w:noProof w:val="0"/>
              </w:rPr>
              <w:t>"2.16.840.1.113883.3.249.7"</w:t>
            </w:r>
            <w:r w:rsidRPr="00EA2940">
              <w:rPr>
                <w:noProof w:val="0"/>
              </w:rPr>
              <w:t xml:space="preserve"> CMS Program (CONF:</w:t>
            </w:r>
            <w:r w:rsidR="007B568C" w:rsidRPr="00EA2940">
              <w:t>CMS_10</w:t>
            </w:r>
            <w:r w:rsidRPr="00EA2940">
              <w:rPr>
                <w:noProof w:val="0"/>
              </w:rPr>
              <w:t>).</w:t>
            </w:r>
          </w:p>
        </w:tc>
      </w:tr>
      <w:tr w:rsidR="00A80D15" w:rsidRPr="0064796A" w14:paraId="60AD2375" w14:textId="77777777" w:rsidTr="00A80D15">
        <w:trPr>
          <w:cantSplit/>
        </w:trPr>
        <w:tc>
          <w:tcPr>
            <w:tcW w:w="1098" w:type="dxa"/>
          </w:tcPr>
          <w:p w14:paraId="0261F379" w14:textId="32765C17" w:rsidR="00A80D15" w:rsidRPr="00EA2940" w:rsidRDefault="007B568C" w:rsidP="00A80D15">
            <w:pPr>
              <w:pStyle w:val="TableText"/>
              <w:rPr>
                <w:noProof w:val="0"/>
              </w:rPr>
            </w:pPr>
            <w:r w:rsidRPr="00EA2940">
              <w:t>CMS_11</w:t>
            </w:r>
          </w:p>
        </w:tc>
        <w:tc>
          <w:tcPr>
            <w:tcW w:w="1080" w:type="dxa"/>
          </w:tcPr>
          <w:p w14:paraId="02C627AD" w14:textId="01B7B5F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6ECCC9A" w14:textId="77777777" w:rsidR="00A80D15" w:rsidRPr="00EA2940" w:rsidRDefault="00A80D15" w:rsidP="00A80D15">
            <w:pPr>
              <w:pStyle w:val="TableText"/>
              <w:rPr>
                <w:noProof w:val="0"/>
              </w:rPr>
            </w:pPr>
            <w:r w:rsidRPr="00EA2940">
              <w:rPr>
                <w:noProof w:val="0"/>
              </w:rPr>
              <w:t>n/a</w:t>
            </w:r>
          </w:p>
        </w:tc>
        <w:tc>
          <w:tcPr>
            <w:tcW w:w="3699" w:type="dxa"/>
          </w:tcPr>
          <w:p w14:paraId="46FE3069" w14:textId="3B3B9A33" w:rsidR="007B568C" w:rsidRPr="00EA2940" w:rsidRDefault="00A80D15" w:rsidP="007B568C">
            <w:pPr>
              <w:pStyle w:val="TableText"/>
              <w:rPr>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w:t>
            </w:r>
            <w:r w:rsidRPr="00EA2940">
              <w:rPr>
                <w:rStyle w:val="XMLnameBold"/>
                <w:b w:val="0"/>
                <w:noProof w:val="0"/>
              </w:rPr>
              <w:t>extension</w:t>
            </w:r>
            <w:r w:rsidRPr="00EA2940">
              <w:rPr>
                <w:noProof w:val="0"/>
              </w:rPr>
              <w:t xml:space="preserve">, which </w:t>
            </w:r>
            <w:r w:rsidRPr="00EA2940">
              <w:rPr>
                <w:rStyle w:val="keyword"/>
                <w:b w:val="0"/>
                <w:noProof w:val="0"/>
              </w:rPr>
              <w:t>SHALL</w:t>
            </w:r>
            <w:r w:rsidRPr="00EA2940">
              <w:rPr>
                <w:noProof w:val="0"/>
              </w:rPr>
              <w:t xml:space="preserve"> be selected from </w:t>
            </w:r>
            <w:proofErr w:type="spellStart"/>
            <w:r w:rsidRPr="00EA2940">
              <w:rPr>
                <w:noProof w:val="0"/>
              </w:rPr>
              <w:t>ValueSet</w:t>
            </w:r>
            <w:proofErr w:type="spellEnd"/>
            <w:r w:rsidRPr="00EA2940">
              <w:rPr>
                <w:noProof w:val="0"/>
              </w:rPr>
              <w:t xml:space="preserve"> </w:t>
            </w:r>
            <w:r w:rsidRPr="00EA2940">
              <w:rPr>
                <w:rFonts w:ascii="Courier New" w:hAnsi="Courier New"/>
                <w:lang w:eastAsia="zh-CN"/>
              </w:rPr>
              <w:t>CMS Program Name</w:t>
            </w:r>
            <w:r w:rsidRPr="00EA2940">
              <w:rPr>
                <w:rStyle w:val="HyperlinkCourierBold"/>
                <w:szCs w:val="20"/>
                <w:u w:val="none"/>
              </w:rPr>
              <w:t xml:space="preserve"> </w:t>
            </w:r>
            <w:r w:rsidRPr="00EA2940">
              <w:rPr>
                <w:rStyle w:val="XMLname"/>
                <w:noProof w:val="0"/>
              </w:rPr>
              <w:t>2.16.840.1.113883.3.249.14.101</w:t>
            </w:r>
            <w:r w:rsidRPr="00EA2940">
              <w:rPr>
                <w:rStyle w:val="keyword"/>
                <w:noProof w:val="0"/>
              </w:rPr>
              <w:t xml:space="preserve"> </w:t>
            </w:r>
            <w:r w:rsidRPr="00EA2940">
              <w:rPr>
                <w:rStyle w:val="keyword"/>
                <w:b w:val="0"/>
                <w:noProof w:val="0"/>
              </w:rPr>
              <w:t>STATIC</w:t>
            </w:r>
            <w:r w:rsidRPr="00EA2940">
              <w:rPr>
                <w:noProof w:val="0"/>
              </w:rPr>
              <w:t xml:space="preserve"> </w:t>
            </w:r>
            <w:r w:rsidR="007B568C" w:rsidRPr="00EA2940">
              <w:rPr>
                <w:noProof w:val="0"/>
              </w:rPr>
              <w:t xml:space="preserve">2018-05-01 </w:t>
            </w:r>
            <w:r w:rsidRPr="00EA2940">
              <w:rPr>
                <w:noProof w:val="0"/>
              </w:rPr>
              <w:t>(CONF:</w:t>
            </w:r>
            <w:r w:rsidR="007B568C" w:rsidRPr="00EA2940">
              <w:t>CMS_11</w:t>
            </w:r>
            <w:r w:rsidRPr="00EA2940">
              <w:rPr>
                <w:noProof w:val="0"/>
              </w:rPr>
              <w:t>).</w:t>
            </w:r>
          </w:p>
          <w:p w14:paraId="3FE8CA7E" w14:textId="69A806DD" w:rsidR="00A80D15" w:rsidRPr="00EA2940" w:rsidRDefault="007B568C" w:rsidP="007B568C">
            <w:pPr>
              <w:pStyle w:val="TableText"/>
              <w:rPr>
                <w:rFonts w:ascii="Bookman Old Style" w:eastAsia="Bookman Old Style" w:hAnsi="Bookman Old Style" w:cs="Bookman Old Style"/>
                <w:noProof w:val="0"/>
              </w:rPr>
            </w:pPr>
            <w:r w:rsidRPr="00EA2940">
              <w:t>Note: The extension value is the CMS program name code, which indicates the CMS program the report is being submitted to.</w:t>
            </w:r>
            <w:hyperlink w:anchor="VS_CMS_Program_Name" w:history="1"/>
          </w:p>
        </w:tc>
      </w:tr>
      <w:tr w:rsidR="00A80D15" w:rsidRPr="0064796A" w14:paraId="7A8477F1" w14:textId="77777777" w:rsidTr="00A80D15">
        <w:trPr>
          <w:cantSplit/>
          <w:trHeight w:val="1731"/>
        </w:trPr>
        <w:tc>
          <w:tcPr>
            <w:tcW w:w="1098" w:type="dxa"/>
          </w:tcPr>
          <w:p w14:paraId="6D36179E" w14:textId="2E7C4ED2" w:rsidR="00A80D15" w:rsidRPr="00EA2940" w:rsidRDefault="007B568C" w:rsidP="00A80D15">
            <w:pPr>
              <w:pStyle w:val="TableText"/>
              <w:rPr>
                <w:noProof w:val="0"/>
              </w:rPr>
            </w:pPr>
            <w:r w:rsidRPr="00EA2940">
              <w:t>CMS_12</w:t>
            </w:r>
          </w:p>
        </w:tc>
        <w:tc>
          <w:tcPr>
            <w:tcW w:w="1080" w:type="dxa"/>
          </w:tcPr>
          <w:p w14:paraId="4F34F99D" w14:textId="71E899F7"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E58E78F" w14:textId="77777777" w:rsidR="00A80D15" w:rsidRPr="00EA2940" w:rsidRDefault="00A80D15" w:rsidP="00A80D15">
            <w:pPr>
              <w:pStyle w:val="TableText"/>
              <w:rPr>
                <w:noProof w:val="0"/>
              </w:rPr>
            </w:pPr>
            <w:r w:rsidRPr="00EA2940">
              <w:rPr>
                <w:noProof w:val="0"/>
              </w:rPr>
              <w:t>n/a</w:t>
            </w:r>
          </w:p>
        </w:tc>
        <w:tc>
          <w:tcPr>
            <w:tcW w:w="3699" w:type="dxa"/>
          </w:tcPr>
          <w:p w14:paraId="759B8249" w14:textId="3543BE86" w:rsidR="00A80D15" w:rsidRPr="00EA2940" w:rsidRDefault="00A80D15" w:rsidP="00A80D15">
            <w:pPr>
              <w:pStyle w:val="TableText"/>
              <w:rPr>
                <w:noProof w:val="0"/>
              </w:rPr>
            </w:pPr>
            <w:r w:rsidRPr="00EA2940">
              <w:rPr>
                <w:noProof w:val="0"/>
              </w:rPr>
              <w:t>If ClinicalDocument/informationRecipient/intendedRecipient/id/@extension="CPC</w:t>
            </w:r>
            <w:r w:rsidRPr="00EA2940">
              <w:t>PLUS</w:t>
            </w:r>
            <w:r w:rsidRPr="00EA2940">
              <w:rPr>
                <w:noProof w:val="0"/>
              </w:rPr>
              <w:t xml:space="preserve">", then </w:t>
            </w:r>
            <w:proofErr w:type="spellStart"/>
            <w:r w:rsidRPr="00EA2940">
              <w:rPr>
                <w:noProof w:val="0"/>
              </w:rPr>
              <w:t>ClinicalDocument</w:t>
            </w:r>
            <w:proofErr w:type="spellEnd"/>
            <w:r w:rsidRPr="00EA2940">
              <w:rPr>
                <w:noProof w:val="0"/>
              </w:rPr>
              <w:t>/participant/@</w:t>
            </w:r>
            <w:proofErr w:type="spellStart"/>
            <w:r w:rsidRPr="00EA2940">
              <w:rPr>
                <w:noProof w:val="0"/>
              </w:rPr>
              <w:t>typeCode</w:t>
            </w:r>
            <w:proofErr w:type="spellEnd"/>
            <w:r w:rsidRPr="00EA2940">
              <w:rPr>
                <w:noProof w:val="0"/>
              </w:rPr>
              <w:t>="LOC"</w:t>
            </w:r>
            <w:r w:rsidRPr="00EA2940">
              <w:rPr>
                <w:rStyle w:val="keyword"/>
                <w:noProof w:val="0"/>
              </w:rPr>
              <w:t xml:space="preserve"> </w:t>
            </w:r>
            <w:r w:rsidRPr="00EA2940">
              <w:rPr>
                <w:rStyle w:val="keyword"/>
                <w:b w:val="0"/>
                <w:noProof w:val="0"/>
              </w:rPr>
              <w:t>SHALL</w:t>
            </w:r>
            <w:r w:rsidRPr="00EA2940">
              <w:rPr>
                <w:rStyle w:val="keyword"/>
                <w:noProof w:val="0"/>
              </w:rPr>
              <w:t xml:space="preserve"> </w:t>
            </w:r>
            <w:r w:rsidRPr="00EA2940">
              <w:rPr>
                <w:noProof w:val="0"/>
              </w:rPr>
              <w:t>be present (CONF:</w:t>
            </w:r>
            <w:r w:rsidRPr="00EA2940">
              <w:t xml:space="preserve"> </w:t>
            </w:r>
            <w:r w:rsidR="007B568C" w:rsidRPr="00EA2940">
              <w:t>CMS_12</w:t>
            </w:r>
            <w:r w:rsidRPr="00EA2940">
              <w:rPr>
                <w:noProof w:val="0"/>
              </w:rPr>
              <w:t>).</w:t>
            </w:r>
          </w:p>
          <w:p w14:paraId="73B82586" w14:textId="69E22540" w:rsidR="007B568C" w:rsidRPr="00EA2940" w:rsidRDefault="007B568C" w:rsidP="00A80D15">
            <w:pPr>
              <w:pStyle w:val="TableText"/>
              <w:rPr>
                <w:noProof w:val="0"/>
              </w:rPr>
            </w:pPr>
            <w:r w:rsidRPr="00EA2940">
              <w:t>Note: For CPC+ reporting, CPC+ APM Entity Identifier must be submitted.</w:t>
            </w:r>
          </w:p>
        </w:tc>
      </w:tr>
      <w:tr w:rsidR="00A80D15" w:rsidRPr="0064796A" w14:paraId="6D9A6A34" w14:textId="77777777" w:rsidTr="00A80D15">
        <w:trPr>
          <w:cantSplit/>
        </w:trPr>
        <w:tc>
          <w:tcPr>
            <w:tcW w:w="1098" w:type="dxa"/>
          </w:tcPr>
          <w:p w14:paraId="46FA58E7" w14:textId="02F0F5CC" w:rsidR="00A80D15" w:rsidRPr="00EA2940" w:rsidRDefault="007B568C" w:rsidP="00A80D15">
            <w:pPr>
              <w:pStyle w:val="TableText"/>
              <w:rPr>
                <w:noProof w:val="0"/>
              </w:rPr>
            </w:pPr>
            <w:r w:rsidRPr="00EA2940">
              <w:t>CMS_13</w:t>
            </w:r>
          </w:p>
        </w:tc>
        <w:tc>
          <w:tcPr>
            <w:tcW w:w="1080" w:type="dxa"/>
          </w:tcPr>
          <w:p w14:paraId="0D31759B" w14:textId="711241C9"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D796D10" w14:textId="77777777" w:rsidR="00A80D15" w:rsidRPr="00EA2940" w:rsidRDefault="00A80D15" w:rsidP="00A80D15">
            <w:pPr>
              <w:pStyle w:val="TableText"/>
              <w:rPr>
                <w:rStyle w:val="keyword"/>
                <w:noProof w:val="0"/>
              </w:rPr>
            </w:pPr>
            <w:r w:rsidRPr="00EA2940">
              <w:rPr>
                <w:noProof w:val="0"/>
              </w:rPr>
              <w:t>n/a</w:t>
            </w:r>
          </w:p>
        </w:tc>
        <w:tc>
          <w:tcPr>
            <w:tcW w:w="3699" w:type="dxa"/>
          </w:tcPr>
          <w:p w14:paraId="63248B0B" w14:textId="7CE7D7DD" w:rsidR="00A80D15" w:rsidRPr="00EA2940" w:rsidRDefault="00A80D15" w:rsidP="007B568C">
            <w:pPr>
              <w:pStyle w:val="BodyText0"/>
              <w:tabs>
                <w:tab w:val="left" w:pos="1080"/>
                <w:tab w:val="left" w:pos="1440"/>
              </w:tabs>
              <w:spacing w:line="260" w:lineRule="exact"/>
              <w:rPr>
                <w:sz w:val="20"/>
                <w:szCs w:val="20"/>
              </w:rPr>
            </w:pPr>
            <w:r w:rsidRPr="00EA2940">
              <w:rPr>
                <w:sz w:val="20"/>
                <w:szCs w:val="20"/>
              </w:rPr>
              <w:t xml:space="preserve">If ClinicalDocument/informationRecipient/intendedRecipient/id/@extension="CPCPLUS", then QRDA Category III Measure Section – CMS </w:t>
            </w:r>
            <w:r w:rsidRPr="00EA2940">
              <w:rPr>
                <w:rStyle w:val="keyword"/>
                <w:b w:val="0"/>
              </w:rPr>
              <w:t>SHALL</w:t>
            </w:r>
            <w:r w:rsidRPr="00EA2940">
              <w:rPr>
                <w:rStyle w:val="keyword"/>
              </w:rPr>
              <w:t xml:space="preserve"> </w:t>
            </w:r>
            <w:r w:rsidRPr="00EA2940">
              <w:rPr>
                <w:sz w:val="20"/>
                <w:szCs w:val="20"/>
              </w:rPr>
              <w:t>be present (CONF:</w:t>
            </w:r>
            <w:r w:rsidR="007B568C" w:rsidRPr="00EA2940">
              <w:t xml:space="preserve"> </w:t>
            </w:r>
            <w:r w:rsidR="007B568C" w:rsidRPr="00EA2940">
              <w:rPr>
                <w:sz w:val="20"/>
                <w:szCs w:val="20"/>
              </w:rPr>
              <w:t>CMS_13</w:t>
            </w:r>
            <w:r w:rsidRPr="00EA2940">
              <w:rPr>
                <w:sz w:val="20"/>
                <w:szCs w:val="20"/>
              </w:rPr>
              <w:t>).</w:t>
            </w:r>
          </w:p>
          <w:p w14:paraId="7659C9AA" w14:textId="0BF71E9C" w:rsidR="007B568C" w:rsidRPr="00EA2940" w:rsidRDefault="007B568C" w:rsidP="007B568C">
            <w:pPr>
              <w:pStyle w:val="BodyText0"/>
              <w:tabs>
                <w:tab w:val="left" w:pos="1080"/>
                <w:tab w:val="left" w:pos="1440"/>
              </w:tabs>
              <w:spacing w:line="260" w:lineRule="exact"/>
              <w:rPr>
                <w:rStyle w:val="keyword"/>
              </w:rPr>
            </w:pPr>
            <w:r w:rsidRPr="00EA2940">
              <w:rPr>
                <w:sz w:val="20"/>
                <w:szCs w:val="20"/>
              </w:rPr>
              <w:t>Note: For CPC+ reporting, the QRDA III document must contain a Quality (</w:t>
            </w:r>
            <w:proofErr w:type="spellStart"/>
            <w:r w:rsidRPr="00EA2940">
              <w:rPr>
                <w:sz w:val="20"/>
                <w:szCs w:val="20"/>
              </w:rPr>
              <w:t>eCQMs</w:t>
            </w:r>
            <w:proofErr w:type="spellEnd"/>
            <w:r w:rsidRPr="00EA2940">
              <w:rPr>
                <w:sz w:val="20"/>
                <w:szCs w:val="20"/>
              </w:rPr>
              <w:t>) section.</w:t>
            </w:r>
          </w:p>
        </w:tc>
      </w:tr>
      <w:tr w:rsidR="00A80D15" w:rsidRPr="0064796A" w14:paraId="45BBC09A" w14:textId="77777777" w:rsidTr="00A80D15">
        <w:trPr>
          <w:cantSplit/>
        </w:trPr>
        <w:tc>
          <w:tcPr>
            <w:tcW w:w="1098" w:type="dxa"/>
          </w:tcPr>
          <w:p w14:paraId="57E93903" w14:textId="65513A4F" w:rsidR="00A80D15" w:rsidRPr="00EA2940" w:rsidRDefault="007B568C" w:rsidP="00A80D15">
            <w:pPr>
              <w:pStyle w:val="TableText"/>
              <w:rPr>
                <w:noProof w:val="0"/>
              </w:rPr>
            </w:pPr>
            <w:r w:rsidRPr="00EA2940">
              <w:rPr>
                <w:noProof w:val="0"/>
              </w:rPr>
              <w:t>CMS_14</w:t>
            </w:r>
          </w:p>
        </w:tc>
        <w:tc>
          <w:tcPr>
            <w:tcW w:w="1080" w:type="dxa"/>
          </w:tcPr>
          <w:p w14:paraId="293D0620" w14:textId="7836E0C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2520D1E4" w14:textId="77777777" w:rsidR="00A80D15" w:rsidRPr="00EA2940" w:rsidRDefault="00A80D15" w:rsidP="00A80D15">
            <w:pPr>
              <w:pStyle w:val="TableText"/>
              <w:rPr>
                <w:rStyle w:val="keyword"/>
                <w:noProof w:val="0"/>
              </w:rPr>
            </w:pPr>
            <w:r w:rsidRPr="00EA2940">
              <w:rPr>
                <w:noProof w:val="0"/>
              </w:rPr>
              <w:t>n/a</w:t>
            </w:r>
          </w:p>
        </w:tc>
        <w:tc>
          <w:tcPr>
            <w:tcW w:w="3699" w:type="dxa"/>
          </w:tcPr>
          <w:p w14:paraId="524EFAF0" w14:textId="7B6D2A07" w:rsidR="00A80D15" w:rsidRPr="00EA2940" w:rsidRDefault="00A80D15" w:rsidP="00A80D15">
            <w:pPr>
              <w:pStyle w:val="BodyText0"/>
              <w:tabs>
                <w:tab w:val="left" w:pos="1080"/>
                <w:tab w:val="left" w:pos="1440"/>
              </w:tabs>
              <w:spacing w:line="260" w:lineRule="exact"/>
              <w:rPr>
                <w:sz w:val="20"/>
                <w:szCs w:val="20"/>
                <w:shd w:val="clear" w:color="auto" w:fill="FFFFFF"/>
              </w:rPr>
            </w:pPr>
            <w:r w:rsidRPr="00EA2940">
              <w:rPr>
                <w:sz w:val="20"/>
                <w:szCs w:val="20"/>
                <w:shd w:val="clear" w:color="auto" w:fill="FFFFFF"/>
              </w:rPr>
              <w:t>If ClinicalDocument/informationRecipient/intendedRecipient/id/@extension="CPCPLUS", then Performance Rate for Proportion Measure – CMS (V</w:t>
            </w:r>
            <w:r w:rsidR="003556A1" w:rsidRPr="00EA2940">
              <w:rPr>
                <w:sz w:val="20"/>
                <w:szCs w:val="20"/>
                <w:shd w:val="clear" w:color="auto" w:fill="FFFFFF"/>
              </w:rPr>
              <w:t>3</w:t>
            </w:r>
            <w:r w:rsidRPr="00EA2940">
              <w:rPr>
                <w:sz w:val="20"/>
                <w:szCs w:val="20"/>
                <w:shd w:val="clear" w:color="auto" w:fill="FFFFFF"/>
              </w:rPr>
              <w:t>) SHALL be present (CONF:</w:t>
            </w:r>
            <w:r w:rsidR="007B568C" w:rsidRPr="00EA2940">
              <w:t xml:space="preserve"> </w:t>
            </w:r>
            <w:r w:rsidR="007B568C" w:rsidRPr="00EA2940">
              <w:rPr>
                <w:sz w:val="20"/>
                <w:szCs w:val="20"/>
              </w:rPr>
              <w:t>CMS_14</w:t>
            </w:r>
            <w:r w:rsidRPr="00EA2940">
              <w:rPr>
                <w:sz w:val="20"/>
                <w:szCs w:val="20"/>
                <w:shd w:val="clear" w:color="auto" w:fill="FFFFFF"/>
              </w:rPr>
              <w:t>).</w:t>
            </w:r>
          </w:p>
          <w:p w14:paraId="7720F09D" w14:textId="3AFDB77C" w:rsidR="007B568C" w:rsidRPr="00EA2940" w:rsidRDefault="007B568C" w:rsidP="00A80D15">
            <w:pPr>
              <w:pStyle w:val="BodyText0"/>
              <w:tabs>
                <w:tab w:val="left" w:pos="1080"/>
                <w:tab w:val="left" w:pos="1440"/>
              </w:tabs>
              <w:spacing w:line="260" w:lineRule="exact"/>
              <w:rPr>
                <w:rStyle w:val="keyword"/>
              </w:rPr>
            </w:pPr>
            <w:r w:rsidRPr="00EA2940">
              <w:rPr>
                <w:sz w:val="20"/>
              </w:rPr>
              <w:t>Note: For CPC+ reporting, performance period for the Quality (</w:t>
            </w:r>
            <w:proofErr w:type="spellStart"/>
            <w:r w:rsidRPr="00EA2940">
              <w:rPr>
                <w:sz w:val="20"/>
              </w:rPr>
              <w:t>eCQMs</w:t>
            </w:r>
            <w:proofErr w:type="spellEnd"/>
            <w:r w:rsidRPr="00EA2940">
              <w:rPr>
                <w:sz w:val="20"/>
              </w:rPr>
              <w:t>) section must be specified.</w:t>
            </w:r>
          </w:p>
        </w:tc>
      </w:tr>
      <w:tr w:rsidR="00A80D15" w:rsidRPr="0064796A" w14:paraId="371B913C" w14:textId="77777777" w:rsidTr="00A80D15">
        <w:trPr>
          <w:cantSplit/>
        </w:trPr>
        <w:tc>
          <w:tcPr>
            <w:tcW w:w="1098" w:type="dxa"/>
          </w:tcPr>
          <w:p w14:paraId="569D8454" w14:textId="25F23C17" w:rsidR="00A80D15" w:rsidRPr="00EA2940" w:rsidRDefault="003738B1" w:rsidP="00A80D15">
            <w:pPr>
              <w:pStyle w:val="TableText"/>
              <w:rPr>
                <w:noProof w:val="0"/>
              </w:rPr>
            </w:pPr>
            <w:r w:rsidRPr="00EA2940">
              <w:rPr>
                <w:noProof w:val="0"/>
              </w:rPr>
              <w:t>CMS_15</w:t>
            </w:r>
          </w:p>
        </w:tc>
        <w:tc>
          <w:tcPr>
            <w:tcW w:w="1080" w:type="dxa"/>
          </w:tcPr>
          <w:p w14:paraId="73EA6759" w14:textId="58F80769"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028BC390" w14:textId="77777777" w:rsidR="00A80D15" w:rsidRPr="00EA2940" w:rsidRDefault="00A80D15" w:rsidP="00A80D15">
            <w:pPr>
              <w:pStyle w:val="TableText"/>
              <w:rPr>
                <w:noProof w:val="0"/>
              </w:rPr>
            </w:pPr>
            <w:r w:rsidRPr="00EA2940">
              <w:rPr>
                <w:noProof w:val="0"/>
              </w:rPr>
              <w:t>n/a</w:t>
            </w:r>
          </w:p>
        </w:tc>
        <w:tc>
          <w:tcPr>
            <w:tcW w:w="3699" w:type="dxa"/>
          </w:tcPr>
          <w:p w14:paraId="46DA1319" w14:textId="642DCE9F" w:rsidR="00A80D15" w:rsidRPr="00EA2940" w:rsidRDefault="00A80D15" w:rsidP="003738B1">
            <w:pPr>
              <w:pStyle w:val="TableText"/>
              <w:rPr>
                <w:rFonts w:ascii="Bookman Old Style" w:eastAsia="Bookman Old Style" w:hAnsi="Bookman Old Style" w:cs="Bookman Old Style"/>
                <w:noProof w:val="0"/>
              </w:rPr>
            </w:pPr>
            <w:r w:rsidRPr="00EA2940">
              <w:rPr>
                <w:rStyle w:val="keyword"/>
                <w:b w:val="0"/>
                <w:noProof w:val="0"/>
              </w:rPr>
              <w:t>MAY</w:t>
            </w:r>
            <w:r w:rsidRPr="00EA2940">
              <w:rPr>
                <w:noProof w:val="0"/>
              </w:rPr>
              <w:t xml:space="preserve"> contain zero or one [0..1] </w:t>
            </w:r>
            <w:r w:rsidRPr="00EA2940">
              <w:rPr>
                <w:rStyle w:val="XMLnameBold"/>
                <w:b w:val="0"/>
                <w:noProof w:val="0"/>
              </w:rPr>
              <w:t>participant</w:t>
            </w:r>
            <w:r w:rsidRPr="00EA2940">
              <w:rPr>
                <w:noProof w:val="0"/>
              </w:rPr>
              <w:t xml:space="preserve"> (CONF:</w:t>
            </w:r>
            <w:r w:rsidR="003738B1" w:rsidRPr="00EA2940">
              <w:rPr>
                <w:noProof w:val="0"/>
              </w:rPr>
              <w:t>CMS_15</w:t>
            </w:r>
            <w:r w:rsidRPr="00EA2940">
              <w:rPr>
                <w:noProof w:val="0"/>
              </w:rPr>
              <w:t>) such that it</w:t>
            </w:r>
          </w:p>
        </w:tc>
      </w:tr>
      <w:tr w:rsidR="00A80D15" w:rsidRPr="0064796A" w14:paraId="395917E7" w14:textId="77777777" w:rsidTr="00A80D15">
        <w:trPr>
          <w:cantSplit/>
        </w:trPr>
        <w:tc>
          <w:tcPr>
            <w:tcW w:w="1098" w:type="dxa"/>
          </w:tcPr>
          <w:p w14:paraId="379F6B89" w14:textId="4C5C9728" w:rsidR="00A80D15" w:rsidRPr="00EA2940" w:rsidRDefault="003738B1" w:rsidP="00A80D15">
            <w:pPr>
              <w:pStyle w:val="TableText"/>
              <w:rPr>
                <w:noProof w:val="0"/>
              </w:rPr>
            </w:pPr>
            <w:r w:rsidRPr="00EA2940">
              <w:rPr>
                <w:noProof w:val="0"/>
              </w:rPr>
              <w:lastRenderedPageBreak/>
              <w:t>CMS_16</w:t>
            </w:r>
          </w:p>
        </w:tc>
        <w:tc>
          <w:tcPr>
            <w:tcW w:w="1080" w:type="dxa"/>
          </w:tcPr>
          <w:p w14:paraId="79ED3E35" w14:textId="171FBADE"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1D78767C" w14:textId="77777777" w:rsidR="00A80D15" w:rsidRPr="00EA2940" w:rsidRDefault="00A80D15" w:rsidP="00A80D15">
            <w:pPr>
              <w:pStyle w:val="TableText"/>
              <w:rPr>
                <w:noProof w:val="0"/>
              </w:rPr>
            </w:pPr>
            <w:r w:rsidRPr="00EA2940">
              <w:rPr>
                <w:noProof w:val="0"/>
              </w:rPr>
              <w:t>n/a</w:t>
            </w:r>
          </w:p>
        </w:tc>
        <w:tc>
          <w:tcPr>
            <w:tcW w:w="3699" w:type="dxa"/>
          </w:tcPr>
          <w:p w14:paraId="31663702" w14:textId="2787E288" w:rsidR="00A80D15" w:rsidRPr="00EA2940" w:rsidRDefault="00A80D15" w:rsidP="003738B1">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b w:val="0"/>
                <w:noProof w:val="0"/>
              </w:rPr>
              <w:t>@</w:t>
            </w:r>
            <w:proofErr w:type="spellStart"/>
            <w:r w:rsidRPr="00EA2940">
              <w:rPr>
                <w:rStyle w:val="XMLnameBold"/>
                <w:b w:val="0"/>
                <w:noProof w:val="0"/>
              </w:rPr>
              <w:t>typeCode</w:t>
            </w:r>
            <w:proofErr w:type="spellEnd"/>
            <w:r w:rsidRPr="00EA2940">
              <w:rPr>
                <w:noProof w:val="0"/>
              </w:rPr>
              <w:t>=</w:t>
            </w:r>
            <w:r w:rsidRPr="00EA2940">
              <w:rPr>
                <w:rStyle w:val="XMLname"/>
                <w:noProof w:val="0"/>
              </w:rPr>
              <w:t>"LOC"</w:t>
            </w:r>
            <w:r w:rsidRPr="00EA2940">
              <w:rPr>
                <w:noProof w:val="0"/>
              </w:rPr>
              <w:t xml:space="preserve"> Location (</w:t>
            </w:r>
            <w:proofErr w:type="spellStart"/>
            <w:r w:rsidRPr="00EA2940">
              <w:rPr>
                <w:noProof w:val="0"/>
              </w:rPr>
              <w:t>CodeSystem</w:t>
            </w:r>
            <w:proofErr w:type="spellEnd"/>
            <w:r w:rsidRPr="00EA2940">
              <w:rPr>
                <w:noProof w:val="0"/>
              </w:rPr>
              <w:t xml:space="preserve">: </w:t>
            </w:r>
            <w:r w:rsidRPr="00EA2940">
              <w:rPr>
                <w:rStyle w:val="XMLname"/>
                <w:noProof w:val="0"/>
              </w:rPr>
              <w:t>HL7ParticipationType 2.16.840.1.113883.5.90</w:t>
            </w:r>
            <w:r w:rsidRPr="00EA2940">
              <w:rPr>
                <w:noProof w:val="0"/>
              </w:rPr>
              <w:t>) (CONF:</w:t>
            </w:r>
            <w:r w:rsidR="003738B1" w:rsidRPr="00EA2940">
              <w:rPr>
                <w:noProof w:val="0"/>
              </w:rPr>
              <w:t>CMS_16</w:t>
            </w:r>
            <w:r w:rsidRPr="00EA2940">
              <w:rPr>
                <w:noProof w:val="0"/>
              </w:rPr>
              <w:t>).</w:t>
            </w:r>
          </w:p>
        </w:tc>
      </w:tr>
      <w:tr w:rsidR="00A80D15" w:rsidRPr="0064796A" w14:paraId="0F8FAD30" w14:textId="77777777" w:rsidTr="00A80D15">
        <w:trPr>
          <w:cantSplit/>
        </w:trPr>
        <w:tc>
          <w:tcPr>
            <w:tcW w:w="1098" w:type="dxa"/>
          </w:tcPr>
          <w:p w14:paraId="29F6BA08" w14:textId="230A48BC" w:rsidR="00A80D15" w:rsidRPr="00EA2940" w:rsidRDefault="003738B1" w:rsidP="00A80D15">
            <w:pPr>
              <w:pStyle w:val="TableText"/>
              <w:rPr>
                <w:noProof w:val="0"/>
              </w:rPr>
            </w:pPr>
            <w:r w:rsidRPr="00EA2940">
              <w:rPr>
                <w:noProof w:val="0"/>
              </w:rPr>
              <w:t>CMS_17</w:t>
            </w:r>
          </w:p>
        </w:tc>
        <w:tc>
          <w:tcPr>
            <w:tcW w:w="1080" w:type="dxa"/>
          </w:tcPr>
          <w:p w14:paraId="794B98D3" w14:textId="5C951928"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6432C146" w14:textId="77777777" w:rsidR="00A80D15" w:rsidRPr="00EA2940" w:rsidRDefault="00A80D15" w:rsidP="00A80D15">
            <w:pPr>
              <w:pStyle w:val="TableText"/>
              <w:rPr>
                <w:noProof w:val="0"/>
              </w:rPr>
            </w:pPr>
            <w:r w:rsidRPr="00EA2940">
              <w:rPr>
                <w:noProof w:val="0"/>
              </w:rPr>
              <w:t>n/a</w:t>
            </w:r>
          </w:p>
        </w:tc>
        <w:tc>
          <w:tcPr>
            <w:tcW w:w="3699" w:type="dxa"/>
          </w:tcPr>
          <w:p w14:paraId="0A2D868E" w14:textId="281ECBF8" w:rsidR="00A80D15" w:rsidRPr="00EA2940" w:rsidRDefault="00A80D15" w:rsidP="003738B1">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associatedEntity</w:t>
            </w:r>
            <w:proofErr w:type="spellEnd"/>
            <w:r w:rsidRPr="00EA2940">
              <w:rPr>
                <w:noProof w:val="0"/>
              </w:rPr>
              <w:t xml:space="preserve"> (CONF:</w:t>
            </w:r>
            <w:r w:rsidR="003738B1" w:rsidRPr="00EA2940">
              <w:rPr>
                <w:noProof w:val="0"/>
              </w:rPr>
              <w:t xml:space="preserve"> CMS_17</w:t>
            </w:r>
            <w:r w:rsidRPr="00EA2940">
              <w:rPr>
                <w:noProof w:val="0"/>
              </w:rPr>
              <w:t>).</w:t>
            </w:r>
          </w:p>
        </w:tc>
      </w:tr>
      <w:tr w:rsidR="00A80D15" w:rsidRPr="0064796A" w14:paraId="4C5B98AC" w14:textId="77777777" w:rsidTr="00A80D15">
        <w:trPr>
          <w:cantSplit/>
        </w:trPr>
        <w:tc>
          <w:tcPr>
            <w:tcW w:w="1098" w:type="dxa"/>
          </w:tcPr>
          <w:p w14:paraId="15F3B560" w14:textId="4083C182" w:rsidR="00A80D15" w:rsidRPr="00EA2940" w:rsidRDefault="003738B1" w:rsidP="00A80D15">
            <w:pPr>
              <w:pStyle w:val="TableText"/>
              <w:rPr>
                <w:noProof w:val="0"/>
              </w:rPr>
            </w:pPr>
            <w:r w:rsidRPr="00EA2940">
              <w:rPr>
                <w:noProof w:val="0"/>
              </w:rPr>
              <w:t>CMS_18</w:t>
            </w:r>
          </w:p>
        </w:tc>
        <w:tc>
          <w:tcPr>
            <w:tcW w:w="1080" w:type="dxa"/>
          </w:tcPr>
          <w:p w14:paraId="4181DA6C" w14:textId="19A37EF5"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2DA54411" w14:textId="77777777" w:rsidR="00A80D15" w:rsidRPr="00EA2940" w:rsidRDefault="00A80D15" w:rsidP="00A80D15">
            <w:pPr>
              <w:pStyle w:val="TableText"/>
              <w:rPr>
                <w:noProof w:val="0"/>
              </w:rPr>
            </w:pPr>
            <w:r w:rsidRPr="00EA2940">
              <w:rPr>
                <w:noProof w:val="0"/>
              </w:rPr>
              <w:t>n/a</w:t>
            </w:r>
          </w:p>
        </w:tc>
        <w:tc>
          <w:tcPr>
            <w:tcW w:w="3699" w:type="dxa"/>
          </w:tcPr>
          <w:p w14:paraId="38310A0E" w14:textId="295DCE6B" w:rsidR="00A80D15" w:rsidRPr="00EA2940" w:rsidRDefault="00A80D15" w:rsidP="003738B1">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w:t>
            </w:r>
            <w:proofErr w:type="spellStart"/>
            <w:r w:rsidRPr="00EA2940">
              <w:rPr>
                <w:rStyle w:val="XMLnameBold"/>
                <w:noProof w:val="0"/>
              </w:rPr>
              <w:t>classCode</w:t>
            </w:r>
            <w:proofErr w:type="spellEnd"/>
            <w:r w:rsidRPr="00EA2940">
              <w:rPr>
                <w:noProof w:val="0"/>
              </w:rPr>
              <w:t>=</w:t>
            </w:r>
            <w:r w:rsidRPr="00EA2940">
              <w:rPr>
                <w:rStyle w:val="XMLname"/>
                <w:noProof w:val="0"/>
              </w:rPr>
              <w:t>"SDLOC"</w:t>
            </w:r>
            <w:r w:rsidRPr="00EA2940">
              <w:rPr>
                <w:noProof w:val="0"/>
              </w:rPr>
              <w:t xml:space="preserve"> Service Delivery Location (</w:t>
            </w:r>
            <w:proofErr w:type="spellStart"/>
            <w:r w:rsidRPr="00EA2940">
              <w:rPr>
                <w:noProof w:val="0"/>
              </w:rPr>
              <w:t>CodeSystem</w:t>
            </w:r>
            <w:proofErr w:type="spellEnd"/>
            <w:r w:rsidRPr="00EA2940">
              <w:rPr>
                <w:noProof w:val="0"/>
              </w:rPr>
              <w:t xml:space="preserve">: </w:t>
            </w:r>
            <w:proofErr w:type="spellStart"/>
            <w:r w:rsidRPr="00EA2940">
              <w:rPr>
                <w:rStyle w:val="XMLname"/>
                <w:noProof w:val="0"/>
              </w:rPr>
              <w:t>RoleClass</w:t>
            </w:r>
            <w:proofErr w:type="spellEnd"/>
            <w:r w:rsidRPr="00EA2940">
              <w:rPr>
                <w:rStyle w:val="XMLname"/>
                <w:noProof w:val="0"/>
              </w:rPr>
              <w:t xml:space="preserve"> 2.16.840.1.113883.5.110</w:t>
            </w:r>
            <w:r w:rsidRPr="00EA2940">
              <w:rPr>
                <w:noProof w:val="0"/>
              </w:rPr>
              <w:t>) (CONF:</w:t>
            </w:r>
            <w:r w:rsidR="003738B1" w:rsidRPr="00EA2940">
              <w:rPr>
                <w:noProof w:val="0"/>
              </w:rPr>
              <w:t xml:space="preserve"> CMS_18</w:t>
            </w:r>
            <w:r w:rsidRPr="00EA2940">
              <w:rPr>
                <w:noProof w:val="0"/>
              </w:rPr>
              <w:t>).</w:t>
            </w:r>
          </w:p>
        </w:tc>
      </w:tr>
      <w:tr w:rsidR="00A80D15" w:rsidRPr="0064796A" w14:paraId="47D85BA1" w14:textId="77777777" w:rsidTr="00A80D15">
        <w:trPr>
          <w:cantSplit/>
        </w:trPr>
        <w:tc>
          <w:tcPr>
            <w:tcW w:w="1098" w:type="dxa"/>
          </w:tcPr>
          <w:p w14:paraId="70FCD34D" w14:textId="0EC4A0D0" w:rsidR="00A80D15" w:rsidRPr="00EA2940" w:rsidRDefault="00315FF2" w:rsidP="00A80D15">
            <w:pPr>
              <w:pStyle w:val="TableText"/>
              <w:rPr>
                <w:noProof w:val="0"/>
              </w:rPr>
            </w:pPr>
            <w:r w:rsidRPr="00EA2940">
              <w:rPr>
                <w:noProof w:val="0"/>
              </w:rPr>
              <w:t>CMS_19</w:t>
            </w:r>
          </w:p>
        </w:tc>
        <w:tc>
          <w:tcPr>
            <w:tcW w:w="1080" w:type="dxa"/>
          </w:tcPr>
          <w:p w14:paraId="2E43227E" w14:textId="2859F90C"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608EF671" w14:textId="77777777" w:rsidR="00A80D15" w:rsidRPr="00EA2940" w:rsidRDefault="00A80D15" w:rsidP="00A80D15">
            <w:pPr>
              <w:pStyle w:val="TableText"/>
              <w:rPr>
                <w:noProof w:val="0"/>
              </w:rPr>
            </w:pPr>
            <w:r w:rsidRPr="00EA2940">
              <w:rPr>
                <w:noProof w:val="0"/>
              </w:rPr>
              <w:t>n/a</w:t>
            </w:r>
          </w:p>
        </w:tc>
        <w:tc>
          <w:tcPr>
            <w:tcW w:w="3699" w:type="dxa"/>
          </w:tcPr>
          <w:p w14:paraId="67912F81" w14:textId="7A3D1678"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id</w:t>
            </w:r>
            <w:r w:rsidRPr="00EA2940">
              <w:rPr>
                <w:noProof w:val="0"/>
              </w:rPr>
              <w:t xml:space="preserve"> (CONF:</w:t>
            </w:r>
            <w:r w:rsidR="00315FF2" w:rsidRPr="00EA2940">
              <w:rPr>
                <w:noProof w:val="0"/>
              </w:rPr>
              <w:t xml:space="preserve"> CMS_19</w:t>
            </w:r>
            <w:r w:rsidRPr="00EA2940">
              <w:rPr>
                <w:noProof w:val="0"/>
              </w:rPr>
              <w:t>).</w:t>
            </w:r>
          </w:p>
        </w:tc>
      </w:tr>
      <w:tr w:rsidR="00A80D15" w:rsidRPr="0064796A" w14:paraId="2E703C0C" w14:textId="77777777" w:rsidTr="00A80D15">
        <w:trPr>
          <w:cantSplit/>
        </w:trPr>
        <w:tc>
          <w:tcPr>
            <w:tcW w:w="1098" w:type="dxa"/>
          </w:tcPr>
          <w:p w14:paraId="523FFB51" w14:textId="1493F694" w:rsidR="00A80D15" w:rsidRPr="00EA2940" w:rsidRDefault="00315FF2" w:rsidP="00A80D15">
            <w:pPr>
              <w:pStyle w:val="TableText"/>
              <w:rPr>
                <w:noProof w:val="0"/>
              </w:rPr>
            </w:pPr>
            <w:r w:rsidRPr="00EA2940">
              <w:rPr>
                <w:noProof w:val="0"/>
              </w:rPr>
              <w:t>CMS_20</w:t>
            </w:r>
          </w:p>
        </w:tc>
        <w:tc>
          <w:tcPr>
            <w:tcW w:w="1080" w:type="dxa"/>
          </w:tcPr>
          <w:p w14:paraId="7B99255E" w14:textId="0B673E59"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3D3B8A46" w14:textId="77777777" w:rsidR="00A80D15" w:rsidRPr="00EA2940" w:rsidRDefault="00A80D15" w:rsidP="00A80D15">
            <w:pPr>
              <w:pStyle w:val="TableText"/>
              <w:rPr>
                <w:noProof w:val="0"/>
              </w:rPr>
            </w:pPr>
            <w:r w:rsidRPr="00EA2940">
              <w:rPr>
                <w:noProof w:val="0"/>
              </w:rPr>
              <w:t>n/a</w:t>
            </w:r>
          </w:p>
        </w:tc>
        <w:tc>
          <w:tcPr>
            <w:tcW w:w="3699" w:type="dxa"/>
          </w:tcPr>
          <w:p w14:paraId="30347479" w14:textId="3D8B03DE" w:rsidR="00A80D15" w:rsidRPr="00EA2940" w:rsidRDefault="00A80D15" w:rsidP="00A80D15">
            <w:pPr>
              <w:pStyle w:val="TableText"/>
              <w:rPr>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@root</w:t>
            </w:r>
            <w:r w:rsidRPr="00EA2940">
              <w:rPr>
                <w:noProof w:val="0"/>
              </w:rPr>
              <w:t>=</w:t>
            </w:r>
            <w:r w:rsidRPr="00EA2940">
              <w:rPr>
                <w:rStyle w:val="XMLname"/>
                <w:noProof w:val="0"/>
              </w:rPr>
              <w:t>"2.16.840.1.113883.3.249.5.1"</w:t>
            </w:r>
            <w:r w:rsidRPr="00EA2940">
              <w:rPr>
                <w:noProof w:val="0"/>
              </w:rPr>
              <w:t xml:space="preserve"> </w:t>
            </w:r>
            <w:r w:rsidRPr="00EA2940">
              <w:t xml:space="preserve">CPC Practice Site </w:t>
            </w:r>
            <w:r w:rsidRPr="00EA2940">
              <w:rPr>
                <w:noProof w:val="0"/>
              </w:rPr>
              <w:t>(CONF:</w:t>
            </w:r>
            <w:r w:rsidR="00315FF2" w:rsidRPr="00EA2940">
              <w:t>CMS_20</w:t>
            </w:r>
            <w:r w:rsidRPr="00EA2940">
              <w:rPr>
                <w:noProof w:val="0"/>
              </w:rPr>
              <w:t>).</w:t>
            </w:r>
          </w:p>
          <w:p w14:paraId="67652603" w14:textId="77777777" w:rsidR="00A80D15" w:rsidRPr="00EA2940" w:rsidRDefault="00A80D15" w:rsidP="00A80D15">
            <w:pPr>
              <w:pStyle w:val="TableText"/>
              <w:rPr>
                <w:rFonts w:ascii="Bookman Old Style" w:eastAsia="Bookman Old Style" w:hAnsi="Bookman Old Style" w:cs="Bookman Old Style"/>
                <w:noProof w:val="0"/>
              </w:rPr>
            </w:pPr>
            <w:r w:rsidRPr="00EA2940">
              <w:t>Note: This OID contained in the @root (2.16.840.1.113883.3.249.5.1) designates that the @extension must hold a CPCPLUS APM Entity Identifier.</w:t>
            </w:r>
          </w:p>
        </w:tc>
      </w:tr>
      <w:tr w:rsidR="00A80D15" w:rsidRPr="0064796A" w14:paraId="6B3F2FFC" w14:textId="77777777" w:rsidTr="00A80D15">
        <w:trPr>
          <w:cantSplit/>
        </w:trPr>
        <w:tc>
          <w:tcPr>
            <w:tcW w:w="1098" w:type="dxa"/>
          </w:tcPr>
          <w:p w14:paraId="22BC74F9" w14:textId="19202561" w:rsidR="00A80D15" w:rsidRPr="00EA2940" w:rsidRDefault="00315FF2" w:rsidP="00A80D15">
            <w:pPr>
              <w:pStyle w:val="TableText"/>
              <w:rPr>
                <w:noProof w:val="0"/>
              </w:rPr>
            </w:pPr>
            <w:r w:rsidRPr="00EA2940">
              <w:rPr>
                <w:noProof w:val="0"/>
              </w:rPr>
              <w:t>CMS_21</w:t>
            </w:r>
          </w:p>
        </w:tc>
        <w:tc>
          <w:tcPr>
            <w:tcW w:w="1080" w:type="dxa"/>
          </w:tcPr>
          <w:p w14:paraId="32E03B6A" w14:textId="0146C9E4"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5F542BDF" w14:textId="77777777" w:rsidR="00A80D15" w:rsidRPr="00EA2940" w:rsidRDefault="00A80D15" w:rsidP="00A80D15">
            <w:pPr>
              <w:pStyle w:val="TableText"/>
              <w:rPr>
                <w:noProof w:val="0"/>
              </w:rPr>
            </w:pPr>
            <w:r w:rsidRPr="00EA2940">
              <w:rPr>
                <w:noProof w:val="0"/>
              </w:rPr>
              <w:t>n/a</w:t>
            </w:r>
          </w:p>
        </w:tc>
        <w:tc>
          <w:tcPr>
            <w:tcW w:w="3699" w:type="dxa"/>
          </w:tcPr>
          <w:p w14:paraId="3B23E619" w14:textId="2A879373"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@extension</w:t>
            </w:r>
            <w:r w:rsidRPr="00EA2940">
              <w:rPr>
                <w:noProof w:val="0"/>
              </w:rPr>
              <w:t xml:space="preserve"> (CONF:</w:t>
            </w:r>
            <w:r w:rsidR="00315FF2" w:rsidRPr="00EA2940">
              <w:rPr>
                <w:noProof w:val="0"/>
              </w:rPr>
              <w:t xml:space="preserve"> CMS_21</w:t>
            </w:r>
            <w:r w:rsidRPr="00EA2940">
              <w:rPr>
                <w:noProof w:val="0"/>
              </w:rPr>
              <w:t>).</w:t>
            </w:r>
            <w:r w:rsidRPr="00EA2940">
              <w:br/>
            </w:r>
            <w:r w:rsidRPr="00EA2940">
              <w:rPr>
                <w:noProof w:val="0"/>
              </w:rPr>
              <w:t xml:space="preserve">Note: </w:t>
            </w:r>
            <w:r w:rsidRPr="00EA2940">
              <w:t xml:space="preserve">This is the CPCPLUS APM Entity Identifier assigned to the CPC+ practice site. </w:t>
            </w:r>
          </w:p>
        </w:tc>
      </w:tr>
      <w:tr w:rsidR="00A80D15" w:rsidRPr="0064796A" w14:paraId="11BB8736" w14:textId="77777777" w:rsidTr="00A80D15">
        <w:trPr>
          <w:cantSplit/>
        </w:trPr>
        <w:tc>
          <w:tcPr>
            <w:tcW w:w="1098" w:type="dxa"/>
          </w:tcPr>
          <w:p w14:paraId="7220CDC1" w14:textId="2E306FEB" w:rsidR="00A80D15" w:rsidRPr="00EA2940" w:rsidRDefault="00315FF2" w:rsidP="00A80D15">
            <w:pPr>
              <w:pStyle w:val="TableText"/>
              <w:rPr>
                <w:noProof w:val="0"/>
              </w:rPr>
            </w:pPr>
            <w:r w:rsidRPr="00EA2940">
              <w:rPr>
                <w:noProof w:val="0"/>
              </w:rPr>
              <w:t>CMS_22</w:t>
            </w:r>
          </w:p>
        </w:tc>
        <w:tc>
          <w:tcPr>
            <w:tcW w:w="1080" w:type="dxa"/>
          </w:tcPr>
          <w:p w14:paraId="6F826503" w14:textId="134250FE"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786A26B0" w14:textId="77777777" w:rsidR="00A80D15" w:rsidRPr="00EA2940" w:rsidRDefault="00A80D15" w:rsidP="00A80D15">
            <w:pPr>
              <w:pStyle w:val="TableText"/>
              <w:rPr>
                <w:noProof w:val="0"/>
              </w:rPr>
            </w:pPr>
            <w:r w:rsidRPr="00EA2940">
              <w:rPr>
                <w:noProof w:val="0"/>
              </w:rPr>
              <w:t>n/a</w:t>
            </w:r>
          </w:p>
        </w:tc>
        <w:tc>
          <w:tcPr>
            <w:tcW w:w="3699" w:type="dxa"/>
          </w:tcPr>
          <w:p w14:paraId="1B5B1EDB" w14:textId="7229EE75" w:rsidR="00A80D15" w:rsidRPr="00EA2940" w:rsidRDefault="00A80D15" w:rsidP="00315FF2">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code</w:t>
            </w:r>
            <w:r w:rsidRPr="00EA2940">
              <w:rPr>
                <w:noProof w:val="0"/>
              </w:rPr>
              <w:t xml:space="preserve"> (CONF:</w:t>
            </w:r>
            <w:r w:rsidR="00315FF2" w:rsidRPr="00EA2940">
              <w:rPr>
                <w:noProof w:val="0"/>
              </w:rPr>
              <w:t>CMS_22</w:t>
            </w:r>
            <w:r w:rsidRPr="00EA2940">
              <w:rPr>
                <w:noProof w:val="0"/>
              </w:rPr>
              <w:t>).</w:t>
            </w:r>
          </w:p>
        </w:tc>
      </w:tr>
      <w:tr w:rsidR="00A80D15" w:rsidRPr="0064796A" w14:paraId="49C8ED28" w14:textId="77777777" w:rsidTr="00A80D15">
        <w:trPr>
          <w:cantSplit/>
        </w:trPr>
        <w:tc>
          <w:tcPr>
            <w:tcW w:w="1098" w:type="dxa"/>
          </w:tcPr>
          <w:p w14:paraId="623ED950" w14:textId="4DAE0051" w:rsidR="00A80D15" w:rsidRPr="00EA2940" w:rsidRDefault="00315FF2" w:rsidP="00A80D15">
            <w:pPr>
              <w:pStyle w:val="TableText"/>
              <w:rPr>
                <w:noProof w:val="0"/>
              </w:rPr>
            </w:pPr>
            <w:r w:rsidRPr="00EA2940">
              <w:rPr>
                <w:noProof w:val="0"/>
              </w:rPr>
              <w:t>CMS_23</w:t>
            </w:r>
          </w:p>
        </w:tc>
        <w:tc>
          <w:tcPr>
            <w:tcW w:w="1080" w:type="dxa"/>
          </w:tcPr>
          <w:p w14:paraId="2023C2D5" w14:textId="274F04C2"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16F62705" w14:textId="77777777" w:rsidR="00A80D15" w:rsidRPr="00EA2940" w:rsidRDefault="00A80D15" w:rsidP="00A80D15">
            <w:pPr>
              <w:pStyle w:val="TableText"/>
              <w:rPr>
                <w:noProof w:val="0"/>
              </w:rPr>
            </w:pPr>
            <w:r w:rsidRPr="00EA2940">
              <w:rPr>
                <w:noProof w:val="0"/>
              </w:rPr>
              <w:t>n/a</w:t>
            </w:r>
          </w:p>
        </w:tc>
        <w:tc>
          <w:tcPr>
            <w:tcW w:w="3699" w:type="dxa"/>
          </w:tcPr>
          <w:p w14:paraId="7C43A2C9" w14:textId="6111F854"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code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@code</w:t>
            </w:r>
            <w:r w:rsidRPr="00EA2940">
              <w:rPr>
                <w:noProof w:val="0"/>
              </w:rPr>
              <w:t>=</w:t>
            </w:r>
            <w:r w:rsidRPr="00EA2940">
              <w:rPr>
                <w:rStyle w:val="XMLname"/>
                <w:noProof w:val="0"/>
              </w:rPr>
              <w:t>"394730007"</w:t>
            </w:r>
            <w:r w:rsidRPr="00EA2940">
              <w:rPr>
                <w:noProof w:val="0"/>
              </w:rPr>
              <w:t xml:space="preserve"> Healthcare Related Organization (</w:t>
            </w:r>
            <w:proofErr w:type="spellStart"/>
            <w:r w:rsidRPr="00EA2940">
              <w:rPr>
                <w:noProof w:val="0"/>
              </w:rPr>
              <w:t>CodeSystem</w:t>
            </w:r>
            <w:proofErr w:type="spellEnd"/>
            <w:r w:rsidRPr="00EA2940">
              <w:rPr>
                <w:noProof w:val="0"/>
              </w:rPr>
              <w:t xml:space="preserve">: </w:t>
            </w:r>
            <w:r w:rsidRPr="00EA2940">
              <w:rPr>
                <w:rStyle w:val="XMLname"/>
                <w:noProof w:val="0"/>
              </w:rPr>
              <w:t>SNOMED CT 2.16.840.1.113883.6.96</w:t>
            </w:r>
            <w:r w:rsidRPr="00EA2940">
              <w:rPr>
                <w:noProof w:val="0"/>
              </w:rPr>
              <w:t>) (CONF:</w:t>
            </w:r>
            <w:r w:rsidRPr="00EA2940">
              <w:t xml:space="preserve"> </w:t>
            </w:r>
            <w:r w:rsidR="00315FF2" w:rsidRPr="00EA2940">
              <w:rPr>
                <w:noProof w:val="0"/>
              </w:rPr>
              <w:t>CMS_23</w:t>
            </w:r>
            <w:r w:rsidRPr="00EA2940">
              <w:rPr>
                <w:noProof w:val="0"/>
              </w:rPr>
              <w:t>).</w:t>
            </w:r>
          </w:p>
        </w:tc>
      </w:tr>
      <w:tr w:rsidR="00315FF2" w:rsidRPr="0064796A" w14:paraId="26D440E8" w14:textId="77777777" w:rsidTr="00A80D15">
        <w:trPr>
          <w:cantSplit/>
        </w:trPr>
        <w:tc>
          <w:tcPr>
            <w:tcW w:w="1098" w:type="dxa"/>
          </w:tcPr>
          <w:p w14:paraId="0C7B91D5" w14:textId="37CAD0C9" w:rsidR="00315FF2" w:rsidRPr="00EA2940" w:rsidRDefault="00315FF2" w:rsidP="00A80D15">
            <w:pPr>
              <w:pStyle w:val="TableText"/>
              <w:rPr>
                <w:noProof w:val="0"/>
              </w:rPr>
            </w:pPr>
            <w:r w:rsidRPr="00EA2940">
              <w:rPr>
                <w:noProof w:val="0"/>
              </w:rPr>
              <w:t>CMS_24</w:t>
            </w:r>
          </w:p>
        </w:tc>
        <w:tc>
          <w:tcPr>
            <w:tcW w:w="1080" w:type="dxa"/>
          </w:tcPr>
          <w:p w14:paraId="7B965E6F" w14:textId="7AB873F3" w:rsidR="00315FF2" w:rsidRPr="00EA2940" w:rsidRDefault="00315FF2" w:rsidP="00A80D15">
            <w:pPr>
              <w:pStyle w:val="TableText"/>
              <w:rPr>
                <w:noProof w:val="0"/>
              </w:rPr>
            </w:pPr>
            <w:r w:rsidRPr="00EA2940">
              <w:rPr>
                <w:noProof w:val="0"/>
              </w:rPr>
              <w:t>5.1.2</w:t>
            </w:r>
          </w:p>
        </w:tc>
        <w:tc>
          <w:tcPr>
            <w:tcW w:w="3699" w:type="dxa"/>
          </w:tcPr>
          <w:p w14:paraId="52B1C228" w14:textId="27290631" w:rsidR="00315FF2" w:rsidRPr="00EA2940" w:rsidRDefault="00315FF2" w:rsidP="00A80D15">
            <w:pPr>
              <w:pStyle w:val="TableText"/>
              <w:rPr>
                <w:noProof w:val="0"/>
              </w:rPr>
            </w:pPr>
            <w:r w:rsidRPr="00EA2940">
              <w:rPr>
                <w:noProof w:val="0"/>
              </w:rPr>
              <w:t>n/a</w:t>
            </w:r>
          </w:p>
        </w:tc>
        <w:tc>
          <w:tcPr>
            <w:tcW w:w="3699" w:type="dxa"/>
          </w:tcPr>
          <w:p w14:paraId="08725FDC" w14:textId="645D71F3" w:rsidR="00315FF2" w:rsidRPr="00EA2940" w:rsidRDefault="00315FF2" w:rsidP="00315FF2">
            <w:pPr>
              <w:spacing w:after="40" w:line="260" w:lineRule="exact"/>
              <w:rPr>
                <w:sz w:val="20"/>
                <w:szCs w:val="20"/>
              </w:rPr>
            </w:pPr>
            <w:r w:rsidRPr="00EA2940">
              <w:rPr>
                <w:sz w:val="20"/>
                <w:szCs w:val="20"/>
              </w:rPr>
              <w:t xml:space="preserve">This code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szCs w:val="20"/>
              </w:rPr>
              <w:t>@</w:t>
            </w:r>
            <w:proofErr w:type="spellStart"/>
            <w:r w:rsidRPr="00EA2940">
              <w:rPr>
                <w:rStyle w:val="XMLnameBold"/>
                <w:szCs w:val="20"/>
              </w:rPr>
              <w:t>codeSystem</w:t>
            </w:r>
            <w:proofErr w:type="spellEnd"/>
            <w:r w:rsidRPr="00EA2940">
              <w:rPr>
                <w:sz w:val="20"/>
                <w:szCs w:val="20"/>
              </w:rPr>
              <w:t xml:space="preserve"> (</w:t>
            </w:r>
            <w:proofErr w:type="spellStart"/>
            <w:r w:rsidRPr="00EA2940">
              <w:rPr>
                <w:sz w:val="20"/>
                <w:szCs w:val="20"/>
              </w:rPr>
              <w:t>CodeSystem</w:t>
            </w:r>
            <w:proofErr w:type="spellEnd"/>
            <w:r w:rsidRPr="00EA2940">
              <w:rPr>
                <w:sz w:val="20"/>
                <w:szCs w:val="20"/>
              </w:rPr>
              <w:t xml:space="preserve">: </w:t>
            </w:r>
            <w:r w:rsidRPr="00EA2940">
              <w:rPr>
                <w:rStyle w:val="XMLname"/>
                <w:sz w:val="20"/>
                <w:szCs w:val="20"/>
              </w:rPr>
              <w:t>SNOMED CT urn:oid:2.16.840.1.113883.6.96</w:t>
            </w:r>
            <w:r w:rsidRPr="00EA2940">
              <w:rPr>
                <w:sz w:val="20"/>
                <w:szCs w:val="20"/>
              </w:rPr>
              <w:t>) (CONF:CMS_24).</w:t>
            </w:r>
          </w:p>
        </w:tc>
      </w:tr>
      <w:tr w:rsidR="00A80D15" w:rsidRPr="0064796A" w14:paraId="26202594" w14:textId="77777777" w:rsidTr="00A80D15">
        <w:trPr>
          <w:cantSplit/>
        </w:trPr>
        <w:tc>
          <w:tcPr>
            <w:tcW w:w="1098" w:type="dxa"/>
          </w:tcPr>
          <w:p w14:paraId="3C3F065A" w14:textId="0970A235" w:rsidR="00A80D15" w:rsidRPr="00EA2940" w:rsidRDefault="00315FF2" w:rsidP="00A80D15">
            <w:pPr>
              <w:pStyle w:val="TableText"/>
              <w:rPr>
                <w:noProof w:val="0"/>
              </w:rPr>
            </w:pPr>
            <w:r w:rsidRPr="00EA2940">
              <w:rPr>
                <w:noProof w:val="0"/>
              </w:rPr>
              <w:lastRenderedPageBreak/>
              <w:t>CMS_25</w:t>
            </w:r>
          </w:p>
        </w:tc>
        <w:tc>
          <w:tcPr>
            <w:tcW w:w="1080" w:type="dxa"/>
          </w:tcPr>
          <w:p w14:paraId="58E376F9" w14:textId="410B901D"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295804DA" w14:textId="77777777" w:rsidR="00A80D15" w:rsidRPr="00EA2940" w:rsidRDefault="00A80D15" w:rsidP="00A80D15">
            <w:pPr>
              <w:pStyle w:val="TableText"/>
              <w:rPr>
                <w:noProof w:val="0"/>
              </w:rPr>
            </w:pPr>
            <w:r w:rsidRPr="00EA2940">
              <w:rPr>
                <w:noProof w:val="0"/>
              </w:rPr>
              <w:t>n/a</w:t>
            </w:r>
          </w:p>
        </w:tc>
        <w:tc>
          <w:tcPr>
            <w:tcW w:w="3699" w:type="dxa"/>
          </w:tcPr>
          <w:p w14:paraId="30BEE33B" w14:textId="08C01356"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noProof w:val="0"/>
              </w:rPr>
              <w:t>addr</w:t>
            </w:r>
            <w:proofErr w:type="spellEnd"/>
            <w:r w:rsidRPr="00EA2940">
              <w:rPr>
                <w:noProof w:val="0"/>
              </w:rPr>
              <w:t xml:space="preserve"> (CONF:</w:t>
            </w:r>
            <w:r w:rsidR="00315FF2" w:rsidRPr="00EA2940">
              <w:rPr>
                <w:noProof w:val="0"/>
              </w:rPr>
              <w:t xml:space="preserve"> CMS_25</w:t>
            </w:r>
            <w:r w:rsidRPr="00EA2940">
              <w:rPr>
                <w:noProof w:val="0"/>
              </w:rPr>
              <w:t>).</w:t>
            </w:r>
          </w:p>
        </w:tc>
      </w:tr>
      <w:tr w:rsidR="00A80D15" w:rsidRPr="0064796A" w14:paraId="3DE73D2E" w14:textId="77777777" w:rsidTr="00A80D15">
        <w:trPr>
          <w:cantSplit/>
        </w:trPr>
        <w:tc>
          <w:tcPr>
            <w:tcW w:w="1098" w:type="dxa"/>
          </w:tcPr>
          <w:p w14:paraId="3A4E5BC2" w14:textId="4BB27C5E" w:rsidR="00A80D15" w:rsidRPr="00EA2940" w:rsidRDefault="005C1821" w:rsidP="00A80D15">
            <w:pPr>
              <w:pStyle w:val="TableText"/>
              <w:rPr>
                <w:noProof w:val="0"/>
              </w:rPr>
            </w:pPr>
            <w:r w:rsidRPr="00EA2940">
              <w:t>3338-18170_C01</w:t>
            </w:r>
          </w:p>
        </w:tc>
        <w:tc>
          <w:tcPr>
            <w:tcW w:w="1080" w:type="dxa"/>
          </w:tcPr>
          <w:p w14:paraId="6B22F5C5" w14:textId="195A0FD9" w:rsidR="00A80D15" w:rsidRPr="00EA2940" w:rsidRDefault="00A80D15" w:rsidP="001A667E">
            <w:pPr>
              <w:pStyle w:val="TableText"/>
              <w:rPr>
                <w:noProof w:val="0"/>
              </w:rPr>
            </w:pPr>
            <w:r w:rsidRPr="00EA2940">
              <w:rPr>
                <w:noProof w:val="0"/>
              </w:rPr>
              <w:t>5.1.</w:t>
            </w:r>
            <w:r w:rsidR="001A667E" w:rsidRPr="00EA2940">
              <w:rPr>
                <w:noProof w:val="0"/>
              </w:rPr>
              <w:t>3</w:t>
            </w:r>
          </w:p>
        </w:tc>
        <w:tc>
          <w:tcPr>
            <w:tcW w:w="3699" w:type="dxa"/>
          </w:tcPr>
          <w:p w14:paraId="373B6DAB" w14:textId="2F1EA850" w:rsidR="00A80D15" w:rsidRPr="00EA2940" w:rsidRDefault="00A80D15"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documentationOf</w:t>
            </w:r>
            <w:proofErr w:type="spellEnd"/>
            <w:r w:rsidRPr="00EA2940">
              <w:rPr>
                <w:noProof w:val="0"/>
              </w:rPr>
              <w:t xml:space="preserve"> (CONF:</w:t>
            </w:r>
            <w:r w:rsidR="005C1821" w:rsidRPr="00EA2940">
              <w:t xml:space="preserve"> 3338-18170</w:t>
            </w:r>
            <w:r w:rsidRPr="00EA2940">
              <w:rPr>
                <w:noProof w:val="0"/>
              </w:rPr>
              <w:t>).</w:t>
            </w:r>
          </w:p>
        </w:tc>
        <w:tc>
          <w:tcPr>
            <w:tcW w:w="3699" w:type="dxa"/>
          </w:tcPr>
          <w:p w14:paraId="7DEB108F" w14:textId="462BCC8B" w:rsidR="00A80D15" w:rsidRPr="00EA2940" w:rsidRDefault="00A80D15" w:rsidP="00A80D15">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documentationOf</w:t>
            </w:r>
            <w:proofErr w:type="spellEnd"/>
            <w:r w:rsidRPr="00EA2940">
              <w:rPr>
                <w:noProof w:val="0"/>
              </w:rPr>
              <w:t xml:space="preserve"> (CONF:</w:t>
            </w:r>
            <w:r w:rsidR="005C1821" w:rsidRPr="00EA2940">
              <w:t>3338-18170_C01</w:t>
            </w:r>
            <w:r w:rsidRPr="00EA2940">
              <w:rPr>
                <w:noProof w:val="0"/>
              </w:rPr>
              <w:t>).</w:t>
            </w:r>
          </w:p>
        </w:tc>
      </w:tr>
      <w:tr w:rsidR="00A80D15" w:rsidRPr="0064796A" w14:paraId="3E4597A5" w14:textId="77777777" w:rsidTr="00A80D15">
        <w:trPr>
          <w:cantSplit/>
        </w:trPr>
        <w:tc>
          <w:tcPr>
            <w:tcW w:w="1098" w:type="dxa"/>
          </w:tcPr>
          <w:p w14:paraId="6B22D1AB" w14:textId="1952D547" w:rsidR="00A80D15" w:rsidRPr="00EA2940" w:rsidRDefault="005C1821" w:rsidP="00A80D15">
            <w:pPr>
              <w:pStyle w:val="TableText"/>
              <w:rPr>
                <w:noProof w:val="0"/>
              </w:rPr>
            </w:pPr>
            <w:r w:rsidRPr="00EA2940">
              <w:t>3338-18171_C01</w:t>
            </w:r>
          </w:p>
        </w:tc>
        <w:tc>
          <w:tcPr>
            <w:tcW w:w="1080" w:type="dxa"/>
          </w:tcPr>
          <w:p w14:paraId="31D283A9" w14:textId="19CCC409" w:rsidR="00A80D15" w:rsidRPr="00EA2940" w:rsidRDefault="00A80D15" w:rsidP="00A80D15">
            <w:pPr>
              <w:pStyle w:val="TableText"/>
              <w:rPr>
                <w:noProof w:val="0"/>
              </w:rPr>
            </w:pPr>
            <w:r w:rsidRPr="00EA2940">
              <w:rPr>
                <w:noProof w:val="0"/>
              </w:rPr>
              <w:t>5.1.</w:t>
            </w:r>
            <w:r w:rsidR="005C1821" w:rsidRPr="00EA2940">
              <w:rPr>
                <w:noProof w:val="0"/>
              </w:rPr>
              <w:t>2</w:t>
            </w:r>
          </w:p>
        </w:tc>
        <w:tc>
          <w:tcPr>
            <w:tcW w:w="3699" w:type="dxa"/>
          </w:tcPr>
          <w:p w14:paraId="79455BEA" w14:textId="77777777" w:rsidR="005C1821" w:rsidRPr="00EA2940" w:rsidRDefault="005C1821" w:rsidP="005C1821">
            <w:pPr>
              <w:autoSpaceDE w:val="0"/>
              <w:autoSpaceDN w:val="0"/>
              <w:adjustRightInd w:val="0"/>
              <w:rPr>
                <w:rFonts w:cs="Arial"/>
                <w:color w:val="000000"/>
                <w:sz w:val="20"/>
                <w:szCs w:val="20"/>
              </w:rPr>
            </w:pPr>
            <w:r w:rsidRPr="00EA2940">
              <w:rPr>
                <w:rFonts w:cs="Arial"/>
                <w:color w:val="000000"/>
                <w:sz w:val="20"/>
                <w:szCs w:val="20"/>
              </w:rPr>
              <w:t xml:space="preserve">The </w:t>
            </w:r>
            <w:proofErr w:type="spellStart"/>
            <w:r w:rsidRPr="00EA2940">
              <w:rPr>
                <w:rFonts w:cs="Arial"/>
                <w:color w:val="000000"/>
                <w:sz w:val="20"/>
                <w:szCs w:val="20"/>
              </w:rPr>
              <w:t>documentationOf</w:t>
            </w:r>
            <w:proofErr w:type="spellEnd"/>
            <w:r w:rsidRPr="00EA2940">
              <w:rPr>
                <w:rFonts w:cs="Arial"/>
                <w:color w:val="000000"/>
                <w:sz w:val="20"/>
                <w:szCs w:val="20"/>
              </w:rPr>
              <w:t xml:space="preserv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proofErr w:type="spellStart"/>
            <w:r w:rsidRPr="00EA2940">
              <w:rPr>
                <w:rFonts w:cs="Arial"/>
                <w:bCs/>
                <w:color w:val="000000"/>
                <w:sz w:val="20"/>
                <w:szCs w:val="20"/>
              </w:rPr>
              <w:t>serviceEvent</w:t>
            </w:r>
            <w:proofErr w:type="spellEnd"/>
            <w:r w:rsidRPr="00EA2940">
              <w:rPr>
                <w:rFonts w:cs="Arial"/>
                <w:bCs/>
                <w:color w:val="000000"/>
                <w:sz w:val="20"/>
                <w:szCs w:val="20"/>
              </w:rPr>
              <w:t xml:space="preserve"> </w:t>
            </w:r>
            <w:r w:rsidRPr="00EA2940">
              <w:rPr>
                <w:rFonts w:cs="Arial"/>
                <w:color w:val="000000"/>
                <w:sz w:val="20"/>
                <w:szCs w:val="20"/>
              </w:rPr>
              <w:t xml:space="preserve">(CONF:3338-18171). </w:t>
            </w:r>
          </w:p>
          <w:p w14:paraId="74E4229B" w14:textId="77777777" w:rsidR="005C1821" w:rsidRPr="00EA2940" w:rsidRDefault="005C1821" w:rsidP="000F4467">
            <w:pPr>
              <w:numPr>
                <w:ilvl w:val="1"/>
                <w:numId w:val="27"/>
              </w:numPr>
              <w:autoSpaceDE w:val="0"/>
              <w:autoSpaceDN w:val="0"/>
              <w:adjustRightInd w:val="0"/>
              <w:rPr>
                <w:rFonts w:ascii="Bookman Old Style" w:hAnsi="Bookman Old Style" w:cs="Bookman Old Style"/>
                <w:color w:val="000000"/>
                <w:sz w:val="20"/>
                <w:szCs w:val="20"/>
              </w:rPr>
            </w:pPr>
          </w:p>
          <w:p w14:paraId="7411ABA7" w14:textId="41D24132" w:rsidR="00A80D15" w:rsidRPr="00EA2940" w:rsidRDefault="00A80D15" w:rsidP="00A80D15">
            <w:pPr>
              <w:pStyle w:val="TableText"/>
              <w:rPr>
                <w:noProof w:val="0"/>
              </w:rPr>
            </w:pPr>
          </w:p>
        </w:tc>
        <w:tc>
          <w:tcPr>
            <w:tcW w:w="3699" w:type="dxa"/>
          </w:tcPr>
          <w:p w14:paraId="5E4B3617" w14:textId="77777777" w:rsidR="005C1821" w:rsidRPr="00EA2940" w:rsidRDefault="005C1821" w:rsidP="005C1821">
            <w:pPr>
              <w:pStyle w:val="BodyText0"/>
              <w:rPr>
                <w:sz w:val="20"/>
              </w:rPr>
            </w:pPr>
            <w:r w:rsidRPr="00EA2940">
              <w:rPr>
                <w:sz w:val="20"/>
              </w:rPr>
              <w:t>For MIPS group reporting: it must contain exactly one performer, which contains one TIN. No NPI is allowed.</w:t>
            </w:r>
          </w:p>
          <w:p w14:paraId="0666EBC6" w14:textId="77777777" w:rsidR="005C1821" w:rsidRPr="00EA2940" w:rsidRDefault="005C1821" w:rsidP="005C1821">
            <w:pPr>
              <w:pStyle w:val="BodyText0"/>
              <w:rPr>
                <w:sz w:val="20"/>
              </w:rPr>
            </w:pPr>
            <w:r w:rsidRPr="00EA2940">
              <w:rPr>
                <w:sz w:val="20"/>
              </w:rPr>
              <w:t>For MIPS virtual group reporting: it must contain exactly one performer, which contains on Virtual Group Identifier. No NPI is allowed.</w:t>
            </w:r>
          </w:p>
          <w:p w14:paraId="356FAF1F" w14:textId="77777777" w:rsidR="005C1821" w:rsidRPr="00EA2940" w:rsidRDefault="005C1821" w:rsidP="005C1821">
            <w:pPr>
              <w:pStyle w:val="BodyText0"/>
              <w:rPr>
                <w:sz w:val="20"/>
              </w:rPr>
            </w:pPr>
            <w:r w:rsidRPr="00EA2940">
              <w:rPr>
                <w:sz w:val="20"/>
              </w:rPr>
              <w:t>For MIPS individual reporting: it must contain exactly one performer, which contains one TIN and one NPI.</w:t>
            </w:r>
          </w:p>
          <w:p w14:paraId="189E07D7" w14:textId="77777777" w:rsidR="005C1821" w:rsidRPr="00EA2940" w:rsidRDefault="005C1821" w:rsidP="005C1821">
            <w:pPr>
              <w:pStyle w:val="BodyText0"/>
              <w:rPr>
                <w:sz w:val="20"/>
              </w:rPr>
            </w:pPr>
            <w:r w:rsidRPr="00EA2940">
              <w:rPr>
                <w:sz w:val="20"/>
              </w:rPr>
              <w:t xml:space="preserve">For CPC+: it must contain at least one </w:t>
            </w:r>
            <w:proofErr w:type="gramStart"/>
            <w:r w:rsidRPr="00EA2940">
              <w:rPr>
                <w:sz w:val="20"/>
              </w:rPr>
              <w:t>performer,</w:t>
            </w:r>
            <w:proofErr w:type="gramEnd"/>
            <w:r w:rsidRPr="00EA2940">
              <w:rPr>
                <w:sz w:val="20"/>
              </w:rPr>
              <w:t xml:space="preserve"> each performer contains one TIN and one NPI. Only CPC+ Practice Site providers are listed as performers.</w:t>
            </w:r>
          </w:p>
          <w:p w14:paraId="046953E2" w14:textId="77777777" w:rsidR="005C1821" w:rsidRPr="00EA2940" w:rsidRDefault="005C1821" w:rsidP="005C1821">
            <w:pPr>
              <w:spacing w:after="40" w:line="260" w:lineRule="exact"/>
              <w:rPr>
                <w:sz w:val="20"/>
                <w:szCs w:val="20"/>
              </w:rPr>
            </w:pPr>
            <w:r w:rsidRPr="00EA2940">
              <w:rPr>
                <w:sz w:val="20"/>
                <w:szCs w:val="20"/>
              </w:rPr>
              <w:t xml:space="preserve">This </w:t>
            </w:r>
            <w:proofErr w:type="spellStart"/>
            <w:r w:rsidRPr="00EA2940">
              <w:rPr>
                <w:sz w:val="20"/>
                <w:szCs w:val="20"/>
              </w:rPr>
              <w:t>documentationOf</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szCs w:val="20"/>
              </w:rPr>
              <w:t>serviceEvent</w:t>
            </w:r>
            <w:proofErr w:type="spellEnd"/>
            <w:r w:rsidRPr="00EA2940">
              <w:rPr>
                <w:sz w:val="20"/>
                <w:szCs w:val="20"/>
              </w:rPr>
              <w:t xml:space="preserve"> (CONF:3338-18171_C01).</w:t>
            </w:r>
          </w:p>
          <w:p w14:paraId="2CC28A6F" w14:textId="3C5FAD71" w:rsidR="00A80D15" w:rsidRPr="00EA2940" w:rsidRDefault="005C1821" w:rsidP="00A80D15">
            <w:pPr>
              <w:pStyle w:val="TableText"/>
              <w:rPr>
                <w:rFonts w:ascii="Bookman Old Style" w:eastAsia="Bookman Old Style" w:hAnsi="Bookman Old Style" w:cs="Bookman Old Style"/>
                <w:noProof w:val="0"/>
              </w:rPr>
            </w:pPr>
            <w:r w:rsidRPr="00EA2940">
              <w:t xml:space="preserve">This serviceEvent </w:t>
            </w:r>
            <w:r w:rsidRPr="00EA2940">
              <w:rPr>
                <w:rStyle w:val="keyword"/>
                <w:b w:val="0"/>
              </w:rPr>
              <w:t>SHALL</w:t>
            </w:r>
            <w:r w:rsidRPr="00EA2940">
              <w:t xml:space="preserve"> contain at least one [1..*] </w:t>
            </w:r>
            <w:r w:rsidRPr="00EA2940">
              <w:rPr>
                <w:rStyle w:val="XMLnameBold"/>
              </w:rPr>
              <w:t>performer</w:t>
            </w:r>
            <w:r w:rsidRPr="00EA2940">
              <w:t xml:space="preserve"> (CONF:3338-18173).</w:t>
            </w:r>
          </w:p>
        </w:tc>
      </w:tr>
      <w:tr w:rsidR="00A80D15" w:rsidRPr="0064796A" w14:paraId="4A0744BB" w14:textId="77777777" w:rsidTr="00A80D15">
        <w:trPr>
          <w:cantSplit/>
        </w:trPr>
        <w:tc>
          <w:tcPr>
            <w:tcW w:w="1098" w:type="dxa"/>
          </w:tcPr>
          <w:p w14:paraId="79AAC15C" w14:textId="2F53486E" w:rsidR="00A80D15" w:rsidRPr="00EA2940" w:rsidRDefault="001D021F" w:rsidP="00A80D15">
            <w:pPr>
              <w:pStyle w:val="TableText"/>
              <w:rPr>
                <w:noProof w:val="0"/>
              </w:rPr>
            </w:pPr>
            <w:r w:rsidRPr="00EA2940">
              <w:t>3338-18177_C01</w:t>
            </w:r>
          </w:p>
        </w:tc>
        <w:tc>
          <w:tcPr>
            <w:tcW w:w="1080" w:type="dxa"/>
          </w:tcPr>
          <w:p w14:paraId="26C8E0C8" w14:textId="290E7EED"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036423F7" w14:textId="77777777" w:rsidR="00A80D15" w:rsidRPr="00EA2940" w:rsidRDefault="00A80D15" w:rsidP="00A80D15">
            <w:pPr>
              <w:pStyle w:val="BodyText0"/>
              <w:spacing w:before="80"/>
              <w:rPr>
                <w:sz w:val="20"/>
                <w:szCs w:val="20"/>
              </w:rPr>
            </w:pPr>
            <w:r w:rsidRPr="00EA2940">
              <w:rPr>
                <w:sz w:val="20"/>
                <w:szCs w:val="20"/>
              </w:rPr>
              <w:t xml:space="preserve">This </w:t>
            </w:r>
            <w:proofErr w:type="spellStart"/>
            <w:r w:rsidRPr="00EA2940">
              <w:rPr>
                <w:rStyle w:val="XMLname"/>
                <w:noProof w:val="0"/>
                <w:sz w:val="20"/>
                <w:szCs w:val="20"/>
              </w:rPr>
              <w:t>assignedEntity</w:t>
            </w:r>
            <w:proofErr w:type="spellEnd"/>
            <w:r w:rsidRPr="00EA2940">
              <w:rPr>
                <w:rStyle w:val="XMLname"/>
                <w:noProof w:val="0"/>
                <w:sz w:val="20"/>
                <w:szCs w:val="20"/>
              </w:rPr>
              <w:t xml:space="preserve"> id/@root</w:t>
            </w:r>
            <w:r w:rsidRPr="00EA2940">
              <w:rPr>
                <w:sz w:val="20"/>
                <w:szCs w:val="20"/>
              </w:rPr>
              <w:t xml:space="preserve"> coupled with the </w:t>
            </w:r>
            <w:r w:rsidRPr="00EA2940">
              <w:rPr>
                <w:rStyle w:val="XMLname"/>
                <w:noProof w:val="0"/>
                <w:sz w:val="20"/>
                <w:szCs w:val="20"/>
              </w:rPr>
              <w:t>id/@extension</w:t>
            </w:r>
            <w:r w:rsidRPr="00EA2940">
              <w:rPr>
                <w:sz w:val="20"/>
                <w:szCs w:val="20"/>
              </w:rPr>
              <w:t xml:space="preserve"> can be used to represent the individual provider's National Provider Identification number (NPI). Other </w:t>
            </w:r>
            <w:proofErr w:type="spellStart"/>
            <w:r w:rsidRPr="00EA2940">
              <w:rPr>
                <w:rStyle w:val="XMLname"/>
                <w:noProof w:val="0"/>
                <w:sz w:val="20"/>
                <w:szCs w:val="20"/>
              </w:rPr>
              <w:t>assignedEntity</w:t>
            </w:r>
            <w:proofErr w:type="spellEnd"/>
            <w:r w:rsidRPr="00EA2940">
              <w:rPr>
                <w:rStyle w:val="XMLname"/>
                <w:noProof w:val="0"/>
                <w:sz w:val="20"/>
                <w:szCs w:val="20"/>
              </w:rPr>
              <w:t xml:space="preserve"> ids</w:t>
            </w:r>
            <w:r w:rsidRPr="00EA2940">
              <w:rPr>
                <w:sz w:val="20"/>
                <w:szCs w:val="20"/>
              </w:rPr>
              <w:t xml:space="preserve"> may be present.</w:t>
            </w:r>
          </w:p>
          <w:p w14:paraId="33C45CE6" w14:textId="08066D5C" w:rsidR="00A80D15" w:rsidRPr="00EA2940" w:rsidRDefault="00A80D15" w:rsidP="00A80D15">
            <w:pPr>
              <w:pStyle w:val="TableText"/>
              <w:rPr>
                <w:noProof w:val="0"/>
              </w:rPr>
            </w:pPr>
            <w:r w:rsidRPr="00EA2940">
              <w:rPr>
                <w:noProof w:val="0"/>
              </w:rPr>
              <w:t xml:space="preserve">This </w:t>
            </w:r>
            <w:proofErr w:type="spellStart"/>
            <w:r w:rsidRPr="00EA2940">
              <w:rPr>
                <w:noProof w:val="0"/>
              </w:rPr>
              <w:t>assignedEntity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[1..1] </w:t>
            </w:r>
            <w:r w:rsidRPr="00EA2940">
              <w:rPr>
                <w:rStyle w:val="XMLnameBold"/>
                <w:noProof w:val="0"/>
              </w:rPr>
              <w:t>id</w:t>
            </w:r>
            <w:r w:rsidRPr="00EA2940">
              <w:rPr>
                <w:noProof w:val="0"/>
              </w:rPr>
              <w:t xml:space="preserve"> (CONF:</w:t>
            </w:r>
            <w:r w:rsidR="001D021F" w:rsidRPr="00EA2940">
              <w:rPr>
                <w:noProof w:val="0"/>
              </w:rPr>
              <w:t>3338-</w:t>
            </w:r>
            <w:r w:rsidRPr="00EA2940">
              <w:rPr>
                <w:noProof w:val="0"/>
              </w:rPr>
              <w:t>18177) such that it</w:t>
            </w:r>
          </w:p>
        </w:tc>
        <w:tc>
          <w:tcPr>
            <w:tcW w:w="3699" w:type="dxa"/>
          </w:tcPr>
          <w:p w14:paraId="0F2CB6CE" w14:textId="77777777" w:rsidR="00A80D15" w:rsidRPr="00EA2940" w:rsidRDefault="00A80D15" w:rsidP="00A80D15">
            <w:pPr>
              <w:pStyle w:val="BodyText0"/>
              <w:rPr>
                <w:sz w:val="20"/>
              </w:rPr>
            </w:pPr>
            <w:r w:rsidRPr="00EA2940">
              <w:rPr>
                <w:sz w:val="20"/>
              </w:rPr>
              <w:t xml:space="preserve">The </w:t>
            </w:r>
            <w:proofErr w:type="spellStart"/>
            <w:r w:rsidRPr="00EA2940">
              <w:rPr>
                <w:sz w:val="20"/>
              </w:rPr>
              <w:t>assignedEntity</w:t>
            </w:r>
            <w:proofErr w:type="spellEnd"/>
            <w:r w:rsidRPr="00EA2940">
              <w:rPr>
                <w:sz w:val="20"/>
              </w:rPr>
              <w:t xml:space="preserve"> id/@root =' 2.16.840.1.113883.4.6' coupled with the id/@extension represents the individual provider's National Provider Identification number (NPI).</w:t>
            </w:r>
          </w:p>
          <w:p w14:paraId="416DA8BF" w14:textId="77777777" w:rsidR="00A80D15" w:rsidRPr="00EA2940" w:rsidRDefault="00A80D15" w:rsidP="00A80D15">
            <w:pPr>
              <w:pStyle w:val="BodyText0"/>
            </w:pPr>
            <w:r w:rsidRPr="00EA2940">
              <w:rPr>
                <w:sz w:val="20"/>
              </w:rPr>
              <w:t>NPI is required except for group reporting. For group reporting, id/@root=' 2.16.840.1.113883.4.6' is coupled with @</w:t>
            </w:r>
            <w:proofErr w:type="spellStart"/>
            <w:r w:rsidRPr="00EA2940">
              <w:rPr>
                <w:sz w:val="20"/>
              </w:rPr>
              <w:t>nullFlavor</w:t>
            </w:r>
            <w:proofErr w:type="spellEnd"/>
            <w:r w:rsidRPr="00EA2940">
              <w:rPr>
                <w:sz w:val="20"/>
              </w:rPr>
              <w:t>="NA", and @extension shall be omitted.</w:t>
            </w:r>
          </w:p>
          <w:p w14:paraId="26EF6BCC" w14:textId="1828E032"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assignedEntity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[1..1] </w:t>
            </w:r>
            <w:r w:rsidRPr="00EA2940">
              <w:rPr>
                <w:rStyle w:val="XMLnameBold"/>
                <w:noProof w:val="0"/>
              </w:rPr>
              <w:t>id</w:t>
            </w:r>
            <w:r w:rsidRPr="00EA2940">
              <w:rPr>
                <w:noProof w:val="0"/>
              </w:rPr>
              <w:t xml:space="preserve"> (CONF:</w:t>
            </w:r>
            <w:r w:rsidR="001519E1" w:rsidRPr="00EA2940">
              <w:t>3338-18177_C01</w:t>
            </w:r>
            <w:r w:rsidRPr="00EA2940">
              <w:rPr>
                <w:noProof w:val="0"/>
              </w:rPr>
              <w:t>) such that it</w:t>
            </w:r>
          </w:p>
        </w:tc>
      </w:tr>
      <w:tr w:rsidR="00A80D15" w:rsidRPr="0064796A" w14:paraId="6C291ABC" w14:textId="77777777" w:rsidTr="00A80D15">
        <w:trPr>
          <w:cantSplit/>
        </w:trPr>
        <w:tc>
          <w:tcPr>
            <w:tcW w:w="1098" w:type="dxa"/>
          </w:tcPr>
          <w:p w14:paraId="13E488B0" w14:textId="732D8BA5" w:rsidR="00A80D15" w:rsidRPr="00EA2940" w:rsidRDefault="001D021F" w:rsidP="00A80D15">
            <w:pPr>
              <w:pStyle w:val="TableText"/>
              <w:rPr>
                <w:noProof w:val="0"/>
              </w:rPr>
            </w:pPr>
            <w:r w:rsidRPr="00EA2940">
              <w:rPr>
                <w:noProof w:val="0"/>
              </w:rPr>
              <w:t>CMS_29</w:t>
            </w:r>
          </w:p>
        </w:tc>
        <w:tc>
          <w:tcPr>
            <w:tcW w:w="1080" w:type="dxa"/>
          </w:tcPr>
          <w:p w14:paraId="415C77BE" w14:textId="35531C99"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136A8985" w14:textId="77777777" w:rsidR="00A80D15" w:rsidRPr="00EA2940" w:rsidRDefault="00A80D15" w:rsidP="00A80D15">
            <w:pPr>
              <w:pStyle w:val="TableText"/>
              <w:rPr>
                <w:noProof w:val="0"/>
              </w:rPr>
            </w:pPr>
            <w:r w:rsidRPr="00EA2940">
              <w:rPr>
                <w:noProof w:val="0"/>
              </w:rPr>
              <w:t>n/a</w:t>
            </w:r>
          </w:p>
        </w:tc>
        <w:tc>
          <w:tcPr>
            <w:tcW w:w="3699" w:type="dxa"/>
          </w:tcPr>
          <w:p w14:paraId="792A7074" w14:textId="6231E352" w:rsidR="00A80D15" w:rsidRPr="00EA2940" w:rsidRDefault="00A80D15" w:rsidP="001D021F">
            <w:pPr>
              <w:pStyle w:val="TableText"/>
              <w:rPr>
                <w:rFonts w:ascii="Bookman Old Style" w:eastAsia="Bookman Old Style" w:hAnsi="Bookman Old Style" w:cs="Bookman Old Style"/>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b w:val="0"/>
                <w:noProof w:val="0"/>
              </w:rPr>
              <w:t>@</w:t>
            </w:r>
            <w:proofErr w:type="spellStart"/>
            <w:r w:rsidRPr="00EA2940">
              <w:rPr>
                <w:rStyle w:val="XMLnameBold"/>
                <w:b w:val="0"/>
                <w:noProof w:val="0"/>
              </w:rPr>
              <w:t>nullFlavor</w:t>
            </w:r>
            <w:proofErr w:type="spellEnd"/>
            <w:r w:rsidRPr="00EA2940">
              <w:rPr>
                <w:noProof w:val="0"/>
              </w:rPr>
              <w:t>=</w:t>
            </w:r>
            <w:r w:rsidRPr="00EA2940">
              <w:rPr>
                <w:rStyle w:val="XMLname"/>
                <w:noProof w:val="0"/>
              </w:rPr>
              <w:t>"NA"</w:t>
            </w:r>
            <w:r w:rsidRPr="00EA2940">
              <w:rPr>
                <w:noProof w:val="0"/>
              </w:rPr>
              <w:t xml:space="preserve"> (CONF:</w:t>
            </w:r>
            <w:r w:rsidR="001D021F" w:rsidRPr="00EA2940">
              <w:t>CMS_29</w:t>
            </w:r>
            <w:r w:rsidRPr="00EA2940">
              <w:rPr>
                <w:noProof w:val="0"/>
              </w:rPr>
              <w:t>).</w:t>
            </w:r>
            <w:r w:rsidRPr="00EA2940">
              <w:br/>
            </w:r>
            <w:r w:rsidRPr="00EA2940">
              <w:rPr>
                <w:noProof w:val="0"/>
              </w:rPr>
              <w:t>Note: @</w:t>
            </w:r>
            <w:proofErr w:type="spellStart"/>
            <w:r w:rsidRPr="00EA2940">
              <w:rPr>
                <w:noProof w:val="0"/>
              </w:rPr>
              <w:t>nullFlavor</w:t>
            </w:r>
            <w:proofErr w:type="spellEnd"/>
            <w:r w:rsidRPr="00EA2940">
              <w:rPr>
                <w:noProof w:val="0"/>
              </w:rPr>
              <w:t xml:space="preserve"> is only present for MIPS group reporting</w:t>
            </w:r>
            <w:r w:rsidR="001D021F" w:rsidRPr="00EA2940">
              <w:rPr>
                <w:noProof w:val="0"/>
              </w:rPr>
              <w:t xml:space="preserve"> </w:t>
            </w:r>
            <w:r w:rsidR="001D021F" w:rsidRPr="00EA2940">
              <w:t>and MIPS virtual group reporting</w:t>
            </w:r>
            <w:r w:rsidRPr="00EA2940">
              <w:rPr>
                <w:noProof w:val="0"/>
              </w:rPr>
              <w:t>.</w:t>
            </w:r>
          </w:p>
        </w:tc>
      </w:tr>
      <w:tr w:rsidR="00A80D15" w:rsidRPr="0064796A" w14:paraId="1D9B6776" w14:textId="77777777" w:rsidTr="00A80D15">
        <w:trPr>
          <w:cantSplit/>
        </w:trPr>
        <w:tc>
          <w:tcPr>
            <w:tcW w:w="1098" w:type="dxa"/>
          </w:tcPr>
          <w:p w14:paraId="7FF37D3A" w14:textId="2EEAB7DA" w:rsidR="00A80D15" w:rsidRPr="00EA2940" w:rsidRDefault="001D021F" w:rsidP="00A80D15">
            <w:pPr>
              <w:pStyle w:val="TableText"/>
              <w:rPr>
                <w:noProof w:val="0"/>
              </w:rPr>
            </w:pPr>
            <w:r w:rsidRPr="00EA2940">
              <w:lastRenderedPageBreak/>
              <w:t>3338-18178_C01</w:t>
            </w:r>
          </w:p>
        </w:tc>
        <w:tc>
          <w:tcPr>
            <w:tcW w:w="1080" w:type="dxa"/>
          </w:tcPr>
          <w:p w14:paraId="3B181FAB" w14:textId="7D9BF1B8"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2783B7DE" w14:textId="1EDEAC77" w:rsidR="00A80D15" w:rsidRPr="00EA2940" w:rsidRDefault="00A80D15"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b w:val="0"/>
                <w:noProof w:val="0"/>
              </w:rPr>
              <w:t>@root</w:t>
            </w:r>
            <w:r w:rsidRPr="00EA2940">
              <w:rPr>
                <w:noProof w:val="0"/>
              </w:rPr>
              <w:t>=</w:t>
            </w:r>
            <w:r w:rsidRPr="00EA2940">
              <w:rPr>
                <w:rStyle w:val="XMLname"/>
                <w:noProof w:val="0"/>
              </w:rPr>
              <w:t>"2.16.840.1.113883.4.6"</w:t>
            </w:r>
            <w:r w:rsidRPr="00EA2940">
              <w:rPr>
                <w:noProof w:val="0"/>
              </w:rPr>
              <w:t xml:space="preserve"> National Provider ID (CONF:</w:t>
            </w:r>
            <w:r w:rsidR="001D021F" w:rsidRPr="00EA2940">
              <w:rPr>
                <w:noProof w:val="0"/>
              </w:rPr>
              <w:t>3338-</w:t>
            </w:r>
            <w:r w:rsidRPr="00EA2940">
              <w:rPr>
                <w:noProof w:val="0"/>
              </w:rPr>
              <w:t>18178).</w:t>
            </w:r>
          </w:p>
        </w:tc>
        <w:tc>
          <w:tcPr>
            <w:tcW w:w="3699" w:type="dxa"/>
          </w:tcPr>
          <w:p w14:paraId="033183D6" w14:textId="4A99AF75" w:rsidR="00A80D15" w:rsidRPr="00EA2940" w:rsidRDefault="00A80D15" w:rsidP="001D021F">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b w:val="0"/>
                <w:noProof w:val="0"/>
              </w:rPr>
              <w:t>@root</w:t>
            </w:r>
            <w:r w:rsidRPr="00EA2940">
              <w:rPr>
                <w:noProof w:val="0"/>
              </w:rPr>
              <w:t>=</w:t>
            </w:r>
            <w:r w:rsidRPr="00EA2940">
              <w:rPr>
                <w:rStyle w:val="XMLname"/>
                <w:noProof w:val="0"/>
              </w:rPr>
              <w:t>"2.16.840.1.113883.4.6"</w:t>
            </w:r>
            <w:r w:rsidRPr="00EA2940">
              <w:rPr>
                <w:noProof w:val="0"/>
              </w:rPr>
              <w:t xml:space="preserve"> National Provider ID (CONF:</w:t>
            </w:r>
            <w:r w:rsidR="001D021F" w:rsidRPr="00EA2940">
              <w:t xml:space="preserve"> 3338-18178_C01</w:t>
            </w:r>
            <w:r w:rsidRPr="00EA2940">
              <w:rPr>
                <w:noProof w:val="0"/>
              </w:rPr>
              <w:t>).</w:t>
            </w:r>
            <w:r w:rsidRPr="00EA2940">
              <w:br/>
            </w:r>
            <w:r w:rsidR="001D021F" w:rsidRPr="00EA2940">
              <w:t>Note: This OID contained in the @root (2.16.840.1.113883.4.6) designates that the @extension must hold a National Provider ID.</w:t>
            </w:r>
          </w:p>
        </w:tc>
      </w:tr>
      <w:tr w:rsidR="00A80D15" w:rsidRPr="0064796A" w14:paraId="224B8616" w14:textId="77777777" w:rsidTr="00A80D15">
        <w:trPr>
          <w:cantSplit/>
        </w:trPr>
        <w:tc>
          <w:tcPr>
            <w:tcW w:w="1098" w:type="dxa"/>
          </w:tcPr>
          <w:p w14:paraId="2837437C" w14:textId="04ECFE6A" w:rsidR="00A80D15" w:rsidRPr="00EA2940" w:rsidRDefault="001D021F" w:rsidP="00A80D15">
            <w:pPr>
              <w:pStyle w:val="TableText"/>
              <w:rPr>
                <w:noProof w:val="0"/>
              </w:rPr>
            </w:pPr>
            <w:r w:rsidRPr="00EA2940">
              <w:rPr>
                <w:noProof w:val="0"/>
              </w:rPr>
              <w:t>3338-18181_C01</w:t>
            </w:r>
          </w:p>
        </w:tc>
        <w:tc>
          <w:tcPr>
            <w:tcW w:w="1080" w:type="dxa"/>
          </w:tcPr>
          <w:p w14:paraId="6B24AA29" w14:textId="12E8D2FF"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78A0D6FC" w14:textId="7C879707" w:rsidR="00A80D15" w:rsidRPr="00EA2940" w:rsidRDefault="00A80D15" w:rsidP="00A80D15">
            <w:pPr>
              <w:pStyle w:val="TableText"/>
              <w:rPr>
                <w:noProof w:val="0"/>
              </w:rPr>
            </w:pPr>
            <w:r w:rsidRPr="00EA2940">
              <w:rPr>
                <w:noProof w:val="0"/>
              </w:rPr>
              <w:t xml:space="preserve">This </w:t>
            </w:r>
            <w:proofErr w:type="spellStart"/>
            <w:r w:rsidRPr="00EA2940">
              <w:rPr>
                <w:noProof w:val="0"/>
              </w:rPr>
              <w:t>representedOrganization</w:t>
            </w:r>
            <w:proofErr w:type="spellEnd"/>
            <w:r w:rsidRPr="00EA2940">
              <w:rPr>
                <w:noProof w:val="0"/>
              </w:rPr>
              <w:t xml:space="preserve"> </w:t>
            </w:r>
            <w:r w:rsidRPr="00EA2940">
              <w:rPr>
                <w:rStyle w:val="keyword"/>
                <w:b w:val="0"/>
                <w:noProof w:val="0"/>
              </w:rPr>
              <w:t>MAY</w:t>
            </w:r>
            <w:r w:rsidRPr="00EA2940">
              <w:rPr>
                <w:noProof w:val="0"/>
              </w:rPr>
              <w:t xml:space="preserve"> contain zero or one [0..1] </w:t>
            </w:r>
            <w:r w:rsidRPr="00EA2940">
              <w:rPr>
                <w:rStyle w:val="XMLnameBold"/>
                <w:noProof w:val="0"/>
              </w:rPr>
              <w:t>id</w:t>
            </w:r>
            <w:r w:rsidRPr="00EA2940">
              <w:rPr>
                <w:noProof w:val="0"/>
              </w:rPr>
              <w:t xml:space="preserve"> (CONF:</w:t>
            </w:r>
            <w:r w:rsidR="001D021F" w:rsidRPr="00EA2940">
              <w:rPr>
                <w:noProof w:val="0"/>
              </w:rPr>
              <w:t>3338-</w:t>
            </w:r>
            <w:r w:rsidRPr="00EA2940">
              <w:rPr>
                <w:noProof w:val="0"/>
              </w:rPr>
              <w:t>18181) such that it</w:t>
            </w:r>
          </w:p>
        </w:tc>
        <w:tc>
          <w:tcPr>
            <w:tcW w:w="3699" w:type="dxa"/>
          </w:tcPr>
          <w:p w14:paraId="4D64778F" w14:textId="6D93EE61" w:rsidR="00A80D15" w:rsidRPr="00EA2940" w:rsidRDefault="001D021F" w:rsidP="001D021F">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representedOrganization</w:t>
            </w:r>
            <w:proofErr w:type="spellEnd"/>
            <w:r w:rsidRPr="00EA2940">
              <w:rPr>
                <w:noProof w:val="0"/>
              </w:rPr>
              <w:t xml:space="preserve"> </w:t>
            </w:r>
            <w:r w:rsidRPr="00EA2940">
              <w:rPr>
                <w:rStyle w:val="keyword"/>
                <w:b w:val="0"/>
                <w:noProof w:val="0"/>
              </w:rPr>
              <w:t>SHOULD</w:t>
            </w:r>
            <w:r w:rsidRPr="00EA2940">
              <w:rPr>
                <w:noProof w:val="0"/>
              </w:rPr>
              <w:t xml:space="preserve"> contain zero or one [0..1] </w:t>
            </w:r>
            <w:r w:rsidRPr="00EA2940">
              <w:rPr>
                <w:rStyle w:val="XMLnameBold"/>
                <w:noProof w:val="0"/>
              </w:rPr>
              <w:t>id</w:t>
            </w:r>
            <w:r w:rsidRPr="00EA2940">
              <w:rPr>
                <w:noProof w:val="0"/>
              </w:rPr>
              <w:t xml:space="preserve"> (CONF:3338-18181_C01) such that it</w:t>
            </w:r>
          </w:p>
        </w:tc>
      </w:tr>
      <w:tr w:rsidR="0075608D" w:rsidRPr="0075608D" w14:paraId="49CF5A0D" w14:textId="77777777" w:rsidTr="00A80D15">
        <w:trPr>
          <w:cantSplit/>
        </w:trPr>
        <w:tc>
          <w:tcPr>
            <w:tcW w:w="1098" w:type="dxa"/>
          </w:tcPr>
          <w:p w14:paraId="32BE7B91" w14:textId="50973128" w:rsidR="0075608D" w:rsidRPr="00EA2940" w:rsidRDefault="0075608D" w:rsidP="00A80D15">
            <w:pPr>
              <w:pStyle w:val="TableText"/>
              <w:rPr>
                <w:noProof w:val="0"/>
              </w:rPr>
            </w:pPr>
            <w:r w:rsidRPr="00EA2940">
              <w:rPr>
                <w:noProof w:val="0"/>
              </w:rPr>
              <w:t>CMS_79</w:t>
            </w:r>
          </w:p>
          <w:p w14:paraId="3389AC4E" w14:textId="77777777" w:rsidR="0075608D" w:rsidRPr="00EA2940" w:rsidRDefault="0075608D" w:rsidP="00A80D15">
            <w:pPr>
              <w:pStyle w:val="TableText"/>
              <w:rPr>
                <w:noProof w:val="0"/>
              </w:rPr>
            </w:pPr>
            <w:r w:rsidRPr="00EA2940">
              <w:rPr>
                <w:noProof w:val="0"/>
              </w:rPr>
              <w:t>CMS_80</w:t>
            </w:r>
          </w:p>
          <w:p w14:paraId="0CAA6F6A" w14:textId="43A3EB80" w:rsidR="0075608D" w:rsidRPr="00EA2940" w:rsidRDefault="0075608D" w:rsidP="00A80D15">
            <w:pPr>
              <w:pStyle w:val="TableText"/>
              <w:rPr>
                <w:noProof w:val="0"/>
              </w:rPr>
            </w:pPr>
            <w:r w:rsidRPr="00EA2940">
              <w:rPr>
                <w:noProof w:val="0"/>
              </w:rPr>
              <w:t>CMS_81</w:t>
            </w:r>
          </w:p>
        </w:tc>
        <w:tc>
          <w:tcPr>
            <w:tcW w:w="1080" w:type="dxa"/>
          </w:tcPr>
          <w:p w14:paraId="0180E551" w14:textId="32C613AD" w:rsidR="0075608D" w:rsidRPr="00EA2940" w:rsidRDefault="0075608D" w:rsidP="00A80D15">
            <w:pPr>
              <w:pStyle w:val="TableText"/>
              <w:rPr>
                <w:noProof w:val="0"/>
              </w:rPr>
            </w:pPr>
            <w:r w:rsidRPr="00EA2940">
              <w:rPr>
                <w:noProof w:val="0"/>
              </w:rPr>
              <w:t>5.1.3</w:t>
            </w:r>
          </w:p>
        </w:tc>
        <w:tc>
          <w:tcPr>
            <w:tcW w:w="3699" w:type="dxa"/>
          </w:tcPr>
          <w:p w14:paraId="48EA038E" w14:textId="6105B26F" w:rsidR="0075608D" w:rsidRPr="00EA2940" w:rsidRDefault="0075608D" w:rsidP="00A80D15">
            <w:pPr>
              <w:pStyle w:val="TableText"/>
              <w:rPr>
                <w:rStyle w:val="keyword"/>
                <w:b w:val="0"/>
                <w:noProof w:val="0"/>
              </w:rPr>
            </w:pPr>
            <w:r w:rsidRPr="00EA2940">
              <w:rPr>
                <w:noProof w:val="0"/>
              </w:rPr>
              <w:t>n/a</w:t>
            </w:r>
          </w:p>
        </w:tc>
        <w:tc>
          <w:tcPr>
            <w:tcW w:w="3699" w:type="dxa"/>
          </w:tcPr>
          <w:p w14:paraId="65922644" w14:textId="6295FA43" w:rsidR="0075608D" w:rsidRPr="00EA2940" w:rsidRDefault="0075608D" w:rsidP="0075608D">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representedOrganization</w:t>
            </w:r>
            <w:proofErr w:type="spellEnd"/>
            <w:r w:rsidRPr="00EA2940">
              <w:rPr>
                <w:rFonts w:cs="Arial"/>
                <w:sz w:val="20"/>
                <w:szCs w:val="20"/>
              </w:rPr>
              <w:t xml:space="preserve"> </w:t>
            </w:r>
            <w:r w:rsidR="00106940" w:rsidRPr="00EA2940">
              <w:rPr>
                <w:rStyle w:val="keyword"/>
                <w:b w:val="0"/>
              </w:rPr>
              <w:t>SHOULD</w:t>
            </w:r>
            <w:r w:rsidRPr="00EA2940">
              <w:rPr>
                <w:rFonts w:cs="Arial"/>
                <w:sz w:val="20"/>
                <w:szCs w:val="20"/>
              </w:rPr>
              <w:t xml:space="preserve"> contain zero or one [0..1] </w:t>
            </w:r>
            <w:r w:rsidRPr="00EA2940">
              <w:rPr>
                <w:rStyle w:val="XMLnameBold"/>
                <w:rFonts w:ascii="Arial" w:hAnsi="Arial" w:cs="Arial"/>
                <w:b w:val="0"/>
                <w:szCs w:val="20"/>
              </w:rPr>
              <w:t>id</w:t>
            </w:r>
            <w:r w:rsidRPr="00EA2940">
              <w:rPr>
                <w:rFonts w:cs="Arial"/>
                <w:sz w:val="20"/>
                <w:szCs w:val="20"/>
              </w:rPr>
              <w:t xml:space="preserve"> (CONF:CMS_79) such that it</w:t>
            </w:r>
          </w:p>
          <w:p w14:paraId="32D2F817" w14:textId="77777777" w:rsidR="0075608D" w:rsidRPr="00EA2940" w:rsidRDefault="0075608D" w:rsidP="0075608D">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"2.16.840.1.113883.3.249.5.2"</w:t>
            </w:r>
            <w:r w:rsidRPr="00EA2940">
              <w:rPr>
                <w:rFonts w:cs="Arial"/>
                <w:sz w:val="20"/>
                <w:szCs w:val="20"/>
              </w:rPr>
              <w:t xml:space="preserve"> MIPS Virtual Group (CONF:CMS_80).</w:t>
            </w:r>
            <w:r w:rsidRPr="00EA2940">
              <w:rPr>
                <w:rFonts w:cs="Arial"/>
                <w:sz w:val="20"/>
                <w:szCs w:val="20"/>
              </w:rPr>
              <w:br/>
              <w:t>Note: This OID contained in the @root (2.16.840.1.113883.3.249.5.2) designates that the @extension must hold a Virtual Group Identifier.</w:t>
            </w:r>
          </w:p>
          <w:p w14:paraId="54974217" w14:textId="07C054FC" w:rsidR="0075608D" w:rsidRPr="00EA2940" w:rsidRDefault="0075608D" w:rsidP="0075608D">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 xml:space="preserve"> (CONF:CMS_81).</w:t>
            </w:r>
            <w:r w:rsidRPr="00EA2940">
              <w:rPr>
                <w:rFonts w:cs="Arial"/>
                <w:sz w:val="20"/>
                <w:szCs w:val="20"/>
              </w:rPr>
              <w:br/>
              <w:t>Note: This is the Virtual Group Identifier.</w:t>
            </w:r>
          </w:p>
        </w:tc>
      </w:tr>
      <w:tr w:rsidR="00486F48" w:rsidRPr="0064796A" w14:paraId="321C0C95" w14:textId="77777777" w:rsidTr="00A80D15">
        <w:trPr>
          <w:cantSplit/>
        </w:trPr>
        <w:tc>
          <w:tcPr>
            <w:tcW w:w="1098" w:type="dxa"/>
          </w:tcPr>
          <w:p w14:paraId="2118F1C4" w14:textId="791B7EA7" w:rsidR="00486F48" w:rsidRPr="00EA2940" w:rsidRDefault="00486F48" w:rsidP="00A80D15">
            <w:pPr>
              <w:pStyle w:val="TableText"/>
              <w:rPr>
                <w:noProof w:val="0"/>
              </w:rPr>
            </w:pPr>
            <w:r w:rsidRPr="00EA2940">
              <w:rPr>
                <w:noProof w:val="0"/>
              </w:rPr>
              <w:t>CMS_82</w:t>
            </w:r>
          </w:p>
        </w:tc>
        <w:tc>
          <w:tcPr>
            <w:tcW w:w="1080" w:type="dxa"/>
          </w:tcPr>
          <w:p w14:paraId="54FFB841" w14:textId="2ED6B44C" w:rsidR="00486F48" w:rsidRPr="00EA2940" w:rsidRDefault="00486F48" w:rsidP="00A80D15">
            <w:pPr>
              <w:pStyle w:val="TableText"/>
              <w:rPr>
                <w:noProof w:val="0"/>
              </w:rPr>
            </w:pPr>
            <w:r w:rsidRPr="00EA2940">
              <w:rPr>
                <w:noProof w:val="0"/>
              </w:rPr>
              <w:t>5.1.3</w:t>
            </w:r>
          </w:p>
        </w:tc>
        <w:tc>
          <w:tcPr>
            <w:tcW w:w="3699" w:type="dxa"/>
          </w:tcPr>
          <w:p w14:paraId="714C7D76" w14:textId="42BD68AC" w:rsidR="00486F48" w:rsidRPr="00EA2940" w:rsidRDefault="00486F48" w:rsidP="00A80D15">
            <w:pPr>
              <w:pStyle w:val="TableText"/>
              <w:rPr>
                <w:rStyle w:val="keyword"/>
                <w:noProof w:val="0"/>
              </w:rPr>
            </w:pPr>
            <w:r w:rsidRPr="00EA2940">
              <w:rPr>
                <w:noProof w:val="0"/>
              </w:rPr>
              <w:t>n/a</w:t>
            </w:r>
          </w:p>
        </w:tc>
        <w:tc>
          <w:tcPr>
            <w:tcW w:w="3699" w:type="dxa"/>
          </w:tcPr>
          <w:p w14:paraId="1E760EA2" w14:textId="1CE83EB3" w:rsidR="00486F48" w:rsidRPr="00EA2940" w:rsidRDefault="00486F48" w:rsidP="00486F48">
            <w:pPr>
              <w:pStyle w:val="BodyText0"/>
              <w:tabs>
                <w:tab w:val="left" w:pos="1080"/>
                <w:tab w:val="left" w:pos="1440"/>
              </w:tabs>
              <w:spacing w:before="0" w:line="260" w:lineRule="exact"/>
              <w:rPr>
                <w:rStyle w:val="keyword"/>
              </w:rPr>
            </w:pPr>
            <w:r w:rsidRPr="00EA2940">
              <w:rPr>
                <w:sz w:val="20"/>
              </w:rPr>
              <w:t xml:space="preserve">If ClinicalDocument/informationRecipient/intendedRecipient/id/@extension="MIPS_GROUP", then this </w:t>
            </w:r>
            <w:proofErr w:type="spellStart"/>
            <w:r w:rsidRPr="00EA2940">
              <w:rPr>
                <w:sz w:val="20"/>
              </w:rPr>
              <w:t>representedOrganization</w:t>
            </w:r>
            <w:proofErr w:type="spellEnd"/>
            <w:r w:rsidRPr="00EA2940">
              <w:rPr>
                <w:sz w:val="20"/>
              </w:rPr>
              <w:t xml:space="preserve"> SHALL contain exactly one [1</w:t>
            </w:r>
            <w:proofErr w:type="gramStart"/>
            <w:r w:rsidRPr="00EA2940">
              <w:rPr>
                <w:sz w:val="20"/>
              </w:rPr>
              <w:t>..1</w:t>
            </w:r>
            <w:proofErr w:type="gramEnd"/>
            <w:r w:rsidRPr="00EA2940">
              <w:rPr>
                <w:sz w:val="20"/>
              </w:rPr>
              <w:t>] id, which is the group's TIN (CONF:CMS_82).</w:t>
            </w:r>
          </w:p>
        </w:tc>
      </w:tr>
      <w:tr w:rsidR="00486F48" w:rsidRPr="0064796A" w14:paraId="4B1466EA" w14:textId="77777777" w:rsidTr="00A80D15">
        <w:trPr>
          <w:cantSplit/>
        </w:trPr>
        <w:tc>
          <w:tcPr>
            <w:tcW w:w="1098" w:type="dxa"/>
          </w:tcPr>
          <w:p w14:paraId="4F622FE2" w14:textId="5F2CE60A" w:rsidR="00486F48" w:rsidRPr="00EA2940" w:rsidRDefault="00486F48" w:rsidP="00A80D15">
            <w:pPr>
              <w:pStyle w:val="TableText"/>
              <w:rPr>
                <w:noProof w:val="0"/>
              </w:rPr>
            </w:pPr>
            <w:r w:rsidRPr="00EA2940">
              <w:rPr>
                <w:noProof w:val="0"/>
              </w:rPr>
              <w:t>CMS_8</w:t>
            </w:r>
            <w:r w:rsidR="006160A3" w:rsidRPr="00EA2940">
              <w:rPr>
                <w:noProof w:val="0"/>
              </w:rPr>
              <w:t>3</w:t>
            </w:r>
          </w:p>
        </w:tc>
        <w:tc>
          <w:tcPr>
            <w:tcW w:w="1080" w:type="dxa"/>
          </w:tcPr>
          <w:p w14:paraId="04D3DB6E" w14:textId="18767CC9" w:rsidR="00486F48" w:rsidRPr="00EA2940" w:rsidRDefault="00486F48" w:rsidP="00A80D15">
            <w:pPr>
              <w:pStyle w:val="TableText"/>
              <w:rPr>
                <w:noProof w:val="0"/>
              </w:rPr>
            </w:pPr>
            <w:r w:rsidRPr="00EA2940">
              <w:rPr>
                <w:noProof w:val="0"/>
              </w:rPr>
              <w:t>5.1.3</w:t>
            </w:r>
          </w:p>
        </w:tc>
        <w:tc>
          <w:tcPr>
            <w:tcW w:w="3699" w:type="dxa"/>
          </w:tcPr>
          <w:p w14:paraId="4E95B4C5" w14:textId="149DE697" w:rsidR="00486F48" w:rsidRPr="00EA2940" w:rsidRDefault="00486F48" w:rsidP="00A80D15">
            <w:pPr>
              <w:pStyle w:val="TableText"/>
              <w:rPr>
                <w:rStyle w:val="keyword"/>
                <w:noProof w:val="0"/>
              </w:rPr>
            </w:pPr>
            <w:r w:rsidRPr="00EA2940">
              <w:rPr>
                <w:noProof w:val="0"/>
              </w:rPr>
              <w:t>n/a</w:t>
            </w:r>
          </w:p>
        </w:tc>
        <w:tc>
          <w:tcPr>
            <w:tcW w:w="3699" w:type="dxa"/>
          </w:tcPr>
          <w:p w14:paraId="6044D10A" w14:textId="1B66CC77" w:rsidR="00486F48" w:rsidRPr="00EA2940" w:rsidRDefault="00486F48" w:rsidP="00486F48">
            <w:pPr>
              <w:pStyle w:val="BodyText0"/>
              <w:tabs>
                <w:tab w:val="left" w:pos="1080"/>
                <w:tab w:val="left" w:pos="1440"/>
              </w:tabs>
              <w:spacing w:before="0" w:line="260" w:lineRule="exact"/>
              <w:rPr>
                <w:rStyle w:val="keyword"/>
              </w:rPr>
            </w:pPr>
            <w:r w:rsidRPr="00EA2940">
              <w:rPr>
                <w:sz w:val="20"/>
              </w:rPr>
              <w:t xml:space="preserve">If ClinicalDocument/informationRecipient/intendedRecipient/id/@extension="MIPS_VIRTUALGROUP", then this </w:t>
            </w:r>
            <w:proofErr w:type="spellStart"/>
            <w:r w:rsidRPr="00EA2940">
              <w:rPr>
                <w:sz w:val="20"/>
              </w:rPr>
              <w:t>representedOrganization</w:t>
            </w:r>
            <w:proofErr w:type="spellEnd"/>
            <w:r w:rsidRPr="00EA2940">
              <w:rPr>
                <w:sz w:val="20"/>
              </w:rPr>
              <w:t xml:space="preserve"> SHALL contain exactly one [1</w:t>
            </w:r>
            <w:proofErr w:type="gramStart"/>
            <w:r w:rsidRPr="00EA2940">
              <w:rPr>
                <w:sz w:val="20"/>
              </w:rPr>
              <w:t>..1</w:t>
            </w:r>
            <w:proofErr w:type="gramEnd"/>
            <w:r w:rsidRPr="00EA2940">
              <w:rPr>
                <w:sz w:val="20"/>
              </w:rPr>
              <w:t>] id, which is the virtual group's Virtual Group Identifier (CONF:CMS_83).</w:t>
            </w:r>
          </w:p>
        </w:tc>
      </w:tr>
      <w:tr w:rsidR="00486F48" w:rsidRPr="0064796A" w14:paraId="254EF9E1" w14:textId="77777777" w:rsidTr="00A80D15">
        <w:trPr>
          <w:cantSplit/>
        </w:trPr>
        <w:tc>
          <w:tcPr>
            <w:tcW w:w="1098" w:type="dxa"/>
          </w:tcPr>
          <w:p w14:paraId="5BAEA175" w14:textId="5881EF90" w:rsidR="00486F48" w:rsidRPr="00EA2940" w:rsidRDefault="00BE40C1" w:rsidP="00A80D15">
            <w:pPr>
              <w:pStyle w:val="TableText"/>
              <w:rPr>
                <w:noProof w:val="0"/>
              </w:rPr>
            </w:pPr>
            <w:r w:rsidRPr="00EA2940">
              <w:lastRenderedPageBreak/>
              <w:t>3338-17281_C01</w:t>
            </w:r>
          </w:p>
        </w:tc>
        <w:tc>
          <w:tcPr>
            <w:tcW w:w="1080" w:type="dxa"/>
          </w:tcPr>
          <w:p w14:paraId="5574F0E0" w14:textId="0BD050AA" w:rsidR="00486F48" w:rsidRPr="00EA2940" w:rsidRDefault="00486F48" w:rsidP="00A80D15">
            <w:pPr>
              <w:pStyle w:val="TableText"/>
              <w:rPr>
                <w:noProof w:val="0"/>
              </w:rPr>
            </w:pPr>
            <w:r w:rsidRPr="00EA2940">
              <w:rPr>
                <w:noProof w:val="0"/>
              </w:rPr>
              <w:t>5.1.</w:t>
            </w:r>
            <w:r w:rsidR="00BE40C1" w:rsidRPr="00EA2940">
              <w:rPr>
                <w:noProof w:val="0"/>
              </w:rPr>
              <w:t>4</w:t>
            </w:r>
          </w:p>
        </w:tc>
        <w:tc>
          <w:tcPr>
            <w:tcW w:w="3699" w:type="dxa"/>
          </w:tcPr>
          <w:p w14:paraId="0249A662" w14:textId="77777777" w:rsidR="00486F48" w:rsidRPr="00EA2940" w:rsidRDefault="00486F48" w:rsidP="00A80D15">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MAY</w:t>
            </w:r>
            <w:r w:rsidRPr="00EA2940">
              <w:rPr>
                <w:rFonts w:cs="Arial"/>
                <w:sz w:val="20"/>
                <w:szCs w:val="20"/>
              </w:rPr>
              <w:t xml:space="preserve"> contain zero or one [0..1] </w:t>
            </w:r>
            <w:r w:rsidRPr="00EA2940">
              <w:rPr>
                <w:rStyle w:val="XMLnameBold"/>
                <w:rFonts w:ascii="Arial" w:hAnsi="Arial" w:cs="Arial"/>
                <w:b w:val="0"/>
                <w:szCs w:val="20"/>
              </w:rPr>
              <w:t>component</w:t>
            </w:r>
            <w:bookmarkStart w:id="1078" w:name="C_3338-17281"/>
            <w:bookmarkEnd w:id="1078"/>
            <w:r w:rsidRPr="00EA2940">
              <w:rPr>
                <w:rFonts w:cs="Arial"/>
                <w:sz w:val="20"/>
                <w:szCs w:val="20"/>
              </w:rPr>
              <w:t xml:space="preserve"> (CONF:3338-17281) such that it</w:t>
            </w:r>
          </w:p>
          <w:p w14:paraId="5E80AB62" w14:textId="77777777" w:rsidR="00486F48" w:rsidRPr="00EA2940" w:rsidRDefault="00486F48" w:rsidP="00A80D15">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Reporting Parameters Section</w:t>
            </w:r>
            <w:r w:rsidRPr="00EA2940">
              <w:rPr>
                <w:rStyle w:val="XMLname"/>
                <w:rFonts w:ascii="Arial" w:hAnsi="Arial" w:cs="Arial"/>
                <w:sz w:val="20"/>
                <w:szCs w:val="20"/>
              </w:rPr>
              <w:t xml:space="preserve"> (identifier: urn:oid:2.16.840.1.113883.10.20.27.2.2)</w:t>
            </w:r>
            <w:bookmarkStart w:id="1079" w:name="C_3338-17282"/>
            <w:bookmarkEnd w:id="1079"/>
            <w:r w:rsidRPr="00EA2940">
              <w:rPr>
                <w:rFonts w:cs="Arial"/>
                <w:sz w:val="20"/>
                <w:szCs w:val="20"/>
              </w:rPr>
              <w:t xml:space="preserve"> (CONF:3338-17282).</w:t>
            </w:r>
          </w:p>
        </w:tc>
        <w:tc>
          <w:tcPr>
            <w:tcW w:w="3699" w:type="dxa"/>
          </w:tcPr>
          <w:p w14:paraId="093BA7C6" w14:textId="51B34C12" w:rsidR="00486F48" w:rsidRPr="00EA2940" w:rsidRDefault="00486F48" w:rsidP="00A80D15">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SHALL NOT</w:t>
            </w:r>
            <w:r w:rsidRPr="00EA2940">
              <w:rPr>
                <w:rFonts w:cs="Arial"/>
                <w:sz w:val="20"/>
                <w:szCs w:val="20"/>
              </w:rPr>
              <w:t xml:space="preserve"> contain [0..0] </w:t>
            </w:r>
            <w:r w:rsidRPr="00EA2940">
              <w:rPr>
                <w:rStyle w:val="XMLnameBold"/>
                <w:rFonts w:ascii="Arial" w:hAnsi="Arial" w:cs="Arial"/>
                <w:b w:val="0"/>
                <w:szCs w:val="20"/>
              </w:rPr>
              <w:t>component</w:t>
            </w:r>
            <w:r w:rsidRPr="00EA2940">
              <w:rPr>
                <w:rFonts w:cs="Arial"/>
                <w:sz w:val="20"/>
                <w:szCs w:val="20"/>
              </w:rPr>
              <w:t xml:space="preserve"> (CONF:</w:t>
            </w:r>
            <w:r w:rsidR="00BE40C1" w:rsidRPr="00EA2940">
              <w:rPr>
                <w:sz w:val="20"/>
              </w:rPr>
              <w:t>3338-17281_</w:t>
            </w:r>
            <w:r w:rsidR="00BE40C1" w:rsidRPr="00EA2940">
              <w:rPr>
                <w:sz w:val="20"/>
                <w:szCs w:val="20"/>
              </w:rPr>
              <w:t>C01</w:t>
            </w:r>
            <w:r w:rsidRPr="00EA2940">
              <w:rPr>
                <w:rFonts w:cs="Arial"/>
                <w:sz w:val="20"/>
                <w:szCs w:val="20"/>
              </w:rPr>
              <w:t>) such that it</w:t>
            </w:r>
          </w:p>
          <w:p w14:paraId="5BAFDB85" w14:textId="04855570" w:rsidR="00BE40C1" w:rsidRPr="00EA2940" w:rsidRDefault="00BE40C1" w:rsidP="00A80D15">
            <w:pPr>
              <w:spacing w:after="40" w:line="260" w:lineRule="exact"/>
              <w:rPr>
                <w:rFonts w:cs="Arial"/>
                <w:sz w:val="18"/>
                <w:szCs w:val="20"/>
              </w:rPr>
            </w:pPr>
            <w:r w:rsidRPr="00EA2940">
              <w:rPr>
                <w:sz w:val="20"/>
              </w:rPr>
              <w:t xml:space="preserve">Note: Reporting Parameter Section shall not be used for specifying performance period.  </w:t>
            </w:r>
          </w:p>
          <w:p w14:paraId="50A000E4" w14:textId="75FED355" w:rsidR="00486F48" w:rsidRPr="00EA2940" w:rsidRDefault="00486F48" w:rsidP="00BE40C1">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Reporting Parameters Section</w:t>
            </w:r>
            <w:r w:rsidRPr="00EA2940">
              <w:rPr>
                <w:rStyle w:val="XMLname"/>
                <w:rFonts w:ascii="Arial" w:hAnsi="Arial" w:cs="Arial"/>
                <w:sz w:val="20"/>
                <w:szCs w:val="20"/>
              </w:rPr>
              <w:t xml:space="preserve"> (identifier: urn:oid:2.16.840.1.113883.10.20.27.2.2)</w:t>
            </w:r>
            <w:r w:rsidRPr="00EA2940">
              <w:rPr>
                <w:rFonts w:cs="Arial"/>
                <w:sz w:val="20"/>
                <w:szCs w:val="20"/>
              </w:rPr>
              <w:t xml:space="preserve"> (CONF:</w:t>
            </w:r>
            <w:r w:rsidR="00BE40C1" w:rsidRPr="00EA2940">
              <w:rPr>
                <w:sz w:val="20"/>
              </w:rPr>
              <w:t>3338-</w:t>
            </w:r>
            <w:r w:rsidRPr="00EA2940">
              <w:rPr>
                <w:rFonts w:cs="Arial"/>
                <w:sz w:val="20"/>
                <w:szCs w:val="20"/>
              </w:rPr>
              <w:t>17282).</w:t>
            </w:r>
          </w:p>
        </w:tc>
      </w:tr>
      <w:tr w:rsidR="00486F48" w:rsidRPr="0064796A" w14:paraId="4CA538C9" w14:textId="77777777" w:rsidTr="00A80D15">
        <w:trPr>
          <w:cantSplit/>
        </w:trPr>
        <w:tc>
          <w:tcPr>
            <w:tcW w:w="1098" w:type="dxa"/>
          </w:tcPr>
          <w:p w14:paraId="61D4F86A" w14:textId="45300EB3" w:rsidR="00486F48" w:rsidRPr="00EA2940" w:rsidRDefault="00BE40C1" w:rsidP="00A80D15">
            <w:pPr>
              <w:pStyle w:val="TableText"/>
              <w:rPr>
                <w:noProof w:val="0"/>
              </w:rPr>
            </w:pPr>
            <w:r w:rsidRPr="00EA2940">
              <w:t>3338-17301_C01</w:t>
            </w:r>
          </w:p>
        </w:tc>
        <w:tc>
          <w:tcPr>
            <w:tcW w:w="1080" w:type="dxa"/>
          </w:tcPr>
          <w:p w14:paraId="424AE5E1" w14:textId="4BFE55EB" w:rsidR="00486F48" w:rsidRPr="00EA2940" w:rsidRDefault="00486F48" w:rsidP="00A80D15">
            <w:pPr>
              <w:pStyle w:val="TableText"/>
              <w:rPr>
                <w:noProof w:val="0"/>
              </w:rPr>
            </w:pPr>
            <w:r w:rsidRPr="00EA2940">
              <w:rPr>
                <w:noProof w:val="0"/>
              </w:rPr>
              <w:t>5.1.</w:t>
            </w:r>
            <w:r w:rsidR="00BE40C1" w:rsidRPr="00EA2940">
              <w:rPr>
                <w:noProof w:val="0"/>
              </w:rPr>
              <w:t>4</w:t>
            </w:r>
          </w:p>
        </w:tc>
        <w:tc>
          <w:tcPr>
            <w:tcW w:w="3699" w:type="dxa"/>
          </w:tcPr>
          <w:p w14:paraId="4E61CDBE" w14:textId="77777777" w:rsidR="00486F48" w:rsidRPr="00EA2940" w:rsidRDefault="00486F48" w:rsidP="00A80D15">
            <w:pPr>
              <w:spacing w:before="120" w:after="40" w:line="260" w:lineRule="exact"/>
              <w:rPr>
                <w:rFonts w:eastAsia="Calibri" w:cs="Arial"/>
                <w:color w:val="000000" w:themeColor="text1"/>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Measure Section (V4)</w:t>
            </w:r>
            <w:r w:rsidRPr="00EA2940">
              <w:rPr>
                <w:rStyle w:val="XMLname"/>
                <w:rFonts w:ascii="Arial" w:hAnsi="Arial" w:cs="Arial"/>
                <w:sz w:val="20"/>
                <w:szCs w:val="20"/>
              </w:rPr>
              <w:t xml:space="preserve"> (identifier: urn:hl7ii:2.16.840.1.113883.10.20.27.2.1:2017-06-01)</w:t>
            </w:r>
            <w:bookmarkStart w:id="1080" w:name="C_3338-17301"/>
            <w:bookmarkEnd w:id="1080"/>
            <w:r w:rsidRPr="00EA2940">
              <w:rPr>
                <w:rFonts w:cs="Arial"/>
                <w:sz w:val="20"/>
                <w:szCs w:val="20"/>
              </w:rPr>
              <w:t xml:space="preserve"> (CONF:3338-17301).</w:t>
            </w:r>
          </w:p>
        </w:tc>
        <w:tc>
          <w:tcPr>
            <w:tcW w:w="3699" w:type="dxa"/>
          </w:tcPr>
          <w:p w14:paraId="191EC62C" w14:textId="022CDB38" w:rsidR="00486F48" w:rsidRPr="00EA2940" w:rsidRDefault="00BE40C1" w:rsidP="00BE40C1">
            <w:pPr>
              <w:spacing w:after="40" w:line="260" w:lineRule="exact"/>
              <w:rPr>
                <w:rFonts w:ascii="Calibri" w:eastAsia="Calibri" w:hAnsi="Calibri" w:cs="Calibri"/>
                <w:color w:val="000000" w:themeColor="text1"/>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Measure Section - CMS (V3)</w:t>
            </w:r>
            <w:r w:rsidRPr="00EA2940">
              <w:rPr>
                <w:rStyle w:val="XMLname"/>
                <w:rFonts w:ascii="Arial" w:hAnsi="Arial" w:cs="Arial"/>
                <w:sz w:val="20"/>
                <w:szCs w:val="20"/>
              </w:rPr>
              <w:t xml:space="preserve"> (identifier: urn:hl7ii:2.16.840.1.113883.10.20.27.2.3:2018-05-01)</w:t>
            </w:r>
            <w:r w:rsidRPr="00EA2940">
              <w:rPr>
                <w:rFonts w:cs="Arial"/>
                <w:sz w:val="20"/>
                <w:szCs w:val="20"/>
              </w:rPr>
              <w:t xml:space="preserve"> (CONF:3338-17301_C01).</w:t>
            </w:r>
          </w:p>
        </w:tc>
      </w:tr>
      <w:tr w:rsidR="00BE40C1" w:rsidRPr="0064796A" w14:paraId="343EE024" w14:textId="77777777" w:rsidTr="00A80D15">
        <w:trPr>
          <w:cantSplit/>
        </w:trPr>
        <w:tc>
          <w:tcPr>
            <w:tcW w:w="1098" w:type="dxa"/>
          </w:tcPr>
          <w:p w14:paraId="209CABD3" w14:textId="11C1F2FF" w:rsidR="00BE40C1" w:rsidRPr="00EA2940" w:rsidRDefault="00DA1940" w:rsidP="00A80D15">
            <w:pPr>
              <w:pStyle w:val="TableText"/>
              <w:rPr>
                <w:noProof w:val="0"/>
              </w:rPr>
            </w:pPr>
            <w:r w:rsidRPr="00EA2940">
              <w:t>3338-21174_C01</w:t>
            </w:r>
          </w:p>
        </w:tc>
        <w:tc>
          <w:tcPr>
            <w:tcW w:w="1080" w:type="dxa"/>
          </w:tcPr>
          <w:p w14:paraId="357873AD" w14:textId="5893E81E" w:rsidR="00BE40C1" w:rsidRPr="00EA2940" w:rsidRDefault="00DA1940" w:rsidP="00A80D15">
            <w:pPr>
              <w:pStyle w:val="TableText"/>
              <w:rPr>
                <w:noProof w:val="0"/>
              </w:rPr>
            </w:pPr>
            <w:r w:rsidRPr="00EA2940">
              <w:rPr>
                <w:noProof w:val="0"/>
              </w:rPr>
              <w:t>5.1.4</w:t>
            </w:r>
          </w:p>
        </w:tc>
        <w:tc>
          <w:tcPr>
            <w:tcW w:w="3699" w:type="dxa"/>
          </w:tcPr>
          <w:p w14:paraId="5030D141" w14:textId="77777777" w:rsidR="00DA1940" w:rsidRPr="00EA2940" w:rsidRDefault="00DA1940" w:rsidP="00DA1940">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MAY</w:t>
            </w:r>
            <w:r w:rsidRPr="00EA2940">
              <w:rPr>
                <w:rFonts w:cs="Arial"/>
                <w:sz w:val="20"/>
                <w:szCs w:val="20"/>
              </w:rPr>
              <w:t xml:space="preserve"> contain zero or one [0..1] </w:t>
            </w:r>
            <w:r w:rsidRPr="00EA2940">
              <w:rPr>
                <w:rStyle w:val="XMLnameBold"/>
                <w:rFonts w:ascii="Arial" w:hAnsi="Arial" w:cs="Arial"/>
                <w:b w:val="0"/>
                <w:szCs w:val="20"/>
              </w:rPr>
              <w:t>component</w:t>
            </w:r>
            <w:r w:rsidRPr="00EA2940">
              <w:rPr>
                <w:rFonts w:cs="Arial"/>
                <w:sz w:val="20"/>
                <w:szCs w:val="20"/>
              </w:rPr>
              <w:t xml:space="preserve"> (CONF:3338-21173) such that it</w:t>
            </w:r>
          </w:p>
          <w:p w14:paraId="68FA8C43" w14:textId="651FDD77" w:rsidR="00BE40C1" w:rsidRPr="00EA2940" w:rsidRDefault="00DA1940" w:rsidP="00DA1940">
            <w:pPr>
              <w:autoSpaceDE w:val="0"/>
              <w:autoSpaceDN w:val="0"/>
              <w:adjustRightInd w:val="0"/>
              <w:ind w:left="144"/>
              <w:rPr>
                <w:rFonts w:cs="Arial"/>
                <w:sz w:val="20"/>
                <w:szCs w:val="20"/>
              </w:rPr>
            </w:pPr>
            <w:r w:rsidRPr="00EA2940">
              <w:rPr>
                <w:rFonts w:cs="Arial"/>
                <w:bCs/>
                <w:sz w:val="20"/>
                <w:szCs w:val="20"/>
              </w:rPr>
              <w:t xml:space="preserve">SHALL </w:t>
            </w:r>
            <w:r w:rsidRPr="00EA2940">
              <w:rPr>
                <w:rFonts w:cs="Arial"/>
                <w:sz w:val="20"/>
                <w:szCs w:val="20"/>
              </w:rPr>
              <w:t>contain exactly one [1</w:t>
            </w:r>
            <w:proofErr w:type="gramStart"/>
            <w:r w:rsidRPr="00EA2940">
              <w:rPr>
                <w:rFonts w:cs="Arial"/>
                <w:sz w:val="20"/>
                <w:szCs w:val="20"/>
              </w:rPr>
              <w:t>..1</w:t>
            </w:r>
            <w:proofErr w:type="gramEnd"/>
            <w:r w:rsidRPr="00EA2940">
              <w:rPr>
                <w:rFonts w:cs="Arial"/>
                <w:sz w:val="20"/>
                <w:szCs w:val="20"/>
              </w:rPr>
              <w:t xml:space="preserve">] </w:t>
            </w:r>
            <w:r w:rsidRPr="00EA2940">
              <w:rPr>
                <w:rFonts w:cs="Arial"/>
                <w:bCs/>
                <w:sz w:val="20"/>
                <w:szCs w:val="20"/>
              </w:rPr>
              <w:t xml:space="preserve">Improvement Activity Section (V2) </w:t>
            </w:r>
            <w:r w:rsidRPr="00EA2940">
              <w:rPr>
                <w:rFonts w:cs="Arial"/>
                <w:sz w:val="20"/>
                <w:szCs w:val="20"/>
              </w:rPr>
              <w:t>(identifier: urn:hl7ii:2.16.840.1.113883.10.20.27.2.4:2017-06-01) (CONF:3338-21174).</w:t>
            </w:r>
          </w:p>
        </w:tc>
        <w:tc>
          <w:tcPr>
            <w:tcW w:w="3699" w:type="dxa"/>
          </w:tcPr>
          <w:p w14:paraId="6E81BC90" w14:textId="77777777" w:rsidR="00DA1940" w:rsidRPr="00EA2940" w:rsidRDefault="00DA1940" w:rsidP="00DA1940">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MAY</w:t>
            </w:r>
            <w:r w:rsidRPr="00EA2940">
              <w:rPr>
                <w:rFonts w:cs="Arial"/>
                <w:sz w:val="20"/>
                <w:szCs w:val="20"/>
              </w:rPr>
              <w:t xml:space="preserve"> contain zero or one [0..1] </w:t>
            </w:r>
            <w:r w:rsidRPr="00EA2940">
              <w:rPr>
                <w:rStyle w:val="XMLnameBold"/>
                <w:rFonts w:ascii="Arial" w:hAnsi="Arial" w:cs="Arial"/>
                <w:b w:val="0"/>
                <w:szCs w:val="20"/>
              </w:rPr>
              <w:t>component</w:t>
            </w:r>
            <w:r w:rsidRPr="00EA2940">
              <w:rPr>
                <w:rFonts w:cs="Arial"/>
                <w:sz w:val="20"/>
                <w:szCs w:val="20"/>
              </w:rPr>
              <w:t xml:space="preserve"> (CONF:3338-21173) such that it</w:t>
            </w:r>
          </w:p>
          <w:p w14:paraId="6EE3CD10" w14:textId="77A06183" w:rsidR="00BE40C1" w:rsidRPr="00EA2940" w:rsidRDefault="00DA1940" w:rsidP="00DA1940">
            <w:pPr>
              <w:spacing w:after="40" w:line="260" w:lineRule="exact"/>
              <w:ind w:left="144"/>
              <w:rPr>
                <w:rStyle w:val="keyword"/>
                <w:rFonts w:eastAsiaTheme="minorEastAsia" w:cs="Times New Roman"/>
                <w:b w:val="0"/>
                <w:caps w:val="0"/>
                <w:sz w:val="22"/>
                <w:szCs w:val="24"/>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Improvement Activity Section  - CMS</w:t>
            </w:r>
            <w:r w:rsidRPr="00EA2940">
              <w:rPr>
                <w:rStyle w:val="XMLname"/>
                <w:rFonts w:ascii="Arial" w:hAnsi="Arial" w:cs="Arial"/>
                <w:sz w:val="20"/>
                <w:szCs w:val="20"/>
              </w:rPr>
              <w:t xml:space="preserve"> (identifier: urn:hl7ii:2.16.840.1.113883.3.249.20.2.1:2018-05-01)</w:t>
            </w:r>
            <w:r w:rsidRPr="00EA2940">
              <w:rPr>
                <w:rFonts w:cs="Arial"/>
                <w:sz w:val="20"/>
                <w:szCs w:val="20"/>
              </w:rPr>
              <w:t xml:space="preserve"> (CONF:3338-21174_C01).</w:t>
            </w:r>
          </w:p>
        </w:tc>
      </w:tr>
      <w:tr w:rsidR="00C067AF" w:rsidRPr="0064796A" w14:paraId="358C4F91" w14:textId="77777777" w:rsidTr="00A80D15">
        <w:trPr>
          <w:cantSplit/>
        </w:trPr>
        <w:tc>
          <w:tcPr>
            <w:tcW w:w="1098" w:type="dxa"/>
          </w:tcPr>
          <w:p w14:paraId="010D4C57" w14:textId="65497A8E" w:rsidR="00C067AF" w:rsidRPr="00EA2940" w:rsidRDefault="00C067AF" w:rsidP="00A80D15">
            <w:pPr>
              <w:pStyle w:val="TableText"/>
              <w:rPr>
                <w:noProof w:val="0"/>
              </w:rPr>
            </w:pPr>
            <w:r w:rsidRPr="00EA2940">
              <w:t>3338-21394_C01</w:t>
            </w:r>
          </w:p>
        </w:tc>
        <w:tc>
          <w:tcPr>
            <w:tcW w:w="1080" w:type="dxa"/>
          </w:tcPr>
          <w:p w14:paraId="763665D1" w14:textId="4EEF9571" w:rsidR="00C067AF" w:rsidRPr="00EA2940" w:rsidRDefault="00C067AF" w:rsidP="00A80D15">
            <w:pPr>
              <w:pStyle w:val="TableText"/>
              <w:rPr>
                <w:noProof w:val="0"/>
              </w:rPr>
            </w:pPr>
            <w:r w:rsidRPr="00EA2940">
              <w:rPr>
                <w:noProof w:val="0"/>
              </w:rPr>
              <w:t>5.1.4</w:t>
            </w:r>
          </w:p>
        </w:tc>
        <w:tc>
          <w:tcPr>
            <w:tcW w:w="3699" w:type="dxa"/>
          </w:tcPr>
          <w:p w14:paraId="1FECF652" w14:textId="6E9FCF4A" w:rsidR="00C067AF" w:rsidRPr="00EA2940" w:rsidRDefault="00C067AF" w:rsidP="00C067AF">
            <w:pPr>
              <w:autoSpaceDE w:val="0"/>
              <w:autoSpaceDN w:val="0"/>
              <w:adjustRightInd w:val="0"/>
              <w:rPr>
                <w:rFonts w:cs="Arial"/>
                <w:color w:val="000000"/>
                <w:sz w:val="20"/>
                <w:szCs w:val="20"/>
              </w:rPr>
            </w:pPr>
            <w:r w:rsidRPr="00EA2940">
              <w:rPr>
                <w:rFonts w:cs="Arial"/>
                <w:color w:val="000000"/>
                <w:sz w:val="20"/>
                <w:szCs w:val="20"/>
              </w:rPr>
              <w:t xml:space="preserve">This </w:t>
            </w:r>
            <w:proofErr w:type="spellStart"/>
            <w:r w:rsidRPr="00EA2940">
              <w:rPr>
                <w:rFonts w:cs="Arial"/>
                <w:color w:val="000000"/>
                <w:sz w:val="20"/>
                <w:szCs w:val="20"/>
              </w:rPr>
              <w:t>structuredBody</w:t>
            </w:r>
            <w:proofErr w:type="spellEnd"/>
            <w:r w:rsidRPr="00EA2940">
              <w:rPr>
                <w:rFonts w:cs="Arial"/>
                <w:color w:val="000000"/>
                <w:sz w:val="20"/>
                <w:szCs w:val="20"/>
              </w:rPr>
              <w:t xml:space="preserve"> </w:t>
            </w:r>
            <w:r w:rsidRPr="00EA2940">
              <w:rPr>
                <w:rFonts w:cs="Arial"/>
                <w:bCs/>
                <w:color w:val="000000"/>
                <w:sz w:val="20"/>
                <w:szCs w:val="20"/>
              </w:rPr>
              <w:t xml:space="preserve">SHALL </w:t>
            </w:r>
            <w:r w:rsidRPr="00EA2940">
              <w:rPr>
                <w:rFonts w:cs="Arial"/>
                <w:color w:val="000000"/>
                <w:sz w:val="20"/>
                <w:szCs w:val="20"/>
              </w:rPr>
              <w:t>contain at least a QRDA Category III Measure Section (V4), or an Improvement Activity Section (V2), or an Advancing Care Information Section (V2) (CONF</w:t>
            </w:r>
            <w:proofErr w:type="gramStart"/>
            <w:r w:rsidRPr="00EA2940">
              <w:rPr>
                <w:rFonts w:cs="Arial"/>
                <w:color w:val="000000"/>
                <w:sz w:val="20"/>
                <w:szCs w:val="20"/>
              </w:rPr>
              <w:t>:3338</w:t>
            </w:r>
            <w:proofErr w:type="gramEnd"/>
            <w:r w:rsidRPr="00EA2940">
              <w:rPr>
                <w:rFonts w:cs="Arial"/>
                <w:color w:val="000000"/>
                <w:sz w:val="20"/>
                <w:szCs w:val="20"/>
              </w:rPr>
              <w:t>-21394).</w:t>
            </w:r>
          </w:p>
        </w:tc>
        <w:tc>
          <w:tcPr>
            <w:tcW w:w="3699" w:type="dxa"/>
          </w:tcPr>
          <w:p w14:paraId="60B25C50" w14:textId="4456739C" w:rsidR="00C067AF" w:rsidRPr="00EA2940" w:rsidRDefault="00C067AF" w:rsidP="00C067AF">
            <w:pPr>
              <w:pStyle w:val="BodyText0"/>
              <w:tabs>
                <w:tab w:val="left" w:pos="1080"/>
                <w:tab w:val="left" w:pos="1440"/>
              </w:tabs>
              <w:spacing w:before="0" w:line="260" w:lineRule="exact"/>
              <w:rPr>
                <w:rStyle w:val="keyword"/>
              </w:rPr>
            </w:pPr>
            <w:r w:rsidRPr="00EA2940">
              <w:rPr>
                <w:sz w:val="20"/>
                <w:szCs w:val="20"/>
              </w:rPr>
              <w:t xml:space="preserve">This </w:t>
            </w:r>
            <w:proofErr w:type="spellStart"/>
            <w:r w:rsidRPr="00EA2940">
              <w:rPr>
                <w:sz w:val="20"/>
                <w:szCs w:val="20"/>
              </w:rPr>
              <w:t>structuredBody</w:t>
            </w:r>
            <w:proofErr w:type="spellEnd"/>
            <w:r w:rsidRPr="00EA2940">
              <w:rPr>
                <w:rStyle w:val="keyword"/>
              </w:rPr>
              <w:t xml:space="preserve"> </w:t>
            </w:r>
            <w:r w:rsidRPr="00EA2940">
              <w:rPr>
                <w:rStyle w:val="keyword"/>
                <w:b w:val="0"/>
              </w:rPr>
              <w:t>SHALL</w:t>
            </w:r>
            <w:r w:rsidRPr="00EA2940">
              <w:rPr>
                <w:rStyle w:val="keyword"/>
              </w:rPr>
              <w:t xml:space="preserve"> </w:t>
            </w:r>
            <w:r w:rsidRPr="00EA2940">
              <w:rPr>
                <w:sz w:val="20"/>
                <w:szCs w:val="20"/>
              </w:rPr>
              <w:t>contain at least a QRDA Category III Measure Section - CMS (V3), or an Improvement Activity Section - CMS, or a Promoting Interoperability Section (V2) (CONF:3338-21394_C01).</w:t>
            </w:r>
            <w:r w:rsidRPr="00EA2940">
              <w:rPr>
                <w:sz w:val="20"/>
                <w:szCs w:val="20"/>
              </w:rPr>
              <w:br/>
              <w:t>Note: Promoting Interoperability Section (V2) is formerly the Advancing Care Information Section (V2)</w:t>
            </w:r>
          </w:p>
        </w:tc>
      </w:tr>
      <w:tr w:rsidR="00685062" w:rsidRPr="0064796A" w14:paraId="67727416" w14:textId="77777777" w:rsidTr="00A80D15">
        <w:trPr>
          <w:cantSplit/>
        </w:trPr>
        <w:tc>
          <w:tcPr>
            <w:tcW w:w="1098" w:type="dxa"/>
          </w:tcPr>
          <w:p w14:paraId="5C97B26E" w14:textId="42A4FAC8" w:rsidR="00685062" w:rsidRPr="00EA2940" w:rsidRDefault="00685062" w:rsidP="00A80D15">
            <w:pPr>
              <w:pStyle w:val="TableText"/>
              <w:rPr>
                <w:noProof w:val="0"/>
              </w:rPr>
            </w:pPr>
            <w:r w:rsidRPr="00EA2940">
              <w:rPr>
                <w:noProof w:val="0"/>
              </w:rPr>
              <w:t>CMS_70</w:t>
            </w:r>
          </w:p>
          <w:p w14:paraId="510BFB27" w14:textId="4E3595CF" w:rsidR="00685062" w:rsidRPr="00EA2940" w:rsidRDefault="00685062" w:rsidP="00A80D15">
            <w:pPr>
              <w:pStyle w:val="TableText"/>
              <w:rPr>
                <w:noProof w:val="0"/>
              </w:rPr>
            </w:pPr>
            <w:r w:rsidRPr="00EA2940">
              <w:rPr>
                <w:noProof w:val="0"/>
              </w:rPr>
              <w:t>CMS_76</w:t>
            </w:r>
          </w:p>
        </w:tc>
        <w:tc>
          <w:tcPr>
            <w:tcW w:w="1080" w:type="dxa"/>
          </w:tcPr>
          <w:p w14:paraId="53AEF3F7" w14:textId="74413D7F" w:rsidR="00685062" w:rsidRPr="00EA2940" w:rsidRDefault="00685062" w:rsidP="00A80D15">
            <w:pPr>
              <w:pStyle w:val="TableText"/>
              <w:rPr>
                <w:noProof w:val="0"/>
              </w:rPr>
            </w:pPr>
            <w:r w:rsidRPr="00EA2940">
              <w:rPr>
                <w:noProof w:val="0"/>
              </w:rPr>
              <w:t>5.2.1</w:t>
            </w:r>
          </w:p>
        </w:tc>
        <w:tc>
          <w:tcPr>
            <w:tcW w:w="3699" w:type="dxa"/>
          </w:tcPr>
          <w:p w14:paraId="79D21AAD" w14:textId="16DD28ED" w:rsidR="00685062" w:rsidRPr="00EA2940" w:rsidRDefault="00685062" w:rsidP="00A80D15">
            <w:pPr>
              <w:pStyle w:val="TableText"/>
              <w:rPr>
                <w:noProof w:val="0"/>
              </w:rPr>
            </w:pPr>
            <w:r w:rsidRPr="00EA2940">
              <w:rPr>
                <w:noProof w:val="0"/>
              </w:rPr>
              <w:t>n/a</w:t>
            </w:r>
          </w:p>
        </w:tc>
        <w:tc>
          <w:tcPr>
            <w:tcW w:w="3699" w:type="dxa"/>
          </w:tcPr>
          <w:p w14:paraId="5B7AC781" w14:textId="77777777" w:rsidR="00685062" w:rsidRPr="00EA2940" w:rsidRDefault="00685062" w:rsidP="00685062">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(CONF:3377-711342) such that it</w:t>
            </w:r>
          </w:p>
          <w:p w14:paraId="10447D87" w14:textId="77777777" w:rsidR="00685062" w:rsidRPr="00EA2940" w:rsidRDefault="00685062" w:rsidP="00685062">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"2.16.840.1.113883.3.249.20.2.1"</w:t>
            </w:r>
            <w:r w:rsidRPr="00EA2940">
              <w:rPr>
                <w:rFonts w:cs="Arial"/>
                <w:sz w:val="20"/>
                <w:szCs w:val="20"/>
              </w:rPr>
              <w:t xml:space="preserve"> (CONF:CMS_70).</w:t>
            </w:r>
          </w:p>
          <w:p w14:paraId="0C5657C9" w14:textId="72C5179F" w:rsidR="00685062" w:rsidRPr="00EA2940" w:rsidRDefault="00685062" w:rsidP="00685062">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(CONF:CMS_76).</w:t>
            </w:r>
          </w:p>
        </w:tc>
      </w:tr>
      <w:tr w:rsidR="00685062" w:rsidRPr="0064796A" w14:paraId="7C68B58A" w14:textId="77777777" w:rsidTr="00A80D15">
        <w:trPr>
          <w:cantSplit/>
        </w:trPr>
        <w:tc>
          <w:tcPr>
            <w:tcW w:w="1098" w:type="dxa"/>
          </w:tcPr>
          <w:p w14:paraId="6730BA78" w14:textId="1FADA63E" w:rsidR="00685062" w:rsidRPr="00EA2940" w:rsidRDefault="00685062" w:rsidP="00A80D15">
            <w:pPr>
              <w:pStyle w:val="TableText"/>
              <w:rPr>
                <w:noProof w:val="0"/>
              </w:rPr>
            </w:pPr>
            <w:r w:rsidRPr="00EA2940">
              <w:lastRenderedPageBreak/>
              <w:t>3259-21436_C01</w:t>
            </w:r>
          </w:p>
        </w:tc>
        <w:tc>
          <w:tcPr>
            <w:tcW w:w="1080" w:type="dxa"/>
          </w:tcPr>
          <w:p w14:paraId="536E6C27" w14:textId="05E1250E" w:rsidR="00685062" w:rsidRPr="00EA2940" w:rsidRDefault="00685062" w:rsidP="00A80D15">
            <w:pPr>
              <w:pStyle w:val="TableText"/>
              <w:rPr>
                <w:noProof w:val="0"/>
              </w:rPr>
            </w:pPr>
            <w:r w:rsidRPr="00EA2940">
              <w:rPr>
                <w:noProof w:val="0"/>
              </w:rPr>
              <w:t>5.2.1</w:t>
            </w:r>
          </w:p>
        </w:tc>
        <w:tc>
          <w:tcPr>
            <w:tcW w:w="3699" w:type="dxa"/>
          </w:tcPr>
          <w:p w14:paraId="59095B9C" w14:textId="77777777" w:rsidR="00685062" w:rsidRPr="00EA2940" w:rsidRDefault="00685062" w:rsidP="00685062">
            <w:pPr>
              <w:autoSpaceDE w:val="0"/>
              <w:autoSpaceDN w:val="0"/>
              <w:adjustRightInd w:val="0"/>
              <w:rPr>
                <w:rFonts w:cs="Arial"/>
                <w:sz w:val="20"/>
                <w:szCs w:val="20"/>
              </w:rPr>
            </w:pPr>
            <w:r w:rsidRPr="00EA2940">
              <w:rPr>
                <w:rFonts w:cs="Arial"/>
                <w:bCs/>
                <w:sz w:val="20"/>
                <w:szCs w:val="20"/>
              </w:rPr>
              <w:t xml:space="preserve">SHALL </w:t>
            </w:r>
            <w:r w:rsidRPr="00EA2940">
              <w:rPr>
                <w:rFonts w:cs="Arial"/>
                <w:sz w:val="20"/>
                <w:szCs w:val="20"/>
              </w:rPr>
              <w:t xml:space="preserve">contain at least one [1..*] </w:t>
            </w:r>
            <w:r w:rsidRPr="00EA2940">
              <w:rPr>
                <w:rFonts w:cs="Arial"/>
                <w:bCs/>
                <w:sz w:val="20"/>
                <w:szCs w:val="20"/>
              </w:rPr>
              <w:t xml:space="preserve">entry </w:t>
            </w:r>
            <w:r w:rsidRPr="00EA2940">
              <w:rPr>
                <w:rFonts w:cs="Arial"/>
                <w:sz w:val="20"/>
                <w:szCs w:val="20"/>
              </w:rPr>
              <w:t>(CONF:3338-21181) such that it</w:t>
            </w:r>
          </w:p>
          <w:p w14:paraId="4E37F6D9" w14:textId="6E4F942C" w:rsidR="00685062" w:rsidRPr="00EA2940" w:rsidRDefault="00685062" w:rsidP="00685062">
            <w:pPr>
              <w:autoSpaceDE w:val="0"/>
              <w:autoSpaceDN w:val="0"/>
              <w:adjustRightInd w:val="0"/>
              <w:ind w:left="144"/>
            </w:pPr>
            <w:r w:rsidRPr="00EA2940">
              <w:rPr>
                <w:rFonts w:cs="Arial"/>
                <w:bCs/>
                <w:sz w:val="20"/>
                <w:szCs w:val="20"/>
              </w:rPr>
              <w:t xml:space="preserve">SHALL </w:t>
            </w:r>
            <w:r w:rsidRPr="00EA2940">
              <w:rPr>
                <w:rFonts w:cs="Arial"/>
                <w:sz w:val="20"/>
                <w:szCs w:val="20"/>
              </w:rPr>
              <w:t>contain exactly one [1</w:t>
            </w:r>
            <w:proofErr w:type="gramStart"/>
            <w:r w:rsidRPr="00EA2940">
              <w:rPr>
                <w:rFonts w:cs="Arial"/>
                <w:sz w:val="20"/>
                <w:szCs w:val="20"/>
              </w:rPr>
              <w:t>..1</w:t>
            </w:r>
            <w:proofErr w:type="gramEnd"/>
            <w:r w:rsidRPr="00EA2940">
              <w:rPr>
                <w:rFonts w:cs="Arial"/>
                <w:sz w:val="20"/>
                <w:szCs w:val="20"/>
              </w:rPr>
              <w:t xml:space="preserve">] </w:t>
            </w:r>
            <w:r w:rsidRPr="00EA2940">
              <w:rPr>
                <w:rFonts w:cs="Arial"/>
                <w:bCs/>
                <w:sz w:val="20"/>
                <w:szCs w:val="20"/>
              </w:rPr>
              <w:t xml:space="preserve">Improvement Activity Performed Measure Reference and Results </w:t>
            </w:r>
            <w:r w:rsidRPr="00EA2940">
              <w:rPr>
                <w:rFonts w:cs="Arial"/>
                <w:sz w:val="20"/>
                <w:szCs w:val="20"/>
              </w:rPr>
              <w:t xml:space="preserve">(identifier: urn:hl7ii:2.16.840.1.113883.10.20.27.3.33:2016-09-01) (CONF:3338-21436). </w:t>
            </w:r>
          </w:p>
        </w:tc>
        <w:tc>
          <w:tcPr>
            <w:tcW w:w="3699" w:type="dxa"/>
          </w:tcPr>
          <w:p w14:paraId="58096991" w14:textId="77777777" w:rsidR="00685062" w:rsidRPr="00EA2940" w:rsidRDefault="00685062" w:rsidP="00685062">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r w:rsidRPr="00EA2940">
              <w:rPr>
                <w:rStyle w:val="XMLnameBold"/>
                <w:rFonts w:ascii="Arial" w:hAnsi="Arial" w:cs="Arial"/>
                <w:b w:val="0"/>
                <w:szCs w:val="20"/>
              </w:rPr>
              <w:t>entry</w:t>
            </w:r>
            <w:r w:rsidRPr="00EA2940">
              <w:rPr>
                <w:rFonts w:cs="Arial"/>
                <w:sz w:val="20"/>
                <w:szCs w:val="20"/>
              </w:rPr>
              <w:t xml:space="preserve"> (CONF:3259-21181) such that it</w:t>
            </w:r>
          </w:p>
          <w:p w14:paraId="5405C523" w14:textId="5330B5A9" w:rsidR="00685062" w:rsidRPr="00EA2940" w:rsidRDefault="00685062" w:rsidP="00685062">
            <w:pPr>
              <w:spacing w:after="40" w:line="260" w:lineRule="exact"/>
              <w:ind w:left="144"/>
              <w:rPr>
                <w:rStyle w:val="keyword"/>
                <w:rFonts w:eastAsiaTheme="minorEastAsia" w:cs="Times New Roman"/>
                <w:b w:val="0"/>
                <w:caps w:val="0"/>
                <w:sz w:val="22"/>
                <w:szCs w:val="24"/>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Improvement Activity Performed Measure Reference and Results - CMS</w:t>
            </w:r>
            <w:r w:rsidRPr="00EA2940">
              <w:rPr>
                <w:rStyle w:val="XMLname"/>
                <w:rFonts w:ascii="Arial" w:hAnsi="Arial" w:cs="Arial"/>
                <w:sz w:val="20"/>
                <w:szCs w:val="20"/>
              </w:rPr>
              <w:t xml:space="preserve"> (identifier: urn:hl7ii:2.16.840.1.113883.3.249.20.3.1:2018-05-01)</w:t>
            </w:r>
            <w:r w:rsidRPr="00EA2940">
              <w:rPr>
                <w:rFonts w:cs="Arial"/>
                <w:sz w:val="20"/>
                <w:szCs w:val="20"/>
              </w:rPr>
              <w:t xml:space="preserve"> (CONF:3259-21436_C01).</w:t>
            </w:r>
          </w:p>
        </w:tc>
      </w:tr>
      <w:tr w:rsidR="00723540" w:rsidRPr="0064796A" w14:paraId="4C0D9337" w14:textId="77777777" w:rsidTr="00A80D15">
        <w:trPr>
          <w:cantSplit/>
        </w:trPr>
        <w:tc>
          <w:tcPr>
            <w:tcW w:w="1098" w:type="dxa"/>
          </w:tcPr>
          <w:p w14:paraId="2FB7CAB7" w14:textId="5B0D1B41" w:rsidR="00723540" w:rsidRPr="00EA2940" w:rsidRDefault="0003689B" w:rsidP="00A80D15">
            <w:pPr>
              <w:pStyle w:val="TableText"/>
              <w:rPr>
                <w:noProof w:val="0"/>
              </w:rPr>
            </w:pPr>
            <w:r w:rsidRPr="00EA2940">
              <w:rPr>
                <w:noProof w:val="0"/>
              </w:rPr>
              <w:t>CMS_64</w:t>
            </w:r>
          </w:p>
          <w:p w14:paraId="4CF92CB7" w14:textId="77777777" w:rsidR="0003689B" w:rsidRPr="00EA2940" w:rsidRDefault="0003689B" w:rsidP="00A80D15">
            <w:pPr>
              <w:pStyle w:val="TableText"/>
              <w:rPr>
                <w:noProof w:val="0"/>
              </w:rPr>
            </w:pPr>
            <w:r w:rsidRPr="00EA2940">
              <w:rPr>
                <w:noProof w:val="0"/>
              </w:rPr>
              <w:t>CMS_65</w:t>
            </w:r>
          </w:p>
          <w:p w14:paraId="30DEB915" w14:textId="2DB6A485" w:rsidR="0003689B" w:rsidRPr="00EA2940" w:rsidRDefault="0003689B" w:rsidP="00A80D15">
            <w:pPr>
              <w:pStyle w:val="TableText"/>
              <w:rPr>
                <w:noProof w:val="0"/>
              </w:rPr>
            </w:pPr>
            <w:r w:rsidRPr="00EA2940">
              <w:rPr>
                <w:noProof w:val="0"/>
              </w:rPr>
              <w:t>CMS_66</w:t>
            </w:r>
          </w:p>
        </w:tc>
        <w:tc>
          <w:tcPr>
            <w:tcW w:w="1080" w:type="dxa"/>
          </w:tcPr>
          <w:p w14:paraId="6B6F1FB6" w14:textId="29573D90" w:rsidR="00723540" w:rsidRPr="00EA2940" w:rsidRDefault="00723540" w:rsidP="00972056">
            <w:pPr>
              <w:pStyle w:val="TableText"/>
              <w:rPr>
                <w:noProof w:val="0"/>
              </w:rPr>
            </w:pPr>
            <w:r w:rsidRPr="00EA2940">
              <w:rPr>
                <w:noProof w:val="0"/>
              </w:rPr>
              <w:t>5.2.</w:t>
            </w:r>
            <w:r w:rsidR="0003689B" w:rsidRPr="00EA2940">
              <w:rPr>
                <w:noProof w:val="0"/>
              </w:rPr>
              <w:t>1</w:t>
            </w:r>
          </w:p>
        </w:tc>
        <w:tc>
          <w:tcPr>
            <w:tcW w:w="3699" w:type="dxa"/>
          </w:tcPr>
          <w:p w14:paraId="21207517" w14:textId="77777777" w:rsidR="00723540" w:rsidRPr="00EA2940" w:rsidRDefault="00723540" w:rsidP="00A80D15">
            <w:pPr>
              <w:pStyle w:val="TableText"/>
              <w:rPr>
                <w:noProof w:val="0"/>
              </w:rPr>
            </w:pPr>
            <w:r w:rsidRPr="00EA2940">
              <w:rPr>
                <w:noProof w:val="0"/>
              </w:rPr>
              <w:t>n/a</w:t>
            </w:r>
          </w:p>
        </w:tc>
        <w:tc>
          <w:tcPr>
            <w:tcW w:w="3699" w:type="dxa"/>
          </w:tcPr>
          <w:p w14:paraId="7538C373" w14:textId="20B62B1C" w:rsidR="00723540" w:rsidRPr="00EA2940" w:rsidRDefault="0072354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w:t>
            </w:r>
            <w:r w:rsidR="0003689B" w:rsidRPr="00EA2940">
              <w:rPr>
                <w:sz w:val="20"/>
                <w:szCs w:val="20"/>
              </w:rPr>
              <w:t>CMS_64</w:t>
            </w:r>
            <w:r w:rsidRPr="00EA2940">
              <w:rPr>
                <w:sz w:val="20"/>
                <w:szCs w:val="20"/>
              </w:rPr>
              <w:t>) such that it</w:t>
            </w:r>
          </w:p>
          <w:p w14:paraId="1DAF19A7" w14:textId="07A099B5" w:rsidR="00723540" w:rsidRPr="00EA2940" w:rsidRDefault="00723540" w:rsidP="00A80D15">
            <w:pPr>
              <w:spacing w:after="40" w:line="260" w:lineRule="exact"/>
              <w:ind w:left="144"/>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@root</w:t>
            </w:r>
            <w:r w:rsidRPr="00EA2940">
              <w:rPr>
                <w:sz w:val="20"/>
                <w:szCs w:val="20"/>
              </w:rPr>
              <w:t>=</w:t>
            </w:r>
            <w:r w:rsidRPr="00EA2940">
              <w:rPr>
                <w:rStyle w:val="XMLname"/>
                <w:sz w:val="20"/>
                <w:szCs w:val="20"/>
              </w:rPr>
              <w:t>"2.16.840.1.113883.10.20.27.2.3"</w:t>
            </w:r>
            <w:r w:rsidRPr="00EA2940">
              <w:rPr>
                <w:sz w:val="20"/>
                <w:szCs w:val="20"/>
              </w:rPr>
              <w:t xml:space="preserve"> (CONF:</w:t>
            </w:r>
            <w:r w:rsidR="0003689B" w:rsidRPr="00EA2940">
              <w:rPr>
                <w:sz w:val="20"/>
                <w:szCs w:val="20"/>
              </w:rPr>
              <w:t>CMS_65</w:t>
            </w:r>
            <w:r w:rsidRPr="00EA2940">
              <w:rPr>
                <w:sz w:val="20"/>
                <w:szCs w:val="20"/>
              </w:rPr>
              <w:t>).</w:t>
            </w:r>
          </w:p>
          <w:p w14:paraId="6177CD58" w14:textId="15EF7C7D" w:rsidR="00723540" w:rsidRPr="00EA2940" w:rsidRDefault="00723540" w:rsidP="0003689B">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w:t>
            </w:r>
            <w:r w:rsidR="0003689B" w:rsidRPr="00EA2940">
              <w:rPr>
                <w:rStyle w:val="XMLname"/>
                <w:sz w:val="20"/>
                <w:szCs w:val="20"/>
              </w:rPr>
              <w:t>2018-05-01</w:t>
            </w:r>
            <w:r w:rsidRPr="00EA2940">
              <w:rPr>
                <w:rStyle w:val="XMLname"/>
                <w:sz w:val="20"/>
                <w:szCs w:val="20"/>
              </w:rPr>
              <w:t>"</w:t>
            </w:r>
            <w:r w:rsidRPr="00EA2940">
              <w:rPr>
                <w:sz w:val="20"/>
                <w:szCs w:val="20"/>
              </w:rPr>
              <w:t xml:space="preserve"> (CONF:</w:t>
            </w:r>
            <w:r w:rsidR="0003689B" w:rsidRPr="00EA2940">
              <w:rPr>
                <w:sz w:val="20"/>
                <w:szCs w:val="20"/>
              </w:rPr>
              <w:t>CMS_66</w:t>
            </w:r>
            <w:r w:rsidRPr="00EA2940">
              <w:rPr>
                <w:sz w:val="20"/>
                <w:szCs w:val="20"/>
              </w:rPr>
              <w:t>).</w:t>
            </w:r>
          </w:p>
        </w:tc>
      </w:tr>
      <w:tr w:rsidR="00723540" w:rsidRPr="0064796A" w14:paraId="168401FB" w14:textId="77777777" w:rsidTr="00A80D15">
        <w:trPr>
          <w:cantSplit/>
        </w:trPr>
        <w:tc>
          <w:tcPr>
            <w:tcW w:w="1098" w:type="dxa"/>
          </w:tcPr>
          <w:p w14:paraId="35FECA54" w14:textId="1F878BD2" w:rsidR="00723540" w:rsidRPr="00EA2940" w:rsidRDefault="00111387" w:rsidP="00A80D15">
            <w:pPr>
              <w:pStyle w:val="TableText"/>
              <w:rPr>
                <w:noProof w:val="0"/>
              </w:rPr>
            </w:pPr>
            <w:r w:rsidRPr="00EA2940">
              <w:rPr>
                <w:color w:val="000000"/>
              </w:rPr>
              <w:t>3338-17907_C01</w:t>
            </w:r>
          </w:p>
        </w:tc>
        <w:tc>
          <w:tcPr>
            <w:tcW w:w="1080" w:type="dxa"/>
          </w:tcPr>
          <w:p w14:paraId="0AA4C77E" w14:textId="12E18EFD" w:rsidR="00723540" w:rsidRPr="00EA2940" w:rsidRDefault="00723540" w:rsidP="00A80D15">
            <w:pPr>
              <w:pStyle w:val="TableText"/>
              <w:rPr>
                <w:noProof w:val="0"/>
              </w:rPr>
            </w:pPr>
            <w:r w:rsidRPr="00EA2940">
              <w:rPr>
                <w:noProof w:val="0"/>
              </w:rPr>
              <w:t>5.2.</w:t>
            </w:r>
            <w:r w:rsidR="0003689B" w:rsidRPr="00EA2940">
              <w:rPr>
                <w:noProof w:val="0"/>
              </w:rPr>
              <w:t>1</w:t>
            </w:r>
          </w:p>
        </w:tc>
        <w:tc>
          <w:tcPr>
            <w:tcW w:w="3699" w:type="dxa"/>
          </w:tcPr>
          <w:p w14:paraId="0107972A" w14:textId="77777777" w:rsidR="00111387" w:rsidRPr="00EA2940" w:rsidRDefault="0003689B" w:rsidP="00111387">
            <w:pPr>
              <w:autoSpaceDE w:val="0"/>
              <w:autoSpaceDN w:val="0"/>
              <w:adjustRightInd w:val="0"/>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 xml:space="preserve">contain at least one [1..*] </w:t>
            </w:r>
            <w:r w:rsidRPr="00EA2940">
              <w:rPr>
                <w:rFonts w:cs="Arial"/>
                <w:bCs/>
                <w:color w:val="000000"/>
                <w:sz w:val="20"/>
                <w:szCs w:val="20"/>
              </w:rPr>
              <w:t xml:space="preserve">entry </w:t>
            </w:r>
            <w:r w:rsidRPr="00EA2940">
              <w:rPr>
                <w:rFonts w:cs="Arial"/>
                <w:color w:val="000000"/>
                <w:sz w:val="20"/>
                <w:szCs w:val="20"/>
              </w:rPr>
              <w:t xml:space="preserve">(CONF:3338-17906) such that it </w:t>
            </w:r>
          </w:p>
          <w:p w14:paraId="461721BF" w14:textId="1B3ECAE6" w:rsidR="0003689B" w:rsidRPr="00EA2940" w:rsidRDefault="0003689B" w:rsidP="00111387">
            <w:pPr>
              <w:autoSpaceDE w:val="0"/>
              <w:autoSpaceDN w:val="0"/>
              <w:adjustRightInd w:val="0"/>
              <w:ind w:left="144"/>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sz w:val="20"/>
                <w:szCs w:val="20"/>
              </w:rPr>
              <w:t xml:space="preserve">Measure Reference and Results (V3) </w:t>
            </w:r>
            <w:r w:rsidRPr="00EA2940">
              <w:rPr>
                <w:rFonts w:cs="Arial"/>
                <w:color w:val="000000"/>
                <w:sz w:val="20"/>
                <w:szCs w:val="20"/>
              </w:rPr>
              <w:t xml:space="preserve">(identifier: urn:hl7ii:2.16.840.1.113883.10.20.27.3.1:2016-09-01) (CONF:3338-17907). </w:t>
            </w:r>
          </w:p>
          <w:p w14:paraId="007665BF" w14:textId="77777777" w:rsidR="0003689B" w:rsidRPr="00EA2940" w:rsidRDefault="0003689B" w:rsidP="000F4467">
            <w:pPr>
              <w:numPr>
                <w:ilvl w:val="1"/>
                <w:numId w:val="28"/>
              </w:numPr>
              <w:autoSpaceDE w:val="0"/>
              <w:autoSpaceDN w:val="0"/>
              <w:adjustRightInd w:val="0"/>
              <w:rPr>
                <w:rFonts w:ascii="Bookman Old Style" w:hAnsi="Bookman Old Style" w:cs="Bookman Old Style"/>
                <w:color w:val="000000"/>
                <w:sz w:val="20"/>
                <w:szCs w:val="20"/>
              </w:rPr>
            </w:pPr>
          </w:p>
          <w:p w14:paraId="6E85F17B" w14:textId="09199F07" w:rsidR="00723540" w:rsidRPr="00EA2940" w:rsidRDefault="00723540" w:rsidP="00A80D15">
            <w:pPr>
              <w:pStyle w:val="TableText"/>
              <w:rPr>
                <w:noProof w:val="0"/>
              </w:rPr>
            </w:pPr>
          </w:p>
        </w:tc>
        <w:tc>
          <w:tcPr>
            <w:tcW w:w="3699" w:type="dxa"/>
          </w:tcPr>
          <w:p w14:paraId="794CB816" w14:textId="38271B52" w:rsidR="0003689B" w:rsidRPr="00EA2940" w:rsidRDefault="0003689B" w:rsidP="0003689B">
            <w:pPr>
              <w:spacing w:after="40" w:line="260" w:lineRule="exact"/>
              <w:rPr>
                <w:sz w:val="20"/>
                <w:szCs w:val="20"/>
              </w:rPr>
            </w:pPr>
            <w:bookmarkStart w:id="1081" w:name="C_2233-711284"/>
            <w:bookmarkEnd w:id="1081"/>
            <w:r w:rsidRPr="00EA2940">
              <w:rPr>
                <w:rStyle w:val="keyword"/>
                <w:b w:val="0"/>
              </w:rPr>
              <w:t xml:space="preserve"> SHALL</w:t>
            </w:r>
            <w:r w:rsidRPr="00EA2940">
              <w:rPr>
                <w:sz w:val="20"/>
                <w:szCs w:val="20"/>
              </w:rPr>
              <w:t xml:space="preserve"> contain at least one [1..*] </w:t>
            </w:r>
            <w:r w:rsidRPr="00EA2940">
              <w:rPr>
                <w:rStyle w:val="XMLnameBold"/>
                <w:b w:val="0"/>
                <w:szCs w:val="20"/>
              </w:rPr>
              <w:t>entry</w:t>
            </w:r>
            <w:r w:rsidRPr="00EA2940">
              <w:rPr>
                <w:sz w:val="20"/>
                <w:szCs w:val="20"/>
              </w:rPr>
              <w:t xml:space="preserve"> (CONF:3338-17906) such that it</w:t>
            </w:r>
          </w:p>
          <w:p w14:paraId="238DEB2E" w14:textId="59F4D7FD" w:rsidR="00723540" w:rsidRPr="00EA2940" w:rsidRDefault="0003689B" w:rsidP="0003689B">
            <w:pPr>
              <w:spacing w:after="40" w:line="260" w:lineRule="exact"/>
              <w:ind w:left="144"/>
              <w:rPr>
                <w:rFonts w:eastAsia="Calibri"/>
                <w:color w:val="000000" w:themeColor="text1"/>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HyperlinkCourierBold"/>
                <w:b w:val="0"/>
                <w:color w:val="auto"/>
                <w:szCs w:val="20"/>
                <w:u w:val="none"/>
              </w:rPr>
              <w:t>Measure Reference and Results - CMS (V3)</w:t>
            </w:r>
            <w:r w:rsidRPr="00EA2940">
              <w:rPr>
                <w:rStyle w:val="XMLname"/>
                <w:sz w:val="20"/>
                <w:szCs w:val="20"/>
              </w:rPr>
              <w:t xml:space="preserve"> (identifier: urn:hl7ii:2.16.840.1.113883.10.20.27.3.17:2018-05-01)</w:t>
            </w:r>
            <w:r w:rsidRPr="00EA2940">
              <w:rPr>
                <w:sz w:val="20"/>
                <w:szCs w:val="20"/>
              </w:rPr>
              <w:t xml:space="preserve"> (CONF:</w:t>
            </w:r>
            <w:r w:rsidR="00111387" w:rsidRPr="00EA2940">
              <w:rPr>
                <w:rFonts w:cs="Arial"/>
                <w:color w:val="000000"/>
                <w:sz w:val="20"/>
                <w:szCs w:val="20"/>
              </w:rPr>
              <w:t xml:space="preserve"> 3338-17907</w:t>
            </w:r>
            <w:r w:rsidR="00111387" w:rsidRPr="00EA2940">
              <w:rPr>
                <w:color w:val="000000"/>
              </w:rPr>
              <w:t>_C01</w:t>
            </w:r>
            <w:r w:rsidRPr="00EA2940">
              <w:rPr>
                <w:sz w:val="20"/>
                <w:szCs w:val="20"/>
              </w:rPr>
              <w:t>).</w:t>
            </w:r>
          </w:p>
        </w:tc>
      </w:tr>
      <w:tr w:rsidR="009967E0" w:rsidRPr="0064796A" w14:paraId="53511E30" w14:textId="77777777" w:rsidTr="00A80D15">
        <w:trPr>
          <w:cantSplit/>
        </w:trPr>
        <w:tc>
          <w:tcPr>
            <w:tcW w:w="1098" w:type="dxa"/>
          </w:tcPr>
          <w:p w14:paraId="13525371" w14:textId="71AEFB09" w:rsidR="009967E0" w:rsidRPr="00EA2940" w:rsidRDefault="009967E0" w:rsidP="00A80D15">
            <w:pPr>
              <w:pStyle w:val="TableText"/>
              <w:rPr>
                <w:noProof w:val="0"/>
              </w:rPr>
            </w:pPr>
            <w:r w:rsidRPr="00EA2940">
              <w:rPr>
                <w:noProof w:val="0"/>
              </w:rPr>
              <w:t>CMS_71</w:t>
            </w:r>
          </w:p>
          <w:p w14:paraId="39CFBDBE" w14:textId="77777777" w:rsidR="009967E0" w:rsidRPr="00EA2940" w:rsidRDefault="009967E0" w:rsidP="00A80D15">
            <w:pPr>
              <w:pStyle w:val="TableText"/>
              <w:rPr>
                <w:noProof w:val="0"/>
              </w:rPr>
            </w:pPr>
            <w:r w:rsidRPr="00EA2940">
              <w:rPr>
                <w:noProof w:val="0"/>
              </w:rPr>
              <w:t>CMS_72</w:t>
            </w:r>
          </w:p>
          <w:p w14:paraId="3D7D7DE6" w14:textId="60E18061" w:rsidR="009967E0" w:rsidRPr="00EA2940" w:rsidRDefault="009967E0" w:rsidP="00A80D15">
            <w:pPr>
              <w:pStyle w:val="TableText"/>
              <w:rPr>
                <w:noProof w:val="0"/>
              </w:rPr>
            </w:pPr>
            <w:r w:rsidRPr="00EA2940">
              <w:rPr>
                <w:noProof w:val="0"/>
              </w:rPr>
              <w:t>CMS_73</w:t>
            </w:r>
          </w:p>
        </w:tc>
        <w:tc>
          <w:tcPr>
            <w:tcW w:w="1080" w:type="dxa"/>
          </w:tcPr>
          <w:p w14:paraId="1253A531" w14:textId="167F7975" w:rsidR="009967E0" w:rsidRPr="00EA2940" w:rsidRDefault="009967E0" w:rsidP="00A80D15">
            <w:pPr>
              <w:pStyle w:val="TableText"/>
              <w:rPr>
                <w:noProof w:val="0"/>
              </w:rPr>
            </w:pPr>
            <w:r w:rsidRPr="00EA2940">
              <w:rPr>
                <w:noProof w:val="0"/>
              </w:rPr>
              <w:t>5.3.1</w:t>
            </w:r>
          </w:p>
        </w:tc>
        <w:tc>
          <w:tcPr>
            <w:tcW w:w="3699" w:type="dxa"/>
          </w:tcPr>
          <w:p w14:paraId="2DF50AF7" w14:textId="33632D29" w:rsidR="009967E0" w:rsidRPr="00EA2940" w:rsidRDefault="009967E0" w:rsidP="009967E0">
            <w:pPr>
              <w:spacing w:after="40" w:line="260" w:lineRule="exact"/>
              <w:rPr>
                <w:sz w:val="20"/>
              </w:rPr>
            </w:pPr>
            <w:r w:rsidRPr="00EA2940">
              <w:rPr>
                <w:sz w:val="20"/>
              </w:rPr>
              <w:t>n/a</w:t>
            </w:r>
          </w:p>
        </w:tc>
        <w:tc>
          <w:tcPr>
            <w:tcW w:w="3699" w:type="dxa"/>
          </w:tcPr>
          <w:p w14:paraId="7EC84573" w14:textId="77777777" w:rsidR="009967E0" w:rsidRPr="00EA2940" w:rsidRDefault="009967E0" w:rsidP="009967E0">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(CONF:CMS_71) such that it</w:t>
            </w:r>
          </w:p>
          <w:p w14:paraId="641D3886" w14:textId="77777777" w:rsidR="009967E0" w:rsidRPr="00EA2940" w:rsidRDefault="009967E0" w:rsidP="009967E0">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"2.16.840.1.113883.3.249.20.3.1"</w:t>
            </w:r>
            <w:r w:rsidRPr="00EA2940">
              <w:rPr>
                <w:rFonts w:cs="Arial"/>
                <w:sz w:val="20"/>
                <w:szCs w:val="20"/>
              </w:rPr>
              <w:t xml:space="preserve"> (CONF:CMS_72).</w:t>
            </w:r>
          </w:p>
          <w:p w14:paraId="2CB2681E" w14:textId="402C1949" w:rsidR="009967E0" w:rsidRPr="00EA2940" w:rsidRDefault="009967E0" w:rsidP="009967E0">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(CONF:CMS_73).</w:t>
            </w:r>
          </w:p>
        </w:tc>
      </w:tr>
      <w:tr w:rsidR="009967E0" w:rsidRPr="0064796A" w14:paraId="546CC740" w14:textId="77777777" w:rsidTr="00A80D15">
        <w:trPr>
          <w:cantSplit/>
        </w:trPr>
        <w:tc>
          <w:tcPr>
            <w:tcW w:w="1098" w:type="dxa"/>
          </w:tcPr>
          <w:p w14:paraId="239E6843" w14:textId="77777777" w:rsidR="009967E0" w:rsidRPr="00EA2940" w:rsidRDefault="009967E0" w:rsidP="00A80D15">
            <w:pPr>
              <w:pStyle w:val="TableText"/>
              <w:rPr>
                <w:noProof w:val="0"/>
              </w:rPr>
            </w:pPr>
            <w:r w:rsidRPr="00EA2940">
              <w:rPr>
                <w:noProof w:val="0"/>
              </w:rPr>
              <w:lastRenderedPageBreak/>
              <w:t>CMS_74</w:t>
            </w:r>
          </w:p>
          <w:p w14:paraId="089B3DC3" w14:textId="0F128764" w:rsidR="009967E0" w:rsidRPr="00EA2940" w:rsidDel="00972056" w:rsidRDefault="009967E0" w:rsidP="00A80D15">
            <w:pPr>
              <w:pStyle w:val="TableText"/>
              <w:rPr>
                <w:noProof w:val="0"/>
              </w:rPr>
            </w:pPr>
            <w:r w:rsidRPr="00EA2940">
              <w:rPr>
                <w:noProof w:val="0"/>
              </w:rPr>
              <w:t>CMS_75</w:t>
            </w:r>
          </w:p>
        </w:tc>
        <w:tc>
          <w:tcPr>
            <w:tcW w:w="1080" w:type="dxa"/>
          </w:tcPr>
          <w:p w14:paraId="469D06EE" w14:textId="59CBFEF4" w:rsidR="009967E0" w:rsidRPr="00EA2940" w:rsidRDefault="009967E0" w:rsidP="00A80D15">
            <w:pPr>
              <w:pStyle w:val="TableText"/>
              <w:rPr>
                <w:noProof w:val="0"/>
              </w:rPr>
            </w:pPr>
            <w:r w:rsidRPr="00EA2940">
              <w:rPr>
                <w:noProof w:val="0"/>
              </w:rPr>
              <w:t>5.3.1</w:t>
            </w:r>
          </w:p>
        </w:tc>
        <w:tc>
          <w:tcPr>
            <w:tcW w:w="3699" w:type="dxa"/>
          </w:tcPr>
          <w:p w14:paraId="111FAEEE" w14:textId="328FDDB0" w:rsidR="009967E0" w:rsidRPr="00EA2940" w:rsidRDefault="009967E0" w:rsidP="009967E0">
            <w:pPr>
              <w:spacing w:after="40" w:line="260" w:lineRule="exact"/>
            </w:pPr>
            <w:r w:rsidRPr="00EA2940">
              <w:rPr>
                <w:sz w:val="20"/>
              </w:rPr>
              <w:t>n/a</w:t>
            </w:r>
          </w:p>
        </w:tc>
        <w:tc>
          <w:tcPr>
            <w:tcW w:w="3699" w:type="dxa"/>
          </w:tcPr>
          <w:p w14:paraId="2B455FB9" w14:textId="77777777" w:rsidR="009967E0" w:rsidRPr="00EA2940" w:rsidRDefault="009967E0" w:rsidP="009967E0">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one [0</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component</w:t>
            </w:r>
            <w:r w:rsidRPr="00EA2940">
              <w:rPr>
                <w:rFonts w:cs="Arial"/>
                <w:sz w:val="20"/>
                <w:szCs w:val="20"/>
              </w:rPr>
              <w:t xml:space="preserve"> (CONF:CMS_74).</w:t>
            </w:r>
          </w:p>
          <w:p w14:paraId="0786AB78" w14:textId="1F761081" w:rsidR="009967E0" w:rsidRPr="00EA2940" w:rsidRDefault="009967E0" w:rsidP="009967E0">
            <w:pPr>
              <w:spacing w:after="40" w:line="260" w:lineRule="exact"/>
              <w:ind w:left="144"/>
              <w:rPr>
                <w:rStyle w:val="keyword"/>
                <w:b w:val="0"/>
              </w:rPr>
            </w:pPr>
            <w:r w:rsidRPr="00EA2940">
              <w:rPr>
                <w:rFonts w:cs="Arial"/>
                <w:sz w:val="20"/>
                <w:szCs w:val="20"/>
              </w:rPr>
              <w:t xml:space="preserve">This component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Reporting Parameters Act</w:t>
            </w:r>
            <w:r w:rsidRPr="00EA2940">
              <w:rPr>
                <w:rStyle w:val="XMLname"/>
                <w:rFonts w:ascii="Arial" w:hAnsi="Arial" w:cs="Arial"/>
                <w:sz w:val="20"/>
                <w:szCs w:val="20"/>
              </w:rPr>
              <w:t xml:space="preserve"> (identifier: urn:oid:2.16.840.1.113883.10.20.17.3.8)</w:t>
            </w:r>
            <w:r w:rsidRPr="00EA2940">
              <w:rPr>
                <w:rFonts w:cs="Arial"/>
                <w:sz w:val="20"/>
                <w:szCs w:val="20"/>
              </w:rPr>
              <w:t xml:space="preserve"> (CONF:CMS_75).</w:t>
            </w:r>
            <w:r w:rsidRPr="00EA2940">
              <w:rPr>
                <w:rFonts w:cs="Arial"/>
                <w:sz w:val="20"/>
                <w:szCs w:val="20"/>
              </w:rPr>
              <w:br/>
              <w:t>Note: Performance period for Improvement Activities could be specified either at the individual improvement activity level using this Reporting Parameter Act here, or at the Improvement Activities performance category level.</w:t>
            </w:r>
          </w:p>
        </w:tc>
      </w:tr>
      <w:tr w:rsidR="009967E0" w:rsidRPr="0064796A" w14:paraId="03707D6C" w14:textId="77777777" w:rsidTr="00A80D15">
        <w:trPr>
          <w:cantSplit/>
        </w:trPr>
        <w:tc>
          <w:tcPr>
            <w:tcW w:w="1098" w:type="dxa"/>
          </w:tcPr>
          <w:p w14:paraId="1C4CDA23" w14:textId="77777777" w:rsidR="009967E0" w:rsidRPr="00EA2940" w:rsidRDefault="009967E0" w:rsidP="00A80D15">
            <w:pPr>
              <w:pStyle w:val="TableText"/>
              <w:rPr>
                <w:noProof w:val="0"/>
              </w:rPr>
            </w:pPr>
            <w:r w:rsidRPr="00EA2940">
              <w:rPr>
                <w:noProof w:val="0"/>
              </w:rPr>
              <w:t>CMS_41</w:t>
            </w:r>
          </w:p>
          <w:p w14:paraId="350226A8" w14:textId="77777777" w:rsidR="009967E0" w:rsidRPr="00EA2940" w:rsidRDefault="009967E0" w:rsidP="00A80D15">
            <w:pPr>
              <w:pStyle w:val="TableText"/>
              <w:rPr>
                <w:noProof w:val="0"/>
              </w:rPr>
            </w:pPr>
            <w:r w:rsidRPr="00EA2940">
              <w:rPr>
                <w:noProof w:val="0"/>
              </w:rPr>
              <w:t>CMS_42</w:t>
            </w:r>
          </w:p>
          <w:p w14:paraId="48E64CBC" w14:textId="2969FA2A" w:rsidR="009967E0" w:rsidRPr="00EA2940" w:rsidRDefault="009967E0" w:rsidP="00A80D15">
            <w:pPr>
              <w:pStyle w:val="TableText"/>
              <w:rPr>
                <w:noProof w:val="0"/>
              </w:rPr>
            </w:pPr>
            <w:r w:rsidRPr="00EA2940">
              <w:rPr>
                <w:noProof w:val="0"/>
              </w:rPr>
              <w:t>CMS_43</w:t>
            </w:r>
          </w:p>
        </w:tc>
        <w:tc>
          <w:tcPr>
            <w:tcW w:w="1080" w:type="dxa"/>
          </w:tcPr>
          <w:p w14:paraId="461AA6EE" w14:textId="3BF6BE55" w:rsidR="009967E0" w:rsidRPr="00EA2940" w:rsidRDefault="009967E0" w:rsidP="00A80D15">
            <w:pPr>
              <w:pStyle w:val="TableText"/>
              <w:rPr>
                <w:noProof w:val="0"/>
              </w:rPr>
            </w:pPr>
            <w:r w:rsidRPr="00EA2940">
              <w:rPr>
                <w:noProof w:val="0"/>
              </w:rPr>
              <w:t>5.3.2</w:t>
            </w:r>
          </w:p>
        </w:tc>
        <w:tc>
          <w:tcPr>
            <w:tcW w:w="3699" w:type="dxa"/>
          </w:tcPr>
          <w:p w14:paraId="0782E21D" w14:textId="77777777" w:rsidR="009967E0" w:rsidRPr="00EA2940" w:rsidRDefault="009967E0" w:rsidP="00A80D15">
            <w:pPr>
              <w:pStyle w:val="TableText"/>
              <w:rPr>
                <w:noProof w:val="0"/>
              </w:rPr>
            </w:pPr>
            <w:r w:rsidRPr="00EA2940">
              <w:rPr>
                <w:noProof w:val="0"/>
              </w:rPr>
              <w:t>n/a</w:t>
            </w:r>
          </w:p>
        </w:tc>
        <w:tc>
          <w:tcPr>
            <w:tcW w:w="3699" w:type="dxa"/>
          </w:tcPr>
          <w:p w14:paraId="43292A5B" w14:textId="03F088DE" w:rsidR="009967E0" w:rsidRPr="00EA2940" w:rsidRDefault="009967E0" w:rsidP="00A80D15">
            <w:pPr>
              <w:spacing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(CONF:CMS_41) such that it</w:t>
            </w:r>
          </w:p>
          <w:p w14:paraId="1D4ACB43" w14:textId="3DBF52CA" w:rsidR="009967E0" w:rsidRPr="00EA2940" w:rsidRDefault="009967E0" w:rsidP="00A80D15">
            <w:pPr>
              <w:spacing w:after="40" w:line="260" w:lineRule="exact"/>
              <w:ind w:left="144"/>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@root</w:t>
            </w:r>
            <w:r w:rsidRPr="00EA2940">
              <w:rPr>
                <w:sz w:val="20"/>
                <w:szCs w:val="20"/>
              </w:rPr>
              <w:t>=</w:t>
            </w:r>
            <w:r w:rsidRPr="00EA2940">
              <w:rPr>
                <w:rStyle w:val="XMLname"/>
                <w:sz w:val="20"/>
                <w:szCs w:val="20"/>
              </w:rPr>
              <w:t>"2.16.840.1.113883.10.20.27.3.16"</w:t>
            </w:r>
            <w:r w:rsidRPr="00EA2940">
              <w:rPr>
                <w:sz w:val="20"/>
                <w:szCs w:val="20"/>
              </w:rPr>
              <w:t xml:space="preserve"> (CONF:CMS_42).</w:t>
            </w:r>
          </w:p>
          <w:p w14:paraId="596499E3" w14:textId="6FD7D450" w:rsidR="009967E0" w:rsidRPr="00EA2940" w:rsidRDefault="009967E0" w:rsidP="00283A59">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"2016-11-01"</w:t>
            </w:r>
            <w:r w:rsidRPr="00EA2940">
              <w:rPr>
                <w:sz w:val="20"/>
                <w:szCs w:val="20"/>
              </w:rPr>
              <w:t xml:space="preserve"> (CONF:CMS_43).</w:t>
            </w:r>
          </w:p>
        </w:tc>
      </w:tr>
      <w:tr w:rsidR="009967E0" w:rsidRPr="0064796A" w14:paraId="377368FF" w14:textId="77777777" w:rsidTr="00A80D15">
        <w:trPr>
          <w:cantSplit/>
        </w:trPr>
        <w:tc>
          <w:tcPr>
            <w:tcW w:w="1098" w:type="dxa"/>
          </w:tcPr>
          <w:p w14:paraId="065C96CA" w14:textId="45F90576" w:rsidR="009967E0" w:rsidRPr="00EA2940" w:rsidRDefault="009967E0" w:rsidP="00A80D15">
            <w:pPr>
              <w:pStyle w:val="TableText"/>
              <w:rPr>
                <w:noProof w:val="0"/>
              </w:rPr>
            </w:pPr>
            <w:r w:rsidRPr="00EA2940">
              <w:rPr>
                <w:noProof w:val="0"/>
              </w:rPr>
              <w:t>3259-18136_C01</w:t>
            </w:r>
          </w:p>
        </w:tc>
        <w:tc>
          <w:tcPr>
            <w:tcW w:w="1080" w:type="dxa"/>
          </w:tcPr>
          <w:p w14:paraId="29116939" w14:textId="69E821C2" w:rsidR="009967E0" w:rsidRPr="00EA2940" w:rsidRDefault="009967E0" w:rsidP="00A80D15">
            <w:pPr>
              <w:pStyle w:val="TableText"/>
              <w:rPr>
                <w:noProof w:val="0"/>
              </w:rPr>
            </w:pPr>
            <w:r w:rsidRPr="00EA2940">
              <w:rPr>
                <w:noProof w:val="0"/>
              </w:rPr>
              <w:t>5.3.2</w:t>
            </w:r>
          </w:p>
        </w:tc>
        <w:tc>
          <w:tcPr>
            <w:tcW w:w="3699" w:type="dxa"/>
          </w:tcPr>
          <w:p w14:paraId="1BFE7F22" w14:textId="018CC31B"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(CONF:3259-18136) such that it</w:t>
            </w:r>
          </w:p>
        </w:tc>
        <w:tc>
          <w:tcPr>
            <w:tcW w:w="3699" w:type="dxa"/>
          </w:tcPr>
          <w:p w14:paraId="47B0C389" w14:textId="77777777" w:rsidR="009967E0" w:rsidRPr="00EA2940" w:rsidRDefault="009967E0" w:rsidP="00D10D4C">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(CONF:3259-18136_C01) such that it</w:t>
            </w:r>
          </w:p>
          <w:p w14:paraId="0D600383" w14:textId="6F1CDD67" w:rsidR="009967E0" w:rsidRPr="00EA2940" w:rsidRDefault="009967E0" w:rsidP="00D10D4C">
            <w:pPr>
              <w:spacing w:after="40" w:line="260" w:lineRule="exact"/>
              <w:ind w:left="144"/>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Sex Supplemental Data Element (V3)</w:t>
            </w:r>
            <w:r w:rsidRPr="00EA2940">
              <w:rPr>
                <w:rStyle w:val="XMLname"/>
                <w:rFonts w:ascii="Arial" w:hAnsi="Arial" w:cs="Arial"/>
                <w:sz w:val="20"/>
                <w:szCs w:val="20"/>
              </w:rPr>
              <w:t xml:space="preserve"> (identifier: urn:hl7ii:2.16.840.1.113883.10.20.27.3.6:2016-09-01)</w:t>
            </w:r>
            <w:r w:rsidRPr="00EA2940">
              <w:rPr>
                <w:rFonts w:cs="Arial"/>
                <w:sz w:val="20"/>
                <w:szCs w:val="20"/>
              </w:rPr>
              <w:t xml:space="preserve"> (CONF:3259-18138).</w:t>
            </w:r>
          </w:p>
        </w:tc>
      </w:tr>
      <w:tr w:rsidR="009967E0" w:rsidRPr="0064796A" w14:paraId="453A0572" w14:textId="77777777" w:rsidTr="00A80D15">
        <w:trPr>
          <w:cantSplit/>
        </w:trPr>
        <w:tc>
          <w:tcPr>
            <w:tcW w:w="1098" w:type="dxa"/>
          </w:tcPr>
          <w:p w14:paraId="586E5F50" w14:textId="07BE04C1" w:rsidR="009967E0" w:rsidRPr="00EA2940" w:rsidRDefault="009967E0" w:rsidP="00A80D15">
            <w:pPr>
              <w:pStyle w:val="TableText"/>
              <w:rPr>
                <w:noProof w:val="0"/>
              </w:rPr>
            </w:pPr>
            <w:r w:rsidRPr="00EA2940">
              <w:t>3259-18139_C01)</w:t>
            </w:r>
          </w:p>
        </w:tc>
        <w:tc>
          <w:tcPr>
            <w:tcW w:w="1080" w:type="dxa"/>
          </w:tcPr>
          <w:p w14:paraId="1D4B6BBD" w14:textId="1FC90ECC" w:rsidR="009967E0" w:rsidRPr="00EA2940" w:rsidRDefault="009967E0" w:rsidP="00A80D15">
            <w:pPr>
              <w:pStyle w:val="TableText"/>
              <w:rPr>
                <w:noProof w:val="0"/>
              </w:rPr>
            </w:pPr>
            <w:r w:rsidRPr="00EA2940">
              <w:rPr>
                <w:noProof w:val="0"/>
              </w:rPr>
              <w:t>5.3.2</w:t>
            </w:r>
          </w:p>
        </w:tc>
        <w:tc>
          <w:tcPr>
            <w:tcW w:w="3699" w:type="dxa"/>
          </w:tcPr>
          <w:p w14:paraId="7170E5CF" w14:textId="537ADBF0"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(CONF:3259_18139) such that it</w:t>
            </w:r>
          </w:p>
        </w:tc>
        <w:tc>
          <w:tcPr>
            <w:tcW w:w="3699" w:type="dxa"/>
          </w:tcPr>
          <w:p w14:paraId="3CD8B492" w14:textId="77777777" w:rsidR="009967E0" w:rsidRPr="00EA2940" w:rsidRDefault="009967E0" w:rsidP="003D1505">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(CONF:3259-18139_C01) such that it</w:t>
            </w:r>
          </w:p>
          <w:p w14:paraId="132D203A" w14:textId="037BA67A" w:rsidR="009967E0" w:rsidRPr="00EA2940" w:rsidRDefault="009967E0" w:rsidP="003D1505">
            <w:pPr>
              <w:spacing w:after="40" w:line="260" w:lineRule="exact"/>
              <w:ind w:left="144"/>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Ethnicity Supplemental Data Element (V2)</w:t>
            </w:r>
            <w:r w:rsidRPr="00EA2940">
              <w:rPr>
                <w:rStyle w:val="XMLname"/>
                <w:rFonts w:ascii="Arial" w:hAnsi="Arial" w:cs="Arial"/>
                <w:sz w:val="20"/>
                <w:szCs w:val="20"/>
              </w:rPr>
              <w:t xml:space="preserve"> (identifier: urn:hl7ii:2.16.840.1.113883.10.20.27.3.7:2016-09-01)</w:t>
            </w:r>
            <w:r w:rsidRPr="00EA2940">
              <w:rPr>
                <w:rFonts w:cs="Arial"/>
                <w:sz w:val="20"/>
                <w:szCs w:val="20"/>
              </w:rPr>
              <w:t xml:space="preserve"> (CONF:3259-18149).</w:t>
            </w:r>
          </w:p>
        </w:tc>
      </w:tr>
      <w:tr w:rsidR="009967E0" w:rsidRPr="0064796A" w14:paraId="39AE7B3D" w14:textId="77777777" w:rsidTr="00A80D15">
        <w:trPr>
          <w:cantSplit/>
        </w:trPr>
        <w:tc>
          <w:tcPr>
            <w:tcW w:w="1098" w:type="dxa"/>
          </w:tcPr>
          <w:p w14:paraId="43E71BA4" w14:textId="3FAFFE3C" w:rsidR="009967E0" w:rsidRPr="00EA2940" w:rsidRDefault="009967E0" w:rsidP="00A80D15">
            <w:pPr>
              <w:pStyle w:val="TableText"/>
              <w:rPr>
                <w:noProof w:val="0"/>
              </w:rPr>
            </w:pPr>
            <w:r w:rsidRPr="00EA2940">
              <w:rPr>
                <w:noProof w:val="0"/>
              </w:rPr>
              <w:t>3259-18140</w:t>
            </w:r>
          </w:p>
        </w:tc>
        <w:tc>
          <w:tcPr>
            <w:tcW w:w="1080" w:type="dxa"/>
          </w:tcPr>
          <w:p w14:paraId="141C45DC" w14:textId="5DB90DF9" w:rsidR="009967E0" w:rsidRPr="00EA2940" w:rsidRDefault="009967E0" w:rsidP="00A80D15">
            <w:pPr>
              <w:pStyle w:val="TableText"/>
              <w:rPr>
                <w:noProof w:val="0"/>
              </w:rPr>
            </w:pPr>
            <w:r w:rsidRPr="00EA2940">
              <w:rPr>
                <w:noProof w:val="0"/>
              </w:rPr>
              <w:t>5.3.2</w:t>
            </w:r>
          </w:p>
        </w:tc>
        <w:tc>
          <w:tcPr>
            <w:tcW w:w="3699" w:type="dxa"/>
          </w:tcPr>
          <w:p w14:paraId="1BB0D640" w14:textId="354CA749"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(CONF:3259-18140) such that it</w:t>
            </w:r>
          </w:p>
        </w:tc>
        <w:tc>
          <w:tcPr>
            <w:tcW w:w="3699" w:type="dxa"/>
          </w:tcPr>
          <w:p w14:paraId="3C8B80BA" w14:textId="26B7A363" w:rsidR="009967E0" w:rsidRPr="00EA2940" w:rsidRDefault="009967E0" w:rsidP="003E446F">
            <w:pPr>
              <w:spacing w:after="40" w:line="260" w:lineRule="exact"/>
              <w:rPr>
                <w:rFonts w:cs="Arial"/>
                <w:sz w:val="20"/>
                <w:szCs w:val="20"/>
              </w:rPr>
            </w:pPr>
            <w:r w:rsidRPr="00EA2940">
              <w:rPr>
                <w:rStyle w:val="keyword"/>
                <w:b w:val="0"/>
              </w:rPr>
              <w:t xml:space="preserve"> 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(CONF:3259-18140_C01) such that it</w:t>
            </w:r>
          </w:p>
          <w:p w14:paraId="6A181A1B" w14:textId="44CB08A1" w:rsidR="009967E0" w:rsidRPr="00EA2940" w:rsidRDefault="009967E0" w:rsidP="003E446F">
            <w:pPr>
              <w:spacing w:after="40" w:line="260" w:lineRule="exact"/>
              <w:ind w:left="144"/>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Race Supplemental Data Element (V2)</w:t>
            </w:r>
            <w:r w:rsidRPr="00EA2940">
              <w:rPr>
                <w:rStyle w:val="XMLname"/>
                <w:rFonts w:ascii="Arial" w:hAnsi="Arial" w:cs="Arial"/>
                <w:sz w:val="20"/>
                <w:szCs w:val="20"/>
              </w:rPr>
              <w:t xml:space="preserve"> (identifier: urn:hl7ii:2.16.840.1.113883.10.20.27.3.8:2016-09-01)</w:t>
            </w:r>
            <w:r w:rsidRPr="00EA2940">
              <w:rPr>
                <w:rFonts w:cs="Arial"/>
                <w:sz w:val="20"/>
                <w:szCs w:val="20"/>
              </w:rPr>
              <w:t xml:space="preserve"> (CONF:3259-18150).</w:t>
            </w:r>
          </w:p>
        </w:tc>
      </w:tr>
      <w:tr w:rsidR="009967E0" w:rsidRPr="0064796A" w14:paraId="6BC9E4DC" w14:textId="77777777" w:rsidTr="00A80D15">
        <w:trPr>
          <w:cantSplit/>
        </w:trPr>
        <w:tc>
          <w:tcPr>
            <w:tcW w:w="1098" w:type="dxa"/>
          </w:tcPr>
          <w:p w14:paraId="63634DC7" w14:textId="77777777" w:rsidR="009967E0" w:rsidRPr="00EA2940" w:rsidRDefault="009967E0" w:rsidP="00A80D15">
            <w:pPr>
              <w:pStyle w:val="TableText"/>
            </w:pPr>
            <w:r w:rsidRPr="00EA2940">
              <w:lastRenderedPageBreak/>
              <w:t>3259-18141_C01</w:t>
            </w:r>
          </w:p>
          <w:p w14:paraId="25CF00D4" w14:textId="73ABBC0F" w:rsidR="009967E0" w:rsidRPr="00EA2940" w:rsidRDefault="009967E0" w:rsidP="00A80D15">
            <w:pPr>
              <w:pStyle w:val="TableText"/>
              <w:rPr>
                <w:noProof w:val="0"/>
              </w:rPr>
            </w:pPr>
            <w:r w:rsidRPr="00EA2940">
              <w:t>3259-18151_C01</w:t>
            </w:r>
          </w:p>
        </w:tc>
        <w:tc>
          <w:tcPr>
            <w:tcW w:w="1080" w:type="dxa"/>
          </w:tcPr>
          <w:p w14:paraId="115F7DF7" w14:textId="7FCD7975" w:rsidR="009967E0" w:rsidRPr="00EA2940" w:rsidRDefault="009967E0" w:rsidP="00A80D15">
            <w:pPr>
              <w:pStyle w:val="TableText"/>
              <w:rPr>
                <w:noProof w:val="0"/>
              </w:rPr>
            </w:pPr>
            <w:r w:rsidRPr="00EA2940">
              <w:rPr>
                <w:noProof w:val="0"/>
              </w:rPr>
              <w:t>5.3.2</w:t>
            </w:r>
          </w:p>
        </w:tc>
        <w:tc>
          <w:tcPr>
            <w:tcW w:w="3699" w:type="dxa"/>
          </w:tcPr>
          <w:p w14:paraId="17702202" w14:textId="69E0C6DA"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(CONF:3259-18141) such that it</w:t>
            </w:r>
          </w:p>
        </w:tc>
        <w:tc>
          <w:tcPr>
            <w:tcW w:w="3699" w:type="dxa"/>
          </w:tcPr>
          <w:p w14:paraId="1B767556" w14:textId="77777777" w:rsidR="009967E0" w:rsidRPr="00EA2940" w:rsidRDefault="009967E0" w:rsidP="003E446F">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(CONF:3259-18141_C01) such that it</w:t>
            </w:r>
          </w:p>
          <w:p w14:paraId="43D55FD2" w14:textId="60100B01" w:rsidR="009967E0" w:rsidRPr="00EA2940" w:rsidRDefault="009967E0" w:rsidP="003E446F">
            <w:pPr>
              <w:spacing w:after="40" w:line="260" w:lineRule="exact"/>
              <w:ind w:left="144"/>
              <w:rPr>
                <w:rFonts w:ascii="Calibri" w:eastAsia="Calibri" w:hAnsi="Calibri" w:cs="Calibri"/>
                <w:color w:val="000000" w:themeColor="text1"/>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Payer Supplemental Data Element - CMS (V3)</w:t>
            </w:r>
            <w:r w:rsidRPr="00EA2940">
              <w:rPr>
                <w:rStyle w:val="XMLname"/>
                <w:rFonts w:ascii="Arial" w:hAnsi="Arial" w:cs="Arial"/>
                <w:sz w:val="20"/>
                <w:szCs w:val="20"/>
              </w:rPr>
              <w:t xml:space="preserve"> (identifier: urn:hl7ii:2.16.840.1.113883.10.20.27.3.18:2018-05-01)</w:t>
            </w:r>
            <w:r w:rsidRPr="00EA2940">
              <w:rPr>
                <w:rFonts w:cs="Arial"/>
                <w:sz w:val="20"/>
                <w:szCs w:val="20"/>
              </w:rPr>
              <w:t xml:space="preserve"> (CONF:3259-18151_C01).</w:t>
            </w:r>
          </w:p>
        </w:tc>
      </w:tr>
      <w:tr w:rsidR="009967E0" w:rsidRPr="00F77D84" w:rsidDel="003E446F" w14:paraId="4708411A" w14:textId="77777777" w:rsidTr="00A80D15">
        <w:trPr>
          <w:cantSplit/>
        </w:trPr>
        <w:tc>
          <w:tcPr>
            <w:tcW w:w="1098" w:type="dxa"/>
          </w:tcPr>
          <w:p w14:paraId="53971CFD" w14:textId="77777777" w:rsidR="009967E0" w:rsidRPr="00EA2940" w:rsidRDefault="009967E0" w:rsidP="00F77D84">
            <w:pPr>
              <w:pStyle w:val="TableText"/>
              <w:rPr>
                <w:noProof w:val="0"/>
              </w:rPr>
            </w:pPr>
            <w:r w:rsidRPr="00EA2940">
              <w:rPr>
                <w:noProof w:val="0"/>
              </w:rPr>
              <w:t>CMS_86</w:t>
            </w:r>
          </w:p>
          <w:p w14:paraId="673FFE35" w14:textId="77777777" w:rsidR="009967E0" w:rsidRPr="00EA2940" w:rsidRDefault="009967E0" w:rsidP="00F77D84">
            <w:pPr>
              <w:pStyle w:val="TableText"/>
              <w:rPr>
                <w:noProof w:val="0"/>
              </w:rPr>
            </w:pPr>
            <w:r w:rsidRPr="00EA2940">
              <w:rPr>
                <w:noProof w:val="0"/>
              </w:rPr>
              <w:t>CMS_87</w:t>
            </w:r>
          </w:p>
          <w:p w14:paraId="71AD1009" w14:textId="1D083177" w:rsidR="009967E0" w:rsidRPr="00EA2940" w:rsidDel="003E446F" w:rsidRDefault="009967E0" w:rsidP="00F77D84">
            <w:pPr>
              <w:pStyle w:val="TableText"/>
              <w:rPr>
                <w:noProof w:val="0"/>
              </w:rPr>
            </w:pPr>
            <w:r w:rsidRPr="00EA2940">
              <w:rPr>
                <w:noProof w:val="0"/>
              </w:rPr>
              <w:t>CMS_88</w:t>
            </w:r>
          </w:p>
        </w:tc>
        <w:tc>
          <w:tcPr>
            <w:tcW w:w="1080" w:type="dxa"/>
          </w:tcPr>
          <w:p w14:paraId="174D1CF6" w14:textId="48CB7085" w:rsidR="009967E0" w:rsidRPr="00EA2940" w:rsidDel="003E446F" w:rsidRDefault="009967E0" w:rsidP="00A80D15">
            <w:pPr>
              <w:pStyle w:val="TableText"/>
              <w:rPr>
                <w:noProof w:val="0"/>
              </w:rPr>
            </w:pPr>
            <w:r w:rsidRPr="00EA2940">
              <w:rPr>
                <w:noProof w:val="0"/>
              </w:rPr>
              <w:t>5.3.2</w:t>
            </w:r>
          </w:p>
        </w:tc>
        <w:tc>
          <w:tcPr>
            <w:tcW w:w="3699" w:type="dxa"/>
          </w:tcPr>
          <w:p w14:paraId="56713DF9" w14:textId="77777777" w:rsidR="009967E0" w:rsidRPr="00EA2940" w:rsidRDefault="009967E0" w:rsidP="00F77D84">
            <w:pPr>
              <w:pStyle w:val="BodyText0"/>
              <w:rPr>
                <w:sz w:val="20"/>
                <w:szCs w:val="20"/>
              </w:rPr>
            </w:pPr>
            <w:r w:rsidRPr="00EA2940">
              <w:rPr>
                <w:sz w:val="20"/>
                <w:szCs w:val="20"/>
              </w:rPr>
              <w:t>For CPC+, performance period for Quality (</w:t>
            </w:r>
            <w:proofErr w:type="spellStart"/>
            <w:r w:rsidRPr="00EA2940">
              <w:rPr>
                <w:sz w:val="20"/>
                <w:szCs w:val="20"/>
              </w:rPr>
              <w:t>eCQMs</w:t>
            </w:r>
            <w:proofErr w:type="spellEnd"/>
            <w:r w:rsidRPr="00EA2940">
              <w:rPr>
                <w:sz w:val="20"/>
                <w:szCs w:val="20"/>
              </w:rPr>
              <w:t>) must be specified at the category level, using the Reporting Parameter Act template contained within the measure section.</w:t>
            </w:r>
          </w:p>
          <w:p w14:paraId="0960A8B8" w14:textId="77777777" w:rsidR="009967E0" w:rsidRPr="00EA2940" w:rsidRDefault="009967E0" w:rsidP="00972056">
            <w:pPr>
              <w:pStyle w:val="BodyText0"/>
              <w:rPr>
                <w:sz w:val="20"/>
              </w:rPr>
            </w:pPr>
            <w:r w:rsidRPr="00EA2940">
              <w:rPr>
                <w:sz w:val="20"/>
              </w:rPr>
              <w:t>For MIPS, performance period for Quality (</w:t>
            </w:r>
            <w:proofErr w:type="spellStart"/>
            <w:r w:rsidRPr="00EA2940">
              <w:rPr>
                <w:sz w:val="20"/>
              </w:rPr>
              <w:t>eCQMs</w:t>
            </w:r>
            <w:proofErr w:type="spellEnd"/>
            <w:r w:rsidRPr="00EA2940">
              <w:rPr>
                <w:sz w:val="20"/>
              </w:rPr>
              <w:t xml:space="preserve">) shall be specified either at the individual </w:t>
            </w:r>
            <w:proofErr w:type="spellStart"/>
            <w:r w:rsidRPr="00EA2940">
              <w:rPr>
                <w:sz w:val="20"/>
              </w:rPr>
              <w:t>eCQM</w:t>
            </w:r>
            <w:proofErr w:type="spellEnd"/>
            <w:r w:rsidRPr="00EA2940">
              <w:rPr>
                <w:sz w:val="20"/>
              </w:rPr>
              <w:t xml:space="preserve"> level using this Reporting Parameter Act here, or at the Quality performance category level.</w:t>
            </w:r>
          </w:p>
          <w:p w14:paraId="6BC42DAA" w14:textId="5DF5C5FD" w:rsidR="009967E0" w:rsidRPr="00EA2940" w:rsidRDefault="009967E0" w:rsidP="00F77D84">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one [0..1]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(CONF:CMS_86) such that it</w:t>
            </w:r>
          </w:p>
          <w:p w14:paraId="6018CD30" w14:textId="38B9768B" w:rsidR="009967E0" w:rsidRPr="00EA2940" w:rsidRDefault="009967E0" w:rsidP="00F77D84">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typeCode</w:t>
            </w:r>
            <w:proofErr w:type="spellEnd"/>
            <w:r w:rsidRPr="00EA2940">
              <w:rPr>
                <w:rFonts w:cs="Arial"/>
                <w:sz w:val="20"/>
                <w:szCs w:val="20"/>
              </w:rPr>
              <w:t>=</w:t>
            </w:r>
            <w:r w:rsidRPr="00EA2940">
              <w:rPr>
                <w:rStyle w:val="XMLname"/>
                <w:rFonts w:ascii="Arial" w:hAnsi="Arial" w:cs="Arial"/>
                <w:sz w:val="20"/>
                <w:szCs w:val="20"/>
              </w:rPr>
              <w:t>"COMP"</w:t>
            </w:r>
            <w:r w:rsidRPr="00EA2940">
              <w:rPr>
                <w:rFonts w:cs="Arial"/>
                <w:sz w:val="20"/>
                <w:szCs w:val="20"/>
              </w:rPr>
              <w:t xml:space="preserve"> (</w:t>
            </w:r>
            <w:proofErr w:type="spellStart"/>
            <w:r w:rsidRPr="00EA2940">
              <w:rPr>
                <w:rFonts w:cs="Arial"/>
                <w:sz w:val="20"/>
                <w:szCs w:val="20"/>
              </w:rPr>
              <w:t>CodeSystem</w:t>
            </w:r>
            <w:proofErr w:type="spellEnd"/>
            <w:r w:rsidRPr="00EA2940">
              <w:rPr>
                <w:rFonts w:cs="Arial"/>
                <w:sz w:val="20"/>
                <w:szCs w:val="20"/>
              </w:rPr>
              <w:t xml:space="preserve">: </w:t>
            </w:r>
            <w:r w:rsidRPr="00EA2940">
              <w:rPr>
                <w:rStyle w:val="XMLname"/>
                <w:rFonts w:ascii="Arial" w:hAnsi="Arial" w:cs="Arial"/>
                <w:sz w:val="20"/>
                <w:szCs w:val="20"/>
              </w:rPr>
              <w:t>HL7ActRelationshipType urn:oid:2.16.840.1.113883.5.1002</w:t>
            </w:r>
            <w:r w:rsidRPr="00EA2940">
              <w:rPr>
                <w:rFonts w:cs="Arial"/>
                <w:sz w:val="20"/>
                <w:szCs w:val="20"/>
              </w:rPr>
              <w:t>) (CONF:CMS_87).</w:t>
            </w:r>
          </w:p>
          <w:p w14:paraId="045CCE3B" w14:textId="01FFBC4E" w:rsidR="009967E0" w:rsidRPr="00EA2940" w:rsidDel="003E446F" w:rsidRDefault="009967E0" w:rsidP="00F77D84">
            <w:pPr>
              <w:spacing w:after="40" w:line="260" w:lineRule="exact"/>
              <w:ind w:left="144"/>
              <w:rPr>
                <w:rStyle w:val="keyword"/>
                <w:rFonts w:eastAsiaTheme="minorEastAsia"/>
                <w:b w:val="0"/>
                <w:caps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Reporting Parameters Act</w:t>
            </w:r>
            <w:r w:rsidRPr="00EA2940">
              <w:rPr>
                <w:rStyle w:val="XMLname"/>
                <w:rFonts w:ascii="Arial" w:hAnsi="Arial" w:cs="Arial"/>
                <w:sz w:val="20"/>
                <w:szCs w:val="20"/>
              </w:rPr>
              <w:t xml:space="preserve"> (identifier: urn:oid:2.16.840.1.113883.10.20.17.3.8)</w:t>
            </w:r>
            <w:r w:rsidRPr="00EA2940">
              <w:rPr>
                <w:rFonts w:cs="Arial"/>
                <w:sz w:val="20"/>
                <w:szCs w:val="20"/>
              </w:rPr>
              <w:t xml:space="preserve"> (CONF:CMS_88).</w:t>
            </w:r>
          </w:p>
        </w:tc>
        <w:tc>
          <w:tcPr>
            <w:tcW w:w="3699" w:type="dxa"/>
          </w:tcPr>
          <w:p w14:paraId="77605E22" w14:textId="7C3FA8A9" w:rsidR="009967E0" w:rsidRPr="00EA2940" w:rsidDel="003E446F" w:rsidRDefault="009967E0" w:rsidP="00A80D15">
            <w:pPr>
              <w:pStyle w:val="TableText"/>
              <w:rPr>
                <w:rStyle w:val="keyword"/>
                <w:b w:val="0"/>
                <w:noProof w:val="0"/>
              </w:rPr>
            </w:pPr>
            <w:r w:rsidRPr="00EA2940">
              <w:rPr>
                <w:noProof w:val="0"/>
              </w:rPr>
              <w:t>n/a</w:t>
            </w:r>
          </w:p>
        </w:tc>
      </w:tr>
      <w:tr w:rsidR="009967E0" w:rsidRPr="0064796A" w14:paraId="721FBB11" w14:textId="77777777" w:rsidTr="00A80D15">
        <w:trPr>
          <w:cantSplit/>
        </w:trPr>
        <w:tc>
          <w:tcPr>
            <w:tcW w:w="1098" w:type="dxa"/>
          </w:tcPr>
          <w:p w14:paraId="05BCD7D2" w14:textId="77777777" w:rsidR="009967E0" w:rsidRPr="00EA2940" w:rsidRDefault="009967E0" w:rsidP="00A80D15">
            <w:pPr>
              <w:pStyle w:val="TableText"/>
              <w:rPr>
                <w:noProof w:val="0"/>
              </w:rPr>
            </w:pPr>
            <w:r w:rsidRPr="00EA2940">
              <w:rPr>
                <w:noProof w:val="0"/>
              </w:rPr>
              <w:t>CMS_54</w:t>
            </w:r>
          </w:p>
          <w:p w14:paraId="60777DC4" w14:textId="77777777" w:rsidR="009967E0" w:rsidRPr="00EA2940" w:rsidRDefault="009967E0" w:rsidP="00A80D15">
            <w:pPr>
              <w:pStyle w:val="TableText"/>
              <w:rPr>
                <w:noProof w:val="0"/>
              </w:rPr>
            </w:pPr>
            <w:r w:rsidRPr="00EA2940">
              <w:rPr>
                <w:noProof w:val="0"/>
              </w:rPr>
              <w:t>CMS_55</w:t>
            </w:r>
          </w:p>
          <w:p w14:paraId="6D3952E5" w14:textId="78C3F155" w:rsidR="009967E0" w:rsidRPr="00EA2940" w:rsidRDefault="009967E0" w:rsidP="00A80D15">
            <w:pPr>
              <w:pStyle w:val="TableText"/>
              <w:rPr>
                <w:noProof w:val="0"/>
              </w:rPr>
            </w:pPr>
            <w:r w:rsidRPr="00EA2940">
              <w:rPr>
                <w:noProof w:val="0"/>
              </w:rPr>
              <w:t>CMS_56</w:t>
            </w:r>
          </w:p>
        </w:tc>
        <w:tc>
          <w:tcPr>
            <w:tcW w:w="1080" w:type="dxa"/>
          </w:tcPr>
          <w:p w14:paraId="4B2E1387" w14:textId="60F9188D" w:rsidR="009967E0" w:rsidRPr="00EA2940" w:rsidRDefault="009967E0" w:rsidP="00A80D15">
            <w:pPr>
              <w:pStyle w:val="TableText"/>
              <w:tabs>
                <w:tab w:val="left" w:pos="435"/>
              </w:tabs>
              <w:rPr>
                <w:noProof w:val="0"/>
              </w:rPr>
            </w:pPr>
            <w:r w:rsidRPr="00EA2940">
              <w:rPr>
                <w:noProof w:val="0"/>
              </w:rPr>
              <w:t>5.3.3</w:t>
            </w:r>
          </w:p>
        </w:tc>
        <w:tc>
          <w:tcPr>
            <w:tcW w:w="3699" w:type="dxa"/>
          </w:tcPr>
          <w:p w14:paraId="41AFF118" w14:textId="77777777" w:rsidR="009967E0" w:rsidRPr="00EA2940" w:rsidRDefault="009967E0" w:rsidP="00A80D15">
            <w:pPr>
              <w:pStyle w:val="TableText"/>
              <w:rPr>
                <w:noProof w:val="0"/>
              </w:rPr>
            </w:pPr>
            <w:r w:rsidRPr="00EA2940">
              <w:rPr>
                <w:noProof w:val="0"/>
              </w:rPr>
              <w:t>n/a</w:t>
            </w:r>
          </w:p>
        </w:tc>
        <w:tc>
          <w:tcPr>
            <w:tcW w:w="3699" w:type="dxa"/>
          </w:tcPr>
          <w:p w14:paraId="15C0F166" w14:textId="4F2FC040" w:rsidR="009967E0" w:rsidRPr="00EA2940" w:rsidRDefault="009967E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(CONF:CMS_54) such that it</w:t>
            </w:r>
          </w:p>
          <w:p w14:paraId="25F99B11" w14:textId="75EF27B8" w:rsidR="009967E0" w:rsidRPr="00EA2940" w:rsidRDefault="009967E0" w:rsidP="00A80D15">
            <w:pPr>
              <w:spacing w:before="120" w:after="40" w:line="260" w:lineRule="exact"/>
              <w:ind w:left="144"/>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@root</w:t>
            </w:r>
            <w:r w:rsidRPr="00EA2940">
              <w:rPr>
                <w:sz w:val="20"/>
                <w:szCs w:val="20"/>
              </w:rPr>
              <w:t>=</w:t>
            </w:r>
            <w:r w:rsidRPr="00EA2940">
              <w:rPr>
                <w:rStyle w:val="XMLname"/>
                <w:sz w:val="20"/>
                <w:szCs w:val="20"/>
              </w:rPr>
              <w:t>"2.16.840.1.113883.10.20.27.3.17"</w:t>
            </w:r>
            <w:r w:rsidRPr="00EA2940">
              <w:rPr>
                <w:sz w:val="20"/>
                <w:szCs w:val="20"/>
              </w:rPr>
              <w:t xml:space="preserve"> (CONF:CMS_55).</w:t>
            </w:r>
          </w:p>
          <w:p w14:paraId="73BE99D0" w14:textId="40A75EAD" w:rsidR="009967E0" w:rsidRPr="00EA2940" w:rsidRDefault="009967E0" w:rsidP="00EC1A54">
            <w:pPr>
              <w:spacing w:before="120"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"2018-05-01"</w:t>
            </w:r>
            <w:r w:rsidRPr="00EA2940">
              <w:rPr>
                <w:sz w:val="20"/>
                <w:szCs w:val="20"/>
              </w:rPr>
              <w:t xml:space="preserve"> (CONF:CMS_56).</w:t>
            </w:r>
          </w:p>
        </w:tc>
      </w:tr>
      <w:tr w:rsidR="009967E0" w:rsidRPr="0064796A" w14:paraId="383E29EC" w14:textId="77777777" w:rsidTr="00A80D15">
        <w:trPr>
          <w:cantSplit/>
        </w:trPr>
        <w:tc>
          <w:tcPr>
            <w:tcW w:w="1098" w:type="dxa"/>
          </w:tcPr>
          <w:p w14:paraId="46587AC7" w14:textId="6FE7DFA6" w:rsidR="009967E0" w:rsidRPr="00EA2940" w:rsidRDefault="009967E0" w:rsidP="00A80D15">
            <w:pPr>
              <w:pStyle w:val="TableText"/>
              <w:rPr>
                <w:noProof w:val="0"/>
              </w:rPr>
            </w:pPr>
            <w:r w:rsidRPr="00EA2940">
              <w:lastRenderedPageBreak/>
              <w:t>3259-17904_C01</w:t>
            </w:r>
          </w:p>
        </w:tc>
        <w:tc>
          <w:tcPr>
            <w:tcW w:w="1080" w:type="dxa"/>
          </w:tcPr>
          <w:p w14:paraId="4B6B0B05" w14:textId="2D7BC41D" w:rsidR="009967E0" w:rsidRPr="00EA2940" w:rsidRDefault="009967E0" w:rsidP="00A80D15">
            <w:pPr>
              <w:pStyle w:val="TableText"/>
              <w:rPr>
                <w:noProof w:val="0"/>
              </w:rPr>
            </w:pPr>
            <w:r w:rsidRPr="00EA2940">
              <w:rPr>
                <w:noProof w:val="0"/>
              </w:rPr>
              <w:t>5.3.3</w:t>
            </w:r>
          </w:p>
        </w:tc>
        <w:tc>
          <w:tcPr>
            <w:tcW w:w="3699" w:type="dxa"/>
          </w:tcPr>
          <w:p w14:paraId="37C27FBE" w14:textId="77777777" w:rsidR="009967E0" w:rsidRPr="00EA2940" w:rsidRDefault="009967E0" w:rsidP="00A601E5">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more [0..*] </w:t>
            </w:r>
            <w:r w:rsidRPr="00EA2940">
              <w:rPr>
                <w:rStyle w:val="XMLnameBold"/>
                <w:rFonts w:ascii="Arial" w:hAnsi="Arial" w:cs="Arial"/>
                <w:b w:val="0"/>
                <w:szCs w:val="20"/>
              </w:rPr>
              <w:t>component</w:t>
            </w:r>
            <w:r w:rsidRPr="00EA2940">
              <w:rPr>
                <w:rFonts w:cs="Arial"/>
                <w:sz w:val="20"/>
                <w:szCs w:val="20"/>
              </w:rPr>
              <w:t xml:space="preserve"> (CONF:3259-17903) such that it</w:t>
            </w:r>
          </w:p>
          <w:p w14:paraId="649299C7" w14:textId="77777777" w:rsidR="009967E0" w:rsidRPr="00EA2940" w:rsidRDefault="009967E0" w:rsidP="00A601E5">
            <w:pPr>
              <w:pStyle w:val="TableText"/>
              <w:ind w:left="144"/>
            </w:pPr>
            <w:r w:rsidRPr="00EA2940">
              <w:rPr>
                <w:rStyle w:val="keyword"/>
                <w:b w:val="0"/>
                <w:noProof w:val="0"/>
              </w:rPr>
              <w:t>SHALL</w:t>
            </w:r>
            <w:r w:rsidRPr="00EA2940">
              <w:rPr>
                <w:noProof w:val="0"/>
              </w:rPr>
              <w:t xml:space="preserve"> contain exactly one [1..1] </w:t>
            </w:r>
            <w:r w:rsidRPr="00EA2940">
              <w:rPr>
                <w:rStyle w:val="XMLnameBold"/>
                <w:b w:val="0"/>
                <w:noProof w:val="0"/>
              </w:rPr>
              <w:t>Performance Rate for Proportion Measure</w:t>
            </w:r>
            <w:r w:rsidRPr="00EA2940">
              <w:rPr>
                <w:rStyle w:val="XMLname"/>
                <w:noProof w:val="0"/>
              </w:rPr>
              <w:t xml:space="preserve"> </w:t>
            </w:r>
          </w:p>
          <w:p w14:paraId="672254C3" w14:textId="600D89BD" w:rsidR="009967E0" w:rsidRPr="00EA2940" w:rsidRDefault="009967E0" w:rsidP="00A601E5">
            <w:pPr>
              <w:pStyle w:val="TableText"/>
              <w:ind w:left="144"/>
              <w:rPr>
                <w:rFonts w:ascii="Calibri" w:eastAsia="Calibri" w:hAnsi="Calibri" w:cs="Calibri"/>
                <w:noProof w:val="0"/>
                <w:color w:val="000000" w:themeColor="text1"/>
              </w:rPr>
            </w:pPr>
            <w:r w:rsidRPr="00EA2940">
              <w:rPr>
                <w:rFonts w:ascii="Courier New" w:eastAsia="Courier New" w:hAnsi="Courier New" w:cs="Courier New"/>
              </w:rPr>
              <w:t xml:space="preserve">(identifier: urn:oid:2.16.840.1.113883.10.20.27.3.14) </w:t>
            </w:r>
            <w:r w:rsidRPr="00EA2940">
              <w:rPr>
                <w:noProof w:val="0"/>
              </w:rPr>
              <w:t xml:space="preserve"> (CONF</w:t>
            </w:r>
            <w:proofErr w:type="gramStart"/>
            <w:r w:rsidRPr="00EA2940">
              <w:rPr>
                <w:noProof w:val="0"/>
              </w:rPr>
              <w:t>:3259</w:t>
            </w:r>
            <w:proofErr w:type="gramEnd"/>
            <w:r w:rsidRPr="00EA2940">
              <w:rPr>
                <w:noProof w:val="0"/>
              </w:rPr>
              <w:t>-17904).</w:t>
            </w:r>
          </w:p>
        </w:tc>
        <w:tc>
          <w:tcPr>
            <w:tcW w:w="3699" w:type="dxa"/>
          </w:tcPr>
          <w:p w14:paraId="4CD0C527" w14:textId="77777777" w:rsidR="009967E0" w:rsidRPr="00EA2940" w:rsidRDefault="009967E0" w:rsidP="00E21AEB">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more [0..*] </w:t>
            </w:r>
            <w:r w:rsidRPr="00EA2940">
              <w:rPr>
                <w:rStyle w:val="XMLnameBold"/>
                <w:rFonts w:ascii="Arial" w:hAnsi="Arial" w:cs="Arial"/>
                <w:b w:val="0"/>
                <w:szCs w:val="20"/>
              </w:rPr>
              <w:t>component</w:t>
            </w:r>
            <w:r w:rsidRPr="00EA2940">
              <w:rPr>
                <w:rFonts w:cs="Arial"/>
                <w:sz w:val="20"/>
                <w:szCs w:val="20"/>
              </w:rPr>
              <w:t xml:space="preserve"> (CONF:3259-17903) such that it</w:t>
            </w:r>
          </w:p>
          <w:p w14:paraId="002849E8" w14:textId="4C554B77" w:rsidR="009967E0" w:rsidRPr="00EA2940" w:rsidRDefault="009967E0" w:rsidP="00E21AEB">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Performance Rate for Proportion Measure - CMS (V3)</w:t>
            </w:r>
            <w:r w:rsidRPr="00EA2940">
              <w:rPr>
                <w:rStyle w:val="XMLname"/>
                <w:rFonts w:ascii="Arial" w:hAnsi="Arial" w:cs="Arial"/>
                <w:sz w:val="20"/>
                <w:szCs w:val="20"/>
              </w:rPr>
              <w:t xml:space="preserve"> (identifier: urn:hl7ii:2.16.840.1.113883.10.20.27.3.25:2018-05-01)</w:t>
            </w:r>
            <w:r w:rsidRPr="00EA2940">
              <w:rPr>
                <w:rFonts w:cs="Arial"/>
                <w:sz w:val="20"/>
                <w:szCs w:val="20"/>
              </w:rPr>
              <w:t xml:space="preserve"> (CONF:3259-17904_C01).</w:t>
            </w:r>
          </w:p>
          <w:p w14:paraId="2B1AA524" w14:textId="1B4571BB" w:rsidR="009967E0" w:rsidRPr="00EA2940" w:rsidRDefault="009967E0" w:rsidP="00A80D15">
            <w:pPr>
              <w:spacing w:before="120" w:after="40" w:line="260" w:lineRule="exact"/>
              <w:rPr>
                <w:rFonts w:ascii="Calibri" w:eastAsia="Calibri" w:hAnsi="Calibri" w:cs="Calibri"/>
                <w:color w:val="000000" w:themeColor="text1"/>
                <w:sz w:val="20"/>
                <w:szCs w:val="20"/>
              </w:rPr>
            </w:pPr>
          </w:p>
        </w:tc>
      </w:tr>
      <w:tr w:rsidR="009967E0" w:rsidRPr="0064796A" w14:paraId="39B6E099" w14:textId="77777777" w:rsidTr="00A80D15">
        <w:trPr>
          <w:cantSplit/>
        </w:trPr>
        <w:tc>
          <w:tcPr>
            <w:tcW w:w="1098" w:type="dxa"/>
          </w:tcPr>
          <w:p w14:paraId="43DB2664" w14:textId="5228CA3B" w:rsidR="009967E0" w:rsidRPr="00EA2940" w:rsidRDefault="009967E0" w:rsidP="00A80D15">
            <w:pPr>
              <w:pStyle w:val="TableText"/>
              <w:rPr>
                <w:noProof w:val="0"/>
              </w:rPr>
            </w:pPr>
            <w:r w:rsidRPr="00EA2940">
              <w:t>3259-18426_C01</w:t>
            </w:r>
          </w:p>
        </w:tc>
        <w:tc>
          <w:tcPr>
            <w:tcW w:w="1080" w:type="dxa"/>
          </w:tcPr>
          <w:p w14:paraId="495C9422" w14:textId="01E3153A" w:rsidR="009967E0" w:rsidRPr="00EA2940" w:rsidRDefault="009967E0" w:rsidP="002C70DD">
            <w:pPr>
              <w:pStyle w:val="TableText"/>
              <w:rPr>
                <w:noProof w:val="0"/>
              </w:rPr>
            </w:pPr>
            <w:r w:rsidRPr="00EA2940">
              <w:rPr>
                <w:noProof w:val="0"/>
              </w:rPr>
              <w:t>5.3.3</w:t>
            </w:r>
          </w:p>
        </w:tc>
        <w:tc>
          <w:tcPr>
            <w:tcW w:w="3699" w:type="dxa"/>
          </w:tcPr>
          <w:p w14:paraId="6C8A3419" w14:textId="77777777" w:rsidR="009967E0" w:rsidRPr="00EA2940" w:rsidRDefault="009967E0" w:rsidP="002C70DD">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r w:rsidRPr="00EA2940">
              <w:rPr>
                <w:rStyle w:val="XMLnameBold"/>
                <w:rFonts w:ascii="Arial" w:hAnsi="Arial" w:cs="Arial"/>
                <w:b w:val="0"/>
                <w:szCs w:val="20"/>
              </w:rPr>
              <w:t>component</w:t>
            </w:r>
            <w:r w:rsidRPr="00EA2940">
              <w:rPr>
                <w:rFonts w:cs="Arial"/>
                <w:sz w:val="20"/>
                <w:szCs w:val="20"/>
              </w:rPr>
              <w:t xml:space="preserve"> (CONF:3259-18425) such that it</w:t>
            </w:r>
          </w:p>
          <w:p w14:paraId="7FABB2F7" w14:textId="77777777" w:rsidR="009967E0" w:rsidRPr="00EA2940" w:rsidRDefault="009967E0" w:rsidP="002C70DD">
            <w:pPr>
              <w:pStyle w:val="TableText"/>
              <w:ind w:left="144"/>
            </w:pPr>
            <w:r w:rsidRPr="00EA2940">
              <w:rPr>
                <w:rStyle w:val="keyword"/>
                <w:b w:val="0"/>
                <w:noProof w:val="0"/>
              </w:rPr>
              <w:t>SHALL</w:t>
            </w:r>
            <w:r w:rsidRPr="00EA2940">
              <w:rPr>
                <w:noProof w:val="0"/>
              </w:rPr>
              <w:t xml:space="preserve"> contain exactly one [1..1] </w:t>
            </w:r>
            <w:r w:rsidRPr="00EA2940">
              <w:rPr>
                <w:rStyle w:val="XMLnameBold"/>
                <w:b w:val="0"/>
                <w:noProof w:val="0"/>
              </w:rPr>
              <w:t>Measure Data (V2)</w:t>
            </w:r>
            <w:r w:rsidRPr="00EA2940">
              <w:rPr>
                <w:rStyle w:val="XMLname"/>
                <w:noProof w:val="0"/>
              </w:rPr>
              <w:t xml:space="preserve"> </w:t>
            </w:r>
          </w:p>
          <w:p w14:paraId="36E3FD20" w14:textId="7436644F" w:rsidR="009967E0" w:rsidRPr="00EA2940" w:rsidRDefault="009967E0" w:rsidP="002C70DD">
            <w:pPr>
              <w:ind w:left="144"/>
              <w:rPr>
                <w:rFonts w:ascii="Calibri" w:eastAsia="Calibri" w:hAnsi="Calibri" w:cs="Calibri"/>
                <w:color w:val="000000" w:themeColor="text1"/>
                <w:sz w:val="20"/>
                <w:szCs w:val="20"/>
              </w:rPr>
            </w:pPr>
            <w:r w:rsidRPr="00EA2940">
              <w:rPr>
                <w:rFonts w:ascii="Courier New" w:eastAsia="Courier New" w:hAnsi="Courier New" w:cs="Courier New"/>
              </w:rPr>
              <w:t>(identifier:</w:t>
            </w:r>
            <w:r w:rsidRPr="00EA2940">
              <w:rPr>
                <w:rFonts w:ascii="Courier New" w:eastAsia="Courier New" w:hAnsi="Courier New" w:cs="Courier New"/>
                <w:sz w:val="20"/>
                <w:szCs w:val="20"/>
              </w:rPr>
              <w:t xml:space="preserve">urn:hl7ii:2.16.840.1.113883.10.20.27.3.5:2016-02-01) </w:t>
            </w:r>
            <w:r w:rsidRPr="00EA2940">
              <w:rPr>
                <w:sz w:val="20"/>
                <w:szCs w:val="20"/>
              </w:rPr>
              <w:t>(CONF</w:t>
            </w:r>
            <w:proofErr w:type="gramStart"/>
            <w:r w:rsidRPr="00EA2940">
              <w:rPr>
                <w:sz w:val="20"/>
                <w:szCs w:val="20"/>
              </w:rPr>
              <w:t>:3259</w:t>
            </w:r>
            <w:proofErr w:type="gramEnd"/>
            <w:r w:rsidRPr="00EA2940">
              <w:rPr>
                <w:sz w:val="20"/>
                <w:szCs w:val="20"/>
              </w:rPr>
              <w:t>-18426).</w:t>
            </w:r>
          </w:p>
        </w:tc>
        <w:tc>
          <w:tcPr>
            <w:tcW w:w="3699" w:type="dxa"/>
          </w:tcPr>
          <w:p w14:paraId="0A497160" w14:textId="77777777" w:rsidR="009967E0" w:rsidRPr="00EA2940" w:rsidRDefault="009967E0" w:rsidP="002C70DD">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r w:rsidRPr="00EA2940">
              <w:rPr>
                <w:rStyle w:val="XMLnameBold"/>
                <w:rFonts w:ascii="Arial" w:hAnsi="Arial" w:cs="Arial"/>
                <w:b w:val="0"/>
                <w:szCs w:val="20"/>
              </w:rPr>
              <w:t>component</w:t>
            </w:r>
            <w:r w:rsidRPr="00EA2940">
              <w:rPr>
                <w:rFonts w:cs="Arial"/>
                <w:sz w:val="20"/>
                <w:szCs w:val="20"/>
              </w:rPr>
              <w:t xml:space="preserve"> (CONF:3259-18425) such that it</w:t>
            </w:r>
          </w:p>
          <w:p w14:paraId="3E8F284C" w14:textId="45D47621" w:rsidR="009967E0" w:rsidRPr="00EA2940" w:rsidRDefault="009967E0" w:rsidP="002C70DD">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Measure Data - CMS (V3)</w:t>
            </w:r>
            <w:r w:rsidRPr="00EA2940">
              <w:rPr>
                <w:rStyle w:val="XMLname"/>
                <w:rFonts w:ascii="Arial" w:hAnsi="Arial" w:cs="Arial"/>
                <w:sz w:val="20"/>
                <w:szCs w:val="20"/>
              </w:rPr>
              <w:t xml:space="preserve"> (identifier: urn:hl7ii:2.16.840.1.113883.10.20.27.3.16:2018-05-01)</w:t>
            </w:r>
            <w:r w:rsidRPr="00EA2940">
              <w:rPr>
                <w:rFonts w:cs="Arial"/>
                <w:sz w:val="20"/>
                <w:szCs w:val="20"/>
              </w:rPr>
              <w:t xml:space="preserve"> (CONF:3259-18426_C01).</w:t>
            </w:r>
          </w:p>
          <w:p w14:paraId="637279C8" w14:textId="5723FCCF" w:rsidR="009967E0" w:rsidRPr="00EA2940" w:rsidRDefault="009967E0" w:rsidP="00A80D15">
            <w:pPr>
              <w:spacing w:before="120" w:after="40" w:line="260" w:lineRule="exact"/>
              <w:rPr>
                <w:rFonts w:ascii="Calibri" w:eastAsia="Calibri" w:hAnsi="Calibri" w:cs="Calibri"/>
                <w:color w:val="000000" w:themeColor="text1"/>
                <w:sz w:val="20"/>
                <w:szCs w:val="20"/>
              </w:rPr>
            </w:pPr>
          </w:p>
        </w:tc>
      </w:tr>
      <w:tr w:rsidR="009967E0" w:rsidRPr="0064796A" w14:paraId="556867B0" w14:textId="77777777" w:rsidTr="00A80D15">
        <w:trPr>
          <w:cantSplit/>
        </w:trPr>
        <w:tc>
          <w:tcPr>
            <w:tcW w:w="1098" w:type="dxa"/>
          </w:tcPr>
          <w:p w14:paraId="78722406" w14:textId="2F848678" w:rsidR="009967E0" w:rsidRPr="00EA2940" w:rsidRDefault="009967E0" w:rsidP="00A80D15">
            <w:pPr>
              <w:pStyle w:val="TableText"/>
              <w:rPr>
                <w:noProof w:val="0"/>
              </w:rPr>
            </w:pPr>
            <w:r w:rsidRPr="00EA2940">
              <w:rPr>
                <w:noProof w:val="0"/>
              </w:rPr>
              <w:t>CMS_47</w:t>
            </w:r>
          </w:p>
          <w:p w14:paraId="3116D801" w14:textId="77777777" w:rsidR="009967E0" w:rsidRPr="00EA2940" w:rsidRDefault="009967E0" w:rsidP="00A80D15">
            <w:pPr>
              <w:pStyle w:val="TableText"/>
              <w:rPr>
                <w:noProof w:val="0"/>
              </w:rPr>
            </w:pPr>
            <w:r w:rsidRPr="00EA2940">
              <w:rPr>
                <w:noProof w:val="0"/>
              </w:rPr>
              <w:t>CMS_48</w:t>
            </w:r>
          </w:p>
          <w:p w14:paraId="75244D01" w14:textId="6D6BD21A" w:rsidR="009967E0" w:rsidRPr="00EA2940" w:rsidRDefault="009967E0" w:rsidP="00A80D15">
            <w:pPr>
              <w:pStyle w:val="TableText"/>
              <w:rPr>
                <w:noProof w:val="0"/>
              </w:rPr>
            </w:pPr>
            <w:r w:rsidRPr="00EA2940">
              <w:rPr>
                <w:noProof w:val="0"/>
              </w:rPr>
              <w:t>CMS_49</w:t>
            </w:r>
          </w:p>
        </w:tc>
        <w:tc>
          <w:tcPr>
            <w:tcW w:w="1080" w:type="dxa"/>
          </w:tcPr>
          <w:p w14:paraId="0CAB1B00" w14:textId="0A2781A3" w:rsidR="009967E0" w:rsidRPr="00EA2940" w:rsidRDefault="009967E0" w:rsidP="00A80D15">
            <w:pPr>
              <w:pStyle w:val="TableText"/>
              <w:tabs>
                <w:tab w:val="left" w:pos="435"/>
              </w:tabs>
              <w:rPr>
                <w:noProof w:val="0"/>
              </w:rPr>
            </w:pPr>
            <w:r w:rsidRPr="00EA2940">
              <w:rPr>
                <w:noProof w:val="0"/>
              </w:rPr>
              <w:t>5.3.4</w:t>
            </w:r>
          </w:p>
        </w:tc>
        <w:tc>
          <w:tcPr>
            <w:tcW w:w="3699" w:type="dxa"/>
          </w:tcPr>
          <w:p w14:paraId="1B377764" w14:textId="77777777" w:rsidR="009967E0" w:rsidRPr="00EA2940" w:rsidRDefault="009967E0" w:rsidP="00A80D15">
            <w:pPr>
              <w:pStyle w:val="TableText"/>
              <w:rPr>
                <w:noProof w:val="0"/>
              </w:rPr>
            </w:pPr>
            <w:r w:rsidRPr="00EA2940">
              <w:rPr>
                <w:noProof w:val="0"/>
              </w:rPr>
              <w:t>n/a</w:t>
            </w:r>
          </w:p>
        </w:tc>
        <w:tc>
          <w:tcPr>
            <w:tcW w:w="3699" w:type="dxa"/>
          </w:tcPr>
          <w:p w14:paraId="39EBE722" w14:textId="28A50E1A" w:rsidR="009967E0" w:rsidRPr="00EA2940" w:rsidRDefault="009967E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(CONF:CMS_47) such that it</w:t>
            </w:r>
          </w:p>
          <w:p w14:paraId="2A0ED8D9" w14:textId="5F1AC4A6" w:rsidR="009967E0" w:rsidRPr="00EA2940" w:rsidRDefault="009967E0" w:rsidP="00A80D15">
            <w:pPr>
              <w:spacing w:before="120" w:after="40" w:line="260" w:lineRule="exact"/>
              <w:ind w:left="144"/>
              <w:rPr>
                <w:sz w:val="20"/>
                <w:szCs w:val="20"/>
              </w:rPr>
            </w:pPr>
            <w:r w:rsidRPr="00EA2940">
              <w:rPr>
                <w:rStyle w:val="keyword"/>
                <w:b w:val="0"/>
              </w:rPr>
              <w:t>SHALL</w:t>
            </w:r>
            <w:r w:rsidRPr="00EA2940">
              <w:rPr>
                <w:sz w:val="20"/>
                <w:szCs w:val="20"/>
              </w:rPr>
              <w:t xml:space="preserve"> contain exactly one [1..1] </w:t>
            </w:r>
            <w:r w:rsidRPr="00EA2940">
              <w:rPr>
                <w:rStyle w:val="XMLnameBold"/>
                <w:b w:val="0"/>
                <w:szCs w:val="20"/>
              </w:rPr>
              <w:t>@root</w:t>
            </w:r>
            <w:r w:rsidRPr="00EA2940">
              <w:rPr>
                <w:sz w:val="20"/>
                <w:szCs w:val="20"/>
              </w:rPr>
              <w:t>=</w:t>
            </w:r>
            <w:r w:rsidRPr="00EA2940">
              <w:rPr>
                <w:rStyle w:val="XMLname"/>
                <w:sz w:val="20"/>
                <w:szCs w:val="20"/>
              </w:rPr>
              <w:t>"2.16.840.1.113883.10.20.27.3.18"</w:t>
            </w:r>
            <w:r w:rsidRPr="00EA2940">
              <w:rPr>
                <w:sz w:val="20"/>
                <w:szCs w:val="20"/>
              </w:rPr>
              <w:t xml:space="preserve"> (CONF:CMS_48</w:t>
            </w:r>
          </w:p>
          <w:p w14:paraId="16A1B9FA" w14:textId="3EC41477" w:rsidR="009967E0" w:rsidRPr="00EA2940" w:rsidRDefault="009967E0" w:rsidP="00296366">
            <w:pPr>
              <w:spacing w:before="120"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"2018-05-01"</w:t>
            </w:r>
            <w:r w:rsidRPr="00EA2940">
              <w:rPr>
                <w:sz w:val="20"/>
                <w:szCs w:val="20"/>
              </w:rPr>
              <w:t xml:space="preserve"> (CONF:CMS_49).</w:t>
            </w:r>
          </w:p>
        </w:tc>
      </w:tr>
      <w:tr w:rsidR="009967E0" w:rsidRPr="0064796A" w:rsidDel="00B26AEE" w14:paraId="487EE840" w14:textId="77777777" w:rsidTr="00A80D15">
        <w:trPr>
          <w:cantSplit/>
        </w:trPr>
        <w:tc>
          <w:tcPr>
            <w:tcW w:w="1098" w:type="dxa"/>
          </w:tcPr>
          <w:p w14:paraId="530FA57C" w14:textId="3BAE9766" w:rsidR="009967E0" w:rsidRPr="00EA2940" w:rsidRDefault="009967E0" w:rsidP="00A80D15">
            <w:pPr>
              <w:pStyle w:val="TableText"/>
              <w:rPr>
                <w:noProof w:val="0"/>
              </w:rPr>
            </w:pPr>
            <w:r w:rsidRPr="00EA2940">
              <w:rPr>
                <w:noProof w:val="0"/>
              </w:rPr>
              <w:t>CMS_50</w:t>
            </w:r>
          </w:p>
          <w:p w14:paraId="7EAE3D24" w14:textId="77777777" w:rsidR="009967E0" w:rsidRPr="00EA2940" w:rsidRDefault="009967E0" w:rsidP="00A80D15">
            <w:pPr>
              <w:pStyle w:val="TableText"/>
              <w:rPr>
                <w:noProof w:val="0"/>
              </w:rPr>
            </w:pPr>
            <w:r w:rsidRPr="00EA2940">
              <w:rPr>
                <w:noProof w:val="0"/>
              </w:rPr>
              <w:t>CMS_51</w:t>
            </w:r>
          </w:p>
          <w:p w14:paraId="4A6FBCE6" w14:textId="77777777" w:rsidR="009967E0" w:rsidRPr="00EA2940" w:rsidRDefault="009967E0" w:rsidP="00A80D15">
            <w:pPr>
              <w:pStyle w:val="TableText"/>
              <w:rPr>
                <w:noProof w:val="0"/>
              </w:rPr>
            </w:pPr>
            <w:r w:rsidRPr="00EA2940">
              <w:rPr>
                <w:noProof w:val="0"/>
              </w:rPr>
              <w:t>CMS_52</w:t>
            </w:r>
          </w:p>
          <w:p w14:paraId="239BB76F" w14:textId="0D7B9AED" w:rsidR="009967E0" w:rsidRPr="00EA2940" w:rsidDel="00B26AEE" w:rsidRDefault="009967E0" w:rsidP="00A80D15">
            <w:pPr>
              <w:pStyle w:val="TableText"/>
              <w:rPr>
                <w:noProof w:val="0"/>
              </w:rPr>
            </w:pPr>
            <w:r w:rsidRPr="00EA2940">
              <w:rPr>
                <w:noProof w:val="0"/>
              </w:rPr>
              <w:t>CMS_53</w:t>
            </w:r>
          </w:p>
        </w:tc>
        <w:tc>
          <w:tcPr>
            <w:tcW w:w="1080" w:type="dxa"/>
          </w:tcPr>
          <w:p w14:paraId="27D8DCDD" w14:textId="38452527" w:rsidR="009967E0" w:rsidRPr="00EA2940" w:rsidDel="00B26AEE" w:rsidRDefault="009967E0" w:rsidP="00A80D15">
            <w:pPr>
              <w:pStyle w:val="TableText"/>
              <w:rPr>
                <w:noProof w:val="0"/>
              </w:rPr>
            </w:pPr>
            <w:r w:rsidRPr="00EA2940">
              <w:rPr>
                <w:noProof w:val="0"/>
              </w:rPr>
              <w:t>5.3.4</w:t>
            </w:r>
          </w:p>
        </w:tc>
        <w:tc>
          <w:tcPr>
            <w:tcW w:w="3699" w:type="dxa"/>
          </w:tcPr>
          <w:p w14:paraId="2ABF6AC1" w14:textId="77777777" w:rsidR="009967E0" w:rsidRPr="00EA2940" w:rsidRDefault="009967E0" w:rsidP="00B26AEE">
            <w:pPr>
              <w:autoSpaceDE w:val="0"/>
              <w:autoSpaceDN w:val="0"/>
              <w:adjustRightInd w:val="0"/>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 xml:space="preserve">value </w:t>
            </w:r>
            <w:r w:rsidRPr="00EA2940">
              <w:rPr>
                <w:rFonts w:cs="Arial"/>
                <w:color w:val="000000"/>
                <w:sz w:val="20"/>
                <w:szCs w:val="20"/>
              </w:rPr>
              <w:t>with @</w:t>
            </w:r>
            <w:proofErr w:type="spellStart"/>
            <w:r w:rsidRPr="00EA2940">
              <w:rPr>
                <w:rFonts w:cs="Arial"/>
                <w:color w:val="000000"/>
                <w:sz w:val="20"/>
                <w:szCs w:val="20"/>
              </w:rPr>
              <w:t>xsi:type</w:t>
            </w:r>
            <w:proofErr w:type="spellEnd"/>
            <w:r w:rsidRPr="00EA2940">
              <w:rPr>
                <w:rFonts w:cs="Arial"/>
                <w:color w:val="000000"/>
                <w:sz w:val="20"/>
                <w:szCs w:val="20"/>
              </w:rPr>
              <w:t xml:space="preserve">="CD", where the code </w:t>
            </w:r>
            <w:r w:rsidRPr="00EA2940">
              <w:rPr>
                <w:rFonts w:cs="Arial"/>
                <w:bCs/>
                <w:color w:val="000000"/>
                <w:sz w:val="20"/>
                <w:szCs w:val="20"/>
              </w:rPr>
              <w:t xml:space="preserve">SHOULD </w:t>
            </w:r>
            <w:r w:rsidRPr="00EA2940">
              <w:rPr>
                <w:rFonts w:cs="Arial"/>
                <w:color w:val="000000"/>
                <w:sz w:val="20"/>
                <w:szCs w:val="20"/>
              </w:rPr>
              <w:t xml:space="preserve">be selected from </w:t>
            </w:r>
            <w:proofErr w:type="spellStart"/>
            <w:r w:rsidRPr="00EA2940">
              <w:rPr>
                <w:rFonts w:cs="Arial"/>
                <w:color w:val="000000"/>
                <w:sz w:val="20"/>
                <w:szCs w:val="20"/>
              </w:rPr>
              <w:t>ValueSet</w:t>
            </w:r>
            <w:proofErr w:type="spellEnd"/>
            <w:r w:rsidRPr="00EA2940">
              <w:rPr>
                <w:rFonts w:cs="Arial"/>
                <w:color w:val="000000"/>
                <w:sz w:val="20"/>
                <w:szCs w:val="20"/>
              </w:rPr>
              <w:t xml:space="preserve"> </w:t>
            </w:r>
            <w:r w:rsidRPr="00EA2940">
              <w:rPr>
                <w:rFonts w:cs="Arial"/>
                <w:bCs/>
                <w:sz w:val="20"/>
                <w:szCs w:val="20"/>
              </w:rPr>
              <w:t xml:space="preserve">Payer </w:t>
            </w:r>
            <w:r w:rsidRPr="00EA2940">
              <w:rPr>
                <w:rFonts w:cs="Arial"/>
                <w:color w:val="000000"/>
                <w:sz w:val="20"/>
                <w:szCs w:val="20"/>
              </w:rPr>
              <w:t xml:space="preserve">urn:oid:2.16.840.1.114222.4.11.3591 </w:t>
            </w:r>
            <w:r w:rsidRPr="00EA2940">
              <w:rPr>
                <w:rFonts w:cs="Arial"/>
                <w:bCs/>
                <w:color w:val="000000"/>
                <w:sz w:val="20"/>
                <w:szCs w:val="20"/>
              </w:rPr>
              <w:t xml:space="preserve">DYNAMIC </w:t>
            </w:r>
            <w:r w:rsidRPr="00EA2940">
              <w:rPr>
                <w:rFonts w:cs="Arial"/>
                <w:color w:val="000000"/>
                <w:sz w:val="20"/>
                <w:szCs w:val="20"/>
              </w:rPr>
              <w:t xml:space="preserve">(CONF:2226-18250). </w:t>
            </w:r>
          </w:p>
          <w:p w14:paraId="459DE553" w14:textId="77777777" w:rsidR="009967E0" w:rsidRPr="00EA2940" w:rsidDel="00B26AEE" w:rsidRDefault="009967E0" w:rsidP="00A80D15">
            <w:pPr>
              <w:pStyle w:val="TableText"/>
              <w:rPr>
                <w:noProof w:val="0"/>
              </w:rPr>
            </w:pPr>
          </w:p>
        </w:tc>
        <w:tc>
          <w:tcPr>
            <w:tcW w:w="3699" w:type="dxa"/>
          </w:tcPr>
          <w:p w14:paraId="47A0B378" w14:textId="77777777" w:rsidR="009967E0" w:rsidRPr="00EA2940" w:rsidRDefault="009967E0" w:rsidP="00B26AEE">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value</w:t>
            </w:r>
            <w:r w:rsidRPr="00EA2940">
              <w:rPr>
                <w:rFonts w:cs="Arial"/>
                <w:sz w:val="20"/>
                <w:szCs w:val="20"/>
              </w:rPr>
              <w:t xml:space="preserve"> with @</w:t>
            </w:r>
            <w:proofErr w:type="spellStart"/>
            <w:r w:rsidRPr="00EA2940">
              <w:rPr>
                <w:rFonts w:cs="Arial"/>
                <w:sz w:val="20"/>
                <w:szCs w:val="20"/>
              </w:rPr>
              <w:t>xsi:type</w:t>
            </w:r>
            <w:proofErr w:type="spellEnd"/>
            <w:r w:rsidRPr="00EA2940">
              <w:rPr>
                <w:rFonts w:cs="Arial"/>
                <w:sz w:val="20"/>
                <w:szCs w:val="20"/>
              </w:rPr>
              <w:t>="CD" (CONF:CMS_50).</w:t>
            </w:r>
          </w:p>
          <w:p w14:paraId="7B11E2B9" w14:textId="77777777" w:rsidR="009967E0" w:rsidRPr="00EA2940" w:rsidRDefault="009967E0" w:rsidP="00B26AEE">
            <w:pPr>
              <w:spacing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nullFlavor</w:t>
            </w:r>
            <w:proofErr w:type="spellEnd"/>
            <w:r w:rsidRPr="00EA2940">
              <w:rPr>
                <w:rFonts w:cs="Arial"/>
                <w:sz w:val="20"/>
                <w:szCs w:val="20"/>
              </w:rPr>
              <w:t>=</w:t>
            </w:r>
            <w:r w:rsidRPr="00EA2940">
              <w:rPr>
                <w:rStyle w:val="XMLname"/>
                <w:rFonts w:ascii="Arial" w:hAnsi="Arial" w:cs="Arial"/>
                <w:sz w:val="20"/>
                <w:szCs w:val="20"/>
              </w:rPr>
              <w:t>"OTH"</w:t>
            </w:r>
            <w:r w:rsidRPr="00EA2940">
              <w:rPr>
                <w:rFonts w:cs="Arial"/>
                <w:sz w:val="20"/>
                <w:szCs w:val="20"/>
              </w:rPr>
              <w:t xml:space="preserve"> (CONF:CMS_51).</w:t>
            </w:r>
          </w:p>
          <w:p w14:paraId="7833D521" w14:textId="77777777" w:rsidR="009967E0" w:rsidRPr="00EA2940" w:rsidRDefault="009967E0" w:rsidP="00B26AEE">
            <w:pPr>
              <w:spacing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translation</w:t>
            </w:r>
            <w:r w:rsidRPr="00EA2940">
              <w:rPr>
                <w:rFonts w:cs="Arial"/>
                <w:sz w:val="20"/>
                <w:szCs w:val="20"/>
              </w:rPr>
              <w:t xml:space="preserve"> (CONF:CMS_52).</w:t>
            </w:r>
          </w:p>
          <w:p w14:paraId="55736F3A" w14:textId="3646BEBA" w:rsidR="009967E0" w:rsidRPr="00EA2940" w:rsidDel="00B26AEE" w:rsidRDefault="009967E0" w:rsidP="00B26AEE">
            <w:pPr>
              <w:spacing w:after="40" w:line="260" w:lineRule="exact"/>
              <w:ind w:left="288"/>
              <w:rPr>
                <w:rStyle w:val="keyword"/>
                <w:b w:val="0"/>
              </w:rPr>
            </w:pPr>
            <w:r w:rsidRPr="00EA2940">
              <w:rPr>
                <w:rFonts w:cs="Arial"/>
                <w:sz w:val="20"/>
                <w:szCs w:val="20"/>
              </w:rPr>
              <w:t xml:space="preserve">This translation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@code</w:t>
            </w:r>
            <w:r w:rsidRPr="00EA2940">
              <w:rPr>
                <w:rFonts w:cs="Arial"/>
                <w:sz w:val="20"/>
                <w:szCs w:val="20"/>
              </w:rPr>
              <w:t xml:space="preserve">, which </w:t>
            </w:r>
            <w:r w:rsidRPr="00EA2940">
              <w:rPr>
                <w:rStyle w:val="keyword"/>
                <w:b w:val="0"/>
              </w:rPr>
              <w:t>SHALL</w:t>
            </w:r>
            <w:r w:rsidRPr="00EA2940">
              <w:rPr>
                <w:rFonts w:cs="Arial"/>
                <w:sz w:val="20"/>
                <w:szCs w:val="20"/>
              </w:rPr>
              <w:t xml:space="preserve"> be selected from </w:t>
            </w:r>
            <w:proofErr w:type="spellStart"/>
            <w:r w:rsidRPr="00EA2940">
              <w:rPr>
                <w:rFonts w:cs="Arial"/>
                <w:sz w:val="20"/>
                <w:szCs w:val="20"/>
              </w:rPr>
              <w:t>ValueSet</w:t>
            </w:r>
            <w:proofErr w:type="spellEnd"/>
            <w:r w:rsidRPr="00EA2940">
              <w:rPr>
                <w:rFonts w:cs="Arial"/>
                <w:sz w:val="20"/>
                <w:szCs w:val="20"/>
              </w:rPr>
              <w:t xml:space="preserve"> </w:t>
            </w:r>
            <w:r w:rsidRPr="00EA2940">
              <w:rPr>
                <w:rStyle w:val="XMLname"/>
                <w:rFonts w:ascii="Arial" w:hAnsi="Arial" w:cs="Arial"/>
                <w:sz w:val="20"/>
                <w:szCs w:val="20"/>
              </w:rPr>
              <w:t>CMS Payer Groupings urn:oid:2.16.840.1.113883.3.249.14.102</w:t>
            </w:r>
            <w:r w:rsidRPr="00EA2940">
              <w:rPr>
                <w:rFonts w:cs="Arial"/>
                <w:sz w:val="20"/>
                <w:szCs w:val="20"/>
              </w:rPr>
              <w:t xml:space="preserve"> (CONF:CMS_53).</w:t>
            </w:r>
          </w:p>
        </w:tc>
      </w:tr>
      <w:tr w:rsidR="009967E0" w:rsidRPr="0064796A" w14:paraId="7977B921" w14:textId="77777777" w:rsidTr="00A80D15">
        <w:trPr>
          <w:cantSplit/>
        </w:trPr>
        <w:tc>
          <w:tcPr>
            <w:tcW w:w="1098" w:type="dxa"/>
          </w:tcPr>
          <w:p w14:paraId="05A9213E" w14:textId="77777777" w:rsidR="009967E0" w:rsidRPr="00EA2940" w:rsidRDefault="009967E0" w:rsidP="00A80D15">
            <w:pPr>
              <w:pStyle w:val="TableText"/>
              <w:rPr>
                <w:noProof w:val="0"/>
              </w:rPr>
            </w:pPr>
            <w:r w:rsidRPr="00EA2940">
              <w:rPr>
                <w:noProof w:val="0"/>
              </w:rPr>
              <w:lastRenderedPageBreak/>
              <w:t>CMS_59</w:t>
            </w:r>
          </w:p>
          <w:p w14:paraId="2198BB30" w14:textId="77777777" w:rsidR="009967E0" w:rsidRPr="00EA2940" w:rsidRDefault="009967E0" w:rsidP="00A80D15">
            <w:pPr>
              <w:pStyle w:val="TableText"/>
              <w:rPr>
                <w:noProof w:val="0"/>
              </w:rPr>
            </w:pPr>
            <w:r w:rsidRPr="00EA2940">
              <w:rPr>
                <w:noProof w:val="0"/>
              </w:rPr>
              <w:t>CMS_60</w:t>
            </w:r>
          </w:p>
          <w:p w14:paraId="0203AC3B" w14:textId="0D49E909" w:rsidR="009967E0" w:rsidRPr="00EA2940" w:rsidRDefault="009967E0" w:rsidP="00A80D15">
            <w:pPr>
              <w:pStyle w:val="TableText"/>
              <w:rPr>
                <w:noProof w:val="0"/>
              </w:rPr>
            </w:pPr>
            <w:r w:rsidRPr="00EA2940">
              <w:rPr>
                <w:noProof w:val="0"/>
              </w:rPr>
              <w:t>CMS_61</w:t>
            </w:r>
          </w:p>
        </w:tc>
        <w:tc>
          <w:tcPr>
            <w:tcW w:w="1080" w:type="dxa"/>
          </w:tcPr>
          <w:p w14:paraId="61F30C61" w14:textId="01ABA12B" w:rsidR="009967E0" w:rsidRPr="00EA2940" w:rsidRDefault="009967E0" w:rsidP="00702199">
            <w:pPr>
              <w:pStyle w:val="TableText"/>
              <w:rPr>
                <w:noProof w:val="0"/>
              </w:rPr>
            </w:pPr>
            <w:r w:rsidRPr="00EA2940">
              <w:rPr>
                <w:noProof w:val="0"/>
              </w:rPr>
              <w:t>5.3.5</w:t>
            </w:r>
          </w:p>
        </w:tc>
        <w:tc>
          <w:tcPr>
            <w:tcW w:w="3699" w:type="dxa"/>
          </w:tcPr>
          <w:p w14:paraId="442EC0E1" w14:textId="77777777" w:rsidR="009967E0" w:rsidRPr="00EA2940" w:rsidRDefault="009967E0" w:rsidP="00A80D15">
            <w:pPr>
              <w:pStyle w:val="TableText"/>
              <w:rPr>
                <w:noProof w:val="0"/>
              </w:rPr>
            </w:pPr>
            <w:r w:rsidRPr="00EA2940">
              <w:rPr>
                <w:noProof w:val="0"/>
              </w:rPr>
              <w:t>n/a</w:t>
            </w:r>
          </w:p>
        </w:tc>
        <w:tc>
          <w:tcPr>
            <w:tcW w:w="3699" w:type="dxa"/>
          </w:tcPr>
          <w:p w14:paraId="36030A48" w14:textId="0C54F813" w:rsidR="009967E0" w:rsidRPr="00EA2940" w:rsidRDefault="009967E0" w:rsidP="00972056">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(CONF:CMS_59) such that it</w:t>
            </w:r>
          </w:p>
          <w:p w14:paraId="2DAE36C9" w14:textId="77777777" w:rsidR="009967E0" w:rsidRPr="00EA2940" w:rsidRDefault="009967E0" w:rsidP="00702199">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"2.16.840.1.113883.10.20.27.3.25"</w:t>
            </w:r>
            <w:r w:rsidRPr="00EA2940">
              <w:rPr>
                <w:rFonts w:cs="Arial"/>
                <w:sz w:val="20"/>
                <w:szCs w:val="20"/>
              </w:rPr>
              <w:t xml:space="preserve"> (CONF:CMS_60).</w:t>
            </w:r>
          </w:p>
          <w:p w14:paraId="2B73184B" w14:textId="68ED386B" w:rsidR="009967E0" w:rsidRPr="00EA2940" w:rsidRDefault="009967E0" w:rsidP="00702199">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(CONF:CMS_61).</w:t>
            </w:r>
          </w:p>
        </w:tc>
      </w:tr>
      <w:tr w:rsidR="009967E0" w:rsidRPr="0064796A" w14:paraId="20A7061C" w14:textId="77777777" w:rsidTr="00A80D15">
        <w:trPr>
          <w:cantSplit/>
        </w:trPr>
        <w:tc>
          <w:tcPr>
            <w:tcW w:w="1098" w:type="dxa"/>
          </w:tcPr>
          <w:p w14:paraId="62A82C9D" w14:textId="77777777" w:rsidR="009967E0" w:rsidRPr="00EA2940" w:rsidRDefault="009967E0" w:rsidP="00A80D15">
            <w:pPr>
              <w:pStyle w:val="TableText"/>
            </w:pPr>
            <w:r w:rsidRPr="00EA2940">
              <w:t>2233-21307_C01</w:t>
            </w:r>
          </w:p>
          <w:p w14:paraId="68C47BF8" w14:textId="77777777" w:rsidR="009967E0" w:rsidRPr="00EA2940" w:rsidRDefault="009967E0" w:rsidP="00A80D15">
            <w:pPr>
              <w:pStyle w:val="TableText"/>
            </w:pPr>
            <w:r w:rsidRPr="00EA2940">
              <w:t>CMS_62</w:t>
            </w:r>
          </w:p>
          <w:p w14:paraId="619C3142" w14:textId="7FD8815F" w:rsidR="009967E0" w:rsidRPr="00EA2940" w:rsidRDefault="009967E0" w:rsidP="00A80D15">
            <w:pPr>
              <w:pStyle w:val="TableText"/>
              <w:rPr>
                <w:noProof w:val="0"/>
              </w:rPr>
            </w:pPr>
            <w:r w:rsidRPr="00EA2940">
              <w:t>CMS_63</w:t>
            </w:r>
          </w:p>
        </w:tc>
        <w:tc>
          <w:tcPr>
            <w:tcW w:w="1080" w:type="dxa"/>
          </w:tcPr>
          <w:p w14:paraId="401A8B7E" w14:textId="6B41E890" w:rsidR="009967E0" w:rsidRPr="00EA2940" w:rsidRDefault="009967E0" w:rsidP="00A80D15">
            <w:pPr>
              <w:pStyle w:val="TableText"/>
              <w:rPr>
                <w:noProof w:val="0"/>
              </w:rPr>
            </w:pPr>
            <w:r w:rsidRPr="00EA2940">
              <w:rPr>
                <w:noProof w:val="0"/>
              </w:rPr>
              <w:t>5.3.5</w:t>
            </w:r>
          </w:p>
        </w:tc>
        <w:tc>
          <w:tcPr>
            <w:tcW w:w="3699" w:type="dxa"/>
          </w:tcPr>
          <w:p w14:paraId="55662FE6" w14:textId="77777777" w:rsidR="009967E0" w:rsidRPr="00EA2940" w:rsidRDefault="009967E0" w:rsidP="00A80D15">
            <w:pPr>
              <w:pStyle w:val="TableText"/>
              <w:rPr>
                <w:rStyle w:val="keyword"/>
                <w:b w:val="0"/>
                <w:noProof w:val="0"/>
              </w:rPr>
            </w:pPr>
            <w:r w:rsidRPr="00EA2940">
              <w:rPr>
                <w:noProof w:val="0"/>
              </w:rPr>
              <w:t>n/a</w:t>
            </w:r>
          </w:p>
        </w:tc>
        <w:tc>
          <w:tcPr>
            <w:tcW w:w="3699" w:type="dxa"/>
          </w:tcPr>
          <w:p w14:paraId="4C485D33" w14:textId="64D0903D" w:rsidR="009967E0" w:rsidRPr="00EA2940" w:rsidRDefault="009967E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value</w:t>
            </w:r>
            <w:r w:rsidRPr="00EA2940">
              <w:rPr>
                <w:sz w:val="20"/>
                <w:szCs w:val="20"/>
              </w:rPr>
              <w:t xml:space="preserve"> with @</w:t>
            </w:r>
            <w:proofErr w:type="spellStart"/>
            <w:r w:rsidRPr="00EA2940">
              <w:rPr>
                <w:sz w:val="20"/>
                <w:szCs w:val="20"/>
              </w:rPr>
              <w:t>xsi:type</w:t>
            </w:r>
            <w:proofErr w:type="spellEnd"/>
            <w:r w:rsidRPr="00EA2940">
              <w:rPr>
                <w:sz w:val="20"/>
                <w:szCs w:val="20"/>
              </w:rPr>
              <w:t>="REAL" (CONF:2233-21307_C01).</w:t>
            </w:r>
          </w:p>
          <w:p w14:paraId="0F2C54C8" w14:textId="5A83CC2E" w:rsidR="009967E0" w:rsidRPr="00EA2940" w:rsidRDefault="009967E0" w:rsidP="00A80D15">
            <w:pPr>
              <w:pStyle w:val="BodyText0"/>
              <w:tabs>
                <w:tab w:val="left" w:pos="1440"/>
              </w:tabs>
              <w:spacing w:line="260" w:lineRule="exact"/>
              <w:ind w:left="144"/>
              <w:rPr>
                <w:sz w:val="20"/>
                <w:szCs w:val="20"/>
              </w:rPr>
            </w:pPr>
            <w:r w:rsidRPr="00EA2940">
              <w:rPr>
                <w:sz w:val="20"/>
                <w:szCs w:val="20"/>
              </w:rPr>
              <w:t>The value, if present,</w:t>
            </w:r>
            <w:r w:rsidRPr="00EA2940">
              <w:rPr>
                <w:rStyle w:val="keyword"/>
                <w:b w:val="0"/>
              </w:rPr>
              <w:t xml:space="preserve"> SHALL </w:t>
            </w:r>
            <w:r w:rsidRPr="00EA2940">
              <w:rPr>
                <w:sz w:val="20"/>
                <w:szCs w:val="20"/>
              </w:rPr>
              <w:t>be greater than or equal to 0 and less than or equal to 1 (CONF</w:t>
            </w:r>
            <w:proofErr w:type="gramStart"/>
            <w:r w:rsidRPr="00EA2940">
              <w:rPr>
                <w:sz w:val="20"/>
                <w:szCs w:val="20"/>
              </w:rPr>
              <w:t>:CMS</w:t>
            </w:r>
            <w:proofErr w:type="gramEnd"/>
            <w:r w:rsidRPr="00EA2940">
              <w:rPr>
                <w:sz w:val="20"/>
                <w:szCs w:val="20"/>
              </w:rPr>
              <w:t>_62).</w:t>
            </w:r>
          </w:p>
          <w:p w14:paraId="32BD3BAC" w14:textId="0D3CE1E5" w:rsidR="009967E0" w:rsidRPr="00EA2940" w:rsidRDefault="009967E0" w:rsidP="009100BF">
            <w:pPr>
              <w:pStyle w:val="BodyText0"/>
              <w:tabs>
                <w:tab w:val="left" w:pos="1080"/>
                <w:tab w:val="left" w:pos="1440"/>
              </w:tabs>
              <w:spacing w:line="260" w:lineRule="exact"/>
              <w:ind w:left="144"/>
              <w:rPr>
                <w:rStyle w:val="keyword"/>
                <w:b w:val="0"/>
              </w:rPr>
            </w:pPr>
            <w:r w:rsidRPr="00EA2940">
              <w:rPr>
                <w:sz w:val="20"/>
                <w:szCs w:val="20"/>
              </w:rPr>
              <w:t>The value, if present,</w:t>
            </w:r>
            <w:r w:rsidRPr="00EA2940">
              <w:rPr>
                <w:rStyle w:val="keyword"/>
                <w:b w:val="0"/>
              </w:rPr>
              <w:t xml:space="preserve"> SHALL </w:t>
            </w:r>
            <w:r w:rsidRPr="00EA2940">
              <w:rPr>
                <w:sz w:val="20"/>
                <w:szCs w:val="20"/>
              </w:rPr>
              <w:t>contain no more than 6 digits to the right of the decimal (CONF</w:t>
            </w:r>
            <w:proofErr w:type="gramStart"/>
            <w:r w:rsidRPr="00EA2940">
              <w:rPr>
                <w:sz w:val="20"/>
                <w:szCs w:val="20"/>
              </w:rPr>
              <w:t>:CMS</w:t>
            </w:r>
            <w:proofErr w:type="gramEnd"/>
            <w:r w:rsidRPr="00EA2940">
              <w:rPr>
                <w:sz w:val="20"/>
                <w:szCs w:val="20"/>
              </w:rPr>
              <w:t>_63).</w:t>
            </w:r>
          </w:p>
        </w:tc>
      </w:tr>
      <w:tr w:rsidR="009967E0" w:rsidRPr="0064796A" w14:paraId="7B8DF359" w14:textId="77777777" w:rsidTr="00A80D15">
        <w:trPr>
          <w:cantSplit/>
        </w:trPr>
        <w:tc>
          <w:tcPr>
            <w:tcW w:w="1098" w:type="dxa"/>
          </w:tcPr>
          <w:p w14:paraId="758E0402" w14:textId="73B2D838" w:rsidR="009967E0" w:rsidRPr="00EA2940" w:rsidRDefault="009967E0" w:rsidP="00A80D15">
            <w:pPr>
              <w:pStyle w:val="TableText"/>
              <w:rPr>
                <w:noProof w:val="0"/>
              </w:rPr>
            </w:pPr>
            <w:r w:rsidRPr="00EA2940">
              <w:t>3259-19651_C01</w:t>
            </w:r>
          </w:p>
          <w:p w14:paraId="0A6334F8" w14:textId="77777777" w:rsidR="009967E0" w:rsidRPr="00EA2940" w:rsidRDefault="009967E0" w:rsidP="00A80D15">
            <w:pPr>
              <w:pStyle w:val="TableText"/>
            </w:pPr>
            <w:r w:rsidRPr="00EA2940">
              <w:t>3259-19652_C01</w:t>
            </w:r>
          </w:p>
          <w:p w14:paraId="42A224BB" w14:textId="42C8FFDF" w:rsidR="009967E0" w:rsidRPr="00EA2940" w:rsidRDefault="009967E0" w:rsidP="00A80D15">
            <w:pPr>
              <w:pStyle w:val="TableText"/>
              <w:rPr>
                <w:noProof w:val="0"/>
              </w:rPr>
            </w:pPr>
            <w:r w:rsidRPr="00EA2940">
              <w:t>3259-19653_C01</w:t>
            </w:r>
          </w:p>
        </w:tc>
        <w:tc>
          <w:tcPr>
            <w:tcW w:w="1080" w:type="dxa"/>
          </w:tcPr>
          <w:p w14:paraId="6167FB7D" w14:textId="2F1DC7DE" w:rsidR="009967E0" w:rsidRPr="00EA2940" w:rsidRDefault="009967E0" w:rsidP="00E76E9A">
            <w:pPr>
              <w:pStyle w:val="TableText"/>
              <w:rPr>
                <w:noProof w:val="0"/>
              </w:rPr>
            </w:pPr>
            <w:r w:rsidRPr="00EA2940">
              <w:rPr>
                <w:noProof w:val="0"/>
              </w:rPr>
              <w:t>5.3.5</w:t>
            </w:r>
          </w:p>
        </w:tc>
        <w:tc>
          <w:tcPr>
            <w:tcW w:w="3699" w:type="dxa"/>
          </w:tcPr>
          <w:p w14:paraId="4DAF44F8" w14:textId="68A0B492" w:rsidR="009967E0" w:rsidRPr="00EA2940" w:rsidRDefault="009967E0"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(CONF:3259-19651).</w:t>
            </w:r>
          </w:p>
          <w:p w14:paraId="6756C600" w14:textId="3BE7C370" w:rsidR="009967E0" w:rsidRPr="00EA2940" w:rsidRDefault="009967E0" w:rsidP="00E76E9A">
            <w:pPr>
              <w:autoSpaceDE w:val="0"/>
              <w:autoSpaceDN w:val="0"/>
              <w:adjustRightInd w:val="0"/>
              <w:spacing w:after="82"/>
              <w:ind w:left="144"/>
              <w:rPr>
                <w:rFonts w:cs="Arial"/>
                <w:color w:val="000000"/>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w:t>
            </w:r>
            <w:proofErr w:type="spellStart"/>
            <w:r w:rsidRPr="00EA2940">
              <w:rPr>
                <w:rFonts w:cs="Arial"/>
                <w:bCs/>
                <w:color w:val="000000"/>
                <w:sz w:val="20"/>
                <w:szCs w:val="20"/>
              </w:rPr>
              <w:t>typeCode</w:t>
            </w:r>
            <w:proofErr w:type="spellEnd"/>
            <w:r w:rsidRPr="00EA2940">
              <w:rPr>
                <w:rFonts w:cs="Arial"/>
                <w:color w:val="000000"/>
                <w:sz w:val="20"/>
                <w:szCs w:val="20"/>
              </w:rPr>
              <w:t>="REFR" refers to (</w:t>
            </w:r>
            <w:proofErr w:type="spellStart"/>
            <w:r w:rsidRPr="00EA2940">
              <w:rPr>
                <w:rFonts w:cs="Arial"/>
                <w:color w:val="000000"/>
                <w:sz w:val="20"/>
                <w:szCs w:val="20"/>
              </w:rPr>
              <w:t>CodeSystem</w:t>
            </w:r>
            <w:proofErr w:type="spellEnd"/>
            <w:r w:rsidRPr="00EA2940">
              <w:rPr>
                <w:rFonts w:cs="Arial"/>
                <w:color w:val="000000"/>
                <w:sz w:val="20"/>
                <w:szCs w:val="20"/>
              </w:rPr>
              <w:t xml:space="preserve">: HL7ActRelationshipType urn:oid:2.16.840.1.113883.5.1002) (CONF:3259-19652). </w:t>
            </w:r>
          </w:p>
          <w:p w14:paraId="6D27D747" w14:textId="48B59E88" w:rsidR="009967E0" w:rsidRPr="00EA2940" w:rsidRDefault="009967E0" w:rsidP="00E76E9A">
            <w:pPr>
              <w:autoSpaceDE w:val="0"/>
              <w:autoSpaceDN w:val="0"/>
              <w:adjustRightInd w:val="0"/>
              <w:ind w:left="144"/>
              <w:rPr>
                <w:rFonts w:eastAsia="Calibri" w:cs="Arial"/>
                <w:color w:val="000000" w:themeColor="text1"/>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proofErr w:type="spellStart"/>
            <w:r w:rsidRPr="00EA2940">
              <w:rPr>
                <w:rFonts w:cs="Arial"/>
                <w:bCs/>
                <w:color w:val="000000"/>
                <w:sz w:val="20"/>
                <w:szCs w:val="20"/>
              </w:rPr>
              <w:t>externalObservation</w:t>
            </w:r>
            <w:proofErr w:type="spellEnd"/>
            <w:r w:rsidRPr="00EA2940">
              <w:rPr>
                <w:rFonts w:cs="Arial"/>
                <w:bCs/>
                <w:color w:val="000000"/>
                <w:sz w:val="20"/>
                <w:szCs w:val="20"/>
              </w:rPr>
              <w:t xml:space="preserve"> </w:t>
            </w:r>
            <w:r w:rsidRPr="00EA2940">
              <w:rPr>
                <w:rFonts w:cs="Arial"/>
                <w:color w:val="000000"/>
                <w:sz w:val="20"/>
                <w:szCs w:val="20"/>
              </w:rPr>
              <w:t xml:space="preserve">(CONF:3259-19653). </w:t>
            </w:r>
          </w:p>
        </w:tc>
        <w:tc>
          <w:tcPr>
            <w:tcW w:w="3699" w:type="dxa"/>
          </w:tcPr>
          <w:p w14:paraId="18F66D1E" w14:textId="44A6C8D8" w:rsidR="009967E0" w:rsidRPr="00EA2940" w:rsidRDefault="009967E0" w:rsidP="00A80D15">
            <w:pPr>
              <w:pStyle w:val="TableText"/>
              <w:rPr>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w:t>
            </w:r>
            <w:r w:rsidRPr="00EA2940">
              <w:t xml:space="preserve"> 3259-19651_C01</w:t>
            </w:r>
            <w:r w:rsidRPr="00EA2940">
              <w:rPr>
                <w:noProof w:val="0"/>
              </w:rPr>
              <w:t>).</w:t>
            </w:r>
          </w:p>
          <w:p w14:paraId="40C4E5FA" w14:textId="77777777" w:rsidR="009967E0" w:rsidRPr="00EA2940" w:rsidRDefault="009967E0" w:rsidP="00E76E9A">
            <w:pPr>
              <w:spacing w:after="40" w:line="260" w:lineRule="exact"/>
              <w:ind w:left="144"/>
              <w:rPr>
                <w:rFonts w:cs="Arial"/>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typeCode</w:t>
            </w:r>
            <w:proofErr w:type="spellEnd"/>
            <w:r w:rsidRPr="00EA2940">
              <w:rPr>
                <w:rFonts w:cs="Arial"/>
                <w:sz w:val="20"/>
                <w:szCs w:val="20"/>
              </w:rPr>
              <w:t>=</w:t>
            </w:r>
            <w:r w:rsidRPr="00EA2940">
              <w:rPr>
                <w:rStyle w:val="XMLname"/>
                <w:rFonts w:ascii="Arial" w:hAnsi="Arial" w:cs="Arial"/>
                <w:sz w:val="20"/>
                <w:szCs w:val="20"/>
              </w:rPr>
              <w:t>"REFR"</w:t>
            </w:r>
            <w:r w:rsidRPr="00EA2940">
              <w:rPr>
                <w:rFonts w:cs="Arial"/>
                <w:sz w:val="20"/>
                <w:szCs w:val="20"/>
              </w:rPr>
              <w:t xml:space="preserve"> refers to (</w:t>
            </w:r>
            <w:proofErr w:type="spellStart"/>
            <w:r w:rsidRPr="00EA2940">
              <w:rPr>
                <w:rFonts w:cs="Arial"/>
                <w:sz w:val="20"/>
                <w:szCs w:val="20"/>
              </w:rPr>
              <w:t>CodeSystem</w:t>
            </w:r>
            <w:proofErr w:type="spellEnd"/>
            <w:r w:rsidRPr="00EA2940">
              <w:rPr>
                <w:rFonts w:cs="Arial"/>
                <w:sz w:val="20"/>
                <w:szCs w:val="20"/>
              </w:rPr>
              <w:t xml:space="preserve">: </w:t>
            </w:r>
            <w:r w:rsidRPr="00EA2940">
              <w:rPr>
                <w:rStyle w:val="XMLname"/>
                <w:rFonts w:ascii="Arial" w:hAnsi="Arial" w:cs="Arial"/>
                <w:sz w:val="20"/>
                <w:szCs w:val="20"/>
              </w:rPr>
              <w:t>HL7ActRelationshipType urn:oid:2.16.840.1.113883.5.1002</w:t>
            </w:r>
            <w:r w:rsidRPr="00EA2940">
              <w:rPr>
                <w:rFonts w:cs="Arial"/>
                <w:sz w:val="20"/>
                <w:szCs w:val="20"/>
              </w:rPr>
              <w:t>) (CONF:3259-19652_C01).</w:t>
            </w:r>
          </w:p>
          <w:p w14:paraId="2C7ABC13" w14:textId="3AD3925F" w:rsidR="009967E0" w:rsidRPr="00EA2940" w:rsidRDefault="009967E0" w:rsidP="00E76E9A">
            <w:pPr>
              <w:spacing w:after="40" w:line="260" w:lineRule="exact"/>
              <w:ind w:left="144"/>
              <w:rPr>
                <w:rFonts w:eastAsia="Calibri" w:cs="Arial"/>
                <w:color w:val="000000" w:themeColor="text1"/>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proofErr w:type="spellStart"/>
            <w:r w:rsidRPr="00EA2940">
              <w:rPr>
                <w:rStyle w:val="XMLnameBold"/>
                <w:rFonts w:ascii="Arial" w:hAnsi="Arial" w:cs="Arial"/>
                <w:b w:val="0"/>
                <w:szCs w:val="20"/>
              </w:rPr>
              <w:t>externalObservation</w:t>
            </w:r>
            <w:proofErr w:type="spellEnd"/>
            <w:r w:rsidRPr="00EA2940">
              <w:rPr>
                <w:rFonts w:cs="Arial"/>
                <w:sz w:val="20"/>
                <w:szCs w:val="20"/>
              </w:rPr>
              <w:t xml:space="preserve"> (CONF:3259-19653_C01).</w:t>
            </w:r>
          </w:p>
        </w:tc>
      </w:tr>
    </w:tbl>
    <w:p w14:paraId="3F5EB2DB" w14:textId="77777777" w:rsidR="00964428" w:rsidRPr="0064796A" w:rsidRDefault="00964428" w:rsidP="00964428"/>
    <w:p w14:paraId="2F005D1E" w14:textId="77777777" w:rsidR="00964428" w:rsidRPr="0064796A" w:rsidRDefault="00964428">
      <w:r w:rsidRPr="0064796A">
        <w:br w:type="page"/>
      </w:r>
    </w:p>
    <w:p w14:paraId="62CD0C0F" w14:textId="6567A183" w:rsidR="009920BF" w:rsidRPr="0064796A" w:rsidRDefault="009920BF" w:rsidP="009920BF">
      <w:pPr>
        <w:pStyle w:val="Heading1"/>
      </w:pPr>
      <w:bookmarkStart w:id="1082" w:name="_Toc453820636"/>
      <w:bookmarkStart w:id="1083" w:name="_Toc5020541"/>
      <w:commentRangeStart w:id="1084"/>
      <w:r w:rsidRPr="0064796A">
        <w:lastRenderedPageBreak/>
        <w:t xml:space="preserve">Change Log </w:t>
      </w:r>
      <w:commentRangeEnd w:id="1084"/>
      <w:r w:rsidR="00E81B57">
        <w:rPr>
          <w:rStyle w:val="CommentReference"/>
          <w:rFonts w:ascii="Arial" w:hAnsi="Arial" w:cs="Times New Roman"/>
          <w:b w:val="0"/>
          <w:bCs w:val="0"/>
          <w:kern w:val="0"/>
        </w:rPr>
        <w:commentReference w:id="1084"/>
      </w:r>
      <w:r w:rsidR="000B0C7F">
        <w:t>– Changes</w:t>
      </w:r>
      <w:r w:rsidRPr="0064796A">
        <w:t xml:space="preserve"> from the </w:t>
      </w:r>
      <w:r w:rsidR="00F7711C">
        <w:t>2019</w:t>
      </w:r>
      <w:r w:rsidR="00F7711C" w:rsidRPr="0064796A">
        <w:t xml:space="preserve"> </w:t>
      </w:r>
      <w:r w:rsidRPr="0064796A">
        <w:t>CMS QRDA Implementation Guide</w:t>
      </w:r>
      <w:bookmarkEnd w:id="1082"/>
      <w:bookmarkEnd w:id="1083"/>
    </w:p>
    <w:p w14:paraId="6B4F674B" w14:textId="07952758" w:rsidR="007E3C84" w:rsidRPr="00F863BA" w:rsidRDefault="007E3C84" w:rsidP="007E3C84">
      <w:pPr>
        <w:shd w:val="clear" w:color="auto" w:fill="FFFFFF"/>
        <w:spacing w:after="150"/>
        <w:contextualSpacing/>
        <w:rPr>
          <w:rFonts w:cs="Arial"/>
          <w:szCs w:val="22"/>
        </w:rPr>
      </w:pPr>
      <w:r w:rsidRPr="00F863BA">
        <w:rPr>
          <w:rFonts w:cs="Arial"/>
          <w:szCs w:val="22"/>
        </w:rPr>
        <w:t xml:space="preserve">The </w:t>
      </w:r>
      <w:r w:rsidR="00F7711C">
        <w:rPr>
          <w:rFonts w:eastAsia="Times New Roman" w:cs="Arial"/>
          <w:szCs w:val="22"/>
        </w:rPr>
        <w:t>2020</w:t>
      </w:r>
      <w:r w:rsidR="00F7711C" w:rsidRPr="00F863BA">
        <w:rPr>
          <w:rFonts w:eastAsia="Times New Roman" w:cs="Arial"/>
          <w:szCs w:val="22"/>
        </w:rPr>
        <w:t xml:space="preserve"> </w:t>
      </w:r>
      <w:r w:rsidRPr="00F863BA">
        <w:rPr>
          <w:rFonts w:eastAsia="Times New Roman" w:cs="Arial"/>
          <w:szCs w:val="22"/>
        </w:rPr>
        <w:t xml:space="preserve">CMS QRDA III IG </w:t>
      </w:r>
      <w:r w:rsidRPr="00F863BA">
        <w:rPr>
          <w:rFonts w:cs="Arial"/>
          <w:szCs w:val="22"/>
        </w:rPr>
        <w:t xml:space="preserve">contains the following high-level changes/corrections as compared with the </w:t>
      </w:r>
      <w:r w:rsidR="00F7711C">
        <w:rPr>
          <w:rFonts w:cs="Arial"/>
          <w:szCs w:val="22"/>
        </w:rPr>
        <w:t>2019</w:t>
      </w:r>
      <w:r w:rsidR="00F7711C" w:rsidRPr="00F863BA">
        <w:rPr>
          <w:rFonts w:cs="Arial"/>
          <w:szCs w:val="22"/>
        </w:rPr>
        <w:t xml:space="preserve"> </w:t>
      </w:r>
      <w:r w:rsidRPr="00F863BA">
        <w:rPr>
          <w:rFonts w:cs="Arial"/>
          <w:szCs w:val="22"/>
        </w:rPr>
        <w:t>CMS QRDA III IG:</w:t>
      </w:r>
    </w:p>
    <w:p w14:paraId="773A29C5" w14:textId="3016CEE3" w:rsidR="007E3C84" w:rsidRDefault="00C30E83" w:rsidP="000F4467">
      <w:pPr>
        <w:pStyle w:val="ListParagraph"/>
        <w:numPr>
          <w:ilvl w:val="0"/>
          <w:numId w:val="30"/>
        </w:numPr>
        <w:spacing w:after="200"/>
        <w:contextualSpacing/>
        <w:jc w:val="left"/>
        <w:rPr>
          <w:rFonts w:eastAsia="Times New Roman" w:cs="Arial"/>
        </w:rPr>
      </w:pPr>
      <w:r>
        <w:rPr>
          <w:rFonts w:eastAsia="Times New Roman" w:cs="Arial"/>
        </w:rPr>
        <w:t>Performance period r</w:t>
      </w:r>
      <w:r w:rsidR="007E3C84" w:rsidRPr="007E3C84">
        <w:rPr>
          <w:rFonts w:eastAsia="Times New Roman" w:cs="Arial"/>
        </w:rPr>
        <w:t>eporting</w:t>
      </w:r>
      <w:r w:rsidR="005D23BE">
        <w:rPr>
          <w:rFonts w:eastAsia="Times New Roman" w:cs="Arial"/>
        </w:rPr>
        <w:t xml:space="preserve"> requirements</w:t>
      </w:r>
      <w:r w:rsidR="007E3C84" w:rsidRPr="007E3C84">
        <w:rPr>
          <w:rFonts w:eastAsia="Times New Roman" w:cs="Arial"/>
        </w:rPr>
        <w:t>:</w:t>
      </w:r>
    </w:p>
    <w:p w14:paraId="6B5F98AB" w14:textId="764D47F3" w:rsidR="005D23BE" w:rsidRPr="00AD5F69" w:rsidRDefault="005D23BE" w:rsidP="00E81B57">
      <w:pPr>
        <w:pStyle w:val="ListParagraph"/>
        <w:numPr>
          <w:ilvl w:val="1"/>
          <w:numId w:val="30"/>
        </w:numPr>
        <w:spacing w:after="200"/>
        <w:contextualSpacing/>
        <w:jc w:val="left"/>
        <w:rPr>
          <w:rFonts w:eastAsia="Times New Roman" w:cs="Arial"/>
        </w:rPr>
      </w:pPr>
      <w:r w:rsidRPr="00AD5F69">
        <w:rPr>
          <w:rFonts w:eastAsia="Times New Roman" w:cs="Arial"/>
        </w:rPr>
        <w:t xml:space="preserve">The performance period </w:t>
      </w:r>
      <w:r w:rsidR="00F7711C">
        <w:rPr>
          <w:rFonts w:eastAsia="Times New Roman" w:cs="Arial"/>
        </w:rPr>
        <w:t xml:space="preserve">for Quality and IA performance categories </w:t>
      </w:r>
      <w:r w:rsidRPr="00AD5F69">
        <w:rPr>
          <w:rFonts w:eastAsia="Times New Roman" w:cs="Arial"/>
        </w:rPr>
        <w:t>under MIPS</w:t>
      </w:r>
      <w:r w:rsidR="00F7711C">
        <w:rPr>
          <w:rFonts w:eastAsia="Times New Roman" w:cs="Arial"/>
        </w:rPr>
        <w:t xml:space="preserve"> is changed to be specified at the performance category level only for the 2019 performance period. </w:t>
      </w:r>
    </w:p>
    <w:p w14:paraId="4D70C4C4" w14:textId="33E5979A" w:rsidR="005D23BE" w:rsidRPr="00AD5F69" w:rsidRDefault="005D23BE" w:rsidP="000F4467">
      <w:pPr>
        <w:pStyle w:val="ListParagraph"/>
        <w:numPr>
          <w:ilvl w:val="1"/>
          <w:numId w:val="30"/>
        </w:numPr>
        <w:spacing w:after="200"/>
        <w:contextualSpacing/>
        <w:jc w:val="left"/>
        <w:rPr>
          <w:rFonts w:eastAsia="Times New Roman" w:cs="Arial"/>
        </w:rPr>
      </w:pPr>
      <w:r w:rsidRPr="00AD5F69">
        <w:rPr>
          <w:rFonts w:eastAsia="Times New Roman" w:cs="Arial"/>
        </w:rPr>
        <w:t>Performance period reporting for PI remain</w:t>
      </w:r>
      <w:r w:rsidR="001F48A9">
        <w:rPr>
          <w:rFonts w:eastAsia="Times New Roman" w:cs="Arial"/>
        </w:rPr>
        <w:t>s</w:t>
      </w:r>
      <w:r w:rsidRPr="00AD5F69">
        <w:rPr>
          <w:rFonts w:eastAsia="Times New Roman" w:cs="Arial"/>
        </w:rPr>
        <w:t xml:space="preserve"> at the performance category level only.</w:t>
      </w:r>
    </w:p>
    <w:p w14:paraId="3940EEDB" w14:textId="31C52634" w:rsidR="005D23BE" w:rsidRPr="007E3C84" w:rsidRDefault="005D23BE" w:rsidP="000F4467">
      <w:pPr>
        <w:pStyle w:val="ListParagraph"/>
        <w:numPr>
          <w:ilvl w:val="1"/>
          <w:numId w:val="30"/>
        </w:numPr>
        <w:spacing w:after="200"/>
        <w:contextualSpacing/>
        <w:jc w:val="left"/>
        <w:rPr>
          <w:rFonts w:eastAsia="Times New Roman" w:cs="Arial"/>
        </w:rPr>
      </w:pPr>
      <w:r w:rsidRPr="00AD5F69">
        <w:rPr>
          <w:rFonts w:eastAsia="Times New Roman" w:cs="Arial"/>
        </w:rPr>
        <w:t>Performance period reporting for Comprehensive Primary Care Plus (CPC+) for the Quality perfor</w:t>
      </w:r>
      <w:r>
        <w:rPr>
          <w:rFonts w:eastAsia="Times New Roman" w:cs="Arial"/>
        </w:rPr>
        <w:t>mance category</w:t>
      </w:r>
      <w:r w:rsidRPr="00AD5F69">
        <w:rPr>
          <w:rFonts w:eastAsia="Times New Roman" w:cs="Arial"/>
        </w:rPr>
        <w:t xml:space="preserve"> remains at the category level only</w:t>
      </w:r>
      <w:r w:rsidR="00C30E83">
        <w:rPr>
          <w:rFonts w:eastAsia="Times New Roman" w:cs="Arial"/>
        </w:rPr>
        <w:t>.</w:t>
      </w:r>
    </w:p>
    <w:p w14:paraId="1B009C93" w14:textId="63D11A21" w:rsidR="007E3C84" w:rsidRPr="0064796A" w:rsidRDefault="007E3C84" w:rsidP="007E3C84">
      <w:pPr>
        <w:spacing w:after="200"/>
        <w:contextualSpacing/>
      </w:pPr>
      <w:r>
        <w:t xml:space="preserve">The </w:t>
      </w:r>
      <w:r>
        <w:fldChar w:fldCharType="begin"/>
      </w:r>
      <w:r>
        <w:instrText xml:space="preserve"> REF _Ref517687394 \h </w:instrText>
      </w:r>
      <w:r>
        <w:fldChar w:fldCharType="separate"/>
      </w:r>
      <w:r w:rsidR="008A3E9F" w:rsidRPr="0064796A">
        <w:t xml:space="preserve">Table </w:t>
      </w:r>
      <w:r w:rsidR="008A3E9F">
        <w:rPr>
          <w:noProof/>
        </w:rPr>
        <w:t>28</w:t>
      </w:r>
      <w:r>
        <w:fldChar w:fldCharType="end"/>
      </w:r>
      <w:r>
        <w:t xml:space="preserve"> lists </w:t>
      </w:r>
      <w:r w:rsidR="44359EB6" w:rsidRPr="0064796A">
        <w:t xml:space="preserve">the changes made in </w:t>
      </w:r>
      <w:r w:rsidR="00D231BB">
        <w:t xml:space="preserve">each section of </w:t>
      </w:r>
      <w:r w:rsidR="44359EB6" w:rsidRPr="0064796A">
        <w:t xml:space="preserve">this </w:t>
      </w:r>
      <w:r w:rsidR="00E81B57">
        <w:t>2020</w:t>
      </w:r>
      <w:r w:rsidR="44359EB6" w:rsidRPr="0064796A">
        <w:t xml:space="preserve"> CMS QRDA </w:t>
      </w:r>
      <w:r w:rsidR="00701ED6">
        <w:t>Eligible Clinician</w:t>
      </w:r>
      <w:r w:rsidR="00521C5A">
        <w:t>s and EPs</w:t>
      </w:r>
      <w:r w:rsidR="00701ED6">
        <w:t xml:space="preserve"> </w:t>
      </w:r>
      <w:r w:rsidR="44359EB6" w:rsidRPr="0064796A">
        <w:t xml:space="preserve">Implementation Guide since the release of </w:t>
      </w:r>
      <w:r w:rsidR="00E81B57">
        <w:t>2019</w:t>
      </w:r>
      <w:r w:rsidR="44359EB6" w:rsidRPr="0064796A">
        <w:t xml:space="preserve"> CMS QRDA Implementation Guide.</w:t>
      </w:r>
      <w:r w:rsidR="00DC007B">
        <w:t xml:space="preserve"> </w:t>
      </w:r>
    </w:p>
    <w:p w14:paraId="7B062FC6" w14:textId="55A670F6" w:rsidR="009920BF" w:rsidRPr="0064796A" w:rsidRDefault="003B5068" w:rsidP="0014661A">
      <w:pPr>
        <w:pStyle w:val="Caption"/>
      </w:pPr>
      <w:bookmarkStart w:id="1085" w:name="_Ref517687394"/>
      <w:bookmarkStart w:id="1086" w:name="_Toc502191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28</w:t>
      </w:r>
      <w:r w:rsidR="005D5A2F">
        <w:rPr>
          <w:noProof/>
        </w:rPr>
        <w:fldChar w:fldCharType="end"/>
      </w:r>
      <w:bookmarkEnd w:id="1085"/>
      <w:r w:rsidRPr="0064796A">
        <w:t xml:space="preserve">: </w:t>
      </w:r>
      <w:r w:rsidR="009920BF" w:rsidRPr="0064796A">
        <w:t>Changes M</w:t>
      </w:r>
      <w:r w:rsidR="00AA3C2C" w:rsidRPr="0064796A">
        <w:t xml:space="preserve">ade </w:t>
      </w:r>
      <w:r w:rsidR="006C4949">
        <w:t>to</w:t>
      </w:r>
      <w:r w:rsidR="00AA3C2C" w:rsidRPr="0064796A">
        <w:t xml:space="preserve"> </w:t>
      </w:r>
      <w:r w:rsidR="006C4949">
        <w:t xml:space="preserve">the </w:t>
      </w:r>
      <w:r w:rsidR="00AA3C2C" w:rsidRPr="0064796A">
        <w:t>201</w:t>
      </w:r>
      <w:r w:rsidR="007505C4">
        <w:t>9</w:t>
      </w:r>
      <w:r w:rsidR="00AA3C2C" w:rsidRPr="0064796A">
        <w:t xml:space="preserve"> CMS Eligible Clinician</w:t>
      </w:r>
      <w:r w:rsidR="00521C5A">
        <w:t>s and EPs</w:t>
      </w:r>
      <w:r w:rsidR="00AA3C2C" w:rsidRPr="0064796A">
        <w:t xml:space="preserve"> QRDA IG </w:t>
      </w:r>
      <w:r w:rsidR="009920BF" w:rsidRPr="0064796A">
        <w:t>from 201</w:t>
      </w:r>
      <w:r w:rsidR="007505C4">
        <w:t>8</w:t>
      </w:r>
      <w:r w:rsidR="009920BF" w:rsidRPr="0064796A">
        <w:t xml:space="preserve"> CMS QRDA IG</w:t>
      </w:r>
      <w:bookmarkEnd w:id="1086"/>
    </w:p>
    <w:tbl>
      <w:tblPr>
        <w:tblStyle w:val="TableGrid1"/>
        <w:tblW w:w="4964" w:type="pct"/>
        <w:jc w:val="center"/>
        <w:tblLayout w:type="fixed"/>
        <w:tblLook w:val="0620" w:firstRow="1" w:lastRow="0" w:firstColumn="0" w:lastColumn="0" w:noHBand="1" w:noVBand="1"/>
      </w:tblPr>
      <w:tblGrid>
        <w:gridCol w:w="2177"/>
        <w:gridCol w:w="3672"/>
        <w:gridCol w:w="3672"/>
      </w:tblGrid>
      <w:tr w:rsidR="00BB1A1D" w:rsidRPr="00B324A4" w14:paraId="402B2EB9" w14:textId="77777777" w:rsidTr="000B6E02">
        <w:trPr>
          <w:cantSplit/>
          <w:tblHeader/>
          <w:jc w:val="center"/>
        </w:trPr>
        <w:tc>
          <w:tcPr>
            <w:tcW w:w="2177"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3763BE3C" w14:textId="436B957C" w:rsidR="00BB1A1D" w:rsidRPr="00B324A4" w:rsidRDefault="00BB1A1D" w:rsidP="00B324A4">
            <w:pPr>
              <w:keepNext/>
              <w:spacing w:line="220" w:lineRule="exact"/>
              <w:rPr>
                <w:rFonts w:eastAsia="Times New Roman" w:cs="Arial"/>
                <w:b/>
                <w:bCs/>
                <w:color w:val="FFFFFF" w:themeColor="background1"/>
                <w:sz w:val="20"/>
                <w:szCs w:val="20"/>
              </w:rPr>
            </w:pPr>
            <w:r>
              <w:rPr>
                <w:rFonts w:eastAsia="Times New Roman" w:cs="Arial"/>
                <w:b/>
                <w:bCs/>
                <w:color w:val="FFFFFF" w:themeColor="background1"/>
                <w:sz w:val="20"/>
                <w:szCs w:val="20"/>
              </w:rPr>
              <w:t>Section Heading</w:t>
            </w:r>
          </w:p>
        </w:tc>
        <w:tc>
          <w:tcPr>
            <w:tcW w:w="3672" w:type="dxa"/>
            <w:tcBorders>
              <w:top w:val="single" w:sz="4" w:space="0" w:color="auto"/>
              <w:left w:val="single" w:sz="4" w:space="0" w:color="auto"/>
              <w:bottom w:val="single" w:sz="4" w:space="0" w:color="auto"/>
              <w:right w:val="single" w:sz="4" w:space="0" w:color="auto"/>
            </w:tcBorders>
            <w:shd w:val="clear" w:color="auto" w:fill="1F497D" w:themeFill="text2"/>
          </w:tcPr>
          <w:p w14:paraId="048E9822" w14:textId="28B06DEC" w:rsidR="00BB1A1D" w:rsidRPr="007F4328" w:rsidRDefault="00BB1A1D" w:rsidP="00A80D15">
            <w:pPr>
              <w:keepNext/>
              <w:rPr>
                <w:rFonts w:eastAsia="Arial,Courier New,Times New Rom" w:cs="Arial"/>
                <w:b/>
                <w:bCs/>
                <w:color w:val="FFFFFF" w:themeColor="background1"/>
                <w:sz w:val="20"/>
                <w:szCs w:val="20"/>
              </w:rPr>
            </w:pPr>
            <w:r>
              <w:rPr>
                <w:rFonts w:eastAsia="Arial,Courier New,Times New Rom" w:cs="Arial"/>
                <w:b/>
                <w:bCs/>
                <w:color w:val="FFFFFF" w:themeColor="background1"/>
                <w:sz w:val="20"/>
                <w:szCs w:val="20"/>
              </w:rPr>
              <w:t>2018</w:t>
            </w:r>
            <w:r w:rsidRPr="007F4328">
              <w:rPr>
                <w:rFonts w:eastAsia="Arial,Courier New,Times New Rom" w:cs="Arial"/>
                <w:b/>
                <w:bCs/>
                <w:color w:val="FFFFFF" w:themeColor="background1"/>
                <w:sz w:val="20"/>
                <w:szCs w:val="20"/>
              </w:rPr>
              <w:t xml:space="preserve"> CMS </w:t>
            </w:r>
            <w:r>
              <w:rPr>
                <w:rFonts w:eastAsia="Arial,Courier New,Times New Rom" w:cs="Arial"/>
                <w:b/>
                <w:bCs/>
                <w:color w:val="FFFFFF" w:themeColor="background1"/>
                <w:sz w:val="20"/>
                <w:szCs w:val="20"/>
              </w:rPr>
              <w:t xml:space="preserve">QRDA </w:t>
            </w:r>
            <w:r w:rsidRPr="007F4328">
              <w:rPr>
                <w:rFonts w:eastAsia="Arial,Courier New,Times New Rom" w:cs="Arial"/>
                <w:b/>
                <w:bCs/>
                <w:color w:val="FFFFFF" w:themeColor="background1"/>
                <w:sz w:val="20"/>
                <w:szCs w:val="20"/>
              </w:rPr>
              <w:t>III Eligible Clinicians and EPs IG</w:t>
            </w:r>
            <w:r w:rsidR="00DD1F2D">
              <w:rPr>
                <w:rFonts w:eastAsia="Arial,Courier New,Times New Rom" w:cs="Arial"/>
                <w:b/>
                <w:bCs/>
                <w:color w:val="FFFFFF" w:themeColor="background1"/>
                <w:sz w:val="20"/>
                <w:szCs w:val="20"/>
              </w:rPr>
              <w:t>, V2 (07/28/18)</w:t>
            </w:r>
          </w:p>
        </w:tc>
        <w:tc>
          <w:tcPr>
            <w:tcW w:w="3672"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0885CEA7" w14:textId="56653AD3" w:rsidR="00BB1A1D" w:rsidRPr="00A80D15" w:rsidRDefault="00BB1A1D" w:rsidP="00A80D15">
            <w:pPr>
              <w:keepNext/>
            </w:pPr>
            <w:r w:rsidRPr="007F4328">
              <w:rPr>
                <w:rFonts w:eastAsia="Arial,Courier New,Times New Rom" w:cs="Arial"/>
                <w:b/>
                <w:bCs/>
                <w:color w:val="FFFFFF" w:themeColor="background1"/>
                <w:sz w:val="20"/>
                <w:szCs w:val="20"/>
              </w:rPr>
              <w:t>201</w:t>
            </w:r>
            <w:r>
              <w:rPr>
                <w:rFonts w:eastAsia="Arial,Courier New,Times New Rom" w:cs="Arial"/>
                <w:b/>
                <w:bCs/>
                <w:color w:val="FFFFFF" w:themeColor="background1"/>
                <w:sz w:val="20"/>
                <w:szCs w:val="20"/>
              </w:rPr>
              <w:t>9</w:t>
            </w:r>
            <w:r w:rsidRPr="007F4328">
              <w:rPr>
                <w:rFonts w:eastAsia="Arial,Courier New,Times New Rom" w:cs="Arial"/>
                <w:b/>
                <w:bCs/>
                <w:color w:val="FFFFFF" w:themeColor="background1"/>
                <w:sz w:val="20"/>
                <w:szCs w:val="20"/>
              </w:rPr>
              <w:t xml:space="preserve"> CMS </w:t>
            </w:r>
            <w:r>
              <w:rPr>
                <w:rFonts w:eastAsia="Arial,Courier New,Times New Rom" w:cs="Arial"/>
                <w:b/>
                <w:bCs/>
                <w:color w:val="FFFFFF" w:themeColor="background1"/>
                <w:sz w:val="20"/>
                <w:szCs w:val="20"/>
              </w:rPr>
              <w:t xml:space="preserve">QRDA </w:t>
            </w:r>
            <w:r w:rsidRPr="007F4328">
              <w:rPr>
                <w:rFonts w:eastAsia="Arial,Courier New,Times New Rom" w:cs="Arial"/>
                <w:b/>
                <w:bCs/>
                <w:color w:val="FFFFFF" w:themeColor="background1"/>
                <w:sz w:val="20"/>
                <w:szCs w:val="20"/>
              </w:rPr>
              <w:t>III Eligible Clinicians and EPs IG</w:t>
            </w:r>
          </w:p>
        </w:tc>
      </w:tr>
      <w:tr w:rsidR="00BB1A1D" w:rsidRPr="00F329F6" w14:paraId="746F80C7"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94FD541" w14:textId="08C19633" w:rsidR="00BB1A1D" w:rsidRPr="007F4328" w:rsidRDefault="00BB1A1D" w:rsidP="00B10BDF">
            <w:pPr>
              <w:spacing w:line="220" w:lineRule="exact"/>
              <w:rPr>
                <w:rFonts w:eastAsia="Arial,Arial,Times New Roman,+mn" w:cs="Arial"/>
                <w:caps/>
                <w:sz w:val="20"/>
                <w:szCs w:val="20"/>
              </w:rPr>
            </w:pPr>
            <w:r>
              <w:rPr>
                <w:rFonts w:eastAsia="Arial,Arial,Times New Roman,+mn" w:cs="Arial"/>
                <w:sz w:val="20"/>
                <w:szCs w:val="20"/>
              </w:rPr>
              <w:t>Overall</w:t>
            </w:r>
          </w:p>
        </w:tc>
        <w:tc>
          <w:tcPr>
            <w:tcW w:w="3672" w:type="dxa"/>
            <w:tcBorders>
              <w:top w:val="single" w:sz="4" w:space="0" w:color="auto"/>
              <w:left w:val="single" w:sz="4" w:space="0" w:color="auto"/>
              <w:bottom w:val="single" w:sz="4" w:space="0" w:color="auto"/>
              <w:right w:val="single" w:sz="4" w:space="0" w:color="auto"/>
            </w:tcBorders>
          </w:tcPr>
          <w:p w14:paraId="57C7641E" w14:textId="7B43F3D6" w:rsidR="00BB1A1D" w:rsidRDefault="00DD1F2D" w:rsidP="00B10BDF">
            <w:pPr>
              <w:spacing w:line="260" w:lineRule="exact"/>
              <w:rPr>
                <w:rFonts w:eastAsia="Arial" w:cs="Arial"/>
                <w:sz w:val="20"/>
                <w:szCs w:val="20"/>
              </w:rPr>
            </w:pPr>
            <w:r>
              <w:rPr>
                <w:rFonts w:eastAsia="Arial" w:cs="Arial"/>
                <w:sz w:val="20"/>
                <w:szCs w:val="20"/>
              </w:rPr>
              <w:t>“Advancing Care Information” was renamed to “Promoting Interoperability" in 2018 CMS QRDA III IG,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B520EB" w14:textId="6D6F095F" w:rsidR="00BB1A1D" w:rsidRPr="00F329F6" w:rsidRDefault="00BB1A1D" w:rsidP="00B10BDF">
            <w:pPr>
              <w:spacing w:line="260" w:lineRule="exact"/>
              <w:rPr>
                <w:rFonts w:eastAsia="Arial" w:cs="Arial"/>
                <w:sz w:val="20"/>
                <w:szCs w:val="20"/>
              </w:rPr>
            </w:pPr>
            <w:r>
              <w:rPr>
                <w:rFonts w:eastAsia="Arial" w:cs="Arial"/>
                <w:sz w:val="20"/>
                <w:szCs w:val="20"/>
              </w:rPr>
              <w:t>Renamed “Advancing Care Information” to “Promoting Interoperability"</w:t>
            </w:r>
          </w:p>
        </w:tc>
      </w:tr>
      <w:tr w:rsidR="00BB1A1D" w:rsidRPr="00F329F6" w14:paraId="2D658939"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F2FB332" w14:textId="24A885E0" w:rsidR="00BB1A1D" w:rsidRPr="001A3A26" w:rsidRDefault="00BB1A1D" w:rsidP="00F329F6">
            <w:pPr>
              <w:spacing w:before="120" w:line="220" w:lineRule="exact"/>
              <w:rPr>
                <w:rFonts w:eastAsia="Arial,Arial,Times New Roman,+mn" w:cs="Arial"/>
                <w:sz w:val="20"/>
                <w:szCs w:val="20"/>
              </w:rPr>
            </w:pPr>
            <w:r>
              <w:rPr>
                <w:rFonts w:eastAsia="Arial,Arial,Times New Roman,+mn" w:cs="Arial"/>
                <w:caps/>
                <w:sz w:val="20"/>
                <w:szCs w:val="20"/>
              </w:rPr>
              <w:t xml:space="preserve">3.2 </w:t>
            </w:r>
            <w:r>
              <w:rPr>
                <w:rFonts w:eastAsia="Arial,Arial,Times New Roman,+mn" w:cs="Arial"/>
                <w:sz w:val="20"/>
                <w:szCs w:val="20"/>
              </w:rPr>
              <w:t>How to Read this QRDA III Guide</w:t>
            </w:r>
          </w:p>
        </w:tc>
        <w:tc>
          <w:tcPr>
            <w:tcW w:w="3672" w:type="dxa"/>
            <w:tcBorders>
              <w:top w:val="single" w:sz="4" w:space="0" w:color="auto"/>
              <w:left w:val="single" w:sz="4" w:space="0" w:color="auto"/>
              <w:bottom w:val="single" w:sz="4" w:space="0" w:color="auto"/>
              <w:right w:val="single" w:sz="4" w:space="0" w:color="auto"/>
            </w:tcBorders>
          </w:tcPr>
          <w:p w14:paraId="40211DBF" w14:textId="16A0BE17" w:rsidR="00BB1A1D" w:rsidRDefault="00BB1A1D" w:rsidP="007E5F32">
            <w:pPr>
              <w:spacing w:before="120" w:line="260" w:lineRule="exact"/>
              <w:rPr>
                <w:rFonts w:eastAsia="Arial" w:cs="Arial"/>
                <w:sz w:val="20"/>
                <w:szCs w:val="20"/>
              </w:rPr>
            </w:pPr>
            <w:r>
              <w:rPr>
                <w:rFonts w:eastAsia="Arial" w:cs="Arial"/>
                <w:sz w:val="20"/>
                <w:szCs w:val="20"/>
              </w:rPr>
              <w:t>n/a</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3FA5F4E" w14:textId="1758AE3D" w:rsidR="00BB1A1D" w:rsidRPr="00F329F6" w:rsidRDefault="00BB1A1D" w:rsidP="007E5F32">
            <w:pPr>
              <w:spacing w:before="120" w:line="260" w:lineRule="exact"/>
              <w:rPr>
                <w:rFonts w:eastAsia="Arial" w:cs="Arial"/>
                <w:sz w:val="20"/>
                <w:szCs w:val="20"/>
              </w:rPr>
            </w:pPr>
            <w:r>
              <w:rPr>
                <w:rFonts w:eastAsia="Arial" w:cs="Arial"/>
                <w:sz w:val="20"/>
                <w:szCs w:val="20"/>
              </w:rPr>
              <w:t xml:space="preserve">Language is updated to describe 1) the new convention of </w:t>
            </w:r>
            <w:proofErr w:type="spellStart"/>
            <w:r>
              <w:rPr>
                <w:rFonts w:eastAsia="Arial" w:cs="Arial"/>
                <w:sz w:val="20"/>
                <w:szCs w:val="20"/>
              </w:rPr>
              <w:t>of</w:t>
            </w:r>
            <w:proofErr w:type="spellEnd"/>
            <w:r>
              <w:rPr>
                <w:rFonts w:eastAsia="Arial" w:cs="Arial"/>
                <w:sz w:val="20"/>
                <w:szCs w:val="20"/>
              </w:rPr>
              <w:t xml:space="preserve"> using “CMS_” prefix and “_C01” postfix to indicate </w:t>
            </w:r>
            <w:proofErr w:type="gramStart"/>
            <w:r>
              <w:rPr>
                <w:rFonts w:eastAsia="Arial" w:cs="Arial"/>
                <w:sz w:val="20"/>
                <w:szCs w:val="20"/>
              </w:rPr>
              <w:t>CMS specific conformance statements, and 2) the base HL7 QRDA III STU R2.1</w:t>
            </w:r>
            <w:proofErr w:type="gramEnd"/>
            <w:r>
              <w:rPr>
                <w:rFonts w:eastAsia="Arial" w:cs="Arial"/>
                <w:sz w:val="20"/>
                <w:szCs w:val="20"/>
              </w:rPr>
              <w:t xml:space="preserve"> must be referenced in addition to this guide for implementations.</w:t>
            </w:r>
          </w:p>
        </w:tc>
      </w:tr>
      <w:tr w:rsidR="00BB1A1D" w:rsidRPr="00F329F6" w14:paraId="2672FE46"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3AC3F3B" w14:textId="20A4CB0E" w:rsidR="00BB1A1D" w:rsidRPr="00F329F6" w:rsidRDefault="00BB1A1D" w:rsidP="00F329F6">
            <w:pPr>
              <w:spacing w:before="120" w:line="220" w:lineRule="exact"/>
              <w:rPr>
                <w:rStyle w:val="keyword"/>
              </w:rPr>
            </w:pPr>
            <w:r w:rsidRPr="007F4328">
              <w:rPr>
                <w:rFonts w:eastAsia="Arial,Arial,Times New Roman,+mn" w:cs="Arial"/>
                <w:caps/>
                <w:sz w:val="20"/>
                <w:szCs w:val="20"/>
              </w:rPr>
              <w:t>4</w:t>
            </w:r>
            <w:r w:rsidRPr="00F329F6">
              <w:rPr>
                <w:rFonts w:eastAsia="Arial,Arial,Times New Roman,+mn" w:cs="Arial"/>
                <w:b/>
                <w:bCs/>
                <w:caps/>
                <w:sz w:val="20"/>
                <w:szCs w:val="20"/>
              </w:rPr>
              <w:t xml:space="preserve"> </w:t>
            </w:r>
            <w:r w:rsidRPr="007F4328">
              <w:rPr>
                <w:rFonts w:eastAsia="Arial,Arial,Times New Roman,+mn" w:cs="Arial"/>
                <w:caps/>
                <w:sz w:val="20"/>
                <w:szCs w:val="20"/>
              </w:rPr>
              <w:t>QRDA</w:t>
            </w:r>
            <w:r w:rsidRPr="00F329F6">
              <w:rPr>
                <w:rFonts w:eastAsia="Arial,Arial,Times New Roman,+mn" w:cs="Arial"/>
                <w:b/>
                <w:bCs/>
                <w:caps/>
                <w:sz w:val="20"/>
                <w:szCs w:val="20"/>
              </w:rPr>
              <w:t xml:space="preserve"> </w:t>
            </w:r>
            <w:r w:rsidRPr="00F329F6">
              <w:rPr>
                <w:rFonts w:eastAsia="Arial,Arial,Times New Roman,+mn" w:cs="Arial"/>
                <w:sz w:val="20"/>
                <w:szCs w:val="20"/>
              </w:rPr>
              <w:t>Category III Submission Rules</w:t>
            </w:r>
          </w:p>
        </w:tc>
        <w:tc>
          <w:tcPr>
            <w:tcW w:w="3672" w:type="dxa"/>
            <w:tcBorders>
              <w:top w:val="single" w:sz="4" w:space="0" w:color="auto"/>
              <w:left w:val="single" w:sz="4" w:space="0" w:color="auto"/>
              <w:bottom w:val="single" w:sz="4" w:space="0" w:color="auto"/>
              <w:right w:val="single" w:sz="4" w:space="0" w:color="auto"/>
            </w:tcBorders>
          </w:tcPr>
          <w:p w14:paraId="0F99875A" w14:textId="2FA9490E" w:rsidR="00BB1A1D" w:rsidRPr="00F329F6" w:rsidRDefault="00BB1A1D" w:rsidP="00CC0C91">
            <w:pPr>
              <w:spacing w:before="120" w:line="260" w:lineRule="exact"/>
              <w:rPr>
                <w:rFonts w:eastAsia="Arial" w:cs="Arial"/>
                <w:sz w:val="20"/>
                <w:szCs w:val="20"/>
              </w:rPr>
            </w:pPr>
            <w:r>
              <w:rPr>
                <w:rFonts w:eastAsia="Arial" w:cs="Arial"/>
                <w:sz w:val="20"/>
                <w:szCs w:val="20"/>
              </w:rPr>
              <w:t>Submission rules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20293FA" w14:textId="517EFC15" w:rsidR="00BB1A1D" w:rsidRPr="00F329F6" w:rsidRDefault="00BB1A1D" w:rsidP="00CC0C91">
            <w:pPr>
              <w:spacing w:before="120" w:line="260" w:lineRule="exact"/>
              <w:rPr>
                <w:rFonts w:eastAsia="Arial" w:cs="Arial"/>
                <w:sz w:val="20"/>
                <w:szCs w:val="20"/>
              </w:rPr>
            </w:pPr>
            <w:r w:rsidRPr="00F329F6">
              <w:rPr>
                <w:rFonts w:eastAsia="Arial" w:cs="Arial"/>
                <w:sz w:val="20"/>
                <w:szCs w:val="20"/>
              </w:rPr>
              <w:t xml:space="preserve">Language is updated to reflect the requirement updates for the </w:t>
            </w:r>
            <w:r>
              <w:rPr>
                <w:rFonts w:eastAsia="Arial" w:cs="Arial"/>
                <w:sz w:val="20"/>
                <w:szCs w:val="20"/>
              </w:rPr>
              <w:t>2019</w:t>
            </w:r>
            <w:r w:rsidRPr="00F329F6">
              <w:rPr>
                <w:rFonts w:eastAsia="Arial" w:cs="Arial"/>
                <w:sz w:val="20"/>
                <w:szCs w:val="20"/>
              </w:rPr>
              <w:t xml:space="preserve"> performance period.</w:t>
            </w:r>
          </w:p>
        </w:tc>
      </w:tr>
      <w:tr w:rsidR="00BB1A1D" w:rsidRPr="00F329F6" w14:paraId="44A4163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E2FCB9" w14:textId="214F0F34" w:rsidR="00BB1A1D" w:rsidRDefault="00BB1A1D" w:rsidP="002F66A5">
            <w:pPr>
              <w:spacing w:before="120" w:line="220" w:lineRule="exact"/>
              <w:rPr>
                <w:rFonts w:eastAsia="Arial,Arial,Times New Roman,+mn" w:cs="Arial"/>
                <w:caps/>
                <w:sz w:val="20"/>
                <w:szCs w:val="20"/>
              </w:rPr>
            </w:pPr>
            <w:r>
              <w:rPr>
                <w:rFonts w:eastAsia="Arial,Arial,Times New Roman,+mn" w:cs="Arial"/>
                <w:caps/>
                <w:sz w:val="20"/>
                <w:szCs w:val="20"/>
              </w:rPr>
              <w:t xml:space="preserve">5.1 </w:t>
            </w:r>
            <w:r>
              <w:rPr>
                <w:rFonts w:eastAsia="Arial,Arial,Times New Roman,+mn" w:cs="Arial"/>
                <w:sz w:val="20"/>
                <w:szCs w:val="20"/>
              </w:rPr>
              <w:t>Document-Level Template: QRDA C</w:t>
            </w:r>
            <w:r w:rsidRPr="00F329F6">
              <w:rPr>
                <w:rFonts w:eastAsia="Arial,Arial,Times New Roman,+mn" w:cs="Arial"/>
                <w:sz w:val="20"/>
                <w:szCs w:val="20"/>
              </w:rPr>
              <w:t>ategory III</w:t>
            </w:r>
            <w:r>
              <w:rPr>
                <w:rFonts w:eastAsia="Arial,Arial,Times New Roman,+mn" w:cs="Arial"/>
                <w:sz w:val="20"/>
                <w:szCs w:val="20"/>
              </w:rPr>
              <w:t xml:space="preserve"> Report – CMS (V3)</w:t>
            </w:r>
          </w:p>
        </w:tc>
        <w:tc>
          <w:tcPr>
            <w:tcW w:w="3672" w:type="dxa"/>
            <w:tcBorders>
              <w:top w:val="single" w:sz="4" w:space="0" w:color="auto"/>
              <w:left w:val="single" w:sz="4" w:space="0" w:color="auto"/>
              <w:bottom w:val="single" w:sz="4" w:space="0" w:color="auto"/>
              <w:right w:val="single" w:sz="4" w:space="0" w:color="auto"/>
            </w:tcBorders>
          </w:tcPr>
          <w:p w14:paraId="26C1E61C" w14:textId="0C64699E" w:rsidR="00BB1A1D" w:rsidRPr="00B60FDF" w:rsidRDefault="00BB1A1D" w:rsidP="002F66A5">
            <w:pPr>
              <w:spacing w:before="120" w:line="260" w:lineRule="exact"/>
              <w:rPr>
                <w:sz w:val="20"/>
                <w:szCs w:val="20"/>
              </w:rPr>
            </w:pPr>
            <w:r w:rsidRPr="00B60FDF">
              <w:rPr>
                <w:sz w:val="20"/>
                <w:szCs w:val="20"/>
              </w:rPr>
              <w:t xml:space="preserve">QRDA Category III Report – CMS </w:t>
            </w:r>
            <w:r>
              <w:rPr>
                <w:sz w:val="20"/>
                <w:szCs w:val="20"/>
              </w:rPr>
              <w:t>(V2</w:t>
            </w:r>
            <w:r w:rsidRPr="00B60FDF">
              <w:rPr>
                <w:sz w:val="20"/>
                <w:szCs w:val="20"/>
              </w:rPr>
              <w:t>) (identifier urn:hl7ii:2.16.840.1.113883.10.20.27.1.2:</w:t>
            </w:r>
            <w:r>
              <w:rPr>
                <w:sz w:val="20"/>
                <w:szCs w:val="20"/>
              </w:rPr>
              <w:t>2017-07-01</w:t>
            </w:r>
            <w:r w:rsidRPr="00B60FDF">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A060306" w14:textId="0FEA3362" w:rsidR="00BB1A1D" w:rsidRPr="00B60FDF" w:rsidRDefault="00BB1A1D" w:rsidP="002F66A5">
            <w:pPr>
              <w:spacing w:before="120" w:line="260" w:lineRule="exact"/>
              <w:rPr>
                <w:rFonts w:eastAsia="Arial" w:cs="Arial"/>
                <w:sz w:val="20"/>
                <w:szCs w:val="20"/>
              </w:rPr>
            </w:pPr>
            <w:r w:rsidRPr="00B60FDF">
              <w:rPr>
                <w:sz w:val="20"/>
                <w:szCs w:val="20"/>
              </w:rPr>
              <w:t>QRDA Category III Report – CMS (V3) (identifier urn:hl7ii:2.16.840.1.113883.10.20.27.1.2:2018-05-01)</w:t>
            </w:r>
          </w:p>
        </w:tc>
      </w:tr>
      <w:tr w:rsidR="00BB1A1D" w:rsidRPr="00F329F6" w14:paraId="60E345B3" w14:textId="193D5C85"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9F5C0CB" w14:textId="6681301F" w:rsidR="00BB1A1D" w:rsidRDefault="00BB1A1D" w:rsidP="007962C0">
            <w:pPr>
              <w:spacing w:before="120" w:line="220" w:lineRule="exact"/>
              <w:rPr>
                <w:rFonts w:eastAsia="Arial,Arial,Times New Roman,+mn" w:cs="Arial"/>
                <w:caps/>
                <w:sz w:val="20"/>
                <w:szCs w:val="20"/>
              </w:rPr>
            </w:pPr>
            <w:r>
              <w:rPr>
                <w:rFonts w:eastAsia="Arial,Arial,Times New Roman,+mn" w:cs="Arial"/>
                <w:caps/>
                <w:sz w:val="20"/>
                <w:szCs w:val="20"/>
              </w:rPr>
              <w:t xml:space="preserve">5.1.1 </w:t>
            </w:r>
            <w:proofErr w:type="spellStart"/>
            <w:r>
              <w:rPr>
                <w:rFonts w:eastAsia="Arial,Arial,Times New Roman,+mn" w:cs="Arial"/>
                <w:sz w:val="20"/>
                <w:szCs w:val="20"/>
              </w:rPr>
              <w:t>informationRecipient</w:t>
            </w:r>
            <w:proofErr w:type="spellEnd"/>
          </w:p>
          <w:p w14:paraId="6EA2BAF3" w14:textId="05200309" w:rsidR="00BB1A1D" w:rsidRDefault="00BB1A1D" w:rsidP="007962C0">
            <w:pPr>
              <w:spacing w:before="120" w:line="220" w:lineRule="exact"/>
              <w:rPr>
                <w:rFonts w:eastAsia="Arial,Arial,Times New Roman,+mn" w:cs="Arial"/>
                <w:sz w:val="20"/>
                <w:szCs w:val="20"/>
              </w:rPr>
            </w:pPr>
            <w:r>
              <w:rPr>
                <w:rFonts w:eastAsia="Arial,Arial,Times New Roman,+mn" w:cs="Arial"/>
                <w:sz w:val="20"/>
                <w:szCs w:val="20"/>
              </w:rPr>
              <w:t>Table 3</w:t>
            </w:r>
          </w:p>
          <w:p w14:paraId="6E73E460" w14:textId="6AFD8134" w:rsidR="00BB1A1D" w:rsidRDefault="00BB1A1D" w:rsidP="007962C0">
            <w:pPr>
              <w:spacing w:before="120" w:line="220" w:lineRule="exact"/>
              <w:rPr>
                <w:rFonts w:eastAsia="Arial,Arial,Times New Roman,+mn" w:cs="Arial"/>
                <w:caps/>
                <w:sz w:val="20"/>
                <w:szCs w:val="20"/>
              </w:rPr>
            </w:pPr>
            <w:r>
              <w:rPr>
                <w:rFonts w:eastAsia="Arial,Arial,Times New Roman,+mn" w:cs="Arial"/>
                <w:sz w:val="20"/>
                <w:szCs w:val="20"/>
              </w:rPr>
              <w:t>CMS Program Name</w:t>
            </w:r>
          </w:p>
        </w:tc>
        <w:tc>
          <w:tcPr>
            <w:tcW w:w="3672" w:type="dxa"/>
            <w:tcBorders>
              <w:top w:val="single" w:sz="4" w:space="0" w:color="auto"/>
              <w:left w:val="single" w:sz="4" w:space="0" w:color="auto"/>
              <w:bottom w:val="single" w:sz="4" w:space="0" w:color="auto"/>
              <w:right w:val="single" w:sz="4" w:space="0" w:color="auto"/>
            </w:tcBorders>
          </w:tcPr>
          <w:p w14:paraId="223E2E60" w14:textId="1ABB081F" w:rsidR="00BB1A1D" w:rsidRDefault="00CF64BF" w:rsidP="007962C0">
            <w:pPr>
              <w:spacing w:before="120" w:line="260" w:lineRule="exact"/>
              <w:rPr>
                <w:rFonts w:eastAsia="Arial" w:cs="Arial"/>
                <w:sz w:val="20"/>
                <w:szCs w:val="20"/>
              </w:rPr>
            </w:pPr>
            <w:r>
              <w:rPr>
                <w:rFonts w:eastAsia="Arial" w:cs="Arial"/>
                <w:sz w:val="20"/>
                <w:szCs w:val="20"/>
              </w:rPr>
              <w:t>MIPS_VIRTUALGROUP was added to the 2018 CMS QRDA III IG,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2483485" w14:textId="6BF9C13A" w:rsidR="00BB1A1D" w:rsidRDefault="00BB1A1D" w:rsidP="007962C0">
            <w:pPr>
              <w:spacing w:before="120" w:line="260" w:lineRule="exact"/>
              <w:rPr>
                <w:rFonts w:eastAsia="Arial" w:cs="Arial"/>
                <w:sz w:val="20"/>
                <w:szCs w:val="20"/>
              </w:rPr>
            </w:pPr>
            <w:r>
              <w:rPr>
                <w:rFonts w:eastAsia="Arial" w:cs="Arial"/>
                <w:sz w:val="20"/>
                <w:szCs w:val="20"/>
              </w:rPr>
              <w:t>CPCPLUS</w:t>
            </w:r>
          </w:p>
          <w:p w14:paraId="27137C81" w14:textId="6776ACED" w:rsidR="00BB1A1D" w:rsidRDefault="00BB1A1D" w:rsidP="007962C0">
            <w:pPr>
              <w:spacing w:before="120" w:line="260" w:lineRule="exact"/>
              <w:rPr>
                <w:rFonts w:eastAsia="Arial" w:cs="Arial"/>
                <w:sz w:val="20"/>
                <w:szCs w:val="20"/>
              </w:rPr>
            </w:pPr>
            <w:r>
              <w:rPr>
                <w:rFonts w:eastAsia="Arial" w:cs="Arial"/>
                <w:sz w:val="20"/>
                <w:szCs w:val="20"/>
              </w:rPr>
              <w:t>MIPS_INDIV</w:t>
            </w:r>
          </w:p>
          <w:p w14:paraId="4D4944D2" w14:textId="4ED4FECD" w:rsidR="00BB1A1D" w:rsidRDefault="00BB1A1D" w:rsidP="007962C0">
            <w:pPr>
              <w:spacing w:before="120" w:line="260" w:lineRule="exact"/>
              <w:rPr>
                <w:rFonts w:eastAsia="Arial" w:cs="Arial"/>
                <w:sz w:val="20"/>
                <w:szCs w:val="20"/>
              </w:rPr>
            </w:pPr>
            <w:r>
              <w:rPr>
                <w:rFonts w:eastAsia="Arial" w:cs="Arial"/>
                <w:sz w:val="20"/>
                <w:szCs w:val="20"/>
              </w:rPr>
              <w:t>MIPS_GROUP</w:t>
            </w:r>
          </w:p>
          <w:p w14:paraId="6F0D2265" w14:textId="5C3FDE3B" w:rsidR="00BB1A1D" w:rsidRDefault="00BB1A1D" w:rsidP="007962C0">
            <w:pPr>
              <w:spacing w:before="120" w:line="260" w:lineRule="exact"/>
              <w:rPr>
                <w:rFonts w:eastAsia="Arial" w:cs="Arial"/>
                <w:sz w:val="20"/>
                <w:szCs w:val="20"/>
              </w:rPr>
            </w:pPr>
            <w:r>
              <w:rPr>
                <w:rFonts w:eastAsia="Arial" w:cs="Arial"/>
                <w:sz w:val="20"/>
                <w:szCs w:val="20"/>
              </w:rPr>
              <w:t>MIPS_VIRTUALGROUP</w:t>
            </w:r>
          </w:p>
        </w:tc>
      </w:tr>
      <w:tr w:rsidR="00BB1A1D" w:rsidRPr="00F329F6" w14:paraId="25F88C69"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CC8B217" w14:textId="6B2F172A" w:rsidR="00BB1A1D" w:rsidRDefault="00BB1A1D" w:rsidP="00B77A5E">
            <w:pPr>
              <w:spacing w:before="120" w:line="220" w:lineRule="exact"/>
              <w:rPr>
                <w:rFonts w:eastAsia="Arial,Arial,Times New Roman,+mn" w:cs="Arial"/>
                <w:caps/>
                <w:sz w:val="20"/>
                <w:szCs w:val="20"/>
              </w:rPr>
            </w:pPr>
            <w:r>
              <w:rPr>
                <w:rFonts w:eastAsia="Arial,Arial,Times New Roman,+mn" w:cs="Arial"/>
                <w:caps/>
                <w:sz w:val="20"/>
                <w:szCs w:val="20"/>
              </w:rPr>
              <w:lastRenderedPageBreak/>
              <w:t xml:space="preserve">5.1.3 </w:t>
            </w:r>
            <w:proofErr w:type="spellStart"/>
            <w:r>
              <w:rPr>
                <w:rFonts w:eastAsia="Arial" w:cs="Arial"/>
                <w:sz w:val="20"/>
                <w:szCs w:val="20"/>
              </w:rPr>
              <w:t>documentationOf</w:t>
            </w:r>
            <w:proofErr w:type="spellEnd"/>
          </w:p>
        </w:tc>
        <w:tc>
          <w:tcPr>
            <w:tcW w:w="3672" w:type="dxa"/>
            <w:tcBorders>
              <w:top w:val="single" w:sz="4" w:space="0" w:color="auto"/>
              <w:left w:val="single" w:sz="4" w:space="0" w:color="auto"/>
              <w:bottom w:val="single" w:sz="4" w:space="0" w:color="auto"/>
              <w:right w:val="single" w:sz="4" w:space="0" w:color="auto"/>
            </w:tcBorders>
          </w:tcPr>
          <w:p w14:paraId="64B9F9B6" w14:textId="77777777" w:rsidR="00BB1A1D" w:rsidRPr="00655A1B" w:rsidRDefault="00BB1A1D" w:rsidP="00F02227">
            <w:pPr>
              <w:spacing w:line="260" w:lineRule="atLeast"/>
              <w:rPr>
                <w:rFonts w:cs="Arial"/>
                <w:sz w:val="20"/>
                <w:szCs w:val="20"/>
              </w:rPr>
            </w:pPr>
            <w:r w:rsidRPr="00655A1B">
              <w:rPr>
                <w:rFonts w:cs="Arial"/>
                <w:sz w:val="20"/>
                <w:szCs w:val="20"/>
              </w:rPr>
              <w:t xml:space="preserve">This </w:t>
            </w:r>
            <w:proofErr w:type="spellStart"/>
            <w:r w:rsidRPr="00655A1B">
              <w:rPr>
                <w:rFonts w:cs="Arial"/>
                <w:sz w:val="20"/>
                <w:szCs w:val="20"/>
              </w:rPr>
              <w:t>assignedEntity</w:t>
            </w:r>
            <w:proofErr w:type="spellEnd"/>
            <w:r w:rsidRPr="00655A1B">
              <w:rPr>
                <w:rFonts w:cs="Arial"/>
                <w:sz w:val="20"/>
                <w:szCs w:val="20"/>
              </w:rPr>
              <w:t xml:space="preserve"> </w:t>
            </w: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proofErr w:type="spellStart"/>
            <w:r w:rsidRPr="00655A1B">
              <w:rPr>
                <w:rStyle w:val="XMLnameBold"/>
                <w:rFonts w:ascii="Arial" w:hAnsi="Arial" w:cs="Arial"/>
                <w:b w:val="0"/>
                <w:szCs w:val="20"/>
              </w:rPr>
              <w:t>representedOrganization</w:t>
            </w:r>
            <w:proofErr w:type="spellEnd"/>
            <w:r w:rsidRPr="00655A1B">
              <w:rPr>
                <w:rFonts w:cs="Arial"/>
                <w:sz w:val="20"/>
                <w:szCs w:val="20"/>
              </w:rPr>
              <w:t xml:space="preserve"> (CONF:2233-18180).</w:t>
            </w:r>
          </w:p>
          <w:p w14:paraId="4DAD9495" w14:textId="77777777" w:rsidR="00BB1A1D" w:rsidRPr="00655A1B" w:rsidRDefault="00BB1A1D" w:rsidP="00F02227">
            <w:pPr>
              <w:spacing w:line="260" w:lineRule="atLeast"/>
              <w:ind w:left="144"/>
              <w:rPr>
                <w:rFonts w:cs="Arial"/>
                <w:sz w:val="20"/>
                <w:szCs w:val="20"/>
              </w:rPr>
            </w:pPr>
            <w:r w:rsidRPr="00655A1B">
              <w:rPr>
                <w:rFonts w:cs="Arial"/>
                <w:sz w:val="20"/>
                <w:szCs w:val="20"/>
              </w:rPr>
              <w:t xml:space="preserve">This </w:t>
            </w:r>
            <w:proofErr w:type="spellStart"/>
            <w:r w:rsidRPr="00655A1B">
              <w:rPr>
                <w:rFonts w:cs="Arial"/>
                <w:sz w:val="20"/>
                <w:szCs w:val="20"/>
              </w:rPr>
              <w:t>representedOrganization</w:t>
            </w:r>
            <w:proofErr w:type="spellEnd"/>
            <w:r w:rsidRPr="00655A1B">
              <w:rPr>
                <w:rFonts w:cs="Arial"/>
                <w:sz w:val="20"/>
                <w:szCs w:val="20"/>
              </w:rPr>
              <w:t xml:space="preserve"> </w:t>
            </w:r>
            <w:r w:rsidRPr="00655A1B">
              <w:rPr>
                <w:rStyle w:val="keyword"/>
                <w:b w:val="0"/>
              </w:rPr>
              <w:t>SHALL</w:t>
            </w:r>
            <w:r w:rsidRPr="00655A1B">
              <w:rPr>
                <w:rFonts w:cs="Arial"/>
                <w:sz w:val="20"/>
                <w:szCs w:val="20"/>
              </w:rPr>
              <w:t xml:space="preserve"> contain exactly one [1..1] </w:t>
            </w:r>
            <w:r w:rsidRPr="00655A1B">
              <w:rPr>
                <w:rStyle w:val="XMLnameBold"/>
                <w:rFonts w:ascii="Arial" w:hAnsi="Arial" w:cs="Arial"/>
                <w:b w:val="0"/>
                <w:szCs w:val="20"/>
              </w:rPr>
              <w:t>id</w:t>
            </w:r>
            <w:r w:rsidRPr="00655A1B">
              <w:rPr>
                <w:rFonts w:cs="Arial"/>
                <w:sz w:val="20"/>
                <w:szCs w:val="20"/>
              </w:rPr>
              <w:t xml:space="preserve"> (CONF:2233-711168) such that it</w:t>
            </w:r>
          </w:p>
          <w:p w14:paraId="1729ED53" w14:textId="77777777" w:rsidR="00BB1A1D" w:rsidRPr="00655A1B" w:rsidRDefault="00BB1A1D" w:rsidP="00F02227">
            <w:pPr>
              <w:spacing w:line="260" w:lineRule="atLeas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@root</w:t>
            </w:r>
            <w:r w:rsidRPr="00655A1B">
              <w:rPr>
                <w:rFonts w:cs="Arial"/>
                <w:sz w:val="20"/>
                <w:szCs w:val="20"/>
              </w:rPr>
              <w:t>=</w:t>
            </w:r>
            <w:r w:rsidRPr="00655A1B">
              <w:rPr>
                <w:rStyle w:val="XMLname"/>
                <w:rFonts w:ascii="Arial" w:hAnsi="Arial" w:cs="Arial"/>
                <w:noProof w:val="0"/>
                <w:sz w:val="20"/>
                <w:szCs w:val="20"/>
              </w:rPr>
              <w:t>"2.16.840.1.113883.4.2"</w:t>
            </w:r>
            <w:r w:rsidRPr="00655A1B">
              <w:rPr>
                <w:rFonts w:cs="Arial"/>
                <w:sz w:val="20"/>
                <w:szCs w:val="20"/>
              </w:rPr>
              <w:t xml:space="preserve"> Tax ID Number (CONF:2233-711171).</w:t>
            </w:r>
            <w:r w:rsidRPr="00655A1B">
              <w:rPr>
                <w:rFonts w:cs="Arial"/>
                <w:sz w:val="20"/>
                <w:szCs w:val="20"/>
              </w:rPr>
              <w:br/>
              <w:t xml:space="preserve">Note: This value specifies that this id is the organization's Tax Identification Number (TIN). </w:t>
            </w:r>
          </w:p>
          <w:p w14:paraId="3E8250C9" w14:textId="77777777" w:rsidR="00BB1A1D" w:rsidRPr="00655A1B" w:rsidRDefault="00BB1A1D" w:rsidP="00F02227">
            <w:pPr>
              <w:spacing w:line="260" w:lineRule="atLeas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@extension</w:t>
            </w:r>
            <w:r w:rsidRPr="00655A1B">
              <w:rPr>
                <w:rFonts w:cs="Arial"/>
                <w:sz w:val="20"/>
                <w:szCs w:val="20"/>
              </w:rPr>
              <w:t xml:space="preserve"> (CONF:2233-711172).</w:t>
            </w:r>
            <w:r w:rsidRPr="00655A1B">
              <w:rPr>
                <w:rFonts w:cs="Arial"/>
                <w:sz w:val="20"/>
                <w:szCs w:val="20"/>
              </w:rPr>
              <w:br/>
              <w:t xml:space="preserve">Note: This is the organization's TIN. </w:t>
            </w:r>
          </w:p>
          <w:p w14:paraId="14334BFB" w14:textId="77777777" w:rsidR="00BB1A1D" w:rsidRPr="00655A1B" w:rsidRDefault="00BB1A1D" w:rsidP="00B77A5E">
            <w:pPr>
              <w:pStyle w:val="BodyText0"/>
              <w:rPr>
                <w:sz w:val="20"/>
                <w:szCs w:val="20"/>
              </w:rPr>
            </w:pPr>
          </w:p>
          <w:p w14:paraId="781B4519" w14:textId="35DD3FE3" w:rsidR="00CF64BF" w:rsidRPr="00655A1B" w:rsidRDefault="00CF64BF" w:rsidP="00B77A5E">
            <w:pPr>
              <w:pStyle w:val="BodyText0"/>
              <w:rPr>
                <w:sz w:val="20"/>
                <w:szCs w:val="20"/>
              </w:rPr>
            </w:pPr>
            <w:r w:rsidRPr="00655A1B">
              <w:rPr>
                <w:sz w:val="20"/>
                <w:szCs w:val="20"/>
              </w:rPr>
              <w:t>Section 5.4.1 MIPS Virtual Group provided example for how to submit as a MIPS virtual group.</w:t>
            </w:r>
          </w:p>
          <w:p w14:paraId="1705DE79" w14:textId="77777777" w:rsidR="00CF64BF" w:rsidRPr="00655A1B" w:rsidRDefault="00CF64BF" w:rsidP="00B77A5E">
            <w:pPr>
              <w:pStyle w:val="BodyText0"/>
              <w:rPr>
                <w:sz w:val="20"/>
                <w:szCs w:val="20"/>
              </w:rPr>
            </w:pP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6D5F792" w14:textId="4685D33E" w:rsidR="00BB1A1D" w:rsidRPr="00655A1B" w:rsidRDefault="00BB1A1D" w:rsidP="00B77A5E">
            <w:pPr>
              <w:pStyle w:val="BodyText0"/>
              <w:rPr>
                <w:sz w:val="20"/>
                <w:szCs w:val="20"/>
              </w:rPr>
            </w:pPr>
            <w:r w:rsidRPr="00655A1B">
              <w:rPr>
                <w:sz w:val="20"/>
                <w:szCs w:val="20"/>
              </w:rPr>
              <w:t>Updated to support MIPS virtual group reporting.</w:t>
            </w:r>
          </w:p>
          <w:p w14:paraId="40B83D1A" w14:textId="77777777" w:rsidR="00BB1A1D" w:rsidRPr="00655A1B" w:rsidRDefault="00BB1A1D" w:rsidP="00B77A5E">
            <w:pPr>
              <w:pStyle w:val="BodyText0"/>
              <w:rPr>
                <w:sz w:val="20"/>
                <w:szCs w:val="20"/>
              </w:rPr>
            </w:pPr>
            <w:r w:rsidRPr="00655A1B">
              <w:rPr>
                <w:sz w:val="20"/>
                <w:szCs w:val="20"/>
              </w:rPr>
              <w:t>For MIPS virtual group reporting: it must contain exactly one performer, which contains on Virtual Group Identifier. No NPI is allowed.</w:t>
            </w:r>
          </w:p>
          <w:p w14:paraId="577A4C8C" w14:textId="2EA3AA24" w:rsidR="00BB1A1D" w:rsidRPr="00655A1B" w:rsidRDefault="00BB1A1D" w:rsidP="00B77A5E">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assignedEntity</w:t>
            </w:r>
            <w:proofErr w:type="spellEnd"/>
            <w:r w:rsidRPr="00655A1B">
              <w:rPr>
                <w:rFonts w:cs="Arial"/>
                <w:sz w:val="20"/>
                <w:szCs w:val="20"/>
              </w:rPr>
              <w:t xml:space="preserve"> </w:t>
            </w: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proofErr w:type="spellStart"/>
            <w:r w:rsidRPr="00655A1B">
              <w:rPr>
                <w:rStyle w:val="XMLnameBold"/>
                <w:rFonts w:ascii="Arial" w:hAnsi="Arial" w:cs="Arial"/>
                <w:b w:val="0"/>
                <w:szCs w:val="20"/>
              </w:rPr>
              <w:t>representedOrganization</w:t>
            </w:r>
            <w:proofErr w:type="spellEnd"/>
            <w:r w:rsidRPr="00655A1B">
              <w:rPr>
                <w:rFonts w:cs="Arial"/>
                <w:sz w:val="20"/>
                <w:szCs w:val="20"/>
              </w:rPr>
              <w:t xml:space="preserve"> (CONF:3338-18180).</w:t>
            </w:r>
          </w:p>
          <w:p w14:paraId="57CEE26F" w14:textId="0D42DDFE" w:rsidR="00BB1A1D" w:rsidRPr="00655A1B" w:rsidRDefault="00BB1A1D" w:rsidP="00C247C7">
            <w:pPr>
              <w:spacing w:after="40" w:line="260" w:lineRule="exact"/>
              <w:ind w:left="144"/>
              <w:rPr>
                <w:rFonts w:cs="Arial"/>
                <w:sz w:val="20"/>
                <w:szCs w:val="20"/>
              </w:rPr>
            </w:pPr>
            <w:r w:rsidRPr="00655A1B">
              <w:rPr>
                <w:rFonts w:cs="Arial"/>
                <w:sz w:val="20"/>
                <w:szCs w:val="20"/>
              </w:rPr>
              <w:t xml:space="preserve">This </w:t>
            </w:r>
            <w:proofErr w:type="spellStart"/>
            <w:r w:rsidRPr="00655A1B">
              <w:rPr>
                <w:rFonts w:cs="Arial"/>
                <w:sz w:val="20"/>
                <w:szCs w:val="20"/>
              </w:rPr>
              <w:t>representedOrganization</w:t>
            </w:r>
            <w:proofErr w:type="spellEnd"/>
            <w:r w:rsidRPr="00655A1B">
              <w:rPr>
                <w:rFonts w:cs="Arial"/>
                <w:sz w:val="20"/>
                <w:szCs w:val="20"/>
              </w:rPr>
              <w:t xml:space="preserve"> </w:t>
            </w:r>
            <w:r w:rsidR="00CF64BF" w:rsidRPr="00655A1B">
              <w:rPr>
                <w:rStyle w:val="keyword"/>
                <w:b w:val="0"/>
              </w:rPr>
              <w:t>MAY</w:t>
            </w:r>
            <w:r w:rsidR="00CF64BF" w:rsidRPr="00655A1B">
              <w:rPr>
                <w:rFonts w:cs="Arial"/>
                <w:sz w:val="20"/>
                <w:szCs w:val="20"/>
              </w:rPr>
              <w:t xml:space="preserve"> </w:t>
            </w:r>
            <w:r w:rsidRPr="00655A1B">
              <w:rPr>
                <w:rFonts w:cs="Arial"/>
                <w:sz w:val="20"/>
                <w:szCs w:val="20"/>
              </w:rPr>
              <w:t xml:space="preserve">contain zero or one [0..1] </w:t>
            </w:r>
            <w:r w:rsidRPr="00655A1B">
              <w:rPr>
                <w:rStyle w:val="XMLnameBold"/>
                <w:rFonts w:ascii="Arial" w:hAnsi="Arial" w:cs="Arial"/>
                <w:b w:val="0"/>
                <w:szCs w:val="20"/>
              </w:rPr>
              <w:t>id</w:t>
            </w:r>
            <w:r w:rsidRPr="00655A1B">
              <w:rPr>
                <w:rFonts w:cs="Arial"/>
                <w:sz w:val="20"/>
                <w:szCs w:val="20"/>
              </w:rPr>
              <w:t xml:space="preserve"> (CONF:3338-18181_C01) such that it</w:t>
            </w:r>
          </w:p>
          <w:p w14:paraId="36D1A959" w14:textId="77777777" w:rsidR="00BB1A1D" w:rsidRPr="00655A1B" w:rsidRDefault="00BB1A1D" w:rsidP="00C247C7">
            <w:pPr>
              <w:spacing w:after="40" w:line="260" w:lineRule="exac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@root</w:t>
            </w:r>
            <w:r w:rsidRPr="00655A1B">
              <w:rPr>
                <w:rFonts w:cs="Arial"/>
                <w:sz w:val="20"/>
                <w:szCs w:val="20"/>
              </w:rPr>
              <w:t>=</w:t>
            </w:r>
            <w:r w:rsidRPr="00655A1B">
              <w:rPr>
                <w:rStyle w:val="XMLname"/>
                <w:rFonts w:ascii="Arial" w:hAnsi="Arial" w:cs="Arial"/>
                <w:sz w:val="20"/>
                <w:szCs w:val="20"/>
              </w:rPr>
              <w:t>"2.16.840.1.113883.4.2"</w:t>
            </w:r>
            <w:r w:rsidRPr="00655A1B">
              <w:rPr>
                <w:rFonts w:cs="Arial"/>
                <w:sz w:val="20"/>
                <w:szCs w:val="20"/>
              </w:rPr>
              <w:t xml:space="preserve"> Tax ID Number (CONF:3338-18182).</w:t>
            </w:r>
            <w:r w:rsidRPr="00655A1B">
              <w:rPr>
                <w:rFonts w:cs="Arial"/>
                <w:sz w:val="20"/>
                <w:szCs w:val="20"/>
              </w:rPr>
              <w:br/>
              <w:t>Note: This OID contained in the @root (2.16.840.1.113883.4.2) designates that the @extension must hold a Tax Identification Number (TIN).</w:t>
            </w:r>
          </w:p>
          <w:p w14:paraId="13A3DE05" w14:textId="77777777" w:rsidR="00BB1A1D" w:rsidRPr="00655A1B" w:rsidRDefault="00BB1A1D" w:rsidP="00C247C7">
            <w:pPr>
              <w:spacing w:after="40" w:line="260" w:lineRule="exac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@extension</w:t>
            </w:r>
            <w:r w:rsidRPr="00655A1B">
              <w:rPr>
                <w:rFonts w:cs="Arial"/>
                <w:sz w:val="20"/>
                <w:szCs w:val="20"/>
              </w:rPr>
              <w:t xml:space="preserve"> (CONF:3338-18190).</w:t>
            </w:r>
            <w:r w:rsidRPr="00655A1B">
              <w:rPr>
                <w:rFonts w:cs="Arial"/>
                <w:sz w:val="20"/>
                <w:szCs w:val="20"/>
              </w:rPr>
              <w:br/>
              <w:t xml:space="preserve">Note: This is the organization's TIN. </w:t>
            </w:r>
          </w:p>
          <w:p w14:paraId="108918B2" w14:textId="2EB3993E" w:rsidR="00BB1A1D" w:rsidRPr="00655A1B" w:rsidRDefault="00BB1A1D" w:rsidP="00CF64BF">
            <w:pPr>
              <w:spacing w:after="40" w:line="260" w:lineRule="exact"/>
              <w:ind w:left="144"/>
              <w:rPr>
                <w:rFonts w:cs="Arial"/>
                <w:sz w:val="20"/>
                <w:szCs w:val="20"/>
              </w:rPr>
            </w:pPr>
            <w:r w:rsidRPr="00655A1B">
              <w:rPr>
                <w:rFonts w:cs="Arial"/>
                <w:sz w:val="20"/>
                <w:szCs w:val="20"/>
              </w:rPr>
              <w:t xml:space="preserve">This </w:t>
            </w:r>
            <w:proofErr w:type="spellStart"/>
            <w:r w:rsidRPr="00655A1B">
              <w:rPr>
                <w:rFonts w:cs="Arial"/>
                <w:sz w:val="20"/>
                <w:szCs w:val="20"/>
              </w:rPr>
              <w:t>representedOrganization</w:t>
            </w:r>
            <w:proofErr w:type="spellEnd"/>
            <w:r w:rsidRPr="00655A1B">
              <w:rPr>
                <w:rFonts w:cs="Arial"/>
                <w:sz w:val="20"/>
                <w:szCs w:val="20"/>
              </w:rPr>
              <w:t xml:space="preserve"> </w:t>
            </w:r>
            <w:r w:rsidR="00CF64BF" w:rsidRPr="00655A1B">
              <w:rPr>
                <w:rStyle w:val="keyword"/>
                <w:b w:val="0"/>
              </w:rPr>
              <w:t>MAY</w:t>
            </w:r>
            <w:r w:rsidR="00CF64BF" w:rsidRPr="00655A1B">
              <w:rPr>
                <w:rFonts w:cs="Arial"/>
                <w:sz w:val="20"/>
                <w:szCs w:val="20"/>
              </w:rPr>
              <w:t xml:space="preserve"> </w:t>
            </w:r>
            <w:r w:rsidRPr="00655A1B">
              <w:rPr>
                <w:rFonts w:cs="Arial"/>
                <w:sz w:val="20"/>
                <w:szCs w:val="20"/>
              </w:rPr>
              <w:t xml:space="preserve">contain zero or one [0..1] </w:t>
            </w:r>
            <w:r w:rsidRPr="00655A1B">
              <w:rPr>
                <w:rStyle w:val="XMLnameBold"/>
                <w:rFonts w:ascii="Arial" w:hAnsi="Arial" w:cs="Arial"/>
                <w:b w:val="0"/>
                <w:szCs w:val="20"/>
              </w:rPr>
              <w:t>id</w:t>
            </w:r>
            <w:r w:rsidRPr="00655A1B">
              <w:rPr>
                <w:rFonts w:cs="Arial"/>
                <w:sz w:val="20"/>
                <w:szCs w:val="20"/>
              </w:rPr>
              <w:t xml:space="preserve"> (CONF:CMS_79) such that it</w:t>
            </w:r>
          </w:p>
          <w:p w14:paraId="768524F3" w14:textId="77777777" w:rsidR="00BB1A1D" w:rsidRPr="00655A1B" w:rsidRDefault="00BB1A1D" w:rsidP="00B77A5E">
            <w:pPr>
              <w:spacing w:after="40" w:line="260" w:lineRule="exac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@root</w:t>
            </w:r>
            <w:r w:rsidRPr="00655A1B">
              <w:rPr>
                <w:rFonts w:cs="Arial"/>
                <w:sz w:val="20"/>
                <w:szCs w:val="20"/>
              </w:rPr>
              <w:t>=</w:t>
            </w:r>
            <w:r w:rsidRPr="00655A1B">
              <w:rPr>
                <w:rStyle w:val="XMLname"/>
                <w:rFonts w:ascii="Arial" w:hAnsi="Arial" w:cs="Arial"/>
                <w:sz w:val="20"/>
                <w:szCs w:val="20"/>
              </w:rPr>
              <w:t>"2.16.840.1.113883.3.249.5.2"</w:t>
            </w:r>
            <w:r w:rsidRPr="00655A1B">
              <w:rPr>
                <w:rFonts w:cs="Arial"/>
                <w:sz w:val="20"/>
                <w:szCs w:val="20"/>
              </w:rPr>
              <w:t xml:space="preserve"> MIPS Virtual Group (CONF:CMS_80).</w:t>
            </w:r>
            <w:r w:rsidRPr="00655A1B">
              <w:rPr>
                <w:rFonts w:cs="Arial"/>
                <w:sz w:val="20"/>
                <w:szCs w:val="20"/>
              </w:rPr>
              <w:br/>
              <w:t>Note: This OID contained in the @root (2.16.840.1.113883.3.249.5.2) designates that the @extension must hold a Virtual Group Identifier.</w:t>
            </w:r>
          </w:p>
          <w:p w14:paraId="7A64FB96" w14:textId="33AD670D" w:rsidR="00BB1A1D" w:rsidRPr="00655A1B" w:rsidRDefault="00BB1A1D" w:rsidP="0047146B">
            <w:pPr>
              <w:spacing w:after="40" w:line="260" w:lineRule="exact"/>
              <w:ind w:left="288"/>
              <w:rPr>
                <w:rFonts w:eastAsia="Arial"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@extension</w:t>
            </w:r>
            <w:r w:rsidRPr="00655A1B">
              <w:rPr>
                <w:rFonts w:cs="Arial"/>
                <w:sz w:val="20"/>
                <w:szCs w:val="20"/>
              </w:rPr>
              <w:t xml:space="preserve"> (CONF:CMS_81).</w:t>
            </w:r>
            <w:r w:rsidRPr="00655A1B">
              <w:rPr>
                <w:rFonts w:cs="Arial"/>
                <w:sz w:val="20"/>
                <w:szCs w:val="20"/>
              </w:rPr>
              <w:br/>
              <w:t>Note: This is the Virtual Group Identifier.</w:t>
            </w:r>
          </w:p>
        </w:tc>
      </w:tr>
      <w:tr w:rsidR="00CF64BF" w:rsidRPr="00F329F6" w14:paraId="34B5F9F6"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C36DF47" w14:textId="74117835" w:rsidR="00CF64BF" w:rsidRDefault="00344B80" w:rsidP="00066EFD">
            <w:pPr>
              <w:spacing w:before="120" w:line="220" w:lineRule="exact"/>
              <w:rPr>
                <w:rFonts w:eastAsia="Arial,Arial,Times New Roman,+mn" w:cs="Arial"/>
                <w:caps/>
                <w:sz w:val="20"/>
                <w:szCs w:val="20"/>
              </w:rPr>
            </w:pPr>
            <w:r>
              <w:rPr>
                <w:rFonts w:eastAsia="Arial,Arial,Times New Roman,+mn" w:cs="Arial"/>
                <w:caps/>
                <w:sz w:val="20"/>
                <w:szCs w:val="20"/>
              </w:rPr>
              <w:lastRenderedPageBreak/>
              <w:t xml:space="preserve">5.1.3 </w:t>
            </w:r>
            <w:proofErr w:type="spellStart"/>
            <w:r>
              <w:rPr>
                <w:rFonts w:eastAsia="Arial" w:cs="Arial"/>
                <w:sz w:val="20"/>
                <w:szCs w:val="20"/>
              </w:rPr>
              <w:t>documentationOf</w:t>
            </w:r>
            <w:proofErr w:type="spellEnd"/>
          </w:p>
        </w:tc>
        <w:tc>
          <w:tcPr>
            <w:tcW w:w="3672" w:type="dxa"/>
            <w:tcBorders>
              <w:top w:val="single" w:sz="4" w:space="0" w:color="auto"/>
              <w:left w:val="single" w:sz="4" w:space="0" w:color="auto"/>
              <w:bottom w:val="single" w:sz="4" w:space="0" w:color="auto"/>
              <w:right w:val="single" w:sz="4" w:space="0" w:color="auto"/>
            </w:tcBorders>
          </w:tcPr>
          <w:p w14:paraId="50205FD0" w14:textId="5D3D7539" w:rsidR="00CF64BF" w:rsidRDefault="00344B80" w:rsidP="006454E9">
            <w:pPr>
              <w:spacing w:before="120" w:line="260" w:lineRule="exact"/>
              <w:rPr>
                <w:rFonts w:eastAsia="Arial" w:cs="Arial"/>
                <w:sz w:val="20"/>
                <w:szCs w:val="20"/>
              </w:rPr>
            </w:pPr>
            <w:r>
              <w:rPr>
                <w:rFonts w:eastAsia="Arial" w:cs="Arial"/>
                <w:sz w:val="20"/>
                <w:szCs w:val="20"/>
              </w:rPr>
              <w:t>n/a</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44315F4" w14:textId="3E2C746A" w:rsidR="00CF64BF" w:rsidRPr="00655A1B" w:rsidRDefault="00CF64BF" w:rsidP="00CF64BF">
            <w:pPr>
              <w:pStyle w:val="BodyText0"/>
              <w:tabs>
                <w:tab w:val="left" w:pos="1080"/>
                <w:tab w:val="left" w:pos="1440"/>
              </w:tabs>
              <w:spacing w:before="0" w:line="260" w:lineRule="exact"/>
              <w:rPr>
                <w:sz w:val="20"/>
              </w:rPr>
            </w:pPr>
            <w:r w:rsidRPr="00344B80">
              <w:rPr>
                <w:sz w:val="20"/>
              </w:rPr>
              <w:t xml:space="preserve">If ClinicalDocument/informationRecipient/intendedRecipient/id/@extension="MIPS_GROUP", then this </w:t>
            </w:r>
            <w:proofErr w:type="spellStart"/>
            <w:r w:rsidRPr="00344B80">
              <w:rPr>
                <w:sz w:val="20"/>
              </w:rPr>
              <w:t>representedOrganization</w:t>
            </w:r>
            <w:proofErr w:type="spellEnd"/>
            <w:r w:rsidRPr="00344B80">
              <w:rPr>
                <w:sz w:val="20"/>
              </w:rPr>
              <w:t xml:space="preserve"> </w:t>
            </w:r>
            <w:r w:rsidRPr="00655A1B">
              <w:rPr>
                <w:sz w:val="20"/>
              </w:rPr>
              <w:t>SHALL contain one [1</w:t>
            </w:r>
            <w:proofErr w:type="gramStart"/>
            <w:r w:rsidRPr="00655A1B">
              <w:rPr>
                <w:sz w:val="20"/>
              </w:rPr>
              <w:t>..1</w:t>
            </w:r>
            <w:proofErr w:type="gramEnd"/>
            <w:r w:rsidRPr="00655A1B">
              <w:rPr>
                <w:sz w:val="20"/>
              </w:rPr>
              <w:t>] id such that it SHALL be the group's TIN (CONF:CMS_82).</w:t>
            </w:r>
          </w:p>
          <w:p w14:paraId="0508912C" w14:textId="3FC1F789" w:rsidR="00CF64BF" w:rsidRDefault="00CF64BF" w:rsidP="00344B80">
            <w:pPr>
              <w:pStyle w:val="BodyText0"/>
              <w:tabs>
                <w:tab w:val="left" w:pos="1440"/>
              </w:tabs>
              <w:spacing w:before="0" w:line="260" w:lineRule="exact"/>
              <w:rPr>
                <w:rFonts w:eastAsia="Arial"/>
                <w:sz w:val="20"/>
                <w:szCs w:val="20"/>
              </w:rPr>
            </w:pPr>
            <w:r w:rsidRPr="00655A1B">
              <w:rPr>
                <w:sz w:val="20"/>
              </w:rPr>
              <w:t xml:space="preserve">If ClinicalDocument/informationRecipient/intendedRecipient/id/@extension="MIPS_VIRTUALGROUP", then this </w:t>
            </w:r>
            <w:proofErr w:type="spellStart"/>
            <w:r w:rsidRPr="00655A1B">
              <w:rPr>
                <w:sz w:val="20"/>
              </w:rPr>
              <w:t>representedOrganization</w:t>
            </w:r>
            <w:proofErr w:type="spellEnd"/>
            <w:r w:rsidRPr="00655A1B">
              <w:rPr>
                <w:sz w:val="20"/>
              </w:rPr>
              <w:t xml:space="preserve"> SHALL contain exactly one [1</w:t>
            </w:r>
            <w:proofErr w:type="gramStart"/>
            <w:r w:rsidRPr="00655A1B">
              <w:rPr>
                <w:sz w:val="20"/>
              </w:rPr>
              <w:t>..1</w:t>
            </w:r>
            <w:proofErr w:type="gramEnd"/>
            <w:r w:rsidRPr="00655A1B">
              <w:rPr>
                <w:sz w:val="20"/>
              </w:rPr>
              <w:t>] id such that</w:t>
            </w:r>
            <w:r w:rsidRPr="00344B80">
              <w:rPr>
                <w:sz w:val="20"/>
              </w:rPr>
              <w:t xml:space="preserve"> it, SHALL be the virtual group’s Virtual Group Identifier (CONF:CMS_83).</w:t>
            </w:r>
          </w:p>
        </w:tc>
      </w:tr>
      <w:tr w:rsidR="00BB1A1D" w:rsidRPr="00F329F6" w14:paraId="4AB92C6B"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1C857D3" w14:textId="1BE9D712" w:rsidR="00BB1A1D" w:rsidRDefault="00BB1A1D" w:rsidP="00066EFD">
            <w:pPr>
              <w:spacing w:before="120" w:line="220" w:lineRule="exact"/>
              <w:rPr>
                <w:rFonts w:eastAsia="Arial,Arial,Times New Roman,+mn" w:cs="Arial"/>
                <w:caps/>
                <w:sz w:val="20"/>
                <w:szCs w:val="20"/>
              </w:rPr>
            </w:pPr>
            <w:r>
              <w:rPr>
                <w:rFonts w:eastAsia="Arial,Arial,Times New Roman,+mn" w:cs="Arial"/>
                <w:caps/>
                <w:sz w:val="20"/>
                <w:szCs w:val="20"/>
              </w:rPr>
              <w:t xml:space="preserve">5.1.4 </w:t>
            </w:r>
            <w:r>
              <w:rPr>
                <w:rFonts w:eastAsia="Arial" w:cs="Arial"/>
                <w:sz w:val="20"/>
                <w:szCs w:val="20"/>
              </w:rPr>
              <w:t>component</w:t>
            </w:r>
          </w:p>
        </w:tc>
        <w:tc>
          <w:tcPr>
            <w:tcW w:w="3672" w:type="dxa"/>
            <w:tcBorders>
              <w:top w:val="single" w:sz="4" w:space="0" w:color="auto"/>
              <w:left w:val="single" w:sz="4" w:space="0" w:color="auto"/>
              <w:bottom w:val="single" w:sz="4" w:space="0" w:color="auto"/>
              <w:right w:val="single" w:sz="4" w:space="0" w:color="auto"/>
            </w:tcBorders>
          </w:tcPr>
          <w:p w14:paraId="2D928008" w14:textId="77777777" w:rsidR="00BB1A1D" w:rsidRPr="00655A1B" w:rsidRDefault="00BB1A1D" w:rsidP="006454E9">
            <w:pPr>
              <w:spacing w:before="120" w:line="260" w:lineRule="exact"/>
              <w:rPr>
                <w:rFonts w:eastAsia="Arial" w:cs="Arial"/>
                <w:sz w:val="20"/>
                <w:szCs w:val="20"/>
              </w:rPr>
            </w:pPr>
            <w:r w:rsidRPr="00655A1B">
              <w:rPr>
                <w:rFonts w:eastAsia="Arial" w:cs="Arial"/>
                <w:sz w:val="20"/>
                <w:szCs w:val="20"/>
              </w:rPr>
              <w:t xml:space="preserve">Performance period </w:t>
            </w:r>
            <w:r w:rsidR="006454E9" w:rsidRPr="00655A1B">
              <w:rPr>
                <w:rFonts w:eastAsia="Arial" w:cs="Arial"/>
                <w:sz w:val="20"/>
                <w:szCs w:val="20"/>
              </w:rPr>
              <w:t>shall</w:t>
            </w:r>
            <w:r w:rsidRPr="00655A1B">
              <w:rPr>
                <w:rFonts w:eastAsia="Arial" w:cs="Arial"/>
                <w:sz w:val="20"/>
                <w:szCs w:val="20"/>
              </w:rPr>
              <w:t xml:space="preserve"> be specified </w:t>
            </w:r>
            <w:r w:rsidR="006454E9" w:rsidRPr="00655A1B">
              <w:rPr>
                <w:rFonts w:eastAsia="Arial" w:cs="Arial"/>
                <w:sz w:val="20"/>
                <w:szCs w:val="20"/>
              </w:rPr>
              <w:t xml:space="preserve">either </w:t>
            </w:r>
            <w:r w:rsidRPr="00655A1B">
              <w:rPr>
                <w:rFonts w:eastAsia="Arial" w:cs="Arial"/>
                <w:sz w:val="20"/>
                <w:szCs w:val="20"/>
              </w:rPr>
              <w:t>at the performance category level for Quality/Improvement Activities performance categories</w:t>
            </w:r>
            <w:r w:rsidR="006454E9" w:rsidRPr="00655A1B">
              <w:rPr>
                <w:rFonts w:eastAsia="Arial" w:cs="Arial"/>
                <w:sz w:val="20"/>
                <w:szCs w:val="20"/>
              </w:rPr>
              <w:t>, or at the individual measure/activity level</w:t>
            </w:r>
            <w:r w:rsidRPr="00655A1B">
              <w:rPr>
                <w:rFonts w:eastAsia="Arial" w:cs="Arial"/>
                <w:sz w:val="20"/>
                <w:szCs w:val="20"/>
              </w:rPr>
              <w:t>.</w:t>
            </w:r>
          </w:p>
          <w:p w14:paraId="6846760A" w14:textId="031CB020" w:rsidR="00344B80" w:rsidRPr="00655A1B" w:rsidRDefault="00344B80" w:rsidP="00344B80">
            <w:pPr>
              <w:pStyle w:val="BodyText0"/>
              <w:rPr>
                <w:sz w:val="20"/>
                <w:szCs w:val="20"/>
              </w:rPr>
            </w:pPr>
            <w:r w:rsidRPr="00655A1B">
              <w:rPr>
                <w:sz w:val="20"/>
                <w:szCs w:val="20"/>
              </w:rPr>
              <w:t>Section 5.4.2 Improvement Activity – Performance Period and Section 5.4.3 Quality – Performance Period provide examples of how to submit performance period at individual activity and individual measure level respectively.</w:t>
            </w:r>
          </w:p>
          <w:p w14:paraId="1345A037" w14:textId="77777777" w:rsidR="00344B80" w:rsidRPr="00655A1B" w:rsidRDefault="00344B80" w:rsidP="00344B80">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(CONF:2233-17283) such that it</w:t>
            </w:r>
          </w:p>
          <w:p w14:paraId="7120283B" w14:textId="65BECF7D" w:rsidR="00344B80" w:rsidRPr="00655A1B" w:rsidRDefault="00344B80" w:rsidP="00463E03">
            <w:pPr>
              <w:spacing w:after="40" w:line="260" w:lineRule="exact"/>
              <w:ind w:left="144"/>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Fonts w:cs="Arial"/>
                <w:sz w:val="20"/>
                <w:szCs w:val="20"/>
                <w:lang w:eastAsia="zh-CN"/>
              </w:rPr>
              <w:t>QRDA Category III Measure Section - CMS (V2)</w:t>
            </w:r>
            <w:r w:rsidRPr="00655A1B">
              <w:rPr>
                <w:rStyle w:val="XMLname"/>
                <w:rFonts w:ascii="Arial" w:hAnsi="Arial" w:cs="Arial"/>
                <w:sz w:val="20"/>
                <w:szCs w:val="20"/>
              </w:rPr>
              <w:t xml:space="preserve"> (identifier: urn:hl7ii:2.16.840.1.113883.10.20.27.2.3:2017-07-01)</w:t>
            </w:r>
            <w:r w:rsidRPr="00655A1B">
              <w:rPr>
                <w:rFonts w:cs="Arial"/>
                <w:sz w:val="20"/>
                <w:szCs w:val="20"/>
              </w:rPr>
              <w:t xml:space="preserve"> (CONF:2233-711142).</w:t>
            </w:r>
          </w:p>
          <w:p w14:paraId="79B45FDC" w14:textId="77777777" w:rsidR="00344B80" w:rsidRPr="00655A1B" w:rsidRDefault="00344B80" w:rsidP="00344B80">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(CONF:2233-21173) such that it</w:t>
            </w:r>
          </w:p>
          <w:p w14:paraId="140B5C04" w14:textId="5C02D402" w:rsidR="00344B80" w:rsidRPr="00655A1B" w:rsidRDefault="00344B80" w:rsidP="000B7738">
            <w:pPr>
              <w:spacing w:after="40" w:line="260" w:lineRule="exact"/>
              <w:ind w:left="144"/>
              <w:rPr>
                <w:rFonts w:eastAsia="Arial"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Improvement Activity Section (V2)</w:t>
            </w:r>
            <w:r w:rsidRPr="00655A1B">
              <w:rPr>
                <w:rStyle w:val="XMLname"/>
                <w:rFonts w:ascii="Arial" w:hAnsi="Arial" w:cs="Arial"/>
                <w:sz w:val="20"/>
                <w:szCs w:val="20"/>
              </w:rPr>
              <w:t xml:space="preserve"> (identifier: urn:hl7ii:2.16.840.1.113883.10.20.27.2.4:2017-06-01)</w:t>
            </w:r>
            <w:r w:rsidRPr="00655A1B">
              <w:rPr>
                <w:rFonts w:cs="Arial"/>
                <w:sz w:val="20"/>
                <w:szCs w:val="20"/>
              </w:rPr>
              <w:t xml:space="preserve"> (CONF:2233-21174).</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FDB3D53" w14:textId="77777777" w:rsidR="00BB1A1D" w:rsidRPr="00655A1B" w:rsidRDefault="00BB1A1D" w:rsidP="003363BA">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(CONF:3338-17283) such that it</w:t>
            </w:r>
          </w:p>
          <w:p w14:paraId="38CC4D3A" w14:textId="376C67F7" w:rsidR="00BB1A1D" w:rsidRPr="00655A1B" w:rsidRDefault="00BB1A1D" w:rsidP="003363BA">
            <w:pPr>
              <w:spacing w:after="40" w:line="260" w:lineRule="exact"/>
              <w:ind w:left="144"/>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QRDA Category III Measure Section - CMS (V3)</w:t>
            </w:r>
            <w:r w:rsidRPr="00655A1B">
              <w:rPr>
                <w:rStyle w:val="XMLname"/>
                <w:rFonts w:ascii="Arial" w:hAnsi="Arial" w:cs="Arial"/>
                <w:sz w:val="20"/>
                <w:szCs w:val="20"/>
              </w:rPr>
              <w:t xml:space="preserve"> (identifier: urn:hl7ii:2.16.840.1.113883.10.20.27.2.3:2018-05-01)</w:t>
            </w:r>
            <w:r w:rsidRPr="00655A1B">
              <w:rPr>
                <w:rFonts w:cs="Arial"/>
                <w:sz w:val="20"/>
                <w:szCs w:val="20"/>
              </w:rPr>
              <w:t xml:space="preserve"> (CONF:3338-17301_C01).</w:t>
            </w:r>
          </w:p>
          <w:p w14:paraId="10BB8D21" w14:textId="77777777" w:rsidR="00BB1A1D" w:rsidRPr="00655A1B" w:rsidRDefault="00BB1A1D" w:rsidP="003363BA">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(CONF:3338-21173) such that it</w:t>
            </w:r>
          </w:p>
          <w:p w14:paraId="33730EAA" w14:textId="1DF7E15B" w:rsidR="00BB1A1D" w:rsidRPr="00655A1B" w:rsidRDefault="00BB1A1D" w:rsidP="003363BA">
            <w:pPr>
              <w:spacing w:after="40" w:line="260" w:lineRule="exact"/>
              <w:ind w:left="144"/>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Improvement Activity Section  - CMS</w:t>
            </w:r>
            <w:r w:rsidRPr="00655A1B">
              <w:rPr>
                <w:rStyle w:val="XMLname"/>
                <w:rFonts w:ascii="Arial" w:hAnsi="Arial" w:cs="Arial"/>
                <w:sz w:val="20"/>
                <w:szCs w:val="20"/>
              </w:rPr>
              <w:t xml:space="preserve"> (identifier: urn:hl7ii:2.16.840.1.113883.3.249.20.2.1:2018-05-01)</w:t>
            </w:r>
            <w:r w:rsidRPr="00655A1B">
              <w:rPr>
                <w:rFonts w:cs="Arial"/>
                <w:sz w:val="20"/>
                <w:szCs w:val="20"/>
              </w:rPr>
              <w:t xml:space="preserve"> (</w:t>
            </w:r>
            <w:r w:rsidR="00463E03" w:rsidRPr="00655A1B">
              <w:rPr>
                <w:rFonts w:cs="Arial"/>
                <w:sz w:val="20"/>
                <w:szCs w:val="20"/>
              </w:rPr>
              <w:t>CONF:3338-21174_C01</w:t>
            </w:r>
            <w:r w:rsidRPr="00655A1B">
              <w:rPr>
                <w:rFonts w:cs="Arial"/>
                <w:sz w:val="20"/>
                <w:szCs w:val="20"/>
              </w:rPr>
              <w:t>).</w:t>
            </w:r>
          </w:p>
          <w:p w14:paraId="3DDE1A9C" w14:textId="51EB428B" w:rsidR="00463E03" w:rsidRPr="00655A1B" w:rsidRDefault="00463E03" w:rsidP="00463E03">
            <w:pPr>
              <w:spacing w:after="40" w:line="260" w:lineRule="exact"/>
              <w:ind w:left="144"/>
              <w:rPr>
                <w:rFonts w:eastAsia="Arial" w:cs="Arial"/>
                <w:sz w:val="20"/>
                <w:szCs w:val="20"/>
              </w:rPr>
            </w:pPr>
          </w:p>
        </w:tc>
      </w:tr>
      <w:tr w:rsidR="00BB1A1D" w:rsidRPr="00BE17C5" w14:paraId="5DF1AB2C"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E0B5401" w14:textId="78219E0A" w:rsidR="00BB1A1D" w:rsidRPr="00BE17C5" w:rsidRDefault="00BB1A1D" w:rsidP="00066EFD">
            <w:pPr>
              <w:spacing w:before="120" w:line="220" w:lineRule="exact"/>
              <w:rPr>
                <w:rFonts w:eastAsia="Arial" w:cs="Arial"/>
                <w:sz w:val="20"/>
                <w:szCs w:val="20"/>
              </w:rPr>
            </w:pPr>
            <w:r>
              <w:rPr>
                <w:rFonts w:eastAsia="Arial,Arial,Times New Roman,+mn" w:cs="Arial"/>
                <w:caps/>
                <w:sz w:val="20"/>
                <w:szCs w:val="20"/>
              </w:rPr>
              <w:lastRenderedPageBreak/>
              <w:t xml:space="preserve">5.1.4 </w:t>
            </w:r>
            <w:r>
              <w:rPr>
                <w:rFonts w:eastAsia="Arial" w:cs="Arial"/>
                <w:sz w:val="20"/>
                <w:szCs w:val="20"/>
              </w:rPr>
              <w:t>component</w:t>
            </w:r>
          </w:p>
        </w:tc>
        <w:tc>
          <w:tcPr>
            <w:tcW w:w="3672" w:type="dxa"/>
            <w:tcBorders>
              <w:top w:val="single" w:sz="4" w:space="0" w:color="auto"/>
              <w:left w:val="single" w:sz="4" w:space="0" w:color="auto"/>
              <w:bottom w:val="single" w:sz="4" w:space="0" w:color="auto"/>
              <w:right w:val="single" w:sz="4" w:space="0" w:color="auto"/>
            </w:tcBorders>
          </w:tcPr>
          <w:p w14:paraId="51F548DF" w14:textId="77777777" w:rsidR="00BB1A1D" w:rsidRPr="00655A1B" w:rsidRDefault="00BB1A1D" w:rsidP="00F02227">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(CONF:2233-21317) such that it</w:t>
            </w:r>
          </w:p>
          <w:p w14:paraId="2D3847B8" w14:textId="49F9794A" w:rsidR="00BB1A1D" w:rsidRPr="00655A1B" w:rsidRDefault="00BB1A1D" w:rsidP="00BD1DA8">
            <w:pPr>
              <w:spacing w:after="40" w:line="260" w:lineRule="exact"/>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Advancing Care Information Section (V2)</w:t>
            </w:r>
            <w:r w:rsidRPr="00655A1B">
              <w:rPr>
                <w:rStyle w:val="XMLname"/>
                <w:rFonts w:ascii="Arial" w:hAnsi="Arial" w:cs="Arial"/>
                <w:sz w:val="20"/>
                <w:szCs w:val="20"/>
              </w:rPr>
              <w:t xml:space="preserve"> (identifier: urn:hl7ii:2.16.840.1.113883.10.20.27.2.5:2017-06-01)</w:t>
            </w:r>
            <w:r w:rsidRPr="00655A1B">
              <w:rPr>
                <w:rFonts w:cs="Arial"/>
                <w:sz w:val="20"/>
                <w:szCs w:val="20"/>
              </w:rPr>
              <w:t xml:space="preserve"> (CONF:3338-21318).</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3153C61" w14:textId="32076F8B" w:rsidR="00BB1A1D" w:rsidRPr="00655A1B" w:rsidRDefault="00BB1A1D" w:rsidP="00BD1DA8">
            <w:pPr>
              <w:spacing w:after="40" w:line="260" w:lineRule="exact"/>
              <w:rPr>
                <w:rFonts w:cs="Arial"/>
                <w:sz w:val="20"/>
                <w:szCs w:val="20"/>
              </w:rPr>
            </w:pPr>
            <w:r w:rsidRPr="00655A1B">
              <w:rPr>
                <w:rFonts w:cs="Arial"/>
                <w:sz w:val="20"/>
                <w:szCs w:val="20"/>
              </w:rPr>
              <w:t>Updated to support the renaming from Advancing Care Information to Promoting Interoperability. No changes to the templates</w:t>
            </w:r>
            <w:r w:rsidR="00463E03" w:rsidRPr="00655A1B">
              <w:rPr>
                <w:rFonts w:cs="Arial"/>
                <w:sz w:val="20"/>
                <w:szCs w:val="20"/>
              </w:rPr>
              <w:t xml:space="preserve"> structures</w:t>
            </w:r>
            <w:r w:rsidRPr="00655A1B">
              <w:rPr>
                <w:rFonts w:cs="Arial"/>
                <w:sz w:val="20"/>
                <w:szCs w:val="20"/>
              </w:rPr>
              <w:t>.</w:t>
            </w:r>
          </w:p>
          <w:p w14:paraId="6DA2A6AE" w14:textId="77777777" w:rsidR="00BB1A1D" w:rsidRPr="00655A1B" w:rsidRDefault="00BB1A1D" w:rsidP="00BD1DA8">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(CONF:3338-21317) such that it</w:t>
            </w:r>
          </w:p>
          <w:p w14:paraId="73A2967B" w14:textId="46701A80" w:rsidR="00BB1A1D" w:rsidRPr="00655A1B" w:rsidRDefault="00BB1A1D" w:rsidP="00BD1DA8">
            <w:pPr>
              <w:spacing w:after="40" w:line="260" w:lineRule="exact"/>
              <w:ind w:left="144"/>
              <w:rPr>
                <w:rFonts w:eastAsia="Arial"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Promoting Interoperability Section (V2)</w:t>
            </w:r>
            <w:r w:rsidRPr="00655A1B">
              <w:rPr>
                <w:rStyle w:val="XMLname"/>
                <w:rFonts w:ascii="Arial" w:hAnsi="Arial" w:cs="Arial"/>
                <w:sz w:val="20"/>
                <w:szCs w:val="20"/>
              </w:rPr>
              <w:t xml:space="preserve"> (identifier: urn:hl7ii:2.16.840.1.113883.10.20.27.2.5:2017-06-01)</w:t>
            </w:r>
            <w:r w:rsidRPr="00655A1B">
              <w:rPr>
                <w:rFonts w:cs="Arial"/>
                <w:sz w:val="20"/>
                <w:szCs w:val="20"/>
              </w:rPr>
              <w:t xml:space="preserve"> (CONF:3338-21318).</w:t>
            </w:r>
            <w:r w:rsidRPr="00655A1B">
              <w:rPr>
                <w:rFonts w:cs="Arial"/>
                <w:sz w:val="20"/>
                <w:szCs w:val="20"/>
              </w:rPr>
              <w:br/>
              <w:t xml:space="preserve">Note: Formerly known as the Advancing Care Information Section (V2) </w:t>
            </w:r>
            <w:r w:rsidRPr="00655A1B">
              <w:rPr>
                <w:rStyle w:val="XMLname"/>
                <w:rFonts w:ascii="Arial" w:hAnsi="Arial" w:cs="Arial"/>
                <w:sz w:val="20"/>
                <w:szCs w:val="20"/>
              </w:rPr>
              <w:t>(identifier: urn:hl7ii:2.16.840.1.113883.10.20.27.2.5:2017-06-01)</w:t>
            </w:r>
          </w:p>
        </w:tc>
      </w:tr>
      <w:tr w:rsidR="00463E03" w:rsidRPr="00BE17C5" w14:paraId="51D38F7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DB7890F" w14:textId="6B0E6031" w:rsidR="00463E03" w:rsidRDefault="00463E03" w:rsidP="00805583">
            <w:pPr>
              <w:spacing w:before="120" w:line="220" w:lineRule="exact"/>
              <w:rPr>
                <w:rFonts w:eastAsia="Arial" w:cs="Arial"/>
                <w:sz w:val="20"/>
                <w:szCs w:val="20"/>
              </w:rPr>
            </w:pPr>
            <w:r>
              <w:rPr>
                <w:rFonts w:eastAsia="Arial,Arial,Times New Roman,+mn" w:cs="Arial"/>
                <w:caps/>
                <w:sz w:val="20"/>
                <w:szCs w:val="20"/>
              </w:rPr>
              <w:t xml:space="preserve">5.1.4 </w:t>
            </w:r>
            <w:r>
              <w:rPr>
                <w:rFonts w:eastAsia="Arial" w:cs="Arial"/>
                <w:sz w:val="20"/>
                <w:szCs w:val="20"/>
              </w:rPr>
              <w:t>component</w:t>
            </w:r>
          </w:p>
        </w:tc>
        <w:tc>
          <w:tcPr>
            <w:tcW w:w="3672" w:type="dxa"/>
            <w:tcBorders>
              <w:top w:val="single" w:sz="4" w:space="0" w:color="auto"/>
              <w:left w:val="single" w:sz="4" w:space="0" w:color="auto"/>
              <w:bottom w:val="single" w:sz="4" w:space="0" w:color="auto"/>
              <w:right w:val="single" w:sz="4" w:space="0" w:color="auto"/>
            </w:tcBorders>
          </w:tcPr>
          <w:p w14:paraId="3C32ABEE" w14:textId="77777777" w:rsidR="00463E03" w:rsidRPr="00655A1B" w:rsidRDefault="00463E03" w:rsidP="00EF474E">
            <w:pPr>
              <w:pStyle w:val="BodyText0"/>
              <w:tabs>
                <w:tab w:val="left" w:pos="1080"/>
                <w:tab w:val="left" w:pos="1440"/>
              </w:tabs>
              <w:spacing w:before="0" w:after="0" w:line="260" w:lineRule="exact"/>
              <w:rPr>
                <w:sz w:val="20"/>
                <w:szCs w:val="20"/>
              </w:rPr>
            </w:pPr>
            <w:r w:rsidRPr="00655A1B">
              <w:rPr>
                <w:sz w:val="20"/>
                <w:szCs w:val="20"/>
              </w:rPr>
              <w:t xml:space="preserve">This </w:t>
            </w:r>
            <w:proofErr w:type="spellStart"/>
            <w:r w:rsidRPr="00655A1B">
              <w:rPr>
                <w:sz w:val="20"/>
                <w:szCs w:val="20"/>
              </w:rPr>
              <w:t>structuredBody</w:t>
            </w:r>
            <w:proofErr w:type="spellEnd"/>
            <w:r w:rsidRPr="00655A1B">
              <w:rPr>
                <w:rStyle w:val="keyword"/>
              </w:rPr>
              <w:t xml:space="preserve"> </w:t>
            </w:r>
            <w:r w:rsidRPr="00655A1B">
              <w:rPr>
                <w:rStyle w:val="keyword"/>
                <w:b w:val="0"/>
              </w:rPr>
              <w:t xml:space="preserve">SHALL </w:t>
            </w:r>
            <w:r w:rsidRPr="00655A1B">
              <w:rPr>
                <w:sz w:val="20"/>
                <w:szCs w:val="20"/>
              </w:rPr>
              <w:t>contain at least a QRDA Category III Measure Section - CMS (V2), or an Improvement Activity Section (V2), or a Promoting Interoperability Section (V2) (CONF:2233-711311).</w:t>
            </w:r>
          </w:p>
          <w:p w14:paraId="2511D5C0" w14:textId="70E74C2D" w:rsidR="00463E03" w:rsidRPr="00655A1B" w:rsidRDefault="00463E03" w:rsidP="00EF474E">
            <w:pPr>
              <w:pStyle w:val="BodyText0"/>
              <w:tabs>
                <w:tab w:val="left" w:pos="1080"/>
                <w:tab w:val="left" w:pos="1440"/>
              </w:tabs>
              <w:spacing w:before="0" w:after="0" w:line="260" w:lineRule="exact"/>
              <w:rPr>
                <w:rFonts w:eastAsia="Arial"/>
                <w:sz w:val="20"/>
                <w:szCs w:val="20"/>
              </w:rPr>
            </w:pPr>
            <w:r w:rsidRPr="00655A1B">
              <w:rPr>
                <w:sz w:val="20"/>
                <w:szCs w:val="20"/>
                <w:shd w:val="clear" w:color="auto" w:fill="FFFFFF"/>
              </w:rPr>
              <w:t>Note: Promoting Interoperability Section (V2) is formerly Advancing</w:t>
            </w:r>
            <w:r w:rsidRPr="00655A1B">
              <w:rPr>
                <w:shd w:val="clear" w:color="auto" w:fill="FFFFFF"/>
              </w:rPr>
              <w:t xml:space="preserve"> </w:t>
            </w:r>
            <w:r w:rsidRPr="00655A1B">
              <w:rPr>
                <w:sz w:val="20"/>
                <w:shd w:val="clear" w:color="auto" w:fill="FFFFFF"/>
              </w:rPr>
              <w:t>Care Information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841DD4C" w14:textId="33AB0C18" w:rsidR="00463E03" w:rsidRPr="00655A1B" w:rsidRDefault="00463E03" w:rsidP="00463E03">
            <w:pPr>
              <w:pStyle w:val="BodyText0"/>
              <w:tabs>
                <w:tab w:val="left" w:pos="1080"/>
                <w:tab w:val="left" w:pos="1440"/>
              </w:tabs>
              <w:spacing w:before="0" w:line="260" w:lineRule="exact"/>
              <w:rPr>
                <w:rFonts w:eastAsia="Arial"/>
                <w:sz w:val="20"/>
                <w:szCs w:val="20"/>
              </w:rPr>
            </w:pPr>
            <w:r w:rsidRPr="00655A1B">
              <w:rPr>
                <w:sz w:val="20"/>
                <w:szCs w:val="20"/>
              </w:rPr>
              <w:t xml:space="preserve">This </w:t>
            </w:r>
            <w:proofErr w:type="spellStart"/>
            <w:r w:rsidRPr="00655A1B">
              <w:rPr>
                <w:sz w:val="20"/>
                <w:szCs w:val="20"/>
              </w:rPr>
              <w:t>structuredBody</w:t>
            </w:r>
            <w:proofErr w:type="spellEnd"/>
            <w:r w:rsidRPr="00655A1B">
              <w:rPr>
                <w:rStyle w:val="keyword"/>
              </w:rPr>
              <w:t xml:space="preserve"> </w:t>
            </w:r>
            <w:r w:rsidRPr="00655A1B">
              <w:rPr>
                <w:rStyle w:val="keyword"/>
                <w:b w:val="0"/>
              </w:rPr>
              <w:t>SHALL</w:t>
            </w:r>
            <w:r w:rsidRPr="00655A1B">
              <w:rPr>
                <w:rStyle w:val="keyword"/>
              </w:rPr>
              <w:t xml:space="preserve"> </w:t>
            </w:r>
            <w:r w:rsidRPr="00655A1B">
              <w:rPr>
                <w:sz w:val="20"/>
                <w:szCs w:val="20"/>
              </w:rPr>
              <w:t>contain at least a QRDA Category III Measure Section - CMS (V3), or an Improvement Activity Section - CMS, or a Promoting Interoperability Section (V2) (CONF:3338-21394_C01).</w:t>
            </w:r>
            <w:r w:rsidRPr="00655A1B">
              <w:rPr>
                <w:sz w:val="20"/>
                <w:szCs w:val="20"/>
              </w:rPr>
              <w:br/>
              <w:t>Note: Promoting Interoperability Section (V2) is formerly the Advancing Care Information Section (V2)</w:t>
            </w:r>
          </w:p>
        </w:tc>
      </w:tr>
      <w:tr w:rsidR="00BB1A1D" w:rsidRPr="00BE17C5" w14:paraId="0ABE5B07"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5C5658" w14:textId="6DD4C311" w:rsidR="00BB1A1D" w:rsidRPr="00BE17C5" w:rsidRDefault="00BB1A1D" w:rsidP="00805583">
            <w:pPr>
              <w:spacing w:before="120" w:line="220" w:lineRule="exact"/>
              <w:rPr>
                <w:rFonts w:eastAsia="Arial" w:cs="Arial"/>
                <w:sz w:val="20"/>
                <w:szCs w:val="20"/>
              </w:rPr>
            </w:pPr>
            <w:r>
              <w:rPr>
                <w:rFonts w:eastAsia="Arial" w:cs="Arial"/>
                <w:sz w:val="20"/>
                <w:szCs w:val="20"/>
              </w:rPr>
              <w:t>5.2 Section</w:t>
            </w:r>
            <w:r w:rsidRPr="00BE17C5">
              <w:rPr>
                <w:rFonts w:eastAsia="Arial" w:cs="Arial"/>
                <w:sz w:val="20"/>
                <w:szCs w:val="20"/>
              </w:rPr>
              <w:t>-Level Templates</w:t>
            </w:r>
          </w:p>
        </w:tc>
        <w:tc>
          <w:tcPr>
            <w:tcW w:w="3672" w:type="dxa"/>
            <w:tcBorders>
              <w:top w:val="single" w:sz="4" w:space="0" w:color="auto"/>
              <w:left w:val="single" w:sz="4" w:space="0" w:color="auto"/>
              <w:bottom w:val="single" w:sz="4" w:space="0" w:color="auto"/>
              <w:right w:val="single" w:sz="4" w:space="0" w:color="auto"/>
            </w:tcBorders>
          </w:tcPr>
          <w:p w14:paraId="1D520473" w14:textId="77777777" w:rsidR="006454E9" w:rsidRDefault="006454E9" w:rsidP="006454E9">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7D9BDBB6" w14:textId="0A569FE4" w:rsidR="00BB1A1D" w:rsidRDefault="00BB1A1D" w:rsidP="00805583">
            <w:pPr>
              <w:spacing w:before="120" w:line="260" w:lineRule="exact"/>
              <w:rPr>
                <w:rFonts w:eastAsia="Arial" w:cs="Arial"/>
                <w:sz w:val="20"/>
                <w:szCs w:val="20"/>
              </w:rPr>
            </w:pPr>
            <w:r w:rsidRPr="004F3E1B">
              <w:rPr>
                <w:rFonts w:eastAsia="Arial" w:cs="Arial"/>
                <w:sz w:val="20"/>
                <w:szCs w:val="20"/>
              </w:rPr>
              <w:t>Improvement Activity Section (V2) (</w:t>
            </w:r>
            <w:r w:rsidRPr="004F3E1B">
              <w:rPr>
                <w:sz w:val="20"/>
                <w:szCs w:val="20"/>
              </w:rPr>
              <w:t>identifier urn:hl7ii:2.16.840.1.113883.10.20.27.2.4:2017-06-01)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675CAB7" w14:textId="06751BD9" w:rsidR="00C67D48" w:rsidRDefault="00C67D48" w:rsidP="00C67D48">
            <w:pPr>
              <w:spacing w:before="120" w:line="220" w:lineRule="exact"/>
              <w:rPr>
                <w:rFonts w:eastAsia="Arial" w:cs="Arial"/>
                <w:sz w:val="20"/>
                <w:szCs w:val="20"/>
              </w:rPr>
            </w:pPr>
            <w:r>
              <w:rPr>
                <w:rFonts w:eastAsia="Arial" w:cs="Arial"/>
                <w:sz w:val="20"/>
                <w:szCs w:val="20"/>
              </w:rPr>
              <w:t xml:space="preserve"> Performance period for the Improvement Activity performance category shall be specified either at the category level or individual improvement activity level.</w:t>
            </w:r>
          </w:p>
          <w:p w14:paraId="62694136" w14:textId="27A6FF75" w:rsidR="00BB1A1D" w:rsidRPr="00BE17C5" w:rsidRDefault="00BB1A1D" w:rsidP="00C67D48">
            <w:pPr>
              <w:spacing w:before="120" w:line="260" w:lineRule="exact"/>
              <w:rPr>
                <w:rFonts w:eastAsia="Arial" w:cs="Arial"/>
                <w:sz w:val="20"/>
                <w:szCs w:val="20"/>
              </w:rPr>
            </w:pPr>
            <w:r w:rsidRPr="00805583">
              <w:rPr>
                <w:rFonts w:eastAsia="Arial" w:cs="Arial"/>
                <w:sz w:val="20"/>
                <w:szCs w:val="20"/>
              </w:rPr>
              <w:t>Added Improvement Activity Section – CMS (</w:t>
            </w:r>
            <w:r w:rsidRPr="00805583">
              <w:rPr>
                <w:sz w:val="20"/>
                <w:szCs w:val="20"/>
              </w:rPr>
              <w:t>identifier urn</w:t>
            </w:r>
            <w:proofErr w:type="gramStart"/>
            <w:r w:rsidRPr="00805583">
              <w:rPr>
                <w:sz w:val="20"/>
                <w:szCs w:val="20"/>
              </w:rPr>
              <w:t>:hl7ii</w:t>
            </w:r>
            <w:proofErr w:type="gramEnd"/>
            <w:r w:rsidRPr="00805583">
              <w:rPr>
                <w:sz w:val="20"/>
                <w:szCs w:val="20"/>
              </w:rPr>
              <w:t>: 2.16.840.1.113883.3.249.20.2.1:2018-05-01) as a new template.</w:t>
            </w:r>
          </w:p>
        </w:tc>
      </w:tr>
      <w:tr w:rsidR="00BB1A1D" w:rsidRPr="00BE17C5" w14:paraId="527D723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9A94D6" w14:textId="33E5B0BA" w:rsidR="00BB1A1D" w:rsidRPr="00BE17C5" w:rsidRDefault="00BB1A1D" w:rsidP="00066EFD">
            <w:pPr>
              <w:spacing w:before="120" w:line="220" w:lineRule="exact"/>
              <w:rPr>
                <w:rFonts w:eastAsia="Arial" w:cs="Arial"/>
                <w:sz w:val="20"/>
                <w:szCs w:val="20"/>
              </w:rPr>
            </w:pPr>
            <w:r>
              <w:rPr>
                <w:rFonts w:eastAsia="Arial" w:cs="Arial"/>
                <w:sz w:val="20"/>
                <w:szCs w:val="20"/>
              </w:rPr>
              <w:t>5.2 Section</w:t>
            </w:r>
            <w:r w:rsidRPr="00BE17C5">
              <w:rPr>
                <w:rFonts w:eastAsia="Arial" w:cs="Arial"/>
                <w:sz w:val="20"/>
                <w:szCs w:val="20"/>
              </w:rPr>
              <w:t>-Level Templates</w:t>
            </w:r>
          </w:p>
        </w:tc>
        <w:tc>
          <w:tcPr>
            <w:tcW w:w="3672" w:type="dxa"/>
            <w:tcBorders>
              <w:top w:val="single" w:sz="4" w:space="0" w:color="auto"/>
              <w:left w:val="single" w:sz="4" w:space="0" w:color="auto"/>
              <w:bottom w:val="single" w:sz="4" w:space="0" w:color="auto"/>
              <w:right w:val="single" w:sz="4" w:space="0" w:color="auto"/>
            </w:tcBorders>
          </w:tcPr>
          <w:p w14:paraId="64E3C4EB" w14:textId="77777777" w:rsidR="00C67D48" w:rsidRDefault="00C67D48" w:rsidP="00C67D48">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07240870" w14:textId="3840AD85" w:rsidR="00BB1A1D" w:rsidRDefault="00BB1A1D" w:rsidP="002031FF">
            <w:pPr>
              <w:spacing w:before="120" w:line="260" w:lineRule="exact"/>
              <w:rPr>
                <w:rFonts w:eastAsia="Arial" w:cs="Arial"/>
                <w:sz w:val="20"/>
                <w:szCs w:val="20"/>
              </w:rPr>
            </w:pPr>
            <w:r w:rsidRPr="00805583">
              <w:rPr>
                <w:rFonts w:eastAsia="Arial" w:cs="Arial"/>
                <w:sz w:val="20"/>
                <w:szCs w:val="20"/>
              </w:rPr>
              <w:t>QRDA Category III Measure Section – CMS</w:t>
            </w:r>
            <w:r>
              <w:rPr>
                <w:rFonts w:eastAsia="Arial" w:cs="Arial"/>
                <w:sz w:val="20"/>
                <w:szCs w:val="20"/>
              </w:rPr>
              <w:t xml:space="preserve"> (V2</w:t>
            </w:r>
            <w:r w:rsidRPr="00805583">
              <w:rPr>
                <w:rFonts w:eastAsia="Arial" w:cs="Arial"/>
                <w:sz w:val="20"/>
                <w:szCs w:val="20"/>
              </w:rPr>
              <w:t>) (</w:t>
            </w:r>
            <w:r w:rsidRPr="00805583">
              <w:rPr>
                <w:sz w:val="20"/>
                <w:szCs w:val="20"/>
              </w:rPr>
              <w:t>identifier urn:hl7ii: 2.16.840.1.113883.3.249.20.2.2:201</w:t>
            </w:r>
            <w:r>
              <w:rPr>
                <w:sz w:val="20"/>
                <w:szCs w:val="20"/>
              </w:rPr>
              <w:t>7-07</w:t>
            </w:r>
            <w:r w:rsidRPr="00805583">
              <w:rPr>
                <w:sz w:val="20"/>
                <w:szCs w:val="20"/>
              </w:rPr>
              <w:t>-01)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26B6B5B" w14:textId="77777777" w:rsidR="00C67D48" w:rsidRDefault="00C67D48" w:rsidP="00C67D48">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704C8FE2" w14:textId="754C06AE" w:rsidR="00BB1A1D" w:rsidRPr="00805583" w:rsidRDefault="00BB1A1D" w:rsidP="007962C0">
            <w:pPr>
              <w:spacing w:before="120" w:line="260" w:lineRule="exact"/>
              <w:rPr>
                <w:sz w:val="20"/>
                <w:szCs w:val="20"/>
              </w:rPr>
            </w:pPr>
            <w:r w:rsidRPr="00805583">
              <w:rPr>
                <w:rFonts w:eastAsia="Arial" w:cs="Arial"/>
                <w:sz w:val="20"/>
                <w:szCs w:val="20"/>
              </w:rPr>
              <w:t>QRDA Category III Measure Section – CMS (V3) (</w:t>
            </w:r>
            <w:r w:rsidRPr="00805583">
              <w:rPr>
                <w:sz w:val="20"/>
                <w:szCs w:val="20"/>
              </w:rPr>
              <w:t>identifier urn:hl7ii: 2.16.840.1.113883.3.249.20.2.2:2018-05-01)</w:t>
            </w:r>
          </w:p>
        </w:tc>
      </w:tr>
      <w:tr w:rsidR="00BB1A1D" w:rsidRPr="00BE17C5" w14:paraId="27B809E9"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B257280" w14:textId="549C4F69" w:rsidR="00BB1A1D" w:rsidRPr="00BE17C5" w:rsidRDefault="00BB1A1D" w:rsidP="00066EFD">
            <w:pPr>
              <w:spacing w:before="120" w:line="220" w:lineRule="exact"/>
              <w:rPr>
                <w:rFonts w:eastAsia="Arial" w:cs="Arial"/>
                <w:sz w:val="20"/>
                <w:szCs w:val="20"/>
              </w:rPr>
            </w:pPr>
            <w:r w:rsidRPr="00BE17C5">
              <w:rPr>
                <w:rFonts w:eastAsia="Arial" w:cs="Arial"/>
                <w:sz w:val="20"/>
                <w:szCs w:val="20"/>
              </w:rPr>
              <w:lastRenderedPageBreak/>
              <w:t>5.3 Entry-Level Templates</w:t>
            </w:r>
          </w:p>
        </w:tc>
        <w:tc>
          <w:tcPr>
            <w:tcW w:w="3672" w:type="dxa"/>
            <w:tcBorders>
              <w:top w:val="single" w:sz="4" w:space="0" w:color="auto"/>
              <w:left w:val="single" w:sz="4" w:space="0" w:color="auto"/>
              <w:bottom w:val="single" w:sz="4" w:space="0" w:color="auto"/>
              <w:right w:val="single" w:sz="4" w:space="0" w:color="auto"/>
            </w:tcBorders>
          </w:tcPr>
          <w:p w14:paraId="244DA0EC" w14:textId="6D6A2C81" w:rsidR="00BB1A1D" w:rsidRDefault="00BB1A1D" w:rsidP="00F02227">
            <w:pPr>
              <w:spacing w:before="120" w:line="220" w:lineRule="exact"/>
              <w:rPr>
                <w:rFonts w:eastAsia="Arial" w:cs="Arial"/>
                <w:sz w:val="20"/>
                <w:szCs w:val="20"/>
              </w:rPr>
            </w:pPr>
            <w:r>
              <w:rPr>
                <w:rFonts w:eastAsia="Arial" w:cs="Arial"/>
                <w:sz w:val="20"/>
                <w:szCs w:val="20"/>
              </w:rPr>
              <w:t>Performance period for the Improvement Ac</w:t>
            </w:r>
            <w:r w:rsidR="006454E9">
              <w:rPr>
                <w:rFonts w:eastAsia="Arial" w:cs="Arial"/>
                <w:sz w:val="20"/>
                <w:szCs w:val="20"/>
              </w:rPr>
              <w:t xml:space="preserve">tivity performance category shall be </w:t>
            </w:r>
            <w:r>
              <w:rPr>
                <w:rFonts w:eastAsia="Arial" w:cs="Arial"/>
                <w:sz w:val="20"/>
                <w:szCs w:val="20"/>
              </w:rPr>
              <w:t xml:space="preserve">specified </w:t>
            </w:r>
            <w:r w:rsidR="006454E9">
              <w:rPr>
                <w:rFonts w:eastAsia="Arial" w:cs="Arial"/>
                <w:sz w:val="20"/>
                <w:szCs w:val="20"/>
              </w:rPr>
              <w:t xml:space="preserve">either </w:t>
            </w:r>
            <w:r>
              <w:rPr>
                <w:rFonts w:eastAsia="Arial" w:cs="Arial"/>
                <w:sz w:val="20"/>
                <w:szCs w:val="20"/>
              </w:rPr>
              <w:t>at the category level</w:t>
            </w:r>
            <w:r w:rsidR="006454E9">
              <w:rPr>
                <w:rFonts w:eastAsia="Arial" w:cs="Arial"/>
                <w:sz w:val="20"/>
                <w:szCs w:val="20"/>
              </w:rPr>
              <w:t xml:space="preserve"> or individual improvement activity level</w:t>
            </w:r>
            <w:r>
              <w:rPr>
                <w:rFonts w:eastAsia="Arial" w:cs="Arial"/>
                <w:sz w:val="20"/>
                <w:szCs w:val="20"/>
              </w:rPr>
              <w:t>.</w:t>
            </w:r>
          </w:p>
          <w:p w14:paraId="02B10D71" w14:textId="51235194" w:rsidR="00BB1A1D" w:rsidRDefault="00BB1A1D" w:rsidP="00D353B5">
            <w:pPr>
              <w:spacing w:before="120" w:line="260" w:lineRule="exact"/>
              <w:rPr>
                <w:rFonts w:eastAsia="Arial" w:cs="Arial"/>
                <w:sz w:val="20"/>
                <w:szCs w:val="20"/>
              </w:rPr>
            </w:pPr>
            <w:r>
              <w:rPr>
                <w:rFonts w:eastAsia="Arial" w:cs="Arial"/>
                <w:sz w:val="20"/>
                <w:szCs w:val="20"/>
              </w:rPr>
              <w:t xml:space="preserve">Improvement Activity Performance Measure Reference and Results </w:t>
            </w:r>
            <w:r w:rsidRPr="00D353B5">
              <w:rPr>
                <w:rFonts w:eastAsia="Arial" w:cs="Arial"/>
                <w:sz w:val="20"/>
                <w:szCs w:val="20"/>
              </w:rPr>
              <w:t>(</w:t>
            </w:r>
            <w:r w:rsidRPr="00D353B5">
              <w:rPr>
                <w:sz w:val="20"/>
                <w:szCs w:val="20"/>
              </w:rPr>
              <w:t>identifier urn:hl7ii:2.16.840.1.113883.10.20.27.3.33:2016-09-01)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436726" w14:textId="77777777" w:rsidR="00C67D48" w:rsidRDefault="00C67D48" w:rsidP="00C67D48">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16A6885F" w14:textId="6C1DFA60" w:rsidR="00BB1A1D" w:rsidRPr="00BE17C5" w:rsidRDefault="00BB1A1D" w:rsidP="007962C0">
            <w:pPr>
              <w:spacing w:before="120" w:line="260" w:lineRule="exact"/>
              <w:rPr>
                <w:rFonts w:eastAsia="Arial" w:cs="Arial"/>
                <w:sz w:val="20"/>
                <w:szCs w:val="20"/>
              </w:rPr>
            </w:pPr>
            <w:r>
              <w:rPr>
                <w:rFonts w:eastAsia="Arial" w:cs="Arial"/>
                <w:sz w:val="20"/>
                <w:szCs w:val="20"/>
              </w:rPr>
              <w:t>Improvement Activity Performance Measure Reference and Results – CMS</w:t>
            </w:r>
            <w:r w:rsidRPr="00D353B5">
              <w:rPr>
                <w:rFonts w:eastAsia="Arial" w:cs="Arial"/>
                <w:sz w:val="20"/>
                <w:szCs w:val="20"/>
              </w:rPr>
              <w:t xml:space="preserve"> (</w:t>
            </w:r>
            <w:r w:rsidRPr="00D353B5">
              <w:rPr>
                <w:sz w:val="20"/>
                <w:szCs w:val="20"/>
              </w:rPr>
              <w:t>identifier urn:hl7ii:2.16.840.1.113883.3.249.20.3.1:2018-05-01)</w:t>
            </w:r>
          </w:p>
        </w:tc>
      </w:tr>
      <w:tr w:rsidR="00BB1A1D" w:rsidRPr="00BE17C5" w14:paraId="49471DB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687DE21" w14:textId="7CAE86EE" w:rsidR="00BB1A1D" w:rsidRPr="00BE17C5"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672" w:type="dxa"/>
            <w:tcBorders>
              <w:top w:val="single" w:sz="4" w:space="0" w:color="auto"/>
              <w:left w:val="single" w:sz="4" w:space="0" w:color="auto"/>
              <w:bottom w:val="single" w:sz="4" w:space="0" w:color="auto"/>
              <w:right w:val="single" w:sz="4" w:space="0" w:color="auto"/>
            </w:tcBorders>
          </w:tcPr>
          <w:p w14:paraId="52FD7E6B" w14:textId="77777777" w:rsidR="00BB1A1D" w:rsidRDefault="00BB1A1D" w:rsidP="00F02227">
            <w:pPr>
              <w:spacing w:before="120" w:line="220" w:lineRule="exact"/>
              <w:rPr>
                <w:rFonts w:eastAsia="Arial" w:cs="Arial"/>
                <w:sz w:val="20"/>
                <w:szCs w:val="20"/>
              </w:rPr>
            </w:pPr>
            <w:r>
              <w:rPr>
                <w:rFonts w:eastAsia="Arial" w:cs="Arial"/>
                <w:sz w:val="20"/>
                <w:szCs w:val="20"/>
              </w:rPr>
              <w:t>Measure Data – CMS (V2) (</w:t>
            </w:r>
            <w:r w:rsidRPr="000C036D">
              <w:rPr>
                <w:sz w:val="20"/>
              </w:rPr>
              <w:t xml:space="preserve">identifier </w:t>
            </w:r>
            <w:r w:rsidRPr="000C036D">
              <w:rPr>
                <w:sz w:val="20"/>
                <w:szCs w:val="20"/>
              </w:rPr>
              <w:t>urn:hl7ii:2.16.840.1.113883.10.20.27.3.16:</w:t>
            </w:r>
            <w:r>
              <w:rPr>
                <w:sz w:val="20"/>
                <w:szCs w:val="20"/>
              </w:rPr>
              <w:t>2016-11</w:t>
            </w:r>
            <w:r w:rsidRPr="000C036D">
              <w:rPr>
                <w:sz w:val="20"/>
                <w:szCs w:val="20"/>
              </w:rPr>
              <w:t>-01)</w:t>
            </w:r>
            <w:r>
              <w:rPr>
                <w:sz w:val="20"/>
                <w:szCs w:val="20"/>
              </w:rPr>
              <w:t xml:space="preserve"> contains the following CMS specific templates:</w:t>
            </w:r>
          </w:p>
          <w:p w14:paraId="61E7BF09" w14:textId="77777777" w:rsidR="00BB1A1D" w:rsidRDefault="00BB1A1D" w:rsidP="00F02227">
            <w:pPr>
              <w:spacing w:before="120" w:line="220" w:lineRule="exact"/>
              <w:ind w:left="144"/>
              <w:rPr>
                <w:sz w:val="20"/>
                <w:szCs w:val="20"/>
              </w:rPr>
            </w:pPr>
            <w:r w:rsidRPr="00BE17C5">
              <w:rPr>
                <w:rFonts w:eastAsia="Arial" w:cs="Arial"/>
                <w:sz w:val="20"/>
                <w:szCs w:val="20"/>
              </w:rPr>
              <w:t>Aggregate Count – CMS (</w:t>
            </w:r>
            <w:proofErr w:type="spellStart"/>
            <w:r w:rsidRPr="00BE17C5">
              <w:rPr>
                <w:sz w:val="20"/>
                <w:szCs w:val="20"/>
              </w:rPr>
              <w:t>templateId</w:t>
            </w:r>
            <w:proofErr w:type="spellEnd"/>
            <w:r w:rsidRPr="00BE17C5">
              <w:rPr>
                <w:sz w:val="20"/>
                <w:szCs w:val="20"/>
              </w:rPr>
              <w:t xml:space="preserve"> 2.16.840.1.113883.10.20.27.3.24)</w:t>
            </w:r>
          </w:p>
          <w:p w14:paraId="1298B941" w14:textId="77777777" w:rsidR="00BB1A1D" w:rsidRPr="00BE17C5" w:rsidRDefault="00BB1A1D" w:rsidP="00F02227">
            <w:pPr>
              <w:spacing w:before="120" w:line="260" w:lineRule="exact"/>
              <w:ind w:left="144"/>
              <w:rPr>
                <w:sz w:val="20"/>
                <w:szCs w:val="20"/>
              </w:rPr>
            </w:pPr>
            <w:r w:rsidRPr="00BE17C5">
              <w:rPr>
                <w:rFonts w:eastAsia="Arial" w:cs="Arial"/>
                <w:sz w:val="20"/>
                <w:szCs w:val="20"/>
              </w:rPr>
              <w:t>Continuous Variable Measure Value – CMS (</w:t>
            </w:r>
            <w:proofErr w:type="spellStart"/>
            <w:r w:rsidRPr="00BE17C5">
              <w:rPr>
                <w:sz w:val="20"/>
                <w:szCs w:val="20"/>
              </w:rPr>
              <w:t>templateId</w:t>
            </w:r>
            <w:proofErr w:type="spellEnd"/>
            <w:r w:rsidRPr="00BE17C5">
              <w:rPr>
                <w:sz w:val="20"/>
                <w:szCs w:val="20"/>
              </w:rPr>
              <w:t xml:space="preserve"> 2.16.840.1.113883.10.20.27.3.26)</w:t>
            </w:r>
          </w:p>
          <w:p w14:paraId="0807A532" w14:textId="77777777" w:rsidR="00BB1A1D" w:rsidRPr="00BE17C5" w:rsidRDefault="00BB1A1D" w:rsidP="00F02227">
            <w:pPr>
              <w:spacing w:before="120" w:line="260" w:lineRule="exact"/>
              <w:ind w:left="144"/>
              <w:rPr>
                <w:sz w:val="20"/>
                <w:szCs w:val="20"/>
              </w:rPr>
            </w:pPr>
            <w:r w:rsidRPr="00BE17C5">
              <w:rPr>
                <w:rFonts w:eastAsia="Arial" w:cs="Arial"/>
                <w:sz w:val="20"/>
                <w:szCs w:val="20"/>
              </w:rPr>
              <w:t>Ethnicity Supplemental Data Element – CMS (V2) (</w:t>
            </w:r>
            <w:r w:rsidRPr="00BE17C5">
              <w:rPr>
                <w:sz w:val="20"/>
                <w:szCs w:val="20"/>
              </w:rPr>
              <w:t>identifier urn:hl7ii:2.16.840.1.113883.10.20.27.3.22:2016-11-01)</w:t>
            </w:r>
          </w:p>
          <w:p w14:paraId="28591395" w14:textId="77777777" w:rsidR="00BB1A1D" w:rsidRDefault="00BB1A1D" w:rsidP="00F02227">
            <w:pPr>
              <w:spacing w:before="120" w:line="260" w:lineRule="exact"/>
              <w:ind w:left="144"/>
              <w:rPr>
                <w:sz w:val="20"/>
                <w:szCs w:val="20"/>
              </w:rPr>
            </w:pPr>
            <w:r w:rsidRPr="00BE17C5">
              <w:rPr>
                <w:rFonts w:eastAsia="Arial" w:cs="Arial"/>
                <w:sz w:val="20"/>
                <w:szCs w:val="20"/>
              </w:rPr>
              <w:t>Race Supplemental Data Element – CMS (V2) (</w:t>
            </w:r>
            <w:r w:rsidRPr="00BE17C5">
              <w:rPr>
                <w:sz w:val="20"/>
                <w:szCs w:val="20"/>
              </w:rPr>
              <w:t>identifier urn:hl7ii:2.16.840.1.113883.10.20.27.3.19:2016-11-01)</w:t>
            </w:r>
          </w:p>
          <w:p w14:paraId="7C50F93E" w14:textId="77777777" w:rsidR="00BB1A1D" w:rsidRPr="00781E97" w:rsidRDefault="00BB1A1D" w:rsidP="00F02227">
            <w:pPr>
              <w:spacing w:before="120" w:line="260" w:lineRule="exact"/>
              <w:ind w:left="144"/>
              <w:rPr>
                <w:sz w:val="20"/>
                <w:szCs w:val="20"/>
              </w:rPr>
            </w:pPr>
            <w:r w:rsidRPr="00781E97">
              <w:rPr>
                <w:sz w:val="20"/>
                <w:szCs w:val="20"/>
              </w:rPr>
              <w:t>Reporting Stratum – CMS (</w:t>
            </w:r>
            <w:proofErr w:type="spellStart"/>
            <w:r w:rsidRPr="00781E97">
              <w:rPr>
                <w:sz w:val="20"/>
                <w:szCs w:val="20"/>
              </w:rPr>
              <w:t>templateId</w:t>
            </w:r>
            <w:proofErr w:type="spellEnd"/>
            <w:r w:rsidRPr="00781E97">
              <w:rPr>
                <w:sz w:val="20"/>
                <w:szCs w:val="20"/>
              </w:rPr>
              <w:t xml:space="preserve"> 2.16.840.1.113883.10.20.27.3.20)</w:t>
            </w:r>
          </w:p>
          <w:p w14:paraId="620E75E5" w14:textId="4976AF9E" w:rsidR="00BB1A1D" w:rsidRDefault="00BB1A1D" w:rsidP="007962C0">
            <w:pPr>
              <w:spacing w:before="120" w:line="260" w:lineRule="exact"/>
              <w:rPr>
                <w:rFonts w:eastAsia="Arial" w:cs="Arial"/>
                <w:sz w:val="20"/>
                <w:szCs w:val="20"/>
              </w:rPr>
            </w:pPr>
            <w:r w:rsidRPr="00BE17C5">
              <w:rPr>
                <w:rFonts w:eastAsia="Arial" w:cs="Arial"/>
                <w:sz w:val="20"/>
                <w:szCs w:val="20"/>
              </w:rPr>
              <w:t>Sex Supplemental Data Element – CMS (V2) (</w:t>
            </w:r>
            <w:r w:rsidRPr="00BE17C5">
              <w:rPr>
                <w:sz w:val="20"/>
                <w:szCs w:val="20"/>
              </w:rPr>
              <w:t>identifier urn:hl7ii:2.16.840.1.113883.10.20.27.3.21:2016-11-01)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FCD056" w14:textId="4F6B6445" w:rsidR="00BB1A1D" w:rsidRPr="00BE17C5" w:rsidRDefault="00BB1A1D" w:rsidP="007962C0">
            <w:pPr>
              <w:spacing w:before="120" w:line="260" w:lineRule="exact"/>
              <w:rPr>
                <w:rFonts w:eastAsia="Arial" w:cs="Arial"/>
                <w:sz w:val="20"/>
                <w:szCs w:val="20"/>
              </w:rPr>
            </w:pPr>
            <w:r>
              <w:rPr>
                <w:rFonts w:eastAsia="Arial" w:cs="Arial"/>
                <w:sz w:val="20"/>
                <w:szCs w:val="20"/>
              </w:rPr>
              <w:t>Updated the Measure Data – CMS (V3) (</w:t>
            </w:r>
            <w:r w:rsidRPr="000C036D">
              <w:rPr>
                <w:sz w:val="20"/>
              </w:rPr>
              <w:t xml:space="preserve">identifier </w:t>
            </w:r>
            <w:r w:rsidRPr="000C036D">
              <w:rPr>
                <w:sz w:val="20"/>
                <w:szCs w:val="20"/>
              </w:rPr>
              <w:t>urn</w:t>
            </w:r>
            <w:proofErr w:type="gramStart"/>
            <w:r w:rsidRPr="000C036D">
              <w:rPr>
                <w:sz w:val="20"/>
                <w:szCs w:val="20"/>
              </w:rPr>
              <w:t>:hl7ii:2.16.840.1.113883.10.20.27.3.16:2018</w:t>
            </w:r>
            <w:proofErr w:type="gramEnd"/>
            <w:r w:rsidRPr="000C036D">
              <w:rPr>
                <w:sz w:val="20"/>
                <w:szCs w:val="20"/>
              </w:rPr>
              <w:t xml:space="preserve">-05-01) to contain the following templates directly. The previous CMS specific templates (listed on the </w:t>
            </w:r>
            <w:r w:rsidR="00C67D48">
              <w:rPr>
                <w:sz w:val="20"/>
                <w:szCs w:val="20"/>
              </w:rPr>
              <w:t>left</w:t>
            </w:r>
            <w:r w:rsidR="00C67D48" w:rsidRPr="000C036D">
              <w:rPr>
                <w:sz w:val="20"/>
                <w:szCs w:val="20"/>
              </w:rPr>
              <w:t xml:space="preserve"> </w:t>
            </w:r>
            <w:r w:rsidRPr="000C036D">
              <w:rPr>
                <w:sz w:val="20"/>
                <w:szCs w:val="20"/>
              </w:rPr>
              <w:t>column) are deprecated and no longer used and included in this guide.</w:t>
            </w:r>
          </w:p>
          <w:p w14:paraId="546EAF06" w14:textId="71DA07C6" w:rsidR="00BB1A1D" w:rsidRPr="00BE17C5" w:rsidRDefault="00BB1A1D" w:rsidP="000C036D">
            <w:pPr>
              <w:spacing w:before="120" w:line="260" w:lineRule="exact"/>
              <w:ind w:left="144"/>
              <w:rPr>
                <w:rFonts w:eastAsia="Arial" w:cs="Arial"/>
                <w:sz w:val="20"/>
                <w:szCs w:val="20"/>
              </w:rPr>
            </w:pPr>
            <w:r w:rsidRPr="00BE17C5">
              <w:rPr>
                <w:rFonts w:eastAsia="Arial" w:cs="Arial"/>
                <w:sz w:val="20"/>
                <w:szCs w:val="20"/>
              </w:rPr>
              <w:t>Aggregate Count (</w:t>
            </w:r>
            <w:r>
              <w:rPr>
                <w:sz w:val="20"/>
                <w:szCs w:val="20"/>
              </w:rPr>
              <w:t>identifier urn:oid:2.16.840.1.113883.10.20.27.3.3</w:t>
            </w:r>
            <w:r w:rsidRPr="00BE17C5">
              <w:rPr>
                <w:sz w:val="20"/>
                <w:szCs w:val="20"/>
              </w:rPr>
              <w:t>)</w:t>
            </w:r>
          </w:p>
          <w:p w14:paraId="314A50AE" w14:textId="7A0F5092" w:rsidR="00BB1A1D" w:rsidRPr="00BE17C5" w:rsidRDefault="00BB1A1D" w:rsidP="000C036D">
            <w:pPr>
              <w:spacing w:before="120" w:line="260" w:lineRule="exact"/>
              <w:ind w:left="144"/>
              <w:rPr>
                <w:sz w:val="20"/>
                <w:szCs w:val="20"/>
              </w:rPr>
            </w:pPr>
            <w:r w:rsidRPr="00BE17C5">
              <w:rPr>
                <w:rFonts w:eastAsia="Arial" w:cs="Arial"/>
                <w:sz w:val="20"/>
                <w:szCs w:val="20"/>
              </w:rPr>
              <w:t>Continuous Variable Measure Value (</w:t>
            </w:r>
            <w:r>
              <w:rPr>
                <w:sz w:val="20"/>
                <w:szCs w:val="20"/>
              </w:rPr>
              <w:t>identifier urn:oid:2.16.840.1.113883.10.20.27.3.2</w:t>
            </w:r>
            <w:r w:rsidRPr="00BE17C5">
              <w:rPr>
                <w:sz w:val="20"/>
                <w:szCs w:val="20"/>
              </w:rPr>
              <w:t>)</w:t>
            </w:r>
          </w:p>
          <w:p w14:paraId="314FE406" w14:textId="67918106" w:rsidR="00BB1A1D" w:rsidRPr="00BE17C5" w:rsidRDefault="00BB1A1D" w:rsidP="000C036D">
            <w:pPr>
              <w:spacing w:before="120" w:line="260" w:lineRule="exact"/>
              <w:ind w:left="144"/>
              <w:rPr>
                <w:sz w:val="20"/>
                <w:szCs w:val="20"/>
              </w:rPr>
            </w:pPr>
            <w:r w:rsidRPr="00BE17C5">
              <w:rPr>
                <w:rFonts w:eastAsia="Arial" w:cs="Arial"/>
                <w:sz w:val="20"/>
                <w:szCs w:val="20"/>
              </w:rPr>
              <w:t>Ethnicity Supplemental Data Element (V2) (</w:t>
            </w:r>
            <w:r>
              <w:rPr>
                <w:sz w:val="20"/>
                <w:szCs w:val="20"/>
              </w:rPr>
              <w:t>identifier urn:hl7ii:2.16.840.1.113883.10.20.27.3.7:2016-09-01</w:t>
            </w:r>
            <w:r w:rsidRPr="00BE17C5">
              <w:rPr>
                <w:sz w:val="20"/>
                <w:szCs w:val="20"/>
              </w:rPr>
              <w:t>)</w:t>
            </w:r>
          </w:p>
          <w:p w14:paraId="7AF32DCB" w14:textId="53A8256B" w:rsidR="00BB1A1D" w:rsidRDefault="00BB1A1D" w:rsidP="000C036D">
            <w:pPr>
              <w:spacing w:before="120" w:line="260" w:lineRule="exact"/>
              <w:ind w:left="144"/>
              <w:rPr>
                <w:sz w:val="20"/>
                <w:szCs w:val="20"/>
              </w:rPr>
            </w:pPr>
            <w:r w:rsidRPr="00BE17C5">
              <w:rPr>
                <w:rFonts w:eastAsia="Arial" w:cs="Arial"/>
                <w:sz w:val="20"/>
                <w:szCs w:val="20"/>
              </w:rPr>
              <w:t>Race</w:t>
            </w:r>
            <w:r>
              <w:rPr>
                <w:rFonts w:eastAsia="Arial" w:cs="Arial"/>
                <w:sz w:val="20"/>
                <w:szCs w:val="20"/>
              </w:rPr>
              <w:t xml:space="preserve"> Supplemental Data Element (V2</w:t>
            </w:r>
            <w:r w:rsidRPr="00BE17C5">
              <w:rPr>
                <w:rFonts w:eastAsia="Arial" w:cs="Arial"/>
                <w:sz w:val="20"/>
                <w:szCs w:val="20"/>
              </w:rPr>
              <w:t>) (</w:t>
            </w:r>
            <w:r>
              <w:rPr>
                <w:sz w:val="20"/>
                <w:szCs w:val="20"/>
              </w:rPr>
              <w:t>identifier urn:hl7ii:2.16.840.1.113883.10.20.27.3.8:2016-09-01</w:t>
            </w:r>
            <w:r w:rsidRPr="00BE17C5">
              <w:rPr>
                <w:sz w:val="20"/>
                <w:szCs w:val="20"/>
              </w:rPr>
              <w:t>)</w:t>
            </w:r>
          </w:p>
          <w:p w14:paraId="6B39880D" w14:textId="11430AB0" w:rsidR="00BB1A1D" w:rsidRPr="00781E97" w:rsidRDefault="00BB1A1D" w:rsidP="000C036D">
            <w:pPr>
              <w:spacing w:before="120" w:line="260" w:lineRule="exact"/>
              <w:ind w:left="144"/>
              <w:rPr>
                <w:sz w:val="20"/>
                <w:szCs w:val="20"/>
              </w:rPr>
            </w:pPr>
            <w:r w:rsidRPr="00781E97">
              <w:rPr>
                <w:sz w:val="20"/>
                <w:szCs w:val="20"/>
              </w:rPr>
              <w:t>Reporting Stratum (</w:t>
            </w:r>
            <w:r>
              <w:rPr>
                <w:sz w:val="20"/>
                <w:szCs w:val="20"/>
              </w:rPr>
              <w:t>identifier urn:oid:2.16.840.1.113883.10.20.27.3.4</w:t>
            </w:r>
            <w:r w:rsidRPr="00781E97">
              <w:rPr>
                <w:sz w:val="20"/>
                <w:szCs w:val="20"/>
              </w:rPr>
              <w:t>)</w:t>
            </w:r>
          </w:p>
          <w:p w14:paraId="356177BF" w14:textId="27611F6E" w:rsidR="00BB1A1D" w:rsidRPr="00BE17C5" w:rsidRDefault="00BB1A1D" w:rsidP="000C036D">
            <w:pPr>
              <w:spacing w:before="120" w:line="260" w:lineRule="exact"/>
              <w:ind w:left="144"/>
              <w:rPr>
                <w:rFonts w:eastAsia="Arial" w:cs="Arial"/>
                <w:sz w:val="20"/>
                <w:szCs w:val="20"/>
              </w:rPr>
            </w:pPr>
            <w:r w:rsidRPr="00BE17C5">
              <w:rPr>
                <w:rFonts w:eastAsia="Arial" w:cs="Arial"/>
                <w:sz w:val="20"/>
                <w:szCs w:val="20"/>
              </w:rPr>
              <w:t>Sex Supplemental Data Element (V2) (</w:t>
            </w:r>
            <w:r>
              <w:rPr>
                <w:sz w:val="20"/>
                <w:szCs w:val="20"/>
              </w:rPr>
              <w:t>identifier urn:hl7ii:2.16.840.1.113883.10.20.27.3.6:2016-09-01</w:t>
            </w:r>
            <w:r w:rsidRPr="00BE17C5">
              <w:rPr>
                <w:sz w:val="20"/>
                <w:szCs w:val="20"/>
              </w:rPr>
              <w:t>)</w:t>
            </w:r>
          </w:p>
        </w:tc>
      </w:tr>
      <w:tr w:rsidR="00BB1A1D" w:rsidRPr="00F329F6" w14:paraId="0ACBD22F"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0FD40E3" w14:textId="04A7E1BC"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672" w:type="dxa"/>
            <w:tcBorders>
              <w:top w:val="single" w:sz="4" w:space="0" w:color="auto"/>
              <w:left w:val="single" w:sz="4" w:space="0" w:color="auto"/>
              <w:bottom w:val="single" w:sz="4" w:space="0" w:color="auto"/>
              <w:right w:val="single" w:sz="4" w:space="0" w:color="auto"/>
            </w:tcBorders>
          </w:tcPr>
          <w:p w14:paraId="74A30EA8" w14:textId="693C100C" w:rsidR="00BB1A1D" w:rsidRDefault="00BB1A1D" w:rsidP="007962C0">
            <w:pPr>
              <w:spacing w:before="120" w:line="260" w:lineRule="exact"/>
              <w:rPr>
                <w:rFonts w:eastAsia="Arial" w:cs="Arial"/>
                <w:sz w:val="20"/>
                <w:szCs w:val="20"/>
              </w:rPr>
            </w:pPr>
            <w:proofErr w:type="spellStart"/>
            <w:r>
              <w:rPr>
                <w:rFonts w:eastAsia="Arial" w:cs="Arial"/>
                <w:sz w:val="20"/>
                <w:szCs w:val="20"/>
              </w:rPr>
              <w:t>Meausre</w:t>
            </w:r>
            <w:proofErr w:type="spellEnd"/>
            <w:r>
              <w:rPr>
                <w:rFonts w:eastAsia="Arial" w:cs="Arial"/>
                <w:sz w:val="20"/>
                <w:szCs w:val="20"/>
              </w:rPr>
              <w:t xml:space="preserve"> Reference and Results – CMS (V2) </w:t>
            </w:r>
            <w:r w:rsidRPr="00C0010B">
              <w:rPr>
                <w:rFonts w:eastAsia="Arial" w:cs="Arial"/>
                <w:sz w:val="20"/>
                <w:szCs w:val="20"/>
              </w:rPr>
              <w:t>(</w:t>
            </w:r>
            <w:r w:rsidRPr="00C0010B">
              <w:rPr>
                <w:sz w:val="20"/>
                <w:szCs w:val="20"/>
              </w:rPr>
              <w:t>identifier urn:hl7ii:2.16.840.1.113883.10.20.27.3.17:</w:t>
            </w:r>
            <w:r w:rsidRPr="00BE17C5">
              <w:rPr>
                <w:sz w:val="20"/>
                <w:szCs w:val="20"/>
              </w:rPr>
              <w:t>2016-11-01</w:t>
            </w:r>
            <w:r w:rsidRPr="00C0010B">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EAF2100" w14:textId="5FCDC8F3" w:rsidR="00BB1A1D" w:rsidRDefault="00BB1A1D" w:rsidP="007962C0">
            <w:pPr>
              <w:spacing w:before="120" w:line="260" w:lineRule="exact"/>
              <w:rPr>
                <w:rFonts w:eastAsia="Arial" w:cs="Arial"/>
                <w:sz w:val="20"/>
                <w:szCs w:val="20"/>
              </w:rPr>
            </w:pPr>
            <w:proofErr w:type="spellStart"/>
            <w:r>
              <w:rPr>
                <w:rFonts w:eastAsia="Arial" w:cs="Arial"/>
                <w:sz w:val="20"/>
                <w:szCs w:val="20"/>
              </w:rPr>
              <w:t>Meausre</w:t>
            </w:r>
            <w:proofErr w:type="spellEnd"/>
            <w:r>
              <w:rPr>
                <w:rFonts w:eastAsia="Arial" w:cs="Arial"/>
                <w:sz w:val="20"/>
                <w:szCs w:val="20"/>
              </w:rPr>
              <w:t xml:space="preserve"> Reference and Results – CMS (V3) </w:t>
            </w:r>
            <w:r w:rsidRPr="00C0010B">
              <w:rPr>
                <w:rFonts w:eastAsia="Arial" w:cs="Arial"/>
                <w:sz w:val="20"/>
                <w:szCs w:val="20"/>
              </w:rPr>
              <w:t>(</w:t>
            </w:r>
            <w:r w:rsidRPr="00C0010B">
              <w:rPr>
                <w:sz w:val="20"/>
                <w:szCs w:val="20"/>
              </w:rPr>
              <w:t>identifier urn:hl7ii:2.16.840.1.113883.10.20.27.3.17:2018-05-01)</w:t>
            </w:r>
          </w:p>
        </w:tc>
      </w:tr>
      <w:tr w:rsidR="00BB1A1D" w:rsidRPr="00F329F6" w14:paraId="7016C22B"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FBF4773" w14:textId="681B85D2"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lastRenderedPageBreak/>
              <w:t>5.3 Entry-Level Templates</w:t>
            </w:r>
          </w:p>
        </w:tc>
        <w:tc>
          <w:tcPr>
            <w:tcW w:w="3672" w:type="dxa"/>
            <w:tcBorders>
              <w:top w:val="single" w:sz="4" w:space="0" w:color="auto"/>
              <w:left w:val="single" w:sz="4" w:space="0" w:color="auto"/>
              <w:bottom w:val="single" w:sz="4" w:space="0" w:color="auto"/>
              <w:right w:val="single" w:sz="4" w:space="0" w:color="auto"/>
            </w:tcBorders>
          </w:tcPr>
          <w:p w14:paraId="0740C61A" w14:textId="4040796C" w:rsidR="00BB1A1D" w:rsidRDefault="00BB1A1D" w:rsidP="007962C0">
            <w:pPr>
              <w:spacing w:before="120" w:line="260" w:lineRule="exact"/>
              <w:rPr>
                <w:rFonts w:eastAsia="Arial" w:cs="Arial"/>
                <w:sz w:val="20"/>
                <w:szCs w:val="20"/>
              </w:rPr>
            </w:pPr>
            <w:r>
              <w:rPr>
                <w:rFonts w:eastAsia="Arial" w:cs="Arial"/>
                <w:sz w:val="20"/>
                <w:szCs w:val="20"/>
              </w:rPr>
              <w:t xml:space="preserve">Payer Supplemental Data Element CMS (V2) </w:t>
            </w:r>
            <w:r w:rsidRPr="008A357C">
              <w:rPr>
                <w:rFonts w:eastAsia="Arial" w:cs="Arial"/>
                <w:sz w:val="20"/>
                <w:szCs w:val="20"/>
              </w:rPr>
              <w:t>(</w:t>
            </w:r>
            <w:r w:rsidRPr="008A357C">
              <w:rPr>
                <w:sz w:val="20"/>
                <w:szCs w:val="20"/>
              </w:rPr>
              <w:t>identifier urn:hl7ii:2.16.840.1.113883.10.20.27.3.18:</w:t>
            </w:r>
            <w:r w:rsidRPr="00BE17C5">
              <w:rPr>
                <w:sz w:val="20"/>
                <w:szCs w:val="20"/>
              </w:rPr>
              <w:t>2016-11-01</w:t>
            </w:r>
            <w:r w:rsidRPr="008A357C">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824D36E" w14:textId="2E7630F4" w:rsidR="00BB1A1D" w:rsidRDefault="00BB1A1D" w:rsidP="007962C0">
            <w:pPr>
              <w:spacing w:before="120" w:line="260" w:lineRule="exact"/>
              <w:rPr>
                <w:rFonts w:eastAsia="Arial" w:cs="Arial"/>
                <w:sz w:val="20"/>
                <w:szCs w:val="20"/>
              </w:rPr>
            </w:pPr>
            <w:r>
              <w:rPr>
                <w:rFonts w:eastAsia="Arial" w:cs="Arial"/>
                <w:sz w:val="20"/>
                <w:szCs w:val="20"/>
              </w:rPr>
              <w:t xml:space="preserve">Payer Supplemental Data Element CMS (V3) </w:t>
            </w:r>
            <w:r w:rsidRPr="008A357C">
              <w:rPr>
                <w:rFonts w:eastAsia="Arial" w:cs="Arial"/>
                <w:sz w:val="20"/>
                <w:szCs w:val="20"/>
              </w:rPr>
              <w:t>(</w:t>
            </w:r>
            <w:r w:rsidRPr="008A357C">
              <w:rPr>
                <w:sz w:val="20"/>
                <w:szCs w:val="20"/>
              </w:rPr>
              <w:t>identifier urn:hl7ii:2.16.840.1.113883.10.20.27.3.18:2018-05-01)</w:t>
            </w:r>
          </w:p>
        </w:tc>
      </w:tr>
      <w:tr w:rsidR="00BB1A1D" w:rsidRPr="00F329F6" w14:paraId="118EC481"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260AF68" w14:textId="4E49200A"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672" w:type="dxa"/>
            <w:tcBorders>
              <w:top w:val="single" w:sz="4" w:space="0" w:color="auto"/>
              <w:left w:val="single" w:sz="4" w:space="0" w:color="auto"/>
              <w:bottom w:val="single" w:sz="4" w:space="0" w:color="auto"/>
              <w:right w:val="single" w:sz="4" w:space="0" w:color="auto"/>
            </w:tcBorders>
          </w:tcPr>
          <w:p w14:paraId="27016431" w14:textId="047EEEA4" w:rsidR="00BB1A1D" w:rsidRDefault="00BB1A1D" w:rsidP="007962C0">
            <w:pPr>
              <w:spacing w:before="120" w:line="260" w:lineRule="exact"/>
              <w:rPr>
                <w:rFonts w:eastAsia="Arial" w:cs="Arial"/>
                <w:sz w:val="20"/>
                <w:szCs w:val="20"/>
              </w:rPr>
            </w:pPr>
            <w:r>
              <w:rPr>
                <w:rFonts w:eastAsia="Arial" w:cs="Arial"/>
                <w:sz w:val="20"/>
                <w:szCs w:val="20"/>
              </w:rPr>
              <w:t xml:space="preserve">Performance Rate for Proportion Measure – CMS (V2) </w:t>
            </w:r>
            <w:r w:rsidRPr="00515BB5">
              <w:rPr>
                <w:rFonts w:eastAsia="Arial" w:cs="Arial"/>
                <w:sz w:val="20"/>
                <w:szCs w:val="20"/>
              </w:rPr>
              <w:t>(</w:t>
            </w:r>
            <w:r w:rsidRPr="00515BB5">
              <w:rPr>
                <w:sz w:val="20"/>
                <w:szCs w:val="20"/>
              </w:rPr>
              <w:t>identifier urn:hl7ii:2.16.840.1.113883.10.20.27.3.25:</w:t>
            </w:r>
            <w:r>
              <w:rPr>
                <w:sz w:val="20"/>
                <w:szCs w:val="20"/>
              </w:rPr>
              <w:t>2016-11</w:t>
            </w:r>
            <w:r w:rsidRPr="00515BB5">
              <w:rPr>
                <w:sz w:val="20"/>
                <w:szCs w:val="20"/>
              </w:rPr>
              <w:t>-01)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2360C5D" w14:textId="5AFC9588" w:rsidR="00BB1A1D" w:rsidRDefault="00BB1A1D" w:rsidP="007962C0">
            <w:pPr>
              <w:spacing w:before="120" w:line="260" w:lineRule="exact"/>
              <w:rPr>
                <w:rFonts w:eastAsia="Arial" w:cs="Arial"/>
                <w:sz w:val="20"/>
                <w:szCs w:val="20"/>
              </w:rPr>
            </w:pPr>
            <w:r>
              <w:rPr>
                <w:rFonts w:eastAsia="Arial" w:cs="Arial"/>
                <w:sz w:val="20"/>
                <w:szCs w:val="20"/>
              </w:rPr>
              <w:t xml:space="preserve">Performance Rate for Proportion Measure – CMS (V3) </w:t>
            </w:r>
            <w:r w:rsidRPr="00515BB5">
              <w:rPr>
                <w:rFonts w:eastAsia="Arial" w:cs="Arial"/>
                <w:sz w:val="20"/>
                <w:szCs w:val="20"/>
              </w:rPr>
              <w:t>(</w:t>
            </w:r>
            <w:r w:rsidRPr="00515BB5">
              <w:rPr>
                <w:sz w:val="20"/>
                <w:szCs w:val="20"/>
              </w:rPr>
              <w:t>identifier urn:hl7ii:2.16.840.1.113883.10.20.27.3.25:2018-05-01)</w:t>
            </w:r>
          </w:p>
        </w:tc>
      </w:tr>
      <w:tr w:rsidR="00C67D48" w:rsidRPr="00F329F6" w14:paraId="35E5BFAD"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0EBC615" w14:textId="69295C21" w:rsidR="00C67D48" w:rsidRDefault="00C67D48" w:rsidP="00066EFD">
            <w:pPr>
              <w:spacing w:before="120" w:line="220" w:lineRule="exact"/>
              <w:rPr>
                <w:rFonts w:eastAsia="Arial,Arial,Times New Roman,+mn" w:cs="Arial"/>
                <w:caps/>
                <w:sz w:val="20"/>
                <w:szCs w:val="20"/>
              </w:rPr>
            </w:pPr>
            <w:r>
              <w:rPr>
                <w:rFonts w:eastAsia="Arial,Arial,Times New Roman,+mn" w:cs="Arial"/>
                <w:caps/>
                <w:sz w:val="20"/>
                <w:szCs w:val="20"/>
              </w:rPr>
              <w:t>5.4 T</w:t>
            </w:r>
            <w:r>
              <w:rPr>
                <w:rFonts w:eastAsia="Arial" w:cs="Arial"/>
                <w:sz w:val="20"/>
                <w:szCs w:val="20"/>
              </w:rPr>
              <w:t>emplates Updates for MIPS Only (updated July 2018)</w:t>
            </w:r>
          </w:p>
        </w:tc>
        <w:tc>
          <w:tcPr>
            <w:tcW w:w="3672" w:type="dxa"/>
            <w:tcBorders>
              <w:top w:val="single" w:sz="4" w:space="0" w:color="auto"/>
              <w:left w:val="single" w:sz="4" w:space="0" w:color="auto"/>
              <w:bottom w:val="single" w:sz="4" w:space="0" w:color="auto"/>
              <w:right w:val="single" w:sz="4" w:space="0" w:color="auto"/>
            </w:tcBorders>
          </w:tcPr>
          <w:p w14:paraId="255F0D3D" w14:textId="77777777" w:rsidR="00C67D48" w:rsidRDefault="00C67D48" w:rsidP="00C67D48">
            <w:pPr>
              <w:spacing w:before="120" w:line="260" w:lineRule="exact"/>
              <w:rPr>
                <w:rFonts w:eastAsia="Arial" w:cs="Arial"/>
                <w:sz w:val="20"/>
                <w:szCs w:val="20"/>
              </w:rPr>
            </w:pPr>
            <w:r>
              <w:rPr>
                <w:rFonts w:eastAsia="Arial" w:cs="Arial"/>
                <w:sz w:val="20"/>
                <w:szCs w:val="20"/>
              </w:rPr>
              <w:t>5.4.1 MIPS Virtual Group</w:t>
            </w:r>
          </w:p>
          <w:p w14:paraId="41008D9F" w14:textId="77777777" w:rsidR="00C67D48" w:rsidRDefault="00C67D48" w:rsidP="00C67D48">
            <w:pPr>
              <w:spacing w:before="120" w:line="260" w:lineRule="exact"/>
              <w:rPr>
                <w:rFonts w:eastAsia="Arial" w:cs="Arial"/>
                <w:sz w:val="20"/>
                <w:szCs w:val="20"/>
              </w:rPr>
            </w:pPr>
            <w:r>
              <w:rPr>
                <w:rFonts w:eastAsia="Arial" w:cs="Arial"/>
                <w:sz w:val="20"/>
                <w:szCs w:val="20"/>
              </w:rPr>
              <w:t>5.4.2 Improvement Activity – Performance Period</w:t>
            </w:r>
          </w:p>
          <w:p w14:paraId="701AC9CD" w14:textId="775E73BC" w:rsidR="00C67D48" w:rsidRDefault="00C67D48" w:rsidP="00C67D48">
            <w:pPr>
              <w:spacing w:before="120" w:line="260" w:lineRule="exact"/>
              <w:rPr>
                <w:rFonts w:eastAsia="Arial" w:cs="Arial"/>
                <w:sz w:val="20"/>
                <w:szCs w:val="20"/>
              </w:rPr>
            </w:pPr>
            <w:r>
              <w:rPr>
                <w:rFonts w:eastAsia="Arial" w:cs="Arial"/>
                <w:sz w:val="20"/>
                <w:szCs w:val="20"/>
              </w:rPr>
              <w:t>5.4.3 Quality –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EBCA3D3" w14:textId="2B8716E3" w:rsidR="00C67D48" w:rsidRDefault="00C67D48" w:rsidP="007962C0">
            <w:pPr>
              <w:spacing w:before="120" w:line="260" w:lineRule="exact"/>
              <w:rPr>
                <w:rFonts w:eastAsia="Arial" w:cs="Arial"/>
                <w:sz w:val="20"/>
                <w:szCs w:val="20"/>
              </w:rPr>
            </w:pPr>
            <w:r>
              <w:rPr>
                <w:rFonts w:eastAsia="Arial" w:cs="Arial"/>
                <w:sz w:val="20"/>
                <w:szCs w:val="20"/>
              </w:rPr>
              <w:t>n/a</w:t>
            </w:r>
          </w:p>
        </w:tc>
      </w:tr>
      <w:tr w:rsidR="00BB1A1D" w:rsidRPr="00F329F6" w14:paraId="4638D39C"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5258146" w14:textId="4D45DF8F" w:rsidR="00BB1A1D" w:rsidRPr="007F4328" w:rsidRDefault="00BB1A1D" w:rsidP="00066EFD">
            <w:pPr>
              <w:spacing w:before="120" w:line="220" w:lineRule="exact"/>
              <w:rPr>
                <w:rFonts w:eastAsia="Arial,Arial,Times New Roman,+mn" w:cs="Arial"/>
                <w:caps/>
                <w:sz w:val="20"/>
                <w:szCs w:val="20"/>
              </w:rPr>
            </w:pPr>
            <w:r>
              <w:rPr>
                <w:rFonts w:eastAsia="Arial,Arial,Times New Roman,+mn" w:cs="Arial"/>
                <w:caps/>
                <w:sz w:val="20"/>
                <w:szCs w:val="20"/>
              </w:rPr>
              <w:t xml:space="preserve">6 </w:t>
            </w:r>
            <w:proofErr w:type="spellStart"/>
            <w:r w:rsidRPr="00F329F6">
              <w:rPr>
                <w:rFonts w:eastAsia="Arial" w:cs="Arial"/>
                <w:sz w:val="20"/>
                <w:szCs w:val="20"/>
              </w:rPr>
              <w:t>e</w:t>
            </w:r>
            <w:r>
              <w:rPr>
                <w:rFonts w:eastAsia="Arial" w:cs="Arial"/>
                <w:sz w:val="20"/>
                <w:szCs w:val="20"/>
              </w:rPr>
              <w:t>CQM</w:t>
            </w:r>
            <w:proofErr w:type="spellEnd"/>
            <w:r>
              <w:rPr>
                <w:rFonts w:eastAsia="Arial" w:cs="Arial"/>
                <w:sz w:val="20"/>
                <w:szCs w:val="20"/>
              </w:rPr>
              <w:t xml:space="preserve"> Specifications for Eligible Clinicians and Eligible Professionals 2019 UUID List</w:t>
            </w:r>
          </w:p>
        </w:tc>
        <w:tc>
          <w:tcPr>
            <w:tcW w:w="3672" w:type="dxa"/>
            <w:tcBorders>
              <w:top w:val="single" w:sz="4" w:space="0" w:color="auto"/>
              <w:left w:val="single" w:sz="4" w:space="0" w:color="auto"/>
              <w:bottom w:val="single" w:sz="4" w:space="0" w:color="auto"/>
              <w:right w:val="single" w:sz="4" w:space="0" w:color="auto"/>
            </w:tcBorders>
          </w:tcPr>
          <w:p w14:paraId="2E2955C0" w14:textId="1495CB38" w:rsidR="00BB1A1D" w:rsidRDefault="00BB1A1D" w:rsidP="007962C0">
            <w:pPr>
              <w:spacing w:before="120" w:line="260" w:lineRule="exact"/>
              <w:rPr>
                <w:rFonts w:eastAsia="Arial" w:cs="Arial"/>
                <w:sz w:val="20"/>
                <w:szCs w:val="20"/>
              </w:rPr>
            </w:pPr>
            <w:r>
              <w:rPr>
                <w:rFonts w:eastAsia="Arial" w:cs="Arial"/>
                <w:sz w:val="20"/>
                <w:szCs w:val="20"/>
              </w:rPr>
              <w:t xml:space="preserve">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ADD4BE0" w14:textId="7B6D60D9" w:rsidR="00BB1A1D" w:rsidRPr="00F329F6" w:rsidRDefault="00BB1A1D" w:rsidP="007962C0">
            <w:pPr>
              <w:spacing w:before="120" w:line="260" w:lineRule="exact"/>
              <w:rPr>
                <w:rFonts w:eastAsia="Arial" w:cs="Arial"/>
                <w:sz w:val="20"/>
                <w:szCs w:val="20"/>
              </w:rPr>
            </w:pPr>
            <w:r>
              <w:rPr>
                <w:rFonts w:eastAsia="Arial" w:cs="Arial"/>
                <w:sz w:val="20"/>
                <w:szCs w:val="20"/>
              </w:rPr>
              <w:t xml:space="preserve">Updated the 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2019 performance period</w:t>
            </w:r>
          </w:p>
        </w:tc>
      </w:tr>
      <w:tr w:rsidR="00BB1A1D" w:rsidRPr="00F329F6" w14:paraId="2896B97D"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4403976" w14:textId="2664B542" w:rsidR="00BB1A1D" w:rsidRDefault="00BB1A1D" w:rsidP="00716C05">
            <w:pPr>
              <w:spacing w:before="120" w:line="220" w:lineRule="exact"/>
              <w:rPr>
                <w:rFonts w:eastAsia="Arial,Arial,Times New Roman,+mn" w:cs="Arial"/>
                <w:caps/>
                <w:sz w:val="20"/>
                <w:szCs w:val="20"/>
              </w:rPr>
            </w:pPr>
            <w:r>
              <w:rPr>
                <w:rFonts w:eastAsia="Arial,Arial,Times New Roman,+mn" w:cs="Arial"/>
                <w:caps/>
                <w:sz w:val="20"/>
                <w:szCs w:val="20"/>
              </w:rPr>
              <w:t xml:space="preserve">7. </w:t>
            </w:r>
            <w:r>
              <w:rPr>
                <w:rFonts w:eastAsia="Arial" w:cs="Arial"/>
                <w:sz w:val="20"/>
                <w:szCs w:val="20"/>
              </w:rPr>
              <w:t>Measure Identifiers</w:t>
            </w:r>
          </w:p>
        </w:tc>
        <w:tc>
          <w:tcPr>
            <w:tcW w:w="3672" w:type="dxa"/>
            <w:tcBorders>
              <w:top w:val="single" w:sz="4" w:space="0" w:color="auto"/>
              <w:left w:val="single" w:sz="4" w:space="0" w:color="auto"/>
              <w:bottom w:val="single" w:sz="4" w:space="0" w:color="auto"/>
              <w:right w:val="single" w:sz="4" w:space="0" w:color="auto"/>
            </w:tcBorders>
          </w:tcPr>
          <w:p w14:paraId="528A041D" w14:textId="51A1DB50" w:rsidR="00BB1A1D" w:rsidRDefault="00BB1A1D" w:rsidP="007962C0">
            <w:pPr>
              <w:spacing w:before="120" w:line="260" w:lineRule="exact"/>
              <w:rPr>
                <w:rFonts w:eastAsia="Arial" w:cs="Arial"/>
                <w:sz w:val="20"/>
                <w:szCs w:val="20"/>
              </w:rPr>
            </w:pPr>
            <w:r>
              <w:rPr>
                <w:rFonts w:eastAsia="Arial" w:cs="Arial"/>
                <w:sz w:val="20"/>
                <w:szCs w:val="20"/>
              </w:rPr>
              <w:t>Identifiers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0AE1A06" w14:textId="02CB7667" w:rsidR="00BB1A1D" w:rsidRDefault="00BB1A1D" w:rsidP="007962C0">
            <w:pPr>
              <w:spacing w:before="120" w:line="260" w:lineRule="exact"/>
              <w:rPr>
                <w:rFonts w:eastAsia="Arial" w:cs="Arial"/>
                <w:sz w:val="20"/>
                <w:szCs w:val="20"/>
              </w:rPr>
            </w:pPr>
            <w:r>
              <w:rPr>
                <w:rFonts w:eastAsia="Arial" w:cs="Arial"/>
                <w:sz w:val="20"/>
                <w:szCs w:val="20"/>
              </w:rPr>
              <w:t xml:space="preserve">Identifiers for the 2019 performance period will be </w:t>
            </w:r>
            <w:r w:rsidRPr="00D71925">
              <w:rPr>
                <w:rFonts w:eastAsia="Arial" w:cs="Arial"/>
                <w:sz w:val="20"/>
                <w:szCs w:val="20"/>
              </w:rPr>
              <w:t>published in subsequent addendum with publication of the 2019 Physician Fee Schedule Rule.:</w:t>
            </w:r>
          </w:p>
          <w:p w14:paraId="5705F1E0" w14:textId="77777777" w:rsidR="00BB1A1D" w:rsidRDefault="00BB1A1D" w:rsidP="00D71925">
            <w:pPr>
              <w:spacing w:before="120" w:line="260" w:lineRule="exact"/>
              <w:ind w:left="144"/>
              <w:rPr>
                <w:rFonts w:eastAsia="Arial" w:cs="Arial"/>
                <w:sz w:val="20"/>
                <w:szCs w:val="20"/>
              </w:rPr>
            </w:pPr>
            <w:r>
              <w:rPr>
                <w:rFonts w:eastAsia="Arial" w:cs="Arial"/>
                <w:sz w:val="20"/>
                <w:szCs w:val="20"/>
              </w:rPr>
              <w:t>Improvement Activities Identifiers</w:t>
            </w:r>
          </w:p>
          <w:p w14:paraId="53D2DE18" w14:textId="77777777" w:rsidR="00BB1A1D" w:rsidRDefault="00BB1A1D" w:rsidP="00D71925">
            <w:pPr>
              <w:spacing w:before="120" w:line="260" w:lineRule="exact"/>
              <w:ind w:left="144"/>
              <w:rPr>
                <w:rFonts w:eastAsia="Arial" w:cs="Arial"/>
                <w:sz w:val="20"/>
                <w:szCs w:val="20"/>
              </w:rPr>
            </w:pPr>
            <w:r>
              <w:rPr>
                <w:rFonts w:eastAsia="Arial" w:cs="Arial"/>
                <w:sz w:val="20"/>
                <w:szCs w:val="20"/>
              </w:rPr>
              <w:t>2019 Promoting Interoperability Objectives and Measure Identifiers</w:t>
            </w:r>
          </w:p>
          <w:p w14:paraId="46B43C38" w14:textId="77777777"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Attestation Statements Identifiers</w:t>
            </w:r>
          </w:p>
          <w:p w14:paraId="6EE94186" w14:textId="7027C63F"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Improvement Activities Bonus Identifier</w:t>
            </w:r>
          </w:p>
        </w:tc>
      </w:tr>
      <w:tr w:rsidR="00BB1A1D" w:rsidRPr="00F329F6" w14:paraId="0300140E"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D48D81A" w14:textId="03B02A79" w:rsidR="00BB1A1D" w:rsidRDefault="00BB1A1D" w:rsidP="00716C05">
            <w:pPr>
              <w:spacing w:before="120" w:line="220" w:lineRule="exact"/>
              <w:rPr>
                <w:rFonts w:eastAsia="Arial,Arial,Times New Roman,+mn" w:cs="Arial"/>
                <w:caps/>
                <w:sz w:val="20"/>
                <w:szCs w:val="20"/>
              </w:rPr>
            </w:pPr>
            <w:r>
              <w:rPr>
                <w:rFonts w:eastAsia="Arial,Arial,Times New Roman,+mn" w:cs="Arial"/>
                <w:caps/>
                <w:sz w:val="20"/>
                <w:szCs w:val="20"/>
              </w:rPr>
              <w:t xml:space="preserve">7. </w:t>
            </w:r>
            <w:r>
              <w:rPr>
                <w:rFonts w:eastAsia="Arial" w:cs="Arial"/>
                <w:sz w:val="20"/>
                <w:szCs w:val="20"/>
              </w:rPr>
              <w:t>Measure Identifiers</w:t>
            </w:r>
          </w:p>
        </w:tc>
        <w:tc>
          <w:tcPr>
            <w:tcW w:w="3672" w:type="dxa"/>
            <w:tcBorders>
              <w:top w:val="single" w:sz="4" w:space="0" w:color="auto"/>
              <w:left w:val="single" w:sz="4" w:space="0" w:color="auto"/>
              <w:bottom w:val="single" w:sz="4" w:space="0" w:color="auto"/>
              <w:right w:val="single" w:sz="4" w:space="0" w:color="auto"/>
            </w:tcBorders>
          </w:tcPr>
          <w:p w14:paraId="308731FA" w14:textId="49678033" w:rsidR="00BB1A1D" w:rsidRPr="00D71925" w:rsidRDefault="00BB1A1D" w:rsidP="007962C0">
            <w:pPr>
              <w:spacing w:before="120" w:line="260" w:lineRule="exact"/>
              <w:rPr>
                <w:sz w:val="20"/>
                <w:szCs w:val="20"/>
              </w:rPr>
            </w:pPr>
            <w:r>
              <w:rPr>
                <w:sz w:val="20"/>
                <w:szCs w:val="20"/>
              </w:rPr>
              <w:t xml:space="preserve">Advancing Care Information </w:t>
            </w:r>
            <w:r w:rsidRPr="00D71925">
              <w:rPr>
                <w:sz w:val="20"/>
                <w:szCs w:val="20"/>
              </w:rPr>
              <w:t>Transition Objective and Measure Identifiers table</w:t>
            </w:r>
            <w:r>
              <w:rPr>
                <w:sz w:val="20"/>
                <w:szCs w:val="20"/>
              </w:rPr>
              <w:t xml:space="preserve">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E974A65" w14:textId="13CCBD4F" w:rsidR="00BB1A1D" w:rsidRPr="00D71925" w:rsidRDefault="00BB1A1D" w:rsidP="007962C0">
            <w:pPr>
              <w:spacing w:before="120" w:line="260" w:lineRule="exact"/>
              <w:rPr>
                <w:rFonts w:eastAsia="Arial" w:cs="Arial"/>
                <w:sz w:val="20"/>
                <w:szCs w:val="20"/>
              </w:rPr>
            </w:pPr>
            <w:r w:rsidRPr="00D71925">
              <w:rPr>
                <w:sz w:val="20"/>
                <w:szCs w:val="20"/>
              </w:rPr>
              <w:t>The Promoting Interoperability (formerly Advancing Care Information) Transition Objective and Measure Identifiers table is removed from the 2019 IG</w:t>
            </w:r>
          </w:p>
        </w:tc>
      </w:tr>
    </w:tbl>
    <w:p w14:paraId="007B2DBD" w14:textId="62294CC4" w:rsidR="008A4429" w:rsidRDefault="00DC007B">
      <w:pPr>
        <w:rPr>
          <w:rFonts w:ascii="Arial Narrow" w:hAnsi="Arial Narrow" w:cs="Arial"/>
          <w:b/>
          <w:bCs/>
          <w:kern w:val="32"/>
          <w:sz w:val="48"/>
          <w:szCs w:val="48"/>
        </w:rPr>
      </w:pPr>
      <w:r>
        <w:t xml:space="preserve"> </w:t>
      </w:r>
      <w:r w:rsidR="008A4429">
        <w:br w:type="page"/>
      </w:r>
    </w:p>
    <w:p w14:paraId="5F7F433F" w14:textId="3122585C" w:rsidR="00F77B47" w:rsidRPr="0064796A" w:rsidRDefault="00F77B47" w:rsidP="00BD46CE">
      <w:pPr>
        <w:pStyle w:val="Heading1"/>
      </w:pPr>
      <w:bookmarkStart w:id="1087" w:name="_Toc5020542"/>
      <w:r w:rsidRPr="0064796A">
        <w:lastRenderedPageBreak/>
        <w:t>Acronyms</w:t>
      </w:r>
      <w:bookmarkEnd w:id="1087"/>
    </w:p>
    <w:p w14:paraId="3043C099" w14:textId="77777777" w:rsidR="00F77B47" w:rsidRPr="0064796A" w:rsidRDefault="44359EB6" w:rsidP="002C67B3">
      <w:pPr>
        <w:pStyle w:val="BodyText0"/>
      </w:pPr>
      <w:r w:rsidRPr="0064796A">
        <w:t>This section describes acronyms used in this guide.</w:t>
      </w:r>
    </w:p>
    <w:tbl>
      <w:tblPr>
        <w:tblStyle w:val="TableGrid"/>
        <w:tblW w:w="5000" w:type="pct"/>
        <w:tblLook w:val="0620" w:firstRow="1" w:lastRow="0" w:firstColumn="0" w:lastColumn="0" w:noHBand="1" w:noVBand="1"/>
      </w:tblPr>
      <w:tblGrid>
        <w:gridCol w:w="2358"/>
        <w:gridCol w:w="7218"/>
      </w:tblGrid>
      <w:tr w:rsidR="00695035" w:rsidRPr="00B324A4" w14:paraId="70F7C7C5" w14:textId="77777777" w:rsidTr="000B6E02">
        <w:trPr>
          <w:cantSplit/>
          <w:trHeight w:val="395"/>
          <w:tblHeader/>
        </w:trPr>
        <w:tc>
          <w:tcPr>
            <w:tcW w:w="2358" w:type="dxa"/>
            <w:shd w:val="clear" w:color="auto" w:fill="1F497D" w:themeFill="text2"/>
            <w:vAlign w:val="center"/>
          </w:tcPr>
          <w:p w14:paraId="324078F6"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Acronym</w:t>
            </w:r>
          </w:p>
        </w:tc>
        <w:tc>
          <w:tcPr>
            <w:tcW w:w="7218" w:type="dxa"/>
            <w:shd w:val="clear" w:color="auto" w:fill="1F497D" w:themeFill="text2"/>
            <w:vAlign w:val="center"/>
          </w:tcPr>
          <w:p w14:paraId="6E6D44DD"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Literal Translation</w:t>
            </w:r>
          </w:p>
        </w:tc>
      </w:tr>
      <w:tr w:rsidR="00695035" w:rsidRPr="0064796A" w14:paraId="28DF12FE" w14:textId="77777777" w:rsidTr="000B6E02">
        <w:trPr>
          <w:cantSplit/>
        </w:trPr>
        <w:tc>
          <w:tcPr>
            <w:tcW w:w="2358" w:type="dxa"/>
          </w:tcPr>
          <w:p w14:paraId="6CB7C993" w14:textId="77777777" w:rsidR="00695035" w:rsidRPr="0064796A" w:rsidRDefault="00695035" w:rsidP="00695035">
            <w:pPr>
              <w:pStyle w:val="TableText"/>
            </w:pPr>
            <w:r w:rsidRPr="0064796A">
              <w:t xml:space="preserve">ASKU </w:t>
            </w:r>
          </w:p>
        </w:tc>
        <w:tc>
          <w:tcPr>
            <w:tcW w:w="7218" w:type="dxa"/>
          </w:tcPr>
          <w:p w14:paraId="61BCF3BA" w14:textId="77777777" w:rsidR="00695035" w:rsidRPr="0064796A" w:rsidRDefault="00695035" w:rsidP="00695035">
            <w:pPr>
              <w:pStyle w:val="TableText"/>
            </w:pPr>
            <w:r w:rsidRPr="0064796A">
              <w:t>Asked</w:t>
            </w:r>
            <w:r w:rsidR="009B5660" w:rsidRPr="0064796A">
              <w:t>, but not known</w:t>
            </w:r>
          </w:p>
        </w:tc>
      </w:tr>
      <w:tr w:rsidR="00695035" w:rsidRPr="0064796A" w14:paraId="4F52F7F0" w14:textId="77777777" w:rsidTr="000B6E02">
        <w:trPr>
          <w:cantSplit/>
        </w:trPr>
        <w:tc>
          <w:tcPr>
            <w:tcW w:w="2358" w:type="dxa"/>
          </w:tcPr>
          <w:p w14:paraId="10E86DBF" w14:textId="77777777" w:rsidR="00695035" w:rsidRPr="0064796A" w:rsidRDefault="00695035" w:rsidP="00695035">
            <w:pPr>
              <w:pStyle w:val="TableText"/>
            </w:pPr>
            <w:r w:rsidRPr="0064796A">
              <w:t>CDA</w:t>
            </w:r>
          </w:p>
        </w:tc>
        <w:tc>
          <w:tcPr>
            <w:tcW w:w="7218" w:type="dxa"/>
          </w:tcPr>
          <w:p w14:paraId="3FC6F933" w14:textId="77777777" w:rsidR="00695035" w:rsidRPr="0064796A" w:rsidRDefault="00695035" w:rsidP="00695035">
            <w:pPr>
              <w:pStyle w:val="TableText"/>
            </w:pPr>
            <w:r w:rsidRPr="0064796A">
              <w:t>Clinical Document Architecture</w:t>
            </w:r>
          </w:p>
        </w:tc>
      </w:tr>
      <w:tr w:rsidR="00695035" w:rsidRPr="0064796A" w14:paraId="789688CD" w14:textId="77777777" w:rsidTr="000B6E02">
        <w:trPr>
          <w:cantSplit/>
        </w:trPr>
        <w:tc>
          <w:tcPr>
            <w:tcW w:w="2358" w:type="dxa"/>
          </w:tcPr>
          <w:p w14:paraId="3CFE86EF" w14:textId="77777777" w:rsidR="00695035" w:rsidRPr="0064796A" w:rsidRDefault="00695035" w:rsidP="00695035">
            <w:pPr>
              <w:pStyle w:val="TableText"/>
            </w:pPr>
            <w:r w:rsidRPr="0064796A">
              <w:t>CMS</w:t>
            </w:r>
          </w:p>
        </w:tc>
        <w:tc>
          <w:tcPr>
            <w:tcW w:w="7218" w:type="dxa"/>
          </w:tcPr>
          <w:p w14:paraId="0B8B4303" w14:textId="77777777" w:rsidR="00695035" w:rsidRPr="0064796A" w:rsidRDefault="00695035" w:rsidP="00695035">
            <w:pPr>
              <w:pStyle w:val="TableText"/>
            </w:pPr>
            <w:r w:rsidRPr="0064796A">
              <w:t>Centers for Medicare &amp; Medicaid Services</w:t>
            </w:r>
          </w:p>
        </w:tc>
      </w:tr>
      <w:tr w:rsidR="00695035" w:rsidRPr="0064796A" w14:paraId="7C70F5D8" w14:textId="77777777" w:rsidTr="000B6E02">
        <w:trPr>
          <w:cantSplit/>
        </w:trPr>
        <w:tc>
          <w:tcPr>
            <w:tcW w:w="2358" w:type="dxa"/>
          </w:tcPr>
          <w:p w14:paraId="420B21F3" w14:textId="77777777" w:rsidR="00695035" w:rsidRPr="0064796A" w:rsidRDefault="00695035" w:rsidP="00695035">
            <w:pPr>
              <w:pStyle w:val="TableText"/>
            </w:pPr>
            <w:r w:rsidRPr="0064796A">
              <w:t>CONF</w:t>
            </w:r>
          </w:p>
        </w:tc>
        <w:tc>
          <w:tcPr>
            <w:tcW w:w="7218" w:type="dxa"/>
          </w:tcPr>
          <w:p w14:paraId="40223C52" w14:textId="77777777" w:rsidR="00695035" w:rsidRPr="0064796A" w:rsidRDefault="00695035" w:rsidP="00695035">
            <w:pPr>
              <w:pStyle w:val="TableText"/>
            </w:pPr>
            <w:r w:rsidRPr="0064796A">
              <w:t>conformance</w:t>
            </w:r>
          </w:p>
        </w:tc>
      </w:tr>
      <w:tr w:rsidR="00695035" w:rsidRPr="0064796A" w14:paraId="1F0B9273" w14:textId="77777777" w:rsidTr="000B6E02">
        <w:trPr>
          <w:cantSplit/>
        </w:trPr>
        <w:tc>
          <w:tcPr>
            <w:tcW w:w="2358" w:type="dxa"/>
          </w:tcPr>
          <w:p w14:paraId="14945A6E" w14:textId="77777777" w:rsidR="00695035" w:rsidRPr="0064796A" w:rsidRDefault="00695035" w:rsidP="00695035">
            <w:pPr>
              <w:pStyle w:val="TableText"/>
            </w:pPr>
            <w:r w:rsidRPr="0064796A">
              <w:t>CPC</w:t>
            </w:r>
            <w:r w:rsidR="00D17038" w:rsidRPr="0064796A">
              <w:t>+</w:t>
            </w:r>
          </w:p>
        </w:tc>
        <w:tc>
          <w:tcPr>
            <w:tcW w:w="7218" w:type="dxa"/>
          </w:tcPr>
          <w:p w14:paraId="1A5DE449" w14:textId="77777777" w:rsidR="00695035" w:rsidRPr="0064796A" w:rsidRDefault="00695035" w:rsidP="00D17038">
            <w:pPr>
              <w:pStyle w:val="TableText"/>
            </w:pPr>
            <w:r w:rsidRPr="0064796A">
              <w:t xml:space="preserve">Comprehensive Primary Care </w:t>
            </w:r>
            <w:r w:rsidR="00D17038" w:rsidRPr="0064796A">
              <w:t>Plus</w:t>
            </w:r>
          </w:p>
        </w:tc>
      </w:tr>
      <w:tr w:rsidR="00714126" w:rsidRPr="0064796A" w14:paraId="75E7A021" w14:textId="77777777" w:rsidTr="000B6E02">
        <w:trPr>
          <w:cantSplit/>
        </w:trPr>
        <w:tc>
          <w:tcPr>
            <w:tcW w:w="2358" w:type="dxa"/>
          </w:tcPr>
          <w:p w14:paraId="38F8B49B" w14:textId="546BEFAD" w:rsidR="00714126" w:rsidRPr="0064796A" w:rsidRDefault="00714126" w:rsidP="00695035">
            <w:pPr>
              <w:pStyle w:val="TableText"/>
            </w:pPr>
            <w:r w:rsidRPr="0064796A">
              <w:t>E</w:t>
            </w:r>
            <w:r w:rsidR="005534E9">
              <w:t>P</w:t>
            </w:r>
          </w:p>
        </w:tc>
        <w:tc>
          <w:tcPr>
            <w:tcW w:w="7218" w:type="dxa"/>
          </w:tcPr>
          <w:p w14:paraId="38357573" w14:textId="11FAA6FF" w:rsidR="00714126" w:rsidRPr="0064796A" w:rsidRDefault="00714126" w:rsidP="005534E9">
            <w:pPr>
              <w:pStyle w:val="TableText"/>
            </w:pPr>
            <w:r w:rsidRPr="0064796A">
              <w:t xml:space="preserve">Eligible </w:t>
            </w:r>
            <w:r w:rsidR="005534E9">
              <w:t>Professional</w:t>
            </w:r>
          </w:p>
        </w:tc>
      </w:tr>
      <w:tr w:rsidR="00695035" w:rsidRPr="0064796A" w14:paraId="06C25D85" w14:textId="77777777" w:rsidTr="000B6E02">
        <w:trPr>
          <w:cantSplit/>
        </w:trPr>
        <w:tc>
          <w:tcPr>
            <w:tcW w:w="2358" w:type="dxa"/>
          </w:tcPr>
          <w:p w14:paraId="11744A99" w14:textId="77777777" w:rsidR="00695035" w:rsidRPr="0064796A" w:rsidRDefault="00695035" w:rsidP="00695035">
            <w:pPr>
              <w:pStyle w:val="TableText"/>
            </w:pPr>
            <w:r w:rsidRPr="0064796A">
              <w:t>eCQI</w:t>
            </w:r>
          </w:p>
        </w:tc>
        <w:tc>
          <w:tcPr>
            <w:tcW w:w="7218" w:type="dxa"/>
          </w:tcPr>
          <w:p w14:paraId="355E8934" w14:textId="77777777" w:rsidR="00695035" w:rsidRPr="0064796A" w:rsidRDefault="004E1033" w:rsidP="004E1033">
            <w:pPr>
              <w:pStyle w:val="TableText"/>
            </w:pPr>
            <w:r w:rsidRPr="0064796A">
              <w:t>electronic clinical quality improvement</w:t>
            </w:r>
          </w:p>
        </w:tc>
      </w:tr>
      <w:tr w:rsidR="00695035" w:rsidRPr="0064796A" w14:paraId="2A1D5334" w14:textId="77777777" w:rsidTr="000B6E02">
        <w:trPr>
          <w:cantSplit/>
        </w:trPr>
        <w:tc>
          <w:tcPr>
            <w:tcW w:w="2358" w:type="dxa"/>
          </w:tcPr>
          <w:p w14:paraId="698A71AF" w14:textId="77777777" w:rsidR="00695035" w:rsidRPr="0064796A" w:rsidRDefault="00695035" w:rsidP="00695035">
            <w:pPr>
              <w:pStyle w:val="TableText"/>
            </w:pPr>
            <w:r w:rsidRPr="0064796A">
              <w:t>eCQM</w:t>
            </w:r>
          </w:p>
        </w:tc>
        <w:tc>
          <w:tcPr>
            <w:tcW w:w="7218" w:type="dxa"/>
          </w:tcPr>
          <w:p w14:paraId="7F383384" w14:textId="77777777" w:rsidR="00695035" w:rsidRPr="0064796A" w:rsidRDefault="00695035" w:rsidP="00695035">
            <w:pPr>
              <w:pStyle w:val="TableText"/>
            </w:pPr>
            <w:r w:rsidRPr="0064796A">
              <w:t>electronic Clinical Quality Measure</w:t>
            </w:r>
          </w:p>
        </w:tc>
      </w:tr>
      <w:tr w:rsidR="00695035" w:rsidRPr="0064796A" w14:paraId="4CEE5C39" w14:textId="77777777" w:rsidTr="000B6E02">
        <w:trPr>
          <w:cantSplit/>
        </w:trPr>
        <w:tc>
          <w:tcPr>
            <w:tcW w:w="2358" w:type="dxa"/>
          </w:tcPr>
          <w:p w14:paraId="420DBC4B" w14:textId="77777777" w:rsidR="00695035" w:rsidRPr="0064796A" w:rsidRDefault="00695035" w:rsidP="00695035">
            <w:pPr>
              <w:pStyle w:val="TableText"/>
            </w:pPr>
            <w:r w:rsidRPr="0064796A">
              <w:t>EHR</w:t>
            </w:r>
          </w:p>
        </w:tc>
        <w:tc>
          <w:tcPr>
            <w:tcW w:w="7218" w:type="dxa"/>
          </w:tcPr>
          <w:p w14:paraId="23FD7140" w14:textId="77777777" w:rsidR="00695035" w:rsidRPr="0064796A" w:rsidRDefault="00695035" w:rsidP="00695035">
            <w:pPr>
              <w:pStyle w:val="TableText"/>
            </w:pPr>
            <w:r w:rsidRPr="0064796A">
              <w:t>electronic health record</w:t>
            </w:r>
          </w:p>
        </w:tc>
      </w:tr>
      <w:tr w:rsidR="00695035" w:rsidRPr="0064796A" w14:paraId="2F2E98A2" w14:textId="77777777" w:rsidTr="000B6E02">
        <w:trPr>
          <w:cantSplit/>
        </w:trPr>
        <w:tc>
          <w:tcPr>
            <w:tcW w:w="2358" w:type="dxa"/>
          </w:tcPr>
          <w:p w14:paraId="3C9AF667" w14:textId="77777777" w:rsidR="00695035" w:rsidRPr="0064796A" w:rsidRDefault="00695035" w:rsidP="00695035">
            <w:pPr>
              <w:pStyle w:val="TableText"/>
            </w:pPr>
            <w:r w:rsidRPr="0064796A">
              <w:t>HL7</w:t>
            </w:r>
          </w:p>
        </w:tc>
        <w:tc>
          <w:tcPr>
            <w:tcW w:w="7218" w:type="dxa"/>
          </w:tcPr>
          <w:p w14:paraId="1FEBABE8" w14:textId="77777777" w:rsidR="00695035" w:rsidRPr="0064796A" w:rsidRDefault="00695035" w:rsidP="00695035">
            <w:pPr>
              <w:pStyle w:val="TableText"/>
            </w:pPr>
            <w:r w:rsidRPr="0064796A">
              <w:t>Health Level Seven</w:t>
            </w:r>
          </w:p>
        </w:tc>
      </w:tr>
      <w:tr w:rsidR="00695035" w:rsidRPr="0064796A" w14:paraId="54379275" w14:textId="77777777" w:rsidTr="000B6E02">
        <w:trPr>
          <w:cantSplit/>
        </w:trPr>
        <w:tc>
          <w:tcPr>
            <w:tcW w:w="2358" w:type="dxa"/>
          </w:tcPr>
          <w:p w14:paraId="29A23EEB" w14:textId="77777777" w:rsidR="00695035" w:rsidRPr="0064796A" w:rsidRDefault="00695035" w:rsidP="00695035">
            <w:pPr>
              <w:pStyle w:val="TableText"/>
            </w:pPr>
            <w:r w:rsidRPr="0064796A">
              <w:t>HL7 V3</w:t>
            </w:r>
          </w:p>
        </w:tc>
        <w:tc>
          <w:tcPr>
            <w:tcW w:w="7218" w:type="dxa"/>
          </w:tcPr>
          <w:p w14:paraId="50547C76" w14:textId="77777777" w:rsidR="00695035" w:rsidRPr="0064796A" w:rsidRDefault="00695035" w:rsidP="00695035">
            <w:pPr>
              <w:pStyle w:val="TableText"/>
            </w:pPr>
            <w:r w:rsidRPr="0064796A">
              <w:t>Health Level 7 Version 3</w:t>
            </w:r>
          </w:p>
        </w:tc>
      </w:tr>
      <w:tr w:rsidR="00695035" w:rsidRPr="0064796A" w14:paraId="11AE2521" w14:textId="77777777" w:rsidTr="000B6E02">
        <w:trPr>
          <w:cantSplit/>
        </w:trPr>
        <w:tc>
          <w:tcPr>
            <w:tcW w:w="2358" w:type="dxa"/>
          </w:tcPr>
          <w:p w14:paraId="72FA794E" w14:textId="77777777" w:rsidR="00695035" w:rsidRPr="0064796A" w:rsidRDefault="00695035" w:rsidP="00695035">
            <w:pPr>
              <w:pStyle w:val="TableText"/>
            </w:pPr>
            <w:r w:rsidRPr="0064796A">
              <w:t>HQMF</w:t>
            </w:r>
          </w:p>
        </w:tc>
        <w:tc>
          <w:tcPr>
            <w:tcW w:w="7218" w:type="dxa"/>
          </w:tcPr>
          <w:p w14:paraId="0E0C8745" w14:textId="77777777" w:rsidR="00695035" w:rsidRPr="0064796A" w:rsidRDefault="00695035" w:rsidP="00695035">
            <w:pPr>
              <w:pStyle w:val="TableText"/>
            </w:pPr>
            <w:r w:rsidRPr="0064796A">
              <w:t>Health Quality Measures Format</w:t>
            </w:r>
          </w:p>
        </w:tc>
      </w:tr>
      <w:tr w:rsidR="00695035" w:rsidRPr="0064796A" w14:paraId="22FA697E" w14:textId="77777777" w:rsidTr="000B6E02">
        <w:trPr>
          <w:cantSplit/>
        </w:trPr>
        <w:tc>
          <w:tcPr>
            <w:tcW w:w="2358" w:type="dxa"/>
          </w:tcPr>
          <w:p w14:paraId="60D32C44" w14:textId="77777777" w:rsidR="00695035" w:rsidRPr="0064796A" w:rsidRDefault="00695035" w:rsidP="00695035">
            <w:pPr>
              <w:pStyle w:val="TableText"/>
            </w:pPr>
            <w:r w:rsidRPr="0064796A">
              <w:t>ID</w:t>
            </w:r>
          </w:p>
        </w:tc>
        <w:tc>
          <w:tcPr>
            <w:tcW w:w="7218" w:type="dxa"/>
          </w:tcPr>
          <w:p w14:paraId="20561F45" w14:textId="77777777" w:rsidR="00695035" w:rsidRPr="0064796A" w:rsidRDefault="00695035" w:rsidP="00695035">
            <w:pPr>
              <w:pStyle w:val="TableText"/>
            </w:pPr>
            <w:r w:rsidRPr="0064796A">
              <w:t>identifier</w:t>
            </w:r>
          </w:p>
        </w:tc>
      </w:tr>
      <w:tr w:rsidR="00695035" w:rsidRPr="0064796A" w14:paraId="4D673319" w14:textId="77777777" w:rsidTr="000B6E02">
        <w:trPr>
          <w:cantSplit/>
        </w:trPr>
        <w:tc>
          <w:tcPr>
            <w:tcW w:w="2358" w:type="dxa"/>
          </w:tcPr>
          <w:p w14:paraId="7BADCEED" w14:textId="77777777" w:rsidR="00695035" w:rsidRPr="0064796A" w:rsidRDefault="00695035" w:rsidP="00695035">
            <w:pPr>
              <w:pStyle w:val="TableText"/>
            </w:pPr>
            <w:r w:rsidRPr="0064796A">
              <w:t>IHTSDO</w:t>
            </w:r>
          </w:p>
        </w:tc>
        <w:tc>
          <w:tcPr>
            <w:tcW w:w="7218" w:type="dxa"/>
          </w:tcPr>
          <w:p w14:paraId="55E8573A" w14:textId="77777777" w:rsidR="00695035" w:rsidRPr="0064796A" w:rsidRDefault="004E1033" w:rsidP="00695035">
            <w:pPr>
              <w:pStyle w:val="TableText"/>
            </w:pPr>
            <w:r w:rsidRPr="0064796A">
              <w:t>International Health Terminology Standard Development Organization</w:t>
            </w:r>
          </w:p>
        </w:tc>
      </w:tr>
      <w:tr w:rsidR="00695035" w:rsidRPr="0064796A" w14:paraId="5E5124D6" w14:textId="77777777" w:rsidTr="000B6E02">
        <w:trPr>
          <w:cantSplit/>
        </w:trPr>
        <w:tc>
          <w:tcPr>
            <w:tcW w:w="2358" w:type="dxa"/>
          </w:tcPr>
          <w:p w14:paraId="0B20168F" w14:textId="77777777" w:rsidR="00695035" w:rsidRPr="0064796A" w:rsidRDefault="00695035" w:rsidP="00D90D24">
            <w:pPr>
              <w:pStyle w:val="TableText"/>
            </w:pPr>
            <w:r w:rsidRPr="0064796A">
              <w:t>IP</w:t>
            </w:r>
          </w:p>
        </w:tc>
        <w:tc>
          <w:tcPr>
            <w:tcW w:w="7218" w:type="dxa"/>
          </w:tcPr>
          <w:p w14:paraId="690E2292" w14:textId="77777777" w:rsidR="00695035" w:rsidRPr="0064796A" w:rsidRDefault="00695035" w:rsidP="00D90D24">
            <w:pPr>
              <w:pStyle w:val="TableText"/>
            </w:pPr>
            <w:r w:rsidRPr="0064796A">
              <w:t>initial population</w:t>
            </w:r>
          </w:p>
        </w:tc>
      </w:tr>
      <w:tr w:rsidR="00695035" w:rsidRPr="0064796A" w14:paraId="06042730" w14:textId="77777777" w:rsidTr="000B6E02">
        <w:trPr>
          <w:cantSplit/>
        </w:trPr>
        <w:tc>
          <w:tcPr>
            <w:tcW w:w="2358" w:type="dxa"/>
          </w:tcPr>
          <w:p w14:paraId="69FF11DD" w14:textId="77777777" w:rsidR="00695035" w:rsidRPr="0064796A" w:rsidRDefault="00695035" w:rsidP="00695035">
            <w:pPr>
              <w:pStyle w:val="TableText"/>
            </w:pPr>
            <w:r w:rsidRPr="0064796A">
              <w:t>LOINC</w:t>
            </w:r>
          </w:p>
        </w:tc>
        <w:tc>
          <w:tcPr>
            <w:tcW w:w="7218" w:type="dxa"/>
          </w:tcPr>
          <w:p w14:paraId="795D293E" w14:textId="77777777" w:rsidR="00695035" w:rsidRPr="0064796A" w:rsidRDefault="00695035" w:rsidP="00695035">
            <w:pPr>
              <w:pStyle w:val="TableText"/>
            </w:pPr>
            <w:r w:rsidRPr="0064796A">
              <w:t>Logical Observation Identifiers Names and Codes</w:t>
            </w:r>
          </w:p>
        </w:tc>
      </w:tr>
      <w:tr w:rsidR="0001314F" w:rsidRPr="0064796A" w14:paraId="4083A4AE" w14:textId="77777777" w:rsidTr="000B6E02">
        <w:trPr>
          <w:cantSplit/>
        </w:trPr>
        <w:tc>
          <w:tcPr>
            <w:tcW w:w="2358" w:type="dxa"/>
          </w:tcPr>
          <w:p w14:paraId="3582B8A1" w14:textId="4B19E83A" w:rsidR="0001314F" w:rsidRPr="0064796A" w:rsidRDefault="0001314F" w:rsidP="00695035">
            <w:pPr>
              <w:pStyle w:val="TableText"/>
            </w:pPr>
            <w:r w:rsidRPr="0064796A">
              <w:t>MIPS</w:t>
            </w:r>
          </w:p>
        </w:tc>
        <w:tc>
          <w:tcPr>
            <w:tcW w:w="7218" w:type="dxa"/>
          </w:tcPr>
          <w:p w14:paraId="72F1C79C" w14:textId="62D5F3E9" w:rsidR="0001314F" w:rsidRPr="0064796A" w:rsidRDefault="0001314F" w:rsidP="008E550E">
            <w:pPr>
              <w:pStyle w:val="TableText"/>
            </w:pPr>
            <w:r w:rsidRPr="0064796A">
              <w:t>Merit-</w:t>
            </w:r>
            <w:r w:rsidR="008E550E" w:rsidRPr="0064796A">
              <w:t>Based Incentive</w:t>
            </w:r>
            <w:r w:rsidRPr="0064796A">
              <w:t xml:space="preserve"> Payment System</w:t>
            </w:r>
          </w:p>
        </w:tc>
      </w:tr>
      <w:tr w:rsidR="00695035" w:rsidRPr="0064796A" w14:paraId="25CD82B6" w14:textId="77777777" w:rsidTr="000B6E02">
        <w:trPr>
          <w:cantSplit/>
        </w:trPr>
        <w:tc>
          <w:tcPr>
            <w:tcW w:w="2358" w:type="dxa"/>
          </w:tcPr>
          <w:p w14:paraId="0CDF83B1" w14:textId="77777777" w:rsidR="00695035" w:rsidRPr="0064796A" w:rsidRDefault="00695035" w:rsidP="00695035">
            <w:pPr>
              <w:pStyle w:val="TableText"/>
            </w:pPr>
            <w:r w:rsidRPr="0064796A">
              <w:t>n/a</w:t>
            </w:r>
          </w:p>
        </w:tc>
        <w:tc>
          <w:tcPr>
            <w:tcW w:w="7218" w:type="dxa"/>
          </w:tcPr>
          <w:p w14:paraId="75CBC83B" w14:textId="77777777" w:rsidR="00695035" w:rsidRPr="0064796A" w:rsidRDefault="00695035" w:rsidP="00695035">
            <w:pPr>
              <w:pStyle w:val="TableText"/>
            </w:pPr>
            <w:r w:rsidRPr="0064796A">
              <w:t>not applicable</w:t>
            </w:r>
          </w:p>
        </w:tc>
      </w:tr>
      <w:tr w:rsidR="00695035" w:rsidRPr="0064796A" w14:paraId="7D79EA18" w14:textId="77777777" w:rsidTr="000B6E02">
        <w:trPr>
          <w:cantSplit/>
        </w:trPr>
        <w:tc>
          <w:tcPr>
            <w:tcW w:w="2358" w:type="dxa"/>
          </w:tcPr>
          <w:p w14:paraId="581C3C95" w14:textId="77777777" w:rsidR="00695035" w:rsidRPr="0064796A" w:rsidRDefault="00695035" w:rsidP="00695035">
            <w:pPr>
              <w:pStyle w:val="TableText"/>
            </w:pPr>
            <w:r w:rsidRPr="0064796A">
              <w:t xml:space="preserve">NA </w:t>
            </w:r>
          </w:p>
        </w:tc>
        <w:tc>
          <w:tcPr>
            <w:tcW w:w="7218" w:type="dxa"/>
          </w:tcPr>
          <w:p w14:paraId="4E4D105F" w14:textId="77777777" w:rsidR="00695035" w:rsidRPr="0064796A" w:rsidRDefault="00695035" w:rsidP="00695035">
            <w:pPr>
              <w:pStyle w:val="TableText"/>
            </w:pPr>
            <w:r w:rsidRPr="0064796A">
              <w:t>Not applicable</w:t>
            </w:r>
          </w:p>
        </w:tc>
      </w:tr>
      <w:tr w:rsidR="00695035" w:rsidRPr="0064796A" w14:paraId="3E9AB57F" w14:textId="77777777" w:rsidTr="000B6E02">
        <w:trPr>
          <w:cantSplit/>
        </w:trPr>
        <w:tc>
          <w:tcPr>
            <w:tcW w:w="2358" w:type="dxa"/>
          </w:tcPr>
          <w:p w14:paraId="491695E7" w14:textId="77777777" w:rsidR="00695035" w:rsidRPr="0064796A" w:rsidRDefault="00695035" w:rsidP="00695035">
            <w:pPr>
              <w:pStyle w:val="TableText"/>
            </w:pPr>
            <w:r w:rsidRPr="0064796A">
              <w:t>NLM</w:t>
            </w:r>
          </w:p>
        </w:tc>
        <w:tc>
          <w:tcPr>
            <w:tcW w:w="7218" w:type="dxa"/>
          </w:tcPr>
          <w:p w14:paraId="02818A13" w14:textId="77777777" w:rsidR="00695035" w:rsidRPr="0064796A" w:rsidRDefault="00695035" w:rsidP="00695035">
            <w:pPr>
              <w:pStyle w:val="TableText"/>
            </w:pPr>
            <w:r w:rsidRPr="0064796A">
              <w:t>National Library of Medicine</w:t>
            </w:r>
          </w:p>
        </w:tc>
      </w:tr>
      <w:tr w:rsidR="00695035" w:rsidRPr="0064796A" w14:paraId="6A25A70D" w14:textId="77777777" w:rsidTr="000B6E02">
        <w:trPr>
          <w:cantSplit/>
        </w:trPr>
        <w:tc>
          <w:tcPr>
            <w:tcW w:w="2358" w:type="dxa"/>
          </w:tcPr>
          <w:p w14:paraId="5031A4A0" w14:textId="77777777" w:rsidR="00695035" w:rsidRPr="0064796A" w:rsidRDefault="00695035" w:rsidP="00695035">
            <w:pPr>
              <w:pStyle w:val="TableText"/>
            </w:pPr>
            <w:r w:rsidRPr="0064796A">
              <w:t>NPI</w:t>
            </w:r>
          </w:p>
        </w:tc>
        <w:tc>
          <w:tcPr>
            <w:tcW w:w="7218" w:type="dxa"/>
          </w:tcPr>
          <w:p w14:paraId="1B8576A7" w14:textId="77777777" w:rsidR="00695035" w:rsidRPr="0064796A" w:rsidRDefault="00695035" w:rsidP="00695035">
            <w:pPr>
              <w:pStyle w:val="TableText"/>
            </w:pPr>
            <w:r w:rsidRPr="0064796A">
              <w:t>National Provider Identification Number</w:t>
            </w:r>
          </w:p>
        </w:tc>
      </w:tr>
      <w:tr w:rsidR="00695035" w:rsidRPr="0064796A" w14:paraId="7A9774AC" w14:textId="77777777" w:rsidTr="000B6E02">
        <w:trPr>
          <w:cantSplit/>
        </w:trPr>
        <w:tc>
          <w:tcPr>
            <w:tcW w:w="2358" w:type="dxa"/>
          </w:tcPr>
          <w:p w14:paraId="41869B61" w14:textId="77777777" w:rsidR="00695035" w:rsidRPr="0064796A" w:rsidRDefault="00695035" w:rsidP="00695035">
            <w:pPr>
              <w:pStyle w:val="TableText"/>
            </w:pPr>
            <w:r w:rsidRPr="0064796A">
              <w:t>OID</w:t>
            </w:r>
          </w:p>
        </w:tc>
        <w:tc>
          <w:tcPr>
            <w:tcW w:w="7218" w:type="dxa"/>
          </w:tcPr>
          <w:p w14:paraId="6403A32A" w14:textId="22596017" w:rsidR="00695035" w:rsidRPr="0064796A" w:rsidRDefault="00C4318A" w:rsidP="00695035">
            <w:pPr>
              <w:pStyle w:val="TableText"/>
            </w:pPr>
            <w:r w:rsidRPr="0064796A">
              <w:t>O</w:t>
            </w:r>
            <w:r w:rsidR="00234EFE">
              <w:t>b</w:t>
            </w:r>
            <w:r w:rsidRPr="0064796A">
              <w:t>ject Identifier</w:t>
            </w:r>
          </w:p>
        </w:tc>
      </w:tr>
      <w:tr w:rsidR="00695035" w:rsidRPr="0064796A" w14:paraId="497D1256" w14:textId="77777777" w:rsidTr="000B6E02">
        <w:trPr>
          <w:cantSplit/>
        </w:trPr>
        <w:tc>
          <w:tcPr>
            <w:tcW w:w="2358" w:type="dxa"/>
          </w:tcPr>
          <w:p w14:paraId="1F63D256" w14:textId="77777777" w:rsidR="00695035" w:rsidRPr="0064796A" w:rsidRDefault="00695035" w:rsidP="00695035">
            <w:pPr>
              <w:pStyle w:val="TableText"/>
            </w:pPr>
            <w:r w:rsidRPr="0064796A">
              <w:t>ONC</w:t>
            </w:r>
          </w:p>
        </w:tc>
        <w:tc>
          <w:tcPr>
            <w:tcW w:w="7218" w:type="dxa"/>
          </w:tcPr>
          <w:p w14:paraId="5388FDCA" w14:textId="77777777" w:rsidR="00695035" w:rsidRPr="0064796A" w:rsidRDefault="00695035" w:rsidP="00695035">
            <w:pPr>
              <w:pStyle w:val="TableText"/>
            </w:pPr>
            <w:r w:rsidRPr="0064796A">
              <w:t>Office of the National Coordinator for Health Information Technology</w:t>
            </w:r>
          </w:p>
        </w:tc>
      </w:tr>
      <w:tr w:rsidR="00695035" w:rsidRPr="0064796A" w14:paraId="24443817" w14:textId="77777777" w:rsidTr="000B6E02">
        <w:trPr>
          <w:cantSplit/>
        </w:trPr>
        <w:tc>
          <w:tcPr>
            <w:tcW w:w="2358" w:type="dxa"/>
          </w:tcPr>
          <w:p w14:paraId="5E3552EB" w14:textId="77777777" w:rsidR="00695035" w:rsidRPr="0064796A" w:rsidRDefault="00695035" w:rsidP="00695035">
            <w:pPr>
              <w:pStyle w:val="TableText"/>
            </w:pPr>
            <w:r w:rsidRPr="0064796A">
              <w:t>PHDSC</w:t>
            </w:r>
          </w:p>
        </w:tc>
        <w:tc>
          <w:tcPr>
            <w:tcW w:w="7218" w:type="dxa"/>
          </w:tcPr>
          <w:p w14:paraId="3EBAEDDE" w14:textId="77777777" w:rsidR="00695035" w:rsidRPr="0064796A" w:rsidRDefault="00C4318A" w:rsidP="00695035">
            <w:pPr>
              <w:pStyle w:val="TableText"/>
            </w:pPr>
            <w:r w:rsidRPr="0064796A">
              <w:t>Public Health Data Standards Consortium</w:t>
            </w:r>
          </w:p>
        </w:tc>
      </w:tr>
      <w:tr w:rsidR="00695035" w:rsidRPr="0064796A" w14:paraId="6C2904B0" w14:textId="77777777" w:rsidTr="000B6E02">
        <w:trPr>
          <w:cantSplit/>
        </w:trPr>
        <w:tc>
          <w:tcPr>
            <w:tcW w:w="2358" w:type="dxa"/>
          </w:tcPr>
          <w:p w14:paraId="497FA1B3" w14:textId="77777777" w:rsidR="00695035" w:rsidRPr="0064796A" w:rsidRDefault="00695035" w:rsidP="00695035">
            <w:pPr>
              <w:pStyle w:val="TableText"/>
            </w:pPr>
            <w:r w:rsidRPr="0064796A">
              <w:t>QDM</w:t>
            </w:r>
          </w:p>
        </w:tc>
        <w:tc>
          <w:tcPr>
            <w:tcW w:w="7218" w:type="dxa"/>
          </w:tcPr>
          <w:p w14:paraId="406B36FB" w14:textId="77777777" w:rsidR="00695035" w:rsidRPr="0064796A" w:rsidRDefault="00695035" w:rsidP="00695035">
            <w:pPr>
              <w:pStyle w:val="TableText"/>
            </w:pPr>
            <w:r w:rsidRPr="0064796A">
              <w:t>Quality Data Model</w:t>
            </w:r>
          </w:p>
        </w:tc>
      </w:tr>
      <w:tr w:rsidR="005534E9" w:rsidRPr="0064796A" w14:paraId="3C5A1233" w14:textId="77777777" w:rsidTr="000B6E02">
        <w:trPr>
          <w:cantSplit/>
        </w:trPr>
        <w:tc>
          <w:tcPr>
            <w:tcW w:w="2358" w:type="dxa"/>
          </w:tcPr>
          <w:p w14:paraId="5955BCBA" w14:textId="66790598" w:rsidR="005534E9" w:rsidRPr="0064796A" w:rsidRDefault="005534E9" w:rsidP="00695035">
            <w:pPr>
              <w:pStyle w:val="TableText"/>
            </w:pPr>
            <w:r>
              <w:t>QPP</w:t>
            </w:r>
          </w:p>
        </w:tc>
        <w:tc>
          <w:tcPr>
            <w:tcW w:w="7218" w:type="dxa"/>
          </w:tcPr>
          <w:p w14:paraId="49361F42" w14:textId="49FE36B9" w:rsidR="005534E9" w:rsidRPr="0064796A" w:rsidRDefault="005534E9" w:rsidP="00695035">
            <w:pPr>
              <w:pStyle w:val="TableText"/>
            </w:pPr>
            <w:r>
              <w:t>Quality Payment Program</w:t>
            </w:r>
          </w:p>
        </w:tc>
      </w:tr>
      <w:tr w:rsidR="00695035" w:rsidRPr="0064796A" w14:paraId="585D0897" w14:textId="77777777" w:rsidTr="000B6E02">
        <w:trPr>
          <w:cantSplit/>
        </w:trPr>
        <w:tc>
          <w:tcPr>
            <w:tcW w:w="2358" w:type="dxa"/>
          </w:tcPr>
          <w:p w14:paraId="7CA5B50B" w14:textId="77777777" w:rsidR="00695035" w:rsidRPr="0064796A" w:rsidRDefault="00695035" w:rsidP="00695035">
            <w:pPr>
              <w:pStyle w:val="TableText"/>
            </w:pPr>
            <w:r w:rsidRPr="0064796A">
              <w:lastRenderedPageBreak/>
              <w:t>QRDA</w:t>
            </w:r>
          </w:p>
        </w:tc>
        <w:tc>
          <w:tcPr>
            <w:tcW w:w="7218" w:type="dxa"/>
          </w:tcPr>
          <w:p w14:paraId="7C1F506B" w14:textId="77777777" w:rsidR="00695035" w:rsidRPr="0064796A" w:rsidRDefault="00695035" w:rsidP="00695035">
            <w:pPr>
              <w:pStyle w:val="TableText"/>
            </w:pPr>
            <w:r w:rsidRPr="0064796A">
              <w:t>Quality Reporting Data Architecture</w:t>
            </w:r>
          </w:p>
        </w:tc>
      </w:tr>
      <w:tr w:rsidR="00695035" w:rsidRPr="0064796A" w14:paraId="1EBA0C1B" w14:textId="77777777" w:rsidTr="000B6E02">
        <w:trPr>
          <w:cantSplit/>
        </w:trPr>
        <w:tc>
          <w:tcPr>
            <w:tcW w:w="2358" w:type="dxa"/>
          </w:tcPr>
          <w:p w14:paraId="7E5FA73B" w14:textId="285F0811" w:rsidR="00695035" w:rsidRPr="0064796A" w:rsidRDefault="002D2A1F" w:rsidP="00695035">
            <w:pPr>
              <w:pStyle w:val="TableText"/>
            </w:pPr>
            <w:r>
              <w:t xml:space="preserve">QRDA </w:t>
            </w:r>
            <w:r w:rsidR="00695035" w:rsidRPr="0064796A">
              <w:t>III</w:t>
            </w:r>
          </w:p>
        </w:tc>
        <w:tc>
          <w:tcPr>
            <w:tcW w:w="7218" w:type="dxa"/>
          </w:tcPr>
          <w:p w14:paraId="369F778C" w14:textId="77777777" w:rsidR="00695035" w:rsidRPr="0064796A" w:rsidRDefault="00695035" w:rsidP="00695035">
            <w:pPr>
              <w:pStyle w:val="TableText"/>
            </w:pPr>
            <w:r w:rsidRPr="0064796A">
              <w:t>Quality Reporting Data Architecture Category III</w:t>
            </w:r>
          </w:p>
        </w:tc>
      </w:tr>
      <w:tr w:rsidR="00695035" w:rsidRPr="0064796A" w14:paraId="024D585E" w14:textId="77777777" w:rsidTr="000B6E02">
        <w:trPr>
          <w:cantSplit/>
        </w:trPr>
        <w:tc>
          <w:tcPr>
            <w:tcW w:w="2358" w:type="dxa"/>
          </w:tcPr>
          <w:p w14:paraId="626F1DE8" w14:textId="77777777" w:rsidR="00695035" w:rsidRPr="0064796A" w:rsidRDefault="00695035" w:rsidP="00695035">
            <w:pPr>
              <w:pStyle w:val="TableText"/>
            </w:pPr>
            <w:r w:rsidRPr="0064796A">
              <w:t>SNOMED CT</w:t>
            </w:r>
          </w:p>
        </w:tc>
        <w:tc>
          <w:tcPr>
            <w:tcW w:w="7218" w:type="dxa"/>
          </w:tcPr>
          <w:p w14:paraId="5BDB2CAA" w14:textId="77777777" w:rsidR="00695035" w:rsidRPr="0064796A" w:rsidRDefault="00695035" w:rsidP="00695035">
            <w:pPr>
              <w:pStyle w:val="TableText"/>
            </w:pPr>
            <w:r w:rsidRPr="0064796A">
              <w:rPr>
                <w:rStyle w:val="tgc"/>
              </w:rPr>
              <w:t>Systematized Nomenclature of Medicine, Clinical Terms</w:t>
            </w:r>
          </w:p>
        </w:tc>
      </w:tr>
      <w:tr w:rsidR="008A4429" w:rsidRPr="0064796A" w14:paraId="6C641468" w14:textId="77777777" w:rsidTr="000B6E02">
        <w:trPr>
          <w:cantSplit/>
        </w:trPr>
        <w:tc>
          <w:tcPr>
            <w:tcW w:w="2358" w:type="dxa"/>
          </w:tcPr>
          <w:p w14:paraId="765FD9B0" w14:textId="77777777" w:rsidR="008A4429" w:rsidRPr="0064796A" w:rsidRDefault="008A4429" w:rsidP="00B324A4">
            <w:pPr>
              <w:pStyle w:val="TableText"/>
            </w:pPr>
            <w:r w:rsidRPr="0064796A">
              <w:t>STU</w:t>
            </w:r>
          </w:p>
        </w:tc>
        <w:tc>
          <w:tcPr>
            <w:tcW w:w="7218" w:type="dxa"/>
          </w:tcPr>
          <w:p w14:paraId="562F3729" w14:textId="77777777" w:rsidR="008A4429" w:rsidRPr="0064796A" w:rsidRDefault="008A4429" w:rsidP="00B324A4">
            <w:pPr>
              <w:pStyle w:val="TableText"/>
            </w:pPr>
            <w:r w:rsidRPr="0064796A">
              <w:t>Standard for Trial Use</w:t>
            </w:r>
          </w:p>
        </w:tc>
      </w:tr>
      <w:tr w:rsidR="00695035" w:rsidRPr="0064796A" w14:paraId="10DB1065" w14:textId="77777777" w:rsidTr="000B6E02">
        <w:trPr>
          <w:cantSplit/>
        </w:trPr>
        <w:tc>
          <w:tcPr>
            <w:tcW w:w="2358" w:type="dxa"/>
          </w:tcPr>
          <w:p w14:paraId="6C43C31F" w14:textId="77777777" w:rsidR="00695035" w:rsidRPr="0064796A" w:rsidRDefault="00695035" w:rsidP="00695035">
            <w:pPr>
              <w:pStyle w:val="TableText"/>
            </w:pPr>
            <w:r w:rsidRPr="0064796A">
              <w:t>TIN</w:t>
            </w:r>
          </w:p>
        </w:tc>
        <w:tc>
          <w:tcPr>
            <w:tcW w:w="7218" w:type="dxa"/>
          </w:tcPr>
          <w:p w14:paraId="7EA16636" w14:textId="77777777" w:rsidR="00695035" w:rsidRPr="0064796A" w:rsidRDefault="00695035" w:rsidP="00695035">
            <w:pPr>
              <w:pStyle w:val="TableText"/>
            </w:pPr>
            <w:r w:rsidRPr="0064796A">
              <w:t>Taxpayer Identification Number</w:t>
            </w:r>
          </w:p>
        </w:tc>
      </w:tr>
      <w:tr w:rsidR="00695035" w:rsidRPr="0064796A" w14:paraId="231BD89A" w14:textId="77777777" w:rsidTr="000B6E02">
        <w:trPr>
          <w:cantSplit/>
        </w:trPr>
        <w:tc>
          <w:tcPr>
            <w:tcW w:w="2358" w:type="dxa"/>
          </w:tcPr>
          <w:p w14:paraId="3F10A006" w14:textId="77777777" w:rsidR="00695035" w:rsidRPr="0064796A" w:rsidRDefault="00695035" w:rsidP="00695035">
            <w:pPr>
              <w:pStyle w:val="TableText"/>
            </w:pPr>
            <w:r w:rsidRPr="0064796A">
              <w:t xml:space="preserve">UNK </w:t>
            </w:r>
          </w:p>
        </w:tc>
        <w:tc>
          <w:tcPr>
            <w:tcW w:w="7218" w:type="dxa"/>
          </w:tcPr>
          <w:p w14:paraId="7BD7DBE5" w14:textId="77777777" w:rsidR="00695035" w:rsidRPr="0064796A" w:rsidRDefault="00695035" w:rsidP="00695035">
            <w:pPr>
              <w:pStyle w:val="TableText"/>
            </w:pPr>
            <w:r w:rsidRPr="0064796A">
              <w:t>Unknown</w:t>
            </w:r>
          </w:p>
        </w:tc>
      </w:tr>
      <w:tr w:rsidR="00695035" w:rsidRPr="0064796A" w14:paraId="138C5A87" w14:textId="77777777" w:rsidTr="000B6E02">
        <w:trPr>
          <w:cantSplit/>
        </w:trPr>
        <w:tc>
          <w:tcPr>
            <w:tcW w:w="2358" w:type="dxa"/>
          </w:tcPr>
          <w:p w14:paraId="7E5161E2" w14:textId="77777777" w:rsidR="00695035" w:rsidRPr="0064796A" w:rsidRDefault="00695035" w:rsidP="00695035">
            <w:pPr>
              <w:pStyle w:val="TableText"/>
            </w:pPr>
            <w:r w:rsidRPr="0064796A">
              <w:t>UTC</w:t>
            </w:r>
          </w:p>
        </w:tc>
        <w:tc>
          <w:tcPr>
            <w:tcW w:w="7218" w:type="dxa"/>
          </w:tcPr>
          <w:p w14:paraId="1325286B" w14:textId="77777777" w:rsidR="00695035" w:rsidRPr="0064796A" w:rsidRDefault="00695035" w:rsidP="00695035">
            <w:pPr>
              <w:pStyle w:val="TableText"/>
            </w:pPr>
            <w:r w:rsidRPr="0064796A">
              <w:t>Coordinated Universal Time</w:t>
            </w:r>
          </w:p>
        </w:tc>
      </w:tr>
      <w:tr w:rsidR="00695035" w:rsidRPr="0064796A" w14:paraId="1EE7D55C" w14:textId="77777777" w:rsidTr="000B6E02">
        <w:trPr>
          <w:cantSplit/>
        </w:trPr>
        <w:tc>
          <w:tcPr>
            <w:tcW w:w="2358" w:type="dxa"/>
          </w:tcPr>
          <w:p w14:paraId="0A79B5BA" w14:textId="77777777" w:rsidR="00695035" w:rsidRPr="0064796A" w:rsidRDefault="00695035" w:rsidP="00695035">
            <w:pPr>
              <w:pStyle w:val="TableText"/>
            </w:pPr>
            <w:r w:rsidRPr="0064796A">
              <w:t>UUID</w:t>
            </w:r>
          </w:p>
        </w:tc>
        <w:tc>
          <w:tcPr>
            <w:tcW w:w="7218" w:type="dxa"/>
          </w:tcPr>
          <w:p w14:paraId="7A3D5B63" w14:textId="77777777" w:rsidR="00695035" w:rsidRPr="0064796A" w:rsidRDefault="00695035" w:rsidP="00695035">
            <w:pPr>
              <w:pStyle w:val="TableText"/>
            </w:pPr>
            <w:r w:rsidRPr="0064796A">
              <w:rPr>
                <w:rStyle w:val="st"/>
              </w:rPr>
              <w:t>Universally Unique Identifier</w:t>
            </w:r>
          </w:p>
        </w:tc>
      </w:tr>
      <w:tr w:rsidR="00695035" w:rsidRPr="0064796A" w14:paraId="4A4932A8" w14:textId="77777777" w:rsidTr="000B6E02">
        <w:trPr>
          <w:cantSplit/>
        </w:trPr>
        <w:tc>
          <w:tcPr>
            <w:tcW w:w="2358" w:type="dxa"/>
          </w:tcPr>
          <w:p w14:paraId="3EF0EF95" w14:textId="77777777" w:rsidR="00695035" w:rsidRPr="0064796A" w:rsidRDefault="00695035" w:rsidP="00695035">
            <w:pPr>
              <w:pStyle w:val="TableText"/>
            </w:pPr>
            <w:r w:rsidRPr="0064796A">
              <w:t>VSAC</w:t>
            </w:r>
          </w:p>
        </w:tc>
        <w:tc>
          <w:tcPr>
            <w:tcW w:w="7218" w:type="dxa"/>
          </w:tcPr>
          <w:p w14:paraId="3C23F3B5" w14:textId="77777777" w:rsidR="00695035" w:rsidRPr="0064796A" w:rsidRDefault="00695035" w:rsidP="00695035">
            <w:pPr>
              <w:pStyle w:val="TableText"/>
            </w:pPr>
            <w:r w:rsidRPr="0064796A">
              <w:t>Value Set Authority Center</w:t>
            </w:r>
          </w:p>
        </w:tc>
      </w:tr>
      <w:tr w:rsidR="00695035" w:rsidRPr="0064796A" w14:paraId="7BE7F8ED" w14:textId="77777777" w:rsidTr="000B6E02">
        <w:trPr>
          <w:cantSplit/>
        </w:trPr>
        <w:tc>
          <w:tcPr>
            <w:tcW w:w="2358" w:type="dxa"/>
          </w:tcPr>
          <w:p w14:paraId="752930F1" w14:textId="77777777" w:rsidR="00695035" w:rsidRPr="0064796A" w:rsidRDefault="00695035" w:rsidP="00695035">
            <w:pPr>
              <w:pStyle w:val="TableText"/>
            </w:pPr>
            <w:r w:rsidRPr="0064796A">
              <w:t>XML</w:t>
            </w:r>
          </w:p>
        </w:tc>
        <w:tc>
          <w:tcPr>
            <w:tcW w:w="7218" w:type="dxa"/>
          </w:tcPr>
          <w:p w14:paraId="48478C8E" w14:textId="77777777" w:rsidR="00695035" w:rsidRPr="0064796A" w:rsidRDefault="00695035" w:rsidP="00695035">
            <w:pPr>
              <w:pStyle w:val="TableText"/>
            </w:pPr>
            <w:r w:rsidRPr="0064796A">
              <w:t>Extensible Markup Language</w:t>
            </w:r>
          </w:p>
        </w:tc>
      </w:tr>
      <w:bookmarkEnd w:id="1017"/>
    </w:tbl>
    <w:p w14:paraId="0D459808" w14:textId="77777777" w:rsidR="00964428" w:rsidRPr="0064796A" w:rsidRDefault="00964428" w:rsidP="00964428"/>
    <w:p w14:paraId="41E62F2B" w14:textId="77777777" w:rsidR="00964428" w:rsidRPr="0064796A" w:rsidRDefault="00964428" w:rsidP="00964428">
      <w:r w:rsidRPr="0064796A">
        <w:br w:type="page"/>
      </w:r>
    </w:p>
    <w:p w14:paraId="36AC4A4E" w14:textId="77777777" w:rsidR="002B1027" w:rsidRPr="0064796A" w:rsidRDefault="002B1027" w:rsidP="00BD46CE">
      <w:pPr>
        <w:pStyle w:val="Heading1"/>
      </w:pPr>
      <w:bookmarkStart w:id="1088" w:name="_Toc5020543"/>
      <w:r w:rsidRPr="0064796A">
        <w:lastRenderedPageBreak/>
        <w:t>Glossary</w:t>
      </w:r>
      <w:bookmarkEnd w:id="10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88"/>
        <w:gridCol w:w="7488"/>
      </w:tblGrid>
      <w:tr w:rsidR="002B1027" w:rsidRPr="006B640F" w14:paraId="7D68FD5B" w14:textId="77777777" w:rsidTr="00A80D15">
        <w:trPr>
          <w:cantSplit/>
          <w:trHeight w:val="413"/>
          <w:tblHeader/>
          <w:jc w:val="center"/>
        </w:trPr>
        <w:tc>
          <w:tcPr>
            <w:tcW w:w="20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0AAB6955" w14:textId="77777777" w:rsidR="002B1027" w:rsidRPr="00A80D15" w:rsidRDefault="44359EB6">
            <w:pPr>
              <w:pStyle w:val="TableHeaderRow"/>
              <w:keepNext/>
              <w:rPr>
                <w:rStyle w:val="Strong"/>
                <w:sz w:val="20"/>
                <w:szCs w:val="20"/>
              </w:rPr>
            </w:pPr>
            <w:r w:rsidRPr="007F4328">
              <w:rPr>
                <w:rStyle w:val="Strong"/>
                <w:sz w:val="20"/>
                <w:szCs w:val="20"/>
              </w:rPr>
              <w:t>Term</w:t>
            </w:r>
          </w:p>
        </w:tc>
        <w:tc>
          <w:tcPr>
            <w:tcW w:w="74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CF490EE" w14:textId="77777777" w:rsidR="002B1027" w:rsidRPr="00A80D15" w:rsidRDefault="44359EB6">
            <w:pPr>
              <w:pStyle w:val="TableHeaderRow"/>
              <w:keepNext/>
              <w:rPr>
                <w:rStyle w:val="Strong"/>
                <w:sz w:val="20"/>
                <w:szCs w:val="20"/>
              </w:rPr>
            </w:pPr>
            <w:r w:rsidRPr="007F4328">
              <w:rPr>
                <w:rStyle w:val="Strong"/>
                <w:sz w:val="20"/>
                <w:szCs w:val="20"/>
              </w:rPr>
              <w:t>Definition</w:t>
            </w:r>
          </w:p>
        </w:tc>
      </w:tr>
      <w:tr w:rsidR="002B1027" w:rsidRPr="0064796A" w14:paraId="443181FB" w14:textId="77777777" w:rsidTr="00A80D15">
        <w:trPr>
          <w:cantSplit/>
          <w:tblHeader/>
          <w:jc w:val="center"/>
        </w:trPr>
        <w:tc>
          <w:tcPr>
            <w:tcW w:w="2088" w:type="dxa"/>
            <w:tcBorders>
              <w:top w:val="single" w:sz="4" w:space="0" w:color="auto"/>
            </w:tcBorders>
          </w:tcPr>
          <w:p w14:paraId="3FCC98D9" w14:textId="77777777" w:rsidR="002B1027" w:rsidRPr="0064796A" w:rsidRDefault="44359EB6" w:rsidP="007C757A">
            <w:pPr>
              <w:pStyle w:val="TableText"/>
              <w:rPr>
                <w:noProof w:val="0"/>
              </w:rPr>
            </w:pPr>
            <w:r w:rsidRPr="0064796A">
              <w:rPr>
                <w:noProof w:val="0"/>
              </w:rPr>
              <w:t>Electronic health record (EHR)</w:t>
            </w:r>
          </w:p>
        </w:tc>
        <w:tc>
          <w:tcPr>
            <w:tcW w:w="7488" w:type="dxa"/>
            <w:tcBorders>
              <w:top w:val="single" w:sz="4" w:space="0" w:color="auto"/>
            </w:tcBorders>
          </w:tcPr>
          <w:p w14:paraId="2710A25D" w14:textId="6C6A84BB" w:rsidR="002B1027" w:rsidRPr="0064796A" w:rsidRDefault="44359EB6" w:rsidP="007C757A">
            <w:pPr>
              <w:pStyle w:val="TableText"/>
              <w:rPr>
                <w:noProof w:val="0"/>
              </w:rPr>
            </w:pPr>
            <w:r w:rsidRPr="0064796A">
              <w:rPr>
                <w:noProof w:val="0"/>
              </w:rPr>
              <w:t xml:space="preserve">Electronic records of patient health information gathered and/or generated in any care delivery setting. This information includes patient demographics, progress notes, </w:t>
            </w:r>
            <w:proofErr w:type="gramStart"/>
            <w:r w:rsidRPr="0064796A">
              <w:rPr>
                <w:noProof w:val="0"/>
              </w:rPr>
              <w:t>medications</w:t>
            </w:r>
            <w:proofErr w:type="gramEnd"/>
            <w:r w:rsidRPr="0064796A">
              <w:rPr>
                <w:noProof w:val="0"/>
              </w:rPr>
              <w:t>, vital signs, past medical history, immunizations, laboratory data, and radiology reports. This provides the ability to pass information from care point to care point</w:t>
            </w:r>
            <w:r w:rsidR="00EC268A">
              <w:rPr>
                <w:noProof w:val="0"/>
              </w:rPr>
              <w:t>,</w:t>
            </w:r>
            <w:r w:rsidRPr="0064796A">
              <w:rPr>
                <w:noProof w:val="0"/>
              </w:rPr>
              <w:t xml:space="preserve"> providing the ability for quality health management by physicians.</w:t>
            </w:r>
          </w:p>
        </w:tc>
      </w:tr>
      <w:tr w:rsidR="002B1027" w:rsidRPr="0064796A" w14:paraId="4C58FD85" w14:textId="77777777" w:rsidTr="26801D3A">
        <w:trPr>
          <w:cantSplit/>
          <w:tblHeader/>
          <w:jc w:val="center"/>
        </w:trPr>
        <w:tc>
          <w:tcPr>
            <w:tcW w:w="2088" w:type="dxa"/>
          </w:tcPr>
          <w:p w14:paraId="699687A4" w14:textId="64B191AA" w:rsidR="002B1027" w:rsidRPr="0064796A" w:rsidRDefault="44359EB6" w:rsidP="0001314F">
            <w:pPr>
              <w:pStyle w:val="TableText"/>
              <w:rPr>
                <w:noProof w:val="0"/>
              </w:rPr>
            </w:pPr>
            <w:r w:rsidRPr="0064796A">
              <w:rPr>
                <w:noProof w:val="0"/>
              </w:rPr>
              <w:t>Merit-Based Incentive Payment System (MIPS)</w:t>
            </w:r>
          </w:p>
        </w:tc>
        <w:tc>
          <w:tcPr>
            <w:tcW w:w="7488" w:type="dxa"/>
          </w:tcPr>
          <w:p w14:paraId="4EDE9723" w14:textId="3FBF1E00" w:rsidR="002B1027" w:rsidRPr="0064796A" w:rsidRDefault="44359EB6" w:rsidP="00714126">
            <w:pPr>
              <w:pStyle w:val="TableText"/>
              <w:rPr>
                <w:noProof w:val="0"/>
              </w:rPr>
            </w:pPr>
            <w:r w:rsidRPr="0064796A">
              <w:rPr>
                <w:noProof w:val="0"/>
              </w:rPr>
              <w:t>A quality reporting system that includes an incentive payment for eligible clinicians who satisfactorily report data on quality measures for covered clinician services provided during the specified program year.</w:t>
            </w:r>
          </w:p>
        </w:tc>
      </w:tr>
      <w:tr w:rsidR="002B1027" w:rsidRPr="0064796A" w14:paraId="6EE09857" w14:textId="77777777" w:rsidTr="26801D3A">
        <w:trPr>
          <w:cantSplit/>
          <w:tblHeader/>
          <w:jc w:val="center"/>
        </w:trPr>
        <w:tc>
          <w:tcPr>
            <w:tcW w:w="2088" w:type="dxa"/>
          </w:tcPr>
          <w:p w14:paraId="0D02AF10" w14:textId="77777777" w:rsidR="002B1027" w:rsidRPr="0064796A" w:rsidRDefault="44359EB6" w:rsidP="007C757A">
            <w:pPr>
              <w:pStyle w:val="TableText"/>
              <w:rPr>
                <w:noProof w:val="0"/>
              </w:rPr>
            </w:pPr>
            <w:r w:rsidRPr="0064796A">
              <w:rPr>
                <w:noProof w:val="0"/>
              </w:rPr>
              <w:t>XML Path Language (XPath)</w:t>
            </w:r>
          </w:p>
        </w:tc>
        <w:tc>
          <w:tcPr>
            <w:tcW w:w="7488" w:type="dxa"/>
          </w:tcPr>
          <w:p w14:paraId="3B02A0D3" w14:textId="77777777" w:rsidR="002B1027" w:rsidRPr="0064796A" w:rsidRDefault="44359EB6" w:rsidP="007C757A">
            <w:pPr>
              <w:pStyle w:val="TableText"/>
              <w:rPr>
                <w:noProof w:val="0"/>
              </w:rPr>
            </w:pPr>
            <w:r w:rsidRPr="0064796A">
              <w:rPr>
                <w:noProof w:val="0"/>
              </w:rPr>
              <w:t xml:space="preserve">This notation provides a mechanism that will be familiar to developers for identifying parts of an XML document. XPath syntax selects nodes from an XML document using a path containing the context of the node(s). The path is constructed from node names and attribute names (prefixed by </w:t>
            </w:r>
            <w:proofErr w:type="gramStart"/>
            <w:r w:rsidRPr="0064796A">
              <w:rPr>
                <w:noProof w:val="0"/>
              </w:rPr>
              <w:t>an</w:t>
            </w:r>
            <w:proofErr w:type="gramEnd"/>
            <w:r w:rsidRPr="0064796A">
              <w:rPr>
                <w:noProof w:val="0"/>
              </w:rPr>
              <w:t xml:space="preserve"> '@') and concatenated with a '/' symbol.</w:t>
            </w:r>
          </w:p>
        </w:tc>
      </w:tr>
    </w:tbl>
    <w:p w14:paraId="39412BB4" w14:textId="77777777" w:rsidR="00F03BAB" w:rsidRPr="0064796A" w:rsidRDefault="00F03BAB" w:rsidP="008D7766">
      <w:bookmarkStart w:id="1089" w:name="_Toc369269621"/>
    </w:p>
    <w:p w14:paraId="14367A06" w14:textId="77777777" w:rsidR="0085502A" w:rsidRPr="0064796A" w:rsidRDefault="0085502A">
      <w:pPr>
        <w:rPr>
          <w:rFonts w:ascii="Arial Narrow" w:hAnsi="Arial Narrow" w:cs="Arial"/>
          <w:b/>
          <w:bCs/>
          <w:iCs/>
          <w:sz w:val="36"/>
          <w:szCs w:val="28"/>
        </w:rPr>
      </w:pPr>
      <w:r w:rsidRPr="0064796A">
        <w:br w:type="page"/>
      </w:r>
    </w:p>
    <w:p w14:paraId="08F405A9" w14:textId="77777777" w:rsidR="002B1027" w:rsidRPr="0064796A" w:rsidRDefault="002B1027" w:rsidP="00BD46CE">
      <w:pPr>
        <w:pStyle w:val="Heading1"/>
      </w:pPr>
      <w:bookmarkStart w:id="1090" w:name="_Toc5020544"/>
      <w:r w:rsidRPr="0064796A">
        <w:lastRenderedPageBreak/>
        <w:t>Reference</w:t>
      </w:r>
      <w:r w:rsidR="000110C9" w:rsidRPr="0064796A">
        <w:t>s</w:t>
      </w:r>
      <w:bookmarkEnd w:id="1089"/>
      <w:bookmarkEnd w:id="1090"/>
    </w:p>
    <w:p w14:paraId="19BAED33" w14:textId="164E4286" w:rsidR="009C6A24" w:rsidRPr="00127B35" w:rsidRDefault="009C6A24" w:rsidP="44359EB6">
      <w:pPr>
        <w:pStyle w:val="BodyText0"/>
        <w:rPr>
          <w:color w:val="000099"/>
        </w:rPr>
      </w:pPr>
      <w:r>
        <w:t xml:space="preserve">Comprehensive Primary Care </w:t>
      </w:r>
      <w:proofErr w:type="gramStart"/>
      <w:r>
        <w:t>Plus</w:t>
      </w:r>
      <w:proofErr w:type="gramEnd"/>
      <w:r>
        <w:t xml:space="preserve"> (CPC+). </w:t>
      </w:r>
      <w:hyperlink r:id="rId55" w:history="1">
        <w:r w:rsidRPr="00127B35">
          <w:rPr>
            <w:rStyle w:val="Hyperlink"/>
            <w:color w:val="000099"/>
          </w:rPr>
          <w:t>https://innovation.cms.gov/initiatives/comprehensive-primary-care-plus</w:t>
        </w:r>
      </w:hyperlink>
    </w:p>
    <w:p w14:paraId="061D23D8" w14:textId="77777777" w:rsidR="00E55E1F" w:rsidRPr="00127B35" w:rsidRDefault="44359EB6" w:rsidP="00496BB9">
      <w:pPr>
        <w:pStyle w:val="BodyText0"/>
        <w:rPr>
          <w:color w:val="000099"/>
        </w:rPr>
      </w:pPr>
      <w:proofErr w:type="spellStart"/>
      <w:proofErr w:type="gramStart"/>
      <w:r w:rsidRPr="0064796A">
        <w:t>eCQI</w:t>
      </w:r>
      <w:proofErr w:type="spellEnd"/>
      <w:proofErr w:type="gramEnd"/>
      <w:r w:rsidRPr="0064796A">
        <w:t xml:space="preserve"> Resource Center. </w:t>
      </w:r>
      <w:hyperlink r:id="rId56">
        <w:r w:rsidRPr="00127B35">
          <w:rPr>
            <w:rStyle w:val="Hyperlink"/>
            <w:color w:val="000099"/>
          </w:rPr>
          <w:t>https://ecqi.healthit.gov/</w:t>
        </w:r>
      </w:hyperlink>
    </w:p>
    <w:p w14:paraId="184C37E6" w14:textId="2E02A833" w:rsidR="00E55E1F" w:rsidRPr="00127B35" w:rsidRDefault="44359EB6" w:rsidP="26801D3A">
      <w:pPr>
        <w:pStyle w:val="BodyText0"/>
        <w:rPr>
          <w:iCs/>
          <w:color w:val="000099"/>
        </w:rPr>
      </w:pPr>
      <w:r w:rsidRPr="26801D3A">
        <w:rPr>
          <w:i/>
          <w:iCs/>
        </w:rPr>
        <w:t>HL7 Implementation Guide for CDA Release 2: Quality Reporting Document Architecture, Category III, Release 1, Draft S</w:t>
      </w:r>
      <w:r w:rsidR="00780509" w:rsidRPr="26801D3A">
        <w:rPr>
          <w:i/>
          <w:iCs/>
        </w:rPr>
        <w:t>tandard for Trial Use, Release 2</w:t>
      </w:r>
      <w:r w:rsidRPr="26801D3A">
        <w:rPr>
          <w:i/>
          <w:iCs/>
        </w:rPr>
        <w:t>.1, 201</w:t>
      </w:r>
      <w:r w:rsidR="00BC6D05" w:rsidRPr="26801D3A">
        <w:rPr>
          <w:i/>
          <w:iCs/>
        </w:rPr>
        <w:t>7</w:t>
      </w:r>
      <w:r w:rsidRPr="26801D3A">
        <w:rPr>
          <w:i/>
          <w:iCs/>
        </w:rPr>
        <w:t xml:space="preserve"> </w:t>
      </w:r>
      <w:r w:rsidRPr="0064796A">
        <w:t xml:space="preserve"> </w:t>
      </w:r>
      <w:hyperlink r:id="rId57">
        <w:r w:rsidRPr="00127B35">
          <w:rPr>
            <w:rStyle w:val="Hyperlink"/>
            <w:color w:val="000099"/>
          </w:rPr>
          <w:t>http://www.hl7.org/implement/standards/product_brief.cfm?product_id=286</w:t>
        </w:r>
      </w:hyperlink>
    </w:p>
    <w:p w14:paraId="3F093012" w14:textId="1B8425E4" w:rsidR="00E55E1F" w:rsidRPr="00127B35" w:rsidRDefault="44359EB6" w:rsidP="44359EB6">
      <w:pPr>
        <w:pStyle w:val="BodyText0"/>
        <w:rPr>
          <w:color w:val="000099"/>
        </w:rPr>
      </w:pPr>
      <w:proofErr w:type="gramStart"/>
      <w:r w:rsidRPr="0064796A">
        <w:t>ONC, Electronic Clinical Quality Measure issue reporting system.</w:t>
      </w:r>
      <w:proofErr w:type="gramEnd"/>
      <w:r w:rsidRPr="0064796A">
        <w:t xml:space="preserve"> </w:t>
      </w:r>
      <w:hyperlink r:id="rId58" w:history="1">
        <w:r w:rsidR="005D2DC7" w:rsidRPr="00127B35">
          <w:rPr>
            <w:rStyle w:val="Hyperlink"/>
            <w:color w:val="000099"/>
          </w:rPr>
          <w:t>https://oncprojectracking.healthit.gov/</w:t>
        </w:r>
      </w:hyperlink>
    </w:p>
    <w:p w14:paraId="2ED1CE27" w14:textId="77777777" w:rsidR="00780509" w:rsidRDefault="44359EB6" w:rsidP="00780509">
      <w:pPr>
        <w:pStyle w:val="BodyText0"/>
        <w:rPr>
          <w:rStyle w:val="Hyperlink"/>
        </w:rPr>
      </w:pPr>
      <w:proofErr w:type="gramStart"/>
      <w:r w:rsidRPr="0064796A">
        <w:t>U.S. National Library of Medicine</w:t>
      </w:r>
      <w:r w:rsidRPr="0064796A">
        <w:rPr>
          <w:rFonts w:ascii="Times" w:eastAsia="Times" w:hAnsi="Times" w:cs="Times"/>
        </w:rPr>
        <w:t xml:space="preserve">, </w:t>
      </w:r>
      <w:r w:rsidRPr="0064796A">
        <w:t>Value Set Authority Center.</w:t>
      </w:r>
      <w:proofErr w:type="gramEnd"/>
      <w:r w:rsidRPr="0064796A">
        <w:t xml:space="preserve"> </w:t>
      </w:r>
      <w:hyperlink r:id="rId59">
        <w:r w:rsidRPr="00127B35">
          <w:rPr>
            <w:rStyle w:val="Hyperlink"/>
            <w:color w:val="000099"/>
          </w:rPr>
          <w:t>https://vsac.nlm.nih.gov</w:t>
        </w:r>
      </w:hyperlink>
    </w:p>
    <w:p w14:paraId="2DFA18D7" w14:textId="06E0E43E" w:rsidR="00780509" w:rsidRPr="00780509" w:rsidRDefault="00780509" w:rsidP="00780509">
      <w:pPr>
        <w:pStyle w:val="BodyText0"/>
        <w:rPr>
          <w:color w:val="0000FF" w:themeColor="hyperlink"/>
          <w:u w:val="single"/>
        </w:rPr>
      </w:pPr>
      <w:r w:rsidRPr="00A12729">
        <w:rPr>
          <w:rStyle w:val="Hyperlink"/>
          <w:color w:val="000000" w:themeColor="text1"/>
          <w:u w:val="none"/>
        </w:rPr>
        <w:t>Quality Payment Program:</w:t>
      </w:r>
      <w:r w:rsidRPr="00A12729">
        <w:rPr>
          <w:rStyle w:val="Hyperlink"/>
          <w:color w:val="000000" w:themeColor="text1"/>
        </w:rPr>
        <w:t xml:space="preserve"> </w:t>
      </w:r>
      <w:hyperlink r:id="rId60" w:history="1">
        <w:r w:rsidRPr="00127B35">
          <w:rPr>
            <w:rStyle w:val="Hyperlink"/>
            <w:color w:val="000099"/>
          </w:rPr>
          <w:t>https://qpp.cms.gov</w:t>
        </w:r>
      </w:hyperlink>
    </w:p>
    <w:p w14:paraId="5074DAC8" w14:textId="0D1ECFFF" w:rsidR="00AE0D94" w:rsidRDefault="00AE0D94" w:rsidP="44359EB6">
      <w:pPr>
        <w:pStyle w:val="BodyText0"/>
        <w:rPr>
          <w:rStyle w:val="Hyperlink"/>
        </w:rPr>
      </w:pPr>
    </w:p>
    <w:p w14:paraId="6A7CCBDD" w14:textId="77777777" w:rsidR="00AE0D94" w:rsidRPr="00AE0D94" w:rsidRDefault="00AE0D94" w:rsidP="00AE0D94"/>
    <w:p w14:paraId="022124C6" w14:textId="77777777" w:rsidR="00AE0D94" w:rsidRPr="00AE0D94" w:rsidRDefault="00AE0D94" w:rsidP="00AE0D94"/>
    <w:p w14:paraId="721E27F9" w14:textId="4C8C6A7D" w:rsidR="00AE0D94" w:rsidRDefault="00AE0D94" w:rsidP="00AE0D94"/>
    <w:p w14:paraId="41DE1DD8" w14:textId="012BCF8C" w:rsidR="00780509" w:rsidRPr="00AE0D94" w:rsidRDefault="00AE0D94" w:rsidP="00AE0D94">
      <w:pPr>
        <w:tabs>
          <w:tab w:val="left" w:pos="2715"/>
        </w:tabs>
      </w:pPr>
      <w:r>
        <w:tab/>
      </w:r>
    </w:p>
    <w:sectPr w:rsidR="00780509" w:rsidRPr="00AE0D94" w:rsidSect="007F4328">
      <w:pgSz w:w="12240" w:h="15840" w:code="1"/>
      <w:pgMar w:top="720" w:right="1440" w:bottom="720" w:left="1440" w:header="720" w:footer="576"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5" w:author="Yan Heras" w:date="2019-04-01T14:25:00Z" w:initials="YH">
    <w:p w14:paraId="2B09BDFD" w14:textId="022B4567" w:rsidR="00955676" w:rsidRDefault="00955676">
      <w:pPr>
        <w:pStyle w:val="CommentText"/>
      </w:pPr>
      <w:r>
        <w:rPr>
          <w:rStyle w:val="CommentReference"/>
        </w:rPr>
        <w:annotationRef/>
      </w:r>
      <w:r>
        <w:t>TODO: update the diagram</w:t>
      </w:r>
    </w:p>
  </w:comment>
  <w:comment w:id="193" w:author="Yan Heras" w:date="2019-04-01T14:32:00Z" w:initials="YH">
    <w:p w14:paraId="4C723FF3" w14:textId="2D33E554" w:rsidR="00FD205A" w:rsidRDefault="00FD205A">
      <w:pPr>
        <w:pStyle w:val="CommentText"/>
      </w:pPr>
      <w:r>
        <w:rPr>
          <w:rStyle w:val="CommentReference"/>
        </w:rPr>
        <w:annotationRef/>
      </w:r>
      <w:r>
        <w:t xml:space="preserve">No changes or </w:t>
      </w:r>
      <w:proofErr w:type="spellStart"/>
      <w:r>
        <w:t>udpates</w:t>
      </w:r>
      <w:proofErr w:type="spellEnd"/>
      <w:r>
        <w:t xml:space="preserve"> as of 4/1/2019 per Stan</w:t>
      </w:r>
    </w:p>
  </w:comment>
  <w:comment w:id="209" w:author="Yan Heras" w:date="2019-04-01T14:32:00Z" w:initials="YH">
    <w:p w14:paraId="064CE01D" w14:textId="7ACE03A7" w:rsidR="004F10DF" w:rsidRDefault="004F10DF">
      <w:pPr>
        <w:pStyle w:val="CommentText"/>
      </w:pPr>
      <w:r>
        <w:rPr>
          <w:rStyle w:val="CommentReference"/>
        </w:rPr>
        <w:annotationRef/>
      </w:r>
      <w:r>
        <w:t>QPP to confirm if t</w:t>
      </w:r>
      <w:r w:rsidR="00FD205A">
        <w:t>hese are still accurate for 2020</w:t>
      </w:r>
    </w:p>
  </w:comment>
  <w:comment w:id="352" w:author="Yan Heras" w:date="2019-04-01T14:36:00Z" w:initials="YH">
    <w:p w14:paraId="4C6F27AF" w14:textId="2FBF771A" w:rsidR="00FD205A" w:rsidRDefault="00FD205A">
      <w:pPr>
        <w:pStyle w:val="CommentText"/>
      </w:pPr>
      <w:r>
        <w:rPr>
          <w:rStyle w:val="CommentReference"/>
        </w:rPr>
        <w:annotationRef/>
      </w:r>
      <w:r w:rsidR="00274271">
        <w:t xml:space="preserve">4/1/2019 CMS IG WG call: It is possible that CPC+ may require CMS EHR Certification ID for 2020. Since from 2020, CPC+ no longer supports attestation and will only accept QRDA III. Need to follow up to see if past concerns of requiring CMS EHR Certification ID is still a concern. </w:t>
      </w:r>
    </w:p>
  </w:comment>
  <w:comment w:id="464" w:author="Yan Heras" w:date="2019-03-30T10:09:00Z" w:initials="YH">
    <w:p w14:paraId="10993591" w14:textId="413D6962" w:rsidR="004F10DF" w:rsidRDefault="004F10DF">
      <w:pPr>
        <w:pStyle w:val="CommentText"/>
      </w:pPr>
      <w:r>
        <w:rPr>
          <w:rStyle w:val="CommentReference"/>
        </w:rPr>
        <w:annotationRef/>
      </w:r>
      <w:r>
        <w:t>TODO: update to new UUID once available</w:t>
      </w:r>
    </w:p>
  </w:comment>
  <w:comment w:id="736" w:author="Yan Heras" w:date="2019-03-30T13:57:00Z" w:initials="YH">
    <w:p w14:paraId="1DB2007B" w14:textId="75EA83D0" w:rsidR="004F10DF" w:rsidRDefault="004F10DF">
      <w:pPr>
        <w:pStyle w:val="CommentText"/>
      </w:pPr>
      <w:r>
        <w:rPr>
          <w:rStyle w:val="CommentReference"/>
        </w:rPr>
        <w:annotationRef/>
      </w:r>
      <w:r>
        <w:t xml:space="preserve">Update the Numerator UUID when </w:t>
      </w:r>
      <w:proofErr w:type="spellStart"/>
      <w:r>
        <w:t>eCQM</w:t>
      </w:r>
      <w:proofErr w:type="spellEnd"/>
      <w:r>
        <w:t xml:space="preserve"> is available</w:t>
      </w:r>
    </w:p>
  </w:comment>
  <w:comment w:id="796" w:author="Yan Heras" w:date="2019-03-30T10:28:00Z" w:initials="YH">
    <w:p w14:paraId="684950B1" w14:textId="6B994E1D" w:rsidR="004F10DF" w:rsidRDefault="004F10DF">
      <w:pPr>
        <w:pStyle w:val="CommentText"/>
      </w:pPr>
      <w:r>
        <w:rPr>
          <w:rStyle w:val="CommentReference"/>
        </w:rPr>
        <w:annotationRef/>
      </w:r>
      <w:r>
        <w:t xml:space="preserve">Update UUID once 2020 </w:t>
      </w:r>
      <w:proofErr w:type="spellStart"/>
      <w:r>
        <w:t>eCQMs</w:t>
      </w:r>
      <w:proofErr w:type="spellEnd"/>
      <w:r>
        <w:t xml:space="preserve"> are available</w:t>
      </w:r>
    </w:p>
  </w:comment>
  <w:comment w:id="979" w:author="Yan Heras" w:date="2019-03-30T12:33:00Z" w:initials="YH">
    <w:p w14:paraId="23FBD74C" w14:textId="0F7F512F" w:rsidR="004F10DF" w:rsidRDefault="004F10DF">
      <w:pPr>
        <w:pStyle w:val="CommentText"/>
      </w:pPr>
      <w:r>
        <w:rPr>
          <w:rStyle w:val="CommentReference"/>
        </w:rPr>
        <w:annotationRef/>
      </w:r>
      <w:r>
        <w:t>Need to verify</w:t>
      </w:r>
    </w:p>
  </w:comment>
  <w:comment w:id="984" w:author="Yan Heras" w:date="2019-03-30T12:35:00Z" w:initials="YH">
    <w:p w14:paraId="25A97726" w14:textId="714CA154" w:rsidR="004F10DF" w:rsidRDefault="004F10DF">
      <w:pPr>
        <w:pStyle w:val="CommentText"/>
      </w:pPr>
      <w:r>
        <w:rPr>
          <w:rStyle w:val="CommentReference"/>
        </w:rPr>
        <w:annotationRef/>
      </w:r>
      <w:r>
        <w:t xml:space="preserve">Check with Edna and see when we will have the 2020 </w:t>
      </w:r>
      <w:proofErr w:type="spellStart"/>
      <w:r>
        <w:t>eCQMs</w:t>
      </w:r>
      <w:proofErr w:type="spellEnd"/>
      <w:r>
        <w:t xml:space="preserve"> for extracting UUIDs</w:t>
      </w:r>
    </w:p>
  </w:comment>
  <w:comment w:id="1070" w:author="Yan Heras" w:date="2019-04-01T14:24:00Z" w:initials="YH">
    <w:p w14:paraId="02DF1709" w14:textId="143D0B9E" w:rsidR="00E81B57" w:rsidRDefault="00E81B57">
      <w:pPr>
        <w:pStyle w:val="CommentText"/>
      </w:pPr>
      <w:r>
        <w:rPr>
          <w:rStyle w:val="CommentReference"/>
        </w:rPr>
        <w:annotationRef/>
      </w:r>
      <w:r>
        <w:t>TO DO: to be updated</w:t>
      </w:r>
    </w:p>
  </w:comment>
  <w:comment w:id="1084" w:author="Yan Heras" w:date="2019-04-01T14:25:00Z" w:initials="YH">
    <w:p w14:paraId="53ABFE1F" w14:textId="3B3D40EF" w:rsidR="00E81B57" w:rsidRDefault="00E81B57">
      <w:pPr>
        <w:pStyle w:val="CommentText"/>
      </w:pPr>
      <w:r>
        <w:rPr>
          <w:rStyle w:val="CommentReference"/>
        </w:rPr>
        <w:annotationRef/>
      </w:r>
      <w:r>
        <w:t>TODO: to be updated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A450A" w14:textId="77777777" w:rsidR="00E90801" w:rsidRDefault="00E90801">
      <w:r>
        <w:separator/>
      </w:r>
    </w:p>
    <w:p w14:paraId="4DE78A51" w14:textId="77777777" w:rsidR="00E90801" w:rsidRDefault="00E90801"/>
    <w:p w14:paraId="46B21EAA" w14:textId="77777777" w:rsidR="00E90801" w:rsidRDefault="00E90801"/>
  </w:endnote>
  <w:endnote w:type="continuationSeparator" w:id="0">
    <w:p w14:paraId="0E4CFE24" w14:textId="77777777" w:rsidR="00E90801" w:rsidRDefault="00E90801">
      <w:r>
        <w:continuationSeparator/>
      </w:r>
    </w:p>
    <w:p w14:paraId="3ABE764F" w14:textId="77777777" w:rsidR="00E90801" w:rsidRDefault="00E90801"/>
    <w:p w14:paraId="37CD7643" w14:textId="77777777" w:rsidR="00E90801" w:rsidRDefault="00E90801"/>
  </w:endnote>
  <w:endnote w:type="continuationNotice" w:id="1">
    <w:p w14:paraId="624D54A6" w14:textId="77777777" w:rsidR="00E90801" w:rsidRDefault="00E90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n-ea">
    <w:altName w:val="Calibri"/>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l?r ??’c">
    <w:altName w:val="Yu Gothic"/>
    <w:panose1 w:val="00000000000000000000"/>
    <w:charset w:val="80"/>
    <w:family w:val="modern"/>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仿宋">
    <w:altName w:val="Arial Unicode MS"/>
    <w:charset w:val="86"/>
    <w:family w:val="modern"/>
    <w:pitch w:val="fixed"/>
    <w:sig w:usb0="00000000" w:usb1="38CF7CFA" w:usb2="00000016" w:usb3="00000000" w:csb0="00040001" w:csb1="00000000"/>
  </w:font>
  <w:font w:name="Courier New,Bookman Old Style">
    <w:altName w:val="Courier New"/>
    <w:charset w:val="00"/>
    <w:family w:val="auto"/>
    <w:pitch w:val="variable"/>
    <w:sig w:usb0="00000003" w:usb1="00000000" w:usb2="00000000" w:usb3="00000000" w:csb0="00000001" w:csb1="00000000"/>
  </w:font>
  <w:font w:name="Arial,Times New Roman">
    <w:altName w:val="Times New Roman"/>
    <w:panose1 w:val="00000000000000000000"/>
    <w:charset w:val="00"/>
    <w:family w:val="roman"/>
    <w:notTrueType/>
    <w:pitch w:val="default"/>
  </w:font>
  <w:font w:name="Arial,Arial,Arial,Arial,Times 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Arial,Courier New,Times New Rom">
    <w:altName w:val="Times New Roman"/>
    <w:panose1 w:val="00000000000000000000"/>
    <w:charset w:val="00"/>
    <w:family w:val="roman"/>
    <w:notTrueType/>
    <w:pitch w:val="default"/>
  </w:font>
  <w:font w:name="Arial,Arial,Times New Roman,+m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71A2A" w14:textId="54B97CCE" w:rsidR="004F10DF" w:rsidRPr="00844DC1" w:rsidRDefault="004F10DF" w:rsidP="00844DC1">
    <w:pPr>
      <w:pStyle w:val="Footer"/>
      <w:tabs>
        <w:tab w:val="clear" w:pos="4320"/>
        <w:tab w:val="clear" w:pos="9270"/>
        <w:tab w:val="center" w:pos="5040"/>
        <w:tab w:val="right" w:pos="9360"/>
      </w:tabs>
    </w:pPr>
    <w:r w:rsidRPr="000204E8">
      <w:t xml:space="preserve">CMS QRDA </w:t>
    </w:r>
    <w:r>
      <w:t>Eligible Clinician</w:t>
    </w:r>
    <w:r w:rsidRPr="000204E8">
      <w:t xml:space="preserve"> &amp; HQR 201</w:t>
    </w:r>
    <w:r>
      <w:t>7</w:t>
    </w:r>
    <w:r w:rsidRPr="000204E8">
      <w:t xml:space="preserve"> Implementation Guide </w:t>
    </w:r>
    <w:r>
      <w:t>v1.0</w:t>
    </w:r>
    <w:r>
      <w:ptab w:relativeTo="margin" w:alignment="center" w:leader="none"/>
    </w:r>
    <w:r w:rsidRPr="000D4DB8">
      <w:rPr>
        <w:noProof/>
      </w:rPr>
      <w:fldChar w:fldCharType="begin"/>
    </w:r>
    <w:r w:rsidRPr="000D4DB8">
      <w:instrText xml:space="preserve"> PAGE   \* MERGEFORMAT </w:instrText>
    </w:r>
    <w:r w:rsidRPr="000D4DB8">
      <w:fldChar w:fldCharType="separate"/>
    </w:r>
    <w:r>
      <w:rPr>
        <w:noProof/>
      </w:rPr>
      <w:t>i</w:t>
    </w:r>
    <w:r w:rsidRPr="000D4DB8">
      <w:rPr>
        <w:noProof/>
      </w:rPr>
      <w:fldChar w:fldCharType="end"/>
    </w:r>
    <w:r>
      <w:rPr>
        <w:noProof/>
      </w:rPr>
      <w:ptab w:relativeTo="margin" w:alignment="right" w:leader="none"/>
    </w:r>
    <w:r>
      <w:t xml:space="preserve"> PY2017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CD34" w14:textId="15AC7ABB" w:rsidR="004F10DF" w:rsidRPr="00AF475D" w:rsidRDefault="004F10DF" w:rsidP="00AF475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92AD1" w14:textId="671C3A82" w:rsidR="004F10DF" w:rsidRPr="00844DC1" w:rsidRDefault="004F10DF" w:rsidP="00844DC1">
    <w:pPr>
      <w:pStyle w:val="Footer"/>
      <w:tabs>
        <w:tab w:val="clear" w:pos="4320"/>
        <w:tab w:val="clear" w:pos="9270"/>
        <w:tab w:val="center" w:pos="5040"/>
        <w:tab w:val="right" w:pos="9360"/>
      </w:tabs>
    </w:pPr>
    <w:r w:rsidRPr="000204E8">
      <w:t xml:space="preserve">CMS </w:t>
    </w:r>
    <w:r>
      <w:t xml:space="preserve">2019 </w:t>
    </w:r>
    <w:r w:rsidRPr="000204E8">
      <w:t>QRDA</w:t>
    </w:r>
    <w:r>
      <w:t xml:space="preserve"> III Eligible Clinicians and EPs IG</w:t>
    </w:r>
    <w:r>
      <w:ptab w:relativeTo="margin" w:alignment="center" w:leader="none"/>
    </w:r>
    <w:r w:rsidRPr="000D4DB8">
      <w:rPr>
        <w:noProof/>
      </w:rPr>
      <w:fldChar w:fldCharType="begin"/>
    </w:r>
    <w:r w:rsidRPr="000D4DB8">
      <w:instrText xml:space="preserve"> PAGE   \* MERGEFORMAT </w:instrText>
    </w:r>
    <w:r w:rsidRPr="000D4DB8">
      <w:fldChar w:fldCharType="separate"/>
    </w:r>
    <w:r w:rsidR="00254A34">
      <w:rPr>
        <w:noProof/>
      </w:rPr>
      <w:t>22</w:t>
    </w:r>
    <w:r w:rsidRPr="000D4DB8">
      <w:rPr>
        <w:noProof/>
      </w:rPr>
      <w:fldChar w:fldCharType="end"/>
    </w:r>
    <w:r>
      <w:rPr>
        <w:noProof/>
      </w:rPr>
      <w:ptab w:relativeTo="margin" w:alignment="right" w:leader="none"/>
    </w:r>
    <w:r>
      <w:rPr>
        <w:noProof/>
      </w:rPr>
      <w:t>PY2019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D284B" w14:textId="77777777" w:rsidR="00E90801" w:rsidRDefault="00E90801">
      <w:r>
        <w:separator/>
      </w:r>
    </w:p>
  </w:footnote>
  <w:footnote w:type="continuationSeparator" w:id="0">
    <w:p w14:paraId="395FA162" w14:textId="77777777" w:rsidR="00E90801" w:rsidRDefault="00E90801">
      <w:r>
        <w:continuationSeparator/>
      </w:r>
    </w:p>
  </w:footnote>
  <w:footnote w:type="continuationNotice" w:id="1">
    <w:p w14:paraId="505B43BB" w14:textId="77777777" w:rsidR="00E90801" w:rsidRDefault="00E90801"/>
  </w:footnote>
  <w:footnote w:id="2">
    <w:p w14:paraId="107C0504" w14:textId="646207C4" w:rsidR="004F10DF" w:rsidRDefault="004F10DF" w:rsidP="00DC25E2">
      <w:pPr>
        <w:pStyle w:val="FootnoteText"/>
      </w:pPr>
      <w:r>
        <w:rPr>
          <w:rStyle w:val="FootnoteReference"/>
        </w:rPr>
        <w:footnoteRef/>
      </w:r>
      <w:r>
        <w:t xml:space="preserve"> </w:t>
      </w:r>
      <w:r w:rsidRPr="00127B35">
        <w:rPr>
          <w:rStyle w:val="Hyperlink"/>
          <w:color w:val="000099"/>
        </w:rPr>
        <w:t>HL7 QRDA III STU R2.1. http://www.hl7.org/documentcenter/public/standards/dstu/CDAR2_IG_QRDAIII_R1_STU_R2.1_2017JUL.zip</w:t>
      </w:r>
    </w:p>
  </w:footnote>
  <w:footnote w:id="3">
    <w:p w14:paraId="3827D840" w14:textId="3A251588" w:rsidR="004F10DF" w:rsidRDefault="004F10DF">
      <w:pPr>
        <w:pStyle w:val="FootnoteText"/>
      </w:pPr>
      <w:r>
        <w:rPr>
          <w:rStyle w:val="FootnoteReference"/>
        </w:rPr>
        <w:footnoteRef/>
      </w:r>
      <w:r>
        <w:t xml:space="preserve"> </w:t>
      </w:r>
      <w:r>
        <w:rPr>
          <w:rFonts w:eastAsia="Arial" w:cs="Arial"/>
        </w:rPr>
        <w:t xml:space="preserve">Please note that CPC+ health IT requirements and CPC+ quality reporting requirements have not been finalized for the </w:t>
      </w:r>
      <w:del w:id="196" w:author="Yan Heras" w:date="2019-03-30T09:19:00Z">
        <w:r w:rsidDel="00DC6D2B">
          <w:rPr>
            <w:rFonts w:eastAsia="Arial" w:cs="Arial"/>
          </w:rPr>
          <w:delText xml:space="preserve">2019 </w:delText>
        </w:r>
      </w:del>
      <w:ins w:id="197" w:author="Yan Heras" w:date="2019-03-30T09:19:00Z">
        <w:r>
          <w:rPr>
            <w:rFonts w:eastAsia="Arial" w:cs="Arial"/>
          </w:rPr>
          <w:t xml:space="preserve">2020 </w:t>
        </w:r>
      </w:ins>
      <w:r>
        <w:rPr>
          <w:rFonts w:eastAsia="Arial" w:cs="Arial"/>
        </w:rPr>
        <w:t xml:space="preserve">Performance Period.  These requirements are subject to change.  </w:t>
      </w:r>
      <w:r w:rsidRPr="00300B1E">
        <w:rPr>
          <w:rFonts w:eastAsia="Arial" w:cs="Arial"/>
        </w:rPr>
        <w:t xml:space="preserve">Additional information regarding CPC+ </w:t>
      </w:r>
      <w:proofErr w:type="spellStart"/>
      <w:r w:rsidRPr="00300B1E">
        <w:rPr>
          <w:rFonts w:eastAsia="Arial" w:cs="Arial"/>
        </w:rPr>
        <w:t>eCQM</w:t>
      </w:r>
      <w:proofErr w:type="spellEnd"/>
      <w:r w:rsidRPr="00300B1E">
        <w:rPr>
          <w:rFonts w:eastAsia="Arial" w:cs="Arial"/>
        </w:rPr>
        <w:t xml:space="preserve"> quality reporting requirements and CPC+ </w:t>
      </w:r>
      <w:proofErr w:type="spellStart"/>
      <w:r>
        <w:rPr>
          <w:rFonts w:eastAsia="Arial" w:cs="Arial"/>
        </w:rPr>
        <w:t>eCQM</w:t>
      </w:r>
      <w:proofErr w:type="spellEnd"/>
      <w:r w:rsidRPr="00300B1E">
        <w:rPr>
          <w:rFonts w:eastAsia="Arial" w:cs="Arial"/>
        </w:rPr>
        <w:t xml:space="preserve"> set may be found at the following location: </w:t>
      </w:r>
      <w:hyperlink r:id="rId1" w:history="1">
        <w:r w:rsidRPr="00127B35">
          <w:rPr>
            <w:rStyle w:val="Hyperlink"/>
            <w:rFonts w:eastAsia="Arial" w:cs="Arial"/>
            <w:color w:val="000099"/>
          </w:rPr>
          <w:t>https://innovation.cms.gov/initiatives/comprehensive-primary-care-plus</w:t>
        </w:r>
      </w:hyperlink>
    </w:p>
  </w:footnote>
  <w:footnote w:id="4">
    <w:p w14:paraId="11EAC763" w14:textId="4DDB70B9" w:rsidR="004F10DF" w:rsidRDefault="004F10DF">
      <w:pPr>
        <w:pStyle w:val="FootnoteText"/>
      </w:pPr>
      <w:r>
        <w:rPr>
          <w:rStyle w:val="FootnoteReference"/>
        </w:rPr>
        <w:footnoteRef/>
      </w:r>
      <w:r>
        <w:t xml:space="preserve"> The Promoting Interoperability</w:t>
      </w:r>
      <w:r w:rsidRPr="0064796A">
        <w:t xml:space="preserve"> </w:t>
      </w:r>
      <w:r>
        <w:t xml:space="preserve">(formerly Advancing Care Information) </w:t>
      </w:r>
      <w:r w:rsidRPr="0064796A">
        <w:t>Transition Objective and Measure</w:t>
      </w:r>
      <w:r>
        <w:t xml:space="preserve"> Identifiers table is removed from the 2019 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4F10DF" w14:paraId="7E673131" w14:textId="77777777" w:rsidTr="7F880045">
      <w:tc>
        <w:tcPr>
          <w:tcW w:w="3120" w:type="dxa"/>
        </w:tcPr>
        <w:p w14:paraId="27EA42E7" w14:textId="3F8206A6" w:rsidR="004F10DF" w:rsidRDefault="004F10DF" w:rsidP="7F880045">
          <w:pPr>
            <w:pStyle w:val="Header"/>
            <w:ind w:left="-115"/>
          </w:pPr>
        </w:p>
      </w:tc>
      <w:tc>
        <w:tcPr>
          <w:tcW w:w="3120" w:type="dxa"/>
        </w:tcPr>
        <w:p w14:paraId="4A48B4A4" w14:textId="1FEDF4BF" w:rsidR="004F10DF" w:rsidRDefault="004F10DF" w:rsidP="7F880045">
          <w:pPr>
            <w:pStyle w:val="Header"/>
            <w:jc w:val="center"/>
          </w:pPr>
        </w:p>
      </w:tc>
      <w:tc>
        <w:tcPr>
          <w:tcW w:w="3120" w:type="dxa"/>
        </w:tcPr>
        <w:p w14:paraId="431997C1" w14:textId="63447446" w:rsidR="004F10DF" w:rsidRDefault="004F10DF" w:rsidP="7F880045">
          <w:pPr>
            <w:pStyle w:val="Header"/>
            <w:ind w:right="-115"/>
            <w:jc w:val="right"/>
          </w:pPr>
        </w:p>
      </w:tc>
    </w:tr>
  </w:tbl>
  <w:p w14:paraId="0626AAAB" w14:textId="33DFF77A" w:rsidR="004F10DF" w:rsidRDefault="004F10DF" w:rsidP="7F88004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839A" w14:textId="77777777" w:rsidR="004F10DF" w:rsidRDefault="004F10DF"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6FB0AA3F" w14:textId="38629672" w:rsidR="004F10DF" w:rsidRDefault="004F10DF" w:rsidP="00BC2529">
    <w:pPr>
      <w:pStyle w:val="Header"/>
      <w:pBdr>
        <w:bottom w:val="single" w:sz="4" w:space="0" w:color="auto"/>
      </w:pBdr>
    </w:pPr>
    <w:r>
      <w:t>CMS                                                                                                             DRAFT                                                                                Validations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DB828" w14:textId="77777777" w:rsidR="004F10DF" w:rsidRDefault="004F10DF"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593EA162" w14:textId="4C5D5E5A" w:rsidR="004F10DF" w:rsidRDefault="004F10DF" w:rsidP="00BC2529">
    <w:pPr>
      <w:pStyle w:val="Header"/>
      <w:pBdr>
        <w:bottom w:val="single" w:sz="4" w:space="0" w:color="auto"/>
      </w:pBdr>
    </w:pPr>
    <w:r>
      <w:t xml:space="preserve">CMS                                                                                                 </w:t>
    </w:r>
    <w:r>
      <w:tab/>
    </w:r>
    <w:r>
      <w:tab/>
      <w:t>Appendix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988E0" w14:textId="2438F6F3" w:rsidR="004F10DF" w:rsidRDefault="004F10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828A1" w14:textId="2B03434F" w:rsidR="004F10DF" w:rsidRPr="00E46A75" w:rsidRDefault="004F10DF" w:rsidP="00A434E1">
    <w:pPr>
      <w:pStyle w:val="Header"/>
      <w:pBdr>
        <w:bottom w:val="single" w:sz="4" w:space="0" w:color="auto"/>
      </w:pBdr>
    </w:pPr>
    <w:r>
      <w:t>CMS</w:t>
    </w:r>
    <w:r>
      <w:tab/>
    </w:r>
    <w:r>
      <w:t xml:space="preserve">                DRAFT</w:t>
    </w:r>
    <w:r>
      <w:tab/>
      <w:t>Disclaimer</w:t>
    </w:r>
  </w:p>
  <w:p w14:paraId="697B7F41" w14:textId="77777777" w:rsidR="004F10DF" w:rsidRDefault="004F10DF" w:rsidP="007D448B">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EF50" w14:textId="388059B4" w:rsidR="004F10DF" w:rsidRDefault="004F10DF" w:rsidP="00A434E1">
    <w:pPr>
      <w:pStyle w:val="Header"/>
      <w:pBdr>
        <w:bottom w:val="single" w:sz="4" w:space="0" w:color="auto"/>
      </w:pBdr>
    </w:pPr>
    <w:r w:rsidRPr="00E46A75">
      <w:t xml:space="preserve">CMS </w:t>
    </w:r>
    <w:r w:rsidRPr="00E46A75">
      <w:tab/>
    </w:r>
    <w:r w:rsidRPr="44359EB6">
      <w:fldChar w:fldCharType="begin"/>
    </w:r>
    <w:r>
      <w:instrText xml:space="preserve"> STYLEREF  "Heading 1 blue"  \* MERGEFORMAT </w:instrText>
    </w:r>
    <w:r w:rsidRPr="44359EB6">
      <w:fldChar w:fldCharType="separate"/>
    </w:r>
    <w:r>
      <w:rPr>
        <w:noProof/>
      </w:rPr>
      <w:t>QRDA III STU R2.1 CMS Implementation Guide for Eligible Clinicians and Eligible Professionals Programs</w:t>
    </w:r>
    <w:r w:rsidRPr="44359EB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6F65B" w14:textId="3F3A4E08" w:rsidR="004F10DF" w:rsidRPr="00E46A75" w:rsidRDefault="004F10DF" w:rsidP="00A434E1">
    <w:pPr>
      <w:pStyle w:val="Header"/>
      <w:pBdr>
        <w:bottom w:val="single" w:sz="4" w:space="0" w:color="auto"/>
      </w:pBdr>
    </w:pPr>
    <w:r>
      <w:t>CMS</w:t>
    </w:r>
    <w:r>
      <w:tab/>
      <w:t xml:space="preserve">               DRAFT</w:t>
    </w:r>
    <w:r>
      <w:tab/>
      <w:t>Table of Contents</w:t>
    </w:r>
  </w:p>
  <w:p w14:paraId="211CEEC4" w14:textId="77777777" w:rsidR="004F10DF" w:rsidRDefault="004F10DF" w:rsidP="007D448B">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0D8F5" w14:textId="1CC750B0" w:rsidR="004F10DF" w:rsidRDefault="004F10DF" w:rsidP="006D4384">
    <w:pPr>
      <w:pStyle w:val="Header"/>
      <w:pBdr>
        <w:bottom w:val="single" w:sz="4" w:space="0" w:color="auto"/>
      </w:pBdr>
    </w:pPr>
    <w:r>
      <w:t>CMS</w:t>
    </w:r>
    <w:r>
      <w:tab/>
    </w:r>
    <w:r>
      <w:t xml:space="preserve">                DRAFT</w:t>
    </w:r>
    <w:r>
      <w:tab/>
      <w:t>Table of Figures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C6F60" w14:textId="3600FC55" w:rsidR="004F10DF" w:rsidRPr="00F45405" w:rsidRDefault="004F10DF" w:rsidP="00F45405">
    <w:pPr>
      <w:pStyle w:val="Header"/>
      <w:pBdr>
        <w:bottom w:val="single" w:sz="4" w:space="0" w:color="auto"/>
      </w:pBdr>
    </w:pPr>
    <w:r>
      <w:t>CMS</w:t>
    </w:r>
    <w:r>
      <w:tab/>
    </w:r>
    <w:r>
      <w:t xml:space="preserve">                       DRAFT</w:t>
    </w:r>
    <w:r>
      <w:tab/>
      <w:t>Table of Tables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4755F" w14:textId="17622C0A" w:rsidR="004F10DF" w:rsidRDefault="004F10DF" w:rsidP="00BC2529">
    <w:pPr>
      <w:pStyle w:val="Header"/>
      <w:pBdr>
        <w:bottom w:val="single" w:sz="4" w:space="0" w:color="auto"/>
      </w:pBdr>
    </w:pPr>
    <w:r>
      <w:t>CMS</w:t>
    </w:r>
    <w:r>
      <w:tab/>
    </w:r>
    <w:r>
      <w:t xml:space="preserve">           DRAFT</w:t>
    </w:r>
    <w:r>
      <w:tab/>
      <w:t>Introduction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6736E" w14:textId="2F020F27" w:rsidR="004F10DF" w:rsidRDefault="004F10DF" w:rsidP="00BC2529">
    <w:pPr>
      <w:pStyle w:val="Header"/>
      <w:pBdr>
        <w:bottom w:val="single" w:sz="4" w:space="0" w:color="auto"/>
      </w:pBdr>
    </w:pPr>
    <w:r>
      <w:t>CMS</w:t>
    </w:r>
    <w:r>
      <w:tab/>
    </w:r>
    <w:r>
      <w:tab/>
      <w:t>Conformance Conventions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DCDC1"/>
    <w:multiLevelType w:val="hybridMultilevel"/>
    <w:tmpl w:val="63381B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F"/>
    <w:multiLevelType w:val="singleLevel"/>
    <w:tmpl w:val="DAA8DF54"/>
    <w:lvl w:ilvl="0">
      <w:start w:val="1"/>
      <w:numFmt w:val="lowerLetter"/>
      <w:pStyle w:val="ListNumber2"/>
      <w:lvlText w:val="%1."/>
      <w:lvlJc w:val="left"/>
      <w:pPr>
        <w:ind w:left="1080" w:hanging="360"/>
      </w:pPr>
      <w:rPr>
        <w:rFonts w:hint="default"/>
        <w:b w:val="0"/>
        <w:i w:val="0"/>
        <w:sz w:val="24"/>
      </w:rPr>
    </w:lvl>
  </w:abstractNum>
  <w:abstractNum w:abstractNumId="2">
    <w:nsid w:val="FFFFFF80"/>
    <w:multiLevelType w:val="singleLevel"/>
    <w:tmpl w:val="C6682CA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9"/>
    <w:multiLevelType w:val="singleLevel"/>
    <w:tmpl w:val="59C8B622"/>
    <w:lvl w:ilvl="0">
      <w:start w:val="1"/>
      <w:numFmt w:val="bullet"/>
      <w:pStyle w:val="ListBullet"/>
      <w:lvlText w:val=""/>
      <w:lvlJc w:val="left"/>
      <w:pPr>
        <w:ind w:left="720" w:hanging="360"/>
      </w:pPr>
      <w:rPr>
        <w:rFonts w:ascii="Symbol" w:hAnsi="Symbol" w:hint="default"/>
        <w:color w:val="000099"/>
      </w:rPr>
    </w:lvl>
  </w:abstractNum>
  <w:abstractNum w:abstractNumId="4">
    <w:nsid w:val="071E27E7"/>
    <w:multiLevelType w:val="multilevel"/>
    <w:tmpl w:val="B4D600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86F3AA0"/>
    <w:multiLevelType w:val="hybridMultilevel"/>
    <w:tmpl w:val="7570E5DC"/>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0B4052EC"/>
    <w:multiLevelType w:val="hybridMultilevel"/>
    <w:tmpl w:val="F3BE8840"/>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nsid w:val="0CDB5A33"/>
    <w:multiLevelType w:val="multilevel"/>
    <w:tmpl w:val="F57AD220"/>
    <w:lvl w:ilvl="0">
      <w:start w:val="1"/>
      <w:numFmt w:val="decimal"/>
      <w:pStyle w:val="TableNumber-NFRLevel1"/>
      <w:lvlText w:val="NFR %1"/>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1">
      <w:start w:val="1"/>
      <w:numFmt w:val="decimal"/>
      <w:pStyle w:val="TableNumber-NFRLevel2"/>
      <w:lvlText w:val="NFR %1.%2"/>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2">
      <w:start w:val="1"/>
      <w:numFmt w:val="decimal"/>
      <w:pStyle w:val="TableNumber-NFRLevel3"/>
      <w:lvlText w:val="NFR %1.%2.%3"/>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3">
      <w:start w:val="1"/>
      <w:numFmt w:val="decimal"/>
      <w:lvlRestart w:val="0"/>
      <w:pStyle w:val="TableNumber-NFRLevel4"/>
      <w:lvlText w:val="NFR %1.%2.%3.%4"/>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NFRLevel5"/>
      <w:lvlText w:val="NFR %1.%2.%3.%4.%5"/>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0D411DB6"/>
    <w:multiLevelType w:val="multilevel"/>
    <w:tmpl w:val="50E4C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E2B3604"/>
    <w:multiLevelType w:val="multilevel"/>
    <w:tmpl w:val="37EE37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0EF63353"/>
    <w:multiLevelType w:val="hybridMultilevel"/>
    <w:tmpl w:val="959CF92E"/>
    <w:lvl w:ilvl="0" w:tplc="E696BD32">
      <w:start w:val="1"/>
      <w:numFmt w:val="bullet"/>
      <w:pStyle w:val="bullet"/>
      <w:lvlText w:val=""/>
      <w:lvlJc w:val="left"/>
      <w:pPr>
        <w:tabs>
          <w:tab w:val="num" w:pos="3060"/>
        </w:tabs>
        <w:ind w:left="3060" w:hanging="360"/>
      </w:pPr>
      <w:rPr>
        <w:rFonts w:ascii="Symbol" w:hAnsi="Symbol" w:hint="default"/>
      </w:rPr>
    </w:lvl>
    <w:lvl w:ilvl="1" w:tplc="B3F0B394">
      <w:start w:val="1"/>
      <w:numFmt w:val="bullet"/>
      <w:lvlText w:val=""/>
      <w:lvlJc w:val="left"/>
      <w:pPr>
        <w:tabs>
          <w:tab w:val="num" w:pos="4140"/>
        </w:tabs>
        <w:ind w:left="4140" w:hanging="360"/>
      </w:pPr>
      <w:rPr>
        <w:rFonts w:ascii="Wingdings 2" w:hAnsi="Wingdings 2" w:hint="default"/>
        <w:color w:val="4D4D4D"/>
        <w:sz w:val="24"/>
      </w:rPr>
    </w:lvl>
    <w:lvl w:ilvl="2" w:tplc="A8CC3FAC">
      <w:start w:val="1"/>
      <w:numFmt w:val="bullet"/>
      <w:lvlText w:val=""/>
      <w:lvlJc w:val="left"/>
      <w:pPr>
        <w:tabs>
          <w:tab w:val="num" w:pos="4860"/>
        </w:tabs>
        <w:ind w:left="4860" w:hanging="360"/>
      </w:pPr>
      <w:rPr>
        <w:rFonts w:ascii="Wingdings" w:hAnsi="Wingdings" w:hint="default"/>
      </w:rPr>
    </w:lvl>
    <w:lvl w:ilvl="3" w:tplc="3716A302">
      <w:start w:val="1"/>
      <w:numFmt w:val="bullet"/>
      <w:lvlText w:val=""/>
      <w:lvlJc w:val="left"/>
      <w:pPr>
        <w:tabs>
          <w:tab w:val="num" w:pos="5580"/>
        </w:tabs>
        <w:ind w:left="5580" w:hanging="360"/>
      </w:pPr>
      <w:rPr>
        <w:rFonts w:ascii="Symbol" w:hAnsi="Symbol" w:hint="default"/>
      </w:rPr>
    </w:lvl>
    <w:lvl w:ilvl="4" w:tplc="2258DD54" w:tentative="1">
      <w:start w:val="1"/>
      <w:numFmt w:val="bullet"/>
      <w:lvlText w:val="o"/>
      <w:lvlJc w:val="left"/>
      <w:pPr>
        <w:tabs>
          <w:tab w:val="num" w:pos="6300"/>
        </w:tabs>
        <w:ind w:left="6300" w:hanging="360"/>
      </w:pPr>
      <w:rPr>
        <w:rFonts w:ascii="Courier New" w:hAnsi="Courier New" w:hint="default"/>
      </w:rPr>
    </w:lvl>
    <w:lvl w:ilvl="5" w:tplc="692E8CF4" w:tentative="1">
      <w:start w:val="1"/>
      <w:numFmt w:val="bullet"/>
      <w:lvlText w:val=""/>
      <w:lvlJc w:val="left"/>
      <w:pPr>
        <w:tabs>
          <w:tab w:val="num" w:pos="7020"/>
        </w:tabs>
        <w:ind w:left="7020" w:hanging="360"/>
      </w:pPr>
      <w:rPr>
        <w:rFonts w:ascii="Wingdings" w:hAnsi="Wingdings" w:hint="default"/>
      </w:rPr>
    </w:lvl>
    <w:lvl w:ilvl="6" w:tplc="E6642904" w:tentative="1">
      <w:start w:val="1"/>
      <w:numFmt w:val="bullet"/>
      <w:lvlText w:val=""/>
      <w:lvlJc w:val="left"/>
      <w:pPr>
        <w:tabs>
          <w:tab w:val="num" w:pos="7740"/>
        </w:tabs>
        <w:ind w:left="7740" w:hanging="360"/>
      </w:pPr>
      <w:rPr>
        <w:rFonts w:ascii="Symbol" w:hAnsi="Symbol" w:hint="default"/>
      </w:rPr>
    </w:lvl>
    <w:lvl w:ilvl="7" w:tplc="C71856F2" w:tentative="1">
      <w:start w:val="1"/>
      <w:numFmt w:val="bullet"/>
      <w:lvlText w:val="o"/>
      <w:lvlJc w:val="left"/>
      <w:pPr>
        <w:tabs>
          <w:tab w:val="num" w:pos="8460"/>
        </w:tabs>
        <w:ind w:left="8460" w:hanging="360"/>
      </w:pPr>
      <w:rPr>
        <w:rFonts w:ascii="Courier New" w:hAnsi="Courier New" w:hint="default"/>
      </w:rPr>
    </w:lvl>
    <w:lvl w:ilvl="8" w:tplc="DA9ADDA8" w:tentative="1">
      <w:start w:val="1"/>
      <w:numFmt w:val="bullet"/>
      <w:lvlText w:val=""/>
      <w:lvlJc w:val="left"/>
      <w:pPr>
        <w:tabs>
          <w:tab w:val="num" w:pos="9180"/>
        </w:tabs>
        <w:ind w:left="9180" w:hanging="360"/>
      </w:pPr>
      <w:rPr>
        <w:rFonts w:ascii="Wingdings" w:hAnsi="Wingdings" w:hint="default"/>
      </w:rPr>
    </w:lvl>
  </w:abstractNum>
  <w:abstractNum w:abstractNumId="11">
    <w:nsid w:val="10AF3DF5"/>
    <w:multiLevelType w:val="multilevel"/>
    <w:tmpl w:val="7B943E18"/>
    <w:lvl w:ilvl="0">
      <w:start w:val="1"/>
      <w:numFmt w:val="decimal"/>
      <w:lvlText w:val="%1."/>
      <w:lvlJc w:val="left"/>
      <w:pPr>
        <w:tabs>
          <w:tab w:val="num" w:pos="504"/>
        </w:tabs>
        <w:ind w:left="504" w:hanging="360"/>
      </w:pPr>
      <w:rPr>
        <w:rFonts w:hint="default"/>
      </w:rPr>
    </w:lvl>
    <w:lvl w:ilvl="1">
      <w:start w:val="1"/>
      <w:numFmt w:val="lowerLetter"/>
      <w:lvlText w:val="%2."/>
      <w:lvlJc w:val="left"/>
      <w:pPr>
        <w:tabs>
          <w:tab w:val="num" w:pos="1224"/>
        </w:tabs>
        <w:ind w:left="122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708"/>
        </w:tabs>
        <w:ind w:left="2708" w:hanging="360"/>
      </w:pPr>
      <w:rPr>
        <w:rFonts w:hint="default"/>
      </w:rPr>
    </w:lvl>
    <w:lvl w:ilvl="4">
      <w:start w:val="1"/>
      <w:numFmt w:val="lowerLetter"/>
      <w:lvlText w:val="%5."/>
      <w:lvlJc w:val="left"/>
      <w:pPr>
        <w:tabs>
          <w:tab w:val="num" w:pos="3384"/>
        </w:tabs>
        <w:ind w:left="3384" w:hanging="360"/>
      </w:pPr>
      <w:rPr>
        <w:rFonts w:hint="default"/>
      </w:rPr>
    </w:lvl>
    <w:lvl w:ilvl="5">
      <w:start w:val="1"/>
      <w:numFmt w:val="lowerRoman"/>
      <w:lvlText w:val="%6."/>
      <w:lvlJc w:val="left"/>
      <w:pPr>
        <w:tabs>
          <w:tab w:val="num" w:pos="4104"/>
        </w:tabs>
        <w:ind w:left="4104" w:hanging="360"/>
      </w:pPr>
      <w:rPr>
        <w:rFonts w:hint="default"/>
      </w:rPr>
    </w:lvl>
    <w:lvl w:ilvl="6">
      <w:start w:val="1"/>
      <w:numFmt w:val="decimal"/>
      <w:lvlText w:val="%7."/>
      <w:lvlJc w:val="left"/>
      <w:pPr>
        <w:tabs>
          <w:tab w:val="num" w:pos="4104"/>
        </w:tabs>
        <w:ind w:left="4104" w:hanging="360"/>
      </w:pPr>
      <w:rPr>
        <w:rFonts w:hint="default"/>
      </w:rPr>
    </w:lvl>
    <w:lvl w:ilvl="7">
      <w:start w:val="1"/>
      <w:numFmt w:val="decimal"/>
      <w:lvlText w:val="%8."/>
      <w:lvlJc w:val="left"/>
      <w:pPr>
        <w:tabs>
          <w:tab w:val="num" w:pos="4824"/>
        </w:tabs>
        <w:ind w:left="4824" w:hanging="360"/>
      </w:pPr>
      <w:rPr>
        <w:rFonts w:hint="default"/>
      </w:rPr>
    </w:lvl>
    <w:lvl w:ilvl="8">
      <w:start w:val="1"/>
      <w:numFmt w:val="decimal"/>
      <w:lvlText w:val="%9."/>
      <w:lvlJc w:val="left"/>
      <w:pPr>
        <w:tabs>
          <w:tab w:val="num" w:pos="5544"/>
        </w:tabs>
        <w:ind w:left="5544" w:hanging="360"/>
      </w:pPr>
      <w:rPr>
        <w:rFonts w:hint="default"/>
      </w:rPr>
    </w:lvl>
  </w:abstractNum>
  <w:abstractNum w:abstractNumId="12">
    <w:nsid w:val="116D289C"/>
    <w:multiLevelType w:val="multilevel"/>
    <w:tmpl w:val="A09635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25633CC"/>
    <w:multiLevelType w:val="multilevel"/>
    <w:tmpl w:val="9A007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18BF1F01"/>
    <w:multiLevelType w:val="hybridMultilevel"/>
    <w:tmpl w:val="96C0B44A"/>
    <w:lvl w:ilvl="0" w:tplc="03A05EEA">
      <w:start w:val="1"/>
      <w:numFmt w:val="bullet"/>
      <w:pStyle w:val="ListBullet3"/>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AFE4413"/>
    <w:multiLevelType w:val="hybridMultilevel"/>
    <w:tmpl w:val="ECE0E31A"/>
    <w:lvl w:ilvl="0" w:tplc="4300AAEA">
      <w:start w:val="1"/>
      <w:numFmt w:val="decimal"/>
      <w:pStyle w:val="ListNumb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1F5068B1"/>
    <w:multiLevelType w:val="multilevel"/>
    <w:tmpl w:val="949CA1A8"/>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567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23175CA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8">
    <w:nsid w:val="24116600"/>
    <w:multiLevelType w:val="hybridMultilevel"/>
    <w:tmpl w:val="CDB2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D6584D"/>
    <w:multiLevelType w:val="multilevel"/>
    <w:tmpl w:val="34ECD2B0"/>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4.%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28225787"/>
    <w:multiLevelType w:val="hybridMultilevel"/>
    <w:tmpl w:val="E28CC6D0"/>
    <w:lvl w:ilvl="0" w:tplc="7B2CC6EC">
      <w:start w:val="1"/>
      <w:numFmt w:val="bullet"/>
      <w:pStyle w:val="Bull2"/>
      <w:lvlText w:val=""/>
      <w:lvlJc w:val="left"/>
      <w:pPr>
        <w:tabs>
          <w:tab w:val="num" w:pos="547"/>
        </w:tabs>
        <w:ind w:left="547" w:hanging="187"/>
      </w:pPr>
      <w:rPr>
        <w:rFonts w:ascii="Wingdings 3" w:hAnsi="Wingdings 3" w:hint="default"/>
        <w:color w:val="5F5F5F"/>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31746041"/>
    <w:multiLevelType w:val="multilevel"/>
    <w:tmpl w:val="C9BE03A4"/>
    <w:lvl w:ilvl="0">
      <w:start w:val="1"/>
      <w:numFmt w:val="decimal"/>
      <w:lvlText w:val="%1"/>
      <w:lvlJc w:val="left"/>
      <w:pPr>
        <w:ind w:left="612" w:hanging="432"/>
      </w:pPr>
    </w:lvl>
    <w:lvl w:ilvl="1">
      <w:start w:val="1"/>
      <w:numFmt w:val="decimal"/>
      <w:lvlText w:val="%1.%2"/>
      <w:lvlJc w:val="left"/>
      <w:pPr>
        <w:ind w:left="576" w:hanging="576"/>
      </w:pPr>
    </w:lvl>
    <w:lvl w:ilvl="2">
      <w:start w:val="1"/>
      <w:numFmt w:val="decimal"/>
      <w:lvlText w:val="%1.%2.%3"/>
      <w:lvlJc w:val="left"/>
      <w:pPr>
        <w:ind w:left="3060" w:hanging="720"/>
      </w:pPr>
    </w:lvl>
    <w:lvl w:ilvl="3">
      <w:start w:val="1"/>
      <w:numFmt w:val="decimal"/>
      <w:lvlText w:val="%1.%2.%3.%4"/>
      <w:lvlJc w:val="left"/>
      <w:pPr>
        <w:ind w:left="864" w:hanging="864"/>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6815910"/>
    <w:multiLevelType w:val="hybridMultilevel"/>
    <w:tmpl w:val="027595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76601D4"/>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4">
    <w:nsid w:val="396C2971"/>
    <w:multiLevelType w:val="multilevel"/>
    <w:tmpl w:val="D166BB4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nsid w:val="3E7148F7"/>
    <w:multiLevelType w:val="hybridMultilevel"/>
    <w:tmpl w:val="4EB8459C"/>
    <w:lvl w:ilvl="0" w:tplc="04090001">
      <w:start w:val="1"/>
      <w:numFmt w:val="bullet"/>
      <w:lvlText w:val=""/>
      <w:lvlJc w:val="left"/>
      <w:pPr>
        <w:ind w:left="648" w:hanging="360"/>
      </w:pPr>
      <w:rPr>
        <w:rFonts w:ascii="Symbol" w:hAnsi="Symbol" w:hint="default"/>
        <w:sz w:val="22"/>
        <w:szCs w:val="22"/>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E2E8675E">
      <w:numFmt w:val="bullet"/>
      <w:lvlText w:val="-"/>
      <w:lvlJc w:val="left"/>
      <w:pPr>
        <w:ind w:left="2808" w:hanging="360"/>
      </w:pPr>
      <w:rPr>
        <w:rFonts w:ascii="Arial" w:eastAsiaTheme="minorEastAsia" w:hAnsi="Arial" w:cs="Aria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
    <w:nsid w:val="43B6503B"/>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7">
    <w:nsid w:val="470B45DE"/>
    <w:multiLevelType w:val="hybridMultilevel"/>
    <w:tmpl w:val="561C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08227B"/>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9">
    <w:nsid w:val="4D296C29"/>
    <w:multiLevelType w:val="multilevel"/>
    <w:tmpl w:val="F42A9E5C"/>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0">
    <w:nsid w:val="4E961C01"/>
    <w:multiLevelType w:val="multilevel"/>
    <w:tmpl w:val="B246BCD8"/>
    <w:lvl w:ilvl="0">
      <w:start w:val="8"/>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nsid w:val="4EC524B0"/>
    <w:multiLevelType w:val="hybridMultilevel"/>
    <w:tmpl w:val="4CEA42A2"/>
    <w:lvl w:ilvl="0" w:tplc="81CACA44">
      <w:start w:val="1"/>
      <w:numFmt w:val="decimal"/>
      <w:lvlText w:val="%1."/>
      <w:lvlJc w:val="left"/>
      <w:pPr>
        <w:ind w:left="360" w:hanging="360"/>
      </w:pPr>
      <w:rPr>
        <w:rFonts w:eastAsia="+mn-e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8643B13"/>
    <w:multiLevelType w:val="hybridMultilevel"/>
    <w:tmpl w:val="8E3E70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nsid w:val="5B1E531F"/>
    <w:multiLevelType w:val="multilevel"/>
    <w:tmpl w:val="535A3900"/>
    <w:lvl w:ilvl="0">
      <w:start w:val="9"/>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nsid w:val="5BAD41F7"/>
    <w:multiLevelType w:val="hybridMultilevel"/>
    <w:tmpl w:val="89CCDBC8"/>
    <w:lvl w:ilvl="0" w:tplc="EE524AC0">
      <w:start w:val="1"/>
      <w:numFmt w:val="bullet"/>
      <w:pStyle w:val="ListBullet2"/>
      <w:lvlText w:val="o"/>
      <w:lvlJc w:val="left"/>
      <w:pPr>
        <w:ind w:left="1080" w:hanging="360"/>
      </w:pPr>
      <w:rPr>
        <w:rFonts w:ascii="Courier New" w:hAnsi="Courier New" w:hint="default"/>
      </w:rPr>
    </w:lvl>
    <w:lvl w:ilvl="1" w:tplc="3C5053AE" w:tentative="1">
      <w:start w:val="1"/>
      <w:numFmt w:val="bullet"/>
      <w:lvlText w:val="o"/>
      <w:lvlJc w:val="left"/>
      <w:pPr>
        <w:ind w:left="1800" w:hanging="360"/>
      </w:pPr>
      <w:rPr>
        <w:rFonts w:ascii="Courier New" w:hAnsi="Courier New" w:hint="default"/>
      </w:rPr>
    </w:lvl>
    <w:lvl w:ilvl="2" w:tplc="CC8A411E" w:tentative="1">
      <w:start w:val="1"/>
      <w:numFmt w:val="bullet"/>
      <w:lvlText w:val=""/>
      <w:lvlJc w:val="left"/>
      <w:pPr>
        <w:ind w:left="2520" w:hanging="360"/>
      </w:pPr>
      <w:rPr>
        <w:rFonts w:ascii="Wingdings" w:hAnsi="Wingdings" w:hint="default"/>
      </w:rPr>
    </w:lvl>
    <w:lvl w:ilvl="3" w:tplc="A0E63310" w:tentative="1">
      <w:start w:val="1"/>
      <w:numFmt w:val="bullet"/>
      <w:lvlText w:val=""/>
      <w:lvlJc w:val="left"/>
      <w:pPr>
        <w:ind w:left="3240" w:hanging="360"/>
      </w:pPr>
      <w:rPr>
        <w:rFonts w:ascii="Symbol" w:hAnsi="Symbol" w:hint="default"/>
      </w:rPr>
    </w:lvl>
    <w:lvl w:ilvl="4" w:tplc="49A6E412" w:tentative="1">
      <w:start w:val="1"/>
      <w:numFmt w:val="bullet"/>
      <w:lvlText w:val="o"/>
      <w:lvlJc w:val="left"/>
      <w:pPr>
        <w:ind w:left="3960" w:hanging="360"/>
      </w:pPr>
      <w:rPr>
        <w:rFonts w:ascii="Courier New" w:hAnsi="Courier New" w:hint="default"/>
      </w:rPr>
    </w:lvl>
    <w:lvl w:ilvl="5" w:tplc="1C08B096" w:tentative="1">
      <w:start w:val="1"/>
      <w:numFmt w:val="bullet"/>
      <w:lvlText w:val=""/>
      <w:lvlJc w:val="left"/>
      <w:pPr>
        <w:ind w:left="4680" w:hanging="360"/>
      </w:pPr>
      <w:rPr>
        <w:rFonts w:ascii="Wingdings" w:hAnsi="Wingdings" w:hint="default"/>
      </w:rPr>
    </w:lvl>
    <w:lvl w:ilvl="6" w:tplc="F434EF4A" w:tentative="1">
      <w:start w:val="1"/>
      <w:numFmt w:val="bullet"/>
      <w:lvlText w:val=""/>
      <w:lvlJc w:val="left"/>
      <w:pPr>
        <w:ind w:left="5400" w:hanging="360"/>
      </w:pPr>
      <w:rPr>
        <w:rFonts w:ascii="Symbol" w:hAnsi="Symbol" w:hint="default"/>
      </w:rPr>
    </w:lvl>
    <w:lvl w:ilvl="7" w:tplc="69FC43B4" w:tentative="1">
      <w:start w:val="1"/>
      <w:numFmt w:val="bullet"/>
      <w:lvlText w:val="o"/>
      <w:lvlJc w:val="left"/>
      <w:pPr>
        <w:ind w:left="6120" w:hanging="360"/>
      </w:pPr>
      <w:rPr>
        <w:rFonts w:ascii="Courier New" w:hAnsi="Courier New" w:hint="default"/>
      </w:rPr>
    </w:lvl>
    <w:lvl w:ilvl="8" w:tplc="A552D296" w:tentative="1">
      <w:start w:val="1"/>
      <w:numFmt w:val="bullet"/>
      <w:lvlText w:val=""/>
      <w:lvlJc w:val="left"/>
      <w:pPr>
        <w:ind w:left="6840" w:hanging="360"/>
      </w:pPr>
      <w:rPr>
        <w:rFonts w:ascii="Wingdings" w:hAnsi="Wingdings" w:hint="default"/>
      </w:rPr>
    </w:lvl>
  </w:abstractNum>
  <w:abstractNum w:abstractNumId="35">
    <w:nsid w:val="5C1B4B55"/>
    <w:multiLevelType w:val="hybridMultilevel"/>
    <w:tmpl w:val="788880B8"/>
    <w:lvl w:ilvl="0" w:tplc="6D582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7CA0DE0"/>
    <w:multiLevelType w:val="hybridMultilevel"/>
    <w:tmpl w:val="E0B8B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86549FF"/>
    <w:multiLevelType w:val="multilevel"/>
    <w:tmpl w:val="750CE22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nsid w:val="6A591DDE"/>
    <w:multiLevelType w:val="hybridMultilevel"/>
    <w:tmpl w:val="113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D500B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40">
    <w:nsid w:val="72AB5115"/>
    <w:multiLevelType w:val="multilevel"/>
    <w:tmpl w:val="B34CE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3EE44B0"/>
    <w:multiLevelType w:val="hybridMultilevel"/>
    <w:tmpl w:val="B1603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B57DA5"/>
    <w:multiLevelType w:val="multilevel"/>
    <w:tmpl w:val="F860224A"/>
    <w:lvl w:ilvl="0">
      <w:start w:val="7"/>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nsid w:val="79DE17DB"/>
    <w:multiLevelType w:val="multilevel"/>
    <w:tmpl w:val="5C8CD7B8"/>
    <w:lvl w:ilvl="0">
      <w:start w:val="1"/>
      <w:numFmt w:val="decimal"/>
      <w:pStyle w:val="TableNumber-FRLevel1"/>
      <w:lvlText w:val="Q-P1 FR %1"/>
      <w:lvlJc w:val="left"/>
      <w:pPr>
        <w:ind w:left="0" w:firstLine="0"/>
      </w:pPr>
      <w:rPr>
        <w:rFonts w:cs="Times New Roman" w:hint="default"/>
        <w:b w:val="0"/>
        <w:bCs w:val="0"/>
        <w:i w:val="0"/>
        <w:iCs w:val="0"/>
        <w:caps w:val="0"/>
        <w:smallCaps w:val="0"/>
        <w:strike w:val="0"/>
        <w:dstrike w:val="0"/>
        <w:vanish w:val="0"/>
        <w:color w:val="000000"/>
        <w:kern w:val="0"/>
        <w:position w:val="0"/>
        <w:sz w:val="20"/>
        <w:szCs w:val="20"/>
        <w:u w:val="none"/>
        <w:vertAlign w:val="baseline"/>
        <w:em w:val="none"/>
      </w:rPr>
    </w:lvl>
    <w:lvl w:ilvl="1">
      <w:start w:val="1"/>
      <w:numFmt w:val="decimal"/>
      <w:pStyle w:val="TableNumber-FRLevel2"/>
      <w:lvlText w:val="Q-P1 FR %1.%2"/>
      <w:lvlJc w:val="left"/>
      <w:pPr>
        <w:ind w:left="0" w:firstLine="0"/>
      </w:pPr>
      <w:rPr>
        <w:rFonts w:ascii="Times New Roman" w:hAnsi="Times New Roman" w:cs="Times New Roman" w:hint="default"/>
        <w:b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ableNumber-FRLevel3"/>
      <w:lvlText w:val="Q-P1 FR %1.%2.%3"/>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3">
      <w:start w:val="1"/>
      <w:numFmt w:val="decimal"/>
      <w:pStyle w:val="TableNumber-FRLevel4"/>
      <w:lvlText w:val="Q-P1 FR %1.%2.%3.%4"/>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FRLevel5"/>
      <w:lvlText w:val="Q-P1 FR %1.%2.%3.%4.%5"/>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4">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nsid w:val="7E597FA1"/>
    <w:multiLevelType w:val="hybridMultilevel"/>
    <w:tmpl w:val="1A64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CB7469"/>
    <w:multiLevelType w:val="hybridMultilevel"/>
    <w:tmpl w:val="03BA3C2A"/>
    <w:lvl w:ilvl="0" w:tplc="7C5C5052">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B2D8B84C" w:tentative="1">
      <w:start w:val="1"/>
      <w:numFmt w:val="lowerLetter"/>
      <w:lvlText w:val="%2."/>
      <w:lvlJc w:val="left"/>
      <w:pPr>
        <w:ind w:left="1440" w:hanging="360"/>
      </w:pPr>
    </w:lvl>
    <w:lvl w:ilvl="2" w:tplc="ACE436F4" w:tentative="1">
      <w:start w:val="1"/>
      <w:numFmt w:val="lowerRoman"/>
      <w:lvlText w:val="%3."/>
      <w:lvlJc w:val="right"/>
      <w:pPr>
        <w:ind w:left="2160" w:hanging="180"/>
      </w:pPr>
    </w:lvl>
    <w:lvl w:ilvl="3" w:tplc="AB902300" w:tentative="1">
      <w:start w:val="1"/>
      <w:numFmt w:val="decimal"/>
      <w:lvlText w:val="%4."/>
      <w:lvlJc w:val="left"/>
      <w:pPr>
        <w:ind w:left="2880" w:hanging="360"/>
      </w:pPr>
    </w:lvl>
    <w:lvl w:ilvl="4" w:tplc="207ECC9A" w:tentative="1">
      <w:start w:val="1"/>
      <w:numFmt w:val="lowerLetter"/>
      <w:lvlText w:val="%5."/>
      <w:lvlJc w:val="left"/>
      <w:pPr>
        <w:ind w:left="3600" w:hanging="360"/>
      </w:pPr>
    </w:lvl>
    <w:lvl w:ilvl="5" w:tplc="F014CA68" w:tentative="1">
      <w:start w:val="1"/>
      <w:numFmt w:val="lowerRoman"/>
      <w:lvlText w:val="%6."/>
      <w:lvlJc w:val="right"/>
      <w:pPr>
        <w:ind w:left="4320" w:hanging="180"/>
      </w:pPr>
    </w:lvl>
    <w:lvl w:ilvl="6" w:tplc="9D78A874" w:tentative="1">
      <w:start w:val="1"/>
      <w:numFmt w:val="decimal"/>
      <w:lvlText w:val="%7."/>
      <w:lvlJc w:val="left"/>
      <w:pPr>
        <w:ind w:left="5040" w:hanging="360"/>
      </w:pPr>
    </w:lvl>
    <w:lvl w:ilvl="7" w:tplc="00586B44" w:tentative="1">
      <w:start w:val="1"/>
      <w:numFmt w:val="lowerLetter"/>
      <w:lvlText w:val="%8."/>
      <w:lvlJc w:val="left"/>
      <w:pPr>
        <w:ind w:left="5760" w:hanging="360"/>
      </w:pPr>
    </w:lvl>
    <w:lvl w:ilvl="8" w:tplc="A7CE32BC" w:tentative="1">
      <w:start w:val="1"/>
      <w:numFmt w:val="lowerRoman"/>
      <w:lvlText w:val="%9."/>
      <w:lvlJc w:val="right"/>
      <w:pPr>
        <w:ind w:left="6480" w:hanging="180"/>
      </w:pPr>
    </w:lvl>
  </w:abstractNum>
  <w:num w:numId="1">
    <w:abstractNumId w:val="36"/>
  </w:num>
  <w:num w:numId="2">
    <w:abstractNumId w:val="44"/>
  </w:num>
  <w:num w:numId="3">
    <w:abstractNumId w:val="46"/>
  </w:num>
  <w:num w:numId="4">
    <w:abstractNumId w:val="3"/>
  </w:num>
  <w:num w:numId="5">
    <w:abstractNumId w:val="34"/>
  </w:num>
  <w:num w:numId="6">
    <w:abstractNumId w:val="14"/>
  </w:num>
  <w:num w:numId="7">
    <w:abstractNumId w:val="1"/>
  </w:num>
  <w:num w:numId="8">
    <w:abstractNumId w:val="15"/>
  </w:num>
  <w:num w:numId="9">
    <w:abstractNumId w:val="23"/>
  </w:num>
  <w:num w:numId="10">
    <w:abstractNumId w:val="24"/>
  </w:num>
  <w:num w:numId="11">
    <w:abstractNumId w:val="21"/>
  </w:num>
  <w:num w:numId="12">
    <w:abstractNumId w:val="17"/>
  </w:num>
  <w:num w:numId="13">
    <w:abstractNumId w:val="26"/>
  </w:num>
  <w:num w:numId="14">
    <w:abstractNumId w:val="28"/>
  </w:num>
  <w:num w:numId="15">
    <w:abstractNumId w:val="10"/>
  </w:num>
  <w:num w:numId="16">
    <w:abstractNumId w:val="43"/>
  </w:num>
  <w:num w:numId="17">
    <w:abstractNumId w:val="7"/>
  </w:num>
  <w:num w:numId="18">
    <w:abstractNumId w:val="20"/>
  </w:num>
  <w:num w:numId="19">
    <w:abstractNumId w:val="2"/>
  </w:num>
  <w:num w:numId="20">
    <w:abstractNumId w:val="4"/>
  </w:num>
  <w:num w:numId="21">
    <w:abstractNumId w:val="45"/>
  </w:num>
  <w:num w:numId="22">
    <w:abstractNumId w:val="25"/>
  </w:num>
  <w:num w:numId="23">
    <w:abstractNumId w:val="18"/>
  </w:num>
  <w:num w:numId="24">
    <w:abstractNumId w:val="27"/>
  </w:num>
  <w:num w:numId="25">
    <w:abstractNumId w:val="11"/>
  </w:num>
  <w:num w:numId="26">
    <w:abstractNumId w:val="39"/>
  </w:num>
  <w:num w:numId="27">
    <w:abstractNumId w:val="22"/>
  </w:num>
  <w:num w:numId="28">
    <w:abstractNumId w:val="0"/>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38"/>
  </w:num>
  <w:num w:numId="32">
    <w:abstractNumId w:val="35"/>
  </w:num>
  <w:num w:numId="33">
    <w:abstractNumId w:val="29"/>
  </w:num>
  <w:num w:numId="34">
    <w:abstractNumId w:val="19"/>
  </w:num>
  <w:num w:numId="35">
    <w:abstractNumId w:val="40"/>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8"/>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31"/>
  </w:num>
  <w:num w:numId="42">
    <w:abstractNumId w:val="6"/>
  </w:num>
  <w:num w:numId="43">
    <w:abstractNumId w:val="5"/>
  </w:num>
  <w:num w:numId="44">
    <w:abstractNumId w:val="32"/>
  </w:num>
  <w:num w:numId="45">
    <w:abstractNumId w:val="33"/>
  </w:num>
  <w:num w:numId="46">
    <w:abstractNumId w:val="42"/>
  </w:num>
  <w:num w:numId="47">
    <w:abstractNumId w:val="30"/>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num>
  <w:num w:numId="50">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1A08" w:allStyles="0" w:customStyles="0" w:latentStyles="0" w:stylesInUse="1" w:headingStyles="0" w:numberingStyles="0" w:tableStyles="0" w:directFormattingOnRuns="0" w:directFormattingOnParagraphs="1" w:directFormattingOnNumbering="0" w:directFormattingOnTables="1" w:clearFormatting="1" w:top3HeadingStyles="0" w:visibleStyles="0" w:alternateStyleNames="0"/>
  <w:stylePaneSortMethod w:val="0000"/>
  <w:defaultTabStop w:val="144"/>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118"/>
    <w:rsid w:val="0000073E"/>
    <w:rsid w:val="000007FD"/>
    <w:rsid w:val="00000EEB"/>
    <w:rsid w:val="00001135"/>
    <w:rsid w:val="000019A0"/>
    <w:rsid w:val="000026B2"/>
    <w:rsid w:val="00002800"/>
    <w:rsid w:val="0000305B"/>
    <w:rsid w:val="000030FF"/>
    <w:rsid w:val="0000331A"/>
    <w:rsid w:val="000041F2"/>
    <w:rsid w:val="00004228"/>
    <w:rsid w:val="000043E9"/>
    <w:rsid w:val="000044D5"/>
    <w:rsid w:val="000044FD"/>
    <w:rsid w:val="000049EF"/>
    <w:rsid w:val="00004C19"/>
    <w:rsid w:val="00004D4C"/>
    <w:rsid w:val="000051EA"/>
    <w:rsid w:val="000054D2"/>
    <w:rsid w:val="00005646"/>
    <w:rsid w:val="00005943"/>
    <w:rsid w:val="00005A30"/>
    <w:rsid w:val="00005BF9"/>
    <w:rsid w:val="00005CF1"/>
    <w:rsid w:val="00005E03"/>
    <w:rsid w:val="000062F3"/>
    <w:rsid w:val="00006434"/>
    <w:rsid w:val="000066A9"/>
    <w:rsid w:val="000067FC"/>
    <w:rsid w:val="00006DE3"/>
    <w:rsid w:val="00006EA6"/>
    <w:rsid w:val="000075D2"/>
    <w:rsid w:val="00007623"/>
    <w:rsid w:val="00007865"/>
    <w:rsid w:val="00007B90"/>
    <w:rsid w:val="0001028C"/>
    <w:rsid w:val="000102BD"/>
    <w:rsid w:val="00010A89"/>
    <w:rsid w:val="00010A93"/>
    <w:rsid w:val="00010AEC"/>
    <w:rsid w:val="00010F99"/>
    <w:rsid w:val="000110C9"/>
    <w:rsid w:val="000117C2"/>
    <w:rsid w:val="000118F6"/>
    <w:rsid w:val="0001193A"/>
    <w:rsid w:val="00011FCA"/>
    <w:rsid w:val="0001214F"/>
    <w:rsid w:val="0001257B"/>
    <w:rsid w:val="0001284C"/>
    <w:rsid w:val="00012B4D"/>
    <w:rsid w:val="00012BE2"/>
    <w:rsid w:val="00012EA9"/>
    <w:rsid w:val="00012F8E"/>
    <w:rsid w:val="000130C8"/>
    <w:rsid w:val="0001314F"/>
    <w:rsid w:val="0001321F"/>
    <w:rsid w:val="00013262"/>
    <w:rsid w:val="000137D2"/>
    <w:rsid w:val="00013925"/>
    <w:rsid w:val="00013C7F"/>
    <w:rsid w:val="00013DC4"/>
    <w:rsid w:val="00013F31"/>
    <w:rsid w:val="00013FF1"/>
    <w:rsid w:val="00014023"/>
    <w:rsid w:val="000140FB"/>
    <w:rsid w:val="000141F8"/>
    <w:rsid w:val="0001434A"/>
    <w:rsid w:val="0001477F"/>
    <w:rsid w:val="000147ED"/>
    <w:rsid w:val="00014880"/>
    <w:rsid w:val="000148E1"/>
    <w:rsid w:val="00014C22"/>
    <w:rsid w:val="00014E0B"/>
    <w:rsid w:val="00014E94"/>
    <w:rsid w:val="00014F4B"/>
    <w:rsid w:val="0001557B"/>
    <w:rsid w:val="000158CF"/>
    <w:rsid w:val="000159A4"/>
    <w:rsid w:val="00015BDB"/>
    <w:rsid w:val="00015EFB"/>
    <w:rsid w:val="00016185"/>
    <w:rsid w:val="00016720"/>
    <w:rsid w:val="0001712E"/>
    <w:rsid w:val="00017281"/>
    <w:rsid w:val="0001728F"/>
    <w:rsid w:val="000173B3"/>
    <w:rsid w:val="000177DF"/>
    <w:rsid w:val="00017859"/>
    <w:rsid w:val="00017A28"/>
    <w:rsid w:val="00017E37"/>
    <w:rsid w:val="0002022F"/>
    <w:rsid w:val="0002025E"/>
    <w:rsid w:val="000204E8"/>
    <w:rsid w:val="00020795"/>
    <w:rsid w:val="000218C4"/>
    <w:rsid w:val="00021A5D"/>
    <w:rsid w:val="000224E9"/>
    <w:rsid w:val="000230E9"/>
    <w:rsid w:val="0002330F"/>
    <w:rsid w:val="00023608"/>
    <w:rsid w:val="000238A4"/>
    <w:rsid w:val="00023C9B"/>
    <w:rsid w:val="00023F12"/>
    <w:rsid w:val="0002423B"/>
    <w:rsid w:val="00024310"/>
    <w:rsid w:val="00024555"/>
    <w:rsid w:val="00024BFC"/>
    <w:rsid w:val="00024EB0"/>
    <w:rsid w:val="00024FD3"/>
    <w:rsid w:val="0002511D"/>
    <w:rsid w:val="000251F2"/>
    <w:rsid w:val="000251F4"/>
    <w:rsid w:val="0002543C"/>
    <w:rsid w:val="00025EF3"/>
    <w:rsid w:val="0002645C"/>
    <w:rsid w:val="000264DF"/>
    <w:rsid w:val="000267C0"/>
    <w:rsid w:val="00026909"/>
    <w:rsid w:val="00026C22"/>
    <w:rsid w:val="00027747"/>
    <w:rsid w:val="000278E1"/>
    <w:rsid w:val="0003014C"/>
    <w:rsid w:val="000302ED"/>
    <w:rsid w:val="000305C6"/>
    <w:rsid w:val="000307B0"/>
    <w:rsid w:val="00030AE2"/>
    <w:rsid w:val="00030E3C"/>
    <w:rsid w:val="000318DB"/>
    <w:rsid w:val="00031AF4"/>
    <w:rsid w:val="00031C66"/>
    <w:rsid w:val="000323DD"/>
    <w:rsid w:val="0003249E"/>
    <w:rsid w:val="00032CAD"/>
    <w:rsid w:val="00032E83"/>
    <w:rsid w:val="0003372C"/>
    <w:rsid w:val="00033CF5"/>
    <w:rsid w:val="00034055"/>
    <w:rsid w:val="00034168"/>
    <w:rsid w:val="000345AE"/>
    <w:rsid w:val="000345B2"/>
    <w:rsid w:val="00034A59"/>
    <w:rsid w:val="000351C5"/>
    <w:rsid w:val="00035244"/>
    <w:rsid w:val="000354D5"/>
    <w:rsid w:val="0003575A"/>
    <w:rsid w:val="00035BEF"/>
    <w:rsid w:val="00035C73"/>
    <w:rsid w:val="00036223"/>
    <w:rsid w:val="00036736"/>
    <w:rsid w:val="0003689B"/>
    <w:rsid w:val="0003700D"/>
    <w:rsid w:val="00037C31"/>
    <w:rsid w:val="00040758"/>
    <w:rsid w:val="0004088D"/>
    <w:rsid w:val="000409CA"/>
    <w:rsid w:val="00041768"/>
    <w:rsid w:val="000418DE"/>
    <w:rsid w:val="0004192F"/>
    <w:rsid w:val="00041B94"/>
    <w:rsid w:val="00041F76"/>
    <w:rsid w:val="00041FC0"/>
    <w:rsid w:val="00042355"/>
    <w:rsid w:val="0004241C"/>
    <w:rsid w:val="00042565"/>
    <w:rsid w:val="0004280F"/>
    <w:rsid w:val="00042B71"/>
    <w:rsid w:val="00042BBA"/>
    <w:rsid w:val="00042D75"/>
    <w:rsid w:val="0004391E"/>
    <w:rsid w:val="0004400C"/>
    <w:rsid w:val="000441A7"/>
    <w:rsid w:val="0004455F"/>
    <w:rsid w:val="0004477C"/>
    <w:rsid w:val="00044EFA"/>
    <w:rsid w:val="00045898"/>
    <w:rsid w:val="00045941"/>
    <w:rsid w:val="00045B2C"/>
    <w:rsid w:val="0004714E"/>
    <w:rsid w:val="0004779A"/>
    <w:rsid w:val="00047A43"/>
    <w:rsid w:val="00047D69"/>
    <w:rsid w:val="00050087"/>
    <w:rsid w:val="0005069A"/>
    <w:rsid w:val="0005129E"/>
    <w:rsid w:val="000515B3"/>
    <w:rsid w:val="000516BE"/>
    <w:rsid w:val="0005184E"/>
    <w:rsid w:val="00051A1A"/>
    <w:rsid w:val="00052A92"/>
    <w:rsid w:val="00052E78"/>
    <w:rsid w:val="0005346E"/>
    <w:rsid w:val="000534E9"/>
    <w:rsid w:val="000536E4"/>
    <w:rsid w:val="0005394D"/>
    <w:rsid w:val="00053C8F"/>
    <w:rsid w:val="00053DD8"/>
    <w:rsid w:val="000545E7"/>
    <w:rsid w:val="00054C92"/>
    <w:rsid w:val="00054FA0"/>
    <w:rsid w:val="00054FD7"/>
    <w:rsid w:val="000552DF"/>
    <w:rsid w:val="0005574F"/>
    <w:rsid w:val="00055F92"/>
    <w:rsid w:val="00056258"/>
    <w:rsid w:val="00056444"/>
    <w:rsid w:val="000564DF"/>
    <w:rsid w:val="0005667D"/>
    <w:rsid w:val="000575A5"/>
    <w:rsid w:val="000576A8"/>
    <w:rsid w:val="00057B21"/>
    <w:rsid w:val="00057D29"/>
    <w:rsid w:val="00057E30"/>
    <w:rsid w:val="00057E6C"/>
    <w:rsid w:val="00060379"/>
    <w:rsid w:val="00060ED1"/>
    <w:rsid w:val="00061438"/>
    <w:rsid w:val="0006154D"/>
    <w:rsid w:val="00061E53"/>
    <w:rsid w:val="00061EE9"/>
    <w:rsid w:val="00062030"/>
    <w:rsid w:val="00062542"/>
    <w:rsid w:val="00062911"/>
    <w:rsid w:val="00062F61"/>
    <w:rsid w:val="00063273"/>
    <w:rsid w:val="000635AF"/>
    <w:rsid w:val="0006383F"/>
    <w:rsid w:val="00063DCC"/>
    <w:rsid w:val="00063ECB"/>
    <w:rsid w:val="00064912"/>
    <w:rsid w:val="00064B2C"/>
    <w:rsid w:val="00064F20"/>
    <w:rsid w:val="000651E6"/>
    <w:rsid w:val="00065209"/>
    <w:rsid w:val="000656D0"/>
    <w:rsid w:val="00065A83"/>
    <w:rsid w:val="00065B1E"/>
    <w:rsid w:val="00065EF3"/>
    <w:rsid w:val="0006694E"/>
    <w:rsid w:val="00066BEC"/>
    <w:rsid w:val="00066EFD"/>
    <w:rsid w:val="00066FF2"/>
    <w:rsid w:val="000672DC"/>
    <w:rsid w:val="000674B5"/>
    <w:rsid w:val="00067951"/>
    <w:rsid w:val="00067D26"/>
    <w:rsid w:val="00067F9E"/>
    <w:rsid w:val="000700B2"/>
    <w:rsid w:val="00070348"/>
    <w:rsid w:val="00070473"/>
    <w:rsid w:val="000705EE"/>
    <w:rsid w:val="00070661"/>
    <w:rsid w:val="000706F8"/>
    <w:rsid w:val="0007087D"/>
    <w:rsid w:val="00071178"/>
    <w:rsid w:val="0007127F"/>
    <w:rsid w:val="000712AE"/>
    <w:rsid w:val="000712B8"/>
    <w:rsid w:val="000716D2"/>
    <w:rsid w:val="00071721"/>
    <w:rsid w:val="00071B79"/>
    <w:rsid w:val="00071F94"/>
    <w:rsid w:val="000720D1"/>
    <w:rsid w:val="00072496"/>
    <w:rsid w:val="00072624"/>
    <w:rsid w:val="00072CFC"/>
    <w:rsid w:val="0007303E"/>
    <w:rsid w:val="000744B8"/>
    <w:rsid w:val="000752DA"/>
    <w:rsid w:val="00075391"/>
    <w:rsid w:val="000754D8"/>
    <w:rsid w:val="00075F53"/>
    <w:rsid w:val="00077201"/>
    <w:rsid w:val="00077D28"/>
    <w:rsid w:val="00077D75"/>
    <w:rsid w:val="00077FBB"/>
    <w:rsid w:val="00080210"/>
    <w:rsid w:val="0008044E"/>
    <w:rsid w:val="00080669"/>
    <w:rsid w:val="00080950"/>
    <w:rsid w:val="00080C68"/>
    <w:rsid w:val="00080C99"/>
    <w:rsid w:val="00080E29"/>
    <w:rsid w:val="00081144"/>
    <w:rsid w:val="000812F3"/>
    <w:rsid w:val="000815E6"/>
    <w:rsid w:val="00081C0D"/>
    <w:rsid w:val="00081CFC"/>
    <w:rsid w:val="00081D3B"/>
    <w:rsid w:val="00081E20"/>
    <w:rsid w:val="000824CB"/>
    <w:rsid w:val="00082B64"/>
    <w:rsid w:val="00082D49"/>
    <w:rsid w:val="00082F60"/>
    <w:rsid w:val="0008374B"/>
    <w:rsid w:val="00083A2F"/>
    <w:rsid w:val="00083B55"/>
    <w:rsid w:val="00083DAA"/>
    <w:rsid w:val="00084209"/>
    <w:rsid w:val="00084CEB"/>
    <w:rsid w:val="00084FC3"/>
    <w:rsid w:val="00085283"/>
    <w:rsid w:val="00085405"/>
    <w:rsid w:val="00085678"/>
    <w:rsid w:val="000856DC"/>
    <w:rsid w:val="0008572D"/>
    <w:rsid w:val="00085962"/>
    <w:rsid w:val="00085DB3"/>
    <w:rsid w:val="00085DF5"/>
    <w:rsid w:val="00085F1A"/>
    <w:rsid w:val="000861AB"/>
    <w:rsid w:val="0008657F"/>
    <w:rsid w:val="0008675F"/>
    <w:rsid w:val="000867AB"/>
    <w:rsid w:val="00086B27"/>
    <w:rsid w:val="00086D62"/>
    <w:rsid w:val="00086D66"/>
    <w:rsid w:val="00086F67"/>
    <w:rsid w:val="00086F7B"/>
    <w:rsid w:val="00087177"/>
    <w:rsid w:val="00087301"/>
    <w:rsid w:val="000874AC"/>
    <w:rsid w:val="00087917"/>
    <w:rsid w:val="000904A7"/>
    <w:rsid w:val="00090A0F"/>
    <w:rsid w:val="00090D0C"/>
    <w:rsid w:val="000910F2"/>
    <w:rsid w:val="000912AF"/>
    <w:rsid w:val="0009130E"/>
    <w:rsid w:val="000913A2"/>
    <w:rsid w:val="000913D2"/>
    <w:rsid w:val="00091775"/>
    <w:rsid w:val="00091A20"/>
    <w:rsid w:val="00092A0D"/>
    <w:rsid w:val="00092D5B"/>
    <w:rsid w:val="00094057"/>
    <w:rsid w:val="0009406F"/>
    <w:rsid w:val="000941D7"/>
    <w:rsid w:val="0009423D"/>
    <w:rsid w:val="00094893"/>
    <w:rsid w:val="00094C4E"/>
    <w:rsid w:val="00094CF8"/>
    <w:rsid w:val="00095523"/>
    <w:rsid w:val="0009560C"/>
    <w:rsid w:val="00095649"/>
    <w:rsid w:val="000960B6"/>
    <w:rsid w:val="000962F1"/>
    <w:rsid w:val="00096760"/>
    <w:rsid w:val="00096965"/>
    <w:rsid w:val="0009696C"/>
    <w:rsid w:val="00096A45"/>
    <w:rsid w:val="00096B9C"/>
    <w:rsid w:val="00096FE9"/>
    <w:rsid w:val="00097CD1"/>
    <w:rsid w:val="000A010F"/>
    <w:rsid w:val="000A01C5"/>
    <w:rsid w:val="000A07FA"/>
    <w:rsid w:val="000A0A25"/>
    <w:rsid w:val="000A1071"/>
    <w:rsid w:val="000A11CE"/>
    <w:rsid w:val="000A16D4"/>
    <w:rsid w:val="000A1BA5"/>
    <w:rsid w:val="000A1FCE"/>
    <w:rsid w:val="000A1FD7"/>
    <w:rsid w:val="000A2226"/>
    <w:rsid w:val="000A33FA"/>
    <w:rsid w:val="000A358B"/>
    <w:rsid w:val="000A3F45"/>
    <w:rsid w:val="000A3FB1"/>
    <w:rsid w:val="000A4567"/>
    <w:rsid w:val="000A4923"/>
    <w:rsid w:val="000A4D26"/>
    <w:rsid w:val="000A4E65"/>
    <w:rsid w:val="000A51E8"/>
    <w:rsid w:val="000A5374"/>
    <w:rsid w:val="000A5CBA"/>
    <w:rsid w:val="000A6866"/>
    <w:rsid w:val="000A6B92"/>
    <w:rsid w:val="000A6FB2"/>
    <w:rsid w:val="000A70B3"/>
    <w:rsid w:val="000A72C3"/>
    <w:rsid w:val="000A77DF"/>
    <w:rsid w:val="000B0299"/>
    <w:rsid w:val="000B04C7"/>
    <w:rsid w:val="000B0747"/>
    <w:rsid w:val="000B075F"/>
    <w:rsid w:val="000B0A70"/>
    <w:rsid w:val="000B0C7F"/>
    <w:rsid w:val="000B0ECB"/>
    <w:rsid w:val="000B119B"/>
    <w:rsid w:val="000B1337"/>
    <w:rsid w:val="000B13D2"/>
    <w:rsid w:val="000B17FB"/>
    <w:rsid w:val="000B1D63"/>
    <w:rsid w:val="000B1DB9"/>
    <w:rsid w:val="000B1E0A"/>
    <w:rsid w:val="000B1FD2"/>
    <w:rsid w:val="000B239A"/>
    <w:rsid w:val="000B26CB"/>
    <w:rsid w:val="000B2D15"/>
    <w:rsid w:val="000B2DF1"/>
    <w:rsid w:val="000B2F40"/>
    <w:rsid w:val="000B367B"/>
    <w:rsid w:val="000B3E41"/>
    <w:rsid w:val="000B3E95"/>
    <w:rsid w:val="000B3F05"/>
    <w:rsid w:val="000B408C"/>
    <w:rsid w:val="000B4121"/>
    <w:rsid w:val="000B418D"/>
    <w:rsid w:val="000B4222"/>
    <w:rsid w:val="000B427E"/>
    <w:rsid w:val="000B4601"/>
    <w:rsid w:val="000B477A"/>
    <w:rsid w:val="000B5748"/>
    <w:rsid w:val="000B57E7"/>
    <w:rsid w:val="000B5BB4"/>
    <w:rsid w:val="000B5E4A"/>
    <w:rsid w:val="000B68E8"/>
    <w:rsid w:val="000B6E02"/>
    <w:rsid w:val="000B6FA0"/>
    <w:rsid w:val="000B7738"/>
    <w:rsid w:val="000B7F0F"/>
    <w:rsid w:val="000C036D"/>
    <w:rsid w:val="000C0406"/>
    <w:rsid w:val="000C0778"/>
    <w:rsid w:val="000C0CB5"/>
    <w:rsid w:val="000C12D9"/>
    <w:rsid w:val="000C1514"/>
    <w:rsid w:val="000C16B7"/>
    <w:rsid w:val="000C174E"/>
    <w:rsid w:val="000C17FD"/>
    <w:rsid w:val="000C2279"/>
    <w:rsid w:val="000C22C3"/>
    <w:rsid w:val="000C269E"/>
    <w:rsid w:val="000C2C51"/>
    <w:rsid w:val="000C2D1B"/>
    <w:rsid w:val="000C2DF1"/>
    <w:rsid w:val="000C2E47"/>
    <w:rsid w:val="000C31B8"/>
    <w:rsid w:val="000C3CCD"/>
    <w:rsid w:val="000C409E"/>
    <w:rsid w:val="000C4712"/>
    <w:rsid w:val="000C47D7"/>
    <w:rsid w:val="000C48E4"/>
    <w:rsid w:val="000C4BC1"/>
    <w:rsid w:val="000C4EDF"/>
    <w:rsid w:val="000C4F83"/>
    <w:rsid w:val="000C50F8"/>
    <w:rsid w:val="000C53CD"/>
    <w:rsid w:val="000C5DE2"/>
    <w:rsid w:val="000C63FB"/>
    <w:rsid w:val="000C655F"/>
    <w:rsid w:val="000C6625"/>
    <w:rsid w:val="000C6850"/>
    <w:rsid w:val="000C693E"/>
    <w:rsid w:val="000C6AFB"/>
    <w:rsid w:val="000C7768"/>
    <w:rsid w:val="000C77D5"/>
    <w:rsid w:val="000C7904"/>
    <w:rsid w:val="000C7CB5"/>
    <w:rsid w:val="000C7CE2"/>
    <w:rsid w:val="000D01CA"/>
    <w:rsid w:val="000D024E"/>
    <w:rsid w:val="000D0371"/>
    <w:rsid w:val="000D0919"/>
    <w:rsid w:val="000D0C91"/>
    <w:rsid w:val="000D0F58"/>
    <w:rsid w:val="000D0F68"/>
    <w:rsid w:val="000D10DB"/>
    <w:rsid w:val="000D1132"/>
    <w:rsid w:val="000D126E"/>
    <w:rsid w:val="000D188A"/>
    <w:rsid w:val="000D1FA6"/>
    <w:rsid w:val="000D2182"/>
    <w:rsid w:val="000D2B1A"/>
    <w:rsid w:val="000D2C59"/>
    <w:rsid w:val="000D2E56"/>
    <w:rsid w:val="000D2FDE"/>
    <w:rsid w:val="000D31AD"/>
    <w:rsid w:val="000D3407"/>
    <w:rsid w:val="000D360A"/>
    <w:rsid w:val="000D384B"/>
    <w:rsid w:val="000D3EA5"/>
    <w:rsid w:val="000D404C"/>
    <w:rsid w:val="000D4242"/>
    <w:rsid w:val="000D4DB8"/>
    <w:rsid w:val="000D4DE8"/>
    <w:rsid w:val="000D50B8"/>
    <w:rsid w:val="000D51CF"/>
    <w:rsid w:val="000D558C"/>
    <w:rsid w:val="000D6581"/>
    <w:rsid w:val="000D65DB"/>
    <w:rsid w:val="000D66F4"/>
    <w:rsid w:val="000D682B"/>
    <w:rsid w:val="000D6F99"/>
    <w:rsid w:val="000D70F8"/>
    <w:rsid w:val="000D7187"/>
    <w:rsid w:val="000D71EC"/>
    <w:rsid w:val="000D7B1C"/>
    <w:rsid w:val="000D7D5C"/>
    <w:rsid w:val="000E0468"/>
    <w:rsid w:val="000E055B"/>
    <w:rsid w:val="000E0714"/>
    <w:rsid w:val="000E0770"/>
    <w:rsid w:val="000E0F89"/>
    <w:rsid w:val="000E11B7"/>
    <w:rsid w:val="000E1358"/>
    <w:rsid w:val="000E1902"/>
    <w:rsid w:val="000E199B"/>
    <w:rsid w:val="000E1A2D"/>
    <w:rsid w:val="000E1A6A"/>
    <w:rsid w:val="000E1D5E"/>
    <w:rsid w:val="000E249A"/>
    <w:rsid w:val="000E2CD6"/>
    <w:rsid w:val="000E3080"/>
    <w:rsid w:val="000E31F9"/>
    <w:rsid w:val="000E32D2"/>
    <w:rsid w:val="000E3F17"/>
    <w:rsid w:val="000E4380"/>
    <w:rsid w:val="000E45BA"/>
    <w:rsid w:val="000E4D4B"/>
    <w:rsid w:val="000E4FDE"/>
    <w:rsid w:val="000E52BB"/>
    <w:rsid w:val="000E54E8"/>
    <w:rsid w:val="000E59A8"/>
    <w:rsid w:val="000E5BB0"/>
    <w:rsid w:val="000E618D"/>
    <w:rsid w:val="000E6295"/>
    <w:rsid w:val="000E6964"/>
    <w:rsid w:val="000E699E"/>
    <w:rsid w:val="000E6D8C"/>
    <w:rsid w:val="000E6D96"/>
    <w:rsid w:val="000E6F05"/>
    <w:rsid w:val="000E7557"/>
    <w:rsid w:val="000E7E17"/>
    <w:rsid w:val="000E7FF1"/>
    <w:rsid w:val="000F0194"/>
    <w:rsid w:val="000F06A5"/>
    <w:rsid w:val="000F0ACA"/>
    <w:rsid w:val="000F0B13"/>
    <w:rsid w:val="000F0BDA"/>
    <w:rsid w:val="000F0F24"/>
    <w:rsid w:val="000F10A6"/>
    <w:rsid w:val="000F1179"/>
    <w:rsid w:val="000F12DE"/>
    <w:rsid w:val="000F165F"/>
    <w:rsid w:val="000F18FB"/>
    <w:rsid w:val="000F1B59"/>
    <w:rsid w:val="000F1B9E"/>
    <w:rsid w:val="000F1BA6"/>
    <w:rsid w:val="000F22ED"/>
    <w:rsid w:val="000F2400"/>
    <w:rsid w:val="000F2683"/>
    <w:rsid w:val="000F2776"/>
    <w:rsid w:val="000F2F0A"/>
    <w:rsid w:val="000F37D1"/>
    <w:rsid w:val="000F3C66"/>
    <w:rsid w:val="000F3E4C"/>
    <w:rsid w:val="000F4467"/>
    <w:rsid w:val="000F4B90"/>
    <w:rsid w:val="000F4F67"/>
    <w:rsid w:val="000F54A6"/>
    <w:rsid w:val="000F58BE"/>
    <w:rsid w:val="000F6161"/>
    <w:rsid w:val="000F68EB"/>
    <w:rsid w:val="000F6C23"/>
    <w:rsid w:val="000F6C7E"/>
    <w:rsid w:val="000F6DBB"/>
    <w:rsid w:val="000F6F5D"/>
    <w:rsid w:val="000F7274"/>
    <w:rsid w:val="000F7852"/>
    <w:rsid w:val="000F7AC4"/>
    <w:rsid w:val="000F7CA4"/>
    <w:rsid w:val="000F7FDF"/>
    <w:rsid w:val="001000AF"/>
    <w:rsid w:val="001002C8"/>
    <w:rsid w:val="001004AB"/>
    <w:rsid w:val="0010052E"/>
    <w:rsid w:val="00100594"/>
    <w:rsid w:val="001006A6"/>
    <w:rsid w:val="00100D84"/>
    <w:rsid w:val="00101062"/>
    <w:rsid w:val="0010108B"/>
    <w:rsid w:val="00101216"/>
    <w:rsid w:val="001013C5"/>
    <w:rsid w:val="00101494"/>
    <w:rsid w:val="0010171E"/>
    <w:rsid w:val="00101926"/>
    <w:rsid w:val="00101A89"/>
    <w:rsid w:val="00101E48"/>
    <w:rsid w:val="00102328"/>
    <w:rsid w:val="00102997"/>
    <w:rsid w:val="00102B7B"/>
    <w:rsid w:val="00102FAC"/>
    <w:rsid w:val="00102FE6"/>
    <w:rsid w:val="0010353A"/>
    <w:rsid w:val="00103541"/>
    <w:rsid w:val="001037F1"/>
    <w:rsid w:val="00103B53"/>
    <w:rsid w:val="00103CEC"/>
    <w:rsid w:val="00104627"/>
    <w:rsid w:val="001053AE"/>
    <w:rsid w:val="00105538"/>
    <w:rsid w:val="00105FE9"/>
    <w:rsid w:val="00106201"/>
    <w:rsid w:val="00106885"/>
    <w:rsid w:val="00106940"/>
    <w:rsid w:val="00106982"/>
    <w:rsid w:val="00106D55"/>
    <w:rsid w:val="001101B7"/>
    <w:rsid w:val="00110736"/>
    <w:rsid w:val="0011102C"/>
    <w:rsid w:val="00111387"/>
    <w:rsid w:val="0011164C"/>
    <w:rsid w:val="001117C8"/>
    <w:rsid w:val="00111908"/>
    <w:rsid w:val="00111925"/>
    <w:rsid w:val="0011196F"/>
    <w:rsid w:val="00111F5A"/>
    <w:rsid w:val="001123B7"/>
    <w:rsid w:val="00112718"/>
    <w:rsid w:val="0011278F"/>
    <w:rsid w:val="001129A4"/>
    <w:rsid w:val="0011349E"/>
    <w:rsid w:val="00114150"/>
    <w:rsid w:val="001143B7"/>
    <w:rsid w:val="0011466B"/>
    <w:rsid w:val="00114696"/>
    <w:rsid w:val="00114D7F"/>
    <w:rsid w:val="00115267"/>
    <w:rsid w:val="00115273"/>
    <w:rsid w:val="0011588A"/>
    <w:rsid w:val="00115EB9"/>
    <w:rsid w:val="0011614C"/>
    <w:rsid w:val="00116213"/>
    <w:rsid w:val="001163A1"/>
    <w:rsid w:val="00116532"/>
    <w:rsid w:val="00117111"/>
    <w:rsid w:val="001171B9"/>
    <w:rsid w:val="001176B8"/>
    <w:rsid w:val="0011796D"/>
    <w:rsid w:val="00117D3A"/>
    <w:rsid w:val="00117DFA"/>
    <w:rsid w:val="00117EDB"/>
    <w:rsid w:val="00120447"/>
    <w:rsid w:val="00120705"/>
    <w:rsid w:val="00120A2F"/>
    <w:rsid w:val="00120A89"/>
    <w:rsid w:val="00120CB4"/>
    <w:rsid w:val="00120CBD"/>
    <w:rsid w:val="001210C6"/>
    <w:rsid w:val="0012140C"/>
    <w:rsid w:val="00121535"/>
    <w:rsid w:val="001216CD"/>
    <w:rsid w:val="00121A4C"/>
    <w:rsid w:val="00121B07"/>
    <w:rsid w:val="00121CC3"/>
    <w:rsid w:val="00121D60"/>
    <w:rsid w:val="00121F68"/>
    <w:rsid w:val="001220CB"/>
    <w:rsid w:val="00122398"/>
    <w:rsid w:val="00122BA6"/>
    <w:rsid w:val="0012350F"/>
    <w:rsid w:val="00123932"/>
    <w:rsid w:val="00123A3F"/>
    <w:rsid w:val="00123AE7"/>
    <w:rsid w:val="00124499"/>
    <w:rsid w:val="001246E0"/>
    <w:rsid w:val="00124834"/>
    <w:rsid w:val="00124DE8"/>
    <w:rsid w:val="00125008"/>
    <w:rsid w:val="001251E4"/>
    <w:rsid w:val="0012577E"/>
    <w:rsid w:val="001257B1"/>
    <w:rsid w:val="00126207"/>
    <w:rsid w:val="0012677F"/>
    <w:rsid w:val="001267F9"/>
    <w:rsid w:val="00126A55"/>
    <w:rsid w:val="00126C28"/>
    <w:rsid w:val="00126D82"/>
    <w:rsid w:val="00127362"/>
    <w:rsid w:val="00127940"/>
    <w:rsid w:val="001279CD"/>
    <w:rsid w:val="00127B35"/>
    <w:rsid w:val="00130384"/>
    <w:rsid w:val="00130601"/>
    <w:rsid w:val="0013063F"/>
    <w:rsid w:val="001307C7"/>
    <w:rsid w:val="00130869"/>
    <w:rsid w:val="0013097A"/>
    <w:rsid w:val="00131168"/>
    <w:rsid w:val="001314DD"/>
    <w:rsid w:val="00131705"/>
    <w:rsid w:val="00131993"/>
    <w:rsid w:val="00132FD9"/>
    <w:rsid w:val="0013307D"/>
    <w:rsid w:val="001330CD"/>
    <w:rsid w:val="00133B01"/>
    <w:rsid w:val="00133BAB"/>
    <w:rsid w:val="00133CEF"/>
    <w:rsid w:val="00133FE1"/>
    <w:rsid w:val="0013410F"/>
    <w:rsid w:val="00134CF6"/>
    <w:rsid w:val="00135140"/>
    <w:rsid w:val="00135479"/>
    <w:rsid w:val="001358E8"/>
    <w:rsid w:val="001359CE"/>
    <w:rsid w:val="00135AFA"/>
    <w:rsid w:val="00135BF7"/>
    <w:rsid w:val="00135DF3"/>
    <w:rsid w:val="00136239"/>
    <w:rsid w:val="00136378"/>
    <w:rsid w:val="00136699"/>
    <w:rsid w:val="00136906"/>
    <w:rsid w:val="00136B69"/>
    <w:rsid w:val="00137437"/>
    <w:rsid w:val="00137C55"/>
    <w:rsid w:val="00137E48"/>
    <w:rsid w:val="00137FF4"/>
    <w:rsid w:val="001403BE"/>
    <w:rsid w:val="001406BB"/>
    <w:rsid w:val="00140C91"/>
    <w:rsid w:val="00140E66"/>
    <w:rsid w:val="001417AA"/>
    <w:rsid w:val="00141CD8"/>
    <w:rsid w:val="00141D2B"/>
    <w:rsid w:val="0014206D"/>
    <w:rsid w:val="00142488"/>
    <w:rsid w:val="00142744"/>
    <w:rsid w:val="00142832"/>
    <w:rsid w:val="00142A5D"/>
    <w:rsid w:val="00142D09"/>
    <w:rsid w:val="00142D4E"/>
    <w:rsid w:val="00142DFD"/>
    <w:rsid w:val="00143280"/>
    <w:rsid w:val="00143A21"/>
    <w:rsid w:val="00144B9E"/>
    <w:rsid w:val="00144EE7"/>
    <w:rsid w:val="00144FDB"/>
    <w:rsid w:val="0014501B"/>
    <w:rsid w:val="00145DCD"/>
    <w:rsid w:val="00145DD3"/>
    <w:rsid w:val="00146043"/>
    <w:rsid w:val="00146257"/>
    <w:rsid w:val="0014636F"/>
    <w:rsid w:val="0014661A"/>
    <w:rsid w:val="00146804"/>
    <w:rsid w:val="00146961"/>
    <w:rsid w:val="00146A1D"/>
    <w:rsid w:val="00146BD5"/>
    <w:rsid w:val="00146C2A"/>
    <w:rsid w:val="00146CCE"/>
    <w:rsid w:val="00147460"/>
    <w:rsid w:val="0014748C"/>
    <w:rsid w:val="00147515"/>
    <w:rsid w:val="00147658"/>
    <w:rsid w:val="00147CB9"/>
    <w:rsid w:val="00150004"/>
    <w:rsid w:val="0015062E"/>
    <w:rsid w:val="001508CB"/>
    <w:rsid w:val="00150973"/>
    <w:rsid w:val="00150B43"/>
    <w:rsid w:val="00150D85"/>
    <w:rsid w:val="00150D99"/>
    <w:rsid w:val="00150E3A"/>
    <w:rsid w:val="00150F9D"/>
    <w:rsid w:val="00151049"/>
    <w:rsid w:val="001515D7"/>
    <w:rsid w:val="00151896"/>
    <w:rsid w:val="001518D7"/>
    <w:rsid w:val="001519E1"/>
    <w:rsid w:val="00151E42"/>
    <w:rsid w:val="00151E5D"/>
    <w:rsid w:val="00151FA2"/>
    <w:rsid w:val="00151FE6"/>
    <w:rsid w:val="00152180"/>
    <w:rsid w:val="001535EC"/>
    <w:rsid w:val="001539F2"/>
    <w:rsid w:val="001546EB"/>
    <w:rsid w:val="001548C2"/>
    <w:rsid w:val="001549E1"/>
    <w:rsid w:val="001549E2"/>
    <w:rsid w:val="00154A79"/>
    <w:rsid w:val="0015509F"/>
    <w:rsid w:val="0015519A"/>
    <w:rsid w:val="001558FB"/>
    <w:rsid w:val="00155960"/>
    <w:rsid w:val="00155C09"/>
    <w:rsid w:val="00155E45"/>
    <w:rsid w:val="00156813"/>
    <w:rsid w:val="00156857"/>
    <w:rsid w:val="00156B02"/>
    <w:rsid w:val="001572BE"/>
    <w:rsid w:val="0015783D"/>
    <w:rsid w:val="00160162"/>
    <w:rsid w:val="00161120"/>
    <w:rsid w:val="00161519"/>
    <w:rsid w:val="001617DE"/>
    <w:rsid w:val="0016237E"/>
    <w:rsid w:val="001623A5"/>
    <w:rsid w:val="00162599"/>
    <w:rsid w:val="001629A4"/>
    <w:rsid w:val="00162ABE"/>
    <w:rsid w:val="00162BD0"/>
    <w:rsid w:val="00163087"/>
    <w:rsid w:val="001630C5"/>
    <w:rsid w:val="0016315E"/>
    <w:rsid w:val="00163265"/>
    <w:rsid w:val="00163BC8"/>
    <w:rsid w:val="00164245"/>
    <w:rsid w:val="001642FA"/>
    <w:rsid w:val="001643F6"/>
    <w:rsid w:val="00164A31"/>
    <w:rsid w:val="00164D8C"/>
    <w:rsid w:val="0016524D"/>
    <w:rsid w:val="001655CB"/>
    <w:rsid w:val="0016570F"/>
    <w:rsid w:val="00165D72"/>
    <w:rsid w:val="00166116"/>
    <w:rsid w:val="001661F3"/>
    <w:rsid w:val="001669CB"/>
    <w:rsid w:val="00166AC2"/>
    <w:rsid w:val="00167ACA"/>
    <w:rsid w:val="00167BE5"/>
    <w:rsid w:val="001709BE"/>
    <w:rsid w:val="00170DD8"/>
    <w:rsid w:val="00170F8D"/>
    <w:rsid w:val="001714B0"/>
    <w:rsid w:val="00171658"/>
    <w:rsid w:val="001719BD"/>
    <w:rsid w:val="00171BF1"/>
    <w:rsid w:val="00171DB3"/>
    <w:rsid w:val="0017204C"/>
    <w:rsid w:val="00172164"/>
    <w:rsid w:val="001722D4"/>
    <w:rsid w:val="00172B07"/>
    <w:rsid w:val="00173128"/>
    <w:rsid w:val="00173218"/>
    <w:rsid w:val="00173269"/>
    <w:rsid w:val="001739B8"/>
    <w:rsid w:val="001739BE"/>
    <w:rsid w:val="00173AEE"/>
    <w:rsid w:val="00174093"/>
    <w:rsid w:val="001743C2"/>
    <w:rsid w:val="0017447F"/>
    <w:rsid w:val="00174670"/>
    <w:rsid w:val="0017468C"/>
    <w:rsid w:val="00174DBE"/>
    <w:rsid w:val="0017508E"/>
    <w:rsid w:val="001756CA"/>
    <w:rsid w:val="00175844"/>
    <w:rsid w:val="00175F07"/>
    <w:rsid w:val="00175F6C"/>
    <w:rsid w:val="00176FFA"/>
    <w:rsid w:val="001776D9"/>
    <w:rsid w:val="001777A9"/>
    <w:rsid w:val="001777E9"/>
    <w:rsid w:val="00177A71"/>
    <w:rsid w:val="00177BD8"/>
    <w:rsid w:val="00177D84"/>
    <w:rsid w:val="001807B5"/>
    <w:rsid w:val="001808C0"/>
    <w:rsid w:val="001808EE"/>
    <w:rsid w:val="00180AFF"/>
    <w:rsid w:val="00180F66"/>
    <w:rsid w:val="00181230"/>
    <w:rsid w:val="001817C5"/>
    <w:rsid w:val="00181BEB"/>
    <w:rsid w:val="00181E41"/>
    <w:rsid w:val="00181EA1"/>
    <w:rsid w:val="00181FCB"/>
    <w:rsid w:val="001820B8"/>
    <w:rsid w:val="001822F9"/>
    <w:rsid w:val="001828A9"/>
    <w:rsid w:val="00182B7B"/>
    <w:rsid w:val="00182DA3"/>
    <w:rsid w:val="0018356E"/>
    <w:rsid w:val="00183BF2"/>
    <w:rsid w:val="0018434F"/>
    <w:rsid w:val="00184C24"/>
    <w:rsid w:val="001851C9"/>
    <w:rsid w:val="0018572C"/>
    <w:rsid w:val="00185848"/>
    <w:rsid w:val="00185E78"/>
    <w:rsid w:val="0018607D"/>
    <w:rsid w:val="00186146"/>
    <w:rsid w:val="00186631"/>
    <w:rsid w:val="0018664E"/>
    <w:rsid w:val="0018674F"/>
    <w:rsid w:val="00186A5B"/>
    <w:rsid w:val="00186CB5"/>
    <w:rsid w:val="00187770"/>
    <w:rsid w:val="00187B77"/>
    <w:rsid w:val="00190047"/>
    <w:rsid w:val="00190452"/>
    <w:rsid w:val="00190950"/>
    <w:rsid w:val="00190AAD"/>
    <w:rsid w:val="00190B5A"/>
    <w:rsid w:val="001917DD"/>
    <w:rsid w:val="00191952"/>
    <w:rsid w:val="00191B72"/>
    <w:rsid w:val="00191EA5"/>
    <w:rsid w:val="00192542"/>
    <w:rsid w:val="001925A0"/>
    <w:rsid w:val="00192950"/>
    <w:rsid w:val="00192C8A"/>
    <w:rsid w:val="00192FC6"/>
    <w:rsid w:val="00193061"/>
    <w:rsid w:val="0019341B"/>
    <w:rsid w:val="00193506"/>
    <w:rsid w:val="00193709"/>
    <w:rsid w:val="00193ABB"/>
    <w:rsid w:val="00193E17"/>
    <w:rsid w:val="001942BD"/>
    <w:rsid w:val="00194A94"/>
    <w:rsid w:val="00194FF1"/>
    <w:rsid w:val="0019513C"/>
    <w:rsid w:val="00195320"/>
    <w:rsid w:val="001953FA"/>
    <w:rsid w:val="00195506"/>
    <w:rsid w:val="001956AF"/>
    <w:rsid w:val="00195C11"/>
    <w:rsid w:val="00195EC8"/>
    <w:rsid w:val="0019602D"/>
    <w:rsid w:val="001960C9"/>
    <w:rsid w:val="00196142"/>
    <w:rsid w:val="001961D2"/>
    <w:rsid w:val="00196482"/>
    <w:rsid w:val="00196F4C"/>
    <w:rsid w:val="00197D2B"/>
    <w:rsid w:val="001A0461"/>
    <w:rsid w:val="001A05DF"/>
    <w:rsid w:val="001A061A"/>
    <w:rsid w:val="001A0FD7"/>
    <w:rsid w:val="001A10D9"/>
    <w:rsid w:val="001A1422"/>
    <w:rsid w:val="001A154E"/>
    <w:rsid w:val="001A15BC"/>
    <w:rsid w:val="001A169A"/>
    <w:rsid w:val="001A17A9"/>
    <w:rsid w:val="001A1A75"/>
    <w:rsid w:val="001A1A9E"/>
    <w:rsid w:val="001A224A"/>
    <w:rsid w:val="001A2336"/>
    <w:rsid w:val="001A2472"/>
    <w:rsid w:val="001A3043"/>
    <w:rsid w:val="001A371C"/>
    <w:rsid w:val="001A3A26"/>
    <w:rsid w:val="001A3C3F"/>
    <w:rsid w:val="001A3F6A"/>
    <w:rsid w:val="001A4500"/>
    <w:rsid w:val="001A45F7"/>
    <w:rsid w:val="001A481B"/>
    <w:rsid w:val="001A497B"/>
    <w:rsid w:val="001A49F3"/>
    <w:rsid w:val="001A4A18"/>
    <w:rsid w:val="001A4B87"/>
    <w:rsid w:val="001A4BBC"/>
    <w:rsid w:val="001A4C75"/>
    <w:rsid w:val="001A5D40"/>
    <w:rsid w:val="001A5EC9"/>
    <w:rsid w:val="001A604C"/>
    <w:rsid w:val="001A620C"/>
    <w:rsid w:val="001A62CE"/>
    <w:rsid w:val="001A6393"/>
    <w:rsid w:val="001A667E"/>
    <w:rsid w:val="001A68CF"/>
    <w:rsid w:val="001A76AA"/>
    <w:rsid w:val="001A7D7E"/>
    <w:rsid w:val="001B05BA"/>
    <w:rsid w:val="001B09D8"/>
    <w:rsid w:val="001B11D2"/>
    <w:rsid w:val="001B1E46"/>
    <w:rsid w:val="001B1FA8"/>
    <w:rsid w:val="001B22BA"/>
    <w:rsid w:val="001B2327"/>
    <w:rsid w:val="001B2647"/>
    <w:rsid w:val="001B2B22"/>
    <w:rsid w:val="001B2EF3"/>
    <w:rsid w:val="001B2F1B"/>
    <w:rsid w:val="001B3290"/>
    <w:rsid w:val="001B3787"/>
    <w:rsid w:val="001B3BF7"/>
    <w:rsid w:val="001B3DA1"/>
    <w:rsid w:val="001B3FF9"/>
    <w:rsid w:val="001B432B"/>
    <w:rsid w:val="001B5244"/>
    <w:rsid w:val="001B5298"/>
    <w:rsid w:val="001B53C0"/>
    <w:rsid w:val="001B54A0"/>
    <w:rsid w:val="001B580A"/>
    <w:rsid w:val="001B5E14"/>
    <w:rsid w:val="001B5F6F"/>
    <w:rsid w:val="001B6613"/>
    <w:rsid w:val="001B6999"/>
    <w:rsid w:val="001B726F"/>
    <w:rsid w:val="001B75FC"/>
    <w:rsid w:val="001B7ABA"/>
    <w:rsid w:val="001B7BDE"/>
    <w:rsid w:val="001B7EF5"/>
    <w:rsid w:val="001C0528"/>
    <w:rsid w:val="001C0743"/>
    <w:rsid w:val="001C0B10"/>
    <w:rsid w:val="001C0CE9"/>
    <w:rsid w:val="001C105D"/>
    <w:rsid w:val="001C12AA"/>
    <w:rsid w:val="001C1E5B"/>
    <w:rsid w:val="001C1F9D"/>
    <w:rsid w:val="001C2A27"/>
    <w:rsid w:val="001C2B4C"/>
    <w:rsid w:val="001C2CA5"/>
    <w:rsid w:val="001C2E06"/>
    <w:rsid w:val="001C3A1B"/>
    <w:rsid w:val="001C3A77"/>
    <w:rsid w:val="001C3B88"/>
    <w:rsid w:val="001C3C33"/>
    <w:rsid w:val="001C3D00"/>
    <w:rsid w:val="001C468A"/>
    <w:rsid w:val="001C4A77"/>
    <w:rsid w:val="001C4BE5"/>
    <w:rsid w:val="001C528B"/>
    <w:rsid w:val="001C5945"/>
    <w:rsid w:val="001C5C3A"/>
    <w:rsid w:val="001C6292"/>
    <w:rsid w:val="001C6D1D"/>
    <w:rsid w:val="001C6FCE"/>
    <w:rsid w:val="001C761A"/>
    <w:rsid w:val="001C77CD"/>
    <w:rsid w:val="001C78D6"/>
    <w:rsid w:val="001C7DF0"/>
    <w:rsid w:val="001D021F"/>
    <w:rsid w:val="001D02FC"/>
    <w:rsid w:val="001D0677"/>
    <w:rsid w:val="001D0A14"/>
    <w:rsid w:val="001D0AE0"/>
    <w:rsid w:val="001D0CC1"/>
    <w:rsid w:val="001D1258"/>
    <w:rsid w:val="001D1CFD"/>
    <w:rsid w:val="001D27EE"/>
    <w:rsid w:val="001D2817"/>
    <w:rsid w:val="001D292B"/>
    <w:rsid w:val="001D29AE"/>
    <w:rsid w:val="001D2AA8"/>
    <w:rsid w:val="001D2C32"/>
    <w:rsid w:val="001D2E08"/>
    <w:rsid w:val="001D32B4"/>
    <w:rsid w:val="001D330F"/>
    <w:rsid w:val="001D332E"/>
    <w:rsid w:val="001D344A"/>
    <w:rsid w:val="001D396E"/>
    <w:rsid w:val="001D3B8C"/>
    <w:rsid w:val="001D4459"/>
    <w:rsid w:val="001D4CC1"/>
    <w:rsid w:val="001D5129"/>
    <w:rsid w:val="001D5983"/>
    <w:rsid w:val="001D5B3B"/>
    <w:rsid w:val="001D5DDA"/>
    <w:rsid w:val="001D61AE"/>
    <w:rsid w:val="001D645F"/>
    <w:rsid w:val="001D6547"/>
    <w:rsid w:val="001D665F"/>
    <w:rsid w:val="001D6EB1"/>
    <w:rsid w:val="001D76F2"/>
    <w:rsid w:val="001D7A38"/>
    <w:rsid w:val="001E02AA"/>
    <w:rsid w:val="001E0565"/>
    <w:rsid w:val="001E06F9"/>
    <w:rsid w:val="001E07D9"/>
    <w:rsid w:val="001E0845"/>
    <w:rsid w:val="001E0855"/>
    <w:rsid w:val="001E0976"/>
    <w:rsid w:val="001E0D5E"/>
    <w:rsid w:val="001E0FD9"/>
    <w:rsid w:val="001E10A7"/>
    <w:rsid w:val="001E15D4"/>
    <w:rsid w:val="001E19BC"/>
    <w:rsid w:val="001E1A7A"/>
    <w:rsid w:val="001E1B61"/>
    <w:rsid w:val="001E1B8E"/>
    <w:rsid w:val="001E1BD3"/>
    <w:rsid w:val="001E20D2"/>
    <w:rsid w:val="001E2436"/>
    <w:rsid w:val="001E2971"/>
    <w:rsid w:val="001E2C0D"/>
    <w:rsid w:val="001E2CCB"/>
    <w:rsid w:val="001E33A8"/>
    <w:rsid w:val="001E3EC1"/>
    <w:rsid w:val="001E3ED7"/>
    <w:rsid w:val="001E4CCC"/>
    <w:rsid w:val="001E57C4"/>
    <w:rsid w:val="001E658E"/>
    <w:rsid w:val="001E6ED5"/>
    <w:rsid w:val="001E704E"/>
    <w:rsid w:val="001E72B7"/>
    <w:rsid w:val="001E7514"/>
    <w:rsid w:val="001E7561"/>
    <w:rsid w:val="001E776B"/>
    <w:rsid w:val="001E786D"/>
    <w:rsid w:val="001F0160"/>
    <w:rsid w:val="001F05EC"/>
    <w:rsid w:val="001F07DF"/>
    <w:rsid w:val="001F0A3D"/>
    <w:rsid w:val="001F0B9C"/>
    <w:rsid w:val="001F0FC3"/>
    <w:rsid w:val="001F1504"/>
    <w:rsid w:val="001F1717"/>
    <w:rsid w:val="001F1E0F"/>
    <w:rsid w:val="001F246C"/>
    <w:rsid w:val="001F2AF5"/>
    <w:rsid w:val="001F2CFA"/>
    <w:rsid w:val="001F2DC5"/>
    <w:rsid w:val="001F305B"/>
    <w:rsid w:val="001F34F3"/>
    <w:rsid w:val="001F3F1C"/>
    <w:rsid w:val="001F4186"/>
    <w:rsid w:val="001F42F8"/>
    <w:rsid w:val="001F44DE"/>
    <w:rsid w:val="001F45F3"/>
    <w:rsid w:val="001F48A9"/>
    <w:rsid w:val="001F4951"/>
    <w:rsid w:val="001F4AC5"/>
    <w:rsid w:val="001F523D"/>
    <w:rsid w:val="001F58A1"/>
    <w:rsid w:val="001F5BD9"/>
    <w:rsid w:val="001F5D8A"/>
    <w:rsid w:val="001F5EEE"/>
    <w:rsid w:val="001F60B8"/>
    <w:rsid w:val="001F641E"/>
    <w:rsid w:val="001F6B86"/>
    <w:rsid w:val="001F6D30"/>
    <w:rsid w:val="001F7141"/>
    <w:rsid w:val="001F7738"/>
    <w:rsid w:val="001F7801"/>
    <w:rsid w:val="001F7ABD"/>
    <w:rsid w:val="001F7B9D"/>
    <w:rsid w:val="001F7E39"/>
    <w:rsid w:val="00200C07"/>
    <w:rsid w:val="00200F36"/>
    <w:rsid w:val="0020145E"/>
    <w:rsid w:val="00201B34"/>
    <w:rsid w:val="00201FCD"/>
    <w:rsid w:val="0020303D"/>
    <w:rsid w:val="002031FF"/>
    <w:rsid w:val="00203279"/>
    <w:rsid w:val="002032BC"/>
    <w:rsid w:val="002033DB"/>
    <w:rsid w:val="002034CE"/>
    <w:rsid w:val="00203748"/>
    <w:rsid w:val="00203767"/>
    <w:rsid w:val="002039A3"/>
    <w:rsid w:val="00203D04"/>
    <w:rsid w:val="00204042"/>
    <w:rsid w:val="00204482"/>
    <w:rsid w:val="002048CA"/>
    <w:rsid w:val="00204A30"/>
    <w:rsid w:val="00204C7A"/>
    <w:rsid w:val="00205641"/>
    <w:rsid w:val="00205967"/>
    <w:rsid w:val="00205A41"/>
    <w:rsid w:val="00206074"/>
    <w:rsid w:val="00206253"/>
    <w:rsid w:val="00206732"/>
    <w:rsid w:val="00206BAC"/>
    <w:rsid w:val="00206BC7"/>
    <w:rsid w:val="00206CC2"/>
    <w:rsid w:val="00206E13"/>
    <w:rsid w:val="00206E42"/>
    <w:rsid w:val="0021085E"/>
    <w:rsid w:val="00210A48"/>
    <w:rsid w:val="00210DBB"/>
    <w:rsid w:val="00211305"/>
    <w:rsid w:val="00211345"/>
    <w:rsid w:val="002113F2"/>
    <w:rsid w:val="00211A57"/>
    <w:rsid w:val="00211C23"/>
    <w:rsid w:val="00211DAD"/>
    <w:rsid w:val="00211EC6"/>
    <w:rsid w:val="0021207B"/>
    <w:rsid w:val="002122CD"/>
    <w:rsid w:val="00212482"/>
    <w:rsid w:val="002124FB"/>
    <w:rsid w:val="0021270F"/>
    <w:rsid w:val="002128D7"/>
    <w:rsid w:val="002129D5"/>
    <w:rsid w:val="00212BB2"/>
    <w:rsid w:val="00212CA5"/>
    <w:rsid w:val="00212F01"/>
    <w:rsid w:val="00212FC4"/>
    <w:rsid w:val="00213210"/>
    <w:rsid w:val="002132E0"/>
    <w:rsid w:val="0021373A"/>
    <w:rsid w:val="0021443E"/>
    <w:rsid w:val="00214CB1"/>
    <w:rsid w:val="0021507E"/>
    <w:rsid w:val="00215FA2"/>
    <w:rsid w:val="0021608C"/>
    <w:rsid w:val="00216830"/>
    <w:rsid w:val="0021709E"/>
    <w:rsid w:val="00217EB7"/>
    <w:rsid w:val="00220ACA"/>
    <w:rsid w:val="00220AFA"/>
    <w:rsid w:val="0022133E"/>
    <w:rsid w:val="002213FE"/>
    <w:rsid w:val="0022147C"/>
    <w:rsid w:val="0022178E"/>
    <w:rsid w:val="002218BE"/>
    <w:rsid w:val="00221A6B"/>
    <w:rsid w:val="00221C4A"/>
    <w:rsid w:val="00222071"/>
    <w:rsid w:val="00222287"/>
    <w:rsid w:val="002223CF"/>
    <w:rsid w:val="0022245C"/>
    <w:rsid w:val="00222A74"/>
    <w:rsid w:val="00222AC0"/>
    <w:rsid w:val="00222E4F"/>
    <w:rsid w:val="0022302E"/>
    <w:rsid w:val="002238F3"/>
    <w:rsid w:val="00223A32"/>
    <w:rsid w:val="00223E71"/>
    <w:rsid w:val="00224A24"/>
    <w:rsid w:val="00224F16"/>
    <w:rsid w:val="00225FD2"/>
    <w:rsid w:val="002260B0"/>
    <w:rsid w:val="00226703"/>
    <w:rsid w:val="0022671B"/>
    <w:rsid w:val="00226E22"/>
    <w:rsid w:val="00226E5E"/>
    <w:rsid w:val="00226EF9"/>
    <w:rsid w:val="00227185"/>
    <w:rsid w:val="0022788A"/>
    <w:rsid w:val="0023020B"/>
    <w:rsid w:val="00230252"/>
    <w:rsid w:val="00230364"/>
    <w:rsid w:val="00230488"/>
    <w:rsid w:val="002309AC"/>
    <w:rsid w:val="002309C0"/>
    <w:rsid w:val="00231293"/>
    <w:rsid w:val="00231555"/>
    <w:rsid w:val="00231A9B"/>
    <w:rsid w:val="00231EFD"/>
    <w:rsid w:val="00232014"/>
    <w:rsid w:val="00232031"/>
    <w:rsid w:val="00232884"/>
    <w:rsid w:val="00232CC5"/>
    <w:rsid w:val="00232E1F"/>
    <w:rsid w:val="00232E66"/>
    <w:rsid w:val="0023332D"/>
    <w:rsid w:val="00233352"/>
    <w:rsid w:val="00233A3E"/>
    <w:rsid w:val="00233CF2"/>
    <w:rsid w:val="00233E9E"/>
    <w:rsid w:val="00234EFE"/>
    <w:rsid w:val="0023507E"/>
    <w:rsid w:val="00235AE3"/>
    <w:rsid w:val="00235B19"/>
    <w:rsid w:val="00236F0D"/>
    <w:rsid w:val="002370E0"/>
    <w:rsid w:val="00237416"/>
    <w:rsid w:val="00237485"/>
    <w:rsid w:val="002374BD"/>
    <w:rsid w:val="00237805"/>
    <w:rsid w:val="002400CB"/>
    <w:rsid w:val="002403F2"/>
    <w:rsid w:val="0024045D"/>
    <w:rsid w:val="00240556"/>
    <w:rsid w:val="002405A1"/>
    <w:rsid w:val="002407AC"/>
    <w:rsid w:val="00240B0A"/>
    <w:rsid w:val="00240BC6"/>
    <w:rsid w:val="00240F6B"/>
    <w:rsid w:val="00241138"/>
    <w:rsid w:val="0024155B"/>
    <w:rsid w:val="002417FD"/>
    <w:rsid w:val="00241E3A"/>
    <w:rsid w:val="00242281"/>
    <w:rsid w:val="00242492"/>
    <w:rsid w:val="0024270B"/>
    <w:rsid w:val="00242A30"/>
    <w:rsid w:val="00243183"/>
    <w:rsid w:val="00243521"/>
    <w:rsid w:val="00243B65"/>
    <w:rsid w:val="00243D37"/>
    <w:rsid w:val="002440CD"/>
    <w:rsid w:val="00244B37"/>
    <w:rsid w:val="00244CF8"/>
    <w:rsid w:val="00244FE3"/>
    <w:rsid w:val="002453E8"/>
    <w:rsid w:val="002457CF"/>
    <w:rsid w:val="00245AEF"/>
    <w:rsid w:val="00245D97"/>
    <w:rsid w:val="00245DCC"/>
    <w:rsid w:val="00246205"/>
    <w:rsid w:val="00246651"/>
    <w:rsid w:val="00247C39"/>
    <w:rsid w:val="00247CBF"/>
    <w:rsid w:val="0025001C"/>
    <w:rsid w:val="002501EE"/>
    <w:rsid w:val="00250512"/>
    <w:rsid w:val="0025085D"/>
    <w:rsid w:val="00250FE7"/>
    <w:rsid w:val="0025124E"/>
    <w:rsid w:val="0025228D"/>
    <w:rsid w:val="002525C5"/>
    <w:rsid w:val="0025261B"/>
    <w:rsid w:val="002527A8"/>
    <w:rsid w:val="00252838"/>
    <w:rsid w:val="00252B66"/>
    <w:rsid w:val="00252C57"/>
    <w:rsid w:val="00252F64"/>
    <w:rsid w:val="0025319F"/>
    <w:rsid w:val="0025370B"/>
    <w:rsid w:val="002537B5"/>
    <w:rsid w:val="00253896"/>
    <w:rsid w:val="00253AA7"/>
    <w:rsid w:val="00254237"/>
    <w:rsid w:val="00254310"/>
    <w:rsid w:val="002545FD"/>
    <w:rsid w:val="00254846"/>
    <w:rsid w:val="0025485A"/>
    <w:rsid w:val="00254A34"/>
    <w:rsid w:val="00254AA1"/>
    <w:rsid w:val="00254B67"/>
    <w:rsid w:val="00254EA8"/>
    <w:rsid w:val="00254F5D"/>
    <w:rsid w:val="002550D2"/>
    <w:rsid w:val="00255437"/>
    <w:rsid w:val="00255461"/>
    <w:rsid w:val="00255474"/>
    <w:rsid w:val="00255523"/>
    <w:rsid w:val="00255E14"/>
    <w:rsid w:val="00255F2B"/>
    <w:rsid w:val="00256164"/>
    <w:rsid w:val="00256429"/>
    <w:rsid w:val="00256AD3"/>
    <w:rsid w:val="00256B90"/>
    <w:rsid w:val="00256C1C"/>
    <w:rsid w:val="00256C87"/>
    <w:rsid w:val="002575F8"/>
    <w:rsid w:val="00257626"/>
    <w:rsid w:val="00257658"/>
    <w:rsid w:val="00257D24"/>
    <w:rsid w:val="0026012D"/>
    <w:rsid w:val="002612E1"/>
    <w:rsid w:val="002618FD"/>
    <w:rsid w:val="00261D84"/>
    <w:rsid w:val="00261DDD"/>
    <w:rsid w:val="002623C3"/>
    <w:rsid w:val="00262ABA"/>
    <w:rsid w:val="00262BCD"/>
    <w:rsid w:val="00262C2D"/>
    <w:rsid w:val="002638BC"/>
    <w:rsid w:val="00263B5A"/>
    <w:rsid w:val="00263C36"/>
    <w:rsid w:val="00263CF6"/>
    <w:rsid w:val="00263F57"/>
    <w:rsid w:val="0026493F"/>
    <w:rsid w:val="00264967"/>
    <w:rsid w:val="00264DA4"/>
    <w:rsid w:val="002652B2"/>
    <w:rsid w:val="002652B4"/>
    <w:rsid w:val="002657D1"/>
    <w:rsid w:val="00265856"/>
    <w:rsid w:val="00265A35"/>
    <w:rsid w:val="00265D22"/>
    <w:rsid w:val="002660C9"/>
    <w:rsid w:val="00266284"/>
    <w:rsid w:val="0026636C"/>
    <w:rsid w:val="00266D9A"/>
    <w:rsid w:val="00266F7D"/>
    <w:rsid w:val="00267774"/>
    <w:rsid w:val="00267823"/>
    <w:rsid w:val="00267E75"/>
    <w:rsid w:val="0027050E"/>
    <w:rsid w:val="0027055D"/>
    <w:rsid w:val="00271393"/>
    <w:rsid w:val="00271565"/>
    <w:rsid w:val="00271B60"/>
    <w:rsid w:val="00271B90"/>
    <w:rsid w:val="00271BD0"/>
    <w:rsid w:val="002726D2"/>
    <w:rsid w:val="00272876"/>
    <w:rsid w:val="00272B07"/>
    <w:rsid w:val="00272B36"/>
    <w:rsid w:val="00272B8C"/>
    <w:rsid w:val="00272F2B"/>
    <w:rsid w:val="0027311A"/>
    <w:rsid w:val="002731F3"/>
    <w:rsid w:val="00273EFE"/>
    <w:rsid w:val="00274271"/>
    <w:rsid w:val="002742BF"/>
    <w:rsid w:val="002743D7"/>
    <w:rsid w:val="002748E7"/>
    <w:rsid w:val="0027492A"/>
    <w:rsid w:val="00275266"/>
    <w:rsid w:val="00276131"/>
    <w:rsid w:val="00276381"/>
    <w:rsid w:val="0027682D"/>
    <w:rsid w:val="00276F6C"/>
    <w:rsid w:val="0027717E"/>
    <w:rsid w:val="00277410"/>
    <w:rsid w:val="00277433"/>
    <w:rsid w:val="002775E5"/>
    <w:rsid w:val="002776FF"/>
    <w:rsid w:val="00277BE3"/>
    <w:rsid w:val="00277C2D"/>
    <w:rsid w:val="002806C7"/>
    <w:rsid w:val="00280818"/>
    <w:rsid w:val="00280862"/>
    <w:rsid w:val="00280ED0"/>
    <w:rsid w:val="0028106D"/>
    <w:rsid w:val="00281381"/>
    <w:rsid w:val="002813EF"/>
    <w:rsid w:val="00281766"/>
    <w:rsid w:val="00281972"/>
    <w:rsid w:val="002819D1"/>
    <w:rsid w:val="00281AA9"/>
    <w:rsid w:val="00282169"/>
    <w:rsid w:val="00282862"/>
    <w:rsid w:val="00282CFC"/>
    <w:rsid w:val="00282D47"/>
    <w:rsid w:val="002833E9"/>
    <w:rsid w:val="002837B2"/>
    <w:rsid w:val="00283A59"/>
    <w:rsid w:val="00283D44"/>
    <w:rsid w:val="00283EA2"/>
    <w:rsid w:val="00283F0D"/>
    <w:rsid w:val="002840DE"/>
    <w:rsid w:val="002841E8"/>
    <w:rsid w:val="002847FC"/>
    <w:rsid w:val="00284A1A"/>
    <w:rsid w:val="00284CEF"/>
    <w:rsid w:val="00284FF0"/>
    <w:rsid w:val="002850AB"/>
    <w:rsid w:val="00285316"/>
    <w:rsid w:val="002853A1"/>
    <w:rsid w:val="00285722"/>
    <w:rsid w:val="002857D0"/>
    <w:rsid w:val="00286791"/>
    <w:rsid w:val="0028691E"/>
    <w:rsid w:val="00286BB7"/>
    <w:rsid w:val="00286D9A"/>
    <w:rsid w:val="00287A1A"/>
    <w:rsid w:val="00287D15"/>
    <w:rsid w:val="002900A6"/>
    <w:rsid w:val="002900E4"/>
    <w:rsid w:val="002904BD"/>
    <w:rsid w:val="0029057D"/>
    <w:rsid w:val="00290604"/>
    <w:rsid w:val="00290C90"/>
    <w:rsid w:val="00290FC4"/>
    <w:rsid w:val="0029127D"/>
    <w:rsid w:val="00291428"/>
    <w:rsid w:val="002914CE"/>
    <w:rsid w:val="0029174D"/>
    <w:rsid w:val="00292357"/>
    <w:rsid w:val="00292539"/>
    <w:rsid w:val="00292848"/>
    <w:rsid w:val="00292CA7"/>
    <w:rsid w:val="002934A8"/>
    <w:rsid w:val="002934CB"/>
    <w:rsid w:val="00293820"/>
    <w:rsid w:val="00293C02"/>
    <w:rsid w:val="002941C9"/>
    <w:rsid w:val="002945CF"/>
    <w:rsid w:val="002948D0"/>
    <w:rsid w:val="00295A06"/>
    <w:rsid w:val="00295F51"/>
    <w:rsid w:val="00295F5E"/>
    <w:rsid w:val="00296366"/>
    <w:rsid w:val="002963B5"/>
    <w:rsid w:val="002964DE"/>
    <w:rsid w:val="002968AE"/>
    <w:rsid w:val="00296A46"/>
    <w:rsid w:val="00296D37"/>
    <w:rsid w:val="00296EFE"/>
    <w:rsid w:val="002973A3"/>
    <w:rsid w:val="0029741B"/>
    <w:rsid w:val="002975FD"/>
    <w:rsid w:val="00297753"/>
    <w:rsid w:val="00297EEB"/>
    <w:rsid w:val="00297FD6"/>
    <w:rsid w:val="002A0794"/>
    <w:rsid w:val="002A097E"/>
    <w:rsid w:val="002A0EEE"/>
    <w:rsid w:val="002A11AE"/>
    <w:rsid w:val="002A1780"/>
    <w:rsid w:val="002A180A"/>
    <w:rsid w:val="002A1AD1"/>
    <w:rsid w:val="002A1EA7"/>
    <w:rsid w:val="002A2892"/>
    <w:rsid w:val="002A29B9"/>
    <w:rsid w:val="002A2B16"/>
    <w:rsid w:val="002A2DDE"/>
    <w:rsid w:val="002A3143"/>
    <w:rsid w:val="002A353D"/>
    <w:rsid w:val="002A3929"/>
    <w:rsid w:val="002A3B7C"/>
    <w:rsid w:val="002A3DEF"/>
    <w:rsid w:val="002A3FDB"/>
    <w:rsid w:val="002A4186"/>
    <w:rsid w:val="002A4321"/>
    <w:rsid w:val="002A4BB2"/>
    <w:rsid w:val="002A5312"/>
    <w:rsid w:val="002A5482"/>
    <w:rsid w:val="002A5582"/>
    <w:rsid w:val="002A6045"/>
    <w:rsid w:val="002A61AD"/>
    <w:rsid w:val="002A65FE"/>
    <w:rsid w:val="002A6A3A"/>
    <w:rsid w:val="002A6E6E"/>
    <w:rsid w:val="002A75B5"/>
    <w:rsid w:val="002A7762"/>
    <w:rsid w:val="002A7A8F"/>
    <w:rsid w:val="002A7F9F"/>
    <w:rsid w:val="002B0057"/>
    <w:rsid w:val="002B0298"/>
    <w:rsid w:val="002B0307"/>
    <w:rsid w:val="002B045F"/>
    <w:rsid w:val="002B06B3"/>
    <w:rsid w:val="002B0AE2"/>
    <w:rsid w:val="002B1027"/>
    <w:rsid w:val="002B10CA"/>
    <w:rsid w:val="002B11EC"/>
    <w:rsid w:val="002B1355"/>
    <w:rsid w:val="002B1466"/>
    <w:rsid w:val="002B1DAD"/>
    <w:rsid w:val="002B291E"/>
    <w:rsid w:val="002B2958"/>
    <w:rsid w:val="002B31B7"/>
    <w:rsid w:val="002B36FB"/>
    <w:rsid w:val="002B3828"/>
    <w:rsid w:val="002B3B64"/>
    <w:rsid w:val="002B3C80"/>
    <w:rsid w:val="002B3D9A"/>
    <w:rsid w:val="002B404A"/>
    <w:rsid w:val="002B41EC"/>
    <w:rsid w:val="002B42E7"/>
    <w:rsid w:val="002B46DD"/>
    <w:rsid w:val="002B4D30"/>
    <w:rsid w:val="002B4E93"/>
    <w:rsid w:val="002B5322"/>
    <w:rsid w:val="002B56B5"/>
    <w:rsid w:val="002B57A1"/>
    <w:rsid w:val="002B5AE7"/>
    <w:rsid w:val="002B5BFE"/>
    <w:rsid w:val="002B5C47"/>
    <w:rsid w:val="002B5F62"/>
    <w:rsid w:val="002B624F"/>
    <w:rsid w:val="002B7F70"/>
    <w:rsid w:val="002C028C"/>
    <w:rsid w:val="002C04B5"/>
    <w:rsid w:val="002C08B7"/>
    <w:rsid w:val="002C1590"/>
    <w:rsid w:val="002C1B06"/>
    <w:rsid w:val="002C1C8B"/>
    <w:rsid w:val="002C2962"/>
    <w:rsid w:val="002C2A38"/>
    <w:rsid w:val="002C2AF7"/>
    <w:rsid w:val="002C2FF2"/>
    <w:rsid w:val="002C3007"/>
    <w:rsid w:val="002C382A"/>
    <w:rsid w:val="002C383C"/>
    <w:rsid w:val="002C3F75"/>
    <w:rsid w:val="002C41C7"/>
    <w:rsid w:val="002C47A4"/>
    <w:rsid w:val="002C47D2"/>
    <w:rsid w:val="002C4CAC"/>
    <w:rsid w:val="002C4DEB"/>
    <w:rsid w:val="002C4F28"/>
    <w:rsid w:val="002C5078"/>
    <w:rsid w:val="002C5A1D"/>
    <w:rsid w:val="002C5E06"/>
    <w:rsid w:val="002C5F1F"/>
    <w:rsid w:val="002C614C"/>
    <w:rsid w:val="002C642A"/>
    <w:rsid w:val="002C6592"/>
    <w:rsid w:val="002C67B3"/>
    <w:rsid w:val="002C683D"/>
    <w:rsid w:val="002C68FB"/>
    <w:rsid w:val="002C6C4C"/>
    <w:rsid w:val="002C6CC8"/>
    <w:rsid w:val="002C6EA7"/>
    <w:rsid w:val="002C6F65"/>
    <w:rsid w:val="002C7028"/>
    <w:rsid w:val="002C70DD"/>
    <w:rsid w:val="002C7304"/>
    <w:rsid w:val="002C759D"/>
    <w:rsid w:val="002C76FA"/>
    <w:rsid w:val="002C7CF8"/>
    <w:rsid w:val="002D0279"/>
    <w:rsid w:val="002D060C"/>
    <w:rsid w:val="002D0EE1"/>
    <w:rsid w:val="002D0F9C"/>
    <w:rsid w:val="002D1056"/>
    <w:rsid w:val="002D1881"/>
    <w:rsid w:val="002D194A"/>
    <w:rsid w:val="002D2097"/>
    <w:rsid w:val="002D2211"/>
    <w:rsid w:val="002D2A1F"/>
    <w:rsid w:val="002D2BB3"/>
    <w:rsid w:val="002D2C3F"/>
    <w:rsid w:val="002D2F94"/>
    <w:rsid w:val="002D314D"/>
    <w:rsid w:val="002D3233"/>
    <w:rsid w:val="002D3481"/>
    <w:rsid w:val="002D34B8"/>
    <w:rsid w:val="002D3A21"/>
    <w:rsid w:val="002D4501"/>
    <w:rsid w:val="002D4794"/>
    <w:rsid w:val="002D54EE"/>
    <w:rsid w:val="002D5621"/>
    <w:rsid w:val="002D573F"/>
    <w:rsid w:val="002D5901"/>
    <w:rsid w:val="002D5AFC"/>
    <w:rsid w:val="002D5E00"/>
    <w:rsid w:val="002D5EEA"/>
    <w:rsid w:val="002D6D3D"/>
    <w:rsid w:val="002D7437"/>
    <w:rsid w:val="002D78E8"/>
    <w:rsid w:val="002D7C8D"/>
    <w:rsid w:val="002D7DE8"/>
    <w:rsid w:val="002D7E24"/>
    <w:rsid w:val="002D7E5C"/>
    <w:rsid w:val="002D7EE3"/>
    <w:rsid w:val="002D7F53"/>
    <w:rsid w:val="002E02A6"/>
    <w:rsid w:val="002E0AEE"/>
    <w:rsid w:val="002E0C79"/>
    <w:rsid w:val="002E0E8A"/>
    <w:rsid w:val="002E1402"/>
    <w:rsid w:val="002E1449"/>
    <w:rsid w:val="002E187C"/>
    <w:rsid w:val="002E1913"/>
    <w:rsid w:val="002E1987"/>
    <w:rsid w:val="002E1A9B"/>
    <w:rsid w:val="002E1E0A"/>
    <w:rsid w:val="002E1E81"/>
    <w:rsid w:val="002E203C"/>
    <w:rsid w:val="002E2232"/>
    <w:rsid w:val="002E2694"/>
    <w:rsid w:val="002E26CD"/>
    <w:rsid w:val="002E2845"/>
    <w:rsid w:val="002E2B44"/>
    <w:rsid w:val="002E3137"/>
    <w:rsid w:val="002E3465"/>
    <w:rsid w:val="002E3629"/>
    <w:rsid w:val="002E39C8"/>
    <w:rsid w:val="002E39FA"/>
    <w:rsid w:val="002E3B34"/>
    <w:rsid w:val="002E3D7F"/>
    <w:rsid w:val="002E3F2A"/>
    <w:rsid w:val="002E44F5"/>
    <w:rsid w:val="002E4827"/>
    <w:rsid w:val="002E4991"/>
    <w:rsid w:val="002E4AB3"/>
    <w:rsid w:val="002E4CE3"/>
    <w:rsid w:val="002E4E38"/>
    <w:rsid w:val="002E55AB"/>
    <w:rsid w:val="002E5D63"/>
    <w:rsid w:val="002E5DB7"/>
    <w:rsid w:val="002E5E0A"/>
    <w:rsid w:val="002E6821"/>
    <w:rsid w:val="002E6DD0"/>
    <w:rsid w:val="002E7065"/>
    <w:rsid w:val="002E752E"/>
    <w:rsid w:val="002E7D2F"/>
    <w:rsid w:val="002E7FEC"/>
    <w:rsid w:val="002F08DF"/>
    <w:rsid w:val="002F0995"/>
    <w:rsid w:val="002F1054"/>
    <w:rsid w:val="002F113D"/>
    <w:rsid w:val="002F165B"/>
    <w:rsid w:val="002F182E"/>
    <w:rsid w:val="002F1B0C"/>
    <w:rsid w:val="002F252F"/>
    <w:rsid w:val="002F269F"/>
    <w:rsid w:val="002F2769"/>
    <w:rsid w:val="002F31E3"/>
    <w:rsid w:val="002F3370"/>
    <w:rsid w:val="002F3932"/>
    <w:rsid w:val="002F398B"/>
    <w:rsid w:val="002F3C8E"/>
    <w:rsid w:val="002F4055"/>
    <w:rsid w:val="002F4311"/>
    <w:rsid w:val="002F4A68"/>
    <w:rsid w:val="002F5072"/>
    <w:rsid w:val="002F580A"/>
    <w:rsid w:val="002F5833"/>
    <w:rsid w:val="002F5EA1"/>
    <w:rsid w:val="002F5FFC"/>
    <w:rsid w:val="002F6250"/>
    <w:rsid w:val="002F66A5"/>
    <w:rsid w:val="002F67B6"/>
    <w:rsid w:val="002F6884"/>
    <w:rsid w:val="002F6CBE"/>
    <w:rsid w:val="002F7261"/>
    <w:rsid w:val="002F742B"/>
    <w:rsid w:val="002F7534"/>
    <w:rsid w:val="002F7C41"/>
    <w:rsid w:val="002F7F3E"/>
    <w:rsid w:val="0030044A"/>
    <w:rsid w:val="003005FE"/>
    <w:rsid w:val="00300AF5"/>
    <w:rsid w:val="00300BAF"/>
    <w:rsid w:val="00300D8C"/>
    <w:rsid w:val="00300F9A"/>
    <w:rsid w:val="003013FD"/>
    <w:rsid w:val="00301545"/>
    <w:rsid w:val="00301852"/>
    <w:rsid w:val="003019CB"/>
    <w:rsid w:val="00301B64"/>
    <w:rsid w:val="00301C00"/>
    <w:rsid w:val="00301CC4"/>
    <w:rsid w:val="00302834"/>
    <w:rsid w:val="0030297E"/>
    <w:rsid w:val="00302B89"/>
    <w:rsid w:val="00302B94"/>
    <w:rsid w:val="00302D0E"/>
    <w:rsid w:val="00302FBE"/>
    <w:rsid w:val="003031C7"/>
    <w:rsid w:val="00303529"/>
    <w:rsid w:val="0030382F"/>
    <w:rsid w:val="00303ABF"/>
    <w:rsid w:val="00304CB6"/>
    <w:rsid w:val="0030534F"/>
    <w:rsid w:val="003053DE"/>
    <w:rsid w:val="00305623"/>
    <w:rsid w:val="00305943"/>
    <w:rsid w:val="00305A6C"/>
    <w:rsid w:val="00305AB0"/>
    <w:rsid w:val="003062D9"/>
    <w:rsid w:val="00306E69"/>
    <w:rsid w:val="0030707C"/>
    <w:rsid w:val="003072AF"/>
    <w:rsid w:val="0030730D"/>
    <w:rsid w:val="00307964"/>
    <w:rsid w:val="00307AE1"/>
    <w:rsid w:val="00307D78"/>
    <w:rsid w:val="00307FB0"/>
    <w:rsid w:val="0031081D"/>
    <w:rsid w:val="00310961"/>
    <w:rsid w:val="00310E25"/>
    <w:rsid w:val="003112C9"/>
    <w:rsid w:val="0031165F"/>
    <w:rsid w:val="00311B2C"/>
    <w:rsid w:val="00311B39"/>
    <w:rsid w:val="00311F64"/>
    <w:rsid w:val="003120FD"/>
    <w:rsid w:val="003121FB"/>
    <w:rsid w:val="00312976"/>
    <w:rsid w:val="00312B79"/>
    <w:rsid w:val="00312D68"/>
    <w:rsid w:val="00313364"/>
    <w:rsid w:val="00313374"/>
    <w:rsid w:val="003134F9"/>
    <w:rsid w:val="00313663"/>
    <w:rsid w:val="003137EF"/>
    <w:rsid w:val="00313818"/>
    <w:rsid w:val="003138F6"/>
    <w:rsid w:val="00313D26"/>
    <w:rsid w:val="00313DB6"/>
    <w:rsid w:val="00313DE1"/>
    <w:rsid w:val="00313E8E"/>
    <w:rsid w:val="00313FDA"/>
    <w:rsid w:val="0031418E"/>
    <w:rsid w:val="00314672"/>
    <w:rsid w:val="003149D7"/>
    <w:rsid w:val="00314FC3"/>
    <w:rsid w:val="003150A1"/>
    <w:rsid w:val="003151D4"/>
    <w:rsid w:val="0031531C"/>
    <w:rsid w:val="0031533D"/>
    <w:rsid w:val="00315987"/>
    <w:rsid w:val="003159DF"/>
    <w:rsid w:val="00315FF2"/>
    <w:rsid w:val="003161AA"/>
    <w:rsid w:val="003161AB"/>
    <w:rsid w:val="003161C8"/>
    <w:rsid w:val="00316421"/>
    <w:rsid w:val="003167B2"/>
    <w:rsid w:val="0031682C"/>
    <w:rsid w:val="003169C3"/>
    <w:rsid w:val="00316BD3"/>
    <w:rsid w:val="00316E8A"/>
    <w:rsid w:val="00316FF8"/>
    <w:rsid w:val="003171A9"/>
    <w:rsid w:val="00317200"/>
    <w:rsid w:val="00317573"/>
    <w:rsid w:val="0031774C"/>
    <w:rsid w:val="00317D94"/>
    <w:rsid w:val="0032030C"/>
    <w:rsid w:val="00320323"/>
    <w:rsid w:val="003207B2"/>
    <w:rsid w:val="003208F2"/>
    <w:rsid w:val="00320ECE"/>
    <w:rsid w:val="00321060"/>
    <w:rsid w:val="003218A0"/>
    <w:rsid w:val="00321ADC"/>
    <w:rsid w:val="00321CF1"/>
    <w:rsid w:val="00322436"/>
    <w:rsid w:val="00322D99"/>
    <w:rsid w:val="00322DCD"/>
    <w:rsid w:val="0032307A"/>
    <w:rsid w:val="00323B45"/>
    <w:rsid w:val="00323D16"/>
    <w:rsid w:val="00323D41"/>
    <w:rsid w:val="00324422"/>
    <w:rsid w:val="00324C88"/>
    <w:rsid w:val="00324CAF"/>
    <w:rsid w:val="0032511F"/>
    <w:rsid w:val="00325392"/>
    <w:rsid w:val="0032545D"/>
    <w:rsid w:val="003256F5"/>
    <w:rsid w:val="0032578A"/>
    <w:rsid w:val="00325F18"/>
    <w:rsid w:val="003263FA"/>
    <w:rsid w:val="00326D66"/>
    <w:rsid w:val="0032703E"/>
    <w:rsid w:val="003275E4"/>
    <w:rsid w:val="00327A07"/>
    <w:rsid w:val="00327B31"/>
    <w:rsid w:val="0033051C"/>
    <w:rsid w:val="0033060D"/>
    <w:rsid w:val="0033092B"/>
    <w:rsid w:val="00330BCE"/>
    <w:rsid w:val="00330D07"/>
    <w:rsid w:val="00330E65"/>
    <w:rsid w:val="00330EA6"/>
    <w:rsid w:val="00331065"/>
    <w:rsid w:val="00331681"/>
    <w:rsid w:val="0033188E"/>
    <w:rsid w:val="00331B04"/>
    <w:rsid w:val="00332408"/>
    <w:rsid w:val="003327EF"/>
    <w:rsid w:val="00332ED5"/>
    <w:rsid w:val="00332FA4"/>
    <w:rsid w:val="003332B6"/>
    <w:rsid w:val="003332C0"/>
    <w:rsid w:val="00334513"/>
    <w:rsid w:val="0033499E"/>
    <w:rsid w:val="00335284"/>
    <w:rsid w:val="00335728"/>
    <w:rsid w:val="003357D1"/>
    <w:rsid w:val="00335827"/>
    <w:rsid w:val="00335B65"/>
    <w:rsid w:val="003363BA"/>
    <w:rsid w:val="003363FF"/>
    <w:rsid w:val="00336410"/>
    <w:rsid w:val="00336973"/>
    <w:rsid w:val="00336A09"/>
    <w:rsid w:val="00337047"/>
    <w:rsid w:val="0033718C"/>
    <w:rsid w:val="003374D3"/>
    <w:rsid w:val="00337975"/>
    <w:rsid w:val="00337DFE"/>
    <w:rsid w:val="00340228"/>
    <w:rsid w:val="003402C9"/>
    <w:rsid w:val="003406D8"/>
    <w:rsid w:val="00340741"/>
    <w:rsid w:val="0034089A"/>
    <w:rsid w:val="0034101F"/>
    <w:rsid w:val="00341675"/>
    <w:rsid w:val="00341922"/>
    <w:rsid w:val="00341B4D"/>
    <w:rsid w:val="00342704"/>
    <w:rsid w:val="003428E7"/>
    <w:rsid w:val="00342E3B"/>
    <w:rsid w:val="003433E4"/>
    <w:rsid w:val="0034429A"/>
    <w:rsid w:val="00344388"/>
    <w:rsid w:val="00344775"/>
    <w:rsid w:val="003447B3"/>
    <w:rsid w:val="00344815"/>
    <w:rsid w:val="00344B13"/>
    <w:rsid w:val="00344B80"/>
    <w:rsid w:val="00344CC1"/>
    <w:rsid w:val="003451F4"/>
    <w:rsid w:val="003454D2"/>
    <w:rsid w:val="0034561E"/>
    <w:rsid w:val="00345756"/>
    <w:rsid w:val="0034577B"/>
    <w:rsid w:val="00345CAF"/>
    <w:rsid w:val="00345FA0"/>
    <w:rsid w:val="003463DC"/>
    <w:rsid w:val="0034666A"/>
    <w:rsid w:val="003466E1"/>
    <w:rsid w:val="003470A8"/>
    <w:rsid w:val="00347679"/>
    <w:rsid w:val="00347A8E"/>
    <w:rsid w:val="00347E09"/>
    <w:rsid w:val="0035030C"/>
    <w:rsid w:val="003503C7"/>
    <w:rsid w:val="0035080D"/>
    <w:rsid w:val="003509BD"/>
    <w:rsid w:val="00350BA2"/>
    <w:rsid w:val="00350EF3"/>
    <w:rsid w:val="0035112D"/>
    <w:rsid w:val="00351411"/>
    <w:rsid w:val="00351559"/>
    <w:rsid w:val="00351620"/>
    <w:rsid w:val="00351720"/>
    <w:rsid w:val="0035172D"/>
    <w:rsid w:val="00351871"/>
    <w:rsid w:val="00352916"/>
    <w:rsid w:val="00352AA9"/>
    <w:rsid w:val="00352DDB"/>
    <w:rsid w:val="00352FB5"/>
    <w:rsid w:val="003532BB"/>
    <w:rsid w:val="00353558"/>
    <w:rsid w:val="00353950"/>
    <w:rsid w:val="0035398F"/>
    <w:rsid w:val="0035407A"/>
    <w:rsid w:val="00354238"/>
    <w:rsid w:val="00355093"/>
    <w:rsid w:val="00355284"/>
    <w:rsid w:val="003556A1"/>
    <w:rsid w:val="0035594B"/>
    <w:rsid w:val="00355B21"/>
    <w:rsid w:val="00355E79"/>
    <w:rsid w:val="00355EA3"/>
    <w:rsid w:val="00355F75"/>
    <w:rsid w:val="00356162"/>
    <w:rsid w:val="003564CC"/>
    <w:rsid w:val="003565B5"/>
    <w:rsid w:val="00356EBC"/>
    <w:rsid w:val="00356EEF"/>
    <w:rsid w:val="00356F7C"/>
    <w:rsid w:val="0035743D"/>
    <w:rsid w:val="00357C84"/>
    <w:rsid w:val="00360309"/>
    <w:rsid w:val="0036048A"/>
    <w:rsid w:val="003608B0"/>
    <w:rsid w:val="00360D63"/>
    <w:rsid w:val="00360FE0"/>
    <w:rsid w:val="0036116C"/>
    <w:rsid w:val="00361473"/>
    <w:rsid w:val="00361B72"/>
    <w:rsid w:val="0036209B"/>
    <w:rsid w:val="003620C8"/>
    <w:rsid w:val="00362319"/>
    <w:rsid w:val="00362914"/>
    <w:rsid w:val="00362C9B"/>
    <w:rsid w:val="00363481"/>
    <w:rsid w:val="0036348A"/>
    <w:rsid w:val="003635B8"/>
    <w:rsid w:val="003637A5"/>
    <w:rsid w:val="0036384C"/>
    <w:rsid w:val="00363A5D"/>
    <w:rsid w:val="00363C76"/>
    <w:rsid w:val="00363EF0"/>
    <w:rsid w:val="00363FDE"/>
    <w:rsid w:val="003641C2"/>
    <w:rsid w:val="0036441D"/>
    <w:rsid w:val="00364BA7"/>
    <w:rsid w:val="00364C02"/>
    <w:rsid w:val="00364D66"/>
    <w:rsid w:val="00365221"/>
    <w:rsid w:val="00365878"/>
    <w:rsid w:val="00365891"/>
    <w:rsid w:val="0036596B"/>
    <w:rsid w:val="00365EE1"/>
    <w:rsid w:val="003661AE"/>
    <w:rsid w:val="003662A6"/>
    <w:rsid w:val="003665B8"/>
    <w:rsid w:val="00366FE0"/>
    <w:rsid w:val="003675AC"/>
    <w:rsid w:val="003678A9"/>
    <w:rsid w:val="003678C1"/>
    <w:rsid w:val="00367C79"/>
    <w:rsid w:val="00367E8B"/>
    <w:rsid w:val="0037043A"/>
    <w:rsid w:val="00370491"/>
    <w:rsid w:val="00370572"/>
    <w:rsid w:val="003705B8"/>
    <w:rsid w:val="003708D2"/>
    <w:rsid w:val="00370A6B"/>
    <w:rsid w:val="00370F53"/>
    <w:rsid w:val="0037104F"/>
    <w:rsid w:val="00371BB8"/>
    <w:rsid w:val="00371BE2"/>
    <w:rsid w:val="003720ED"/>
    <w:rsid w:val="00372A8B"/>
    <w:rsid w:val="003733C3"/>
    <w:rsid w:val="003738B1"/>
    <w:rsid w:val="00373A89"/>
    <w:rsid w:val="00374039"/>
    <w:rsid w:val="003745DE"/>
    <w:rsid w:val="00374775"/>
    <w:rsid w:val="003749AA"/>
    <w:rsid w:val="00374A66"/>
    <w:rsid w:val="0037509D"/>
    <w:rsid w:val="003755FC"/>
    <w:rsid w:val="003755FE"/>
    <w:rsid w:val="00375636"/>
    <w:rsid w:val="003759FA"/>
    <w:rsid w:val="00375F09"/>
    <w:rsid w:val="003765E6"/>
    <w:rsid w:val="00376649"/>
    <w:rsid w:val="003766FE"/>
    <w:rsid w:val="00376C4A"/>
    <w:rsid w:val="00376E63"/>
    <w:rsid w:val="00376ED4"/>
    <w:rsid w:val="00377003"/>
    <w:rsid w:val="00377225"/>
    <w:rsid w:val="00377491"/>
    <w:rsid w:val="00377F39"/>
    <w:rsid w:val="003800A8"/>
    <w:rsid w:val="003806D2"/>
    <w:rsid w:val="00380DD0"/>
    <w:rsid w:val="00380DDB"/>
    <w:rsid w:val="00380EE8"/>
    <w:rsid w:val="00380F2B"/>
    <w:rsid w:val="00380F7C"/>
    <w:rsid w:val="0038128E"/>
    <w:rsid w:val="003814C2"/>
    <w:rsid w:val="00381716"/>
    <w:rsid w:val="0038179D"/>
    <w:rsid w:val="0038206C"/>
    <w:rsid w:val="00382331"/>
    <w:rsid w:val="00382542"/>
    <w:rsid w:val="00382B07"/>
    <w:rsid w:val="00382C0D"/>
    <w:rsid w:val="00382E59"/>
    <w:rsid w:val="00382FB9"/>
    <w:rsid w:val="0038319A"/>
    <w:rsid w:val="0038423C"/>
    <w:rsid w:val="0038431B"/>
    <w:rsid w:val="00384986"/>
    <w:rsid w:val="00384C3F"/>
    <w:rsid w:val="00385082"/>
    <w:rsid w:val="00385214"/>
    <w:rsid w:val="00385414"/>
    <w:rsid w:val="00385476"/>
    <w:rsid w:val="00385818"/>
    <w:rsid w:val="00385E3D"/>
    <w:rsid w:val="003872A6"/>
    <w:rsid w:val="003875CD"/>
    <w:rsid w:val="00387771"/>
    <w:rsid w:val="00387774"/>
    <w:rsid w:val="003878EC"/>
    <w:rsid w:val="00387B25"/>
    <w:rsid w:val="00390981"/>
    <w:rsid w:val="00390C1A"/>
    <w:rsid w:val="00390CE0"/>
    <w:rsid w:val="003912D8"/>
    <w:rsid w:val="003913F4"/>
    <w:rsid w:val="00391517"/>
    <w:rsid w:val="0039182A"/>
    <w:rsid w:val="00391BAD"/>
    <w:rsid w:val="003923F2"/>
    <w:rsid w:val="0039262F"/>
    <w:rsid w:val="003926CA"/>
    <w:rsid w:val="00392A48"/>
    <w:rsid w:val="00392C03"/>
    <w:rsid w:val="00392CB8"/>
    <w:rsid w:val="00392E0A"/>
    <w:rsid w:val="00392FE3"/>
    <w:rsid w:val="00393295"/>
    <w:rsid w:val="00393326"/>
    <w:rsid w:val="00393838"/>
    <w:rsid w:val="0039437E"/>
    <w:rsid w:val="00394470"/>
    <w:rsid w:val="0039475C"/>
    <w:rsid w:val="00394E09"/>
    <w:rsid w:val="00394EAA"/>
    <w:rsid w:val="00394EF4"/>
    <w:rsid w:val="00395296"/>
    <w:rsid w:val="00395553"/>
    <w:rsid w:val="003957D1"/>
    <w:rsid w:val="003959E0"/>
    <w:rsid w:val="00395CC6"/>
    <w:rsid w:val="003962EA"/>
    <w:rsid w:val="00396409"/>
    <w:rsid w:val="00397139"/>
    <w:rsid w:val="00397426"/>
    <w:rsid w:val="003975B2"/>
    <w:rsid w:val="003979C3"/>
    <w:rsid w:val="003A0025"/>
    <w:rsid w:val="003A00E7"/>
    <w:rsid w:val="003A0CDC"/>
    <w:rsid w:val="003A115B"/>
    <w:rsid w:val="003A186D"/>
    <w:rsid w:val="003A19AC"/>
    <w:rsid w:val="003A1D6B"/>
    <w:rsid w:val="003A1F3F"/>
    <w:rsid w:val="003A1FAA"/>
    <w:rsid w:val="003A2AA3"/>
    <w:rsid w:val="003A2CFD"/>
    <w:rsid w:val="003A35C6"/>
    <w:rsid w:val="003A3FA3"/>
    <w:rsid w:val="003A3FC2"/>
    <w:rsid w:val="003A42C5"/>
    <w:rsid w:val="003A45E2"/>
    <w:rsid w:val="003A4E71"/>
    <w:rsid w:val="003A52E6"/>
    <w:rsid w:val="003A5451"/>
    <w:rsid w:val="003A553C"/>
    <w:rsid w:val="003A591D"/>
    <w:rsid w:val="003A5ABB"/>
    <w:rsid w:val="003A65D1"/>
    <w:rsid w:val="003A69A3"/>
    <w:rsid w:val="003A6BC8"/>
    <w:rsid w:val="003A7183"/>
    <w:rsid w:val="003A7327"/>
    <w:rsid w:val="003A7723"/>
    <w:rsid w:val="003A78D1"/>
    <w:rsid w:val="003A7F94"/>
    <w:rsid w:val="003A7FC3"/>
    <w:rsid w:val="003B02F3"/>
    <w:rsid w:val="003B04E8"/>
    <w:rsid w:val="003B09D8"/>
    <w:rsid w:val="003B0B7A"/>
    <w:rsid w:val="003B180F"/>
    <w:rsid w:val="003B198E"/>
    <w:rsid w:val="003B1C42"/>
    <w:rsid w:val="003B1D7A"/>
    <w:rsid w:val="003B256A"/>
    <w:rsid w:val="003B25BF"/>
    <w:rsid w:val="003B27A3"/>
    <w:rsid w:val="003B2B63"/>
    <w:rsid w:val="003B2C72"/>
    <w:rsid w:val="003B2E47"/>
    <w:rsid w:val="003B3041"/>
    <w:rsid w:val="003B320A"/>
    <w:rsid w:val="003B3317"/>
    <w:rsid w:val="003B3714"/>
    <w:rsid w:val="003B3BC2"/>
    <w:rsid w:val="003B3E07"/>
    <w:rsid w:val="003B3EBE"/>
    <w:rsid w:val="003B3EE7"/>
    <w:rsid w:val="003B4019"/>
    <w:rsid w:val="003B48CD"/>
    <w:rsid w:val="003B49AB"/>
    <w:rsid w:val="003B49ED"/>
    <w:rsid w:val="003B4AF6"/>
    <w:rsid w:val="003B4D8B"/>
    <w:rsid w:val="003B5068"/>
    <w:rsid w:val="003B539B"/>
    <w:rsid w:val="003B5ED9"/>
    <w:rsid w:val="003B601B"/>
    <w:rsid w:val="003B6391"/>
    <w:rsid w:val="003B63BB"/>
    <w:rsid w:val="003B66DE"/>
    <w:rsid w:val="003B67A9"/>
    <w:rsid w:val="003B6B5A"/>
    <w:rsid w:val="003B7005"/>
    <w:rsid w:val="003B72D6"/>
    <w:rsid w:val="003B777B"/>
    <w:rsid w:val="003B77D6"/>
    <w:rsid w:val="003B7A9D"/>
    <w:rsid w:val="003B7F1F"/>
    <w:rsid w:val="003C02A7"/>
    <w:rsid w:val="003C0E45"/>
    <w:rsid w:val="003C1124"/>
    <w:rsid w:val="003C163F"/>
    <w:rsid w:val="003C17BF"/>
    <w:rsid w:val="003C182E"/>
    <w:rsid w:val="003C186E"/>
    <w:rsid w:val="003C20AF"/>
    <w:rsid w:val="003C2861"/>
    <w:rsid w:val="003C2ED1"/>
    <w:rsid w:val="003C3245"/>
    <w:rsid w:val="003C37AD"/>
    <w:rsid w:val="003C3B3C"/>
    <w:rsid w:val="003C3F05"/>
    <w:rsid w:val="003C40A0"/>
    <w:rsid w:val="003C415F"/>
    <w:rsid w:val="003C41F2"/>
    <w:rsid w:val="003C4ABE"/>
    <w:rsid w:val="003C4EB2"/>
    <w:rsid w:val="003C547D"/>
    <w:rsid w:val="003C5A69"/>
    <w:rsid w:val="003C68AB"/>
    <w:rsid w:val="003C6B4B"/>
    <w:rsid w:val="003C6D35"/>
    <w:rsid w:val="003C7633"/>
    <w:rsid w:val="003C7A20"/>
    <w:rsid w:val="003C7B4E"/>
    <w:rsid w:val="003D07F6"/>
    <w:rsid w:val="003D0BDA"/>
    <w:rsid w:val="003D14DE"/>
    <w:rsid w:val="003D1505"/>
    <w:rsid w:val="003D1892"/>
    <w:rsid w:val="003D1951"/>
    <w:rsid w:val="003D19DD"/>
    <w:rsid w:val="003D1A4C"/>
    <w:rsid w:val="003D2231"/>
    <w:rsid w:val="003D2269"/>
    <w:rsid w:val="003D2CCF"/>
    <w:rsid w:val="003D320A"/>
    <w:rsid w:val="003D3236"/>
    <w:rsid w:val="003D3563"/>
    <w:rsid w:val="003D37DE"/>
    <w:rsid w:val="003D3C43"/>
    <w:rsid w:val="003D40F3"/>
    <w:rsid w:val="003D42B0"/>
    <w:rsid w:val="003D4395"/>
    <w:rsid w:val="003D447F"/>
    <w:rsid w:val="003D4493"/>
    <w:rsid w:val="003D4B55"/>
    <w:rsid w:val="003D50EF"/>
    <w:rsid w:val="003D5186"/>
    <w:rsid w:val="003D528D"/>
    <w:rsid w:val="003D5502"/>
    <w:rsid w:val="003D55A4"/>
    <w:rsid w:val="003D5A36"/>
    <w:rsid w:val="003D5C35"/>
    <w:rsid w:val="003D5DD8"/>
    <w:rsid w:val="003D5EF0"/>
    <w:rsid w:val="003D634F"/>
    <w:rsid w:val="003D697C"/>
    <w:rsid w:val="003D6EA2"/>
    <w:rsid w:val="003D71C0"/>
    <w:rsid w:val="003D7453"/>
    <w:rsid w:val="003D74A4"/>
    <w:rsid w:val="003D7BFE"/>
    <w:rsid w:val="003D7D1C"/>
    <w:rsid w:val="003D7E83"/>
    <w:rsid w:val="003E039B"/>
    <w:rsid w:val="003E043C"/>
    <w:rsid w:val="003E04AC"/>
    <w:rsid w:val="003E08D7"/>
    <w:rsid w:val="003E0D87"/>
    <w:rsid w:val="003E1B56"/>
    <w:rsid w:val="003E206A"/>
    <w:rsid w:val="003E27ED"/>
    <w:rsid w:val="003E35AB"/>
    <w:rsid w:val="003E3DEC"/>
    <w:rsid w:val="003E3EB1"/>
    <w:rsid w:val="003E3F81"/>
    <w:rsid w:val="003E3FD4"/>
    <w:rsid w:val="003E446F"/>
    <w:rsid w:val="003E4904"/>
    <w:rsid w:val="003E4F8C"/>
    <w:rsid w:val="003E505D"/>
    <w:rsid w:val="003E5139"/>
    <w:rsid w:val="003E5186"/>
    <w:rsid w:val="003E5A77"/>
    <w:rsid w:val="003E5C45"/>
    <w:rsid w:val="003E5D12"/>
    <w:rsid w:val="003E5EA2"/>
    <w:rsid w:val="003E5F13"/>
    <w:rsid w:val="003E5F7E"/>
    <w:rsid w:val="003E61DA"/>
    <w:rsid w:val="003E6708"/>
    <w:rsid w:val="003E699C"/>
    <w:rsid w:val="003E6BB5"/>
    <w:rsid w:val="003E6E93"/>
    <w:rsid w:val="003E6EEB"/>
    <w:rsid w:val="003E6FFC"/>
    <w:rsid w:val="003E70D7"/>
    <w:rsid w:val="003E7201"/>
    <w:rsid w:val="003E76E6"/>
    <w:rsid w:val="003E76F1"/>
    <w:rsid w:val="003E7740"/>
    <w:rsid w:val="003E7B46"/>
    <w:rsid w:val="003E7B88"/>
    <w:rsid w:val="003F007B"/>
    <w:rsid w:val="003F0B94"/>
    <w:rsid w:val="003F0C32"/>
    <w:rsid w:val="003F0F37"/>
    <w:rsid w:val="003F11B7"/>
    <w:rsid w:val="003F1228"/>
    <w:rsid w:val="003F1441"/>
    <w:rsid w:val="003F18F0"/>
    <w:rsid w:val="003F1A99"/>
    <w:rsid w:val="003F204B"/>
    <w:rsid w:val="003F2745"/>
    <w:rsid w:val="003F2ABE"/>
    <w:rsid w:val="003F2AE3"/>
    <w:rsid w:val="003F2EA9"/>
    <w:rsid w:val="003F3219"/>
    <w:rsid w:val="003F3407"/>
    <w:rsid w:val="003F3B02"/>
    <w:rsid w:val="003F44A9"/>
    <w:rsid w:val="003F48E0"/>
    <w:rsid w:val="003F49D6"/>
    <w:rsid w:val="003F4A56"/>
    <w:rsid w:val="003F538D"/>
    <w:rsid w:val="003F566E"/>
    <w:rsid w:val="003F5698"/>
    <w:rsid w:val="003F5873"/>
    <w:rsid w:val="003F5ACA"/>
    <w:rsid w:val="003F5C80"/>
    <w:rsid w:val="003F696E"/>
    <w:rsid w:val="003F6B3C"/>
    <w:rsid w:val="003F722F"/>
    <w:rsid w:val="003F7269"/>
    <w:rsid w:val="003F762E"/>
    <w:rsid w:val="003F770F"/>
    <w:rsid w:val="003F78E0"/>
    <w:rsid w:val="003F7DDD"/>
    <w:rsid w:val="003F7EFA"/>
    <w:rsid w:val="003F7F9B"/>
    <w:rsid w:val="00400783"/>
    <w:rsid w:val="004007CB"/>
    <w:rsid w:val="004009B6"/>
    <w:rsid w:val="00400D0E"/>
    <w:rsid w:val="00400D7B"/>
    <w:rsid w:val="00401115"/>
    <w:rsid w:val="0040114F"/>
    <w:rsid w:val="00401294"/>
    <w:rsid w:val="00401474"/>
    <w:rsid w:val="00401B06"/>
    <w:rsid w:val="00401B78"/>
    <w:rsid w:val="004024B4"/>
    <w:rsid w:val="00402839"/>
    <w:rsid w:val="00403089"/>
    <w:rsid w:val="004031A0"/>
    <w:rsid w:val="004033ED"/>
    <w:rsid w:val="0040396C"/>
    <w:rsid w:val="00403DAC"/>
    <w:rsid w:val="00403F03"/>
    <w:rsid w:val="0040460C"/>
    <w:rsid w:val="004049AA"/>
    <w:rsid w:val="00404A71"/>
    <w:rsid w:val="00404CDD"/>
    <w:rsid w:val="00405B06"/>
    <w:rsid w:val="00405D16"/>
    <w:rsid w:val="0040613C"/>
    <w:rsid w:val="0040642A"/>
    <w:rsid w:val="004068BA"/>
    <w:rsid w:val="00406A22"/>
    <w:rsid w:val="00406CC0"/>
    <w:rsid w:val="00407FC4"/>
    <w:rsid w:val="004100E4"/>
    <w:rsid w:val="00410188"/>
    <w:rsid w:val="0041031F"/>
    <w:rsid w:val="0041062A"/>
    <w:rsid w:val="0041082E"/>
    <w:rsid w:val="00410B66"/>
    <w:rsid w:val="00410CBD"/>
    <w:rsid w:val="00410E36"/>
    <w:rsid w:val="004111FE"/>
    <w:rsid w:val="004114F4"/>
    <w:rsid w:val="004115F5"/>
    <w:rsid w:val="00411C50"/>
    <w:rsid w:val="00411E02"/>
    <w:rsid w:val="00412AC7"/>
    <w:rsid w:val="00412AFE"/>
    <w:rsid w:val="00413340"/>
    <w:rsid w:val="0041364F"/>
    <w:rsid w:val="004136EB"/>
    <w:rsid w:val="004137BB"/>
    <w:rsid w:val="004137F3"/>
    <w:rsid w:val="00413B2C"/>
    <w:rsid w:val="00413D15"/>
    <w:rsid w:val="00413D4B"/>
    <w:rsid w:val="004140FD"/>
    <w:rsid w:val="0041433F"/>
    <w:rsid w:val="004147B6"/>
    <w:rsid w:val="00414A85"/>
    <w:rsid w:val="00414BB5"/>
    <w:rsid w:val="00415135"/>
    <w:rsid w:val="0041531A"/>
    <w:rsid w:val="00415370"/>
    <w:rsid w:val="00415853"/>
    <w:rsid w:val="00415FE3"/>
    <w:rsid w:val="00416147"/>
    <w:rsid w:val="0041632D"/>
    <w:rsid w:val="004163CC"/>
    <w:rsid w:val="0041689F"/>
    <w:rsid w:val="00416AF1"/>
    <w:rsid w:val="00416D3A"/>
    <w:rsid w:val="00416EA7"/>
    <w:rsid w:val="00417281"/>
    <w:rsid w:val="004174DF"/>
    <w:rsid w:val="00417D82"/>
    <w:rsid w:val="00417ED1"/>
    <w:rsid w:val="00417F30"/>
    <w:rsid w:val="00417FFE"/>
    <w:rsid w:val="004202EC"/>
    <w:rsid w:val="004205AD"/>
    <w:rsid w:val="00420F59"/>
    <w:rsid w:val="00421069"/>
    <w:rsid w:val="004210CC"/>
    <w:rsid w:val="004212C8"/>
    <w:rsid w:val="0042134F"/>
    <w:rsid w:val="004222BD"/>
    <w:rsid w:val="00422A42"/>
    <w:rsid w:val="00422CC5"/>
    <w:rsid w:val="00422D9C"/>
    <w:rsid w:val="004234BF"/>
    <w:rsid w:val="0042362F"/>
    <w:rsid w:val="00424715"/>
    <w:rsid w:val="0042498D"/>
    <w:rsid w:val="00424E2B"/>
    <w:rsid w:val="00425372"/>
    <w:rsid w:val="00425494"/>
    <w:rsid w:val="0042553F"/>
    <w:rsid w:val="00425703"/>
    <w:rsid w:val="00425780"/>
    <w:rsid w:val="00425C2F"/>
    <w:rsid w:val="00426021"/>
    <w:rsid w:val="0042603D"/>
    <w:rsid w:val="004261EC"/>
    <w:rsid w:val="00426921"/>
    <w:rsid w:val="00426AD6"/>
    <w:rsid w:val="00426B1C"/>
    <w:rsid w:val="00426EB0"/>
    <w:rsid w:val="004270CF"/>
    <w:rsid w:val="004274F4"/>
    <w:rsid w:val="004301E8"/>
    <w:rsid w:val="0043072D"/>
    <w:rsid w:val="00430A38"/>
    <w:rsid w:val="00431522"/>
    <w:rsid w:val="004315A4"/>
    <w:rsid w:val="0043188D"/>
    <w:rsid w:val="00431B41"/>
    <w:rsid w:val="00432811"/>
    <w:rsid w:val="00432BAC"/>
    <w:rsid w:val="00432F2E"/>
    <w:rsid w:val="004333CF"/>
    <w:rsid w:val="00433511"/>
    <w:rsid w:val="0043388B"/>
    <w:rsid w:val="00433983"/>
    <w:rsid w:val="00433E18"/>
    <w:rsid w:val="00434C21"/>
    <w:rsid w:val="00434D6B"/>
    <w:rsid w:val="00434DCD"/>
    <w:rsid w:val="00434EDB"/>
    <w:rsid w:val="0043507D"/>
    <w:rsid w:val="004354AE"/>
    <w:rsid w:val="00435635"/>
    <w:rsid w:val="00435808"/>
    <w:rsid w:val="00435BE9"/>
    <w:rsid w:val="00436354"/>
    <w:rsid w:val="0043657E"/>
    <w:rsid w:val="004365C5"/>
    <w:rsid w:val="0043680B"/>
    <w:rsid w:val="0043703B"/>
    <w:rsid w:val="0043726D"/>
    <w:rsid w:val="004372D3"/>
    <w:rsid w:val="00437B55"/>
    <w:rsid w:val="00437D2C"/>
    <w:rsid w:val="00437EE4"/>
    <w:rsid w:val="004402B1"/>
    <w:rsid w:val="0044062B"/>
    <w:rsid w:val="00440CCE"/>
    <w:rsid w:val="004411BA"/>
    <w:rsid w:val="00441912"/>
    <w:rsid w:val="00441BF2"/>
    <w:rsid w:val="0044206A"/>
    <w:rsid w:val="00442256"/>
    <w:rsid w:val="00442536"/>
    <w:rsid w:val="00442742"/>
    <w:rsid w:val="00442D95"/>
    <w:rsid w:val="004431D3"/>
    <w:rsid w:val="00443311"/>
    <w:rsid w:val="00443B09"/>
    <w:rsid w:val="004440ED"/>
    <w:rsid w:val="004441F9"/>
    <w:rsid w:val="00444636"/>
    <w:rsid w:val="004448B3"/>
    <w:rsid w:val="00444A40"/>
    <w:rsid w:val="00445088"/>
    <w:rsid w:val="00445092"/>
    <w:rsid w:val="00445432"/>
    <w:rsid w:val="00445765"/>
    <w:rsid w:val="0044591B"/>
    <w:rsid w:val="00446263"/>
    <w:rsid w:val="004463D7"/>
    <w:rsid w:val="00446427"/>
    <w:rsid w:val="00446486"/>
    <w:rsid w:val="00446B59"/>
    <w:rsid w:val="00446CCB"/>
    <w:rsid w:val="00447467"/>
    <w:rsid w:val="004475CA"/>
    <w:rsid w:val="004477CF"/>
    <w:rsid w:val="00447DE0"/>
    <w:rsid w:val="00447DEF"/>
    <w:rsid w:val="0045065D"/>
    <w:rsid w:val="00450DA5"/>
    <w:rsid w:val="00450F5E"/>
    <w:rsid w:val="004511FF"/>
    <w:rsid w:val="00451366"/>
    <w:rsid w:val="00451BDC"/>
    <w:rsid w:val="00452288"/>
    <w:rsid w:val="00452429"/>
    <w:rsid w:val="004524D7"/>
    <w:rsid w:val="00452511"/>
    <w:rsid w:val="00452567"/>
    <w:rsid w:val="004526EE"/>
    <w:rsid w:val="00452DFA"/>
    <w:rsid w:val="00452E86"/>
    <w:rsid w:val="00452FD7"/>
    <w:rsid w:val="00453228"/>
    <w:rsid w:val="004532CA"/>
    <w:rsid w:val="00453948"/>
    <w:rsid w:val="00453D03"/>
    <w:rsid w:val="004541A3"/>
    <w:rsid w:val="00454360"/>
    <w:rsid w:val="004544BA"/>
    <w:rsid w:val="0045457B"/>
    <w:rsid w:val="0045513E"/>
    <w:rsid w:val="0045537D"/>
    <w:rsid w:val="0045577A"/>
    <w:rsid w:val="004558DE"/>
    <w:rsid w:val="00456401"/>
    <w:rsid w:val="00456C1F"/>
    <w:rsid w:val="00456FC5"/>
    <w:rsid w:val="00457610"/>
    <w:rsid w:val="00457835"/>
    <w:rsid w:val="00457EC0"/>
    <w:rsid w:val="00457F65"/>
    <w:rsid w:val="00457FA0"/>
    <w:rsid w:val="00460095"/>
    <w:rsid w:val="0046018E"/>
    <w:rsid w:val="0046042A"/>
    <w:rsid w:val="00460715"/>
    <w:rsid w:val="004618A5"/>
    <w:rsid w:val="004618EE"/>
    <w:rsid w:val="00461C2A"/>
    <w:rsid w:val="0046224F"/>
    <w:rsid w:val="0046239E"/>
    <w:rsid w:val="00462B17"/>
    <w:rsid w:val="00462E0E"/>
    <w:rsid w:val="004630DC"/>
    <w:rsid w:val="004630FC"/>
    <w:rsid w:val="004631CF"/>
    <w:rsid w:val="004632C6"/>
    <w:rsid w:val="00463641"/>
    <w:rsid w:val="00463700"/>
    <w:rsid w:val="00463AD5"/>
    <w:rsid w:val="00463CAF"/>
    <w:rsid w:val="00463D2C"/>
    <w:rsid w:val="00463DA8"/>
    <w:rsid w:val="00463E03"/>
    <w:rsid w:val="0046451D"/>
    <w:rsid w:val="004645F3"/>
    <w:rsid w:val="00464CDC"/>
    <w:rsid w:val="00465140"/>
    <w:rsid w:val="00465335"/>
    <w:rsid w:val="00465375"/>
    <w:rsid w:val="004654B2"/>
    <w:rsid w:val="004655F6"/>
    <w:rsid w:val="00465BCE"/>
    <w:rsid w:val="00465DC9"/>
    <w:rsid w:val="004662A7"/>
    <w:rsid w:val="00466A6C"/>
    <w:rsid w:val="00466D13"/>
    <w:rsid w:val="00467179"/>
    <w:rsid w:val="00467331"/>
    <w:rsid w:val="00467ADD"/>
    <w:rsid w:val="00467ADF"/>
    <w:rsid w:val="00467C10"/>
    <w:rsid w:val="00467F05"/>
    <w:rsid w:val="0047046F"/>
    <w:rsid w:val="004706BD"/>
    <w:rsid w:val="004706C9"/>
    <w:rsid w:val="00470FC3"/>
    <w:rsid w:val="0047146B"/>
    <w:rsid w:val="00471B14"/>
    <w:rsid w:val="00471D6A"/>
    <w:rsid w:val="004723E9"/>
    <w:rsid w:val="0047241A"/>
    <w:rsid w:val="00472474"/>
    <w:rsid w:val="004727D3"/>
    <w:rsid w:val="00472927"/>
    <w:rsid w:val="0047303B"/>
    <w:rsid w:val="004731B2"/>
    <w:rsid w:val="004733FD"/>
    <w:rsid w:val="004734CB"/>
    <w:rsid w:val="0047351F"/>
    <w:rsid w:val="004739A1"/>
    <w:rsid w:val="00473F19"/>
    <w:rsid w:val="00474016"/>
    <w:rsid w:val="0047446B"/>
    <w:rsid w:val="0047467A"/>
    <w:rsid w:val="00474E70"/>
    <w:rsid w:val="004751A3"/>
    <w:rsid w:val="0047536D"/>
    <w:rsid w:val="00475B9A"/>
    <w:rsid w:val="00476623"/>
    <w:rsid w:val="00476E84"/>
    <w:rsid w:val="00476FE8"/>
    <w:rsid w:val="00477192"/>
    <w:rsid w:val="0047737C"/>
    <w:rsid w:val="004775E1"/>
    <w:rsid w:val="00477FC5"/>
    <w:rsid w:val="00480348"/>
    <w:rsid w:val="00480386"/>
    <w:rsid w:val="00480FDF"/>
    <w:rsid w:val="00481BAA"/>
    <w:rsid w:val="00481C0A"/>
    <w:rsid w:val="00481CA1"/>
    <w:rsid w:val="00481E10"/>
    <w:rsid w:val="00481F93"/>
    <w:rsid w:val="00482779"/>
    <w:rsid w:val="00482A1A"/>
    <w:rsid w:val="00482C80"/>
    <w:rsid w:val="00482D82"/>
    <w:rsid w:val="00482F07"/>
    <w:rsid w:val="00482F2F"/>
    <w:rsid w:val="00482F53"/>
    <w:rsid w:val="00483735"/>
    <w:rsid w:val="0048380A"/>
    <w:rsid w:val="0048390C"/>
    <w:rsid w:val="0048396C"/>
    <w:rsid w:val="00483F23"/>
    <w:rsid w:val="004840CE"/>
    <w:rsid w:val="004846AE"/>
    <w:rsid w:val="00485143"/>
    <w:rsid w:val="00485F13"/>
    <w:rsid w:val="0048643D"/>
    <w:rsid w:val="0048657E"/>
    <w:rsid w:val="00486A6A"/>
    <w:rsid w:val="00486BD5"/>
    <w:rsid w:val="00486C08"/>
    <w:rsid w:val="00486F48"/>
    <w:rsid w:val="00486F7C"/>
    <w:rsid w:val="00487072"/>
    <w:rsid w:val="00487078"/>
    <w:rsid w:val="00487210"/>
    <w:rsid w:val="00487B93"/>
    <w:rsid w:val="00487CCD"/>
    <w:rsid w:val="00490A93"/>
    <w:rsid w:val="00491722"/>
    <w:rsid w:val="00491B62"/>
    <w:rsid w:val="00492145"/>
    <w:rsid w:val="00492312"/>
    <w:rsid w:val="00492B2B"/>
    <w:rsid w:val="00492BE0"/>
    <w:rsid w:val="0049315E"/>
    <w:rsid w:val="004931FF"/>
    <w:rsid w:val="004933A1"/>
    <w:rsid w:val="00493D3A"/>
    <w:rsid w:val="00494B8F"/>
    <w:rsid w:val="00494CD0"/>
    <w:rsid w:val="00494E9E"/>
    <w:rsid w:val="00495188"/>
    <w:rsid w:val="004951E6"/>
    <w:rsid w:val="004954A8"/>
    <w:rsid w:val="00495C5D"/>
    <w:rsid w:val="00495C98"/>
    <w:rsid w:val="00495C9E"/>
    <w:rsid w:val="004963E0"/>
    <w:rsid w:val="00496493"/>
    <w:rsid w:val="0049690C"/>
    <w:rsid w:val="00496BB9"/>
    <w:rsid w:val="00496BCE"/>
    <w:rsid w:val="0049739C"/>
    <w:rsid w:val="00497869"/>
    <w:rsid w:val="0049793A"/>
    <w:rsid w:val="00497B42"/>
    <w:rsid w:val="00497CB9"/>
    <w:rsid w:val="004A0765"/>
    <w:rsid w:val="004A09A6"/>
    <w:rsid w:val="004A0C45"/>
    <w:rsid w:val="004A130A"/>
    <w:rsid w:val="004A1409"/>
    <w:rsid w:val="004A140E"/>
    <w:rsid w:val="004A14BA"/>
    <w:rsid w:val="004A14C7"/>
    <w:rsid w:val="004A15E9"/>
    <w:rsid w:val="004A1640"/>
    <w:rsid w:val="004A1CB5"/>
    <w:rsid w:val="004A1D72"/>
    <w:rsid w:val="004A1F80"/>
    <w:rsid w:val="004A231A"/>
    <w:rsid w:val="004A261F"/>
    <w:rsid w:val="004A26F9"/>
    <w:rsid w:val="004A31AC"/>
    <w:rsid w:val="004A3AF3"/>
    <w:rsid w:val="004A3BCD"/>
    <w:rsid w:val="004A4080"/>
    <w:rsid w:val="004A43DF"/>
    <w:rsid w:val="004A4468"/>
    <w:rsid w:val="004A468A"/>
    <w:rsid w:val="004A4E54"/>
    <w:rsid w:val="004A4ECB"/>
    <w:rsid w:val="004A4F94"/>
    <w:rsid w:val="004A516F"/>
    <w:rsid w:val="004A525F"/>
    <w:rsid w:val="004A545A"/>
    <w:rsid w:val="004A560A"/>
    <w:rsid w:val="004A6419"/>
    <w:rsid w:val="004A641E"/>
    <w:rsid w:val="004A69AD"/>
    <w:rsid w:val="004A6C1F"/>
    <w:rsid w:val="004A7212"/>
    <w:rsid w:val="004A72B5"/>
    <w:rsid w:val="004A7591"/>
    <w:rsid w:val="004A7693"/>
    <w:rsid w:val="004A7929"/>
    <w:rsid w:val="004A7ECC"/>
    <w:rsid w:val="004B01D2"/>
    <w:rsid w:val="004B04F6"/>
    <w:rsid w:val="004B0B25"/>
    <w:rsid w:val="004B0E74"/>
    <w:rsid w:val="004B145D"/>
    <w:rsid w:val="004B1980"/>
    <w:rsid w:val="004B2109"/>
    <w:rsid w:val="004B2488"/>
    <w:rsid w:val="004B27B2"/>
    <w:rsid w:val="004B2BF0"/>
    <w:rsid w:val="004B2C09"/>
    <w:rsid w:val="004B37CD"/>
    <w:rsid w:val="004B3E53"/>
    <w:rsid w:val="004B3E74"/>
    <w:rsid w:val="004B44CB"/>
    <w:rsid w:val="004B4888"/>
    <w:rsid w:val="004B48AF"/>
    <w:rsid w:val="004B4D86"/>
    <w:rsid w:val="004B532F"/>
    <w:rsid w:val="004B549D"/>
    <w:rsid w:val="004B5CE8"/>
    <w:rsid w:val="004B5FDD"/>
    <w:rsid w:val="004B6789"/>
    <w:rsid w:val="004B6C27"/>
    <w:rsid w:val="004B7064"/>
    <w:rsid w:val="004B710B"/>
    <w:rsid w:val="004B7504"/>
    <w:rsid w:val="004B786B"/>
    <w:rsid w:val="004B78B4"/>
    <w:rsid w:val="004C003B"/>
    <w:rsid w:val="004C0120"/>
    <w:rsid w:val="004C0178"/>
    <w:rsid w:val="004C0320"/>
    <w:rsid w:val="004C0BD0"/>
    <w:rsid w:val="004C0F35"/>
    <w:rsid w:val="004C0FB4"/>
    <w:rsid w:val="004C122B"/>
    <w:rsid w:val="004C1756"/>
    <w:rsid w:val="004C17FA"/>
    <w:rsid w:val="004C1D13"/>
    <w:rsid w:val="004C1FE5"/>
    <w:rsid w:val="004C27C8"/>
    <w:rsid w:val="004C2846"/>
    <w:rsid w:val="004C30AC"/>
    <w:rsid w:val="004C3675"/>
    <w:rsid w:val="004C3DD7"/>
    <w:rsid w:val="004C415B"/>
    <w:rsid w:val="004C4DCD"/>
    <w:rsid w:val="004C52FB"/>
    <w:rsid w:val="004C5593"/>
    <w:rsid w:val="004C56E6"/>
    <w:rsid w:val="004C5772"/>
    <w:rsid w:val="004C6030"/>
    <w:rsid w:val="004C628A"/>
    <w:rsid w:val="004C69CB"/>
    <w:rsid w:val="004C6BB6"/>
    <w:rsid w:val="004C6DE0"/>
    <w:rsid w:val="004C711B"/>
    <w:rsid w:val="004C736C"/>
    <w:rsid w:val="004C7372"/>
    <w:rsid w:val="004C780E"/>
    <w:rsid w:val="004C7B6B"/>
    <w:rsid w:val="004C7E79"/>
    <w:rsid w:val="004D0001"/>
    <w:rsid w:val="004D03E9"/>
    <w:rsid w:val="004D042E"/>
    <w:rsid w:val="004D07B9"/>
    <w:rsid w:val="004D080C"/>
    <w:rsid w:val="004D0A89"/>
    <w:rsid w:val="004D0BAC"/>
    <w:rsid w:val="004D0EE4"/>
    <w:rsid w:val="004D1205"/>
    <w:rsid w:val="004D128E"/>
    <w:rsid w:val="004D12AD"/>
    <w:rsid w:val="004D12D6"/>
    <w:rsid w:val="004D13CF"/>
    <w:rsid w:val="004D140E"/>
    <w:rsid w:val="004D144F"/>
    <w:rsid w:val="004D15C3"/>
    <w:rsid w:val="004D185B"/>
    <w:rsid w:val="004D1897"/>
    <w:rsid w:val="004D1B7A"/>
    <w:rsid w:val="004D1C03"/>
    <w:rsid w:val="004D1FD8"/>
    <w:rsid w:val="004D2BB8"/>
    <w:rsid w:val="004D2CFD"/>
    <w:rsid w:val="004D3036"/>
    <w:rsid w:val="004D3102"/>
    <w:rsid w:val="004D3B82"/>
    <w:rsid w:val="004D40B9"/>
    <w:rsid w:val="004D42B6"/>
    <w:rsid w:val="004D4869"/>
    <w:rsid w:val="004D5045"/>
    <w:rsid w:val="004D53E0"/>
    <w:rsid w:val="004D572C"/>
    <w:rsid w:val="004D581C"/>
    <w:rsid w:val="004D5939"/>
    <w:rsid w:val="004D5A68"/>
    <w:rsid w:val="004D5C7D"/>
    <w:rsid w:val="004D6460"/>
    <w:rsid w:val="004D686D"/>
    <w:rsid w:val="004D695C"/>
    <w:rsid w:val="004D69F9"/>
    <w:rsid w:val="004D6BAC"/>
    <w:rsid w:val="004D6BF8"/>
    <w:rsid w:val="004D6CF3"/>
    <w:rsid w:val="004D7E53"/>
    <w:rsid w:val="004E0114"/>
    <w:rsid w:val="004E0280"/>
    <w:rsid w:val="004E064F"/>
    <w:rsid w:val="004E0929"/>
    <w:rsid w:val="004E0BEA"/>
    <w:rsid w:val="004E1033"/>
    <w:rsid w:val="004E10E8"/>
    <w:rsid w:val="004E11AD"/>
    <w:rsid w:val="004E1465"/>
    <w:rsid w:val="004E14F1"/>
    <w:rsid w:val="004E1563"/>
    <w:rsid w:val="004E17EF"/>
    <w:rsid w:val="004E193B"/>
    <w:rsid w:val="004E1F9E"/>
    <w:rsid w:val="004E263B"/>
    <w:rsid w:val="004E307D"/>
    <w:rsid w:val="004E33D9"/>
    <w:rsid w:val="004E34DF"/>
    <w:rsid w:val="004E3826"/>
    <w:rsid w:val="004E3D24"/>
    <w:rsid w:val="004E4119"/>
    <w:rsid w:val="004E4355"/>
    <w:rsid w:val="004E49FA"/>
    <w:rsid w:val="004E4B2C"/>
    <w:rsid w:val="004E4B8B"/>
    <w:rsid w:val="004E4E3B"/>
    <w:rsid w:val="004E4F44"/>
    <w:rsid w:val="004E51D9"/>
    <w:rsid w:val="004E54A3"/>
    <w:rsid w:val="004E5980"/>
    <w:rsid w:val="004E5D19"/>
    <w:rsid w:val="004E5DF4"/>
    <w:rsid w:val="004E645F"/>
    <w:rsid w:val="004E6F42"/>
    <w:rsid w:val="004E7219"/>
    <w:rsid w:val="004E7C42"/>
    <w:rsid w:val="004E7CA8"/>
    <w:rsid w:val="004F0000"/>
    <w:rsid w:val="004F0307"/>
    <w:rsid w:val="004F031A"/>
    <w:rsid w:val="004F0678"/>
    <w:rsid w:val="004F06A9"/>
    <w:rsid w:val="004F0854"/>
    <w:rsid w:val="004F0A13"/>
    <w:rsid w:val="004F10DF"/>
    <w:rsid w:val="004F116F"/>
    <w:rsid w:val="004F15E3"/>
    <w:rsid w:val="004F20AB"/>
    <w:rsid w:val="004F2157"/>
    <w:rsid w:val="004F26E2"/>
    <w:rsid w:val="004F28DD"/>
    <w:rsid w:val="004F2BF6"/>
    <w:rsid w:val="004F2CB3"/>
    <w:rsid w:val="004F2E28"/>
    <w:rsid w:val="004F30F0"/>
    <w:rsid w:val="004F38B2"/>
    <w:rsid w:val="004F3909"/>
    <w:rsid w:val="004F395F"/>
    <w:rsid w:val="004F3DAF"/>
    <w:rsid w:val="004F3E1B"/>
    <w:rsid w:val="004F3E55"/>
    <w:rsid w:val="004F411A"/>
    <w:rsid w:val="004F4712"/>
    <w:rsid w:val="004F4797"/>
    <w:rsid w:val="004F4B5A"/>
    <w:rsid w:val="004F5470"/>
    <w:rsid w:val="004F55B1"/>
    <w:rsid w:val="004F5888"/>
    <w:rsid w:val="004F59C4"/>
    <w:rsid w:val="004F5A39"/>
    <w:rsid w:val="004F5D7F"/>
    <w:rsid w:val="004F5F54"/>
    <w:rsid w:val="004F62A3"/>
    <w:rsid w:val="004F6337"/>
    <w:rsid w:val="004F643D"/>
    <w:rsid w:val="004F6463"/>
    <w:rsid w:val="004F6731"/>
    <w:rsid w:val="004F68D7"/>
    <w:rsid w:val="004F6AF7"/>
    <w:rsid w:val="004F6C41"/>
    <w:rsid w:val="004F6C47"/>
    <w:rsid w:val="004F70DB"/>
    <w:rsid w:val="004F78D8"/>
    <w:rsid w:val="00500092"/>
    <w:rsid w:val="00500353"/>
    <w:rsid w:val="00500DA0"/>
    <w:rsid w:val="00501083"/>
    <w:rsid w:val="00501401"/>
    <w:rsid w:val="005016C4"/>
    <w:rsid w:val="00501C65"/>
    <w:rsid w:val="00501C87"/>
    <w:rsid w:val="0050205C"/>
    <w:rsid w:val="00502756"/>
    <w:rsid w:val="005028A9"/>
    <w:rsid w:val="0050293C"/>
    <w:rsid w:val="00503096"/>
    <w:rsid w:val="0050376E"/>
    <w:rsid w:val="00503AB3"/>
    <w:rsid w:val="00503B75"/>
    <w:rsid w:val="00503C71"/>
    <w:rsid w:val="00504837"/>
    <w:rsid w:val="00504B95"/>
    <w:rsid w:val="00504D47"/>
    <w:rsid w:val="00504F21"/>
    <w:rsid w:val="0050537B"/>
    <w:rsid w:val="00506174"/>
    <w:rsid w:val="00506324"/>
    <w:rsid w:val="00506B64"/>
    <w:rsid w:val="00506B73"/>
    <w:rsid w:val="00506C28"/>
    <w:rsid w:val="00506D0D"/>
    <w:rsid w:val="00506DFC"/>
    <w:rsid w:val="00506F3D"/>
    <w:rsid w:val="00506F3E"/>
    <w:rsid w:val="00507EB5"/>
    <w:rsid w:val="00510270"/>
    <w:rsid w:val="00510441"/>
    <w:rsid w:val="00510583"/>
    <w:rsid w:val="005107C2"/>
    <w:rsid w:val="0051099A"/>
    <w:rsid w:val="00510DF8"/>
    <w:rsid w:val="00510F32"/>
    <w:rsid w:val="005116FF"/>
    <w:rsid w:val="00511A4D"/>
    <w:rsid w:val="0051238C"/>
    <w:rsid w:val="0051252B"/>
    <w:rsid w:val="005126F7"/>
    <w:rsid w:val="005127D4"/>
    <w:rsid w:val="0051307B"/>
    <w:rsid w:val="00513C65"/>
    <w:rsid w:val="0051558F"/>
    <w:rsid w:val="005159EB"/>
    <w:rsid w:val="00515A2B"/>
    <w:rsid w:val="00515BB5"/>
    <w:rsid w:val="00515D20"/>
    <w:rsid w:val="00515E79"/>
    <w:rsid w:val="005160AC"/>
    <w:rsid w:val="005160F7"/>
    <w:rsid w:val="00516256"/>
    <w:rsid w:val="00516494"/>
    <w:rsid w:val="005164FC"/>
    <w:rsid w:val="0051656C"/>
    <w:rsid w:val="005166C4"/>
    <w:rsid w:val="0051694E"/>
    <w:rsid w:val="00516CE8"/>
    <w:rsid w:val="00516E7E"/>
    <w:rsid w:val="00517ACE"/>
    <w:rsid w:val="00517DA7"/>
    <w:rsid w:val="00517E49"/>
    <w:rsid w:val="00517E84"/>
    <w:rsid w:val="005201EE"/>
    <w:rsid w:val="005201FF"/>
    <w:rsid w:val="0052040A"/>
    <w:rsid w:val="0052070E"/>
    <w:rsid w:val="00520760"/>
    <w:rsid w:val="00520DD4"/>
    <w:rsid w:val="00520F3E"/>
    <w:rsid w:val="0052108A"/>
    <w:rsid w:val="0052125F"/>
    <w:rsid w:val="005213DD"/>
    <w:rsid w:val="005215C2"/>
    <w:rsid w:val="00521849"/>
    <w:rsid w:val="00521C5A"/>
    <w:rsid w:val="00521D25"/>
    <w:rsid w:val="00521EDA"/>
    <w:rsid w:val="005223CB"/>
    <w:rsid w:val="0052251C"/>
    <w:rsid w:val="0052254C"/>
    <w:rsid w:val="00522773"/>
    <w:rsid w:val="00522C90"/>
    <w:rsid w:val="005234C2"/>
    <w:rsid w:val="00523531"/>
    <w:rsid w:val="005235F5"/>
    <w:rsid w:val="005236A9"/>
    <w:rsid w:val="0052376D"/>
    <w:rsid w:val="00523874"/>
    <w:rsid w:val="00523930"/>
    <w:rsid w:val="005239DA"/>
    <w:rsid w:val="00523C15"/>
    <w:rsid w:val="00524172"/>
    <w:rsid w:val="0052437D"/>
    <w:rsid w:val="005245EF"/>
    <w:rsid w:val="00524A9E"/>
    <w:rsid w:val="00524AE7"/>
    <w:rsid w:val="005251CB"/>
    <w:rsid w:val="005251FA"/>
    <w:rsid w:val="005253E8"/>
    <w:rsid w:val="005259CB"/>
    <w:rsid w:val="00525DBF"/>
    <w:rsid w:val="005261B4"/>
    <w:rsid w:val="00526224"/>
    <w:rsid w:val="005268FF"/>
    <w:rsid w:val="00526E2A"/>
    <w:rsid w:val="0052777F"/>
    <w:rsid w:val="0052782C"/>
    <w:rsid w:val="00527E35"/>
    <w:rsid w:val="00530583"/>
    <w:rsid w:val="00530585"/>
    <w:rsid w:val="005305EF"/>
    <w:rsid w:val="005306F8"/>
    <w:rsid w:val="0053080A"/>
    <w:rsid w:val="0053102F"/>
    <w:rsid w:val="00531522"/>
    <w:rsid w:val="0053172C"/>
    <w:rsid w:val="005317D2"/>
    <w:rsid w:val="0053195B"/>
    <w:rsid w:val="00531B32"/>
    <w:rsid w:val="00531E28"/>
    <w:rsid w:val="00531EF3"/>
    <w:rsid w:val="00532258"/>
    <w:rsid w:val="00532D7F"/>
    <w:rsid w:val="00532F87"/>
    <w:rsid w:val="00533015"/>
    <w:rsid w:val="00533773"/>
    <w:rsid w:val="00534B9E"/>
    <w:rsid w:val="00534D14"/>
    <w:rsid w:val="00534D68"/>
    <w:rsid w:val="0053527F"/>
    <w:rsid w:val="00535373"/>
    <w:rsid w:val="005356E4"/>
    <w:rsid w:val="0053579F"/>
    <w:rsid w:val="00535C7B"/>
    <w:rsid w:val="0053621E"/>
    <w:rsid w:val="0053634F"/>
    <w:rsid w:val="00536650"/>
    <w:rsid w:val="00536695"/>
    <w:rsid w:val="00536719"/>
    <w:rsid w:val="0053671A"/>
    <w:rsid w:val="005367CA"/>
    <w:rsid w:val="00536844"/>
    <w:rsid w:val="005379ED"/>
    <w:rsid w:val="005401BB"/>
    <w:rsid w:val="00540C73"/>
    <w:rsid w:val="00540E2F"/>
    <w:rsid w:val="00541412"/>
    <w:rsid w:val="005415C9"/>
    <w:rsid w:val="005418D4"/>
    <w:rsid w:val="00541EA7"/>
    <w:rsid w:val="00542124"/>
    <w:rsid w:val="00542594"/>
    <w:rsid w:val="00542B9F"/>
    <w:rsid w:val="00542D0B"/>
    <w:rsid w:val="00543430"/>
    <w:rsid w:val="005435F2"/>
    <w:rsid w:val="0054365E"/>
    <w:rsid w:val="005439D4"/>
    <w:rsid w:val="00543D68"/>
    <w:rsid w:val="0054409E"/>
    <w:rsid w:val="0054434F"/>
    <w:rsid w:val="00544383"/>
    <w:rsid w:val="0054447B"/>
    <w:rsid w:val="005444FD"/>
    <w:rsid w:val="0054467F"/>
    <w:rsid w:val="005448F6"/>
    <w:rsid w:val="00544A48"/>
    <w:rsid w:val="005451ED"/>
    <w:rsid w:val="0054555E"/>
    <w:rsid w:val="0054563F"/>
    <w:rsid w:val="005456CE"/>
    <w:rsid w:val="005457DC"/>
    <w:rsid w:val="0054605F"/>
    <w:rsid w:val="005460D9"/>
    <w:rsid w:val="0054633E"/>
    <w:rsid w:val="00546746"/>
    <w:rsid w:val="005469BF"/>
    <w:rsid w:val="00546D2B"/>
    <w:rsid w:val="00546D74"/>
    <w:rsid w:val="00546F19"/>
    <w:rsid w:val="00547161"/>
    <w:rsid w:val="005471DE"/>
    <w:rsid w:val="0054726B"/>
    <w:rsid w:val="0054773C"/>
    <w:rsid w:val="00547CC3"/>
    <w:rsid w:val="005513C7"/>
    <w:rsid w:val="00551496"/>
    <w:rsid w:val="0055193D"/>
    <w:rsid w:val="00551B3B"/>
    <w:rsid w:val="005521C9"/>
    <w:rsid w:val="00552848"/>
    <w:rsid w:val="0055305A"/>
    <w:rsid w:val="005534E9"/>
    <w:rsid w:val="005535FC"/>
    <w:rsid w:val="00553604"/>
    <w:rsid w:val="00553608"/>
    <w:rsid w:val="005538AF"/>
    <w:rsid w:val="0055434C"/>
    <w:rsid w:val="00554415"/>
    <w:rsid w:val="00554C8D"/>
    <w:rsid w:val="00554E83"/>
    <w:rsid w:val="00555693"/>
    <w:rsid w:val="00555A3E"/>
    <w:rsid w:val="0055615A"/>
    <w:rsid w:val="0055667E"/>
    <w:rsid w:val="00556690"/>
    <w:rsid w:val="00556ECF"/>
    <w:rsid w:val="00556F7B"/>
    <w:rsid w:val="00557146"/>
    <w:rsid w:val="00557279"/>
    <w:rsid w:val="005573A3"/>
    <w:rsid w:val="005578CB"/>
    <w:rsid w:val="00560634"/>
    <w:rsid w:val="005607CD"/>
    <w:rsid w:val="0056111B"/>
    <w:rsid w:val="0056118C"/>
    <w:rsid w:val="00561DBD"/>
    <w:rsid w:val="00561FFB"/>
    <w:rsid w:val="00562443"/>
    <w:rsid w:val="00562CBC"/>
    <w:rsid w:val="00562E4C"/>
    <w:rsid w:val="005639F8"/>
    <w:rsid w:val="00563BE0"/>
    <w:rsid w:val="00563E20"/>
    <w:rsid w:val="00563E26"/>
    <w:rsid w:val="005640CA"/>
    <w:rsid w:val="005645A5"/>
    <w:rsid w:val="00564FC1"/>
    <w:rsid w:val="0056515C"/>
    <w:rsid w:val="0056515F"/>
    <w:rsid w:val="0056554B"/>
    <w:rsid w:val="005657DF"/>
    <w:rsid w:val="0056635C"/>
    <w:rsid w:val="00566816"/>
    <w:rsid w:val="00566CF2"/>
    <w:rsid w:val="0056727C"/>
    <w:rsid w:val="005675BA"/>
    <w:rsid w:val="00567681"/>
    <w:rsid w:val="00567E3C"/>
    <w:rsid w:val="00570031"/>
    <w:rsid w:val="0057020B"/>
    <w:rsid w:val="00570287"/>
    <w:rsid w:val="0057035C"/>
    <w:rsid w:val="005708AC"/>
    <w:rsid w:val="00570B52"/>
    <w:rsid w:val="005718F2"/>
    <w:rsid w:val="00571DD4"/>
    <w:rsid w:val="005722B7"/>
    <w:rsid w:val="005724D1"/>
    <w:rsid w:val="005727EF"/>
    <w:rsid w:val="00572A2C"/>
    <w:rsid w:val="00572E79"/>
    <w:rsid w:val="005730D7"/>
    <w:rsid w:val="00573264"/>
    <w:rsid w:val="005733DB"/>
    <w:rsid w:val="005734CE"/>
    <w:rsid w:val="00573555"/>
    <w:rsid w:val="00573AD3"/>
    <w:rsid w:val="00574218"/>
    <w:rsid w:val="0057447B"/>
    <w:rsid w:val="00574E39"/>
    <w:rsid w:val="00574E9F"/>
    <w:rsid w:val="005752CC"/>
    <w:rsid w:val="00575F6F"/>
    <w:rsid w:val="0057603C"/>
    <w:rsid w:val="0057656B"/>
    <w:rsid w:val="00576A8B"/>
    <w:rsid w:val="00577507"/>
    <w:rsid w:val="00577CAC"/>
    <w:rsid w:val="00577E33"/>
    <w:rsid w:val="00580902"/>
    <w:rsid w:val="0058095A"/>
    <w:rsid w:val="00580B98"/>
    <w:rsid w:val="00580FF0"/>
    <w:rsid w:val="0058117A"/>
    <w:rsid w:val="005812F0"/>
    <w:rsid w:val="00581458"/>
    <w:rsid w:val="0058149C"/>
    <w:rsid w:val="005818DC"/>
    <w:rsid w:val="00581C67"/>
    <w:rsid w:val="005821B7"/>
    <w:rsid w:val="005824D0"/>
    <w:rsid w:val="00582D5E"/>
    <w:rsid w:val="005834ED"/>
    <w:rsid w:val="00583724"/>
    <w:rsid w:val="00583FEE"/>
    <w:rsid w:val="00584304"/>
    <w:rsid w:val="00584B3B"/>
    <w:rsid w:val="0058510F"/>
    <w:rsid w:val="00585FC0"/>
    <w:rsid w:val="0058640B"/>
    <w:rsid w:val="00586462"/>
    <w:rsid w:val="0058654E"/>
    <w:rsid w:val="005866D1"/>
    <w:rsid w:val="00586A77"/>
    <w:rsid w:val="00586A7C"/>
    <w:rsid w:val="00586E96"/>
    <w:rsid w:val="00586FCD"/>
    <w:rsid w:val="0059006D"/>
    <w:rsid w:val="005902BE"/>
    <w:rsid w:val="00590593"/>
    <w:rsid w:val="00590E3F"/>
    <w:rsid w:val="00591017"/>
    <w:rsid w:val="00591026"/>
    <w:rsid w:val="005910AB"/>
    <w:rsid w:val="00591528"/>
    <w:rsid w:val="00591BE6"/>
    <w:rsid w:val="00591C77"/>
    <w:rsid w:val="00591EB3"/>
    <w:rsid w:val="005924FD"/>
    <w:rsid w:val="00592E3E"/>
    <w:rsid w:val="00593539"/>
    <w:rsid w:val="00593AD9"/>
    <w:rsid w:val="00594049"/>
    <w:rsid w:val="005946F6"/>
    <w:rsid w:val="005947AB"/>
    <w:rsid w:val="005949FC"/>
    <w:rsid w:val="00594DEC"/>
    <w:rsid w:val="005950E2"/>
    <w:rsid w:val="00595228"/>
    <w:rsid w:val="00595447"/>
    <w:rsid w:val="005959BC"/>
    <w:rsid w:val="0059639B"/>
    <w:rsid w:val="00596B17"/>
    <w:rsid w:val="00596B51"/>
    <w:rsid w:val="00596B80"/>
    <w:rsid w:val="0059738D"/>
    <w:rsid w:val="005975E1"/>
    <w:rsid w:val="0059798D"/>
    <w:rsid w:val="00597A9E"/>
    <w:rsid w:val="00597AD8"/>
    <w:rsid w:val="00597CCA"/>
    <w:rsid w:val="005A0376"/>
    <w:rsid w:val="005A0B3B"/>
    <w:rsid w:val="005A0E9B"/>
    <w:rsid w:val="005A1462"/>
    <w:rsid w:val="005A1949"/>
    <w:rsid w:val="005A226B"/>
    <w:rsid w:val="005A2779"/>
    <w:rsid w:val="005A2DCC"/>
    <w:rsid w:val="005A3569"/>
    <w:rsid w:val="005A3AF5"/>
    <w:rsid w:val="005A4068"/>
    <w:rsid w:val="005A40CA"/>
    <w:rsid w:val="005A429B"/>
    <w:rsid w:val="005A450F"/>
    <w:rsid w:val="005A480E"/>
    <w:rsid w:val="005A48BA"/>
    <w:rsid w:val="005A4B69"/>
    <w:rsid w:val="005A4D13"/>
    <w:rsid w:val="005A4D87"/>
    <w:rsid w:val="005A4DFF"/>
    <w:rsid w:val="005A53E9"/>
    <w:rsid w:val="005A5AAB"/>
    <w:rsid w:val="005A5AF2"/>
    <w:rsid w:val="005A5C58"/>
    <w:rsid w:val="005A5C98"/>
    <w:rsid w:val="005A6127"/>
    <w:rsid w:val="005A6E73"/>
    <w:rsid w:val="005A7802"/>
    <w:rsid w:val="005A7CED"/>
    <w:rsid w:val="005B03CE"/>
    <w:rsid w:val="005B044C"/>
    <w:rsid w:val="005B0509"/>
    <w:rsid w:val="005B0949"/>
    <w:rsid w:val="005B0D38"/>
    <w:rsid w:val="005B0E52"/>
    <w:rsid w:val="005B13F4"/>
    <w:rsid w:val="005B1896"/>
    <w:rsid w:val="005B1C61"/>
    <w:rsid w:val="005B23B5"/>
    <w:rsid w:val="005B2467"/>
    <w:rsid w:val="005B25F1"/>
    <w:rsid w:val="005B29DA"/>
    <w:rsid w:val="005B2C31"/>
    <w:rsid w:val="005B3096"/>
    <w:rsid w:val="005B3130"/>
    <w:rsid w:val="005B3265"/>
    <w:rsid w:val="005B3314"/>
    <w:rsid w:val="005B343A"/>
    <w:rsid w:val="005B3B5A"/>
    <w:rsid w:val="005B4205"/>
    <w:rsid w:val="005B4237"/>
    <w:rsid w:val="005B453B"/>
    <w:rsid w:val="005B45BE"/>
    <w:rsid w:val="005B45F9"/>
    <w:rsid w:val="005B4682"/>
    <w:rsid w:val="005B495B"/>
    <w:rsid w:val="005B5627"/>
    <w:rsid w:val="005B5E18"/>
    <w:rsid w:val="005B5F45"/>
    <w:rsid w:val="005B6689"/>
    <w:rsid w:val="005B668D"/>
    <w:rsid w:val="005B6E31"/>
    <w:rsid w:val="005B76CB"/>
    <w:rsid w:val="005B7905"/>
    <w:rsid w:val="005B7B86"/>
    <w:rsid w:val="005C00F9"/>
    <w:rsid w:val="005C023B"/>
    <w:rsid w:val="005C024B"/>
    <w:rsid w:val="005C0394"/>
    <w:rsid w:val="005C0886"/>
    <w:rsid w:val="005C128F"/>
    <w:rsid w:val="005C1516"/>
    <w:rsid w:val="005C17E4"/>
    <w:rsid w:val="005C1821"/>
    <w:rsid w:val="005C1A32"/>
    <w:rsid w:val="005C23F0"/>
    <w:rsid w:val="005C245F"/>
    <w:rsid w:val="005C3667"/>
    <w:rsid w:val="005C379D"/>
    <w:rsid w:val="005C3812"/>
    <w:rsid w:val="005C3BEF"/>
    <w:rsid w:val="005C3D40"/>
    <w:rsid w:val="005C3FBE"/>
    <w:rsid w:val="005C41EE"/>
    <w:rsid w:val="005C47CC"/>
    <w:rsid w:val="005C4E2E"/>
    <w:rsid w:val="005C5261"/>
    <w:rsid w:val="005C52C7"/>
    <w:rsid w:val="005C5331"/>
    <w:rsid w:val="005C585E"/>
    <w:rsid w:val="005C5B77"/>
    <w:rsid w:val="005C5DAB"/>
    <w:rsid w:val="005C5F5E"/>
    <w:rsid w:val="005C61D9"/>
    <w:rsid w:val="005C62C3"/>
    <w:rsid w:val="005C664D"/>
    <w:rsid w:val="005C6B0E"/>
    <w:rsid w:val="005C6C99"/>
    <w:rsid w:val="005C6D2A"/>
    <w:rsid w:val="005C6DDE"/>
    <w:rsid w:val="005C7349"/>
    <w:rsid w:val="005C760F"/>
    <w:rsid w:val="005C7644"/>
    <w:rsid w:val="005C7A37"/>
    <w:rsid w:val="005D006A"/>
    <w:rsid w:val="005D0151"/>
    <w:rsid w:val="005D0190"/>
    <w:rsid w:val="005D0860"/>
    <w:rsid w:val="005D09F8"/>
    <w:rsid w:val="005D0B0A"/>
    <w:rsid w:val="005D10F9"/>
    <w:rsid w:val="005D112B"/>
    <w:rsid w:val="005D16A1"/>
    <w:rsid w:val="005D1713"/>
    <w:rsid w:val="005D1AC3"/>
    <w:rsid w:val="005D2041"/>
    <w:rsid w:val="005D2079"/>
    <w:rsid w:val="005D2310"/>
    <w:rsid w:val="005D23BE"/>
    <w:rsid w:val="005D23EC"/>
    <w:rsid w:val="005D258A"/>
    <w:rsid w:val="005D264C"/>
    <w:rsid w:val="005D2ABB"/>
    <w:rsid w:val="005D2C9F"/>
    <w:rsid w:val="005D2CA7"/>
    <w:rsid w:val="005D2DC7"/>
    <w:rsid w:val="005D2EC9"/>
    <w:rsid w:val="005D2F56"/>
    <w:rsid w:val="005D325C"/>
    <w:rsid w:val="005D338E"/>
    <w:rsid w:val="005D3779"/>
    <w:rsid w:val="005D3F20"/>
    <w:rsid w:val="005D40E9"/>
    <w:rsid w:val="005D424F"/>
    <w:rsid w:val="005D4266"/>
    <w:rsid w:val="005D4377"/>
    <w:rsid w:val="005D49C0"/>
    <w:rsid w:val="005D4B69"/>
    <w:rsid w:val="005D4DA7"/>
    <w:rsid w:val="005D5476"/>
    <w:rsid w:val="005D5A2F"/>
    <w:rsid w:val="005D5A3D"/>
    <w:rsid w:val="005D5AD6"/>
    <w:rsid w:val="005D62B7"/>
    <w:rsid w:val="005D68AF"/>
    <w:rsid w:val="005D6F8B"/>
    <w:rsid w:val="005D7228"/>
    <w:rsid w:val="005D722A"/>
    <w:rsid w:val="005D72B7"/>
    <w:rsid w:val="005E0196"/>
    <w:rsid w:val="005E0303"/>
    <w:rsid w:val="005E030F"/>
    <w:rsid w:val="005E0364"/>
    <w:rsid w:val="005E0412"/>
    <w:rsid w:val="005E047A"/>
    <w:rsid w:val="005E0677"/>
    <w:rsid w:val="005E0759"/>
    <w:rsid w:val="005E0D02"/>
    <w:rsid w:val="005E0D2D"/>
    <w:rsid w:val="005E1065"/>
    <w:rsid w:val="005E132A"/>
    <w:rsid w:val="005E1433"/>
    <w:rsid w:val="005E16E2"/>
    <w:rsid w:val="005E19FF"/>
    <w:rsid w:val="005E1A51"/>
    <w:rsid w:val="005E1C41"/>
    <w:rsid w:val="005E1E7B"/>
    <w:rsid w:val="005E2279"/>
    <w:rsid w:val="005E2366"/>
    <w:rsid w:val="005E2614"/>
    <w:rsid w:val="005E2697"/>
    <w:rsid w:val="005E26D1"/>
    <w:rsid w:val="005E2F46"/>
    <w:rsid w:val="005E3138"/>
    <w:rsid w:val="005E334F"/>
    <w:rsid w:val="005E3697"/>
    <w:rsid w:val="005E38B6"/>
    <w:rsid w:val="005E38BA"/>
    <w:rsid w:val="005E3A0E"/>
    <w:rsid w:val="005E3A87"/>
    <w:rsid w:val="005E3A99"/>
    <w:rsid w:val="005E3CF9"/>
    <w:rsid w:val="005E46E0"/>
    <w:rsid w:val="005E4C28"/>
    <w:rsid w:val="005E4D11"/>
    <w:rsid w:val="005E5068"/>
    <w:rsid w:val="005E54B4"/>
    <w:rsid w:val="005E551B"/>
    <w:rsid w:val="005E56B5"/>
    <w:rsid w:val="005E5746"/>
    <w:rsid w:val="005E5BA7"/>
    <w:rsid w:val="005E5D45"/>
    <w:rsid w:val="005E5D88"/>
    <w:rsid w:val="005E6501"/>
    <w:rsid w:val="005E6A3A"/>
    <w:rsid w:val="005E6B53"/>
    <w:rsid w:val="005E6B8D"/>
    <w:rsid w:val="005E7A82"/>
    <w:rsid w:val="005E7C40"/>
    <w:rsid w:val="005E7CE1"/>
    <w:rsid w:val="005E7F7F"/>
    <w:rsid w:val="005F0261"/>
    <w:rsid w:val="005F062F"/>
    <w:rsid w:val="005F1AF2"/>
    <w:rsid w:val="005F211C"/>
    <w:rsid w:val="005F2D9C"/>
    <w:rsid w:val="005F2EF2"/>
    <w:rsid w:val="005F322A"/>
    <w:rsid w:val="005F342D"/>
    <w:rsid w:val="005F375A"/>
    <w:rsid w:val="005F42C9"/>
    <w:rsid w:val="005F48DE"/>
    <w:rsid w:val="005F49A6"/>
    <w:rsid w:val="005F4C13"/>
    <w:rsid w:val="005F4CA7"/>
    <w:rsid w:val="005F581A"/>
    <w:rsid w:val="005F5AC7"/>
    <w:rsid w:val="005F61F7"/>
    <w:rsid w:val="005F6737"/>
    <w:rsid w:val="005F69E9"/>
    <w:rsid w:val="005F6D8B"/>
    <w:rsid w:val="005F70C9"/>
    <w:rsid w:val="005F7361"/>
    <w:rsid w:val="005F7468"/>
    <w:rsid w:val="005F75D0"/>
    <w:rsid w:val="005F7ACC"/>
    <w:rsid w:val="005F7BA2"/>
    <w:rsid w:val="005F7C1B"/>
    <w:rsid w:val="00600203"/>
    <w:rsid w:val="00600330"/>
    <w:rsid w:val="00601402"/>
    <w:rsid w:val="006017CC"/>
    <w:rsid w:val="00601A81"/>
    <w:rsid w:val="00601B9F"/>
    <w:rsid w:val="00601CAE"/>
    <w:rsid w:val="00602570"/>
    <w:rsid w:val="00602579"/>
    <w:rsid w:val="006029CA"/>
    <w:rsid w:val="00602BE5"/>
    <w:rsid w:val="00603503"/>
    <w:rsid w:val="006038B8"/>
    <w:rsid w:val="0060446C"/>
    <w:rsid w:val="00604865"/>
    <w:rsid w:val="00604C75"/>
    <w:rsid w:val="00604F28"/>
    <w:rsid w:val="006053D2"/>
    <w:rsid w:val="00605BAD"/>
    <w:rsid w:val="0060676A"/>
    <w:rsid w:val="00606815"/>
    <w:rsid w:val="00606FDD"/>
    <w:rsid w:val="0060715B"/>
    <w:rsid w:val="00607A7B"/>
    <w:rsid w:val="00607D6E"/>
    <w:rsid w:val="00607FF5"/>
    <w:rsid w:val="006102C2"/>
    <w:rsid w:val="0061066A"/>
    <w:rsid w:val="006106F1"/>
    <w:rsid w:val="00610929"/>
    <w:rsid w:val="006111F1"/>
    <w:rsid w:val="00611712"/>
    <w:rsid w:val="00611E0D"/>
    <w:rsid w:val="00611F27"/>
    <w:rsid w:val="00612467"/>
    <w:rsid w:val="00612A91"/>
    <w:rsid w:val="00612F63"/>
    <w:rsid w:val="00612FDC"/>
    <w:rsid w:val="00613277"/>
    <w:rsid w:val="006132B3"/>
    <w:rsid w:val="00613E53"/>
    <w:rsid w:val="006142E2"/>
    <w:rsid w:val="00614329"/>
    <w:rsid w:val="00614BCD"/>
    <w:rsid w:val="00614F18"/>
    <w:rsid w:val="00615008"/>
    <w:rsid w:val="00615328"/>
    <w:rsid w:val="0061581C"/>
    <w:rsid w:val="00616092"/>
    <w:rsid w:val="006160A3"/>
    <w:rsid w:val="00616406"/>
    <w:rsid w:val="0061650E"/>
    <w:rsid w:val="006168F3"/>
    <w:rsid w:val="00616CE7"/>
    <w:rsid w:val="00616DCC"/>
    <w:rsid w:val="00616E4C"/>
    <w:rsid w:val="00616ED5"/>
    <w:rsid w:val="00617F8B"/>
    <w:rsid w:val="00620048"/>
    <w:rsid w:val="0062032E"/>
    <w:rsid w:val="006204A9"/>
    <w:rsid w:val="00620D16"/>
    <w:rsid w:val="00620F16"/>
    <w:rsid w:val="00621509"/>
    <w:rsid w:val="00621D7C"/>
    <w:rsid w:val="0062238D"/>
    <w:rsid w:val="0062243E"/>
    <w:rsid w:val="0062286B"/>
    <w:rsid w:val="00622E16"/>
    <w:rsid w:val="00623B7D"/>
    <w:rsid w:val="00623FB3"/>
    <w:rsid w:val="00624248"/>
    <w:rsid w:val="006245C1"/>
    <w:rsid w:val="00624A0A"/>
    <w:rsid w:val="00625332"/>
    <w:rsid w:val="00625680"/>
    <w:rsid w:val="006256C1"/>
    <w:rsid w:val="0062584C"/>
    <w:rsid w:val="006258E0"/>
    <w:rsid w:val="00625DBD"/>
    <w:rsid w:val="00625F93"/>
    <w:rsid w:val="0062668C"/>
    <w:rsid w:val="006266AA"/>
    <w:rsid w:val="00626AD4"/>
    <w:rsid w:val="00626BA8"/>
    <w:rsid w:val="00626FE8"/>
    <w:rsid w:val="006277D5"/>
    <w:rsid w:val="006277EB"/>
    <w:rsid w:val="00627DBC"/>
    <w:rsid w:val="00627EAF"/>
    <w:rsid w:val="0063030D"/>
    <w:rsid w:val="00630440"/>
    <w:rsid w:val="006306F4"/>
    <w:rsid w:val="006308A4"/>
    <w:rsid w:val="00630907"/>
    <w:rsid w:val="0063091B"/>
    <w:rsid w:val="006309F7"/>
    <w:rsid w:val="0063113E"/>
    <w:rsid w:val="00631350"/>
    <w:rsid w:val="006317B0"/>
    <w:rsid w:val="006319A0"/>
    <w:rsid w:val="00631AF9"/>
    <w:rsid w:val="006320C3"/>
    <w:rsid w:val="006328F6"/>
    <w:rsid w:val="0063296E"/>
    <w:rsid w:val="00632DC8"/>
    <w:rsid w:val="00632E58"/>
    <w:rsid w:val="006330A1"/>
    <w:rsid w:val="00633179"/>
    <w:rsid w:val="0063318A"/>
    <w:rsid w:val="006332F3"/>
    <w:rsid w:val="006333C7"/>
    <w:rsid w:val="006336EA"/>
    <w:rsid w:val="006337BA"/>
    <w:rsid w:val="00633F7D"/>
    <w:rsid w:val="00634088"/>
    <w:rsid w:val="006342B5"/>
    <w:rsid w:val="006348F6"/>
    <w:rsid w:val="00635155"/>
    <w:rsid w:val="0063526D"/>
    <w:rsid w:val="0063586D"/>
    <w:rsid w:val="006358DF"/>
    <w:rsid w:val="00635C3C"/>
    <w:rsid w:val="00635D36"/>
    <w:rsid w:val="0063635A"/>
    <w:rsid w:val="00636679"/>
    <w:rsid w:val="00636A51"/>
    <w:rsid w:val="00636ED5"/>
    <w:rsid w:val="006370FB"/>
    <w:rsid w:val="006374FD"/>
    <w:rsid w:val="0063773C"/>
    <w:rsid w:val="00637742"/>
    <w:rsid w:val="00637EB7"/>
    <w:rsid w:val="00637FDC"/>
    <w:rsid w:val="0064014A"/>
    <w:rsid w:val="0064045A"/>
    <w:rsid w:val="00640B35"/>
    <w:rsid w:val="006413B7"/>
    <w:rsid w:val="0064145F"/>
    <w:rsid w:val="00641461"/>
    <w:rsid w:val="00641625"/>
    <w:rsid w:val="006416BA"/>
    <w:rsid w:val="006417C6"/>
    <w:rsid w:val="0064187E"/>
    <w:rsid w:val="006418CE"/>
    <w:rsid w:val="00641908"/>
    <w:rsid w:val="00641B9F"/>
    <w:rsid w:val="00641C8C"/>
    <w:rsid w:val="00641EF2"/>
    <w:rsid w:val="00642022"/>
    <w:rsid w:val="00642516"/>
    <w:rsid w:val="0064290F"/>
    <w:rsid w:val="00642D3C"/>
    <w:rsid w:val="00642E62"/>
    <w:rsid w:val="00642E97"/>
    <w:rsid w:val="00643051"/>
    <w:rsid w:val="00643124"/>
    <w:rsid w:val="00643204"/>
    <w:rsid w:val="0064326B"/>
    <w:rsid w:val="00643C7D"/>
    <w:rsid w:val="00643D25"/>
    <w:rsid w:val="00643D2D"/>
    <w:rsid w:val="00643F29"/>
    <w:rsid w:val="00644500"/>
    <w:rsid w:val="00644761"/>
    <w:rsid w:val="00644997"/>
    <w:rsid w:val="00644A16"/>
    <w:rsid w:val="0064517F"/>
    <w:rsid w:val="006454E9"/>
    <w:rsid w:val="006457A7"/>
    <w:rsid w:val="006459B0"/>
    <w:rsid w:val="00645F9F"/>
    <w:rsid w:val="00646070"/>
    <w:rsid w:val="00646101"/>
    <w:rsid w:val="00646520"/>
    <w:rsid w:val="00646D4C"/>
    <w:rsid w:val="0064796A"/>
    <w:rsid w:val="00650057"/>
    <w:rsid w:val="00650A55"/>
    <w:rsid w:val="00650F13"/>
    <w:rsid w:val="00650F3D"/>
    <w:rsid w:val="00650FA9"/>
    <w:rsid w:val="0065188E"/>
    <w:rsid w:val="00651917"/>
    <w:rsid w:val="00651CD3"/>
    <w:rsid w:val="00652163"/>
    <w:rsid w:val="00652269"/>
    <w:rsid w:val="006529D3"/>
    <w:rsid w:val="00652D1F"/>
    <w:rsid w:val="00653255"/>
    <w:rsid w:val="006537AB"/>
    <w:rsid w:val="00653BBF"/>
    <w:rsid w:val="00653D17"/>
    <w:rsid w:val="00654351"/>
    <w:rsid w:val="006543CD"/>
    <w:rsid w:val="0065477A"/>
    <w:rsid w:val="006548D8"/>
    <w:rsid w:val="006549CD"/>
    <w:rsid w:val="00654A95"/>
    <w:rsid w:val="00655099"/>
    <w:rsid w:val="006550B9"/>
    <w:rsid w:val="006554AB"/>
    <w:rsid w:val="0065576E"/>
    <w:rsid w:val="006559B6"/>
    <w:rsid w:val="00655A1B"/>
    <w:rsid w:val="00656561"/>
    <w:rsid w:val="006565E2"/>
    <w:rsid w:val="00656863"/>
    <w:rsid w:val="0065695A"/>
    <w:rsid w:val="00656C8E"/>
    <w:rsid w:val="00656E85"/>
    <w:rsid w:val="0065709E"/>
    <w:rsid w:val="00657551"/>
    <w:rsid w:val="00657C27"/>
    <w:rsid w:val="00657C51"/>
    <w:rsid w:val="0066013C"/>
    <w:rsid w:val="00660218"/>
    <w:rsid w:val="006604F9"/>
    <w:rsid w:val="00660603"/>
    <w:rsid w:val="006606BC"/>
    <w:rsid w:val="00660760"/>
    <w:rsid w:val="00660DC8"/>
    <w:rsid w:val="006614B4"/>
    <w:rsid w:val="006614D5"/>
    <w:rsid w:val="00661704"/>
    <w:rsid w:val="006618C6"/>
    <w:rsid w:val="00661CE0"/>
    <w:rsid w:val="006623DC"/>
    <w:rsid w:val="0066250C"/>
    <w:rsid w:val="00662908"/>
    <w:rsid w:val="00662A7A"/>
    <w:rsid w:val="00663118"/>
    <w:rsid w:val="006633A1"/>
    <w:rsid w:val="00663487"/>
    <w:rsid w:val="00663913"/>
    <w:rsid w:val="00663A90"/>
    <w:rsid w:val="00663DDB"/>
    <w:rsid w:val="00664061"/>
    <w:rsid w:val="00664BFF"/>
    <w:rsid w:val="00664C98"/>
    <w:rsid w:val="00664CC0"/>
    <w:rsid w:val="00664DDA"/>
    <w:rsid w:val="00664FD5"/>
    <w:rsid w:val="00665B04"/>
    <w:rsid w:val="006666C4"/>
    <w:rsid w:val="006672B1"/>
    <w:rsid w:val="006673EE"/>
    <w:rsid w:val="006675BB"/>
    <w:rsid w:val="00667628"/>
    <w:rsid w:val="00667BCC"/>
    <w:rsid w:val="0067014D"/>
    <w:rsid w:val="006702FD"/>
    <w:rsid w:val="00670A13"/>
    <w:rsid w:val="00670A94"/>
    <w:rsid w:val="00670F4F"/>
    <w:rsid w:val="0067168D"/>
    <w:rsid w:val="006717B4"/>
    <w:rsid w:val="0067196F"/>
    <w:rsid w:val="00672CD4"/>
    <w:rsid w:val="006731CA"/>
    <w:rsid w:val="00673720"/>
    <w:rsid w:val="0067396C"/>
    <w:rsid w:val="0067406A"/>
    <w:rsid w:val="006742F9"/>
    <w:rsid w:val="0067448E"/>
    <w:rsid w:val="006744F0"/>
    <w:rsid w:val="006748EC"/>
    <w:rsid w:val="00674B05"/>
    <w:rsid w:val="00675024"/>
    <w:rsid w:val="0067512C"/>
    <w:rsid w:val="006759E2"/>
    <w:rsid w:val="00675B49"/>
    <w:rsid w:val="00675D9C"/>
    <w:rsid w:val="00675F29"/>
    <w:rsid w:val="00676025"/>
    <w:rsid w:val="00676498"/>
    <w:rsid w:val="00676512"/>
    <w:rsid w:val="00677004"/>
    <w:rsid w:val="00677456"/>
    <w:rsid w:val="00677601"/>
    <w:rsid w:val="00677745"/>
    <w:rsid w:val="00677A95"/>
    <w:rsid w:val="00677B1C"/>
    <w:rsid w:val="00677D7D"/>
    <w:rsid w:val="00677E72"/>
    <w:rsid w:val="00680469"/>
    <w:rsid w:val="006809EF"/>
    <w:rsid w:val="00680CE1"/>
    <w:rsid w:val="00680F3C"/>
    <w:rsid w:val="00681719"/>
    <w:rsid w:val="00681CD8"/>
    <w:rsid w:val="00681CEA"/>
    <w:rsid w:val="006824FF"/>
    <w:rsid w:val="0068278A"/>
    <w:rsid w:val="006829B6"/>
    <w:rsid w:val="00682AAB"/>
    <w:rsid w:val="00682FA0"/>
    <w:rsid w:val="00683490"/>
    <w:rsid w:val="00683526"/>
    <w:rsid w:val="0068379A"/>
    <w:rsid w:val="00683EDB"/>
    <w:rsid w:val="00684170"/>
    <w:rsid w:val="0068422D"/>
    <w:rsid w:val="00684726"/>
    <w:rsid w:val="00684AAE"/>
    <w:rsid w:val="00685039"/>
    <w:rsid w:val="00685062"/>
    <w:rsid w:val="006852BF"/>
    <w:rsid w:val="00685AEB"/>
    <w:rsid w:val="00685BC4"/>
    <w:rsid w:val="00685DE7"/>
    <w:rsid w:val="00685E87"/>
    <w:rsid w:val="006860DC"/>
    <w:rsid w:val="006862F3"/>
    <w:rsid w:val="006863B4"/>
    <w:rsid w:val="0068641E"/>
    <w:rsid w:val="006864F2"/>
    <w:rsid w:val="00686A4D"/>
    <w:rsid w:val="00686C21"/>
    <w:rsid w:val="00686FE9"/>
    <w:rsid w:val="0068707B"/>
    <w:rsid w:val="00687213"/>
    <w:rsid w:val="0068771B"/>
    <w:rsid w:val="0068799C"/>
    <w:rsid w:val="0069030A"/>
    <w:rsid w:val="00690418"/>
    <w:rsid w:val="00690429"/>
    <w:rsid w:val="00690806"/>
    <w:rsid w:val="00690A39"/>
    <w:rsid w:val="00690E52"/>
    <w:rsid w:val="00691804"/>
    <w:rsid w:val="006919F0"/>
    <w:rsid w:val="00691A90"/>
    <w:rsid w:val="00692043"/>
    <w:rsid w:val="00692852"/>
    <w:rsid w:val="00692904"/>
    <w:rsid w:val="00693024"/>
    <w:rsid w:val="00693273"/>
    <w:rsid w:val="006935CB"/>
    <w:rsid w:val="00693850"/>
    <w:rsid w:val="006938A4"/>
    <w:rsid w:val="00693B57"/>
    <w:rsid w:val="00693FA8"/>
    <w:rsid w:val="006940FA"/>
    <w:rsid w:val="006942CB"/>
    <w:rsid w:val="00694C2D"/>
    <w:rsid w:val="00695035"/>
    <w:rsid w:val="0069504E"/>
    <w:rsid w:val="006952E5"/>
    <w:rsid w:val="00695570"/>
    <w:rsid w:val="00695623"/>
    <w:rsid w:val="00695805"/>
    <w:rsid w:val="00695B5A"/>
    <w:rsid w:val="00695BF1"/>
    <w:rsid w:val="00695CF0"/>
    <w:rsid w:val="00695E9B"/>
    <w:rsid w:val="00695ECE"/>
    <w:rsid w:val="00695F07"/>
    <w:rsid w:val="00696446"/>
    <w:rsid w:val="00696D27"/>
    <w:rsid w:val="00696EA9"/>
    <w:rsid w:val="00697271"/>
    <w:rsid w:val="00697573"/>
    <w:rsid w:val="0069765F"/>
    <w:rsid w:val="00697827"/>
    <w:rsid w:val="0069783D"/>
    <w:rsid w:val="00697A9A"/>
    <w:rsid w:val="006A0CD5"/>
    <w:rsid w:val="006A1024"/>
    <w:rsid w:val="006A1473"/>
    <w:rsid w:val="006A161B"/>
    <w:rsid w:val="006A1A18"/>
    <w:rsid w:val="006A1EC6"/>
    <w:rsid w:val="006A2880"/>
    <w:rsid w:val="006A2CAC"/>
    <w:rsid w:val="006A3283"/>
    <w:rsid w:val="006A3316"/>
    <w:rsid w:val="006A3D9D"/>
    <w:rsid w:val="006A4F22"/>
    <w:rsid w:val="006A5133"/>
    <w:rsid w:val="006A5171"/>
    <w:rsid w:val="006A51AE"/>
    <w:rsid w:val="006A556F"/>
    <w:rsid w:val="006A59A7"/>
    <w:rsid w:val="006A5C69"/>
    <w:rsid w:val="006A5FA5"/>
    <w:rsid w:val="006A6308"/>
    <w:rsid w:val="006A6548"/>
    <w:rsid w:val="006A664B"/>
    <w:rsid w:val="006A6B1A"/>
    <w:rsid w:val="006A6E9E"/>
    <w:rsid w:val="006A7067"/>
    <w:rsid w:val="006A7291"/>
    <w:rsid w:val="006A733C"/>
    <w:rsid w:val="006A743F"/>
    <w:rsid w:val="006A74FE"/>
    <w:rsid w:val="006A754C"/>
    <w:rsid w:val="006A78CD"/>
    <w:rsid w:val="006A78F5"/>
    <w:rsid w:val="006B09A6"/>
    <w:rsid w:val="006B0C21"/>
    <w:rsid w:val="006B0CC2"/>
    <w:rsid w:val="006B0F8C"/>
    <w:rsid w:val="006B18BC"/>
    <w:rsid w:val="006B1B3E"/>
    <w:rsid w:val="006B1BEF"/>
    <w:rsid w:val="006B22A2"/>
    <w:rsid w:val="006B23D9"/>
    <w:rsid w:val="006B2407"/>
    <w:rsid w:val="006B2C0C"/>
    <w:rsid w:val="006B32D6"/>
    <w:rsid w:val="006B3A20"/>
    <w:rsid w:val="006B3C2A"/>
    <w:rsid w:val="006B3C94"/>
    <w:rsid w:val="006B3CA6"/>
    <w:rsid w:val="006B3DF0"/>
    <w:rsid w:val="006B3EFB"/>
    <w:rsid w:val="006B41B2"/>
    <w:rsid w:val="006B4251"/>
    <w:rsid w:val="006B43B2"/>
    <w:rsid w:val="006B43DD"/>
    <w:rsid w:val="006B4923"/>
    <w:rsid w:val="006B4A0D"/>
    <w:rsid w:val="006B4C7C"/>
    <w:rsid w:val="006B5203"/>
    <w:rsid w:val="006B5A94"/>
    <w:rsid w:val="006B615A"/>
    <w:rsid w:val="006B640F"/>
    <w:rsid w:val="006B68CA"/>
    <w:rsid w:val="006B6B43"/>
    <w:rsid w:val="006B70E6"/>
    <w:rsid w:val="006B75BA"/>
    <w:rsid w:val="006B79EE"/>
    <w:rsid w:val="006C05F6"/>
    <w:rsid w:val="006C09F2"/>
    <w:rsid w:val="006C0F9E"/>
    <w:rsid w:val="006C1103"/>
    <w:rsid w:val="006C1770"/>
    <w:rsid w:val="006C1C4C"/>
    <w:rsid w:val="006C2090"/>
    <w:rsid w:val="006C2304"/>
    <w:rsid w:val="006C2427"/>
    <w:rsid w:val="006C2801"/>
    <w:rsid w:val="006C2910"/>
    <w:rsid w:val="006C2A31"/>
    <w:rsid w:val="006C2EC0"/>
    <w:rsid w:val="006C2FE3"/>
    <w:rsid w:val="006C2FF3"/>
    <w:rsid w:val="006C3290"/>
    <w:rsid w:val="006C3610"/>
    <w:rsid w:val="006C3A64"/>
    <w:rsid w:val="006C3D35"/>
    <w:rsid w:val="006C3DD7"/>
    <w:rsid w:val="006C3EB2"/>
    <w:rsid w:val="006C41D8"/>
    <w:rsid w:val="006C42BC"/>
    <w:rsid w:val="006C4717"/>
    <w:rsid w:val="006C4793"/>
    <w:rsid w:val="006C4949"/>
    <w:rsid w:val="006C4A66"/>
    <w:rsid w:val="006C4B32"/>
    <w:rsid w:val="006C4D3A"/>
    <w:rsid w:val="006C4EC8"/>
    <w:rsid w:val="006C4F3B"/>
    <w:rsid w:val="006C5938"/>
    <w:rsid w:val="006C5A9A"/>
    <w:rsid w:val="006C5F87"/>
    <w:rsid w:val="006C6290"/>
    <w:rsid w:val="006C62C2"/>
    <w:rsid w:val="006C62E2"/>
    <w:rsid w:val="006C6331"/>
    <w:rsid w:val="006C6470"/>
    <w:rsid w:val="006C652D"/>
    <w:rsid w:val="006C6BA9"/>
    <w:rsid w:val="006C6DD1"/>
    <w:rsid w:val="006C6F30"/>
    <w:rsid w:val="006C72C4"/>
    <w:rsid w:val="006C7337"/>
    <w:rsid w:val="006C7515"/>
    <w:rsid w:val="006C7DCA"/>
    <w:rsid w:val="006D08C2"/>
    <w:rsid w:val="006D0D91"/>
    <w:rsid w:val="006D1870"/>
    <w:rsid w:val="006D1D65"/>
    <w:rsid w:val="006D2514"/>
    <w:rsid w:val="006D276A"/>
    <w:rsid w:val="006D3658"/>
    <w:rsid w:val="006D37FA"/>
    <w:rsid w:val="006D3821"/>
    <w:rsid w:val="006D4267"/>
    <w:rsid w:val="006D4384"/>
    <w:rsid w:val="006D4800"/>
    <w:rsid w:val="006D54B9"/>
    <w:rsid w:val="006D56D1"/>
    <w:rsid w:val="006D5950"/>
    <w:rsid w:val="006D5DB4"/>
    <w:rsid w:val="006D5F19"/>
    <w:rsid w:val="006D6279"/>
    <w:rsid w:val="006D6389"/>
    <w:rsid w:val="006D6C27"/>
    <w:rsid w:val="006D6C37"/>
    <w:rsid w:val="006D6CDA"/>
    <w:rsid w:val="006D6EE2"/>
    <w:rsid w:val="006D7223"/>
    <w:rsid w:val="006D78DE"/>
    <w:rsid w:val="006D79CB"/>
    <w:rsid w:val="006D7F62"/>
    <w:rsid w:val="006D7FD5"/>
    <w:rsid w:val="006D7FE4"/>
    <w:rsid w:val="006E0190"/>
    <w:rsid w:val="006E04E4"/>
    <w:rsid w:val="006E06B4"/>
    <w:rsid w:val="006E07C5"/>
    <w:rsid w:val="006E0940"/>
    <w:rsid w:val="006E1630"/>
    <w:rsid w:val="006E18BD"/>
    <w:rsid w:val="006E1A6A"/>
    <w:rsid w:val="006E1F19"/>
    <w:rsid w:val="006E20E3"/>
    <w:rsid w:val="006E230F"/>
    <w:rsid w:val="006E2648"/>
    <w:rsid w:val="006E28A6"/>
    <w:rsid w:val="006E2933"/>
    <w:rsid w:val="006E2C4C"/>
    <w:rsid w:val="006E2C59"/>
    <w:rsid w:val="006E2D42"/>
    <w:rsid w:val="006E2EAE"/>
    <w:rsid w:val="006E31AB"/>
    <w:rsid w:val="006E32D0"/>
    <w:rsid w:val="006E38A8"/>
    <w:rsid w:val="006E3B6C"/>
    <w:rsid w:val="006E4296"/>
    <w:rsid w:val="006E4648"/>
    <w:rsid w:val="006E5290"/>
    <w:rsid w:val="006E56F4"/>
    <w:rsid w:val="006E59EC"/>
    <w:rsid w:val="006E5A4C"/>
    <w:rsid w:val="006E60AA"/>
    <w:rsid w:val="006E7334"/>
    <w:rsid w:val="006E7478"/>
    <w:rsid w:val="006E7760"/>
    <w:rsid w:val="006E7CAD"/>
    <w:rsid w:val="006E7F10"/>
    <w:rsid w:val="006F0ADB"/>
    <w:rsid w:val="006F0B26"/>
    <w:rsid w:val="006F0C70"/>
    <w:rsid w:val="006F0D0D"/>
    <w:rsid w:val="006F0D14"/>
    <w:rsid w:val="006F0DA3"/>
    <w:rsid w:val="006F1000"/>
    <w:rsid w:val="006F10C5"/>
    <w:rsid w:val="006F18FA"/>
    <w:rsid w:val="006F193F"/>
    <w:rsid w:val="006F1CCC"/>
    <w:rsid w:val="006F2A0C"/>
    <w:rsid w:val="006F2B07"/>
    <w:rsid w:val="006F2B32"/>
    <w:rsid w:val="006F3370"/>
    <w:rsid w:val="006F3682"/>
    <w:rsid w:val="006F3D2A"/>
    <w:rsid w:val="006F4260"/>
    <w:rsid w:val="006F4AEC"/>
    <w:rsid w:val="006F5976"/>
    <w:rsid w:val="006F60BC"/>
    <w:rsid w:val="006F611E"/>
    <w:rsid w:val="006F663D"/>
    <w:rsid w:val="006F67DA"/>
    <w:rsid w:val="006F681B"/>
    <w:rsid w:val="006F684B"/>
    <w:rsid w:val="006F6DB2"/>
    <w:rsid w:val="006F718D"/>
    <w:rsid w:val="006F7264"/>
    <w:rsid w:val="006F74BB"/>
    <w:rsid w:val="006F77EB"/>
    <w:rsid w:val="006F780D"/>
    <w:rsid w:val="006F7B50"/>
    <w:rsid w:val="006F7D02"/>
    <w:rsid w:val="00700248"/>
    <w:rsid w:val="007007D1"/>
    <w:rsid w:val="00700A31"/>
    <w:rsid w:val="00700F2F"/>
    <w:rsid w:val="007016F9"/>
    <w:rsid w:val="00701ED6"/>
    <w:rsid w:val="00702199"/>
    <w:rsid w:val="00703073"/>
    <w:rsid w:val="0070397F"/>
    <w:rsid w:val="007039D6"/>
    <w:rsid w:val="00703E65"/>
    <w:rsid w:val="00704298"/>
    <w:rsid w:val="00704374"/>
    <w:rsid w:val="00704715"/>
    <w:rsid w:val="00704850"/>
    <w:rsid w:val="00705119"/>
    <w:rsid w:val="00705475"/>
    <w:rsid w:val="00705885"/>
    <w:rsid w:val="00706006"/>
    <w:rsid w:val="00706525"/>
    <w:rsid w:val="00706B5A"/>
    <w:rsid w:val="00706C7F"/>
    <w:rsid w:val="00706D50"/>
    <w:rsid w:val="007072F5"/>
    <w:rsid w:val="00707686"/>
    <w:rsid w:val="00707A51"/>
    <w:rsid w:val="00707AB8"/>
    <w:rsid w:val="0071030E"/>
    <w:rsid w:val="007104E1"/>
    <w:rsid w:val="00711492"/>
    <w:rsid w:val="00711DFC"/>
    <w:rsid w:val="0071218D"/>
    <w:rsid w:val="007129E1"/>
    <w:rsid w:val="00712BBB"/>
    <w:rsid w:val="00713918"/>
    <w:rsid w:val="00713E82"/>
    <w:rsid w:val="0071405F"/>
    <w:rsid w:val="00714126"/>
    <w:rsid w:val="0071466A"/>
    <w:rsid w:val="00714F70"/>
    <w:rsid w:val="00715625"/>
    <w:rsid w:val="007157F8"/>
    <w:rsid w:val="007158C2"/>
    <w:rsid w:val="00716202"/>
    <w:rsid w:val="00716342"/>
    <w:rsid w:val="00716A7D"/>
    <w:rsid w:val="00716C05"/>
    <w:rsid w:val="00716E06"/>
    <w:rsid w:val="00717090"/>
    <w:rsid w:val="00717388"/>
    <w:rsid w:val="007175E3"/>
    <w:rsid w:val="00717CAE"/>
    <w:rsid w:val="007203AB"/>
    <w:rsid w:val="00720402"/>
    <w:rsid w:val="007204B7"/>
    <w:rsid w:val="00720674"/>
    <w:rsid w:val="00721335"/>
    <w:rsid w:val="0072145E"/>
    <w:rsid w:val="0072215C"/>
    <w:rsid w:val="0072229D"/>
    <w:rsid w:val="00722540"/>
    <w:rsid w:val="0072264C"/>
    <w:rsid w:val="00722C4D"/>
    <w:rsid w:val="00723540"/>
    <w:rsid w:val="0072381A"/>
    <w:rsid w:val="00723BB7"/>
    <w:rsid w:val="00723D1D"/>
    <w:rsid w:val="00723F1C"/>
    <w:rsid w:val="00724298"/>
    <w:rsid w:val="00724653"/>
    <w:rsid w:val="00724804"/>
    <w:rsid w:val="007248F0"/>
    <w:rsid w:val="00725255"/>
    <w:rsid w:val="00725761"/>
    <w:rsid w:val="00725FE7"/>
    <w:rsid w:val="00726A77"/>
    <w:rsid w:val="00726C88"/>
    <w:rsid w:val="007271A5"/>
    <w:rsid w:val="007276AE"/>
    <w:rsid w:val="007278A4"/>
    <w:rsid w:val="007278E6"/>
    <w:rsid w:val="00727F06"/>
    <w:rsid w:val="00730557"/>
    <w:rsid w:val="0073055E"/>
    <w:rsid w:val="00730B78"/>
    <w:rsid w:val="00731176"/>
    <w:rsid w:val="007315DD"/>
    <w:rsid w:val="00731963"/>
    <w:rsid w:val="00732253"/>
    <w:rsid w:val="00732278"/>
    <w:rsid w:val="0073227A"/>
    <w:rsid w:val="007327D7"/>
    <w:rsid w:val="00732905"/>
    <w:rsid w:val="00732A32"/>
    <w:rsid w:val="00732B92"/>
    <w:rsid w:val="00732CA0"/>
    <w:rsid w:val="00732EF6"/>
    <w:rsid w:val="00733044"/>
    <w:rsid w:val="007332E6"/>
    <w:rsid w:val="007334BE"/>
    <w:rsid w:val="00733619"/>
    <w:rsid w:val="00734BE4"/>
    <w:rsid w:val="00734F29"/>
    <w:rsid w:val="00735112"/>
    <w:rsid w:val="007353B9"/>
    <w:rsid w:val="007356C0"/>
    <w:rsid w:val="00735C51"/>
    <w:rsid w:val="00735D93"/>
    <w:rsid w:val="00735E27"/>
    <w:rsid w:val="00736066"/>
    <w:rsid w:val="007361A2"/>
    <w:rsid w:val="007364D2"/>
    <w:rsid w:val="007366CC"/>
    <w:rsid w:val="007366CF"/>
    <w:rsid w:val="00736F3C"/>
    <w:rsid w:val="00740478"/>
    <w:rsid w:val="00740613"/>
    <w:rsid w:val="00741294"/>
    <w:rsid w:val="0074180B"/>
    <w:rsid w:val="00741952"/>
    <w:rsid w:val="00741C39"/>
    <w:rsid w:val="00741ECF"/>
    <w:rsid w:val="007420F8"/>
    <w:rsid w:val="007425D5"/>
    <w:rsid w:val="007428F7"/>
    <w:rsid w:val="00743596"/>
    <w:rsid w:val="00743759"/>
    <w:rsid w:val="007439CE"/>
    <w:rsid w:val="00743C75"/>
    <w:rsid w:val="00743E6B"/>
    <w:rsid w:val="00744972"/>
    <w:rsid w:val="00744CD7"/>
    <w:rsid w:val="00744D1F"/>
    <w:rsid w:val="007452A4"/>
    <w:rsid w:val="007453BC"/>
    <w:rsid w:val="00745BA9"/>
    <w:rsid w:val="00745E50"/>
    <w:rsid w:val="00745E9D"/>
    <w:rsid w:val="00746A9D"/>
    <w:rsid w:val="00746B56"/>
    <w:rsid w:val="00746F13"/>
    <w:rsid w:val="007470E5"/>
    <w:rsid w:val="00747C2F"/>
    <w:rsid w:val="00747D99"/>
    <w:rsid w:val="0075032A"/>
    <w:rsid w:val="0075053B"/>
    <w:rsid w:val="007505C4"/>
    <w:rsid w:val="00750674"/>
    <w:rsid w:val="00751847"/>
    <w:rsid w:val="00752069"/>
    <w:rsid w:val="007521EB"/>
    <w:rsid w:val="0075244F"/>
    <w:rsid w:val="007525BB"/>
    <w:rsid w:val="007526DD"/>
    <w:rsid w:val="00752A20"/>
    <w:rsid w:val="00752B12"/>
    <w:rsid w:val="00752C7D"/>
    <w:rsid w:val="0075305C"/>
    <w:rsid w:val="00753555"/>
    <w:rsid w:val="007537EF"/>
    <w:rsid w:val="0075494E"/>
    <w:rsid w:val="00754AD7"/>
    <w:rsid w:val="00754BDF"/>
    <w:rsid w:val="00754CCD"/>
    <w:rsid w:val="007553B7"/>
    <w:rsid w:val="00755969"/>
    <w:rsid w:val="00755C2D"/>
    <w:rsid w:val="0075608D"/>
    <w:rsid w:val="007560AA"/>
    <w:rsid w:val="00756582"/>
    <w:rsid w:val="007566FA"/>
    <w:rsid w:val="007568DB"/>
    <w:rsid w:val="007568E8"/>
    <w:rsid w:val="00756C18"/>
    <w:rsid w:val="0075710B"/>
    <w:rsid w:val="0075733B"/>
    <w:rsid w:val="00757D4A"/>
    <w:rsid w:val="00760DB5"/>
    <w:rsid w:val="00760EC6"/>
    <w:rsid w:val="00760F2E"/>
    <w:rsid w:val="0076111F"/>
    <w:rsid w:val="00761E7F"/>
    <w:rsid w:val="0076214D"/>
    <w:rsid w:val="00762B0B"/>
    <w:rsid w:val="00762C02"/>
    <w:rsid w:val="00763203"/>
    <w:rsid w:val="00764555"/>
    <w:rsid w:val="00764704"/>
    <w:rsid w:val="00764885"/>
    <w:rsid w:val="00764975"/>
    <w:rsid w:val="007649DB"/>
    <w:rsid w:val="00764C4F"/>
    <w:rsid w:val="00764E1A"/>
    <w:rsid w:val="00764FAA"/>
    <w:rsid w:val="00765C76"/>
    <w:rsid w:val="0076616B"/>
    <w:rsid w:val="0076665A"/>
    <w:rsid w:val="00766DC0"/>
    <w:rsid w:val="0076704D"/>
    <w:rsid w:val="00767838"/>
    <w:rsid w:val="00767BF1"/>
    <w:rsid w:val="007705D9"/>
    <w:rsid w:val="00770980"/>
    <w:rsid w:val="00770ABC"/>
    <w:rsid w:val="00770B0B"/>
    <w:rsid w:val="00770BEC"/>
    <w:rsid w:val="00770CB7"/>
    <w:rsid w:val="00770F69"/>
    <w:rsid w:val="007710A8"/>
    <w:rsid w:val="00771706"/>
    <w:rsid w:val="00771CF8"/>
    <w:rsid w:val="00771F07"/>
    <w:rsid w:val="00771F58"/>
    <w:rsid w:val="00772A85"/>
    <w:rsid w:val="00772B19"/>
    <w:rsid w:val="00772E1A"/>
    <w:rsid w:val="00773165"/>
    <w:rsid w:val="00773911"/>
    <w:rsid w:val="00773D45"/>
    <w:rsid w:val="00773DA3"/>
    <w:rsid w:val="0077434C"/>
    <w:rsid w:val="0077468C"/>
    <w:rsid w:val="007748DA"/>
    <w:rsid w:val="007749DF"/>
    <w:rsid w:val="007749F7"/>
    <w:rsid w:val="00774B6E"/>
    <w:rsid w:val="00775880"/>
    <w:rsid w:val="00775E6F"/>
    <w:rsid w:val="007764F3"/>
    <w:rsid w:val="007775F5"/>
    <w:rsid w:val="00777923"/>
    <w:rsid w:val="00777CE1"/>
    <w:rsid w:val="007802DC"/>
    <w:rsid w:val="007803D3"/>
    <w:rsid w:val="00780509"/>
    <w:rsid w:val="007809AF"/>
    <w:rsid w:val="00780B20"/>
    <w:rsid w:val="00780B80"/>
    <w:rsid w:val="00780CC3"/>
    <w:rsid w:val="00780D18"/>
    <w:rsid w:val="00780DF2"/>
    <w:rsid w:val="00780F1E"/>
    <w:rsid w:val="007818F7"/>
    <w:rsid w:val="00781AF3"/>
    <w:rsid w:val="00781BAE"/>
    <w:rsid w:val="00781E97"/>
    <w:rsid w:val="0078203F"/>
    <w:rsid w:val="0078247D"/>
    <w:rsid w:val="007826F1"/>
    <w:rsid w:val="00782BAB"/>
    <w:rsid w:val="00782C92"/>
    <w:rsid w:val="00782CCC"/>
    <w:rsid w:val="00782F36"/>
    <w:rsid w:val="00782FE5"/>
    <w:rsid w:val="00783A1B"/>
    <w:rsid w:val="00783A8A"/>
    <w:rsid w:val="00784009"/>
    <w:rsid w:val="007840E1"/>
    <w:rsid w:val="0078444C"/>
    <w:rsid w:val="007848A4"/>
    <w:rsid w:val="00784E7C"/>
    <w:rsid w:val="00785584"/>
    <w:rsid w:val="00785A92"/>
    <w:rsid w:val="00786583"/>
    <w:rsid w:val="0078696B"/>
    <w:rsid w:val="00787618"/>
    <w:rsid w:val="00787820"/>
    <w:rsid w:val="00790DC5"/>
    <w:rsid w:val="00791185"/>
    <w:rsid w:val="007916CF"/>
    <w:rsid w:val="007917D4"/>
    <w:rsid w:val="00791847"/>
    <w:rsid w:val="00791DF9"/>
    <w:rsid w:val="007921CA"/>
    <w:rsid w:val="00792D91"/>
    <w:rsid w:val="00793668"/>
    <w:rsid w:val="007936AA"/>
    <w:rsid w:val="00793F32"/>
    <w:rsid w:val="007942F0"/>
    <w:rsid w:val="0079434B"/>
    <w:rsid w:val="00794818"/>
    <w:rsid w:val="00795225"/>
    <w:rsid w:val="00795452"/>
    <w:rsid w:val="00795454"/>
    <w:rsid w:val="007959F2"/>
    <w:rsid w:val="00795C89"/>
    <w:rsid w:val="00795D05"/>
    <w:rsid w:val="007962C0"/>
    <w:rsid w:val="0079646B"/>
    <w:rsid w:val="007A0299"/>
    <w:rsid w:val="007A0AB6"/>
    <w:rsid w:val="007A0C8F"/>
    <w:rsid w:val="007A0EF5"/>
    <w:rsid w:val="007A13A4"/>
    <w:rsid w:val="007A1C77"/>
    <w:rsid w:val="007A1F25"/>
    <w:rsid w:val="007A25D6"/>
    <w:rsid w:val="007A271B"/>
    <w:rsid w:val="007A31E8"/>
    <w:rsid w:val="007A31F4"/>
    <w:rsid w:val="007A34EE"/>
    <w:rsid w:val="007A4409"/>
    <w:rsid w:val="007A4506"/>
    <w:rsid w:val="007A4765"/>
    <w:rsid w:val="007A4CFB"/>
    <w:rsid w:val="007A5093"/>
    <w:rsid w:val="007A5395"/>
    <w:rsid w:val="007A587B"/>
    <w:rsid w:val="007A5F8F"/>
    <w:rsid w:val="007A60D9"/>
    <w:rsid w:val="007A651E"/>
    <w:rsid w:val="007A6567"/>
    <w:rsid w:val="007A664C"/>
    <w:rsid w:val="007A6677"/>
    <w:rsid w:val="007A6775"/>
    <w:rsid w:val="007A6885"/>
    <w:rsid w:val="007A6BFF"/>
    <w:rsid w:val="007A6CFA"/>
    <w:rsid w:val="007A6D3C"/>
    <w:rsid w:val="007A6ED2"/>
    <w:rsid w:val="007A7143"/>
    <w:rsid w:val="007A764D"/>
    <w:rsid w:val="007A79FD"/>
    <w:rsid w:val="007A7DA8"/>
    <w:rsid w:val="007A7F11"/>
    <w:rsid w:val="007B0F4D"/>
    <w:rsid w:val="007B202E"/>
    <w:rsid w:val="007B2232"/>
    <w:rsid w:val="007B2C26"/>
    <w:rsid w:val="007B3041"/>
    <w:rsid w:val="007B360E"/>
    <w:rsid w:val="007B3876"/>
    <w:rsid w:val="007B3F6F"/>
    <w:rsid w:val="007B4296"/>
    <w:rsid w:val="007B4329"/>
    <w:rsid w:val="007B43EA"/>
    <w:rsid w:val="007B4CA2"/>
    <w:rsid w:val="007B4D81"/>
    <w:rsid w:val="007B5026"/>
    <w:rsid w:val="007B55AC"/>
    <w:rsid w:val="007B568C"/>
    <w:rsid w:val="007B596F"/>
    <w:rsid w:val="007B6214"/>
    <w:rsid w:val="007B67E8"/>
    <w:rsid w:val="007B6AF9"/>
    <w:rsid w:val="007B6DAC"/>
    <w:rsid w:val="007B6E14"/>
    <w:rsid w:val="007B7B0C"/>
    <w:rsid w:val="007C040F"/>
    <w:rsid w:val="007C04BF"/>
    <w:rsid w:val="007C08E8"/>
    <w:rsid w:val="007C094E"/>
    <w:rsid w:val="007C0A49"/>
    <w:rsid w:val="007C10ED"/>
    <w:rsid w:val="007C1464"/>
    <w:rsid w:val="007C177C"/>
    <w:rsid w:val="007C1DB2"/>
    <w:rsid w:val="007C1FE7"/>
    <w:rsid w:val="007C2888"/>
    <w:rsid w:val="007C2A2E"/>
    <w:rsid w:val="007C2A51"/>
    <w:rsid w:val="007C3318"/>
    <w:rsid w:val="007C33D5"/>
    <w:rsid w:val="007C3459"/>
    <w:rsid w:val="007C34AA"/>
    <w:rsid w:val="007C36EF"/>
    <w:rsid w:val="007C38BB"/>
    <w:rsid w:val="007C3CEA"/>
    <w:rsid w:val="007C41B8"/>
    <w:rsid w:val="007C4915"/>
    <w:rsid w:val="007C4DE8"/>
    <w:rsid w:val="007C56E8"/>
    <w:rsid w:val="007C579A"/>
    <w:rsid w:val="007C60BC"/>
    <w:rsid w:val="007C6B21"/>
    <w:rsid w:val="007C6BF7"/>
    <w:rsid w:val="007C7004"/>
    <w:rsid w:val="007C706F"/>
    <w:rsid w:val="007C7538"/>
    <w:rsid w:val="007C757A"/>
    <w:rsid w:val="007D01F4"/>
    <w:rsid w:val="007D03F6"/>
    <w:rsid w:val="007D072E"/>
    <w:rsid w:val="007D0B69"/>
    <w:rsid w:val="007D187B"/>
    <w:rsid w:val="007D1904"/>
    <w:rsid w:val="007D1A2B"/>
    <w:rsid w:val="007D1B42"/>
    <w:rsid w:val="007D1CDB"/>
    <w:rsid w:val="007D2423"/>
    <w:rsid w:val="007D2A23"/>
    <w:rsid w:val="007D2B48"/>
    <w:rsid w:val="007D312A"/>
    <w:rsid w:val="007D36EB"/>
    <w:rsid w:val="007D38D2"/>
    <w:rsid w:val="007D448B"/>
    <w:rsid w:val="007D478A"/>
    <w:rsid w:val="007D4857"/>
    <w:rsid w:val="007D4C59"/>
    <w:rsid w:val="007D4E7F"/>
    <w:rsid w:val="007D53D5"/>
    <w:rsid w:val="007D55CC"/>
    <w:rsid w:val="007D5915"/>
    <w:rsid w:val="007D59AF"/>
    <w:rsid w:val="007D5A17"/>
    <w:rsid w:val="007D5A1B"/>
    <w:rsid w:val="007D5D4C"/>
    <w:rsid w:val="007D5DD5"/>
    <w:rsid w:val="007D6210"/>
    <w:rsid w:val="007D726C"/>
    <w:rsid w:val="007D72B7"/>
    <w:rsid w:val="007D739E"/>
    <w:rsid w:val="007D7780"/>
    <w:rsid w:val="007D7911"/>
    <w:rsid w:val="007E002C"/>
    <w:rsid w:val="007E08F8"/>
    <w:rsid w:val="007E0A9D"/>
    <w:rsid w:val="007E0C03"/>
    <w:rsid w:val="007E0EAF"/>
    <w:rsid w:val="007E10C6"/>
    <w:rsid w:val="007E1202"/>
    <w:rsid w:val="007E12DB"/>
    <w:rsid w:val="007E1785"/>
    <w:rsid w:val="007E1BAC"/>
    <w:rsid w:val="007E1BF0"/>
    <w:rsid w:val="007E22F3"/>
    <w:rsid w:val="007E2470"/>
    <w:rsid w:val="007E2528"/>
    <w:rsid w:val="007E25E3"/>
    <w:rsid w:val="007E2CCC"/>
    <w:rsid w:val="007E2D50"/>
    <w:rsid w:val="007E3559"/>
    <w:rsid w:val="007E3C84"/>
    <w:rsid w:val="007E3F59"/>
    <w:rsid w:val="007E44D3"/>
    <w:rsid w:val="007E454A"/>
    <w:rsid w:val="007E4E19"/>
    <w:rsid w:val="007E4FDB"/>
    <w:rsid w:val="007E54EE"/>
    <w:rsid w:val="007E5515"/>
    <w:rsid w:val="007E589D"/>
    <w:rsid w:val="007E5964"/>
    <w:rsid w:val="007E5B1B"/>
    <w:rsid w:val="007E5F32"/>
    <w:rsid w:val="007E5FE9"/>
    <w:rsid w:val="007E61BB"/>
    <w:rsid w:val="007E649D"/>
    <w:rsid w:val="007E65BC"/>
    <w:rsid w:val="007E6711"/>
    <w:rsid w:val="007E69E8"/>
    <w:rsid w:val="007E6AF0"/>
    <w:rsid w:val="007E6B1B"/>
    <w:rsid w:val="007E7274"/>
    <w:rsid w:val="007E78EC"/>
    <w:rsid w:val="007F0177"/>
    <w:rsid w:val="007F03A6"/>
    <w:rsid w:val="007F066A"/>
    <w:rsid w:val="007F0793"/>
    <w:rsid w:val="007F0829"/>
    <w:rsid w:val="007F0A82"/>
    <w:rsid w:val="007F0BE6"/>
    <w:rsid w:val="007F0E41"/>
    <w:rsid w:val="007F11CA"/>
    <w:rsid w:val="007F1246"/>
    <w:rsid w:val="007F1795"/>
    <w:rsid w:val="007F17EE"/>
    <w:rsid w:val="007F260C"/>
    <w:rsid w:val="007F268D"/>
    <w:rsid w:val="007F2C94"/>
    <w:rsid w:val="007F2F6E"/>
    <w:rsid w:val="007F2FEA"/>
    <w:rsid w:val="007F30E9"/>
    <w:rsid w:val="007F315F"/>
    <w:rsid w:val="007F33CD"/>
    <w:rsid w:val="007F3B91"/>
    <w:rsid w:val="007F3C2D"/>
    <w:rsid w:val="007F4328"/>
    <w:rsid w:val="007F46CB"/>
    <w:rsid w:val="007F4E59"/>
    <w:rsid w:val="007F55AA"/>
    <w:rsid w:val="007F56C6"/>
    <w:rsid w:val="007F5C26"/>
    <w:rsid w:val="007F6607"/>
    <w:rsid w:val="007F6D7D"/>
    <w:rsid w:val="007F7445"/>
    <w:rsid w:val="007F782D"/>
    <w:rsid w:val="007F7D6D"/>
    <w:rsid w:val="00800341"/>
    <w:rsid w:val="008003C5"/>
    <w:rsid w:val="0080059A"/>
    <w:rsid w:val="008005CA"/>
    <w:rsid w:val="008007C5"/>
    <w:rsid w:val="00800820"/>
    <w:rsid w:val="008008DD"/>
    <w:rsid w:val="00800EBF"/>
    <w:rsid w:val="00801245"/>
    <w:rsid w:val="00801532"/>
    <w:rsid w:val="00801CF8"/>
    <w:rsid w:val="00801D1D"/>
    <w:rsid w:val="0080240C"/>
    <w:rsid w:val="00802F04"/>
    <w:rsid w:val="0080362F"/>
    <w:rsid w:val="00803C27"/>
    <w:rsid w:val="00803FED"/>
    <w:rsid w:val="008043E9"/>
    <w:rsid w:val="00804878"/>
    <w:rsid w:val="00804A52"/>
    <w:rsid w:val="00804B53"/>
    <w:rsid w:val="00804B94"/>
    <w:rsid w:val="0080520C"/>
    <w:rsid w:val="00805583"/>
    <w:rsid w:val="008055AC"/>
    <w:rsid w:val="00805727"/>
    <w:rsid w:val="0080582C"/>
    <w:rsid w:val="008058DD"/>
    <w:rsid w:val="00805920"/>
    <w:rsid w:val="00805AF6"/>
    <w:rsid w:val="00806356"/>
    <w:rsid w:val="00806BD9"/>
    <w:rsid w:val="008071B1"/>
    <w:rsid w:val="00807493"/>
    <w:rsid w:val="00807F17"/>
    <w:rsid w:val="00807F22"/>
    <w:rsid w:val="008101EF"/>
    <w:rsid w:val="00810397"/>
    <w:rsid w:val="00810DE6"/>
    <w:rsid w:val="00810FD3"/>
    <w:rsid w:val="0081167A"/>
    <w:rsid w:val="00811696"/>
    <w:rsid w:val="00811707"/>
    <w:rsid w:val="008117CD"/>
    <w:rsid w:val="00811809"/>
    <w:rsid w:val="00811C3D"/>
    <w:rsid w:val="00811EAA"/>
    <w:rsid w:val="0081234B"/>
    <w:rsid w:val="00812829"/>
    <w:rsid w:val="00812E52"/>
    <w:rsid w:val="00813644"/>
    <w:rsid w:val="00813836"/>
    <w:rsid w:val="00813844"/>
    <w:rsid w:val="00813AFB"/>
    <w:rsid w:val="0081499A"/>
    <w:rsid w:val="008151D8"/>
    <w:rsid w:val="008152BA"/>
    <w:rsid w:val="00815815"/>
    <w:rsid w:val="008158DA"/>
    <w:rsid w:val="00815B47"/>
    <w:rsid w:val="00815C91"/>
    <w:rsid w:val="00815FCD"/>
    <w:rsid w:val="00816416"/>
    <w:rsid w:val="008171E9"/>
    <w:rsid w:val="00817A07"/>
    <w:rsid w:val="00817DE1"/>
    <w:rsid w:val="00817E2E"/>
    <w:rsid w:val="00820073"/>
    <w:rsid w:val="008204B6"/>
    <w:rsid w:val="00820539"/>
    <w:rsid w:val="008209D9"/>
    <w:rsid w:val="00820FC3"/>
    <w:rsid w:val="008213D4"/>
    <w:rsid w:val="00821727"/>
    <w:rsid w:val="00821739"/>
    <w:rsid w:val="008218FC"/>
    <w:rsid w:val="008220A1"/>
    <w:rsid w:val="00822144"/>
    <w:rsid w:val="00822882"/>
    <w:rsid w:val="00822970"/>
    <w:rsid w:val="008230AA"/>
    <w:rsid w:val="00823623"/>
    <w:rsid w:val="00823963"/>
    <w:rsid w:val="00823CFF"/>
    <w:rsid w:val="00824603"/>
    <w:rsid w:val="008248B6"/>
    <w:rsid w:val="00824D09"/>
    <w:rsid w:val="00824EE9"/>
    <w:rsid w:val="00824FBE"/>
    <w:rsid w:val="00825642"/>
    <w:rsid w:val="0082590D"/>
    <w:rsid w:val="00825D31"/>
    <w:rsid w:val="00825F72"/>
    <w:rsid w:val="0082653D"/>
    <w:rsid w:val="00826541"/>
    <w:rsid w:val="0082685C"/>
    <w:rsid w:val="00826B21"/>
    <w:rsid w:val="00826B6F"/>
    <w:rsid w:val="0082713B"/>
    <w:rsid w:val="008276AF"/>
    <w:rsid w:val="0082781F"/>
    <w:rsid w:val="00827BBD"/>
    <w:rsid w:val="00827C64"/>
    <w:rsid w:val="00827D01"/>
    <w:rsid w:val="00827E2F"/>
    <w:rsid w:val="00827EF1"/>
    <w:rsid w:val="0083055B"/>
    <w:rsid w:val="00830D15"/>
    <w:rsid w:val="00831256"/>
    <w:rsid w:val="00831AD6"/>
    <w:rsid w:val="00832162"/>
    <w:rsid w:val="008321B8"/>
    <w:rsid w:val="008322C9"/>
    <w:rsid w:val="00833752"/>
    <w:rsid w:val="00833817"/>
    <w:rsid w:val="0083395B"/>
    <w:rsid w:val="00833F1F"/>
    <w:rsid w:val="008344A5"/>
    <w:rsid w:val="00834A4B"/>
    <w:rsid w:val="00835258"/>
    <w:rsid w:val="0083556D"/>
    <w:rsid w:val="00835BF5"/>
    <w:rsid w:val="00835EA9"/>
    <w:rsid w:val="00835F9F"/>
    <w:rsid w:val="0083614F"/>
    <w:rsid w:val="0083657E"/>
    <w:rsid w:val="00836F5B"/>
    <w:rsid w:val="008371A4"/>
    <w:rsid w:val="00837306"/>
    <w:rsid w:val="0083743D"/>
    <w:rsid w:val="00837703"/>
    <w:rsid w:val="00840792"/>
    <w:rsid w:val="00840AAE"/>
    <w:rsid w:val="00840BB5"/>
    <w:rsid w:val="0084121D"/>
    <w:rsid w:val="008413FD"/>
    <w:rsid w:val="008415C4"/>
    <w:rsid w:val="008417CA"/>
    <w:rsid w:val="00842538"/>
    <w:rsid w:val="00842A72"/>
    <w:rsid w:val="00842B6B"/>
    <w:rsid w:val="00843AA8"/>
    <w:rsid w:val="00843AB2"/>
    <w:rsid w:val="00843CAB"/>
    <w:rsid w:val="00843F00"/>
    <w:rsid w:val="008443FF"/>
    <w:rsid w:val="008447F3"/>
    <w:rsid w:val="00844C66"/>
    <w:rsid w:val="00844DC1"/>
    <w:rsid w:val="00845205"/>
    <w:rsid w:val="00846360"/>
    <w:rsid w:val="008469CE"/>
    <w:rsid w:val="00846E7D"/>
    <w:rsid w:val="0084763A"/>
    <w:rsid w:val="0085082F"/>
    <w:rsid w:val="00850EAD"/>
    <w:rsid w:val="00850F00"/>
    <w:rsid w:val="0085164A"/>
    <w:rsid w:val="0085195E"/>
    <w:rsid w:val="00851BE8"/>
    <w:rsid w:val="00851F6E"/>
    <w:rsid w:val="0085204C"/>
    <w:rsid w:val="00852431"/>
    <w:rsid w:val="00852855"/>
    <w:rsid w:val="008528A3"/>
    <w:rsid w:val="00852928"/>
    <w:rsid w:val="00852F2A"/>
    <w:rsid w:val="008542C2"/>
    <w:rsid w:val="00854552"/>
    <w:rsid w:val="00854DF4"/>
    <w:rsid w:val="0085502A"/>
    <w:rsid w:val="008550DB"/>
    <w:rsid w:val="008550F0"/>
    <w:rsid w:val="00855214"/>
    <w:rsid w:val="0085567A"/>
    <w:rsid w:val="0085574C"/>
    <w:rsid w:val="00855FF8"/>
    <w:rsid w:val="00856112"/>
    <w:rsid w:val="00856937"/>
    <w:rsid w:val="00856ABC"/>
    <w:rsid w:val="00856AFB"/>
    <w:rsid w:val="0085728D"/>
    <w:rsid w:val="008573E8"/>
    <w:rsid w:val="008574FE"/>
    <w:rsid w:val="00857C26"/>
    <w:rsid w:val="00860028"/>
    <w:rsid w:val="00860721"/>
    <w:rsid w:val="00860999"/>
    <w:rsid w:val="00860C16"/>
    <w:rsid w:val="00860C37"/>
    <w:rsid w:val="00860EAF"/>
    <w:rsid w:val="00861205"/>
    <w:rsid w:val="008614EA"/>
    <w:rsid w:val="00861874"/>
    <w:rsid w:val="008618A5"/>
    <w:rsid w:val="00861A57"/>
    <w:rsid w:val="00861A60"/>
    <w:rsid w:val="00861E9A"/>
    <w:rsid w:val="00862369"/>
    <w:rsid w:val="00862473"/>
    <w:rsid w:val="008625D9"/>
    <w:rsid w:val="00862715"/>
    <w:rsid w:val="0086271A"/>
    <w:rsid w:val="008628BC"/>
    <w:rsid w:val="00862B42"/>
    <w:rsid w:val="00862C9A"/>
    <w:rsid w:val="00862D59"/>
    <w:rsid w:val="0086306B"/>
    <w:rsid w:val="00863B4E"/>
    <w:rsid w:val="008641E1"/>
    <w:rsid w:val="008642F8"/>
    <w:rsid w:val="008647D7"/>
    <w:rsid w:val="00864995"/>
    <w:rsid w:val="00865598"/>
    <w:rsid w:val="00865B31"/>
    <w:rsid w:val="00866CC7"/>
    <w:rsid w:val="00866DEE"/>
    <w:rsid w:val="008671A7"/>
    <w:rsid w:val="00867704"/>
    <w:rsid w:val="008701B5"/>
    <w:rsid w:val="00870297"/>
    <w:rsid w:val="0087064D"/>
    <w:rsid w:val="008709F4"/>
    <w:rsid w:val="00870DB5"/>
    <w:rsid w:val="00870E37"/>
    <w:rsid w:val="00870F29"/>
    <w:rsid w:val="00871285"/>
    <w:rsid w:val="008715D1"/>
    <w:rsid w:val="008716B2"/>
    <w:rsid w:val="00871767"/>
    <w:rsid w:val="00871E33"/>
    <w:rsid w:val="00871EB2"/>
    <w:rsid w:val="0087207B"/>
    <w:rsid w:val="008724FE"/>
    <w:rsid w:val="0087297F"/>
    <w:rsid w:val="00872E0F"/>
    <w:rsid w:val="00873184"/>
    <w:rsid w:val="0087333F"/>
    <w:rsid w:val="00873417"/>
    <w:rsid w:val="008734D7"/>
    <w:rsid w:val="0087357F"/>
    <w:rsid w:val="00873D90"/>
    <w:rsid w:val="00873E6B"/>
    <w:rsid w:val="0087412F"/>
    <w:rsid w:val="008743AB"/>
    <w:rsid w:val="008747B5"/>
    <w:rsid w:val="0087502E"/>
    <w:rsid w:val="00875076"/>
    <w:rsid w:val="00875BD9"/>
    <w:rsid w:val="00876063"/>
    <w:rsid w:val="00876203"/>
    <w:rsid w:val="008768C5"/>
    <w:rsid w:val="00876CB1"/>
    <w:rsid w:val="0087716B"/>
    <w:rsid w:val="00877A64"/>
    <w:rsid w:val="00877CC2"/>
    <w:rsid w:val="00877FAE"/>
    <w:rsid w:val="008801F1"/>
    <w:rsid w:val="00880715"/>
    <w:rsid w:val="0088086E"/>
    <w:rsid w:val="00880873"/>
    <w:rsid w:val="00880A21"/>
    <w:rsid w:val="00880AD2"/>
    <w:rsid w:val="00880CA7"/>
    <w:rsid w:val="00880DAD"/>
    <w:rsid w:val="008813F2"/>
    <w:rsid w:val="00881552"/>
    <w:rsid w:val="008818D3"/>
    <w:rsid w:val="00881C0D"/>
    <w:rsid w:val="00881EEF"/>
    <w:rsid w:val="00882159"/>
    <w:rsid w:val="00882831"/>
    <w:rsid w:val="008828A3"/>
    <w:rsid w:val="008829B2"/>
    <w:rsid w:val="00882B2E"/>
    <w:rsid w:val="00883B35"/>
    <w:rsid w:val="00883F22"/>
    <w:rsid w:val="00884523"/>
    <w:rsid w:val="00884B06"/>
    <w:rsid w:val="00884D7B"/>
    <w:rsid w:val="008852F2"/>
    <w:rsid w:val="0088568D"/>
    <w:rsid w:val="00885759"/>
    <w:rsid w:val="00885A17"/>
    <w:rsid w:val="0088617B"/>
    <w:rsid w:val="00886650"/>
    <w:rsid w:val="0088672C"/>
    <w:rsid w:val="00886784"/>
    <w:rsid w:val="0088680D"/>
    <w:rsid w:val="00886D2F"/>
    <w:rsid w:val="0088730B"/>
    <w:rsid w:val="0088773D"/>
    <w:rsid w:val="00887C7C"/>
    <w:rsid w:val="00887E51"/>
    <w:rsid w:val="00890203"/>
    <w:rsid w:val="0089033D"/>
    <w:rsid w:val="0089043D"/>
    <w:rsid w:val="00890689"/>
    <w:rsid w:val="0089097A"/>
    <w:rsid w:val="00890FD9"/>
    <w:rsid w:val="00891B1C"/>
    <w:rsid w:val="008921C5"/>
    <w:rsid w:val="008925E1"/>
    <w:rsid w:val="00892737"/>
    <w:rsid w:val="00892C79"/>
    <w:rsid w:val="00892E69"/>
    <w:rsid w:val="008932C4"/>
    <w:rsid w:val="008932EF"/>
    <w:rsid w:val="008938D8"/>
    <w:rsid w:val="00893952"/>
    <w:rsid w:val="00893D97"/>
    <w:rsid w:val="00893E53"/>
    <w:rsid w:val="008946DD"/>
    <w:rsid w:val="00894980"/>
    <w:rsid w:val="00895092"/>
    <w:rsid w:val="00895545"/>
    <w:rsid w:val="00896099"/>
    <w:rsid w:val="00896234"/>
    <w:rsid w:val="008962C0"/>
    <w:rsid w:val="008964E8"/>
    <w:rsid w:val="008965CC"/>
    <w:rsid w:val="008967E9"/>
    <w:rsid w:val="00896A52"/>
    <w:rsid w:val="0089773E"/>
    <w:rsid w:val="008977B9"/>
    <w:rsid w:val="008A058F"/>
    <w:rsid w:val="008A05EA"/>
    <w:rsid w:val="008A05FA"/>
    <w:rsid w:val="008A066D"/>
    <w:rsid w:val="008A09AC"/>
    <w:rsid w:val="008A101F"/>
    <w:rsid w:val="008A1951"/>
    <w:rsid w:val="008A1A46"/>
    <w:rsid w:val="008A1C78"/>
    <w:rsid w:val="008A1F7E"/>
    <w:rsid w:val="008A24AC"/>
    <w:rsid w:val="008A29D5"/>
    <w:rsid w:val="008A2D68"/>
    <w:rsid w:val="008A2F74"/>
    <w:rsid w:val="008A347D"/>
    <w:rsid w:val="008A357C"/>
    <w:rsid w:val="008A3B3E"/>
    <w:rsid w:val="008A3B77"/>
    <w:rsid w:val="008A3C98"/>
    <w:rsid w:val="008A3E1D"/>
    <w:rsid w:val="008A3E9F"/>
    <w:rsid w:val="008A4429"/>
    <w:rsid w:val="008A4A05"/>
    <w:rsid w:val="008A4B95"/>
    <w:rsid w:val="008A4E25"/>
    <w:rsid w:val="008A545D"/>
    <w:rsid w:val="008A5B9A"/>
    <w:rsid w:val="008A5E8D"/>
    <w:rsid w:val="008A5F7B"/>
    <w:rsid w:val="008A63B0"/>
    <w:rsid w:val="008A6A18"/>
    <w:rsid w:val="008A6A96"/>
    <w:rsid w:val="008A6E3C"/>
    <w:rsid w:val="008A7183"/>
    <w:rsid w:val="008A719D"/>
    <w:rsid w:val="008A7B15"/>
    <w:rsid w:val="008A7C12"/>
    <w:rsid w:val="008B0008"/>
    <w:rsid w:val="008B05AB"/>
    <w:rsid w:val="008B05BD"/>
    <w:rsid w:val="008B05DF"/>
    <w:rsid w:val="008B0A74"/>
    <w:rsid w:val="008B0EE4"/>
    <w:rsid w:val="008B0F30"/>
    <w:rsid w:val="008B10E7"/>
    <w:rsid w:val="008B12A9"/>
    <w:rsid w:val="008B1C79"/>
    <w:rsid w:val="008B2459"/>
    <w:rsid w:val="008B25AF"/>
    <w:rsid w:val="008B2606"/>
    <w:rsid w:val="008B2B65"/>
    <w:rsid w:val="008B2C4A"/>
    <w:rsid w:val="008B2CD4"/>
    <w:rsid w:val="008B2D08"/>
    <w:rsid w:val="008B2EC6"/>
    <w:rsid w:val="008B30A8"/>
    <w:rsid w:val="008B3157"/>
    <w:rsid w:val="008B318D"/>
    <w:rsid w:val="008B33F2"/>
    <w:rsid w:val="008B3431"/>
    <w:rsid w:val="008B3BA9"/>
    <w:rsid w:val="008B4204"/>
    <w:rsid w:val="008B5060"/>
    <w:rsid w:val="008B54BB"/>
    <w:rsid w:val="008B5936"/>
    <w:rsid w:val="008B62F0"/>
    <w:rsid w:val="008B70DE"/>
    <w:rsid w:val="008B7398"/>
    <w:rsid w:val="008B7DD2"/>
    <w:rsid w:val="008C0581"/>
    <w:rsid w:val="008C0752"/>
    <w:rsid w:val="008C0A33"/>
    <w:rsid w:val="008C17B7"/>
    <w:rsid w:val="008C1B8B"/>
    <w:rsid w:val="008C1E48"/>
    <w:rsid w:val="008C203D"/>
    <w:rsid w:val="008C2674"/>
    <w:rsid w:val="008C2936"/>
    <w:rsid w:val="008C35FA"/>
    <w:rsid w:val="008C3712"/>
    <w:rsid w:val="008C388B"/>
    <w:rsid w:val="008C3AB4"/>
    <w:rsid w:val="008C3AFC"/>
    <w:rsid w:val="008C3D83"/>
    <w:rsid w:val="008C450C"/>
    <w:rsid w:val="008C4520"/>
    <w:rsid w:val="008C4760"/>
    <w:rsid w:val="008C4DBF"/>
    <w:rsid w:val="008C4FAF"/>
    <w:rsid w:val="008C509D"/>
    <w:rsid w:val="008C5392"/>
    <w:rsid w:val="008C5A83"/>
    <w:rsid w:val="008C5F02"/>
    <w:rsid w:val="008C65A7"/>
    <w:rsid w:val="008C6A46"/>
    <w:rsid w:val="008C6A57"/>
    <w:rsid w:val="008C6C96"/>
    <w:rsid w:val="008C6D35"/>
    <w:rsid w:val="008C6D57"/>
    <w:rsid w:val="008C6F03"/>
    <w:rsid w:val="008C6F3A"/>
    <w:rsid w:val="008C7152"/>
    <w:rsid w:val="008C71B4"/>
    <w:rsid w:val="008C7272"/>
    <w:rsid w:val="008C77FA"/>
    <w:rsid w:val="008C7853"/>
    <w:rsid w:val="008C79BE"/>
    <w:rsid w:val="008C7A56"/>
    <w:rsid w:val="008D041F"/>
    <w:rsid w:val="008D062C"/>
    <w:rsid w:val="008D0726"/>
    <w:rsid w:val="008D09D4"/>
    <w:rsid w:val="008D09E6"/>
    <w:rsid w:val="008D0FFB"/>
    <w:rsid w:val="008D103A"/>
    <w:rsid w:val="008D10B5"/>
    <w:rsid w:val="008D1565"/>
    <w:rsid w:val="008D182F"/>
    <w:rsid w:val="008D19EF"/>
    <w:rsid w:val="008D1D35"/>
    <w:rsid w:val="008D1DAE"/>
    <w:rsid w:val="008D250F"/>
    <w:rsid w:val="008D2A3B"/>
    <w:rsid w:val="008D2C3E"/>
    <w:rsid w:val="008D2C97"/>
    <w:rsid w:val="008D345C"/>
    <w:rsid w:val="008D3719"/>
    <w:rsid w:val="008D399B"/>
    <w:rsid w:val="008D39CD"/>
    <w:rsid w:val="008D3BFB"/>
    <w:rsid w:val="008D3FA0"/>
    <w:rsid w:val="008D475B"/>
    <w:rsid w:val="008D4889"/>
    <w:rsid w:val="008D4F1B"/>
    <w:rsid w:val="008D4FB9"/>
    <w:rsid w:val="008D4FC4"/>
    <w:rsid w:val="008D52CA"/>
    <w:rsid w:val="008D5416"/>
    <w:rsid w:val="008D5A0A"/>
    <w:rsid w:val="008D5CD4"/>
    <w:rsid w:val="008D5D37"/>
    <w:rsid w:val="008D6003"/>
    <w:rsid w:val="008D6201"/>
    <w:rsid w:val="008D640D"/>
    <w:rsid w:val="008D6B0D"/>
    <w:rsid w:val="008D7031"/>
    <w:rsid w:val="008D7314"/>
    <w:rsid w:val="008D752E"/>
    <w:rsid w:val="008D75DD"/>
    <w:rsid w:val="008D7766"/>
    <w:rsid w:val="008D7866"/>
    <w:rsid w:val="008D7AEB"/>
    <w:rsid w:val="008D7F63"/>
    <w:rsid w:val="008E036E"/>
    <w:rsid w:val="008E0589"/>
    <w:rsid w:val="008E082D"/>
    <w:rsid w:val="008E098F"/>
    <w:rsid w:val="008E134A"/>
    <w:rsid w:val="008E1492"/>
    <w:rsid w:val="008E1782"/>
    <w:rsid w:val="008E1851"/>
    <w:rsid w:val="008E2003"/>
    <w:rsid w:val="008E2220"/>
    <w:rsid w:val="008E222E"/>
    <w:rsid w:val="008E243E"/>
    <w:rsid w:val="008E2515"/>
    <w:rsid w:val="008E2678"/>
    <w:rsid w:val="008E31E7"/>
    <w:rsid w:val="008E37A5"/>
    <w:rsid w:val="008E3F9C"/>
    <w:rsid w:val="008E409E"/>
    <w:rsid w:val="008E4177"/>
    <w:rsid w:val="008E4196"/>
    <w:rsid w:val="008E42BF"/>
    <w:rsid w:val="008E5375"/>
    <w:rsid w:val="008E550E"/>
    <w:rsid w:val="008E5610"/>
    <w:rsid w:val="008E59B0"/>
    <w:rsid w:val="008E5AD1"/>
    <w:rsid w:val="008E60AC"/>
    <w:rsid w:val="008E613C"/>
    <w:rsid w:val="008E6159"/>
    <w:rsid w:val="008E6355"/>
    <w:rsid w:val="008E67EC"/>
    <w:rsid w:val="008E6F8D"/>
    <w:rsid w:val="008E7164"/>
    <w:rsid w:val="008E71BA"/>
    <w:rsid w:val="008E7234"/>
    <w:rsid w:val="008E73AA"/>
    <w:rsid w:val="008E7C3F"/>
    <w:rsid w:val="008F02FB"/>
    <w:rsid w:val="008F05C9"/>
    <w:rsid w:val="008F0942"/>
    <w:rsid w:val="008F1355"/>
    <w:rsid w:val="008F1356"/>
    <w:rsid w:val="008F1453"/>
    <w:rsid w:val="008F14AA"/>
    <w:rsid w:val="008F14CD"/>
    <w:rsid w:val="008F1639"/>
    <w:rsid w:val="008F1659"/>
    <w:rsid w:val="008F16CC"/>
    <w:rsid w:val="008F19AD"/>
    <w:rsid w:val="008F1AB7"/>
    <w:rsid w:val="008F217A"/>
    <w:rsid w:val="008F24B2"/>
    <w:rsid w:val="008F24D2"/>
    <w:rsid w:val="008F2512"/>
    <w:rsid w:val="008F285A"/>
    <w:rsid w:val="008F2AB6"/>
    <w:rsid w:val="008F2B98"/>
    <w:rsid w:val="008F2CE7"/>
    <w:rsid w:val="008F2D06"/>
    <w:rsid w:val="008F3151"/>
    <w:rsid w:val="008F366A"/>
    <w:rsid w:val="008F3705"/>
    <w:rsid w:val="008F3817"/>
    <w:rsid w:val="008F3E3F"/>
    <w:rsid w:val="008F4068"/>
    <w:rsid w:val="008F4220"/>
    <w:rsid w:val="008F4493"/>
    <w:rsid w:val="008F48C1"/>
    <w:rsid w:val="008F4AC3"/>
    <w:rsid w:val="008F4F1F"/>
    <w:rsid w:val="008F552C"/>
    <w:rsid w:val="008F57B3"/>
    <w:rsid w:val="008F5A1E"/>
    <w:rsid w:val="008F6621"/>
    <w:rsid w:val="008F666F"/>
    <w:rsid w:val="008F6B46"/>
    <w:rsid w:val="008F6C13"/>
    <w:rsid w:val="008F71AD"/>
    <w:rsid w:val="008F7481"/>
    <w:rsid w:val="008F76C0"/>
    <w:rsid w:val="008F779C"/>
    <w:rsid w:val="008F7BC6"/>
    <w:rsid w:val="008F7CA8"/>
    <w:rsid w:val="008F7D35"/>
    <w:rsid w:val="008F7F3C"/>
    <w:rsid w:val="009001CD"/>
    <w:rsid w:val="009006BF"/>
    <w:rsid w:val="009006EF"/>
    <w:rsid w:val="00900A3E"/>
    <w:rsid w:val="00900AC9"/>
    <w:rsid w:val="0090181E"/>
    <w:rsid w:val="00901B2F"/>
    <w:rsid w:val="00901B31"/>
    <w:rsid w:val="00901D15"/>
    <w:rsid w:val="009034CD"/>
    <w:rsid w:val="00903E2F"/>
    <w:rsid w:val="00903EDC"/>
    <w:rsid w:val="00903FFA"/>
    <w:rsid w:val="00904196"/>
    <w:rsid w:val="00904463"/>
    <w:rsid w:val="00904555"/>
    <w:rsid w:val="0090471C"/>
    <w:rsid w:val="0090483C"/>
    <w:rsid w:val="009049F0"/>
    <w:rsid w:val="00904C91"/>
    <w:rsid w:val="00904CC1"/>
    <w:rsid w:val="009054DB"/>
    <w:rsid w:val="0090588B"/>
    <w:rsid w:val="00905A75"/>
    <w:rsid w:val="00905B61"/>
    <w:rsid w:val="0090613F"/>
    <w:rsid w:val="009062BD"/>
    <w:rsid w:val="00906ADC"/>
    <w:rsid w:val="00906D05"/>
    <w:rsid w:val="009077D7"/>
    <w:rsid w:val="0090781B"/>
    <w:rsid w:val="00907BF9"/>
    <w:rsid w:val="0091008F"/>
    <w:rsid w:val="009100BF"/>
    <w:rsid w:val="00910AC0"/>
    <w:rsid w:val="00910BF0"/>
    <w:rsid w:val="00910C7C"/>
    <w:rsid w:val="00910CB8"/>
    <w:rsid w:val="00910D7B"/>
    <w:rsid w:val="00910F36"/>
    <w:rsid w:val="009112D7"/>
    <w:rsid w:val="009113EB"/>
    <w:rsid w:val="0091149A"/>
    <w:rsid w:val="009116A2"/>
    <w:rsid w:val="00911F9B"/>
    <w:rsid w:val="009122A6"/>
    <w:rsid w:val="009127B2"/>
    <w:rsid w:val="00912A51"/>
    <w:rsid w:val="00912CF6"/>
    <w:rsid w:val="0091333C"/>
    <w:rsid w:val="00913379"/>
    <w:rsid w:val="009136BA"/>
    <w:rsid w:val="009137BE"/>
    <w:rsid w:val="00913AC3"/>
    <w:rsid w:val="009141DD"/>
    <w:rsid w:val="0091495F"/>
    <w:rsid w:val="00914AA8"/>
    <w:rsid w:val="00914C74"/>
    <w:rsid w:val="0091520F"/>
    <w:rsid w:val="00915A8A"/>
    <w:rsid w:val="00915C7A"/>
    <w:rsid w:val="0091627B"/>
    <w:rsid w:val="00916541"/>
    <w:rsid w:val="00916799"/>
    <w:rsid w:val="0091784C"/>
    <w:rsid w:val="0092000F"/>
    <w:rsid w:val="0092015F"/>
    <w:rsid w:val="00920193"/>
    <w:rsid w:val="00920F9A"/>
    <w:rsid w:val="0092105C"/>
    <w:rsid w:val="009211BA"/>
    <w:rsid w:val="009216D6"/>
    <w:rsid w:val="00921A48"/>
    <w:rsid w:val="00922479"/>
    <w:rsid w:val="00922731"/>
    <w:rsid w:val="009228A0"/>
    <w:rsid w:val="00922A1B"/>
    <w:rsid w:val="00922F40"/>
    <w:rsid w:val="00923A29"/>
    <w:rsid w:val="00923C70"/>
    <w:rsid w:val="0092423C"/>
    <w:rsid w:val="009242EB"/>
    <w:rsid w:val="0092445A"/>
    <w:rsid w:val="0092498D"/>
    <w:rsid w:val="00925BC9"/>
    <w:rsid w:val="00925FEC"/>
    <w:rsid w:val="009266CA"/>
    <w:rsid w:val="00926B03"/>
    <w:rsid w:val="00926B4C"/>
    <w:rsid w:val="009273B9"/>
    <w:rsid w:val="00927603"/>
    <w:rsid w:val="0092773B"/>
    <w:rsid w:val="00927AFC"/>
    <w:rsid w:val="00927E31"/>
    <w:rsid w:val="00927ECC"/>
    <w:rsid w:val="009303A0"/>
    <w:rsid w:val="0093041A"/>
    <w:rsid w:val="00930B27"/>
    <w:rsid w:val="00930F74"/>
    <w:rsid w:val="009313A6"/>
    <w:rsid w:val="00931764"/>
    <w:rsid w:val="00931856"/>
    <w:rsid w:val="00931EF1"/>
    <w:rsid w:val="00932238"/>
    <w:rsid w:val="009322DD"/>
    <w:rsid w:val="00932949"/>
    <w:rsid w:val="00933CE2"/>
    <w:rsid w:val="00933D94"/>
    <w:rsid w:val="00933E3D"/>
    <w:rsid w:val="00934175"/>
    <w:rsid w:val="009342F0"/>
    <w:rsid w:val="009344AA"/>
    <w:rsid w:val="00934576"/>
    <w:rsid w:val="00934892"/>
    <w:rsid w:val="00934F76"/>
    <w:rsid w:val="009353F1"/>
    <w:rsid w:val="009356A0"/>
    <w:rsid w:val="00935855"/>
    <w:rsid w:val="0093597E"/>
    <w:rsid w:val="00935DB9"/>
    <w:rsid w:val="00936092"/>
    <w:rsid w:val="00936140"/>
    <w:rsid w:val="00936165"/>
    <w:rsid w:val="00936AC3"/>
    <w:rsid w:val="00936E7E"/>
    <w:rsid w:val="00937205"/>
    <w:rsid w:val="009373F2"/>
    <w:rsid w:val="009374ED"/>
    <w:rsid w:val="00940606"/>
    <w:rsid w:val="00940ADB"/>
    <w:rsid w:val="00940AF9"/>
    <w:rsid w:val="00940BB8"/>
    <w:rsid w:val="00940C5A"/>
    <w:rsid w:val="00940CA7"/>
    <w:rsid w:val="00940CC1"/>
    <w:rsid w:val="00940E44"/>
    <w:rsid w:val="0094122C"/>
    <w:rsid w:val="00941268"/>
    <w:rsid w:val="0094146F"/>
    <w:rsid w:val="00941606"/>
    <w:rsid w:val="00941615"/>
    <w:rsid w:val="00941F4E"/>
    <w:rsid w:val="00942177"/>
    <w:rsid w:val="0094227A"/>
    <w:rsid w:val="00942E15"/>
    <w:rsid w:val="00942EC4"/>
    <w:rsid w:val="00944368"/>
    <w:rsid w:val="0094469A"/>
    <w:rsid w:val="00944907"/>
    <w:rsid w:val="0094493D"/>
    <w:rsid w:val="00944CFC"/>
    <w:rsid w:val="00945407"/>
    <w:rsid w:val="0094560C"/>
    <w:rsid w:val="009456B6"/>
    <w:rsid w:val="009458F8"/>
    <w:rsid w:val="00945DAC"/>
    <w:rsid w:val="00945DF4"/>
    <w:rsid w:val="00945EEE"/>
    <w:rsid w:val="00945F25"/>
    <w:rsid w:val="0094600D"/>
    <w:rsid w:val="009462C1"/>
    <w:rsid w:val="009465A3"/>
    <w:rsid w:val="00946B9B"/>
    <w:rsid w:val="00946BB1"/>
    <w:rsid w:val="00946E97"/>
    <w:rsid w:val="009471D8"/>
    <w:rsid w:val="009472F9"/>
    <w:rsid w:val="009478C6"/>
    <w:rsid w:val="00947AFA"/>
    <w:rsid w:val="00947B50"/>
    <w:rsid w:val="0095001E"/>
    <w:rsid w:val="009504C2"/>
    <w:rsid w:val="009507FC"/>
    <w:rsid w:val="00950C4D"/>
    <w:rsid w:val="00950DC0"/>
    <w:rsid w:val="009512B6"/>
    <w:rsid w:val="00951305"/>
    <w:rsid w:val="009517FC"/>
    <w:rsid w:val="00951DEA"/>
    <w:rsid w:val="00951E89"/>
    <w:rsid w:val="00952179"/>
    <w:rsid w:val="0095224B"/>
    <w:rsid w:val="009526DC"/>
    <w:rsid w:val="00952BB9"/>
    <w:rsid w:val="0095309F"/>
    <w:rsid w:val="00953612"/>
    <w:rsid w:val="00953615"/>
    <w:rsid w:val="00953AEE"/>
    <w:rsid w:val="00953D48"/>
    <w:rsid w:val="00953F80"/>
    <w:rsid w:val="0095475D"/>
    <w:rsid w:val="00954E0E"/>
    <w:rsid w:val="00955676"/>
    <w:rsid w:val="00955A14"/>
    <w:rsid w:val="00955AA4"/>
    <w:rsid w:val="00955C3B"/>
    <w:rsid w:val="00955D82"/>
    <w:rsid w:val="00955DF0"/>
    <w:rsid w:val="00956275"/>
    <w:rsid w:val="0095655F"/>
    <w:rsid w:val="009568A0"/>
    <w:rsid w:val="00956A32"/>
    <w:rsid w:val="009573E1"/>
    <w:rsid w:val="009577C0"/>
    <w:rsid w:val="0096004C"/>
    <w:rsid w:val="009603CC"/>
    <w:rsid w:val="00960467"/>
    <w:rsid w:val="00960A25"/>
    <w:rsid w:val="00960B66"/>
    <w:rsid w:val="00960BF0"/>
    <w:rsid w:val="00960EAA"/>
    <w:rsid w:val="009613AE"/>
    <w:rsid w:val="009613FF"/>
    <w:rsid w:val="009614C2"/>
    <w:rsid w:val="0096175A"/>
    <w:rsid w:val="00961A2B"/>
    <w:rsid w:val="00961B34"/>
    <w:rsid w:val="00961D22"/>
    <w:rsid w:val="00961D77"/>
    <w:rsid w:val="00961E62"/>
    <w:rsid w:val="00963946"/>
    <w:rsid w:val="00963E91"/>
    <w:rsid w:val="00964428"/>
    <w:rsid w:val="00964524"/>
    <w:rsid w:val="0096466B"/>
    <w:rsid w:val="0096494D"/>
    <w:rsid w:val="00964DB6"/>
    <w:rsid w:val="00964E40"/>
    <w:rsid w:val="009651BA"/>
    <w:rsid w:val="00965AB7"/>
    <w:rsid w:val="00965CD3"/>
    <w:rsid w:val="00965D51"/>
    <w:rsid w:val="00965E58"/>
    <w:rsid w:val="00965EB8"/>
    <w:rsid w:val="00966034"/>
    <w:rsid w:val="009660A6"/>
    <w:rsid w:val="00966AEE"/>
    <w:rsid w:val="00966C2F"/>
    <w:rsid w:val="0096730C"/>
    <w:rsid w:val="00967423"/>
    <w:rsid w:val="009674CA"/>
    <w:rsid w:val="00967733"/>
    <w:rsid w:val="00967FC0"/>
    <w:rsid w:val="00970014"/>
    <w:rsid w:val="009703E5"/>
    <w:rsid w:val="00970CA4"/>
    <w:rsid w:val="00970DA6"/>
    <w:rsid w:val="00970E38"/>
    <w:rsid w:val="00970F8F"/>
    <w:rsid w:val="00970FFE"/>
    <w:rsid w:val="0097153E"/>
    <w:rsid w:val="009717C5"/>
    <w:rsid w:val="00971AC3"/>
    <w:rsid w:val="00971AE0"/>
    <w:rsid w:val="00971BBB"/>
    <w:rsid w:val="00971E52"/>
    <w:rsid w:val="00972056"/>
    <w:rsid w:val="0097213C"/>
    <w:rsid w:val="009721FB"/>
    <w:rsid w:val="00972583"/>
    <w:rsid w:val="00972A82"/>
    <w:rsid w:val="00972E88"/>
    <w:rsid w:val="009732AE"/>
    <w:rsid w:val="00973DD9"/>
    <w:rsid w:val="00973E43"/>
    <w:rsid w:val="0097443B"/>
    <w:rsid w:val="00974440"/>
    <w:rsid w:val="009746FC"/>
    <w:rsid w:val="00974900"/>
    <w:rsid w:val="00974D2F"/>
    <w:rsid w:val="00974D85"/>
    <w:rsid w:val="009755AC"/>
    <w:rsid w:val="009759A7"/>
    <w:rsid w:val="00975D12"/>
    <w:rsid w:val="009764AF"/>
    <w:rsid w:val="0097664C"/>
    <w:rsid w:val="009766EE"/>
    <w:rsid w:val="00977787"/>
    <w:rsid w:val="00977B5F"/>
    <w:rsid w:val="00977C4C"/>
    <w:rsid w:val="00977CAF"/>
    <w:rsid w:val="00977CB2"/>
    <w:rsid w:val="00977CC4"/>
    <w:rsid w:val="00980215"/>
    <w:rsid w:val="009804AD"/>
    <w:rsid w:val="00980745"/>
    <w:rsid w:val="009807E6"/>
    <w:rsid w:val="00980D6B"/>
    <w:rsid w:val="00980E99"/>
    <w:rsid w:val="00980F80"/>
    <w:rsid w:val="00981654"/>
    <w:rsid w:val="00981A4E"/>
    <w:rsid w:val="00981BC8"/>
    <w:rsid w:val="009823B4"/>
    <w:rsid w:val="0098249B"/>
    <w:rsid w:val="00982A0C"/>
    <w:rsid w:val="00982B0E"/>
    <w:rsid w:val="00982BD9"/>
    <w:rsid w:val="009831D3"/>
    <w:rsid w:val="00983AFB"/>
    <w:rsid w:val="00983DF4"/>
    <w:rsid w:val="00984AE0"/>
    <w:rsid w:val="00984B5E"/>
    <w:rsid w:val="00984FC1"/>
    <w:rsid w:val="00985075"/>
    <w:rsid w:val="00985282"/>
    <w:rsid w:val="009853E9"/>
    <w:rsid w:val="0098547E"/>
    <w:rsid w:val="00985818"/>
    <w:rsid w:val="00985AA3"/>
    <w:rsid w:val="00985D46"/>
    <w:rsid w:val="00985E20"/>
    <w:rsid w:val="00985FF9"/>
    <w:rsid w:val="009860E4"/>
    <w:rsid w:val="00986197"/>
    <w:rsid w:val="00986199"/>
    <w:rsid w:val="009861AD"/>
    <w:rsid w:val="0098679B"/>
    <w:rsid w:val="00986C02"/>
    <w:rsid w:val="00986E63"/>
    <w:rsid w:val="00987008"/>
    <w:rsid w:val="009870D1"/>
    <w:rsid w:val="00987529"/>
    <w:rsid w:val="009879EC"/>
    <w:rsid w:val="00987A7F"/>
    <w:rsid w:val="00987F96"/>
    <w:rsid w:val="00987FC2"/>
    <w:rsid w:val="009900E7"/>
    <w:rsid w:val="009905AF"/>
    <w:rsid w:val="009907BF"/>
    <w:rsid w:val="00990BE2"/>
    <w:rsid w:val="00991613"/>
    <w:rsid w:val="009917B4"/>
    <w:rsid w:val="009917E1"/>
    <w:rsid w:val="00991EE9"/>
    <w:rsid w:val="00991F01"/>
    <w:rsid w:val="009920BD"/>
    <w:rsid w:val="009920BF"/>
    <w:rsid w:val="009921A5"/>
    <w:rsid w:val="00992C9C"/>
    <w:rsid w:val="00992D0D"/>
    <w:rsid w:val="00992E05"/>
    <w:rsid w:val="0099303C"/>
    <w:rsid w:val="00993057"/>
    <w:rsid w:val="00993097"/>
    <w:rsid w:val="00993C73"/>
    <w:rsid w:val="00993D06"/>
    <w:rsid w:val="00993F83"/>
    <w:rsid w:val="009941BF"/>
    <w:rsid w:val="009943CF"/>
    <w:rsid w:val="0099472F"/>
    <w:rsid w:val="009947CA"/>
    <w:rsid w:val="00995117"/>
    <w:rsid w:val="00995358"/>
    <w:rsid w:val="00995BA8"/>
    <w:rsid w:val="00995F44"/>
    <w:rsid w:val="00995FA8"/>
    <w:rsid w:val="00995FF4"/>
    <w:rsid w:val="00996472"/>
    <w:rsid w:val="00996500"/>
    <w:rsid w:val="0099659C"/>
    <w:rsid w:val="009966D5"/>
    <w:rsid w:val="009967E0"/>
    <w:rsid w:val="00996A09"/>
    <w:rsid w:val="00996C15"/>
    <w:rsid w:val="00997284"/>
    <w:rsid w:val="00997510"/>
    <w:rsid w:val="009979AA"/>
    <w:rsid w:val="00997BBF"/>
    <w:rsid w:val="00997C2C"/>
    <w:rsid w:val="00997F2A"/>
    <w:rsid w:val="009A0570"/>
    <w:rsid w:val="009A06DA"/>
    <w:rsid w:val="009A0776"/>
    <w:rsid w:val="009A0ABA"/>
    <w:rsid w:val="009A0AF2"/>
    <w:rsid w:val="009A0BBC"/>
    <w:rsid w:val="009A0D9A"/>
    <w:rsid w:val="009A0E32"/>
    <w:rsid w:val="009A169C"/>
    <w:rsid w:val="009A17B5"/>
    <w:rsid w:val="009A17FD"/>
    <w:rsid w:val="009A186F"/>
    <w:rsid w:val="009A197A"/>
    <w:rsid w:val="009A1CA6"/>
    <w:rsid w:val="009A20EC"/>
    <w:rsid w:val="009A21F0"/>
    <w:rsid w:val="009A22A2"/>
    <w:rsid w:val="009A2527"/>
    <w:rsid w:val="009A2CA5"/>
    <w:rsid w:val="009A3068"/>
    <w:rsid w:val="009A3252"/>
    <w:rsid w:val="009A3800"/>
    <w:rsid w:val="009A39E1"/>
    <w:rsid w:val="009A3A23"/>
    <w:rsid w:val="009A4013"/>
    <w:rsid w:val="009A45B1"/>
    <w:rsid w:val="009A464D"/>
    <w:rsid w:val="009A4C7B"/>
    <w:rsid w:val="009A4DCA"/>
    <w:rsid w:val="009A50A8"/>
    <w:rsid w:val="009A50AD"/>
    <w:rsid w:val="009A50B1"/>
    <w:rsid w:val="009A526D"/>
    <w:rsid w:val="009A5521"/>
    <w:rsid w:val="009A5905"/>
    <w:rsid w:val="009A657A"/>
    <w:rsid w:val="009A6663"/>
    <w:rsid w:val="009A6672"/>
    <w:rsid w:val="009A727F"/>
    <w:rsid w:val="009A783D"/>
    <w:rsid w:val="009A7F5A"/>
    <w:rsid w:val="009B0020"/>
    <w:rsid w:val="009B02D1"/>
    <w:rsid w:val="009B0542"/>
    <w:rsid w:val="009B0FB7"/>
    <w:rsid w:val="009B101D"/>
    <w:rsid w:val="009B1423"/>
    <w:rsid w:val="009B1B2A"/>
    <w:rsid w:val="009B1EF4"/>
    <w:rsid w:val="009B2425"/>
    <w:rsid w:val="009B2C35"/>
    <w:rsid w:val="009B3140"/>
    <w:rsid w:val="009B35E6"/>
    <w:rsid w:val="009B3ABC"/>
    <w:rsid w:val="009B3E08"/>
    <w:rsid w:val="009B4508"/>
    <w:rsid w:val="009B4653"/>
    <w:rsid w:val="009B4818"/>
    <w:rsid w:val="009B499F"/>
    <w:rsid w:val="009B4ABB"/>
    <w:rsid w:val="009B4AD7"/>
    <w:rsid w:val="009B5089"/>
    <w:rsid w:val="009B5634"/>
    <w:rsid w:val="009B5660"/>
    <w:rsid w:val="009B59F7"/>
    <w:rsid w:val="009B5A3C"/>
    <w:rsid w:val="009B5B49"/>
    <w:rsid w:val="009B5D03"/>
    <w:rsid w:val="009B5F44"/>
    <w:rsid w:val="009B64DC"/>
    <w:rsid w:val="009B64F7"/>
    <w:rsid w:val="009B6AD0"/>
    <w:rsid w:val="009B6D40"/>
    <w:rsid w:val="009B72E0"/>
    <w:rsid w:val="009B73EE"/>
    <w:rsid w:val="009B75E6"/>
    <w:rsid w:val="009B76A9"/>
    <w:rsid w:val="009B799E"/>
    <w:rsid w:val="009B7DFD"/>
    <w:rsid w:val="009C0183"/>
    <w:rsid w:val="009C031E"/>
    <w:rsid w:val="009C0A5E"/>
    <w:rsid w:val="009C118F"/>
    <w:rsid w:val="009C1413"/>
    <w:rsid w:val="009C157F"/>
    <w:rsid w:val="009C16C5"/>
    <w:rsid w:val="009C1A99"/>
    <w:rsid w:val="009C1ABF"/>
    <w:rsid w:val="009C28E4"/>
    <w:rsid w:val="009C2957"/>
    <w:rsid w:val="009C3419"/>
    <w:rsid w:val="009C373F"/>
    <w:rsid w:val="009C38A2"/>
    <w:rsid w:val="009C39D2"/>
    <w:rsid w:val="009C3C34"/>
    <w:rsid w:val="009C3D4E"/>
    <w:rsid w:val="009C40E9"/>
    <w:rsid w:val="009C41EA"/>
    <w:rsid w:val="009C43A0"/>
    <w:rsid w:val="009C47BA"/>
    <w:rsid w:val="009C5CED"/>
    <w:rsid w:val="009C5D32"/>
    <w:rsid w:val="009C5D73"/>
    <w:rsid w:val="009C5FB5"/>
    <w:rsid w:val="009C652A"/>
    <w:rsid w:val="009C6908"/>
    <w:rsid w:val="009C6A24"/>
    <w:rsid w:val="009C6D01"/>
    <w:rsid w:val="009C6D12"/>
    <w:rsid w:val="009C6F96"/>
    <w:rsid w:val="009C7226"/>
    <w:rsid w:val="009C742E"/>
    <w:rsid w:val="009C78D1"/>
    <w:rsid w:val="009C7B59"/>
    <w:rsid w:val="009C7C01"/>
    <w:rsid w:val="009C7F65"/>
    <w:rsid w:val="009D0900"/>
    <w:rsid w:val="009D0B35"/>
    <w:rsid w:val="009D0C70"/>
    <w:rsid w:val="009D1345"/>
    <w:rsid w:val="009D16CC"/>
    <w:rsid w:val="009D17B1"/>
    <w:rsid w:val="009D1997"/>
    <w:rsid w:val="009D1A35"/>
    <w:rsid w:val="009D1DD5"/>
    <w:rsid w:val="009D2120"/>
    <w:rsid w:val="009D2806"/>
    <w:rsid w:val="009D2D48"/>
    <w:rsid w:val="009D454F"/>
    <w:rsid w:val="009D4601"/>
    <w:rsid w:val="009D4A6E"/>
    <w:rsid w:val="009D4B90"/>
    <w:rsid w:val="009D5FA6"/>
    <w:rsid w:val="009D5FEE"/>
    <w:rsid w:val="009D64A0"/>
    <w:rsid w:val="009D69EF"/>
    <w:rsid w:val="009D6AE2"/>
    <w:rsid w:val="009D7148"/>
    <w:rsid w:val="009D7FFC"/>
    <w:rsid w:val="009E0112"/>
    <w:rsid w:val="009E09B9"/>
    <w:rsid w:val="009E0D99"/>
    <w:rsid w:val="009E11D7"/>
    <w:rsid w:val="009E15D7"/>
    <w:rsid w:val="009E1610"/>
    <w:rsid w:val="009E1619"/>
    <w:rsid w:val="009E2000"/>
    <w:rsid w:val="009E22D9"/>
    <w:rsid w:val="009E247D"/>
    <w:rsid w:val="009E24FC"/>
    <w:rsid w:val="009E2518"/>
    <w:rsid w:val="009E2547"/>
    <w:rsid w:val="009E290A"/>
    <w:rsid w:val="009E2A84"/>
    <w:rsid w:val="009E2E95"/>
    <w:rsid w:val="009E3197"/>
    <w:rsid w:val="009E34BB"/>
    <w:rsid w:val="009E3A98"/>
    <w:rsid w:val="009E579F"/>
    <w:rsid w:val="009E5E5B"/>
    <w:rsid w:val="009E6166"/>
    <w:rsid w:val="009E6E5B"/>
    <w:rsid w:val="009E6EF3"/>
    <w:rsid w:val="009E71DA"/>
    <w:rsid w:val="009E7BF9"/>
    <w:rsid w:val="009F04C6"/>
    <w:rsid w:val="009F050F"/>
    <w:rsid w:val="009F07D2"/>
    <w:rsid w:val="009F0829"/>
    <w:rsid w:val="009F0AEE"/>
    <w:rsid w:val="009F0D63"/>
    <w:rsid w:val="009F0E02"/>
    <w:rsid w:val="009F13A8"/>
    <w:rsid w:val="009F1497"/>
    <w:rsid w:val="009F165C"/>
    <w:rsid w:val="009F1680"/>
    <w:rsid w:val="009F17FA"/>
    <w:rsid w:val="009F194E"/>
    <w:rsid w:val="009F1C07"/>
    <w:rsid w:val="009F201B"/>
    <w:rsid w:val="009F2062"/>
    <w:rsid w:val="009F2171"/>
    <w:rsid w:val="009F263C"/>
    <w:rsid w:val="009F35CA"/>
    <w:rsid w:val="009F35CB"/>
    <w:rsid w:val="009F3732"/>
    <w:rsid w:val="009F3A9F"/>
    <w:rsid w:val="009F3CE4"/>
    <w:rsid w:val="009F3CF7"/>
    <w:rsid w:val="009F3D3A"/>
    <w:rsid w:val="009F3DAA"/>
    <w:rsid w:val="009F3FE0"/>
    <w:rsid w:val="009F41EF"/>
    <w:rsid w:val="009F4250"/>
    <w:rsid w:val="009F44D6"/>
    <w:rsid w:val="009F450D"/>
    <w:rsid w:val="009F455A"/>
    <w:rsid w:val="009F4615"/>
    <w:rsid w:val="009F5422"/>
    <w:rsid w:val="009F5722"/>
    <w:rsid w:val="009F5974"/>
    <w:rsid w:val="009F5A10"/>
    <w:rsid w:val="009F5AC0"/>
    <w:rsid w:val="009F6348"/>
    <w:rsid w:val="009F690F"/>
    <w:rsid w:val="009F6E2F"/>
    <w:rsid w:val="009F6FE4"/>
    <w:rsid w:val="009F7105"/>
    <w:rsid w:val="009F746C"/>
    <w:rsid w:val="009F7505"/>
    <w:rsid w:val="009F75C3"/>
    <w:rsid w:val="009F79C9"/>
    <w:rsid w:val="009F7C53"/>
    <w:rsid w:val="009F7C57"/>
    <w:rsid w:val="00A00474"/>
    <w:rsid w:val="00A009C0"/>
    <w:rsid w:val="00A00B8F"/>
    <w:rsid w:val="00A00F7F"/>
    <w:rsid w:val="00A019D3"/>
    <w:rsid w:val="00A01A3B"/>
    <w:rsid w:val="00A01BB8"/>
    <w:rsid w:val="00A01E81"/>
    <w:rsid w:val="00A0200E"/>
    <w:rsid w:val="00A0250C"/>
    <w:rsid w:val="00A0263C"/>
    <w:rsid w:val="00A02663"/>
    <w:rsid w:val="00A02C0D"/>
    <w:rsid w:val="00A02F7F"/>
    <w:rsid w:val="00A03310"/>
    <w:rsid w:val="00A03C64"/>
    <w:rsid w:val="00A03FF1"/>
    <w:rsid w:val="00A040EC"/>
    <w:rsid w:val="00A044D2"/>
    <w:rsid w:val="00A046B5"/>
    <w:rsid w:val="00A0475A"/>
    <w:rsid w:val="00A04760"/>
    <w:rsid w:val="00A047B1"/>
    <w:rsid w:val="00A04B1D"/>
    <w:rsid w:val="00A04C7D"/>
    <w:rsid w:val="00A04D53"/>
    <w:rsid w:val="00A0587C"/>
    <w:rsid w:val="00A06657"/>
    <w:rsid w:val="00A066EA"/>
    <w:rsid w:val="00A06CAD"/>
    <w:rsid w:val="00A06CB2"/>
    <w:rsid w:val="00A07A07"/>
    <w:rsid w:val="00A07FB3"/>
    <w:rsid w:val="00A1024D"/>
    <w:rsid w:val="00A102BE"/>
    <w:rsid w:val="00A10310"/>
    <w:rsid w:val="00A1089F"/>
    <w:rsid w:val="00A10950"/>
    <w:rsid w:val="00A10B37"/>
    <w:rsid w:val="00A10DF7"/>
    <w:rsid w:val="00A12128"/>
    <w:rsid w:val="00A12729"/>
    <w:rsid w:val="00A12AC7"/>
    <w:rsid w:val="00A12CDA"/>
    <w:rsid w:val="00A12DE7"/>
    <w:rsid w:val="00A12F8B"/>
    <w:rsid w:val="00A12FD4"/>
    <w:rsid w:val="00A13119"/>
    <w:rsid w:val="00A133D1"/>
    <w:rsid w:val="00A135FB"/>
    <w:rsid w:val="00A1378B"/>
    <w:rsid w:val="00A1385E"/>
    <w:rsid w:val="00A13C70"/>
    <w:rsid w:val="00A13DF1"/>
    <w:rsid w:val="00A13F91"/>
    <w:rsid w:val="00A1443A"/>
    <w:rsid w:val="00A15073"/>
    <w:rsid w:val="00A152B4"/>
    <w:rsid w:val="00A15351"/>
    <w:rsid w:val="00A153A0"/>
    <w:rsid w:val="00A156BC"/>
    <w:rsid w:val="00A15719"/>
    <w:rsid w:val="00A1589F"/>
    <w:rsid w:val="00A15A28"/>
    <w:rsid w:val="00A15AFA"/>
    <w:rsid w:val="00A15B45"/>
    <w:rsid w:val="00A15D9F"/>
    <w:rsid w:val="00A160DB"/>
    <w:rsid w:val="00A1688A"/>
    <w:rsid w:val="00A16AA7"/>
    <w:rsid w:val="00A16CD0"/>
    <w:rsid w:val="00A16D4B"/>
    <w:rsid w:val="00A173B9"/>
    <w:rsid w:val="00A1775A"/>
    <w:rsid w:val="00A17D91"/>
    <w:rsid w:val="00A17F2B"/>
    <w:rsid w:val="00A1872C"/>
    <w:rsid w:val="00A20505"/>
    <w:rsid w:val="00A2098D"/>
    <w:rsid w:val="00A20A92"/>
    <w:rsid w:val="00A20F57"/>
    <w:rsid w:val="00A20FF2"/>
    <w:rsid w:val="00A21471"/>
    <w:rsid w:val="00A2152B"/>
    <w:rsid w:val="00A215DF"/>
    <w:rsid w:val="00A21C2E"/>
    <w:rsid w:val="00A22262"/>
    <w:rsid w:val="00A226F1"/>
    <w:rsid w:val="00A228C7"/>
    <w:rsid w:val="00A23011"/>
    <w:rsid w:val="00A23412"/>
    <w:rsid w:val="00A2369A"/>
    <w:rsid w:val="00A239F2"/>
    <w:rsid w:val="00A23A93"/>
    <w:rsid w:val="00A24210"/>
    <w:rsid w:val="00A247C8"/>
    <w:rsid w:val="00A24868"/>
    <w:rsid w:val="00A24971"/>
    <w:rsid w:val="00A2498E"/>
    <w:rsid w:val="00A24DAC"/>
    <w:rsid w:val="00A24E5F"/>
    <w:rsid w:val="00A25047"/>
    <w:rsid w:val="00A25089"/>
    <w:rsid w:val="00A25572"/>
    <w:rsid w:val="00A2605A"/>
    <w:rsid w:val="00A261AF"/>
    <w:rsid w:val="00A262E8"/>
    <w:rsid w:val="00A269F5"/>
    <w:rsid w:val="00A26BE2"/>
    <w:rsid w:val="00A26C34"/>
    <w:rsid w:val="00A26FC1"/>
    <w:rsid w:val="00A27520"/>
    <w:rsid w:val="00A27748"/>
    <w:rsid w:val="00A27881"/>
    <w:rsid w:val="00A278D5"/>
    <w:rsid w:val="00A27B11"/>
    <w:rsid w:val="00A3022B"/>
    <w:rsid w:val="00A30384"/>
    <w:rsid w:val="00A3051D"/>
    <w:rsid w:val="00A30680"/>
    <w:rsid w:val="00A30B37"/>
    <w:rsid w:val="00A31001"/>
    <w:rsid w:val="00A3113C"/>
    <w:rsid w:val="00A3138F"/>
    <w:rsid w:val="00A313CA"/>
    <w:rsid w:val="00A314A4"/>
    <w:rsid w:val="00A31586"/>
    <w:rsid w:val="00A318D8"/>
    <w:rsid w:val="00A31A8A"/>
    <w:rsid w:val="00A31E70"/>
    <w:rsid w:val="00A3238F"/>
    <w:rsid w:val="00A324F4"/>
    <w:rsid w:val="00A32585"/>
    <w:rsid w:val="00A32B32"/>
    <w:rsid w:val="00A333EF"/>
    <w:rsid w:val="00A335F9"/>
    <w:rsid w:val="00A3376A"/>
    <w:rsid w:val="00A338A1"/>
    <w:rsid w:val="00A33BAC"/>
    <w:rsid w:val="00A347F0"/>
    <w:rsid w:val="00A34BDC"/>
    <w:rsid w:val="00A34CA5"/>
    <w:rsid w:val="00A34D2B"/>
    <w:rsid w:val="00A34E15"/>
    <w:rsid w:val="00A35EC0"/>
    <w:rsid w:val="00A35EED"/>
    <w:rsid w:val="00A35FF0"/>
    <w:rsid w:val="00A36753"/>
    <w:rsid w:val="00A36947"/>
    <w:rsid w:val="00A36C62"/>
    <w:rsid w:val="00A36CF4"/>
    <w:rsid w:val="00A36ED8"/>
    <w:rsid w:val="00A36EE4"/>
    <w:rsid w:val="00A37170"/>
    <w:rsid w:val="00A3733E"/>
    <w:rsid w:val="00A374B0"/>
    <w:rsid w:val="00A37552"/>
    <w:rsid w:val="00A378E1"/>
    <w:rsid w:val="00A37CBB"/>
    <w:rsid w:val="00A37DAA"/>
    <w:rsid w:val="00A37DD8"/>
    <w:rsid w:val="00A401ED"/>
    <w:rsid w:val="00A40309"/>
    <w:rsid w:val="00A40A5D"/>
    <w:rsid w:val="00A40C47"/>
    <w:rsid w:val="00A4110A"/>
    <w:rsid w:val="00A4149E"/>
    <w:rsid w:val="00A4158A"/>
    <w:rsid w:val="00A41A34"/>
    <w:rsid w:val="00A41EBC"/>
    <w:rsid w:val="00A42157"/>
    <w:rsid w:val="00A42884"/>
    <w:rsid w:val="00A42A8E"/>
    <w:rsid w:val="00A42AE2"/>
    <w:rsid w:val="00A431B5"/>
    <w:rsid w:val="00A434E1"/>
    <w:rsid w:val="00A4354E"/>
    <w:rsid w:val="00A4424A"/>
    <w:rsid w:val="00A4429F"/>
    <w:rsid w:val="00A442B3"/>
    <w:rsid w:val="00A44635"/>
    <w:rsid w:val="00A447BB"/>
    <w:rsid w:val="00A44811"/>
    <w:rsid w:val="00A44B85"/>
    <w:rsid w:val="00A45281"/>
    <w:rsid w:val="00A453B9"/>
    <w:rsid w:val="00A4558C"/>
    <w:rsid w:val="00A4564C"/>
    <w:rsid w:val="00A45A10"/>
    <w:rsid w:val="00A45A9F"/>
    <w:rsid w:val="00A45BC7"/>
    <w:rsid w:val="00A45EEE"/>
    <w:rsid w:val="00A46313"/>
    <w:rsid w:val="00A463FF"/>
    <w:rsid w:val="00A464B5"/>
    <w:rsid w:val="00A4679E"/>
    <w:rsid w:val="00A46807"/>
    <w:rsid w:val="00A46D0B"/>
    <w:rsid w:val="00A4725E"/>
    <w:rsid w:val="00A47467"/>
    <w:rsid w:val="00A477EB"/>
    <w:rsid w:val="00A4791A"/>
    <w:rsid w:val="00A50065"/>
    <w:rsid w:val="00A506D6"/>
    <w:rsid w:val="00A50971"/>
    <w:rsid w:val="00A50B7C"/>
    <w:rsid w:val="00A519F3"/>
    <w:rsid w:val="00A51D16"/>
    <w:rsid w:val="00A51D78"/>
    <w:rsid w:val="00A525B5"/>
    <w:rsid w:val="00A5292B"/>
    <w:rsid w:val="00A52930"/>
    <w:rsid w:val="00A5316C"/>
    <w:rsid w:val="00A5317A"/>
    <w:rsid w:val="00A532DF"/>
    <w:rsid w:val="00A537DB"/>
    <w:rsid w:val="00A5399B"/>
    <w:rsid w:val="00A53B45"/>
    <w:rsid w:val="00A53C11"/>
    <w:rsid w:val="00A53F31"/>
    <w:rsid w:val="00A543AB"/>
    <w:rsid w:val="00A54418"/>
    <w:rsid w:val="00A546FE"/>
    <w:rsid w:val="00A54782"/>
    <w:rsid w:val="00A5496B"/>
    <w:rsid w:val="00A558F1"/>
    <w:rsid w:val="00A55C7D"/>
    <w:rsid w:val="00A55CA7"/>
    <w:rsid w:val="00A561BC"/>
    <w:rsid w:val="00A56EBA"/>
    <w:rsid w:val="00A57012"/>
    <w:rsid w:val="00A5709C"/>
    <w:rsid w:val="00A57126"/>
    <w:rsid w:val="00A57391"/>
    <w:rsid w:val="00A576D8"/>
    <w:rsid w:val="00A5770C"/>
    <w:rsid w:val="00A57B3B"/>
    <w:rsid w:val="00A57DF4"/>
    <w:rsid w:val="00A60099"/>
    <w:rsid w:val="00A600AB"/>
    <w:rsid w:val="00A601E5"/>
    <w:rsid w:val="00A6027D"/>
    <w:rsid w:val="00A603FF"/>
    <w:rsid w:val="00A607D5"/>
    <w:rsid w:val="00A60C2D"/>
    <w:rsid w:val="00A60EAB"/>
    <w:rsid w:val="00A61920"/>
    <w:rsid w:val="00A619B7"/>
    <w:rsid w:val="00A61B1A"/>
    <w:rsid w:val="00A61B3E"/>
    <w:rsid w:val="00A61F85"/>
    <w:rsid w:val="00A6206F"/>
    <w:rsid w:val="00A62654"/>
    <w:rsid w:val="00A62ADB"/>
    <w:rsid w:val="00A630B3"/>
    <w:rsid w:val="00A63291"/>
    <w:rsid w:val="00A63591"/>
    <w:rsid w:val="00A636BD"/>
    <w:rsid w:val="00A63713"/>
    <w:rsid w:val="00A63BB8"/>
    <w:rsid w:val="00A641FE"/>
    <w:rsid w:val="00A643DF"/>
    <w:rsid w:val="00A645F1"/>
    <w:rsid w:val="00A64E17"/>
    <w:rsid w:val="00A64F2E"/>
    <w:rsid w:val="00A65078"/>
    <w:rsid w:val="00A65105"/>
    <w:rsid w:val="00A651D4"/>
    <w:rsid w:val="00A653B3"/>
    <w:rsid w:val="00A65885"/>
    <w:rsid w:val="00A65A25"/>
    <w:rsid w:val="00A65A68"/>
    <w:rsid w:val="00A65B81"/>
    <w:rsid w:val="00A65D08"/>
    <w:rsid w:val="00A65FAC"/>
    <w:rsid w:val="00A6622E"/>
    <w:rsid w:val="00A6649B"/>
    <w:rsid w:val="00A667D7"/>
    <w:rsid w:val="00A66DA1"/>
    <w:rsid w:val="00A66F59"/>
    <w:rsid w:val="00A6711C"/>
    <w:rsid w:val="00A6754C"/>
    <w:rsid w:val="00A7034E"/>
    <w:rsid w:val="00A704A5"/>
    <w:rsid w:val="00A70939"/>
    <w:rsid w:val="00A72250"/>
    <w:rsid w:val="00A722DE"/>
    <w:rsid w:val="00A722E5"/>
    <w:rsid w:val="00A7280A"/>
    <w:rsid w:val="00A72CCF"/>
    <w:rsid w:val="00A72FA1"/>
    <w:rsid w:val="00A73A85"/>
    <w:rsid w:val="00A7410B"/>
    <w:rsid w:val="00A74515"/>
    <w:rsid w:val="00A74B07"/>
    <w:rsid w:val="00A74CFD"/>
    <w:rsid w:val="00A75127"/>
    <w:rsid w:val="00A7530E"/>
    <w:rsid w:val="00A756E6"/>
    <w:rsid w:val="00A75744"/>
    <w:rsid w:val="00A764ED"/>
    <w:rsid w:val="00A76526"/>
    <w:rsid w:val="00A7655B"/>
    <w:rsid w:val="00A768B8"/>
    <w:rsid w:val="00A76D8B"/>
    <w:rsid w:val="00A76DC2"/>
    <w:rsid w:val="00A76E93"/>
    <w:rsid w:val="00A773F2"/>
    <w:rsid w:val="00A775AC"/>
    <w:rsid w:val="00A77D80"/>
    <w:rsid w:val="00A77E2E"/>
    <w:rsid w:val="00A77F75"/>
    <w:rsid w:val="00A80287"/>
    <w:rsid w:val="00A802A7"/>
    <w:rsid w:val="00A8037E"/>
    <w:rsid w:val="00A807AC"/>
    <w:rsid w:val="00A807CE"/>
    <w:rsid w:val="00A80D15"/>
    <w:rsid w:val="00A810FD"/>
    <w:rsid w:val="00A8114E"/>
    <w:rsid w:val="00A8149D"/>
    <w:rsid w:val="00A81516"/>
    <w:rsid w:val="00A8240E"/>
    <w:rsid w:val="00A82E2E"/>
    <w:rsid w:val="00A83537"/>
    <w:rsid w:val="00A83708"/>
    <w:rsid w:val="00A8375F"/>
    <w:rsid w:val="00A838B7"/>
    <w:rsid w:val="00A83D2A"/>
    <w:rsid w:val="00A83E86"/>
    <w:rsid w:val="00A840FB"/>
    <w:rsid w:val="00A847D9"/>
    <w:rsid w:val="00A84897"/>
    <w:rsid w:val="00A84EFA"/>
    <w:rsid w:val="00A851F2"/>
    <w:rsid w:val="00A8549C"/>
    <w:rsid w:val="00A85539"/>
    <w:rsid w:val="00A86091"/>
    <w:rsid w:val="00A8614F"/>
    <w:rsid w:val="00A86776"/>
    <w:rsid w:val="00A87342"/>
    <w:rsid w:val="00A8756F"/>
    <w:rsid w:val="00A8757B"/>
    <w:rsid w:val="00A8760B"/>
    <w:rsid w:val="00A877A1"/>
    <w:rsid w:val="00A877B2"/>
    <w:rsid w:val="00A8793D"/>
    <w:rsid w:val="00A87B60"/>
    <w:rsid w:val="00A905E8"/>
    <w:rsid w:val="00A90FB8"/>
    <w:rsid w:val="00A9179C"/>
    <w:rsid w:val="00A91E98"/>
    <w:rsid w:val="00A92200"/>
    <w:rsid w:val="00A930AC"/>
    <w:rsid w:val="00A93445"/>
    <w:rsid w:val="00A93479"/>
    <w:rsid w:val="00A9369D"/>
    <w:rsid w:val="00A93859"/>
    <w:rsid w:val="00A938B8"/>
    <w:rsid w:val="00A93E05"/>
    <w:rsid w:val="00A94B08"/>
    <w:rsid w:val="00A95035"/>
    <w:rsid w:val="00A954E3"/>
    <w:rsid w:val="00A95816"/>
    <w:rsid w:val="00A95958"/>
    <w:rsid w:val="00A959D5"/>
    <w:rsid w:val="00A95C23"/>
    <w:rsid w:val="00A96142"/>
    <w:rsid w:val="00A963FD"/>
    <w:rsid w:val="00A968BD"/>
    <w:rsid w:val="00A96A55"/>
    <w:rsid w:val="00A96AFC"/>
    <w:rsid w:val="00A96CB7"/>
    <w:rsid w:val="00A96CDC"/>
    <w:rsid w:val="00A97236"/>
    <w:rsid w:val="00A97238"/>
    <w:rsid w:val="00A97350"/>
    <w:rsid w:val="00A97728"/>
    <w:rsid w:val="00A97944"/>
    <w:rsid w:val="00A97BA1"/>
    <w:rsid w:val="00A97C1F"/>
    <w:rsid w:val="00A97D91"/>
    <w:rsid w:val="00AA03D2"/>
    <w:rsid w:val="00AA0495"/>
    <w:rsid w:val="00AA14AB"/>
    <w:rsid w:val="00AA16D9"/>
    <w:rsid w:val="00AA17DA"/>
    <w:rsid w:val="00AA1B03"/>
    <w:rsid w:val="00AA1B97"/>
    <w:rsid w:val="00AA1C6C"/>
    <w:rsid w:val="00AA1F78"/>
    <w:rsid w:val="00AA2600"/>
    <w:rsid w:val="00AA28F5"/>
    <w:rsid w:val="00AA2D29"/>
    <w:rsid w:val="00AA2D2E"/>
    <w:rsid w:val="00AA2D87"/>
    <w:rsid w:val="00AA341A"/>
    <w:rsid w:val="00AA3C2C"/>
    <w:rsid w:val="00AA3E78"/>
    <w:rsid w:val="00AA415C"/>
    <w:rsid w:val="00AA4CDE"/>
    <w:rsid w:val="00AA53E6"/>
    <w:rsid w:val="00AA5DE1"/>
    <w:rsid w:val="00AA64C2"/>
    <w:rsid w:val="00AA68B2"/>
    <w:rsid w:val="00AA6A0D"/>
    <w:rsid w:val="00AA6E83"/>
    <w:rsid w:val="00AA734C"/>
    <w:rsid w:val="00AA7578"/>
    <w:rsid w:val="00AA7CB4"/>
    <w:rsid w:val="00AB0467"/>
    <w:rsid w:val="00AB07C0"/>
    <w:rsid w:val="00AB0C94"/>
    <w:rsid w:val="00AB0F99"/>
    <w:rsid w:val="00AB144D"/>
    <w:rsid w:val="00AB18B0"/>
    <w:rsid w:val="00AB1F44"/>
    <w:rsid w:val="00AB202B"/>
    <w:rsid w:val="00AB2049"/>
    <w:rsid w:val="00AB2301"/>
    <w:rsid w:val="00AB235D"/>
    <w:rsid w:val="00AB33B7"/>
    <w:rsid w:val="00AB3665"/>
    <w:rsid w:val="00AB3910"/>
    <w:rsid w:val="00AB39F5"/>
    <w:rsid w:val="00AB401B"/>
    <w:rsid w:val="00AB425D"/>
    <w:rsid w:val="00AB4339"/>
    <w:rsid w:val="00AB4B16"/>
    <w:rsid w:val="00AB4C88"/>
    <w:rsid w:val="00AB4C8E"/>
    <w:rsid w:val="00AB50D6"/>
    <w:rsid w:val="00AB571C"/>
    <w:rsid w:val="00AB5794"/>
    <w:rsid w:val="00AB5990"/>
    <w:rsid w:val="00AB5A8B"/>
    <w:rsid w:val="00AB6416"/>
    <w:rsid w:val="00AB642B"/>
    <w:rsid w:val="00AB6821"/>
    <w:rsid w:val="00AB6FB9"/>
    <w:rsid w:val="00AB7267"/>
    <w:rsid w:val="00AB77B6"/>
    <w:rsid w:val="00AB7F5F"/>
    <w:rsid w:val="00AC01D7"/>
    <w:rsid w:val="00AC06FF"/>
    <w:rsid w:val="00AC088B"/>
    <w:rsid w:val="00AC09AA"/>
    <w:rsid w:val="00AC09D8"/>
    <w:rsid w:val="00AC0A28"/>
    <w:rsid w:val="00AC0A7A"/>
    <w:rsid w:val="00AC0E2C"/>
    <w:rsid w:val="00AC1BBF"/>
    <w:rsid w:val="00AC1D3B"/>
    <w:rsid w:val="00AC1E55"/>
    <w:rsid w:val="00AC24FE"/>
    <w:rsid w:val="00AC2806"/>
    <w:rsid w:val="00AC295E"/>
    <w:rsid w:val="00AC299D"/>
    <w:rsid w:val="00AC2A22"/>
    <w:rsid w:val="00AC2A37"/>
    <w:rsid w:val="00AC2A72"/>
    <w:rsid w:val="00AC34F1"/>
    <w:rsid w:val="00AC38E0"/>
    <w:rsid w:val="00AC432F"/>
    <w:rsid w:val="00AC459C"/>
    <w:rsid w:val="00AC4840"/>
    <w:rsid w:val="00AC498E"/>
    <w:rsid w:val="00AC4BF3"/>
    <w:rsid w:val="00AC4BFF"/>
    <w:rsid w:val="00AC4EEE"/>
    <w:rsid w:val="00AC5098"/>
    <w:rsid w:val="00AC58A2"/>
    <w:rsid w:val="00AC5B0A"/>
    <w:rsid w:val="00AC5E17"/>
    <w:rsid w:val="00AC5E39"/>
    <w:rsid w:val="00AC5FA0"/>
    <w:rsid w:val="00AC707F"/>
    <w:rsid w:val="00AC737E"/>
    <w:rsid w:val="00AC79D3"/>
    <w:rsid w:val="00AC7ADD"/>
    <w:rsid w:val="00AD0DAF"/>
    <w:rsid w:val="00AD0FE6"/>
    <w:rsid w:val="00AD1041"/>
    <w:rsid w:val="00AD10E3"/>
    <w:rsid w:val="00AD1848"/>
    <w:rsid w:val="00AD18E9"/>
    <w:rsid w:val="00AD1BFF"/>
    <w:rsid w:val="00AD1CF8"/>
    <w:rsid w:val="00AD1F7C"/>
    <w:rsid w:val="00AD228D"/>
    <w:rsid w:val="00AD241E"/>
    <w:rsid w:val="00AD2641"/>
    <w:rsid w:val="00AD265D"/>
    <w:rsid w:val="00AD2A55"/>
    <w:rsid w:val="00AD37DC"/>
    <w:rsid w:val="00AD3AE1"/>
    <w:rsid w:val="00AD3C16"/>
    <w:rsid w:val="00AD4163"/>
    <w:rsid w:val="00AD43A7"/>
    <w:rsid w:val="00AD469D"/>
    <w:rsid w:val="00AD5198"/>
    <w:rsid w:val="00AD541F"/>
    <w:rsid w:val="00AD563B"/>
    <w:rsid w:val="00AD5E15"/>
    <w:rsid w:val="00AD619A"/>
    <w:rsid w:val="00AD61A8"/>
    <w:rsid w:val="00AD630E"/>
    <w:rsid w:val="00AD6532"/>
    <w:rsid w:val="00AD6721"/>
    <w:rsid w:val="00AD6AD3"/>
    <w:rsid w:val="00AD6BCE"/>
    <w:rsid w:val="00AD6F75"/>
    <w:rsid w:val="00AD7235"/>
    <w:rsid w:val="00AD7433"/>
    <w:rsid w:val="00AD7BA8"/>
    <w:rsid w:val="00AE01AD"/>
    <w:rsid w:val="00AE08D8"/>
    <w:rsid w:val="00AE090C"/>
    <w:rsid w:val="00AE0BF8"/>
    <w:rsid w:val="00AE0D94"/>
    <w:rsid w:val="00AE0E6E"/>
    <w:rsid w:val="00AE1218"/>
    <w:rsid w:val="00AE18D8"/>
    <w:rsid w:val="00AE2C61"/>
    <w:rsid w:val="00AE30A0"/>
    <w:rsid w:val="00AE3825"/>
    <w:rsid w:val="00AE3880"/>
    <w:rsid w:val="00AE3914"/>
    <w:rsid w:val="00AE3917"/>
    <w:rsid w:val="00AE4450"/>
    <w:rsid w:val="00AE44D5"/>
    <w:rsid w:val="00AE49A0"/>
    <w:rsid w:val="00AE4D64"/>
    <w:rsid w:val="00AE5501"/>
    <w:rsid w:val="00AE5C1B"/>
    <w:rsid w:val="00AE61BF"/>
    <w:rsid w:val="00AE649D"/>
    <w:rsid w:val="00AE67A9"/>
    <w:rsid w:val="00AE696E"/>
    <w:rsid w:val="00AE6D4F"/>
    <w:rsid w:val="00AE6DBF"/>
    <w:rsid w:val="00AE6E4A"/>
    <w:rsid w:val="00AE6F0B"/>
    <w:rsid w:val="00AE722B"/>
    <w:rsid w:val="00AE7475"/>
    <w:rsid w:val="00AE7CCC"/>
    <w:rsid w:val="00AF0099"/>
    <w:rsid w:val="00AF0995"/>
    <w:rsid w:val="00AF0A59"/>
    <w:rsid w:val="00AF0B4F"/>
    <w:rsid w:val="00AF13F6"/>
    <w:rsid w:val="00AF1589"/>
    <w:rsid w:val="00AF16BC"/>
    <w:rsid w:val="00AF1A3B"/>
    <w:rsid w:val="00AF1BE8"/>
    <w:rsid w:val="00AF1F4A"/>
    <w:rsid w:val="00AF20B6"/>
    <w:rsid w:val="00AF2834"/>
    <w:rsid w:val="00AF2E5A"/>
    <w:rsid w:val="00AF3461"/>
    <w:rsid w:val="00AF3772"/>
    <w:rsid w:val="00AF3B15"/>
    <w:rsid w:val="00AF3FED"/>
    <w:rsid w:val="00AF43C5"/>
    <w:rsid w:val="00AF4637"/>
    <w:rsid w:val="00AF46C4"/>
    <w:rsid w:val="00AF475D"/>
    <w:rsid w:val="00AF487F"/>
    <w:rsid w:val="00AF4C48"/>
    <w:rsid w:val="00AF55B3"/>
    <w:rsid w:val="00AF5BBB"/>
    <w:rsid w:val="00AF5E93"/>
    <w:rsid w:val="00AF62B6"/>
    <w:rsid w:val="00AF631C"/>
    <w:rsid w:val="00AF63D8"/>
    <w:rsid w:val="00AF6449"/>
    <w:rsid w:val="00AF6D1D"/>
    <w:rsid w:val="00AF722E"/>
    <w:rsid w:val="00AF7467"/>
    <w:rsid w:val="00AF7BBB"/>
    <w:rsid w:val="00B001B8"/>
    <w:rsid w:val="00B004C2"/>
    <w:rsid w:val="00B00616"/>
    <w:rsid w:val="00B0063C"/>
    <w:rsid w:val="00B006B8"/>
    <w:rsid w:val="00B00B40"/>
    <w:rsid w:val="00B01201"/>
    <w:rsid w:val="00B01471"/>
    <w:rsid w:val="00B0175F"/>
    <w:rsid w:val="00B01BA3"/>
    <w:rsid w:val="00B01D75"/>
    <w:rsid w:val="00B01E33"/>
    <w:rsid w:val="00B0213A"/>
    <w:rsid w:val="00B02EA4"/>
    <w:rsid w:val="00B02F5F"/>
    <w:rsid w:val="00B03270"/>
    <w:rsid w:val="00B03550"/>
    <w:rsid w:val="00B036AB"/>
    <w:rsid w:val="00B03783"/>
    <w:rsid w:val="00B037CE"/>
    <w:rsid w:val="00B03A1A"/>
    <w:rsid w:val="00B03C8A"/>
    <w:rsid w:val="00B03EEA"/>
    <w:rsid w:val="00B0413F"/>
    <w:rsid w:val="00B045CD"/>
    <w:rsid w:val="00B045E6"/>
    <w:rsid w:val="00B046DB"/>
    <w:rsid w:val="00B0488C"/>
    <w:rsid w:val="00B05011"/>
    <w:rsid w:val="00B05C4E"/>
    <w:rsid w:val="00B0607E"/>
    <w:rsid w:val="00B06301"/>
    <w:rsid w:val="00B0682F"/>
    <w:rsid w:val="00B06E55"/>
    <w:rsid w:val="00B07003"/>
    <w:rsid w:val="00B070CA"/>
    <w:rsid w:val="00B078B9"/>
    <w:rsid w:val="00B07E7A"/>
    <w:rsid w:val="00B100B9"/>
    <w:rsid w:val="00B105D0"/>
    <w:rsid w:val="00B1096C"/>
    <w:rsid w:val="00B10BDF"/>
    <w:rsid w:val="00B1101F"/>
    <w:rsid w:val="00B1129D"/>
    <w:rsid w:val="00B1231B"/>
    <w:rsid w:val="00B12726"/>
    <w:rsid w:val="00B13019"/>
    <w:rsid w:val="00B13066"/>
    <w:rsid w:val="00B13127"/>
    <w:rsid w:val="00B1360D"/>
    <w:rsid w:val="00B1378F"/>
    <w:rsid w:val="00B13AC9"/>
    <w:rsid w:val="00B13B50"/>
    <w:rsid w:val="00B13E65"/>
    <w:rsid w:val="00B14276"/>
    <w:rsid w:val="00B143E7"/>
    <w:rsid w:val="00B14466"/>
    <w:rsid w:val="00B145F8"/>
    <w:rsid w:val="00B14964"/>
    <w:rsid w:val="00B14A57"/>
    <w:rsid w:val="00B14CDF"/>
    <w:rsid w:val="00B15253"/>
    <w:rsid w:val="00B15729"/>
    <w:rsid w:val="00B1575E"/>
    <w:rsid w:val="00B157A7"/>
    <w:rsid w:val="00B15A59"/>
    <w:rsid w:val="00B15C37"/>
    <w:rsid w:val="00B15DA9"/>
    <w:rsid w:val="00B15FA9"/>
    <w:rsid w:val="00B160BE"/>
    <w:rsid w:val="00B16608"/>
    <w:rsid w:val="00B1685C"/>
    <w:rsid w:val="00B16BDE"/>
    <w:rsid w:val="00B16EB7"/>
    <w:rsid w:val="00B16FC3"/>
    <w:rsid w:val="00B171EF"/>
    <w:rsid w:val="00B17558"/>
    <w:rsid w:val="00B176D0"/>
    <w:rsid w:val="00B17999"/>
    <w:rsid w:val="00B179B0"/>
    <w:rsid w:val="00B17AE9"/>
    <w:rsid w:val="00B201B9"/>
    <w:rsid w:val="00B2038D"/>
    <w:rsid w:val="00B20562"/>
    <w:rsid w:val="00B2075F"/>
    <w:rsid w:val="00B2098A"/>
    <w:rsid w:val="00B20A24"/>
    <w:rsid w:val="00B20DAD"/>
    <w:rsid w:val="00B20F7D"/>
    <w:rsid w:val="00B21463"/>
    <w:rsid w:val="00B21665"/>
    <w:rsid w:val="00B21723"/>
    <w:rsid w:val="00B21F2B"/>
    <w:rsid w:val="00B22096"/>
    <w:rsid w:val="00B220B9"/>
    <w:rsid w:val="00B224F8"/>
    <w:rsid w:val="00B22622"/>
    <w:rsid w:val="00B22A14"/>
    <w:rsid w:val="00B22B2D"/>
    <w:rsid w:val="00B22D9E"/>
    <w:rsid w:val="00B22E86"/>
    <w:rsid w:val="00B23CE9"/>
    <w:rsid w:val="00B23EE8"/>
    <w:rsid w:val="00B23F54"/>
    <w:rsid w:val="00B242DA"/>
    <w:rsid w:val="00B2475E"/>
    <w:rsid w:val="00B24909"/>
    <w:rsid w:val="00B24A94"/>
    <w:rsid w:val="00B24D2B"/>
    <w:rsid w:val="00B24D66"/>
    <w:rsid w:val="00B2578F"/>
    <w:rsid w:val="00B25B6E"/>
    <w:rsid w:val="00B25E24"/>
    <w:rsid w:val="00B26AEE"/>
    <w:rsid w:val="00B26E6E"/>
    <w:rsid w:val="00B27208"/>
    <w:rsid w:val="00B273DD"/>
    <w:rsid w:val="00B27844"/>
    <w:rsid w:val="00B279AD"/>
    <w:rsid w:val="00B27A1B"/>
    <w:rsid w:val="00B27C79"/>
    <w:rsid w:val="00B30498"/>
    <w:rsid w:val="00B30AD0"/>
    <w:rsid w:val="00B30DCE"/>
    <w:rsid w:val="00B310A1"/>
    <w:rsid w:val="00B312A9"/>
    <w:rsid w:val="00B3153A"/>
    <w:rsid w:val="00B318AE"/>
    <w:rsid w:val="00B31FCC"/>
    <w:rsid w:val="00B323C9"/>
    <w:rsid w:val="00B3242B"/>
    <w:rsid w:val="00B324A4"/>
    <w:rsid w:val="00B324BE"/>
    <w:rsid w:val="00B324C6"/>
    <w:rsid w:val="00B32584"/>
    <w:rsid w:val="00B3261E"/>
    <w:rsid w:val="00B3280C"/>
    <w:rsid w:val="00B32B43"/>
    <w:rsid w:val="00B32ED0"/>
    <w:rsid w:val="00B3326C"/>
    <w:rsid w:val="00B334FA"/>
    <w:rsid w:val="00B33D73"/>
    <w:rsid w:val="00B33DF0"/>
    <w:rsid w:val="00B34097"/>
    <w:rsid w:val="00B34BA5"/>
    <w:rsid w:val="00B34CBC"/>
    <w:rsid w:val="00B35842"/>
    <w:rsid w:val="00B35FEB"/>
    <w:rsid w:val="00B36120"/>
    <w:rsid w:val="00B36426"/>
    <w:rsid w:val="00B3684C"/>
    <w:rsid w:val="00B369D2"/>
    <w:rsid w:val="00B36E4F"/>
    <w:rsid w:val="00B3796F"/>
    <w:rsid w:val="00B37B90"/>
    <w:rsid w:val="00B4087E"/>
    <w:rsid w:val="00B40D0F"/>
    <w:rsid w:val="00B410A9"/>
    <w:rsid w:val="00B411F9"/>
    <w:rsid w:val="00B41C85"/>
    <w:rsid w:val="00B41C97"/>
    <w:rsid w:val="00B41C98"/>
    <w:rsid w:val="00B41E96"/>
    <w:rsid w:val="00B420D1"/>
    <w:rsid w:val="00B42197"/>
    <w:rsid w:val="00B427A5"/>
    <w:rsid w:val="00B427B5"/>
    <w:rsid w:val="00B42F4C"/>
    <w:rsid w:val="00B434C5"/>
    <w:rsid w:val="00B4350A"/>
    <w:rsid w:val="00B43B0F"/>
    <w:rsid w:val="00B43CAA"/>
    <w:rsid w:val="00B43DC1"/>
    <w:rsid w:val="00B43DDE"/>
    <w:rsid w:val="00B442B9"/>
    <w:rsid w:val="00B4440E"/>
    <w:rsid w:val="00B444F0"/>
    <w:rsid w:val="00B449D5"/>
    <w:rsid w:val="00B4558F"/>
    <w:rsid w:val="00B458DA"/>
    <w:rsid w:val="00B460FF"/>
    <w:rsid w:val="00B46189"/>
    <w:rsid w:val="00B46466"/>
    <w:rsid w:val="00B47997"/>
    <w:rsid w:val="00B47D21"/>
    <w:rsid w:val="00B47D7E"/>
    <w:rsid w:val="00B47ED4"/>
    <w:rsid w:val="00B5005F"/>
    <w:rsid w:val="00B50102"/>
    <w:rsid w:val="00B503C4"/>
    <w:rsid w:val="00B50604"/>
    <w:rsid w:val="00B5063B"/>
    <w:rsid w:val="00B514D0"/>
    <w:rsid w:val="00B514FD"/>
    <w:rsid w:val="00B515C0"/>
    <w:rsid w:val="00B5167D"/>
    <w:rsid w:val="00B51853"/>
    <w:rsid w:val="00B51E3E"/>
    <w:rsid w:val="00B51FFD"/>
    <w:rsid w:val="00B52698"/>
    <w:rsid w:val="00B526C6"/>
    <w:rsid w:val="00B528FB"/>
    <w:rsid w:val="00B52BFB"/>
    <w:rsid w:val="00B52FEC"/>
    <w:rsid w:val="00B5300B"/>
    <w:rsid w:val="00B53C1D"/>
    <w:rsid w:val="00B53D23"/>
    <w:rsid w:val="00B544C9"/>
    <w:rsid w:val="00B54511"/>
    <w:rsid w:val="00B54871"/>
    <w:rsid w:val="00B54F32"/>
    <w:rsid w:val="00B54FE6"/>
    <w:rsid w:val="00B5529F"/>
    <w:rsid w:val="00B55E88"/>
    <w:rsid w:val="00B55EB8"/>
    <w:rsid w:val="00B561AA"/>
    <w:rsid w:val="00B56265"/>
    <w:rsid w:val="00B568D7"/>
    <w:rsid w:val="00B56993"/>
    <w:rsid w:val="00B56C89"/>
    <w:rsid w:val="00B57131"/>
    <w:rsid w:val="00B572E4"/>
    <w:rsid w:val="00B575FA"/>
    <w:rsid w:val="00B57C58"/>
    <w:rsid w:val="00B57D08"/>
    <w:rsid w:val="00B6023F"/>
    <w:rsid w:val="00B603EA"/>
    <w:rsid w:val="00B6081A"/>
    <w:rsid w:val="00B60A77"/>
    <w:rsid w:val="00B60AB2"/>
    <w:rsid w:val="00B60D06"/>
    <w:rsid w:val="00B60FDF"/>
    <w:rsid w:val="00B611CC"/>
    <w:rsid w:val="00B616BC"/>
    <w:rsid w:val="00B616D7"/>
    <w:rsid w:val="00B61900"/>
    <w:rsid w:val="00B61BE2"/>
    <w:rsid w:val="00B62214"/>
    <w:rsid w:val="00B6235C"/>
    <w:rsid w:val="00B62BB6"/>
    <w:rsid w:val="00B62F83"/>
    <w:rsid w:val="00B63100"/>
    <w:rsid w:val="00B63142"/>
    <w:rsid w:val="00B63379"/>
    <w:rsid w:val="00B635BF"/>
    <w:rsid w:val="00B63B41"/>
    <w:rsid w:val="00B645A0"/>
    <w:rsid w:val="00B64773"/>
    <w:rsid w:val="00B64ABA"/>
    <w:rsid w:val="00B64BCC"/>
    <w:rsid w:val="00B65B79"/>
    <w:rsid w:val="00B65C4C"/>
    <w:rsid w:val="00B65C83"/>
    <w:rsid w:val="00B65E2A"/>
    <w:rsid w:val="00B65EDB"/>
    <w:rsid w:val="00B66228"/>
    <w:rsid w:val="00B6678B"/>
    <w:rsid w:val="00B66C1B"/>
    <w:rsid w:val="00B66E59"/>
    <w:rsid w:val="00B66F22"/>
    <w:rsid w:val="00B671EF"/>
    <w:rsid w:val="00B673C2"/>
    <w:rsid w:val="00B67C4C"/>
    <w:rsid w:val="00B67F88"/>
    <w:rsid w:val="00B70042"/>
    <w:rsid w:val="00B702F4"/>
    <w:rsid w:val="00B7030C"/>
    <w:rsid w:val="00B7042E"/>
    <w:rsid w:val="00B70720"/>
    <w:rsid w:val="00B70D85"/>
    <w:rsid w:val="00B71115"/>
    <w:rsid w:val="00B7119D"/>
    <w:rsid w:val="00B7148F"/>
    <w:rsid w:val="00B71DA3"/>
    <w:rsid w:val="00B720B2"/>
    <w:rsid w:val="00B722F5"/>
    <w:rsid w:val="00B72A56"/>
    <w:rsid w:val="00B72B96"/>
    <w:rsid w:val="00B72EE2"/>
    <w:rsid w:val="00B73971"/>
    <w:rsid w:val="00B73C68"/>
    <w:rsid w:val="00B73E74"/>
    <w:rsid w:val="00B746E1"/>
    <w:rsid w:val="00B74711"/>
    <w:rsid w:val="00B750A3"/>
    <w:rsid w:val="00B75231"/>
    <w:rsid w:val="00B75283"/>
    <w:rsid w:val="00B756A3"/>
    <w:rsid w:val="00B75759"/>
    <w:rsid w:val="00B75A27"/>
    <w:rsid w:val="00B75B22"/>
    <w:rsid w:val="00B75B94"/>
    <w:rsid w:val="00B75D87"/>
    <w:rsid w:val="00B75D89"/>
    <w:rsid w:val="00B75DB7"/>
    <w:rsid w:val="00B75F3D"/>
    <w:rsid w:val="00B7628C"/>
    <w:rsid w:val="00B76662"/>
    <w:rsid w:val="00B76A2E"/>
    <w:rsid w:val="00B774B6"/>
    <w:rsid w:val="00B775AD"/>
    <w:rsid w:val="00B77A5E"/>
    <w:rsid w:val="00B8000B"/>
    <w:rsid w:val="00B80183"/>
    <w:rsid w:val="00B80634"/>
    <w:rsid w:val="00B80638"/>
    <w:rsid w:val="00B8072C"/>
    <w:rsid w:val="00B80B4A"/>
    <w:rsid w:val="00B80C95"/>
    <w:rsid w:val="00B80ED3"/>
    <w:rsid w:val="00B81439"/>
    <w:rsid w:val="00B81632"/>
    <w:rsid w:val="00B8241D"/>
    <w:rsid w:val="00B82596"/>
    <w:rsid w:val="00B826D5"/>
    <w:rsid w:val="00B82A9A"/>
    <w:rsid w:val="00B836E2"/>
    <w:rsid w:val="00B83893"/>
    <w:rsid w:val="00B83BD1"/>
    <w:rsid w:val="00B83E23"/>
    <w:rsid w:val="00B83FF5"/>
    <w:rsid w:val="00B84007"/>
    <w:rsid w:val="00B84395"/>
    <w:rsid w:val="00B8489A"/>
    <w:rsid w:val="00B84B20"/>
    <w:rsid w:val="00B84FC0"/>
    <w:rsid w:val="00B85043"/>
    <w:rsid w:val="00B8509C"/>
    <w:rsid w:val="00B85885"/>
    <w:rsid w:val="00B85DE9"/>
    <w:rsid w:val="00B861F1"/>
    <w:rsid w:val="00B864A4"/>
    <w:rsid w:val="00B86916"/>
    <w:rsid w:val="00B86B11"/>
    <w:rsid w:val="00B86BE2"/>
    <w:rsid w:val="00B86BF6"/>
    <w:rsid w:val="00B87227"/>
    <w:rsid w:val="00B872B8"/>
    <w:rsid w:val="00B87951"/>
    <w:rsid w:val="00B87A49"/>
    <w:rsid w:val="00B87CB3"/>
    <w:rsid w:val="00B87D96"/>
    <w:rsid w:val="00B901D1"/>
    <w:rsid w:val="00B9030A"/>
    <w:rsid w:val="00B90561"/>
    <w:rsid w:val="00B90B3F"/>
    <w:rsid w:val="00B90C8E"/>
    <w:rsid w:val="00B9117A"/>
    <w:rsid w:val="00B91349"/>
    <w:rsid w:val="00B91B80"/>
    <w:rsid w:val="00B92DED"/>
    <w:rsid w:val="00B93919"/>
    <w:rsid w:val="00B9398B"/>
    <w:rsid w:val="00B93B55"/>
    <w:rsid w:val="00B93E71"/>
    <w:rsid w:val="00B9437F"/>
    <w:rsid w:val="00B9486C"/>
    <w:rsid w:val="00B949AF"/>
    <w:rsid w:val="00B94C4A"/>
    <w:rsid w:val="00B94F3F"/>
    <w:rsid w:val="00B9597A"/>
    <w:rsid w:val="00B95A78"/>
    <w:rsid w:val="00B95A8A"/>
    <w:rsid w:val="00B963B2"/>
    <w:rsid w:val="00B963F4"/>
    <w:rsid w:val="00B96409"/>
    <w:rsid w:val="00B9644B"/>
    <w:rsid w:val="00B969BD"/>
    <w:rsid w:val="00B96F63"/>
    <w:rsid w:val="00B970B3"/>
    <w:rsid w:val="00B97369"/>
    <w:rsid w:val="00B9787D"/>
    <w:rsid w:val="00B97B41"/>
    <w:rsid w:val="00B97C4D"/>
    <w:rsid w:val="00BA0257"/>
    <w:rsid w:val="00BA0276"/>
    <w:rsid w:val="00BA0364"/>
    <w:rsid w:val="00BA048A"/>
    <w:rsid w:val="00BA0634"/>
    <w:rsid w:val="00BA0B83"/>
    <w:rsid w:val="00BA1330"/>
    <w:rsid w:val="00BA172A"/>
    <w:rsid w:val="00BA18B6"/>
    <w:rsid w:val="00BA225E"/>
    <w:rsid w:val="00BA2480"/>
    <w:rsid w:val="00BA276D"/>
    <w:rsid w:val="00BA2ABC"/>
    <w:rsid w:val="00BA2F18"/>
    <w:rsid w:val="00BA305F"/>
    <w:rsid w:val="00BA30A8"/>
    <w:rsid w:val="00BA3243"/>
    <w:rsid w:val="00BA3245"/>
    <w:rsid w:val="00BA355C"/>
    <w:rsid w:val="00BA370F"/>
    <w:rsid w:val="00BA3AE3"/>
    <w:rsid w:val="00BA4203"/>
    <w:rsid w:val="00BA43AF"/>
    <w:rsid w:val="00BA4BFA"/>
    <w:rsid w:val="00BA4C86"/>
    <w:rsid w:val="00BA4EE9"/>
    <w:rsid w:val="00BA5129"/>
    <w:rsid w:val="00BA57E5"/>
    <w:rsid w:val="00BA6502"/>
    <w:rsid w:val="00BA65F2"/>
    <w:rsid w:val="00BA69D9"/>
    <w:rsid w:val="00BA6BE9"/>
    <w:rsid w:val="00BA71A2"/>
    <w:rsid w:val="00BA7390"/>
    <w:rsid w:val="00BA79B1"/>
    <w:rsid w:val="00BA7BCE"/>
    <w:rsid w:val="00BA7C2B"/>
    <w:rsid w:val="00BA7C46"/>
    <w:rsid w:val="00BA7CC8"/>
    <w:rsid w:val="00BA7F15"/>
    <w:rsid w:val="00BB0839"/>
    <w:rsid w:val="00BB092C"/>
    <w:rsid w:val="00BB099D"/>
    <w:rsid w:val="00BB0D04"/>
    <w:rsid w:val="00BB0E6D"/>
    <w:rsid w:val="00BB1169"/>
    <w:rsid w:val="00BB1401"/>
    <w:rsid w:val="00BB158F"/>
    <w:rsid w:val="00BB17AD"/>
    <w:rsid w:val="00BB1915"/>
    <w:rsid w:val="00BB1A1D"/>
    <w:rsid w:val="00BB1AB6"/>
    <w:rsid w:val="00BB1AC2"/>
    <w:rsid w:val="00BB1B1A"/>
    <w:rsid w:val="00BB1B58"/>
    <w:rsid w:val="00BB2244"/>
    <w:rsid w:val="00BB22DC"/>
    <w:rsid w:val="00BB236B"/>
    <w:rsid w:val="00BB25C3"/>
    <w:rsid w:val="00BB281D"/>
    <w:rsid w:val="00BB2ABB"/>
    <w:rsid w:val="00BB3734"/>
    <w:rsid w:val="00BB3941"/>
    <w:rsid w:val="00BB3975"/>
    <w:rsid w:val="00BB3A73"/>
    <w:rsid w:val="00BB3C62"/>
    <w:rsid w:val="00BB3CF5"/>
    <w:rsid w:val="00BB3D44"/>
    <w:rsid w:val="00BB4890"/>
    <w:rsid w:val="00BB4D69"/>
    <w:rsid w:val="00BB545E"/>
    <w:rsid w:val="00BB5D78"/>
    <w:rsid w:val="00BB5ECA"/>
    <w:rsid w:val="00BB6041"/>
    <w:rsid w:val="00BB6971"/>
    <w:rsid w:val="00BB751C"/>
    <w:rsid w:val="00BB77A7"/>
    <w:rsid w:val="00BB798D"/>
    <w:rsid w:val="00BB7F5F"/>
    <w:rsid w:val="00BC0357"/>
    <w:rsid w:val="00BC03FC"/>
    <w:rsid w:val="00BC0533"/>
    <w:rsid w:val="00BC0748"/>
    <w:rsid w:val="00BC12D5"/>
    <w:rsid w:val="00BC17B6"/>
    <w:rsid w:val="00BC17F4"/>
    <w:rsid w:val="00BC1F45"/>
    <w:rsid w:val="00BC2529"/>
    <w:rsid w:val="00BC2917"/>
    <w:rsid w:val="00BC3053"/>
    <w:rsid w:val="00BC30BE"/>
    <w:rsid w:val="00BC30C1"/>
    <w:rsid w:val="00BC363A"/>
    <w:rsid w:val="00BC37A4"/>
    <w:rsid w:val="00BC3F8F"/>
    <w:rsid w:val="00BC3F9D"/>
    <w:rsid w:val="00BC46FF"/>
    <w:rsid w:val="00BC4817"/>
    <w:rsid w:val="00BC4C0D"/>
    <w:rsid w:val="00BC54F1"/>
    <w:rsid w:val="00BC5744"/>
    <w:rsid w:val="00BC58F3"/>
    <w:rsid w:val="00BC6137"/>
    <w:rsid w:val="00BC613B"/>
    <w:rsid w:val="00BC6D05"/>
    <w:rsid w:val="00BC6EA6"/>
    <w:rsid w:val="00BC6ED9"/>
    <w:rsid w:val="00BC74AA"/>
    <w:rsid w:val="00BC7791"/>
    <w:rsid w:val="00BC77DC"/>
    <w:rsid w:val="00BC7B78"/>
    <w:rsid w:val="00BC7E8B"/>
    <w:rsid w:val="00BD047D"/>
    <w:rsid w:val="00BD0C17"/>
    <w:rsid w:val="00BD0DC7"/>
    <w:rsid w:val="00BD101C"/>
    <w:rsid w:val="00BD1404"/>
    <w:rsid w:val="00BD1887"/>
    <w:rsid w:val="00BD196F"/>
    <w:rsid w:val="00BD1DA8"/>
    <w:rsid w:val="00BD212E"/>
    <w:rsid w:val="00BD234E"/>
    <w:rsid w:val="00BD2CE5"/>
    <w:rsid w:val="00BD2DCC"/>
    <w:rsid w:val="00BD366E"/>
    <w:rsid w:val="00BD39A5"/>
    <w:rsid w:val="00BD3DFE"/>
    <w:rsid w:val="00BD3FCA"/>
    <w:rsid w:val="00BD420D"/>
    <w:rsid w:val="00BD4439"/>
    <w:rsid w:val="00BD463E"/>
    <w:rsid w:val="00BD46CE"/>
    <w:rsid w:val="00BD4CA4"/>
    <w:rsid w:val="00BD503E"/>
    <w:rsid w:val="00BD53FE"/>
    <w:rsid w:val="00BD554D"/>
    <w:rsid w:val="00BD5DC0"/>
    <w:rsid w:val="00BD6571"/>
    <w:rsid w:val="00BD6851"/>
    <w:rsid w:val="00BD71F8"/>
    <w:rsid w:val="00BD7386"/>
    <w:rsid w:val="00BD7A9A"/>
    <w:rsid w:val="00BE0014"/>
    <w:rsid w:val="00BE05BF"/>
    <w:rsid w:val="00BE0619"/>
    <w:rsid w:val="00BE0635"/>
    <w:rsid w:val="00BE0733"/>
    <w:rsid w:val="00BE07CC"/>
    <w:rsid w:val="00BE0905"/>
    <w:rsid w:val="00BE0A25"/>
    <w:rsid w:val="00BE0ABD"/>
    <w:rsid w:val="00BE0B62"/>
    <w:rsid w:val="00BE0BC0"/>
    <w:rsid w:val="00BE0DE0"/>
    <w:rsid w:val="00BE1494"/>
    <w:rsid w:val="00BE16A3"/>
    <w:rsid w:val="00BE177B"/>
    <w:rsid w:val="00BE17C5"/>
    <w:rsid w:val="00BE1B57"/>
    <w:rsid w:val="00BE247A"/>
    <w:rsid w:val="00BE2627"/>
    <w:rsid w:val="00BE2E0C"/>
    <w:rsid w:val="00BE2E7E"/>
    <w:rsid w:val="00BE2E81"/>
    <w:rsid w:val="00BE3062"/>
    <w:rsid w:val="00BE333D"/>
    <w:rsid w:val="00BE34A4"/>
    <w:rsid w:val="00BE3A78"/>
    <w:rsid w:val="00BE3A9D"/>
    <w:rsid w:val="00BE3B00"/>
    <w:rsid w:val="00BE3ECA"/>
    <w:rsid w:val="00BE40C1"/>
    <w:rsid w:val="00BE40E0"/>
    <w:rsid w:val="00BE4715"/>
    <w:rsid w:val="00BE4737"/>
    <w:rsid w:val="00BE53A1"/>
    <w:rsid w:val="00BE55F5"/>
    <w:rsid w:val="00BE5B94"/>
    <w:rsid w:val="00BE5D64"/>
    <w:rsid w:val="00BE5F23"/>
    <w:rsid w:val="00BE61C1"/>
    <w:rsid w:val="00BE627E"/>
    <w:rsid w:val="00BE6646"/>
    <w:rsid w:val="00BE6897"/>
    <w:rsid w:val="00BE68E6"/>
    <w:rsid w:val="00BE69CC"/>
    <w:rsid w:val="00BE7022"/>
    <w:rsid w:val="00BE7271"/>
    <w:rsid w:val="00BE7C81"/>
    <w:rsid w:val="00BE7F35"/>
    <w:rsid w:val="00BE7F92"/>
    <w:rsid w:val="00BF0062"/>
    <w:rsid w:val="00BF02DA"/>
    <w:rsid w:val="00BF082B"/>
    <w:rsid w:val="00BF0A43"/>
    <w:rsid w:val="00BF0A90"/>
    <w:rsid w:val="00BF0B9B"/>
    <w:rsid w:val="00BF0F1D"/>
    <w:rsid w:val="00BF15BF"/>
    <w:rsid w:val="00BF18D7"/>
    <w:rsid w:val="00BF1E84"/>
    <w:rsid w:val="00BF1F07"/>
    <w:rsid w:val="00BF221B"/>
    <w:rsid w:val="00BF26AA"/>
    <w:rsid w:val="00BF287F"/>
    <w:rsid w:val="00BF2B56"/>
    <w:rsid w:val="00BF2CAE"/>
    <w:rsid w:val="00BF2CCA"/>
    <w:rsid w:val="00BF3305"/>
    <w:rsid w:val="00BF3499"/>
    <w:rsid w:val="00BF3624"/>
    <w:rsid w:val="00BF379B"/>
    <w:rsid w:val="00BF38D8"/>
    <w:rsid w:val="00BF3FDA"/>
    <w:rsid w:val="00BF4454"/>
    <w:rsid w:val="00BF487F"/>
    <w:rsid w:val="00BF48A1"/>
    <w:rsid w:val="00BF4C59"/>
    <w:rsid w:val="00BF59BC"/>
    <w:rsid w:val="00BF5D4D"/>
    <w:rsid w:val="00BF607B"/>
    <w:rsid w:val="00BF60FC"/>
    <w:rsid w:val="00BF62FC"/>
    <w:rsid w:val="00BF6D15"/>
    <w:rsid w:val="00BF7134"/>
    <w:rsid w:val="00BF7B4B"/>
    <w:rsid w:val="00C00073"/>
    <w:rsid w:val="00C000C9"/>
    <w:rsid w:val="00C0010B"/>
    <w:rsid w:val="00C00250"/>
    <w:rsid w:val="00C008F0"/>
    <w:rsid w:val="00C00E2A"/>
    <w:rsid w:val="00C00E30"/>
    <w:rsid w:val="00C00FEB"/>
    <w:rsid w:val="00C012D7"/>
    <w:rsid w:val="00C01C1E"/>
    <w:rsid w:val="00C01FC9"/>
    <w:rsid w:val="00C01FF0"/>
    <w:rsid w:val="00C0239E"/>
    <w:rsid w:val="00C02485"/>
    <w:rsid w:val="00C02588"/>
    <w:rsid w:val="00C029D3"/>
    <w:rsid w:val="00C02AD4"/>
    <w:rsid w:val="00C02B1C"/>
    <w:rsid w:val="00C02DFA"/>
    <w:rsid w:val="00C035F6"/>
    <w:rsid w:val="00C0368B"/>
    <w:rsid w:val="00C0380F"/>
    <w:rsid w:val="00C038CB"/>
    <w:rsid w:val="00C039EF"/>
    <w:rsid w:val="00C03D0F"/>
    <w:rsid w:val="00C03D9E"/>
    <w:rsid w:val="00C03DEF"/>
    <w:rsid w:val="00C040C8"/>
    <w:rsid w:val="00C04C1C"/>
    <w:rsid w:val="00C05589"/>
    <w:rsid w:val="00C05A12"/>
    <w:rsid w:val="00C05D97"/>
    <w:rsid w:val="00C05EBE"/>
    <w:rsid w:val="00C05F3F"/>
    <w:rsid w:val="00C0637C"/>
    <w:rsid w:val="00C067AF"/>
    <w:rsid w:val="00C06B79"/>
    <w:rsid w:val="00C06BFB"/>
    <w:rsid w:val="00C06FFB"/>
    <w:rsid w:val="00C07099"/>
    <w:rsid w:val="00C0711F"/>
    <w:rsid w:val="00C071E6"/>
    <w:rsid w:val="00C076FB"/>
    <w:rsid w:val="00C079C1"/>
    <w:rsid w:val="00C07B69"/>
    <w:rsid w:val="00C07E70"/>
    <w:rsid w:val="00C102E9"/>
    <w:rsid w:val="00C10577"/>
    <w:rsid w:val="00C108A4"/>
    <w:rsid w:val="00C112B4"/>
    <w:rsid w:val="00C118B3"/>
    <w:rsid w:val="00C128DA"/>
    <w:rsid w:val="00C1353B"/>
    <w:rsid w:val="00C13784"/>
    <w:rsid w:val="00C13823"/>
    <w:rsid w:val="00C13A11"/>
    <w:rsid w:val="00C13C8A"/>
    <w:rsid w:val="00C141CF"/>
    <w:rsid w:val="00C14A66"/>
    <w:rsid w:val="00C14B79"/>
    <w:rsid w:val="00C14CC6"/>
    <w:rsid w:val="00C14F67"/>
    <w:rsid w:val="00C15B09"/>
    <w:rsid w:val="00C15E9D"/>
    <w:rsid w:val="00C169B2"/>
    <w:rsid w:val="00C16BF1"/>
    <w:rsid w:val="00C16C06"/>
    <w:rsid w:val="00C16F60"/>
    <w:rsid w:val="00C17770"/>
    <w:rsid w:val="00C20370"/>
    <w:rsid w:val="00C20863"/>
    <w:rsid w:val="00C20ABF"/>
    <w:rsid w:val="00C20D53"/>
    <w:rsid w:val="00C21019"/>
    <w:rsid w:val="00C2199D"/>
    <w:rsid w:val="00C219AE"/>
    <w:rsid w:val="00C21C4D"/>
    <w:rsid w:val="00C221CA"/>
    <w:rsid w:val="00C22550"/>
    <w:rsid w:val="00C225B8"/>
    <w:rsid w:val="00C22757"/>
    <w:rsid w:val="00C22F1B"/>
    <w:rsid w:val="00C23512"/>
    <w:rsid w:val="00C23649"/>
    <w:rsid w:val="00C239D6"/>
    <w:rsid w:val="00C23A91"/>
    <w:rsid w:val="00C23AF1"/>
    <w:rsid w:val="00C23B8C"/>
    <w:rsid w:val="00C23CAA"/>
    <w:rsid w:val="00C23E8B"/>
    <w:rsid w:val="00C247C7"/>
    <w:rsid w:val="00C248CF"/>
    <w:rsid w:val="00C24BA6"/>
    <w:rsid w:val="00C24BBF"/>
    <w:rsid w:val="00C24C1C"/>
    <w:rsid w:val="00C24C9F"/>
    <w:rsid w:val="00C24D11"/>
    <w:rsid w:val="00C24E0F"/>
    <w:rsid w:val="00C24FE6"/>
    <w:rsid w:val="00C25965"/>
    <w:rsid w:val="00C25F29"/>
    <w:rsid w:val="00C2658A"/>
    <w:rsid w:val="00C265E2"/>
    <w:rsid w:val="00C269E2"/>
    <w:rsid w:val="00C26A6E"/>
    <w:rsid w:val="00C26BED"/>
    <w:rsid w:val="00C26FE0"/>
    <w:rsid w:val="00C3030F"/>
    <w:rsid w:val="00C30335"/>
    <w:rsid w:val="00C308F0"/>
    <w:rsid w:val="00C30B20"/>
    <w:rsid w:val="00C30E83"/>
    <w:rsid w:val="00C31B13"/>
    <w:rsid w:val="00C31F38"/>
    <w:rsid w:val="00C320CB"/>
    <w:rsid w:val="00C324D6"/>
    <w:rsid w:val="00C3295F"/>
    <w:rsid w:val="00C329C2"/>
    <w:rsid w:val="00C32E85"/>
    <w:rsid w:val="00C33314"/>
    <w:rsid w:val="00C33681"/>
    <w:rsid w:val="00C344F3"/>
    <w:rsid w:val="00C3453A"/>
    <w:rsid w:val="00C34777"/>
    <w:rsid w:val="00C3479F"/>
    <w:rsid w:val="00C347EA"/>
    <w:rsid w:val="00C34858"/>
    <w:rsid w:val="00C34C5B"/>
    <w:rsid w:val="00C34F8E"/>
    <w:rsid w:val="00C35389"/>
    <w:rsid w:val="00C35420"/>
    <w:rsid w:val="00C35ADB"/>
    <w:rsid w:val="00C36351"/>
    <w:rsid w:val="00C36363"/>
    <w:rsid w:val="00C365E7"/>
    <w:rsid w:val="00C36622"/>
    <w:rsid w:val="00C366EA"/>
    <w:rsid w:val="00C37274"/>
    <w:rsid w:val="00C377BC"/>
    <w:rsid w:val="00C37BA7"/>
    <w:rsid w:val="00C37CA1"/>
    <w:rsid w:val="00C40311"/>
    <w:rsid w:val="00C40354"/>
    <w:rsid w:val="00C40C80"/>
    <w:rsid w:val="00C40E06"/>
    <w:rsid w:val="00C41077"/>
    <w:rsid w:val="00C410E9"/>
    <w:rsid w:val="00C422DA"/>
    <w:rsid w:val="00C42397"/>
    <w:rsid w:val="00C42411"/>
    <w:rsid w:val="00C42799"/>
    <w:rsid w:val="00C42C68"/>
    <w:rsid w:val="00C42C7B"/>
    <w:rsid w:val="00C42D5F"/>
    <w:rsid w:val="00C43073"/>
    <w:rsid w:val="00C4318A"/>
    <w:rsid w:val="00C444AC"/>
    <w:rsid w:val="00C444FC"/>
    <w:rsid w:val="00C44614"/>
    <w:rsid w:val="00C44719"/>
    <w:rsid w:val="00C45077"/>
    <w:rsid w:val="00C4545A"/>
    <w:rsid w:val="00C45515"/>
    <w:rsid w:val="00C45929"/>
    <w:rsid w:val="00C45CF2"/>
    <w:rsid w:val="00C45E7C"/>
    <w:rsid w:val="00C45EAA"/>
    <w:rsid w:val="00C46201"/>
    <w:rsid w:val="00C46627"/>
    <w:rsid w:val="00C47079"/>
    <w:rsid w:val="00C4746F"/>
    <w:rsid w:val="00C47A40"/>
    <w:rsid w:val="00C47D1B"/>
    <w:rsid w:val="00C47D8D"/>
    <w:rsid w:val="00C47F73"/>
    <w:rsid w:val="00C47FF2"/>
    <w:rsid w:val="00C5008A"/>
    <w:rsid w:val="00C502E7"/>
    <w:rsid w:val="00C5048E"/>
    <w:rsid w:val="00C505E0"/>
    <w:rsid w:val="00C50BEC"/>
    <w:rsid w:val="00C50E81"/>
    <w:rsid w:val="00C50F5B"/>
    <w:rsid w:val="00C51052"/>
    <w:rsid w:val="00C510CA"/>
    <w:rsid w:val="00C51ACF"/>
    <w:rsid w:val="00C520E2"/>
    <w:rsid w:val="00C522A2"/>
    <w:rsid w:val="00C5238C"/>
    <w:rsid w:val="00C5300D"/>
    <w:rsid w:val="00C53E66"/>
    <w:rsid w:val="00C53F30"/>
    <w:rsid w:val="00C541CB"/>
    <w:rsid w:val="00C541F5"/>
    <w:rsid w:val="00C54233"/>
    <w:rsid w:val="00C542F2"/>
    <w:rsid w:val="00C543FB"/>
    <w:rsid w:val="00C54441"/>
    <w:rsid w:val="00C54A09"/>
    <w:rsid w:val="00C54FB6"/>
    <w:rsid w:val="00C55172"/>
    <w:rsid w:val="00C551E6"/>
    <w:rsid w:val="00C5534F"/>
    <w:rsid w:val="00C555C8"/>
    <w:rsid w:val="00C5586E"/>
    <w:rsid w:val="00C55982"/>
    <w:rsid w:val="00C55D77"/>
    <w:rsid w:val="00C56202"/>
    <w:rsid w:val="00C5656E"/>
    <w:rsid w:val="00C5685F"/>
    <w:rsid w:val="00C56AD1"/>
    <w:rsid w:val="00C57416"/>
    <w:rsid w:val="00C575BF"/>
    <w:rsid w:val="00C57709"/>
    <w:rsid w:val="00C579AD"/>
    <w:rsid w:val="00C57AB0"/>
    <w:rsid w:val="00C57D61"/>
    <w:rsid w:val="00C602AD"/>
    <w:rsid w:val="00C604B3"/>
    <w:rsid w:val="00C60584"/>
    <w:rsid w:val="00C60719"/>
    <w:rsid w:val="00C60730"/>
    <w:rsid w:val="00C60930"/>
    <w:rsid w:val="00C60D31"/>
    <w:rsid w:val="00C60FAD"/>
    <w:rsid w:val="00C61131"/>
    <w:rsid w:val="00C61273"/>
    <w:rsid w:val="00C61E42"/>
    <w:rsid w:val="00C62121"/>
    <w:rsid w:val="00C6215F"/>
    <w:rsid w:val="00C6229D"/>
    <w:rsid w:val="00C6237E"/>
    <w:rsid w:val="00C62E7F"/>
    <w:rsid w:val="00C63069"/>
    <w:rsid w:val="00C63143"/>
    <w:rsid w:val="00C63993"/>
    <w:rsid w:val="00C63999"/>
    <w:rsid w:val="00C63A47"/>
    <w:rsid w:val="00C63E97"/>
    <w:rsid w:val="00C642A8"/>
    <w:rsid w:val="00C643F8"/>
    <w:rsid w:val="00C6441C"/>
    <w:rsid w:val="00C65289"/>
    <w:rsid w:val="00C65551"/>
    <w:rsid w:val="00C655C7"/>
    <w:rsid w:val="00C65F67"/>
    <w:rsid w:val="00C661A7"/>
    <w:rsid w:val="00C66BB6"/>
    <w:rsid w:val="00C66BD1"/>
    <w:rsid w:val="00C66D27"/>
    <w:rsid w:val="00C671AA"/>
    <w:rsid w:val="00C6721D"/>
    <w:rsid w:val="00C6723B"/>
    <w:rsid w:val="00C67D48"/>
    <w:rsid w:val="00C67D7E"/>
    <w:rsid w:val="00C67F79"/>
    <w:rsid w:val="00C703E9"/>
    <w:rsid w:val="00C706CF"/>
    <w:rsid w:val="00C70916"/>
    <w:rsid w:val="00C70AE6"/>
    <w:rsid w:val="00C710DB"/>
    <w:rsid w:val="00C712D0"/>
    <w:rsid w:val="00C712EA"/>
    <w:rsid w:val="00C713A2"/>
    <w:rsid w:val="00C71468"/>
    <w:rsid w:val="00C715AA"/>
    <w:rsid w:val="00C71F78"/>
    <w:rsid w:val="00C721DB"/>
    <w:rsid w:val="00C72275"/>
    <w:rsid w:val="00C72770"/>
    <w:rsid w:val="00C731A4"/>
    <w:rsid w:val="00C73298"/>
    <w:rsid w:val="00C737C9"/>
    <w:rsid w:val="00C7387F"/>
    <w:rsid w:val="00C7397D"/>
    <w:rsid w:val="00C73C9B"/>
    <w:rsid w:val="00C742B6"/>
    <w:rsid w:val="00C74336"/>
    <w:rsid w:val="00C74453"/>
    <w:rsid w:val="00C745E3"/>
    <w:rsid w:val="00C74DC8"/>
    <w:rsid w:val="00C75436"/>
    <w:rsid w:val="00C7562C"/>
    <w:rsid w:val="00C75698"/>
    <w:rsid w:val="00C761EC"/>
    <w:rsid w:val="00C76343"/>
    <w:rsid w:val="00C76422"/>
    <w:rsid w:val="00C768C0"/>
    <w:rsid w:val="00C76CF2"/>
    <w:rsid w:val="00C77080"/>
    <w:rsid w:val="00C77FAD"/>
    <w:rsid w:val="00C80591"/>
    <w:rsid w:val="00C8084B"/>
    <w:rsid w:val="00C80A02"/>
    <w:rsid w:val="00C80BA8"/>
    <w:rsid w:val="00C80D61"/>
    <w:rsid w:val="00C80E2A"/>
    <w:rsid w:val="00C8112C"/>
    <w:rsid w:val="00C8150C"/>
    <w:rsid w:val="00C8181A"/>
    <w:rsid w:val="00C81A47"/>
    <w:rsid w:val="00C81B97"/>
    <w:rsid w:val="00C81BB1"/>
    <w:rsid w:val="00C81EF6"/>
    <w:rsid w:val="00C81F0F"/>
    <w:rsid w:val="00C81F81"/>
    <w:rsid w:val="00C82ADC"/>
    <w:rsid w:val="00C83AC6"/>
    <w:rsid w:val="00C83C17"/>
    <w:rsid w:val="00C84093"/>
    <w:rsid w:val="00C84101"/>
    <w:rsid w:val="00C846DD"/>
    <w:rsid w:val="00C8502C"/>
    <w:rsid w:val="00C8521B"/>
    <w:rsid w:val="00C8528C"/>
    <w:rsid w:val="00C85381"/>
    <w:rsid w:val="00C853D0"/>
    <w:rsid w:val="00C85891"/>
    <w:rsid w:val="00C85B9B"/>
    <w:rsid w:val="00C85FBD"/>
    <w:rsid w:val="00C86468"/>
    <w:rsid w:val="00C86D8C"/>
    <w:rsid w:val="00C8715F"/>
    <w:rsid w:val="00C8739B"/>
    <w:rsid w:val="00C87811"/>
    <w:rsid w:val="00C87B81"/>
    <w:rsid w:val="00C900DA"/>
    <w:rsid w:val="00C904E3"/>
    <w:rsid w:val="00C908CD"/>
    <w:rsid w:val="00C90D6D"/>
    <w:rsid w:val="00C90DA9"/>
    <w:rsid w:val="00C90FCE"/>
    <w:rsid w:val="00C90FE0"/>
    <w:rsid w:val="00C911BF"/>
    <w:rsid w:val="00C91282"/>
    <w:rsid w:val="00C912C1"/>
    <w:rsid w:val="00C91489"/>
    <w:rsid w:val="00C917F3"/>
    <w:rsid w:val="00C91999"/>
    <w:rsid w:val="00C919CB"/>
    <w:rsid w:val="00C919D7"/>
    <w:rsid w:val="00C91BBC"/>
    <w:rsid w:val="00C93062"/>
    <w:rsid w:val="00C93347"/>
    <w:rsid w:val="00C9392D"/>
    <w:rsid w:val="00C93A5B"/>
    <w:rsid w:val="00C93EFA"/>
    <w:rsid w:val="00C94242"/>
    <w:rsid w:val="00C94316"/>
    <w:rsid w:val="00C945ED"/>
    <w:rsid w:val="00C948FC"/>
    <w:rsid w:val="00C94940"/>
    <w:rsid w:val="00C950F6"/>
    <w:rsid w:val="00C95546"/>
    <w:rsid w:val="00C95648"/>
    <w:rsid w:val="00C958DD"/>
    <w:rsid w:val="00C95E48"/>
    <w:rsid w:val="00C96319"/>
    <w:rsid w:val="00C9633E"/>
    <w:rsid w:val="00C964F5"/>
    <w:rsid w:val="00C96641"/>
    <w:rsid w:val="00C96898"/>
    <w:rsid w:val="00C96B72"/>
    <w:rsid w:val="00C96FF3"/>
    <w:rsid w:val="00C97596"/>
    <w:rsid w:val="00C97668"/>
    <w:rsid w:val="00C978B8"/>
    <w:rsid w:val="00C97CB2"/>
    <w:rsid w:val="00C97FAC"/>
    <w:rsid w:val="00CA01CC"/>
    <w:rsid w:val="00CA060F"/>
    <w:rsid w:val="00CA07E5"/>
    <w:rsid w:val="00CA07F0"/>
    <w:rsid w:val="00CA0900"/>
    <w:rsid w:val="00CA0C5A"/>
    <w:rsid w:val="00CA0CB8"/>
    <w:rsid w:val="00CA0CDD"/>
    <w:rsid w:val="00CA10F0"/>
    <w:rsid w:val="00CA1BDE"/>
    <w:rsid w:val="00CA1C5A"/>
    <w:rsid w:val="00CA1FFA"/>
    <w:rsid w:val="00CA2372"/>
    <w:rsid w:val="00CA23E6"/>
    <w:rsid w:val="00CA24E4"/>
    <w:rsid w:val="00CA2673"/>
    <w:rsid w:val="00CA277C"/>
    <w:rsid w:val="00CA2921"/>
    <w:rsid w:val="00CA2D1C"/>
    <w:rsid w:val="00CA3232"/>
    <w:rsid w:val="00CA34B5"/>
    <w:rsid w:val="00CA3CFD"/>
    <w:rsid w:val="00CA3D39"/>
    <w:rsid w:val="00CA3FF6"/>
    <w:rsid w:val="00CA4265"/>
    <w:rsid w:val="00CA45B4"/>
    <w:rsid w:val="00CA4607"/>
    <w:rsid w:val="00CA468F"/>
    <w:rsid w:val="00CA4790"/>
    <w:rsid w:val="00CA47C7"/>
    <w:rsid w:val="00CA4A92"/>
    <w:rsid w:val="00CA4E66"/>
    <w:rsid w:val="00CA501F"/>
    <w:rsid w:val="00CA5147"/>
    <w:rsid w:val="00CA5FE3"/>
    <w:rsid w:val="00CA60EC"/>
    <w:rsid w:val="00CA6126"/>
    <w:rsid w:val="00CA634C"/>
    <w:rsid w:val="00CA6865"/>
    <w:rsid w:val="00CA698E"/>
    <w:rsid w:val="00CA6A7B"/>
    <w:rsid w:val="00CA6FAE"/>
    <w:rsid w:val="00CA7658"/>
    <w:rsid w:val="00CB01BA"/>
    <w:rsid w:val="00CB0479"/>
    <w:rsid w:val="00CB063F"/>
    <w:rsid w:val="00CB0650"/>
    <w:rsid w:val="00CB06AD"/>
    <w:rsid w:val="00CB094A"/>
    <w:rsid w:val="00CB0D76"/>
    <w:rsid w:val="00CB117D"/>
    <w:rsid w:val="00CB13C3"/>
    <w:rsid w:val="00CB13F7"/>
    <w:rsid w:val="00CB1835"/>
    <w:rsid w:val="00CB23E1"/>
    <w:rsid w:val="00CB2983"/>
    <w:rsid w:val="00CB2AA6"/>
    <w:rsid w:val="00CB2B41"/>
    <w:rsid w:val="00CB2D29"/>
    <w:rsid w:val="00CB3116"/>
    <w:rsid w:val="00CB316B"/>
    <w:rsid w:val="00CB31B6"/>
    <w:rsid w:val="00CB3918"/>
    <w:rsid w:val="00CB3980"/>
    <w:rsid w:val="00CB403E"/>
    <w:rsid w:val="00CB4440"/>
    <w:rsid w:val="00CB4557"/>
    <w:rsid w:val="00CB4B51"/>
    <w:rsid w:val="00CB4CC7"/>
    <w:rsid w:val="00CB4DEA"/>
    <w:rsid w:val="00CB4EAB"/>
    <w:rsid w:val="00CB4F24"/>
    <w:rsid w:val="00CB5552"/>
    <w:rsid w:val="00CB5653"/>
    <w:rsid w:val="00CB5B4A"/>
    <w:rsid w:val="00CB5F4C"/>
    <w:rsid w:val="00CB608A"/>
    <w:rsid w:val="00CB60F9"/>
    <w:rsid w:val="00CB694E"/>
    <w:rsid w:val="00CB6B99"/>
    <w:rsid w:val="00CB70C5"/>
    <w:rsid w:val="00CB71B9"/>
    <w:rsid w:val="00CB74E1"/>
    <w:rsid w:val="00CB78EF"/>
    <w:rsid w:val="00CB7B43"/>
    <w:rsid w:val="00CB7D4F"/>
    <w:rsid w:val="00CC009F"/>
    <w:rsid w:val="00CC0C91"/>
    <w:rsid w:val="00CC118A"/>
    <w:rsid w:val="00CC137C"/>
    <w:rsid w:val="00CC18A3"/>
    <w:rsid w:val="00CC1D10"/>
    <w:rsid w:val="00CC1E39"/>
    <w:rsid w:val="00CC1EDF"/>
    <w:rsid w:val="00CC214A"/>
    <w:rsid w:val="00CC2A61"/>
    <w:rsid w:val="00CC2FF5"/>
    <w:rsid w:val="00CC2FFF"/>
    <w:rsid w:val="00CC303A"/>
    <w:rsid w:val="00CC3407"/>
    <w:rsid w:val="00CC3765"/>
    <w:rsid w:val="00CC383A"/>
    <w:rsid w:val="00CC3A52"/>
    <w:rsid w:val="00CC3D39"/>
    <w:rsid w:val="00CC4009"/>
    <w:rsid w:val="00CC427F"/>
    <w:rsid w:val="00CC4409"/>
    <w:rsid w:val="00CC44DE"/>
    <w:rsid w:val="00CC466D"/>
    <w:rsid w:val="00CC4737"/>
    <w:rsid w:val="00CC4E2A"/>
    <w:rsid w:val="00CC547E"/>
    <w:rsid w:val="00CC5A71"/>
    <w:rsid w:val="00CC61EA"/>
    <w:rsid w:val="00CC695A"/>
    <w:rsid w:val="00CC69FF"/>
    <w:rsid w:val="00CC6B91"/>
    <w:rsid w:val="00CC717B"/>
    <w:rsid w:val="00CC72A2"/>
    <w:rsid w:val="00CC72AA"/>
    <w:rsid w:val="00CC78DD"/>
    <w:rsid w:val="00CC7ED0"/>
    <w:rsid w:val="00CD0A9B"/>
    <w:rsid w:val="00CD0B22"/>
    <w:rsid w:val="00CD0B24"/>
    <w:rsid w:val="00CD13CD"/>
    <w:rsid w:val="00CD1925"/>
    <w:rsid w:val="00CD1B1D"/>
    <w:rsid w:val="00CD1F9A"/>
    <w:rsid w:val="00CD1FE9"/>
    <w:rsid w:val="00CD2860"/>
    <w:rsid w:val="00CD2B8F"/>
    <w:rsid w:val="00CD2DF6"/>
    <w:rsid w:val="00CD308D"/>
    <w:rsid w:val="00CD3135"/>
    <w:rsid w:val="00CD33E6"/>
    <w:rsid w:val="00CD4412"/>
    <w:rsid w:val="00CD4817"/>
    <w:rsid w:val="00CD48AD"/>
    <w:rsid w:val="00CD4A33"/>
    <w:rsid w:val="00CD4B88"/>
    <w:rsid w:val="00CD5D21"/>
    <w:rsid w:val="00CD5DBD"/>
    <w:rsid w:val="00CD6451"/>
    <w:rsid w:val="00CD65AE"/>
    <w:rsid w:val="00CD6DC5"/>
    <w:rsid w:val="00CD6DDA"/>
    <w:rsid w:val="00CD6E12"/>
    <w:rsid w:val="00CD6EE0"/>
    <w:rsid w:val="00CD7127"/>
    <w:rsid w:val="00CD79F1"/>
    <w:rsid w:val="00CD7CE1"/>
    <w:rsid w:val="00CD7D8B"/>
    <w:rsid w:val="00CD7E8A"/>
    <w:rsid w:val="00CD7EA4"/>
    <w:rsid w:val="00CD7EB5"/>
    <w:rsid w:val="00CD7EF0"/>
    <w:rsid w:val="00CE0185"/>
    <w:rsid w:val="00CE0270"/>
    <w:rsid w:val="00CE07B1"/>
    <w:rsid w:val="00CE089B"/>
    <w:rsid w:val="00CE08DF"/>
    <w:rsid w:val="00CE0AFE"/>
    <w:rsid w:val="00CE0DA3"/>
    <w:rsid w:val="00CE0E2F"/>
    <w:rsid w:val="00CE0E90"/>
    <w:rsid w:val="00CE138F"/>
    <w:rsid w:val="00CE1A38"/>
    <w:rsid w:val="00CE1B2C"/>
    <w:rsid w:val="00CE2197"/>
    <w:rsid w:val="00CE2326"/>
    <w:rsid w:val="00CE316A"/>
    <w:rsid w:val="00CE3A09"/>
    <w:rsid w:val="00CE3DD6"/>
    <w:rsid w:val="00CE4033"/>
    <w:rsid w:val="00CE43A9"/>
    <w:rsid w:val="00CE498C"/>
    <w:rsid w:val="00CE4CAD"/>
    <w:rsid w:val="00CE4D1D"/>
    <w:rsid w:val="00CE55F4"/>
    <w:rsid w:val="00CE5D4C"/>
    <w:rsid w:val="00CE5DEB"/>
    <w:rsid w:val="00CE5F1F"/>
    <w:rsid w:val="00CE610E"/>
    <w:rsid w:val="00CE61A6"/>
    <w:rsid w:val="00CE6603"/>
    <w:rsid w:val="00CE6B92"/>
    <w:rsid w:val="00CE6DB0"/>
    <w:rsid w:val="00CE6E7C"/>
    <w:rsid w:val="00CE7476"/>
    <w:rsid w:val="00CE74CC"/>
    <w:rsid w:val="00CE77F0"/>
    <w:rsid w:val="00CE7A80"/>
    <w:rsid w:val="00CE7DA0"/>
    <w:rsid w:val="00CE7EF8"/>
    <w:rsid w:val="00CF0669"/>
    <w:rsid w:val="00CF072F"/>
    <w:rsid w:val="00CF079A"/>
    <w:rsid w:val="00CF0CC7"/>
    <w:rsid w:val="00CF0D3A"/>
    <w:rsid w:val="00CF14F1"/>
    <w:rsid w:val="00CF1A95"/>
    <w:rsid w:val="00CF1CC7"/>
    <w:rsid w:val="00CF1D5E"/>
    <w:rsid w:val="00CF1F61"/>
    <w:rsid w:val="00CF1FCF"/>
    <w:rsid w:val="00CF2A0B"/>
    <w:rsid w:val="00CF2F24"/>
    <w:rsid w:val="00CF331A"/>
    <w:rsid w:val="00CF3547"/>
    <w:rsid w:val="00CF3581"/>
    <w:rsid w:val="00CF3B6C"/>
    <w:rsid w:val="00CF4030"/>
    <w:rsid w:val="00CF4149"/>
    <w:rsid w:val="00CF4A08"/>
    <w:rsid w:val="00CF4CDB"/>
    <w:rsid w:val="00CF53C4"/>
    <w:rsid w:val="00CF554A"/>
    <w:rsid w:val="00CF5D87"/>
    <w:rsid w:val="00CF5EE7"/>
    <w:rsid w:val="00CF5FB0"/>
    <w:rsid w:val="00CF61B8"/>
    <w:rsid w:val="00CF6205"/>
    <w:rsid w:val="00CF627C"/>
    <w:rsid w:val="00CF64BF"/>
    <w:rsid w:val="00CF784D"/>
    <w:rsid w:val="00CF7890"/>
    <w:rsid w:val="00CF7970"/>
    <w:rsid w:val="00D00109"/>
    <w:rsid w:val="00D00320"/>
    <w:rsid w:val="00D0042D"/>
    <w:rsid w:val="00D004F7"/>
    <w:rsid w:val="00D00F74"/>
    <w:rsid w:val="00D00FE9"/>
    <w:rsid w:val="00D010AE"/>
    <w:rsid w:val="00D01418"/>
    <w:rsid w:val="00D01F81"/>
    <w:rsid w:val="00D022CE"/>
    <w:rsid w:val="00D029EE"/>
    <w:rsid w:val="00D02E0E"/>
    <w:rsid w:val="00D03040"/>
    <w:rsid w:val="00D03109"/>
    <w:rsid w:val="00D03119"/>
    <w:rsid w:val="00D032FD"/>
    <w:rsid w:val="00D03431"/>
    <w:rsid w:val="00D03472"/>
    <w:rsid w:val="00D03493"/>
    <w:rsid w:val="00D0394D"/>
    <w:rsid w:val="00D03A43"/>
    <w:rsid w:val="00D03AD4"/>
    <w:rsid w:val="00D03AEC"/>
    <w:rsid w:val="00D03F8D"/>
    <w:rsid w:val="00D046DD"/>
    <w:rsid w:val="00D04D53"/>
    <w:rsid w:val="00D04DC2"/>
    <w:rsid w:val="00D05293"/>
    <w:rsid w:val="00D0670D"/>
    <w:rsid w:val="00D0696F"/>
    <w:rsid w:val="00D06D9D"/>
    <w:rsid w:val="00D06F28"/>
    <w:rsid w:val="00D06F2B"/>
    <w:rsid w:val="00D06FFC"/>
    <w:rsid w:val="00D07103"/>
    <w:rsid w:val="00D0729F"/>
    <w:rsid w:val="00D073D0"/>
    <w:rsid w:val="00D07EAB"/>
    <w:rsid w:val="00D10283"/>
    <w:rsid w:val="00D102C0"/>
    <w:rsid w:val="00D104D6"/>
    <w:rsid w:val="00D10950"/>
    <w:rsid w:val="00D10D4C"/>
    <w:rsid w:val="00D10F7A"/>
    <w:rsid w:val="00D10FC1"/>
    <w:rsid w:val="00D1162E"/>
    <w:rsid w:val="00D1176E"/>
    <w:rsid w:val="00D11B14"/>
    <w:rsid w:val="00D11E47"/>
    <w:rsid w:val="00D123BD"/>
    <w:rsid w:val="00D13A08"/>
    <w:rsid w:val="00D13AF1"/>
    <w:rsid w:val="00D14684"/>
    <w:rsid w:val="00D14781"/>
    <w:rsid w:val="00D1479A"/>
    <w:rsid w:val="00D149A7"/>
    <w:rsid w:val="00D14A64"/>
    <w:rsid w:val="00D14F8C"/>
    <w:rsid w:val="00D14F95"/>
    <w:rsid w:val="00D14FDF"/>
    <w:rsid w:val="00D15018"/>
    <w:rsid w:val="00D15040"/>
    <w:rsid w:val="00D15E21"/>
    <w:rsid w:val="00D1606A"/>
    <w:rsid w:val="00D17038"/>
    <w:rsid w:val="00D1762F"/>
    <w:rsid w:val="00D17949"/>
    <w:rsid w:val="00D17A39"/>
    <w:rsid w:val="00D17C3F"/>
    <w:rsid w:val="00D17FEE"/>
    <w:rsid w:val="00D20043"/>
    <w:rsid w:val="00D2034C"/>
    <w:rsid w:val="00D20680"/>
    <w:rsid w:val="00D20B3F"/>
    <w:rsid w:val="00D21837"/>
    <w:rsid w:val="00D21A6A"/>
    <w:rsid w:val="00D21B5A"/>
    <w:rsid w:val="00D21B95"/>
    <w:rsid w:val="00D22332"/>
    <w:rsid w:val="00D22636"/>
    <w:rsid w:val="00D2296E"/>
    <w:rsid w:val="00D2296F"/>
    <w:rsid w:val="00D22BE2"/>
    <w:rsid w:val="00D231BB"/>
    <w:rsid w:val="00D2333E"/>
    <w:rsid w:val="00D2370E"/>
    <w:rsid w:val="00D23941"/>
    <w:rsid w:val="00D23AC5"/>
    <w:rsid w:val="00D23C52"/>
    <w:rsid w:val="00D23DD6"/>
    <w:rsid w:val="00D24038"/>
    <w:rsid w:val="00D241E0"/>
    <w:rsid w:val="00D24A3C"/>
    <w:rsid w:val="00D24D5A"/>
    <w:rsid w:val="00D24E9E"/>
    <w:rsid w:val="00D25186"/>
    <w:rsid w:val="00D25630"/>
    <w:rsid w:val="00D25A5E"/>
    <w:rsid w:val="00D25C9E"/>
    <w:rsid w:val="00D25DA8"/>
    <w:rsid w:val="00D25EF4"/>
    <w:rsid w:val="00D26323"/>
    <w:rsid w:val="00D265C8"/>
    <w:rsid w:val="00D2697C"/>
    <w:rsid w:val="00D26A01"/>
    <w:rsid w:val="00D26A46"/>
    <w:rsid w:val="00D2707A"/>
    <w:rsid w:val="00D2716E"/>
    <w:rsid w:val="00D278BB"/>
    <w:rsid w:val="00D27ADF"/>
    <w:rsid w:val="00D30009"/>
    <w:rsid w:val="00D30025"/>
    <w:rsid w:val="00D30293"/>
    <w:rsid w:val="00D30333"/>
    <w:rsid w:val="00D30515"/>
    <w:rsid w:val="00D3059C"/>
    <w:rsid w:val="00D3162B"/>
    <w:rsid w:val="00D323CF"/>
    <w:rsid w:val="00D324A5"/>
    <w:rsid w:val="00D32545"/>
    <w:rsid w:val="00D328C6"/>
    <w:rsid w:val="00D33151"/>
    <w:rsid w:val="00D339AF"/>
    <w:rsid w:val="00D33CE2"/>
    <w:rsid w:val="00D33D29"/>
    <w:rsid w:val="00D33EC3"/>
    <w:rsid w:val="00D34243"/>
    <w:rsid w:val="00D342DA"/>
    <w:rsid w:val="00D353B5"/>
    <w:rsid w:val="00D35688"/>
    <w:rsid w:val="00D3577B"/>
    <w:rsid w:val="00D3585D"/>
    <w:rsid w:val="00D35A19"/>
    <w:rsid w:val="00D35A3A"/>
    <w:rsid w:val="00D35F45"/>
    <w:rsid w:val="00D36591"/>
    <w:rsid w:val="00D368D6"/>
    <w:rsid w:val="00D36B6C"/>
    <w:rsid w:val="00D37143"/>
    <w:rsid w:val="00D372F8"/>
    <w:rsid w:val="00D3738E"/>
    <w:rsid w:val="00D3744C"/>
    <w:rsid w:val="00D37C17"/>
    <w:rsid w:val="00D37F03"/>
    <w:rsid w:val="00D37F08"/>
    <w:rsid w:val="00D408B6"/>
    <w:rsid w:val="00D408FE"/>
    <w:rsid w:val="00D40ADB"/>
    <w:rsid w:val="00D40C96"/>
    <w:rsid w:val="00D410B4"/>
    <w:rsid w:val="00D4170F"/>
    <w:rsid w:val="00D417C5"/>
    <w:rsid w:val="00D41897"/>
    <w:rsid w:val="00D41FB4"/>
    <w:rsid w:val="00D4251D"/>
    <w:rsid w:val="00D42916"/>
    <w:rsid w:val="00D42BEA"/>
    <w:rsid w:val="00D42EA5"/>
    <w:rsid w:val="00D4328C"/>
    <w:rsid w:val="00D43893"/>
    <w:rsid w:val="00D43B5D"/>
    <w:rsid w:val="00D44157"/>
    <w:rsid w:val="00D4448C"/>
    <w:rsid w:val="00D44941"/>
    <w:rsid w:val="00D44B7C"/>
    <w:rsid w:val="00D44BA6"/>
    <w:rsid w:val="00D44F7F"/>
    <w:rsid w:val="00D45147"/>
    <w:rsid w:val="00D45388"/>
    <w:rsid w:val="00D4549F"/>
    <w:rsid w:val="00D4581E"/>
    <w:rsid w:val="00D458D2"/>
    <w:rsid w:val="00D45E4E"/>
    <w:rsid w:val="00D45F10"/>
    <w:rsid w:val="00D46D09"/>
    <w:rsid w:val="00D47047"/>
    <w:rsid w:val="00D470C7"/>
    <w:rsid w:val="00D4749A"/>
    <w:rsid w:val="00D47BF8"/>
    <w:rsid w:val="00D50043"/>
    <w:rsid w:val="00D50512"/>
    <w:rsid w:val="00D50703"/>
    <w:rsid w:val="00D50813"/>
    <w:rsid w:val="00D50829"/>
    <w:rsid w:val="00D50FF3"/>
    <w:rsid w:val="00D513C7"/>
    <w:rsid w:val="00D51A55"/>
    <w:rsid w:val="00D51ED1"/>
    <w:rsid w:val="00D52295"/>
    <w:rsid w:val="00D53251"/>
    <w:rsid w:val="00D53395"/>
    <w:rsid w:val="00D53ADD"/>
    <w:rsid w:val="00D53EA5"/>
    <w:rsid w:val="00D53ED1"/>
    <w:rsid w:val="00D53EEE"/>
    <w:rsid w:val="00D540C1"/>
    <w:rsid w:val="00D54944"/>
    <w:rsid w:val="00D54D07"/>
    <w:rsid w:val="00D557ED"/>
    <w:rsid w:val="00D55AC6"/>
    <w:rsid w:val="00D5645E"/>
    <w:rsid w:val="00D56D0B"/>
    <w:rsid w:val="00D5716A"/>
    <w:rsid w:val="00D572E2"/>
    <w:rsid w:val="00D57915"/>
    <w:rsid w:val="00D607CD"/>
    <w:rsid w:val="00D60D5D"/>
    <w:rsid w:val="00D617FF"/>
    <w:rsid w:val="00D618D6"/>
    <w:rsid w:val="00D61AF6"/>
    <w:rsid w:val="00D626A9"/>
    <w:rsid w:val="00D62909"/>
    <w:rsid w:val="00D62C28"/>
    <w:rsid w:val="00D62D42"/>
    <w:rsid w:val="00D63A6F"/>
    <w:rsid w:val="00D63D57"/>
    <w:rsid w:val="00D63EBF"/>
    <w:rsid w:val="00D6411D"/>
    <w:rsid w:val="00D64284"/>
    <w:rsid w:val="00D645D9"/>
    <w:rsid w:val="00D64A52"/>
    <w:rsid w:val="00D6508F"/>
    <w:rsid w:val="00D65244"/>
    <w:rsid w:val="00D6538E"/>
    <w:rsid w:val="00D654F5"/>
    <w:rsid w:val="00D655BA"/>
    <w:rsid w:val="00D658E9"/>
    <w:rsid w:val="00D65E37"/>
    <w:rsid w:val="00D660D5"/>
    <w:rsid w:val="00D660F5"/>
    <w:rsid w:val="00D6622A"/>
    <w:rsid w:val="00D66243"/>
    <w:rsid w:val="00D6715A"/>
    <w:rsid w:val="00D679DB"/>
    <w:rsid w:val="00D67D1B"/>
    <w:rsid w:val="00D67EA8"/>
    <w:rsid w:val="00D67F45"/>
    <w:rsid w:val="00D70226"/>
    <w:rsid w:val="00D7044E"/>
    <w:rsid w:val="00D70F7E"/>
    <w:rsid w:val="00D71925"/>
    <w:rsid w:val="00D71A1A"/>
    <w:rsid w:val="00D71D5B"/>
    <w:rsid w:val="00D71D9C"/>
    <w:rsid w:val="00D71EA1"/>
    <w:rsid w:val="00D72578"/>
    <w:rsid w:val="00D728F2"/>
    <w:rsid w:val="00D72BE7"/>
    <w:rsid w:val="00D72CCE"/>
    <w:rsid w:val="00D73311"/>
    <w:rsid w:val="00D73713"/>
    <w:rsid w:val="00D743B1"/>
    <w:rsid w:val="00D743B7"/>
    <w:rsid w:val="00D745D0"/>
    <w:rsid w:val="00D74ACE"/>
    <w:rsid w:val="00D752E0"/>
    <w:rsid w:val="00D756D4"/>
    <w:rsid w:val="00D7635E"/>
    <w:rsid w:val="00D76D7B"/>
    <w:rsid w:val="00D76DB9"/>
    <w:rsid w:val="00D76FF7"/>
    <w:rsid w:val="00D7751D"/>
    <w:rsid w:val="00D77746"/>
    <w:rsid w:val="00D77977"/>
    <w:rsid w:val="00D77C07"/>
    <w:rsid w:val="00D77D84"/>
    <w:rsid w:val="00D77E7E"/>
    <w:rsid w:val="00D803DF"/>
    <w:rsid w:val="00D804E0"/>
    <w:rsid w:val="00D80A2C"/>
    <w:rsid w:val="00D80DDF"/>
    <w:rsid w:val="00D81285"/>
    <w:rsid w:val="00D81991"/>
    <w:rsid w:val="00D81D73"/>
    <w:rsid w:val="00D81F78"/>
    <w:rsid w:val="00D82183"/>
    <w:rsid w:val="00D8273E"/>
    <w:rsid w:val="00D827CD"/>
    <w:rsid w:val="00D83425"/>
    <w:rsid w:val="00D83552"/>
    <w:rsid w:val="00D83C6F"/>
    <w:rsid w:val="00D8404E"/>
    <w:rsid w:val="00D84207"/>
    <w:rsid w:val="00D8459B"/>
    <w:rsid w:val="00D84D18"/>
    <w:rsid w:val="00D8503C"/>
    <w:rsid w:val="00D854EF"/>
    <w:rsid w:val="00D85958"/>
    <w:rsid w:val="00D85A69"/>
    <w:rsid w:val="00D86A04"/>
    <w:rsid w:val="00D86CF0"/>
    <w:rsid w:val="00D873ED"/>
    <w:rsid w:val="00D87528"/>
    <w:rsid w:val="00D8796F"/>
    <w:rsid w:val="00D87F60"/>
    <w:rsid w:val="00D90084"/>
    <w:rsid w:val="00D90263"/>
    <w:rsid w:val="00D90A66"/>
    <w:rsid w:val="00D90D24"/>
    <w:rsid w:val="00D91067"/>
    <w:rsid w:val="00D917A3"/>
    <w:rsid w:val="00D91A37"/>
    <w:rsid w:val="00D926B2"/>
    <w:rsid w:val="00D9274C"/>
    <w:rsid w:val="00D92855"/>
    <w:rsid w:val="00D92CED"/>
    <w:rsid w:val="00D92E4A"/>
    <w:rsid w:val="00D9313D"/>
    <w:rsid w:val="00D93171"/>
    <w:rsid w:val="00D932B6"/>
    <w:rsid w:val="00D93425"/>
    <w:rsid w:val="00D9360A"/>
    <w:rsid w:val="00D93DAE"/>
    <w:rsid w:val="00D9415A"/>
    <w:rsid w:val="00D94179"/>
    <w:rsid w:val="00D94278"/>
    <w:rsid w:val="00D94360"/>
    <w:rsid w:val="00D94ABD"/>
    <w:rsid w:val="00D94F5E"/>
    <w:rsid w:val="00D95331"/>
    <w:rsid w:val="00D95875"/>
    <w:rsid w:val="00D95907"/>
    <w:rsid w:val="00D96853"/>
    <w:rsid w:val="00D96E8A"/>
    <w:rsid w:val="00D96FE5"/>
    <w:rsid w:val="00D976BD"/>
    <w:rsid w:val="00D97F4A"/>
    <w:rsid w:val="00DA0537"/>
    <w:rsid w:val="00DA07FB"/>
    <w:rsid w:val="00DA0C99"/>
    <w:rsid w:val="00DA0CC4"/>
    <w:rsid w:val="00DA0EFC"/>
    <w:rsid w:val="00DA1067"/>
    <w:rsid w:val="00DA1784"/>
    <w:rsid w:val="00DA1940"/>
    <w:rsid w:val="00DA1AC2"/>
    <w:rsid w:val="00DA1D27"/>
    <w:rsid w:val="00DA2CC5"/>
    <w:rsid w:val="00DA2CE5"/>
    <w:rsid w:val="00DA2D9A"/>
    <w:rsid w:val="00DA3135"/>
    <w:rsid w:val="00DA3E6C"/>
    <w:rsid w:val="00DA4707"/>
    <w:rsid w:val="00DA48AE"/>
    <w:rsid w:val="00DA509D"/>
    <w:rsid w:val="00DA5193"/>
    <w:rsid w:val="00DA5357"/>
    <w:rsid w:val="00DA5846"/>
    <w:rsid w:val="00DA5DBE"/>
    <w:rsid w:val="00DA6080"/>
    <w:rsid w:val="00DA6579"/>
    <w:rsid w:val="00DA6594"/>
    <w:rsid w:val="00DA6645"/>
    <w:rsid w:val="00DA67AC"/>
    <w:rsid w:val="00DA6AB7"/>
    <w:rsid w:val="00DA6BF7"/>
    <w:rsid w:val="00DA6FD8"/>
    <w:rsid w:val="00DA7C6C"/>
    <w:rsid w:val="00DA7E47"/>
    <w:rsid w:val="00DA7F39"/>
    <w:rsid w:val="00DB01D6"/>
    <w:rsid w:val="00DB0402"/>
    <w:rsid w:val="00DB0514"/>
    <w:rsid w:val="00DB0A88"/>
    <w:rsid w:val="00DB127F"/>
    <w:rsid w:val="00DB1376"/>
    <w:rsid w:val="00DB15BF"/>
    <w:rsid w:val="00DB1EDB"/>
    <w:rsid w:val="00DB1EF8"/>
    <w:rsid w:val="00DB2558"/>
    <w:rsid w:val="00DB265A"/>
    <w:rsid w:val="00DB267E"/>
    <w:rsid w:val="00DB277C"/>
    <w:rsid w:val="00DB2A13"/>
    <w:rsid w:val="00DB3512"/>
    <w:rsid w:val="00DB382E"/>
    <w:rsid w:val="00DB38C5"/>
    <w:rsid w:val="00DB3D09"/>
    <w:rsid w:val="00DB40F4"/>
    <w:rsid w:val="00DB42F5"/>
    <w:rsid w:val="00DB4AD9"/>
    <w:rsid w:val="00DB4B19"/>
    <w:rsid w:val="00DB4B34"/>
    <w:rsid w:val="00DB4B9D"/>
    <w:rsid w:val="00DB50C4"/>
    <w:rsid w:val="00DB50D7"/>
    <w:rsid w:val="00DB5256"/>
    <w:rsid w:val="00DB5750"/>
    <w:rsid w:val="00DB57A8"/>
    <w:rsid w:val="00DB5D31"/>
    <w:rsid w:val="00DB5DEE"/>
    <w:rsid w:val="00DB639C"/>
    <w:rsid w:val="00DB65F6"/>
    <w:rsid w:val="00DB684F"/>
    <w:rsid w:val="00DB6F33"/>
    <w:rsid w:val="00DB75AD"/>
    <w:rsid w:val="00DC007B"/>
    <w:rsid w:val="00DC01E2"/>
    <w:rsid w:val="00DC07C6"/>
    <w:rsid w:val="00DC0B98"/>
    <w:rsid w:val="00DC1178"/>
    <w:rsid w:val="00DC154A"/>
    <w:rsid w:val="00DC1D41"/>
    <w:rsid w:val="00DC1F80"/>
    <w:rsid w:val="00DC2340"/>
    <w:rsid w:val="00DC25E2"/>
    <w:rsid w:val="00DC29EE"/>
    <w:rsid w:val="00DC2DB0"/>
    <w:rsid w:val="00DC30AE"/>
    <w:rsid w:val="00DC30DC"/>
    <w:rsid w:val="00DC340B"/>
    <w:rsid w:val="00DC3EFA"/>
    <w:rsid w:val="00DC3F04"/>
    <w:rsid w:val="00DC3F61"/>
    <w:rsid w:val="00DC401D"/>
    <w:rsid w:val="00DC421A"/>
    <w:rsid w:val="00DC42C2"/>
    <w:rsid w:val="00DC45D4"/>
    <w:rsid w:val="00DC4888"/>
    <w:rsid w:val="00DC4A56"/>
    <w:rsid w:val="00DC4DB0"/>
    <w:rsid w:val="00DC5433"/>
    <w:rsid w:val="00DC552E"/>
    <w:rsid w:val="00DC5767"/>
    <w:rsid w:val="00DC594E"/>
    <w:rsid w:val="00DC5986"/>
    <w:rsid w:val="00DC5AE6"/>
    <w:rsid w:val="00DC5B05"/>
    <w:rsid w:val="00DC629B"/>
    <w:rsid w:val="00DC6745"/>
    <w:rsid w:val="00DC6D2B"/>
    <w:rsid w:val="00DC7198"/>
    <w:rsid w:val="00DC71A2"/>
    <w:rsid w:val="00DC782B"/>
    <w:rsid w:val="00DC7F84"/>
    <w:rsid w:val="00DD04AF"/>
    <w:rsid w:val="00DD059F"/>
    <w:rsid w:val="00DD0685"/>
    <w:rsid w:val="00DD08D2"/>
    <w:rsid w:val="00DD0D07"/>
    <w:rsid w:val="00DD0D11"/>
    <w:rsid w:val="00DD1388"/>
    <w:rsid w:val="00DD15DD"/>
    <w:rsid w:val="00DD160D"/>
    <w:rsid w:val="00DD1A29"/>
    <w:rsid w:val="00DD1E94"/>
    <w:rsid w:val="00DD1F2D"/>
    <w:rsid w:val="00DD222D"/>
    <w:rsid w:val="00DD23D1"/>
    <w:rsid w:val="00DD261B"/>
    <w:rsid w:val="00DD2625"/>
    <w:rsid w:val="00DD2F53"/>
    <w:rsid w:val="00DD35D8"/>
    <w:rsid w:val="00DD3761"/>
    <w:rsid w:val="00DD3E5F"/>
    <w:rsid w:val="00DD4176"/>
    <w:rsid w:val="00DD43BC"/>
    <w:rsid w:val="00DD43E1"/>
    <w:rsid w:val="00DD47A8"/>
    <w:rsid w:val="00DD4879"/>
    <w:rsid w:val="00DD4C3D"/>
    <w:rsid w:val="00DD4C9F"/>
    <w:rsid w:val="00DD5001"/>
    <w:rsid w:val="00DD5999"/>
    <w:rsid w:val="00DD5E99"/>
    <w:rsid w:val="00DD5F24"/>
    <w:rsid w:val="00DD5F94"/>
    <w:rsid w:val="00DD6108"/>
    <w:rsid w:val="00DD61BD"/>
    <w:rsid w:val="00DD6343"/>
    <w:rsid w:val="00DD66D1"/>
    <w:rsid w:val="00DD6922"/>
    <w:rsid w:val="00DD69E4"/>
    <w:rsid w:val="00DD6A8A"/>
    <w:rsid w:val="00DD6E57"/>
    <w:rsid w:val="00DD7158"/>
    <w:rsid w:val="00DD740F"/>
    <w:rsid w:val="00DD760A"/>
    <w:rsid w:val="00DD7702"/>
    <w:rsid w:val="00DD77F1"/>
    <w:rsid w:val="00DD7925"/>
    <w:rsid w:val="00DD7D65"/>
    <w:rsid w:val="00DE008D"/>
    <w:rsid w:val="00DE0A67"/>
    <w:rsid w:val="00DE15A7"/>
    <w:rsid w:val="00DE16DB"/>
    <w:rsid w:val="00DE173B"/>
    <w:rsid w:val="00DE17E8"/>
    <w:rsid w:val="00DE247C"/>
    <w:rsid w:val="00DE250C"/>
    <w:rsid w:val="00DE3289"/>
    <w:rsid w:val="00DE3BB2"/>
    <w:rsid w:val="00DE4D18"/>
    <w:rsid w:val="00DE580E"/>
    <w:rsid w:val="00DE58D4"/>
    <w:rsid w:val="00DE5996"/>
    <w:rsid w:val="00DE5BD3"/>
    <w:rsid w:val="00DE61FA"/>
    <w:rsid w:val="00DE6D0F"/>
    <w:rsid w:val="00DE727E"/>
    <w:rsid w:val="00DF00D4"/>
    <w:rsid w:val="00DF07A1"/>
    <w:rsid w:val="00DF0D41"/>
    <w:rsid w:val="00DF0E26"/>
    <w:rsid w:val="00DF0F9A"/>
    <w:rsid w:val="00DF0FD8"/>
    <w:rsid w:val="00DF103A"/>
    <w:rsid w:val="00DF1181"/>
    <w:rsid w:val="00DF1471"/>
    <w:rsid w:val="00DF1B7D"/>
    <w:rsid w:val="00DF1BC9"/>
    <w:rsid w:val="00DF1D9D"/>
    <w:rsid w:val="00DF1F8A"/>
    <w:rsid w:val="00DF21C2"/>
    <w:rsid w:val="00DF2D49"/>
    <w:rsid w:val="00DF3224"/>
    <w:rsid w:val="00DF3AF9"/>
    <w:rsid w:val="00DF3B84"/>
    <w:rsid w:val="00DF3D4E"/>
    <w:rsid w:val="00DF42FF"/>
    <w:rsid w:val="00DF4BBC"/>
    <w:rsid w:val="00DF4CDE"/>
    <w:rsid w:val="00DF4D5F"/>
    <w:rsid w:val="00DF529A"/>
    <w:rsid w:val="00DF55AC"/>
    <w:rsid w:val="00DF579C"/>
    <w:rsid w:val="00DF5AEA"/>
    <w:rsid w:val="00DF5B1D"/>
    <w:rsid w:val="00DF5CA6"/>
    <w:rsid w:val="00DF5D42"/>
    <w:rsid w:val="00DF66CE"/>
    <w:rsid w:val="00DF68DF"/>
    <w:rsid w:val="00DF792A"/>
    <w:rsid w:val="00DF7C05"/>
    <w:rsid w:val="00DF7C5F"/>
    <w:rsid w:val="00DF7E84"/>
    <w:rsid w:val="00E004E4"/>
    <w:rsid w:val="00E00C23"/>
    <w:rsid w:val="00E00C75"/>
    <w:rsid w:val="00E0121F"/>
    <w:rsid w:val="00E01552"/>
    <w:rsid w:val="00E017CD"/>
    <w:rsid w:val="00E0186C"/>
    <w:rsid w:val="00E0201A"/>
    <w:rsid w:val="00E023DC"/>
    <w:rsid w:val="00E02586"/>
    <w:rsid w:val="00E02716"/>
    <w:rsid w:val="00E02816"/>
    <w:rsid w:val="00E02864"/>
    <w:rsid w:val="00E02B8E"/>
    <w:rsid w:val="00E02DAB"/>
    <w:rsid w:val="00E02E8F"/>
    <w:rsid w:val="00E02FC7"/>
    <w:rsid w:val="00E031AE"/>
    <w:rsid w:val="00E03A78"/>
    <w:rsid w:val="00E03E59"/>
    <w:rsid w:val="00E03FB6"/>
    <w:rsid w:val="00E041EA"/>
    <w:rsid w:val="00E04426"/>
    <w:rsid w:val="00E04486"/>
    <w:rsid w:val="00E04793"/>
    <w:rsid w:val="00E04D5C"/>
    <w:rsid w:val="00E05AC4"/>
    <w:rsid w:val="00E05C10"/>
    <w:rsid w:val="00E05EB9"/>
    <w:rsid w:val="00E06931"/>
    <w:rsid w:val="00E06BD0"/>
    <w:rsid w:val="00E06E6D"/>
    <w:rsid w:val="00E071AD"/>
    <w:rsid w:val="00E10255"/>
    <w:rsid w:val="00E106E6"/>
    <w:rsid w:val="00E109C5"/>
    <w:rsid w:val="00E10DDA"/>
    <w:rsid w:val="00E11391"/>
    <w:rsid w:val="00E1145C"/>
    <w:rsid w:val="00E1149E"/>
    <w:rsid w:val="00E114E5"/>
    <w:rsid w:val="00E114E6"/>
    <w:rsid w:val="00E126F4"/>
    <w:rsid w:val="00E12A11"/>
    <w:rsid w:val="00E12FA6"/>
    <w:rsid w:val="00E131BD"/>
    <w:rsid w:val="00E132BD"/>
    <w:rsid w:val="00E136D6"/>
    <w:rsid w:val="00E13A41"/>
    <w:rsid w:val="00E13C9D"/>
    <w:rsid w:val="00E14281"/>
    <w:rsid w:val="00E14728"/>
    <w:rsid w:val="00E14C9D"/>
    <w:rsid w:val="00E14EB9"/>
    <w:rsid w:val="00E152C0"/>
    <w:rsid w:val="00E168A2"/>
    <w:rsid w:val="00E169F1"/>
    <w:rsid w:val="00E16B26"/>
    <w:rsid w:val="00E16C43"/>
    <w:rsid w:val="00E17242"/>
    <w:rsid w:val="00E17546"/>
    <w:rsid w:val="00E1771F"/>
    <w:rsid w:val="00E1786D"/>
    <w:rsid w:val="00E178F5"/>
    <w:rsid w:val="00E17FB8"/>
    <w:rsid w:val="00E20073"/>
    <w:rsid w:val="00E20127"/>
    <w:rsid w:val="00E20570"/>
    <w:rsid w:val="00E20CCF"/>
    <w:rsid w:val="00E20D4B"/>
    <w:rsid w:val="00E210D4"/>
    <w:rsid w:val="00E211C2"/>
    <w:rsid w:val="00E2138E"/>
    <w:rsid w:val="00E21785"/>
    <w:rsid w:val="00E21AEB"/>
    <w:rsid w:val="00E21C8B"/>
    <w:rsid w:val="00E224B9"/>
    <w:rsid w:val="00E230D2"/>
    <w:rsid w:val="00E23C31"/>
    <w:rsid w:val="00E23CC2"/>
    <w:rsid w:val="00E23F9F"/>
    <w:rsid w:val="00E24266"/>
    <w:rsid w:val="00E24611"/>
    <w:rsid w:val="00E2476F"/>
    <w:rsid w:val="00E24ABB"/>
    <w:rsid w:val="00E253C6"/>
    <w:rsid w:val="00E25406"/>
    <w:rsid w:val="00E25EE7"/>
    <w:rsid w:val="00E260F4"/>
    <w:rsid w:val="00E26301"/>
    <w:rsid w:val="00E264D0"/>
    <w:rsid w:val="00E26B01"/>
    <w:rsid w:val="00E26B35"/>
    <w:rsid w:val="00E26C6E"/>
    <w:rsid w:val="00E27554"/>
    <w:rsid w:val="00E27A38"/>
    <w:rsid w:val="00E30120"/>
    <w:rsid w:val="00E30512"/>
    <w:rsid w:val="00E30529"/>
    <w:rsid w:val="00E306F9"/>
    <w:rsid w:val="00E3070C"/>
    <w:rsid w:val="00E308FB"/>
    <w:rsid w:val="00E31259"/>
    <w:rsid w:val="00E31785"/>
    <w:rsid w:val="00E3243F"/>
    <w:rsid w:val="00E32CA2"/>
    <w:rsid w:val="00E32D3A"/>
    <w:rsid w:val="00E33450"/>
    <w:rsid w:val="00E33718"/>
    <w:rsid w:val="00E343A0"/>
    <w:rsid w:val="00E34784"/>
    <w:rsid w:val="00E34A96"/>
    <w:rsid w:val="00E354F7"/>
    <w:rsid w:val="00E356AB"/>
    <w:rsid w:val="00E35A0E"/>
    <w:rsid w:val="00E36290"/>
    <w:rsid w:val="00E36555"/>
    <w:rsid w:val="00E368DB"/>
    <w:rsid w:val="00E36B29"/>
    <w:rsid w:val="00E37371"/>
    <w:rsid w:val="00E378A8"/>
    <w:rsid w:val="00E37E72"/>
    <w:rsid w:val="00E37EBA"/>
    <w:rsid w:val="00E40127"/>
    <w:rsid w:val="00E40159"/>
    <w:rsid w:val="00E403D9"/>
    <w:rsid w:val="00E40574"/>
    <w:rsid w:val="00E413AE"/>
    <w:rsid w:val="00E41480"/>
    <w:rsid w:val="00E41489"/>
    <w:rsid w:val="00E416BD"/>
    <w:rsid w:val="00E4178A"/>
    <w:rsid w:val="00E4180C"/>
    <w:rsid w:val="00E41B2C"/>
    <w:rsid w:val="00E41EA1"/>
    <w:rsid w:val="00E41FE4"/>
    <w:rsid w:val="00E41FE8"/>
    <w:rsid w:val="00E425A4"/>
    <w:rsid w:val="00E42639"/>
    <w:rsid w:val="00E43607"/>
    <w:rsid w:val="00E438C9"/>
    <w:rsid w:val="00E43B0A"/>
    <w:rsid w:val="00E43B22"/>
    <w:rsid w:val="00E43BFC"/>
    <w:rsid w:val="00E444E4"/>
    <w:rsid w:val="00E448C4"/>
    <w:rsid w:val="00E44B49"/>
    <w:rsid w:val="00E45C67"/>
    <w:rsid w:val="00E45D0F"/>
    <w:rsid w:val="00E46074"/>
    <w:rsid w:val="00E46755"/>
    <w:rsid w:val="00E46A75"/>
    <w:rsid w:val="00E4700F"/>
    <w:rsid w:val="00E470C5"/>
    <w:rsid w:val="00E47628"/>
    <w:rsid w:val="00E47795"/>
    <w:rsid w:val="00E4779F"/>
    <w:rsid w:val="00E47D66"/>
    <w:rsid w:val="00E50881"/>
    <w:rsid w:val="00E50A01"/>
    <w:rsid w:val="00E50DD6"/>
    <w:rsid w:val="00E50EAE"/>
    <w:rsid w:val="00E5124D"/>
    <w:rsid w:val="00E51A35"/>
    <w:rsid w:val="00E51FDD"/>
    <w:rsid w:val="00E5236B"/>
    <w:rsid w:val="00E52395"/>
    <w:rsid w:val="00E525C7"/>
    <w:rsid w:val="00E52752"/>
    <w:rsid w:val="00E534CE"/>
    <w:rsid w:val="00E53674"/>
    <w:rsid w:val="00E5391B"/>
    <w:rsid w:val="00E540C6"/>
    <w:rsid w:val="00E54D0A"/>
    <w:rsid w:val="00E5508F"/>
    <w:rsid w:val="00E558AC"/>
    <w:rsid w:val="00E55A6B"/>
    <w:rsid w:val="00E55D36"/>
    <w:rsid w:val="00E55E1F"/>
    <w:rsid w:val="00E562EA"/>
    <w:rsid w:val="00E5655A"/>
    <w:rsid w:val="00E56B6A"/>
    <w:rsid w:val="00E56BA2"/>
    <w:rsid w:val="00E56CE5"/>
    <w:rsid w:val="00E56D3E"/>
    <w:rsid w:val="00E579F2"/>
    <w:rsid w:val="00E57DD7"/>
    <w:rsid w:val="00E60057"/>
    <w:rsid w:val="00E600FE"/>
    <w:rsid w:val="00E60350"/>
    <w:rsid w:val="00E604FB"/>
    <w:rsid w:val="00E60516"/>
    <w:rsid w:val="00E608BC"/>
    <w:rsid w:val="00E60B5E"/>
    <w:rsid w:val="00E60E80"/>
    <w:rsid w:val="00E60F4D"/>
    <w:rsid w:val="00E6151C"/>
    <w:rsid w:val="00E61591"/>
    <w:rsid w:val="00E61A6E"/>
    <w:rsid w:val="00E624AB"/>
    <w:rsid w:val="00E624F2"/>
    <w:rsid w:val="00E625D5"/>
    <w:rsid w:val="00E62899"/>
    <w:rsid w:val="00E628CF"/>
    <w:rsid w:val="00E62AAA"/>
    <w:rsid w:val="00E630B9"/>
    <w:rsid w:val="00E6313F"/>
    <w:rsid w:val="00E63174"/>
    <w:rsid w:val="00E63289"/>
    <w:rsid w:val="00E636BA"/>
    <w:rsid w:val="00E63AB0"/>
    <w:rsid w:val="00E64050"/>
    <w:rsid w:val="00E64276"/>
    <w:rsid w:val="00E64571"/>
    <w:rsid w:val="00E64BE1"/>
    <w:rsid w:val="00E64E6F"/>
    <w:rsid w:val="00E657AF"/>
    <w:rsid w:val="00E65A21"/>
    <w:rsid w:val="00E66293"/>
    <w:rsid w:val="00E66321"/>
    <w:rsid w:val="00E6635D"/>
    <w:rsid w:val="00E6656C"/>
    <w:rsid w:val="00E665C2"/>
    <w:rsid w:val="00E668C8"/>
    <w:rsid w:val="00E66BDD"/>
    <w:rsid w:val="00E66D40"/>
    <w:rsid w:val="00E66DF9"/>
    <w:rsid w:val="00E67300"/>
    <w:rsid w:val="00E67456"/>
    <w:rsid w:val="00E675C2"/>
    <w:rsid w:val="00E67716"/>
    <w:rsid w:val="00E67941"/>
    <w:rsid w:val="00E70043"/>
    <w:rsid w:val="00E700C6"/>
    <w:rsid w:val="00E705B6"/>
    <w:rsid w:val="00E71287"/>
    <w:rsid w:val="00E7144F"/>
    <w:rsid w:val="00E71730"/>
    <w:rsid w:val="00E71748"/>
    <w:rsid w:val="00E7195F"/>
    <w:rsid w:val="00E71D5F"/>
    <w:rsid w:val="00E71E9C"/>
    <w:rsid w:val="00E723B3"/>
    <w:rsid w:val="00E7253F"/>
    <w:rsid w:val="00E72906"/>
    <w:rsid w:val="00E73168"/>
    <w:rsid w:val="00E73254"/>
    <w:rsid w:val="00E7327C"/>
    <w:rsid w:val="00E7341E"/>
    <w:rsid w:val="00E73586"/>
    <w:rsid w:val="00E7399B"/>
    <w:rsid w:val="00E73D76"/>
    <w:rsid w:val="00E73EF1"/>
    <w:rsid w:val="00E748D6"/>
    <w:rsid w:val="00E74F96"/>
    <w:rsid w:val="00E762A2"/>
    <w:rsid w:val="00E76376"/>
    <w:rsid w:val="00E76699"/>
    <w:rsid w:val="00E76E9A"/>
    <w:rsid w:val="00E7794F"/>
    <w:rsid w:val="00E806D4"/>
    <w:rsid w:val="00E8089A"/>
    <w:rsid w:val="00E809DB"/>
    <w:rsid w:val="00E81322"/>
    <w:rsid w:val="00E8133F"/>
    <w:rsid w:val="00E81472"/>
    <w:rsid w:val="00E81676"/>
    <w:rsid w:val="00E8190D"/>
    <w:rsid w:val="00E81A90"/>
    <w:rsid w:val="00E81B57"/>
    <w:rsid w:val="00E81F51"/>
    <w:rsid w:val="00E82190"/>
    <w:rsid w:val="00E82501"/>
    <w:rsid w:val="00E82BBB"/>
    <w:rsid w:val="00E82C90"/>
    <w:rsid w:val="00E831C6"/>
    <w:rsid w:val="00E83237"/>
    <w:rsid w:val="00E83398"/>
    <w:rsid w:val="00E833C7"/>
    <w:rsid w:val="00E83538"/>
    <w:rsid w:val="00E83545"/>
    <w:rsid w:val="00E8355B"/>
    <w:rsid w:val="00E83593"/>
    <w:rsid w:val="00E83A19"/>
    <w:rsid w:val="00E83C3C"/>
    <w:rsid w:val="00E83CE2"/>
    <w:rsid w:val="00E84F0C"/>
    <w:rsid w:val="00E85CB7"/>
    <w:rsid w:val="00E861A4"/>
    <w:rsid w:val="00E86445"/>
    <w:rsid w:val="00E865D4"/>
    <w:rsid w:val="00E8690E"/>
    <w:rsid w:val="00E86DAE"/>
    <w:rsid w:val="00E875BF"/>
    <w:rsid w:val="00E87798"/>
    <w:rsid w:val="00E87A89"/>
    <w:rsid w:val="00E87F95"/>
    <w:rsid w:val="00E90166"/>
    <w:rsid w:val="00E90801"/>
    <w:rsid w:val="00E90D96"/>
    <w:rsid w:val="00E911B6"/>
    <w:rsid w:val="00E91608"/>
    <w:rsid w:val="00E91BC5"/>
    <w:rsid w:val="00E91EB4"/>
    <w:rsid w:val="00E91EE8"/>
    <w:rsid w:val="00E9210A"/>
    <w:rsid w:val="00E9227B"/>
    <w:rsid w:val="00E923A1"/>
    <w:rsid w:val="00E925BA"/>
    <w:rsid w:val="00E92E5E"/>
    <w:rsid w:val="00E92E6A"/>
    <w:rsid w:val="00E934AA"/>
    <w:rsid w:val="00E93846"/>
    <w:rsid w:val="00E93B03"/>
    <w:rsid w:val="00E93CBE"/>
    <w:rsid w:val="00E93DDC"/>
    <w:rsid w:val="00E93F8D"/>
    <w:rsid w:val="00E940D0"/>
    <w:rsid w:val="00E940FF"/>
    <w:rsid w:val="00E947C4"/>
    <w:rsid w:val="00E94E20"/>
    <w:rsid w:val="00E94E40"/>
    <w:rsid w:val="00E95099"/>
    <w:rsid w:val="00E9539F"/>
    <w:rsid w:val="00E95AD1"/>
    <w:rsid w:val="00E95B57"/>
    <w:rsid w:val="00E9697A"/>
    <w:rsid w:val="00E96B36"/>
    <w:rsid w:val="00E96C99"/>
    <w:rsid w:val="00E972D2"/>
    <w:rsid w:val="00E97B91"/>
    <w:rsid w:val="00EA0724"/>
    <w:rsid w:val="00EA0CDC"/>
    <w:rsid w:val="00EA0E9D"/>
    <w:rsid w:val="00EA1249"/>
    <w:rsid w:val="00EA1419"/>
    <w:rsid w:val="00EA187F"/>
    <w:rsid w:val="00EA1BA9"/>
    <w:rsid w:val="00EA1CD1"/>
    <w:rsid w:val="00EA1F43"/>
    <w:rsid w:val="00EA28D0"/>
    <w:rsid w:val="00EA2940"/>
    <w:rsid w:val="00EA2EF3"/>
    <w:rsid w:val="00EA2F73"/>
    <w:rsid w:val="00EA2FE5"/>
    <w:rsid w:val="00EA3138"/>
    <w:rsid w:val="00EA37DC"/>
    <w:rsid w:val="00EA38C3"/>
    <w:rsid w:val="00EA3C84"/>
    <w:rsid w:val="00EA44AC"/>
    <w:rsid w:val="00EA4A28"/>
    <w:rsid w:val="00EA4CD6"/>
    <w:rsid w:val="00EA4FF0"/>
    <w:rsid w:val="00EA51A8"/>
    <w:rsid w:val="00EA53C5"/>
    <w:rsid w:val="00EA5606"/>
    <w:rsid w:val="00EA5967"/>
    <w:rsid w:val="00EA5FEA"/>
    <w:rsid w:val="00EA6193"/>
    <w:rsid w:val="00EA6711"/>
    <w:rsid w:val="00EA6798"/>
    <w:rsid w:val="00EA6E69"/>
    <w:rsid w:val="00EA7165"/>
    <w:rsid w:val="00EA7280"/>
    <w:rsid w:val="00EA7DAC"/>
    <w:rsid w:val="00EB001A"/>
    <w:rsid w:val="00EB0586"/>
    <w:rsid w:val="00EB058C"/>
    <w:rsid w:val="00EB06A6"/>
    <w:rsid w:val="00EB082C"/>
    <w:rsid w:val="00EB0AF4"/>
    <w:rsid w:val="00EB0E76"/>
    <w:rsid w:val="00EB1F47"/>
    <w:rsid w:val="00EB2063"/>
    <w:rsid w:val="00EB2137"/>
    <w:rsid w:val="00EB24C6"/>
    <w:rsid w:val="00EB3162"/>
    <w:rsid w:val="00EB3488"/>
    <w:rsid w:val="00EB365C"/>
    <w:rsid w:val="00EB454A"/>
    <w:rsid w:val="00EB4692"/>
    <w:rsid w:val="00EB4770"/>
    <w:rsid w:val="00EB48D4"/>
    <w:rsid w:val="00EB4AD5"/>
    <w:rsid w:val="00EB4BD4"/>
    <w:rsid w:val="00EB4D39"/>
    <w:rsid w:val="00EB4DDE"/>
    <w:rsid w:val="00EB5562"/>
    <w:rsid w:val="00EB557A"/>
    <w:rsid w:val="00EB580F"/>
    <w:rsid w:val="00EB5850"/>
    <w:rsid w:val="00EB5AEA"/>
    <w:rsid w:val="00EB602B"/>
    <w:rsid w:val="00EB61C2"/>
    <w:rsid w:val="00EB712C"/>
    <w:rsid w:val="00EB714A"/>
    <w:rsid w:val="00EB7E74"/>
    <w:rsid w:val="00EB7EDF"/>
    <w:rsid w:val="00EC002C"/>
    <w:rsid w:val="00EC0420"/>
    <w:rsid w:val="00EC0AEB"/>
    <w:rsid w:val="00EC0F4A"/>
    <w:rsid w:val="00EC1384"/>
    <w:rsid w:val="00EC187C"/>
    <w:rsid w:val="00EC1A54"/>
    <w:rsid w:val="00EC2028"/>
    <w:rsid w:val="00EC268A"/>
    <w:rsid w:val="00EC28E0"/>
    <w:rsid w:val="00EC2A02"/>
    <w:rsid w:val="00EC2C4D"/>
    <w:rsid w:val="00EC2E61"/>
    <w:rsid w:val="00EC2ECF"/>
    <w:rsid w:val="00EC3265"/>
    <w:rsid w:val="00EC3561"/>
    <w:rsid w:val="00EC3794"/>
    <w:rsid w:val="00EC3B03"/>
    <w:rsid w:val="00EC3E16"/>
    <w:rsid w:val="00EC40A9"/>
    <w:rsid w:val="00EC4182"/>
    <w:rsid w:val="00EC42E8"/>
    <w:rsid w:val="00EC43ED"/>
    <w:rsid w:val="00EC46A9"/>
    <w:rsid w:val="00EC49A3"/>
    <w:rsid w:val="00EC5116"/>
    <w:rsid w:val="00EC5758"/>
    <w:rsid w:val="00EC5864"/>
    <w:rsid w:val="00EC5A3B"/>
    <w:rsid w:val="00EC5A9A"/>
    <w:rsid w:val="00EC5E21"/>
    <w:rsid w:val="00EC6382"/>
    <w:rsid w:val="00EC6771"/>
    <w:rsid w:val="00EC680B"/>
    <w:rsid w:val="00EC68F4"/>
    <w:rsid w:val="00EC6AB7"/>
    <w:rsid w:val="00EC6CB6"/>
    <w:rsid w:val="00EC6D05"/>
    <w:rsid w:val="00EC6D8D"/>
    <w:rsid w:val="00EC765C"/>
    <w:rsid w:val="00EC78B0"/>
    <w:rsid w:val="00EC79CE"/>
    <w:rsid w:val="00ED099C"/>
    <w:rsid w:val="00ED0A48"/>
    <w:rsid w:val="00ED0A7E"/>
    <w:rsid w:val="00ED1319"/>
    <w:rsid w:val="00ED1370"/>
    <w:rsid w:val="00ED216A"/>
    <w:rsid w:val="00ED2758"/>
    <w:rsid w:val="00ED2ECD"/>
    <w:rsid w:val="00ED2F56"/>
    <w:rsid w:val="00ED3012"/>
    <w:rsid w:val="00ED31FE"/>
    <w:rsid w:val="00ED329D"/>
    <w:rsid w:val="00ED3446"/>
    <w:rsid w:val="00ED3F60"/>
    <w:rsid w:val="00ED4098"/>
    <w:rsid w:val="00ED4140"/>
    <w:rsid w:val="00ED41DB"/>
    <w:rsid w:val="00ED41E3"/>
    <w:rsid w:val="00ED46E9"/>
    <w:rsid w:val="00ED4795"/>
    <w:rsid w:val="00ED4BF9"/>
    <w:rsid w:val="00ED4C26"/>
    <w:rsid w:val="00ED4E8D"/>
    <w:rsid w:val="00ED5112"/>
    <w:rsid w:val="00ED5303"/>
    <w:rsid w:val="00ED5467"/>
    <w:rsid w:val="00ED54C8"/>
    <w:rsid w:val="00ED5669"/>
    <w:rsid w:val="00ED5B4B"/>
    <w:rsid w:val="00ED5B59"/>
    <w:rsid w:val="00ED5B5C"/>
    <w:rsid w:val="00ED6077"/>
    <w:rsid w:val="00ED66D1"/>
    <w:rsid w:val="00ED66F9"/>
    <w:rsid w:val="00ED6A1D"/>
    <w:rsid w:val="00ED6B1F"/>
    <w:rsid w:val="00ED6FBE"/>
    <w:rsid w:val="00ED740B"/>
    <w:rsid w:val="00ED74CA"/>
    <w:rsid w:val="00ED752A"/>
    <w:rsid w:val="00ED79EF"/>
    <w:rsid w:val="00ED7D5C"/>
    <w:rsid w:val="00ED7DAD"/>
    <w:rsid w:val="00EE01F7"/>
    <w:rsid w:val="00EE035F"/>
    <w:rsid w:val="00EE0929"/>
    <w:rsid w:val="00EE0B62"/>
    <w:rsid w:val="00EE0BA8"/>
    <w:rsid w:val="00EE14C3"/>
    <w:rsid w:val="00EE192E"/>
    <w:rsid w:val="00EE1C15"/>
    <w:rsid w:val="00EE22D9"/>
    <w:rsid w:val="00EE2328"/>
    <w:rsid w:val="00EE307C"/>
    <w:rsid w:val="00EE309B"/>
    <w:rsid w:val="00EE3550"/>
    <w:rsid w:val="00EE38C6"/>
    <w:rsid w:val="00EE3BB7"/>
    <w:rsid w:val="00EE3F14"/>
    <w:rsid w:val="00EE42AC"/>
    <w:rsid w:val="00EE4975"/>
    <w:rsid w:val="00EE4AB9"/>
    <w:rsid w:val="00EE4B6E"/>
    <w:rsid w:val="00EE4FCA"/>
    <w:rsid w:val="00EE520B"/>
    <w:rsid w:val="00EE537C"/>
    <w:rsid w:val="00EE59F4"/>
    <w:rsid w:val="00EE5BA6"/>
    <w:rsid w:val="00EE64EA"/>
    <w:rsid w:val="00EE677B"/>
    <w:rsid w:val="00EE67BF"/>
    <w:rsid w:val="00EE68FB"/>
    <w:rsid w:val="00EE6C8A"/>
    <w:rsid w:val="00EE72C1"/>
    <w:rsid w:val="00EE74B7"/>
    <w:rsid w:val="00EE77C6"/>
    <w:rsid w:val="00EE77E9"/>
    <w:rsid w:val="00EE7B07"/>
    <w:rsid w:val="00EE7C35"/>
    <w:rsid w:val="00EE7D40"/>
    <w:rsid w:val="00EE7EB0"/>
    <w:rsid w:val="00EF02E4"/>
    <w:rsid w:val="00EF0ECC"/>
    <w:rsid w:val="00EF1108"/>
    <w:rsid w:val="00EF11AF"/>
    <w:rsid w:val="00EF1207"/>
    <w:rsid w:val="00EF13C9"/>
    <w:rsid w:val="00EF146E"/>
    <w:rsid w:val="00EF15C1"/>
    <w:rsid w:val="00EF16CE"/>
    <w:rsid w:val="00EF1DB9"/>
    <w:rsid w:val="00EF1F42"/>
    <w:rsid w:val="00EF1F46"/>
    <w:rsid w:val="00EF2239"/>
    <w:rsid w:val="00EF23A2"/>
    <w:rsid w:val="00EF294F"/>
    <w:rsid w:val="00EF2B05"/>
    <w:rsid w:val="00EF2B0C"/>
    <w:rsid w:val="00EF2C29"/>
    <w:rsid w:val="00EF2F97"/>
    <w:rsid w:val="00EF3007"/>
    <w:rsid w:val="00EF419C"/>
    <w:rsid w:val="00EF4287"/>
    <w:rsid w:val="00EF474E"/>
    <w:rsid w:val="00EF4F63"/>
    <w:rsid w:val="00EF4FD7"/>
    <w:rsid w:val="00EF5875"/>
    <w:rsid w:val="00EF5939"/>
    <w:rsid w:val="00EF5DCC"/>
    <w:rsid w:val="00EF5F80"/>
    <w:rsid w:val="00EF61C4"/>
    <w:rsid w:val="00EF627D"/>
    <w:rsid w:val="00EF6369"/>
    <w:rsid w:val="00EF66D2"/>
    <w:rsid w:val="00EF6DA6"/>
    <w:rsid w:val="00EF719A"/>
    <w:rsid w:val="00EF71D9"/>
    <w:rsid w:val="00F009D4"/>
    <w:rsid w:val="00F00A59"/>
    <w:rsid w:val="00F01990"/>
    <w:rsid w:val="00F01EF8"/>
    <w:rsid w:val="00F02227"/>
    <w:rsid w:val="00F022F4"/>
    <w:rsid w:val="00F028DD"/>
    <w:rsid w:val="00F02F1E"/>
    <w:rsid w:val="00F03442"/>
    <w:rsid w:val="00F0370E"/>
    <w:rsid w:val="00F038D6"/>
    <w:rsid w:val="00F03AA0"/>
    <w:rsid w:val="00F03BAB"/>
    <w:rsid w:val="00F03BD4"/>
    <w:rsid w:val="00F03C39"/>
    <w:rsid w:val="00F03FF8"/>
    <w:rsid w:val="00F042BD"/>
    <w:rsid w:val="00F04467"/>
    <w:rsid w:val="00F0452F"/>
    <w:rsid w:val="00F04892"/>
    <w:rsid w:val="00F04ABD"/>
    <w:rsid w:val="00F04BA4"/>
    <w:rsid w:val="00F04F5A"/>
    <w:rsid w:val="00F04F6A"/>
    <w:rsid w:val="00F04FF9"/>
    <w:rsid w:val="00F051DD"/>
    <w:rsid w:val="00F056E4"/>
    <w:rsid w:val="00F05723"/>
    <w:rsid w:val="00F063AB"/>
    <w:rsid w:val="00F064A3"/>
    <w:rsid w:val="00F06691"/>
    <w:rsid w:val="00F06711"/>
    <w:rsid w:val="00F06D22"/>
    <w:rsid w:val="00F06F78"/>
    <w:rsid w:val="00F07093"/>
    <w:rsid w:val="00F0716B"/>
    <w:rsid w:val="00F0721C"/>
    <w:rsid w:val="00F076E5"/>
    <w:rsid w:val="00F077B4"/>
    <w:rsid w:val="00F07A5D"/>
    <w:rsid w:val="00F07FA9"/>
    <w:rsid w:val="00F10219"/>
    <w:rsid w:val="00F1099D"/>
    <w:rsid w:val="00F10B00"/>
    <w:rsid w:val="00F10D2B"/>
    <w:rsid w:val="00F110BC"/>
    <w:rsid w:val="00F1150C"/>
    <w:rsid w:val="00F120E9"/>
    <w:rsid w:val="00F123C7"/>
    <w:rsid w:val="00F128CA"/>
    <w:rsid w:val="00F1298D"/>
    <w:rsid w:val="00F12B9D"/>
    <w:rsid w:val="00F12D68"/>
    <w:rsid w:val="00F12E02"/>
    <w:rsid w:val="00F12FED"/>
    <w:rsid w:val="00F138A4"/>
    <w:rsid w:val="00F13A07"/>
    <w:rsid w:val="00F13AD6"/>
    <w:rsid w:val="00F13DD9"/>
    <w:rsid w:val="00F13EF5"/>
    <w:rsid w:val="00F1408F"/>
    <w:rsid w:val="00F14C51"/>
    <w:rsid w:val="00F1556A"/>
    <w:rsid w:val="00F1563E"/>
    <w:rsid w:val="00F156B3"/>
    <w:rsid w:val="00F159E2"/>
    <w:rsid w:val="00F159E8"/>
    <w:rsid w:val="00F15A6D"/>
    <w:rsid w:val="00F161CD"/>
    <w:rsid w:val="00F165F2"/>
    <w:rsid w:val="00F167FB"/>
    <w:rsid w:val="00F16AEB"/>
    <w:rsid w:val="00F16C13"/>
    <w:rsid w:val="00F176EF"/>
    <w:rsid w:val="00F17842"/>
    <w:rsid w:val="00F17F34"/>
    <w:rsid w:val="00F17FDE"/>
    <w:rsid w:val="00F207A5"/>
    <w:rsid w:val="00F20E85"/>
    <w:rsid w:val="00F20FB0"/>
    <w:rsid w:val="00F2102C"/>
    <w:rsid w:val="00F21860"/>
    <w:rsid w:val="00F219CB"/>
    <w:rsid w:val="00F21A9E"/>
    <w:rsid w:val="00F22420"/>
    <w:rsid w:val="00F22510"/>
    <w:rsid w:val="00F2254B"/>
    <w:rsid w:val="00F22CA5"/>
    <w:rsid w:val="00F22EBA"/>
    <w:rsid w:val="00F22F53"/>
    <w:rsid w:val="00F23010"/>
    <w:rsid w:val="00F2307B"/>
    <w:rsid w:val="00F230CB"/>
    <w:rsid w:val="00F2325E"/>
    <w:rsid w:val="00F234F1"/>
    <w:rsid w:val="00F235B7"/>
    <w:rsid w:val="00F2395B"/>
    <w:rsid w:val="00F24306"/>
    <w:rsid w:val="00F24B1A"/>
    <w:rsid w:val="00F24C39"/>
    <w:rsid w:val="00F24DC6"/>
    <w:rsid w:val="00F24E56"/>
    <w:rsid w:val="00F25156"/>
    <w:rsid w:val="00F25201"/>
    <w:rsid w:val="00F25229"/>
    <w:rsid w:val="00F2526C"/>
    <w:rsid w:val="00F256D1"/>
    <w:rsid w:val="00F25A83"/>
    <w:rsid w:val="00F25D0B"/>
    <w:rsid w:val="00F26443"/>
    <w:rsid w:val="00F27822"/>
    <w:rsid w:val="00F27926"/>
    <w:rsid w:val="00F279D0"/>
    <w:rsid w:val="00F3002E"/>
    <w:rsid w:val="00F301B9"/>
    <w:rsid w:val="00F30384"/>
    <w:rsid w:val="00F30441"/>
    <w:rsid w:val="00F30C2D"/>
    <w:rsid w:val="00F30FB7"/>
    <w:rsid w:val="00F313B2"/>
    <w:rsid w:val="00F3144B"/>
    <w:rsid w:val="00F31995"/>
    <w:rsid w:val="00F31997"/>
    <w:rsid w:val="00F31F51"/>
    <w:rsid w:val="00F32638"/>
    <w:rsid w:val="00F328D8"/>
    <w:rsid w:val="00F32960"/>
    <w:rsid w:val="00F329F6"/>
    <w:rsid w:val="00F32EC5"/>
    <w:rsid w:val="00F33399"/>
    <w:rsid w:val="00F335AA"/>
    <w:rsid w:val="00F33928"/>
    <w:rsid w:val="00F33B3E"/>
    <w:rsid w:val="00F349FD"/>
    <w:rsid w:val="00F34D5A"/>
    <w:rsid w:val="00F357EA"/>
    <w:rsid w:val="00F3608B"/>
    <w:rsid w:val="00F36190"/>
    <w:rsid w:val="00F361A8"/>
    <w:rsid w:val="00F36486"/>
    <w:rsid w:val="00F366E1"/>
    <w:rsid w:val="00F366EF"/>
    <w:rsid w:val="00F3692D"/>
    <w:rsid w:val="00F37041"/>
    <w:rsid w:val="00F371CC"/>
    <w:rsid w:val="00F37CF6"/>
    <w:rsid w:val="00F37D2B"/>
    <w:rsid w:val="00F40128"/>
    <w:rsid w:val="00F40235"/>
    <w:rsid w:val="00F4082B"/>
    <w:rsid w:val="00F40BD4"/>
    <w:rsid w:val="00F40C95"/>
    <w:rsid w:val="00F40F7B"/>
    <w:rsid w:val="00F4143D"/>
    <w:rsid w:val="00F4170C"/>
    <w:rsid w:val="00F4171B"/>
    <w:rsid w:val="00F417C7"/>
    <w:rsid w:val="00F417E6"/>
    <w:rsid w:val="00F41D02"/>
    <w:rsid w:val="00F427AB"/>
    <w:rsid w:val="00F429C5"/>
    <w:rsid w:val="00F42CCB"/>
    <w:rsid w:val="00F42E01"/>
    <w:rsid w:val="00F439C8"/>
    <w:rsid w:val="00F43B40"/>
    <w:rsid w:val="00F43CDD"/>
    <w:rsid w:val="00F43D8A"/>
    <w:rsid w:val="00F43E38"/>
    <w:rsid w:val="00F43EA8"/>
    <w:rsid w:val="00F44015"/>
    <w:rsid w:val="00F44658"/>
    <w:rsid w:val="00F446C8"/>
    <w:rsid w:val="00F447E9"/>
    <w:rsid w:val="00F44DA6"/>
    <w:rsid w:val="00F44FAC"/>
    <w:rsid w:val="00F4510C"/>
    <w:rsid w:val="00F45405"/>
    <w:rsid w:val="00F455A3"/>
    <w:rsid w:val="00F45BFB"/>
    <w:rsid w:val="00F463F5"/>
    <w:rsid w:val="00F4655C"/>
    <w:rsid w:val="00F466A2"/>
    <w:rsid w:val="00F4673E"/>
    <w:rsid w:val="00F46E81"/>
    <w:rsid w:val="00F46FCD"/>
    <w:rsid w:val="00F47652"/>
    <w:rsid w:val="00F476CC"/>
    <w:rsid w:val="00F509B8"/>
    <w:rsid w:val="00F50E64"/>
    <w:rsid w:val="00F511CE"/>
    <w:rsid w:val="00F5166B"/>
    <w:rsid w:val="00F51838"/>
    <w:rsid w:val="00F51BC1"/>
    <w:rsid w:val="00F51CA6"/>
    <w:rsid w:val="00F51CBA"/>
    <w:rsid w:val="00F527CE"/>
    <w:rsid w:val="00F52905"/>
    <w:rsid w:val="00F5290B"/>
    <w:rsid w:val="00F529B4"/>
    <w:rsid w:val="00F52B9A"/>
    <w:rsid w:val="00F52F8E"/>
    <w:rsid w:val="00F5317D"/>
    <w:rsid w:val="00F532F3"/>
    <w:rsid w:val="00F53350"/>
    <w:rsid w:val="00F53565"/>
    <w:rsid w:val="00F5372F"/>
    <w:rsid w:val="00F53BC7"/>
    <w:rsid w:val="00F53F43"/>
    <w:rsid w:val="00F542C9"/>
    <w:rsid w:val="00F547B5"/>
    <w:rsid w:val="00F54B22"/>
    <w:rsid w:val="00F54CE1"/>
    <w:rsid w:val="00F55664"/>
    <w:rsid w:val="00F55AFA"/>
    <w:rsid w:val="00F56BCF"/>
    <w:rsid w:val="00F56C0C"/>
    <w:rsid w:val="00F56C3D"/>
    <w:rsid w:val="00F56CBF"/>
    <w:rsid w:val="00F56E77"/>
    <w:rsid w:val="00F573F5"/>
    <w:rsid w:val="00F575C8"/>
    <w:rsid w:val="00F575D6"/>
    <w:rsid w:val="00F57645"/>
    <w:rsid w:val="00F57890"/>
    <w:rsid w:val="00F57F80"/>
    <w:rsid w:val="00F605CC"/>
    <w:rsid w:val="00F60961"/>
    <w:rsid w:val="00F60B47"/>
    <w:rsid w:val="00F61222"/>
    <w:rsid w:val="00F61B74"/>
    <w:rsid w:val="00F61E07"/>
    <w:rsid w:val="00F61EFA"/>
    <w:rsid w:val="00F62404"/>
    <w:rsid w:val="00F62535"/>
    <w:rsid w:val="00F6263A"/>
    <w:rsid w:val="00F6278B"/>
    <w:rsid w:val="00F62AE9"/>
    <w:rsid w:val="00F62FB6"/>
    <w:rsid w:val="00F6322D"/>
    <w:rsid w:val="00F63662"/>
    <w:rsid w:val="00F63960"/>
    <w:rsid w:val="00F639A9"/>
    <w:rsid w:val="00F63E06"/>
    <w:rsid w:val="00F640E6"/>
    <w:rsid w:val="00F6461B"/>
    <w:rsid w:val="00F6466B"/>
    <w:rsid w:val="00F6482B"/>
    <w:rsid w:val="00F6492B"/>
    <w:rsid w:val="00F64DCD"/>
    <w:rsid w:val="00F64F74"/>
    <w:rsid w:val="00F65133"/>
    <w:rsid w:val="00F654DC"/>
    <w:rsid w:val="00F656C2"/>
    <w:rsid w:val="00F65B99"/>
    <w:rsid w:val="00F668BA"/>
    <w:rsid w:val="00F668BD"/>
    <w:rsid w:val="00F66961"/>
    <w:rsid w:val="00F66B9A"/>
    <w:rsid w:val="00F67037"/>
    <w:rsid w:val="00F67180"/>
    <w:rsid w:val="00F67DE4"/>
    <w:rsid w:val="00F70074"/>
    <w:rsid w:val="00F70171"/>
    <w:rsid w:val="00F70191"/>
    <w:rsid w:val="00F70271"/>
    <w:rsid w:val="00F7033D"/>
    <w:rsid w:val="00F704C7"/>
    <w:rsid w:val="00F7098A"/>
    <w:rsid w:val="00F70AB8"/>
    <w:rsid w:val="00F7113B"/>
    <w:rsid w:val="00F71298"/>
    <w:rsid w:val="00F71545"/>
    <w:rsid w:val="00F71584"/>
    <w:rsid w:val="00F71981"/>
    <w:rsid w:val="00F71D32"/>
    <w:rsid w:val="00F721A7"/>
    <w:rsid w:val="00F72492"/>
    <w:rsid w:val="00F72709"/>
    <w:rsid w:val="00F72CA9"/>
    <w:rsid w:val="00F73509"/>
    <w:rsid w:val="00F7359C"/>
    <w:rsid w:val="00F737A5"/>
    <w:rsid w:val="00F73F66"/>
    <w:rsid w:val="00F74036"/>
    <w:rsid w:val="00F741D3"/>
    <w:rsid w:val="00F7496C"/>
    <w:rsid w:val="00F74B77"/>
    <w:rsid w:val="00F74F36"/>
    <w:rsid w:val="00F75016"/>
    <w:rsid w:val="00F752E3"/>
    <w:rsid w:val="00F75887"/>
    <w:rsid w:val="00F75CD3"/>
    <w:rsid w:val="00F7614F"/>
    <w:rsid w:val="00F76267"/>
    <w:rsid w:val="00F76309"/>
    <w:rsid w:val="00F76361"/>
    <w:rsid w:val="00F763B1"/>
    <w:rsid w:val="00F76724"/>
    <w:rsid w:val="00F7672B"/>
    <w:rsid w:val="00F76C20"/>
    <w:rsid w:val="00F7711C"/>
    <w:rsid w:val="00F77244"/>
    <w:rsid w:val="00F7756B"/>
    <w:rsid w:val="00F77751"/>
    <w:rsid w:val="00F77B47"/>
    <w:rsid w:val="00F77D84"/>
    <w:rsid w:val="00F802E0"/>
    <w:rsid w:val="00F80360"/>
    <w:rsid w:val="00F81177"/>
    <w:rsid w:val="00F81347"/>
    <w:rsid w:val="00F81513"/>
    <w:rsid w:val="00F81743"/>
    <w:rsid w:val="00F822D0"/>
    <w:rsid w:val="00F825C0"/>
    <w:rsid w:val="00F82615"/>
    <w:rsid w:val="00F8285E"/>
    <w:rsid w:val="00F82E0A"/>
    <w:rsid w:val="00F82EC7"/>
    <w:rsid w:val="00F83A96"/>
    <w:rsid w:val="00F83CC9"/>
    <w:rsid w:val="00F83E86"/>
    <w:rsid w:val="00F845BB"/>
    <w:rsid w:val="00F84AAD"/>
    <w:rsid w:val="00F84D4F"/>
    <w:rsid w:val="00F8508C"/>
    <w:rsid w:val="00F851EC"/>
    <w:rsid w:val="00F85246"/>
    <w:rsid w:val="00F853BA"/>
    <w:rsid w:val="00F854A7"/>
    <w:rsid w:val="00F85694"/>
    <w:rsid w:val="00F856DF"/>
    <w:rsid w:val="00F85768"/>
    <w:rsid w:val="00F8577C"/>
    <w:rsid w:val="00F85A17"/>
    <w:rsid w:val="00F85A9B"/>
    <w:rsid w:val="00F85C0A"/>
    <w:rsid w:val="00F85CC0"/>
    <w:rsid w:val="00F85CC4"/>
    <w:rsid w:val="00F86112"/>
    <w:rsid w:val="00F863BA"/>
    <w:rsid w:val="00F863E3"/>
    <w:rsid w:val="00F86409"/>
    <w:rsid w:val="00F865BB"/>
    <w:rsid w:val="00F86718"/>
    <w:rsid w:val="00F86860"/>
    <w:rsid w:val="00F86A78"/>
    <w:rsid w:val="00F86B5F"/>
    <w:rsid w:val="00F86F7F"/>
    <w:rsid w:val="00F90159"/>
    <w:rsid w:val="00F902B2"/>
    <w:rsid w:val="00F90737"/>
    <w:rsid w:val="00F908BA"/>
    <w:rsid w:val="00F90E62"/>
    <w:rsid w:val="00F90F3C"/>
    <w:rsid w:val="00F91102"/>
    <w:rsid w:val="00F91E50"/>
    <w:rsid w:val="00F92155"/>
    <w:rsid w:val="00F92340"/>
    <w:rsid w:val="00F92809"/>
    <w:rsid w:val="00F92E72"/>
    <w:rsid w:val="00F93037"/>
    <w:rsid w:val="00F93104"/>
    <w:rsid w:val="00F93438"/>
    <w:rsid w:val="00F93441"/>
    <w:rsid w:val="00F9388D"/>
    <w:rsid w:val="00F9413B"/>
    <w:rsid w:val="00F94583"/>
    <w:rsid w:val="00F947BF"/>
    <w:rsid w:val="00F94837"/>
    <w:rsid w:val="00F94D43"/>
    <w:rsid w:val="00F9528A"/>
    <w:rsid w:val="00F9550B"/>
    <w:rsid w:val="00F956F2"/>
    <w:rsid w:val="00F958FC"/>
    <w:rsid w:val="00F95A31"/>
    <w:rsid w:val="00F95DD0"/>
    <w:rsid w:val="00F966A3"/>
    <w:rsid w:val="00F96D93"/>
    <w:rsid w:val="00F972C8"/>
    <w:rsid w:val="00F978BB"/>
    <w:rsid w:val="00F97AFB"/>
    <w:rsid w:val="00FA01F8"/>
    <w:rsid w:val="00FA06A9"/>
    <w:rsid w:val="00FA08CC"/>
    <w:rsid w:val="00FA09A0"/>
    <w:rsid w:val="00FA0C97"/>
    <w:rsid w:val="00FA12D1"/>
    <w:rsid w:val="00FA14E6"/>
    <w:rsid w:val="00FA16AA"/>
    <w:rsid w:val="00FA186B"/>
    <w:rsid w:val="00FA1897"/>
    <w:rsid w:val="00FA1FEC"/>
    <w:rsid w:val="00FA2003"/>
    <w:rsid w:val="00FA2114"/>
    <w:rsid w:val="00FA260D"/>
    <w:rsid w:val="00FA263E"/>
    <w:rsid w:val="00FA2908"/>
    <w:rsid w:val="00FA2C62"/>
    <w:rsid w:val="00FA2CB7"/>
    <w:rsid w:val="00FA331D"/>
    <w:rsid w:val="00FA33D6"/>
    <w:rsid w:val="00FA3728"/>
    <w:rsid w:val="00FA3F4D"/>
    <w:rsid w:val="00FA3FFF"/>
    <w:rsid w:val="00FA41D6"/>
    <w:rsid w:val="00FA4211"/>
    <w:rsid w:val="00FA4346"/>
    <w:rsid w:val="00FA4CBE"/>
    <w:rsid w:val="00FA4DFA"/>
    <w:rsid w:val="00FA4ECD"/>
    <w:rsid w:val="00FA4EEC"/>
    <w:rsid w:val="00FA5153"/>
    <w:rsid w:val="00FA53D3"/>
    <w:rsid w:val="00FA554D"/>
    <w:rsid w:val="00FA572B"/>
    <w:rsid w:val="00FA57F9"/>
    <w:rsid w:val="00FA63FA"/>
    <w:rsid w:val="00FA66C7"/>
    <w:rsid w:val="00FA7340"/>
    <w:rsid w:val="00FA7428"/>
    <w:rsid w:val="00FA74C3"/>
    <w:rsid w:val="00FA75AF"/>
    <w:rsid w:val="00FB085C"/>
    <w:rsid w:val="00FB0FC7"/>
    <w:rsid w:val="00FB1118"/>
    <w:rsid w:val="00FB1384"/>
    <w:rsid w:val="00FB14A3"/>
    <w:rsid w:val="00FB1771"/>
    <w:rsid w:val="00FB1C51"/>
    <w:rsid w:val="00FB229F"/>
    <w:rsid w:val="00FB2399"/>
    <w:rsid w:val="00FB27F5"/>
    <w:rsid w:val="00FB289D"/>
    <w:rsid w:val="00FB2933"/>
    <w:rsid w:val="00FB2D2A"/>
    <w:rsid w:val="00FB2FAB"/>
    <w:rsid w:val="00FB318B"/>
    <w:rsid w:val="00FB322F"/>
    <w:rsid w:val="00FB3514"/>
    <w:rsid w:val="00FB37AA"/>
    <w:rsid w:val="00FB3A52"/>
    <w:rsid w:val="00FB478F"/>
    <w:rsid w:val="00FB4E61"/>
    <w:rsid w:val="00FB4EEA"/>
    <w:rsid w:val="00FB532E"/>
    <w:rsid w:val="00FB582A"/>
    <w:rsid w:val="00FB58E7"/>
    <w:rsid w:val="00FB605A"/>
    <w:rsid w:val="00FB62C4"/>
    <w:rsid w:val="00FB660B"/>
    <w:rsid w:val="00FB6CA5"/>
    <w:rsid w:val="00FB76CF"/>
    <w:rsid w:val="00FB76E9"/>
    <w:rsid w:val="00FB7B41"/>
    <w:rsid w:val="00FB7BB5"/>
    <w:rsid w:val="00FC01DC"/>
    <w:rsid w:val="00FC087E"/>
    <w:rsid w:val="00FC0E56"/>
    <w:rsid w:val="00FC106D"/>
    <w:rsid w:val="00FC15DE"/>
    <w:rsid w:val="00FC1701"/>
    <w:rsid w:val="00FC1777"/>
    <w:rsid w:val="00FC1BA1"/>
    <w:rsid w:val="00FC1E08"/>
    <w:rsid w:val="00FC2006"/>
    <w:rsid w:val="00FC23C6"/>
    <w:rsid w:val="00FC25A7"/>
    <w:rsid w:val="00FC36E4"/>
    <w:rsid w:val="00FC4251"/>
    <w:rsid w:val="00FC430C"/>
    <w:rsid w:val="00FC4574"/>
    <w:rsid w:val="00FC492C"/>
    <w:rsid w:val="00FC4F39"/>
    <w:rsid w:val="00FC5542"/>
    <w:rsid w:val="00FC5639"/>
    <w:rsid w:val="00FC575A"/>
    <w:rsid w:val="00FC5943"/>
    <w:rsid w:val="00FC59B5"/>
    <w:rsid w:val="00FC5B0B"/>
    <w:rsid w:val="00FC5B4B"/>
    <w:rsid w:val="00FC5D0C"/>
    <w:rsid w:val="00FC604F"/>
    <w:rsid w:val="00FC66DC"/>
    <w:rsid w:val="00FC6CA0"/>
    <w:rsid w:val="00FC76E8"/>
    <w:rsid w:val="00FC7BBC"/>
    <w:rsid w:val="00FD0169"/>
    <w:rsid w:val="00FD0397"/>
    <w:rsid w:val="00FD062A"/>
    <w:rsid w:val="00FD06C7"/>
    <w:rsid w:val="00FD0964"/>
    <w:rsid w:val="00FD0A34"/>
    <w:rsid w:val="00FD0B34"/>
    <w:rsid w:val="00FD0E4C"/>
    <w:rsid w:val="00FD1488"/>
    <w:rsid w:val="00FD1BBE"/>
    <w:rsid w:val="00FD1BEC"/>
    <w:rsid w:val="00FD1DD7"/>
    <w:rsid w:val="00FD205A"/>
    <w:rsid w:val="00FD259E"/>
    <w:rsid w:val="00FD28C6"/>
    <w:rsid w:val="00FD34B2"/>
    <w:rsid w:val="00FD36F1"/>
    <w:rsid w:val="00FD381E"/>
    <w:rsid w:val="00FD3871"/>
    <w:rsid w:val="00FD3A04"/>
    <w:rsid w:val="00FD41F1"/>
    <w:rsid w:val="00FD434F"/>
    <w:rsid w:val="00FD43C4"/>
    <w:rsid w:val="00FD4432"/>
    <w:rsid w:val="00FD465A"/>
    <w:rsid w:val="00FD48E1"/>
    <w:rsid w:val="00FD4987"/>
    <w:rsid w:val="00FD4C22"/>
    <w:rsid w:val="00FD5486"/>
    <w:rsid w:val="00FD5541"/>
    <w:rsid w:val="00FD5B23"/>
    <w:rsid w:val="00FD5B61"/>
    <w:rsid w:val="00FD6366"/>
    <w:rsid w:val="00FD69F9"/>
    <w:rsid w:val="00FD6DF9"/>
    <w:rsid w:val="00FD6E8F"/>
    <w:rsid w:val="00FD73E9"/>
    <w:rsid w:val="00FD75AD"/>
    <w:rsid w:val="00FD7AC2"/>
    <w:rsid w:val="00FD7BEC"/>
    <w:rsid w:val="00FD7C3C"/>
    <w:rsid w:val="00FD7F43"/>
    <w:rsid w:val="00FE07B6"/>
    <w:rsid w:val="00FE09EA"/>
    <w:rsid w:val="00FE0AC5"/>
    <w:rsid w:val="00FE0D51"/>
    <w:rsid w:val="00FE0ECE"/>
    <w:rsid w:val="00FE10D3"/>
    <w:rsid w:val="00FE1719"/>
    <w:rsid w:val="00FE1C1C"/>
    <w:rsid w:val="00FE1C9B"/>
    <w:rsid w:val="00FE2003"/>
    <w:rsid w:val="00FE207C"/>
    <w:rsid w:val="00FE240E"/>
    <w:rsid w:val="00FE24E0"/>
    <w:rsid w:val="00FE28E5"/>
    <w:rsid w:val="00FE2CB2"/>
    <w:rsid w:val="00FE304E"/>
    <w:rsid w:val="00FE36BB"/>
    <w:rsid w:val="00FE3A2D"/>
    <w:rsid w:val="00FE3BF9"/>
    <w:rsid w:val="00FE4066"/>
    <w:rsid w:val="00FE49AE"/>
    <w:rsid w:val="00FE4A8A"/>
    <w:rsid w:val="00FE54C7"/>
    <w:rsid w:val="00FE566E"/>
    <w:rsid w:val="00FE5EFA"/>
    <w:rsid w:val="00FE619D"/>
    <w:rsid w:val="00FE686F"/>
    <w:rsid w:val="00FE6AFF"/>
    <w:rsid w:val="00FE6B73"/>
    <w:rsid w:val="00FE783C"/>
    <w:rsid w:val="00FE7C06"/>
    <w:rsid w:val="00FE7DE5"/>
    <w:rsid w:val="00FF032F"/>
    <w:rsid w:val="00FF083D"/>
    <w:rsid w:val="00FF0ABC"/>
    <w:rsid w:val="00FF0ECD"/>
    <w:rsid w:val="00FF0F12"/>
    <w:rsid w:val="00FF0FCB"/>
    <w:rsid w:val="00FF1111"/>
    <w:rsid w:val="00FF3027"/>
    <w:rsid w:val="00FF32AF"/>
    <w:rsid w:val="00FF36B9"/>
    <w:rsid w:val="00FF4931"/>
    <w:rsid w:val="00FF4F1F"/>
    <w:rsid w:val="00FF5278"/>
    <w:rsid w:val="00FF52A4"/>
    <w:rsid w:val="00FF5700"/>
    <w:rsid w:val="00FF5868"/>
    <w:rsid w:val="00FF5878"/>
    <w:rsid w:val="00FF5AC8"/>
    <w:rsid w:val="00FF66F3"/>
    <w:rsid w:val="00FF6899"/>
    <w:rsid w:val="00FF68B7"/>
    <w:rsid w:val="00FF6CDD"/>
    <w:rsid w:val="00FF7153"/>
    <w:rsid w:val="00FF7182"/>
    <w:rsid w:val="00FF7328"/>
    <w:rsid w:val="00FF788F"/>
    <w:rsid w:val="00FF7D21"/>
    <w:rsid w:val="00FF7D32"/>
    <w:rsid w:val="010FA11D"/>
    <w:rsid w:val="01437D59"/>
    <w:rsid w:val="017B24D7"/>
    <w:rsid w:val="02BD0DA8"/>
    <w:rsid w:val="03B26C6C"/>
    <w:rsid w:val="03E05B75"/>
    <w:rsid w:val="0419D625"/>
    <w:rsid w:val="042886CB"/>
    <w:rsid w:val="0428C193"/>
    <w:rsid w:val="04829248"/>
    <w:rsid w:val="051A60FE"/>
    <w:rsid w:val="053A7025"/>
    <w:rsid w:val="05D03B66"/>
    <w:rsid w:val="061AF37A"/>
    <w:rsid w:val="0662A5A7"/>
    <w:rsid w:val="0680DF41"/>
    <w:rsid w:val="069E1C9E"/>
    <w:rsid w:val="073DA867"/>
    <w:rsid w:val="07443A3A"/>
    <w:rsid w:val="07559D9E"/>
    <w:rsid w:val="0785B8EF"/>
    <w:rsid w:val="07CD9665"/>
    <w:rsid w:val="07F0BD0A"/>
    <w:rsid w:val="08643020"/>
    <w:rsid w:val="087B2389"/>
    <w:rsid w:val="088B6A24"/>
    <w:rsid w:val="089474E3"/>
    <w:rsid w:val="08CBD2FB"/>
    <w:rsid w:val="095DDD7B"/>
    <w:rsid w:val="0A4EBCB7"/>
    <w:rsid w:val="0B81E0CC"/>
    <w:rsid w:val="0B9956A7"/>
    <w:rsid w:val="0BC44603"/>
    <w:rsid w:val="0CF8BB8D"/>
    <w:rsid w:val="0D49A1B7"/>
    <w:rsid w:val="0DB54A76"/>
    <w:rsid w:val="0E242499"/>
    <w:rsid w:val="0E56EFF3"/>
    <w:rsid w:val="0E9901D9"/>
    <w:rsid w:val="0EA805B7"/>
    <w:rsid w:val="0F86F01D"/>
    <w:rsid w:val="11842C88"/>
    <w:rsid w:val="11DDB648"/>
    <w:rsid w:val="11E50218"/>
    <w:rsid w:val="12018145"/>
    <w:rsid w:val="125127E5"/>
    <w:rsid w:val="129862D9"/>
    <w:rsid w:val="12F4003F"/>
    <w:rsid w:val="13D497AA"/>
    <w:rsid w:val="1426CFE9"/>
    <w:rsid w:val="1457A659"/>
    <w:rsid w:val="147A5097"/>
    <w:rsid w:val="148AD1B4"/>
    <w:rsid w:val="15035868"/>
    <w:rsid w:val="158A6B4F"/>
    <w:rsid w:val="158CBEE8"/>
    <w:rsid w:val="15AC7555"/>
    <w:rsid w:val="163108CA"/>
    <w:rsid w:val="16644666"/>
    <w:rsid w:val="169A5CEE"/>
    <w:rsid w:val="16DDF3E6"/>
    <w:rsid w:val="1725540E"/>
    <w:rsid w:val="174E2041"/>
    <w:rsid w:val="17B3FF55"/>
    <w:rsid w:val="18202D45"/>
    <w:rsid w:val="18212C78"/>
    <w:rsid w:val="1844799C"/>
    <w:rsid w:val="189FDFF9"/>
    <w:rsid w:val="18C3F323"/>
    <w:rsid w:val="1964F52D"/>
    <w:rsid w:val="19E73873"/>
    <w:rsid w:val="1A69EDDF"/>
    <w:rsid w:val="1A9E7ED8"/>
    <w:rsid w:val="1AC675A1"/>
    <w:rsid w:val="1AD7043A"/>
    <w:rsid w:val="1AE2834A"/>
    <w:rsid w:val="1B49649C"/>
    <w:rsid w:val="1CDB2503"/>
    <w:rsid w:val="1D6A8F80"/>
    <w:rsid w:val="1D765EA1"/>
    <w:rsid w:val="1D964F31"/>
    <w:rsid w:val="1DB0B661"/>
    <w:rsid w:val="1DCB42CF"/>
    <w:rsid w:val="1E332EC8"/>
    <w:rsid w:val="1E4D22A7"/>
    <w:rsid w:val="1EAE4A8A"/>
    <w:rsid w:val="1F10B0F7"/>
    <w:rsid w:val="1F5C4C02"/>
    <w:rsid w:val="1F94597C"/>
    <w:rsid w:val="205B9DDC"/>
    <w:rsid w:val="21C0C836"/>
    <w:rsid w:val="21FEF056"/>
    <w:rsid w:val="2231C7CC"/>
    <w:rsid w:val="22C708A4"/>
    <w:rsid w:val="22E720F8"/>
    <w:rsid w:val="23AB5AD0"/>
    <w:rsid w:val="247359C9"/>
    <w:rsid w:val="248AF927"/>
    <w:rsid w:val="24D6BA3A"/>
    <w:rsid w:val="24F31285"/>
    <w:rsid w:val="25110B5D"/>
    <w:rsid w:val="2513295D"/>
    <w:rsid w:val="252CC52F"/>
    <w:rsid w:val="2570E862"/>
    <w:rsid w:val="2588F33B"/>
    <w:rsid w:val="2616C87C"/>
    <w:rsid w:val="263BF484"/>
    <w:rsid w:val="26794740"/>
    <w:rsid w:val="26801D3A"/>
    <w:rsid w:val="26CF2965"/>
    <w:rsid w:val="27061C18"/>
    <w:rsid w:val="27778D4B"/>
    <w:rsid w:val="27AA4C62"/>
    <w:rsid w:val="288465DA"/>
    <w:rsid w:val="289B5AA6"/>
    <w:rsid w:val="28E7FABF"/>
    <w:rsid w:val="29E1B245"/>
    <w:rsid w:val="2A66A6D0"/>
    <w:rsid w:val="2A67CBB4"/>
    <w:rsid w:val="2B448285"/>
    <w:rsid w:val="2C7B0EFA"/>
    <w:rsid w:val="2C80783F"/>
    <w:rsid w:val="2C97F39A"/>
    <w:rsid w:val="2CC67DCB"/>
    <w:rsid w:val="2D36DA6F"/>
    <w:rsid w:val="2DB00B99"/>
    <w:rsid w:val="2DB47FF2"/>
    <w:rsid w:val="2F404C07"/>
    <w:rsid w:val="2F794368"/>
    <w:rsid w:val="2FCFC17B"/>
    <w:rsid w:val="3040C157"/>
    <w:rsid w:val="30921B99"/>
    <w:rsid w:val="30A34DC9"/>
    <w:rsid w:val="30BD697D"/>
    <w:rsid w:val="30CB4ECE"/>
    <w:rsid w:val="312F7178"/>
    <w:rsid w:val="318A3CE4"/>
    <w:rsid w:val="319B7ED5"/>
    <w:rsid w:val="31CA2312"/>
    <w:rsid w:val="31DA1EEB"/>
    <w:rsid w:val="3214A2B0"/>
    <w:rsid w:val="327D1DBD"/>
    <w:rsid w:val="328B4E65"/>
    <w:rsid w:val="3381A6ED"/>
    <w:rsid w:val="33EE0C54"/>
    <w:rsid w:val="34BF88D1"/>
    <w:rsid w:val="3509B09B"/>
    <w:rsid w:val="35B04B35"/>
    <w:rsid w:val="364CD0A9"/>
    <w:rsid w:val="36676EEB"/>
    <w:rsid w:val="36BDC6F9"/>
    <w:rsid w:val="374D2C21"/>
    <w:rsid w:val="37C8487A"/>
    <w:rsid w:val="384C5446"/>
    <w:rsid w:val="386DD4E1"/>
    <w:rsid w:val="386F6B94"/>
    <w:rsid w:val="38841BEB"/>
    <w:rsid w:val="396D2319"/>
    <w:rsid w:val="39994FAD"/>
    <w:rsid w:val="3AB71277"/>
    <w:rsid w:val="3B11A9D9"/>
    <w:rsid w:val="3B1B5DAB"/>
    <w:rsid w:val="3B9807F2"/>
    <w:rsid w:val="3BA5E7D4"/>
    <w:rsid w:val="3BB754DD"/>
    <w:rsid w:val="3BDEA9AC"/>
    <w:rsid w:val="3BE8E302"/>
    <w:rsid w:val="3C97EF53"/>
    <w:rsid w:val="3CA3DB57"/>
    <w:rsid w:val="3CDF7BAA"/>
    <w:rsid w:val="3D210F6A"/>
    <w:rsid w:val="3D42C0DA"/>
    <w:rsid w:val="3E2AA8F5"/>
    <w:rsid w:val="3E3EFD38"/>
    <w:rsid w:val="3EE455E1"/>
    <w:rsid w:val="3FF3C137"/>
    <w:rsid w:val="405850F4"/>
    <w:rsid w:val="40CC6808"/>
    <w:rsid w:val="41581E37"/>
    <w:rsid w:val="42256A6E"/>
    <w:rsid w:val="4261850A"/>
    <w:rsid w:val="42664BB9"/>
    <w:rsid w:val="4318A88E"/>
    <w:rsid w:val="43FA928D"/>
    <w:rsid w:val="44328E69"/>
    <w:rsid w:val="44359EB6"/>
    <w:rsid w:val="44CD5B93"/>
    <w:rsid w:val="450CF4B2"/>
    <w:rsid w:val="463CD417"/>
    <w:rsid w:val="472EA5B3"/>
    <w:rsid w:val="47430A19"/>
    <w:rsid w:val="4745DDCC"/>
    <w:rsid w:val="47BA9ED6"/>
    <w:rsid w:val="4809245E"/>
    <w:rsid w:val="481A0EF5"/>
    <w:rsid w:val="4873AB17"/>
    <w:rsid w:val="4898B553"/>
    <w:rsid w:val="48F48B66"/>
    <w:rsid w:val="49C9CC0E"/>
    <w:rsid w:val="4A365DF8"/>
    <w:rsid w:val="4A56D7A2"/>
    <w:rsid w:val="4A7EBD15"/>
    <w:rsid w:val="4A8C7292"/>
    <w:rsid w:val="4A92840B"/>
    <w:rsid w:val="4B14EACE"/>
    <w:rsid w:val="4B648866"/>
    <w:rsid w:val="4B6B1805"/>
    <w:rsid w:val="4B7F2771"/>
    <w:rsid w:val="4BBB6F9C"/>
    <w:rsid w:val="4C0572F3"/>
    <w:rsid w:val="4C0ACD68"/>
    <w:rsid w:val="4C2459A2"/>
    <w:rsid w:val="4C63F73D"/>
    <w:rsid w:val="4C86A382"/>
    <w:rsid w:val="4CC7D038"/>
    <w:rsid w:val="4D4FEB9A"/>
    <w:rsid w:val="4D83AE57"/>
    <w:rsid w:val="4EB8DE66"/>
    <w:rsid w:val="4EDD036F"/>
    <w:rsid w:val="4EF45DDD"/>
    <w:rsid w:val="4F8D9BB7"/>
    <w:rsid w:val="4FBCEB5C"/>
    <w:rsid w:val="5021D9B2"/>
    <w:rsid w:val="5094CE52"/>
    <w:rsid w:val="509B2240"/>
    <w:rsid w:val="50CECB2A"/>
    <w:rsid w:val="50CF6C2E"/>
    <w:rsid w:val="51D570AF"/>
    <w:rsid w:val="51D6151D"/>
    <w:rsid w:val="5277A09A"/>
    <w:rsid w:val="529CEC9C"/>
    <w:rsid w:val="52FCB188"/>
    <w:rsid w:val="534B3D9C"/>
    <w:rsid w:val="53C28F57"/>
    <w:rsid w:val="53FEDB19"/>
    <w:rsid w:val="54041DA0"/>
    <w:rsid w:val="5430556B"/>
    <w:rsid w:val="5437E49D"/>
    <w:rsid w:val="546E3946"/>
    <w:rsid w:val="548310C1"/>
    <w:rsid w:val="551447F5"/>
    <w:rsid w:val="55321556"/>
    <w:rsid w:val="556D6839"/>
    <w:rsid w:val="55C40FEB"/>
    <w:rsid w:val="560B692E"/>
    <w:rsid w:val="57908A66"/>
    <w:rsid w:val="59605E73"/>
    <w:rsid w:val="5A0F32B1"/>
    <w:rsid w:val="5AD7A376"/>
    <w:rsid w:val="5B3B2A00"/>
    <w:rsid w:val="5C0BB472"/>
    <w:rsid w:val="5C0D4093"/>
    <w:rsid w:val="5C108B11"/>
    <w:rsid w:val="5CA764AC"/>
    <w:rsid w:val="5CD6C723"/>
    <w:rsid w:val="5D664514"/>
    <w:rsid w:val="5DE39A00"/>
    <w:rsid w:val="5DFD09BC"/>
    <w:rsid w:val="5E99543F"/>
    <w:rsid w:val="5F04A746"/>
    <w:rsid w:val="5FAB1499"/>
    <w:rsid w:val="5FF2AB5E"/>
    <w:rsid w:val="6059EC84"/>
    <w:rsid w:val="60A3FE96"/>
    <w:rsid w:val="60DF9276"/>
    <w:rsid w:val="61239D7E"/>
    <w:rsid w:val="61D958C7"/>
    <w:rsid w:val="6281E662"/>
    <w:rsid w:val="62CA26D7"/>
    <w:rsid w:val="634C2ECF"/>
    <w:rsid w:val="63908636"/>
    <w:rsid w:val="63D41ED1"/>
    <w:rsid w:val="644CCAA5"/>
    <w:rsid w:val="65137A2E"/>
    <w:rsid w:val="65164306"/>
    <w:rsid w:val="65BDAD3C"/>
    <w:rsid w:val="6620C57F"/>
    <w:rsid w:val="66F66D23"/>
    <w:rsid w:val="66FA1B16"/>
    <w:rsid w:val="67715161"/>
    <w:rsid w:val="67C10BE2"/>
    <w:rsid w:val="688EC02A"/>
    <w:rsid w:val="693B50BC"/>
    <w:rsid w:val="695AE270"/>
    <w:rsid w:val="69BA7D50"/>
    <w:rsid w:val="6A0BB73F"/>
    <w:rsid w:val="6ABFD256"/>
    <w:rsid w:val="6BAA835A"/>
    <w:rsid w:val="6BE2681A"/>
    <w:rsid w:val="6C03AD19"/>
    <w:rsid w:val="6C2428F4"/>
    <w:rsid w:val="6C398AC8"/>
    <w:rsid w:val="6C8CD26D"/>
    <w:rsid w:val="6EE3F3A0"/>
    <w:rsid w:val="6F121DB4"/>
    <w:rsid w:val="6F6BAE35"/>
    <w:rsid w:val="6F759777"/>
    <w:rsid w:val="6F8E3AC1"/>
    <w:rsid w:val="7028B064"/>
    <w:rsid w:val="702B3B5E"/>
    <w:rsid w:val="70801C0E"/>
    <w:rsid w:val="714E0460"/>
    <w:rsid w:val="71937F51"/>
    <w:rsid w:val="71B73AFC"/>
    <w:rsid w:val="721EE9A5"/>
    <w:rsid w:val="728716E9"/>
    <w:rsid w:val="72AE50FE"/>
    <w:rsid w:val="72DEF820"/>
    <w:rsid w:val="735C6590"/>
    <w:rsid w:val="736E92B7"/>
    <w:rsid w:val="73C985C0"/>
    <w:rsid w:val="73CCA022"/>
    <w:rsid w:val="73E0AAFC"/>
    <w:rsid w:val="75153BF3"/>
    <w:rsid w:val="754432AE"/>
    <w:rsid w:val="75B85608"/>
    <w:rsid w:val="75F7AC25"/>
    <w:rsid w:val="763FD953"/>
    <w:rsid w:val="766958EC"/>
    <w:rsid w:val="768824CD"/>
    <w:rsid w:val="77D9A385"/>
    <w:rsid w:val="77FF2EF2"/>
    <w:rsid w:val="78E4CA02"/>
    <w:rsid w:val="7908CE8B"/>
    <w:rsid w:val="7921161D"/>
    <w:rsid w:val="795FB379"/>
    <w:rsid w:val="79870D88"/>
    <w:rsid w:val="79B40C00"/>
    <w:rsid w:val="79BF499D"/>
    <w:rsid w:val="7A2E04EB"/>
    <w:rsid w:val="7A770E81"/>
    <w:rsid w:val="7AEB10BC"/>
    <w:rsid w:val="7B0FA685"/>
    <w:rsid w:val="7C0C148F"/>
    <w:rsid w:val="7CA7D6D7"/>
    <w:rsid w:val="7CB54F71"/>
    <w:rsid w:val="7CE16352"/>
    <w:rsid w:val="7D5DD864"/>
    <w:rsid w:val="7D7CBD94"/>
    <w:rsid w:val="7D97B9C2"/>
    <w:rsid w:val="7DBC1F74"/>
    <w:rsid w:val="7DC4B25E"/>
    <w:rsid w:val="7E245CD5"/>
    <w:rsid w:val="7E5B8B86"/>
    <w:rsid w:val="7E894E23"/>
    <w:rsid w:val="7EDDFD6A"/>
    <w:rsid w:val="7EE2350A"/>
    <w:rsid w:val="7EEB70C2"/>
    <w:rsid w:val="7F88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31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40"/>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40"/>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40"/>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40"/>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40"/>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40"/>
      </w:numPr>
      <w:spacing w:before="240" w:after="60"/>
      <w:outlineLvl w:val="6"/>
    </w:pPr>
  </w:style>
  <w:style w:type="paragraph" w:styleId="Heading8">
    <w:name w:val="heading 8"/>
    <w:basedOn w:val="Normal"/>
    <w:next w:val="Normal"/>
    <w:link w:val="Heading8Char"/>
    <w:qFormat/>
    <w:rsid w:val="0056727C"/>
    <w:pPr>
      <w:numPr>
        <w:ilvl w:val="7"/>
        <w:numId w:val="40"/>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40"/>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48"/>
      <w:szCs w:val="48"/>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5"/>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6"/>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7"/>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8"/>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9"/>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40"/>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40"/>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40"/>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40"/>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40"/>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40"/>
      </w:numPr>
      <w:spacing w:before="240" w:after="60"/>
      <w:outlineLvl w:val="6"/>
    </w:pPr>
  </w:style>
  <w:style w:type="paragraph" w:styleId="Heading8">
    <w:name w:val="heading 8"/>
    <w:basedOn w:val="Normal"/>
    <w:next w:val="Normal"/>
    <w:link w:val="Heading8Char"/>
    <w:qFormat/>
    <w:rsid w:val="0056727C"/>
    <w:pPr>
      <w:numPr>
        <w:ilvl w:val="7"/>
        <w:numId w:val="40"/>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40"/>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48"/>
      <w:szCs w:val="48"/>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5"/>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6"/>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7"/>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8"/>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9"/>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33">
      <w:bodyDiv w:val="1"/>
      <w:marLeft w:val="0"/>
      <w:marRight w:val="0"/>
      <w:marTop w:val="0"/>
      <w:marBottom w:val="0"/>
      <w:divBdr>
        <w:top w:val="none" w:sz="0" w:space="0" w:color="auto"/>
        <w:left w:val="none" w:sz="0" w:space="0" w:color="auto"/>
        <w:bottom w:val="none" w:sz="0" w:space="0" w:color="auto"/>
        <w:right w:val="none" w:sz="0" w:space="0" w:color="auto"/>
      </w:divBdr>
    </w:div>
    <w:div w:id="2511174">
      <w:bodyDiv w:val="1"/>
      <w:marLeft w:val="0"/>
      <w:marRight w:val="0"/>
      <w:marTop w:val="0"/>
      <w:marBottom w:val="0"/>
      <w:divBdr>
        <w:top w:val="none" w:sz="0" w:space="0" w:color="auto"/>
        <w:left w:val="none" w:sz="0" w:space="0" w:color="auto"/>
        <w:bottom w:val="none" w:sz="0" w:space="0" w:color="auto"/>
        <w:right w:val="none" w:sz="0" w:space="0" w:color="auto"/>
      </w:divBdr>
    </w:div>
    <w:div w:id="6294985">
      <w:bodyDiv w:val="1"/>
      <w:marLeft w:val="0"/>
      <w:marRight w:val="0"/>
      <w:marTop w:val="0"/>
      <w:marBottom w:val="0"/>
      <w:divBdr>
        <w:top w:val="none" w:sz="0" w:space="0" w:color="auto"/>
        <w:left w:val="none" w:sz="0" w:space="0" w:color="auto"/>
        <w:bottom w:val="none" w:sz="0" w:space="0" w:color="auto"/>
        <w:right w:val="none" w:sz="0" w:space="0" w:color="auto"/>
      </w:divBdr>
    </w:div>
    <w:div w:id="11731071">
      <w:bodyDiv w:val="1"/>
      <w:marLeft w:val="0"/>
      <w:marRight w:val="0"/>
      <w:marTop w:val="0"/>
      <w:marBottom w:val="0"/>
      <w:divBdr>
        <w:top w:val="none" w:sz="0" w:space="0" w:color="auto"/>
        <w:left w:val="none" w:sz="0" w:space="0" w:color="auto"/>
        <w:bottom w:val="none" w:sz="0" w:space="0" w:color="auto"/>
        <w:right w:val="none" w:sz="0" w:space="0" w:color="auto"/>
      </w:divBdr>
    </w:div>
    <w:div w:id="25058266">
      <w:bodyDiv w:val="1"/>
      <w:marLeft w:val="0"/>
      <w:marRight w:val="0"/>
      <w:marTop w:val="0"/>
      <w:marBottom w:val="0"/>
      <w:divBdr>
        <w:top w:val="none" w:sz="0" w:space="0" w:color="auto"/>
        <w:left w:val="none" w:sz="0" w:space="0" w:color="auto"/>
        <w:bottom w:val="none" w:sz="0" w:space="0" w:color="auto"/>
        <w:right w:val="none" w:sz="0" w:space="0" w:color="auto"/>
      </w:divBdr>
    </w:div>
    <w:div w:id="28997504">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53742863">
      <w:bodyDiv w:val="1"/>
      <w:marLeft w:val="0"/>
      <w:marRight w:val="0"/>
      <w:marTop w:val="0"/>
      <w:marBottom w:val="0"/>
      <w:divBdr>
        <w:top w:val="none" w:sz="0" w:space="0" w:color="auto"/>
        <w:left w:val="none" w:sz="0" w:space="0" w:color="auto"/>
        <w:bottom w:val="none" w:sz="0" w:space="0" w:color="auto"/>
        <w:right w:val="none" w:sz="0" w:space="0" w:color="auto"/>
      </w:divBdr>
    </w:div>
    <w:div w:id="61224097">
      <w:bodyDiv w:val="1"/>
      <w:marLeft w:val="0"/>
      <w:marRight w:val="0"/>
      <w:marTop w:val="0"/>
      <w:marBottom w:val="0"/>
      <w:divBdr>
        <w:top w:val="none" w:sz="0" w:space="0" w:color="auto"/>
        <w:left w:val="none" w:sz="0" w:space="0" w:color="auto"/>
        <w:bottom w:val="none" w:sz="0" w:space="0" w:color="auto"/>
        <w:right w:val="none" w:sz="0" w:space="0" w:color="auto"/>
      </w:divBdr>
    </w:div>
    <w:div w:id="61225210">
      <w:bodyDiv w:val="1"/>
      <w:marLeft w:val="0"/>
      <w:marRight w:val="0"/>
      <w:marTop w:val="0"/>
      <w:marBottom w:val="0"/>
      <w:divBdr>
        <w:top w:val="none" w:sz="0" w:space="0" w:color="auto"/>
        <w:left w:val="none" w:sz="0" w:space="0" w:color="auto"/>
        <w:bottom w:val="none" w:sz="0" w:space="0" w:color="auto"/>
        <w:right w:val="none" w:sz="0" w:space="0" w:color="auto"/>
      </w:divBdr>
    </w:div>
    <w:div w:id="61416814">
      <w:bodyDiv w:val="1"/>
      <w:marLeft w:val="0"/>
      <w:marRight w:val="0"/>
      <w:marTop w:val="0"/>
      <w:marBottom w:val="0"/>
      <w:divBdr>
        <w:top w:val="none" w:sz="0" w:space="0" w:color="auto"/>
        <w:left w:val="none" w:sz="0" w:space="0" w:color="auto"/>
        <w:bottom w:val="none" w:sz="0" w:space="0" w:color="auto"/>
        <w:right w:val="none" w:sz="0" w:space="0" w:color="auto"/>
      </w:divBdr>
    </w:div>
    <w:div w:id="89469541">
      <w:bodyDiv w:val="1"/>
      <w:marLeft w:val="0"/>
      <w:marRight w:val="0"/>
      <w:marTop w:val="0"/>
      <w:marBottom w:val="0"/>
      <w:divBdr>
        <w:top w:val="none" w:sz="0" w:space="0" w:color="auto"/>
        <w:left w:val="none" w:sz="0" w:space="0" w:color="auto"/>
        <w:bottom w:val="none" w:sz="0" w:space="0" w:color="auto"/>
        <w:right w:val="none" w:sz="0" w:space="0" w:color="auto"/>
      </w:divBdr>
    </w:div>
    <w:div w:id="100078824">
      <w:bodyDiv w:val="1"/>
      <w:marLeft w:val="0"/>
      <w:marRight w:val="0"/>
      <w:marTop w:val="0"/>
      <w:marBottom w:val="0"/>
      <w:divBdr>
        <w:top w:val="none" w:sz="0" w:space="0" w:color="auto"/>
        <w:left w:val="none" w:sz="0" w:space="0" w:color="auto"/>
        <w:bottom w:val="none" w:sz="0" w:space="0" w:color="auto"/>
        <w:right w:val="none" w:sz="0" w:space="0" w:color="auto"/>
      </w:divBdr>
    </w:div>
    <w:div w:id="116873542">
      <w:bodyDiv w:val="1"/>
      <w:marLeft w:val="0"/>
      <w:marRight w:val="0"/>
      <w:marTop w:val="0"/>
      <w:marBottom w:val="0"/>
      <w:divBdr>
        <w:top w:val="none" w:sz="0" w:space="0" w:color="auto"/>
        <w:left w:val="none" w:sz="0" w:space="0" w:color="auto"/>
        <w:bottom w:val="none" w:sz="0" w:space="0" w:color="auto"/>
        <w:right w:val="none" w:sz="0" w:space="0" w:color="auto"/>
      </w:divBdr>
    </w:div>
    <w:div w:id="129133052">
      <w:bodyDiv w:val="1"/>
      <w:marLeft w:val="0"/>
      <w:marRight w:val="0"/>
      <w:marTop w:val="0"/>
      <w:marBottom w:val="0"/>
      <w:divBdr>
        <w:top w:val="none" w:sz="0" w:space="0" w:color="auto"/>
        <w:left w:val="none" w:sz="0" w:space="0" w:color="auto"/>
        <w:bottom w:val="none" w:sz="0" w:space="0" w:color="auto"/>
        <w:right w:val="none" w:sz="0" w:space="0" w:color="auto"/>
      </w:divBdr>
    </w:div>
    <w:div w:id="153686603">
      <w:bodyDiv w:val="1"/>
      <w:marLeft w:val="0"/>
      <w:marRight w:val="0"/>
      <w:marTop w:val="0"/>
      <w:marBottom w:val="0"/>
      <w:divBdr>
        <w:top w:val="none" w:sz="0" w:space="0" w:color="auto"/>
        <w:left w:val="none" w:sz="0" w:space="0" w:color="auto"/>
        <w:bottom w:val="none" w:sz="0" w:space="0" w:color="auto"/>
        <w:right w:val="none" w:sz="0" w:space="0" w:color="auto"/>
      </w:divBdr>
    </w:div>
    <w:div w:id="188875963">
      <w:bodyDiv w:val="1"/>
      <w:marLeft w:val="0"/>
      <w:marRight w:val="0"/>
      <w:marTop w:val="0"/>
      <w:marBottom w:val="0"/>
      <w:divBdr>
        <w:top w:val="none" w:sz="0" w:space="0" w:color="auto"/>
        <w:left w:val="none" w:sz="0" w:space="0" w:color="auto"/>
        <w:bottom w:val="none" w:sz="0" w:space="0" w:color="auto"/>
        <w:right w:val="none" w:sz="0" w:space="0" w:color="auto"/>
      </w:divBdr>
      <w:divsChild>
        <w:div w:id="47725162">
          <w:marLeft w:val="0"/>
          <w:marRight w:val="0"/>
          <w:marTop w:val="0"/>
          <w:marBottom w:val="0"/>
          <w:divBdr>
            <w:top w:val="none" w:sz="0" w:space="0" w:color="auto"/>
            <w:left w:val="none" w:sz="0" w:space="0" w:color="auto"/>
            <w:bottom w:val="none" w:sz="0" w:space="0" w:color="auto"/>
            <w:right w:val="none" w:sz="0" w:space="0" w:color="auto"/>
          </w:divBdr>
        </w:div>
      </w:divsChild>
    </w:div>
    <w:div w:id="193886143">
      <w:bodyDiv w:val="1"/>
      <w:marLeft w:val="0"/>
      <w:marRight w:val="0"/>
      <w:marTop w:val="0"/>
      <w:marBottom w:val="0"/>
      <w:divBdr>
        <w:top w:val="none" w:sz="0" w:space="0" w:color="auto"/>
        <w:left w:val="none" w:sz="0" w:space="0" w:color="auto"/>
        <w:bottom w:val="none" w:sz="0" w:space="0" w:color="auto"/>
        <w:right w:val="none" w:sz="0" w:space="0" w:color="auto"/>
      </w:divBdr>
    </w:div>
    <w:div w:id="197209113">
      <w:bodyDiv w:val="1"/>
      <w:marLeft w:val="0"/>
      <w:marRight w:val="0"/>
      <w:marTop w:val="0"/>
      <w:marBottom w:val="0"/>
      <w:divBdr>
        <w:top w:val="none" w:sz="0" w:space="0" w:color="auto"/>
        <w:left w:val="none" w:sz="0" w:space="0" w:color="auto"/>
        <w:bottom w:val="none" w:sz="0" w:space="0" w:color="auto"/>
        <w:right w:val="none" w:sz="0" w:space="0" w:color="auto"/>
      </w:divBdr>
    </w:div>
    <w:div w:id="202526313">
      <w:bodyDiv w:val="1"/>
      <w:marLeft w:val="0"/>
      <w:marRight w:val="0"/>
      <w:marTop w:val="0"/>
      <w:marBottom w:val="0"/>
      <w:divBdr>
        <w:top w:val="none" w:sz="0" w:space="0" w:color="auto"/>
        <w:left w:val="none" w:sz="0" w:space="0" w:color="auto"/>
        <w:bottom w:val="none" w:sz="0" w:space="0" w:color="auto"/>
        <w:right w:val="none" w:sz="0" w:space="0" w:color="auto"/>
      </w:divBdr>
    </w:div>
    <w:div w:id="205021067">
      <w:bodyDiv w:val="1"/>
      <w:marLeft w:val="0"/>
      <w:marRight w:val="0"/>
      <w:marTop w:val="0"/>
      <w:marBottom w:val="0"/>
      <w:divBdr>
        <w:top w:val="none" w:sz="0" w:space="0" w:color="auto"/>
        <w:left w:val="none" w:sz="0" w:space="0" w:color="auto"/>
        <w:bottom w:val="none" w:sz="0" w:space="0" w:color="auto"/>
        <w:right w:val="none" w:sz="0" w:space="0" w:color="auto"/>
      </w:divBdr>
    </w:div>
    <w:div w:id="212469653">
      <w:bodyDiv w:val="1"/>
      <w:marLeft w:val="0"/>
      <w:marRight w:val="0"/>
      <w:marTop w:val="0"/>
      <w:marBottom w:val="0"/>
      <w:divBdr>
        <w:top w:val="none" w:sz="0" w:space="0" w:color="auto"/>
        <w:left w:val="none" w:sz="0" w:space="0" w:color="auto"/>
        <w:bottom w:val="none" w:sz="0" w:space="0" w:color="auto"/>
        <w:right w:val="none" w:sz="0" w:space="0" w:color="auto"/>
      </w:divBdr>
    </w:div>
    <w:div w:id="218174432">
      <w:bodyDiv w:val="1"/>
      <w:marLeft w:val="0"/>
      <w:marRight w:val="0"/>
      <w:marTop w:val="0"/>
      <w:marBottom w:val="0"/>
      <w:divBdr>
        <w:top w:val="none" w:sz="0" w:space="0" w:color="auto"/>
        <w:left w:val="none" w:sz="0" w:space="0" w:color="auto"/>
        <w:bottom w:val="none" w:sz="0" w:space="0" w:color="auto"/>
        <w:right w:val="none" w:sz="0" w:space="0" w:color="auto"/>
      </w:divBdr>
      <w:divsChild>
        <w:div w:id="1457214507">
          <w:marLeft w:val="0"/>
          <w:marRight w:val="0"/>
          <w:marTop w:val="0"/>
          <w:marBottom w:val="0"/>
          <w:divBdr>
            <w:top w:val="none" w:sz="0" w:space="0" w:color="auto"/>
            <w:left w:val="none" w:sz="0" w:space="0" w:color="auto"/>
            <w:bottom w:val="none" w:sz="0" w:space="0" w:color="auto"/>
            <w:right w:val="none" w:sz="0" w:space="0" w:color="auto"/>
          </w:divBdr>
        </w:div>
      </w:divsChild>
    </w:div>
    <w:div w:id="222376532">
      <w:bodyDiv w:val="1"/>
      <w:marLeft w:val="0"/>
      <w:marRight w:val="0"/>
      <w:marTop w:val="0"/>
      <w:marBottom w:val="0"/>
      <w:divBdr>
        <w:top w:val="none" w:sz="0" w:space="0" w:color="auto"/>
        <w:left w:val="none" w:sz="0" w:space="0" w:color="auto"/>
        <w:bottom w:val="none" w:sz="0" w:space="0" w:color="auto"/>
        <w:right w:val="none" w:sz="0" w:space="0" w:color="auto"/>
      </w:divBdr>
    </w:div>
    <w:div w:id="223757899">
      <w:bodyDiv w:val="1"/>
      <w:marLeft w:val="0"/>
      <w:marRight w:val="0"/>
      <w:marTop w:val="0"/>
      <w:marBottom w:val="0"/>
      <w:divBdr>
        <w:top w:val="none" w:sz="0" w:space="0" w:color="auto"/>
        <w:left w:val="none" w:sz="0" w:space="0" w:color="auto"/>
        <w:bottom w:val="none" w:sz="0" w:space="0" w:color="auto"/>
        <w:right w:val="none" w:sz="0" w:space="0" w:color="auto"/>
      </w:divBdr>
    </w:div>
    <w:div w:id="232741591">
      <w:bodyDiv w:val="1"/>
      <w:marLeft w:val="0"/>
      <w:marRight w:val="0"/>
      <w:marTop w:val="0"/>
      <w:marBottom w:val="0"/>
      <w:divBdr>
        <w:top w:val="none" w:sz="0" w:space="0" w:color="auto"/>
        <w:left w:val="none" w:sz="0" w:space="0" w:color="auto"/>
        <w:bottom w:val="none" w:sz="0" w:space="0" w:color="auto"/>
        <w:right w:val="none" w:sz="0" w:space="0" w:color="auto"/>
      </w:divBdr>
    </w:div>
    <w:div w:id="243298910">
      <w:bodyDiv w:val="1"/>
      <w:marLeft w:val="0"/>
      <w:marRight w:val="0"/>
      <w:marTop w:val="0"/>
      <w:marBottom w:val="0"/>
      <w:divBdr>
        <w:top w:val="none" w:sz="0" w:space="0" w:color="auto"/>
        <w:left w:val="none" w:sz="0" w:space="0" w:color="auto"/>
        <w:bottom w:val="none" w:sz="0" w:space="0" w:color="auto"/>
        <w:right w:val="none" w:sz="0" w:space="0" w:color="auto"/>
      </w:divBdr>
      <w:divsChild>
        <w:div w:id="1394697807">
          <w:marLeft w:val="0"/>
          <w:marRight w:val="0"/>
          <w:marTop w:val="0"/>
          <w:marBottom w:val="0"/>
          <w:divBdr>
            <w:top w:val="none" w:sz="0" w:space="0" w:color="auto"/>
            <w:left w:val="none" w:sz="0" w:space="0" w:color="auto"/>
            <w:bottom w:val="none" w:sz="0" w:space="0" w:color="auto"/>
            <w:right w:val="none" w:sz="0" w:space="0" w:color="auto"/>
          </w:divBdr>
        </w:div>
      </w:divsChild>
    </w:div>
    <w:div w:id="258829412">
      <w:bodyDiv w:val="1"/>
      <w:marLeft w:val="0"/>
      <w:marRight w:val="0"/>
      <w:marTop w:val="0"/>
      <w:marBottom w:val="0"/>
      <w:divBdr>
        <w:top w:val="none" w:sz="0" w:space="0" w:color="auto"/>
        <w:left w:val="none" w:sz="0" w:space="0" w:color="auto"/>
        <w:bottom w:val="none" w:sz="0" w:space="0" w:color="auto"/>
        <w:right w:val="none" w:sz="0" w:space="0" w:color="auto"/>
      </w:divBdr>
    </w:div>
    <w:div w:id="272252491">
      <w:bodyDiv w:val="1"/>
      <w:marLeft w:val="0"/>
      <w:marRight w:val="0"/>
      <w:marTop w:val="0"/>
      <w:marBottom w:val="0"/>
      <w:divBdr>
        <w:top w:val="none" w:sz="0" w:space="0" w:color="auto"/>
        <w:left w:val="none" w:sz="0" w:space="0" w:color="auto"/>
        <w:bottom w:val="none" w:sz="0" w:space="0" w:color="auto"/>
        <w:right w:val="none" w:sz="0" w:space="0" w:color="auto"/>
      </w:divBdr>
    </w:div>
    <w:div w:id="281038359">
      <w:bodyDiv w:val="1"/>
      <w:marLeft w:val="0"/>
      <w:marRight w:val="0"/>
      <w:marTop w:val="0"/>
      <w:marBottom w:val="0"/>
      <w:divBdr>
        <w:top w:val="none" w:sz="0" w:space="0" w:color="auto"/>
        <w:left w:val="none" w:sz="0" w:space="0" w:color="auto"/>
        <w:bottom w:val="none" w:sz="0" w:space="0" w:color="auto"/>
        <w:right w:val="none" w:sz="0" w:space="0" w:color="auto"/>
      </w:divBdr>
    </w:div>
    <w:div w:id="300312430">
      <w:bodyDiv w:val="1"/>
      <w:marLeft w:val="0"/>
      <w:marRight w:val="0"/>
      <w:marTop w:val="0"/>
      <w:marBottom w:val="0"/>
      <w:divBdr>
        <w:top w:val="none" w:sz="0" w:space="0" w:color="auto"/>
        <w:left w:val="none" w:sz="0" w:space="0" w:color="auto"/>
        <w:bottom w:val="none" w:sz="0" w:space="0" w:color="auto"/>
        <w:right w:val="none" w:sz="0" w:space="0" w:color="auto"/>
      </w:divBdr>
    </w:div>
    <w:div w:id="306473467">
      <w:bodyDiv w:val="1"/>
      <w:marLeft w:val="0"/>
      <w:marRight w:val="0"/>
      <w:marTop w:val="0"/>
      <w:marBottom w:val="0"/>
      <w:divBdr>
        <w:top w:val="none" w:sz="0" w:space="0" w:color="auto"/>
        <w:left w:val="none" w:sz="0" w:space="0" w:color="auto"/>
        <w:bottom w:val="none" w:sz="0" w:space="0" w:color="auto"/>
        <w:right w:val="none" w:sz="0" w:space="0" w:color="auto"/>
      </w:divBdr>
    </w:div>
    <w:div w:id="313921542">
      <w:bodyDiv w:val="1"/>
      <w:marLeft w:val="0"/>
      <w:marRight w:val="0"/>
      <w:marTop w:val="0"/>
      <w:marBottom w:val="0"/>
      <w:divBdr>
        <w:top w:val="none" w:sz="0" w:space="0" w:color="auto"/>
        <w:left w:val="none" w:sz="0" w:space="0" w:color="auto"/>
        <w:bottom w:val="none" w:sz="0" w:space="0" w:color="auto"/>
        <w:right w:val="none" w:sz="0" w:space="0" w:color="auto"/>
      </w:divBdr>
    </w:div>
    <w:div w:id="314602564">
      <w:bodyDiv w:val="1"/>
      <w:marLeft w:val="0"/>
      <w:marRight w:val="0"/>
      <w:marTop w:val="0"/>
      <w:marBottom w:val="0"/>
      <w:divBdr>
        <w:top w:val="none" w:sz="0" w:space="0" w:color="auto"/>
        <w:left w:val="none" w:sz="0" w:space="0" w:color="auto"/>
        <w:bottom w:val="none" w:sz="0" w:space="0" w:color="auto"/>
        <w:right w:val="none" w:sz="0" w:space="0" w:color="auto"/>
      </w:divBdr>
    </w:div>
    <w:div w:id="315187786">
      <w:bodyDiv w:val="1"/>
      <w:marLeft w:val="0"/>
      <w:marRight w:val="0"/>
      <w:marTop w:val="0"/>
      <w:marBottom w:val="0"/>
      <w:divBdr>
        <w:top w:val="none" w:sz="0" w:space="0" w:color="auto"/>
        <w:left w:val="none" w:sz="0" w:space="0" w:color="auto"/>
        <w:bottom w:val="none" w:sz="0" w:space="0" w:color="auto"/>
        <w:right w:val="none" w:sz="0" w:space="0" w:color="auto"/>
      </w:divBdr>
    </w:div>
    <w:div w:id="315576446">
      <w:bodyDiv w:val="1"/>
      <w:marLeft w:val="0"/>
      <w:marRight w:val="0"/>
      <w:marTop w:val="0"/>
      <w:marBottom w:val="0"/>
      <w:divBdr>
        <w:top w:val="none" w:sz="0" w:space="0" w:color="auto"/>
        <w:left w:val="none" w:sz="0" w:space="0" w:color="auto"/>
        <w:bottom w:val="none" w:sz="0" w:space="0" w:color="auto"/>
        <w:right w:val="none" w:sz="0" w:space="0" w:color="auto"/>
      </w:divBdr>
    </w:div>
    <w:div w:id="315695814">
      <w:bodyDiv w:val="1"/>
      <w:marLeft w:val="0"/>
      <w:marRight w:val="0"/>
      <w:marTop w:val="0"/>
      <w:marBottom w:val="0"/>
      <w:divBdr>
        <w:top w:val="none" w:sz="0" w:space="0" w:color="auto"/>
        <w:left w:val="none" w:sz="0" w:space="0" w:color="auto"/>
        <w:bottom w:val="none" w:sz="0" w:space="0" w:color="auto"/>
        <w:right w:val="none" w:sz="0" w:space="0" w:color="auto"/>
      </w:divBdr>
    </w:div>
    <w:div w:id="346561202">
      <w:bodyDiv w:val="1"/>
      <w:marLeft w:val="0"/>
      <w:marRight w:val="0"/>
      <w:marTop w:val="0"/>
      <w:marBottom w:val="0"/>
      <w:divBdr>
        <w:top w:val="none" w:sz="0" w:space="0" w:color="auto"/>
        <w:left w:val="none" w:sz="0" w:space="0" w:color="auto"/>
        <w:bottom w:val="none" w:sz="0" w:space="0" w:color="auto"/>
        <w:right w:val="none" w:sz="0" w:space="0" w:color="auto"/>
      </w:divBdr>
    </w:div>
    <w:div w:id="3533066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947">
          <w:marLeft w:val="0"/>
          <w:marRight w:val="0"/>
          <w:marTop w:val="0"/>
          <w:marBottom w:val="0"/>
          <w:divBdr>
            <w:top w:val="none" w:sz="0" w:space="0" w:color="auto"/>
            <w:left w:val="none" w:sz="0" w:space="0" w:color="auto"/>
            <w:bottom w:val="none" w:sz="0" w:space="0" w:color="auto"/>
            <w:right w:val="none" w:sz="0" w:space="0" w:color="auto"/>
          </w:divBdr>
        </w:div>
      </w:divsChild>
    </w:div>
    <w:div w:id="358167638">
      <w:bodyDiv w:val="1"/>
      <w:marLeft w:val="0"/>
      <w:marRight w:val="0"/>
      <w:marTop w:val="0"/>
      <w:marBottom w:val="0"/>
      <w:divBdr>
        <w:top w:val="none" w:sz="0" w:space="0" w:color="auto"/>
        <w:left w:val="none" w:sz="0" w:space="0" w:color="auto"/>
        <w:bottom w:val="none" w:sz="0" w:space="0" w:color="auto"/>
        <w:right w:val="none" w:sz="0" w:space="0" w:color="auto"/>
      </w:divBdr>
    </w:div>
    <w:div w:id="359554061">
      <w:bodyDiv w:val="1"/>
      <w:marLeft w:val="0"/>
      <w:marRight w:val="0"/>
      <w:marTop w:val="0"/>
      <w:marBottom w:val="0"/>
      <w:divBdr>
        <w:top w:val="none" w:sz="0" w:space="0" w:color="auto"/>
        <w:left w:val="none" w:sz="0" w:space="0" w:color="auto"/>
        <w:bottom w:val="none" w:sz="0" w:space="0" w:color="auto"/>
        <w:right w:val="none" w:sz="0" w:space="0" w:color="auto"/>
      </w:divBdr>
    </w:div>
    <w:div w:id="404448920">
      <w:bodyDiv w:val="1"/>
      <w:marLeft w:val="0"/>
      <w:marRight w:val="0"/>
      <w:marTop w:val="0"/>
      <w:marBottom w:val="0"/>
      <w:divBdr>
        <w:top w:val="none" w:sz="0" w:space="0" w:color="auto"/>
        <w:left w:val="none" w:sz="0" w:space="0" w:color="auto"/>
        <w:bottom w:val="none" w:sz="0" w:space="0" w:color="auto"/>
        <w:right w:val="none" w:sz="0" w:space="0" w:color="auto"/>
      </w:divBdr>
    </w:div>
    <w:div w:id="405809254">
      <w:bodyDiv w:val="1"/>
      <w:marLeft w:val="0"/>
      <w:marRight w:val="0"/>
      <w:marTop w:val="0"/>
      <w:marBottom w:val="0"/>
      <w:divBdr>
        <w:top w:val="none" w:sz="0" w:space="0" w:color="auto"/>
        <w:left w:val="none" w:sz="0" w:space="0" w:color="auto"/>
        <w:bottom w:val="none" w:sz="0" w:space="0" w:color="auto"/>
        <w:right w:val="none" w:sz="0" w:space="0" w:color="auto"/>
      </w:divBdr>
    </w:div>
    <w:div w:id="413429874">
      <w:bodyDiv w:val="1"/>
      <w:marLeft w:val="0"/>
      <w:marRight w:val="0"/>
      <w:marTop w:val="0"/>
      <w:marBottom w:val="0"/>
      <w:divBdr>
        <w:top w:val="none" w:sz="0" w:space="0" w:color="auto"/>
        <w:left w:val="none" w:sz="0" w:space="0" w:color="auto"/>
        <w:bottom w:val="none" w:sz="0" w:space="0" w:color="auto"/>
        <w:right w:val="none" w:sz="0" w:space="0" w:color="auto"/>
      </w:divBdr>
    </w:div>
    <w:div w:id="413672442">
      <w:bodyDiv w:val="1"/>
      <w:marLeft w:val="0"/>
      <w:marRight w:val="0"/>
      <w:marTop w:val="0"/>
      <w:marBottom w:val="0"/>
      <w:divBdr>
        <w:top w:val="none" w:sz="0" w:space="0" w:color="auto"/>
        <w:left w:val="none" w:sz="0" w:space="0" w:color="auto"/>
        <w:bottom w:val="none" w:sz="0" w:space="0" w:color="auto"/>
        <w:right w:val="none" w:sz="0" w:space="0" w:color="auto"/>
      </w:divBdr>
    </w:div>
    <w:div w:id="414402455">
      <w:bodyDiv w:val="1"/>
      <w:marLeft w:val="0"/>
      <w:marRight w:val="0"/>
      <w:marTop w:val="0"/>
      <w:marBottom w:val="0"/>
      <w:divBdr>
        <w:top w:val="none" w:sz="0" w:space="0" w:color="auto"/>
        <w:left w:val="none" w:sz="0" w:space="0" w:color="auto"/>
        <w:bottom w:val="none" w:sz="0" w:space="0" w:color="auto"/>
        <w:right w:val="none" w:sz="0" w:space="0" w:color="auto"/>
      </w:divBdr>
    </w:div>
    <w:div w:id="421417215">
      <w:bodyDiv w:val="1"/>
      <w:marLeft w:val="0"/>
      <w:marRight w:val="0"/>
      <w:marTop w:val="0"/>
      <w:marBottom w:val="0"/>
      <w:divBdr>
        <w:top w:val="none" w:sz="0" w:space="0" w:color="auto"/>
        <w:left w:val="none" w:sz="0" w:space="0" w:color="auto"/>
        <w:bottom w:val="none" w:sz="0" w:space="0" w:color="auto"/>
        <w:right w:val="none" w:sz="0" w:space="0" w:color="auto"/>
      </w:divBdr>
    </w:div>
    <w:div w:id="423113786">
      <w:bodyDiv w:val="1"/>
      <w:marLeft w:val="0"/>
      <w:marRight w:val="0"/>
      <w:marTop w:val="0"/>
      <w:marBottom w:val="0"/>
      <w:divBdr>
        <w:top w:val="none" w:sz="0" w:space="0" w:color="auto"/>
        <w:left w:val="none" w:sz="0" w:space="0" w:color="auto"/>
        <w:bottom w:val="none" w:sz="0" w:space="0" w:color="auto"/>
        <w:right w:val="none" w:sz="0" w:space="0" w:color="auto"/>
      </w:divBdr>
    </w:div>
    <w:div w:id="423114627">
      <w:bodyDiv w:val="1"/>
      <w:marLeft w:val="0"/>
      <w:marRight w:val="0"/>
      <w:marTop w:val="0"/>
      <w:marBottom w:val="0"/>
      <w:divBdr>
        <w:top w:val="none" w:sz="0" w:space="0" w:color="auto"/>
        <w:left w:val="none" w:sz="0" w:space="0" w:color="auto"/>
        <w:bottom w:val="none" w:sz="0" w:space="0" w:color="auto"/>
        <w:right w:val="none" w:sz="0" w:space="0" w:color="auto"/>
      </w:divBdr>
    </w:div>
    <w:div w:id="423377132">
      <w:bodyDiv w:val="1"/>
      <w:marLeft w:val="0"/>
      <w:marRight w:val="0"/>
      <w:marTop w:val="0"/>
      <w:marBottom w:val="0"/>
      <w:divBdr>
        <w:top w:val="none" w:sz="0" w:space="0" w:color="auto"/>
        <w:left w:val="none" w:sz="0" w:space="0" w:color="auto"/>
        <w:bottom w:val="none" w:sz="0" w:space="0" w:color="auto"/>
        <w:right w:val="none" w:sz="0" w:space="0" w:color="auto"/>
      </w:divBdr>
    </w:div>
    <w:div w:id="444538190">
      <w:bodyDiv w:val="1"/>
      <w:marLeft w:val="0"/>
      <w:marRight w:val="0"/>
      <w:marTop w:val="0"/>
      <w:marBottom w:val="0"/>
      <w:divBdr>
        <w:top w:val="none" w:sz="0" w:space="0" w:color="auto"/>
        <w:left w:val="none" w:sz="0" w:space="0" w:color="auto"/>
        <w:bottom w:val="none" w:sz="0" w:space="0" w:color="auto"/>
        <w:right w:val="none" w:sz="0" w:space="0" w:color="auto"/>
      </w:divBdr>
    </w:div>
    <w:div w:id="447508374">
      <w:bodyDiv w:val="1"/>
      <w:marLeft w:val="0"/>
      <w:marRight w:val="0"/>
      <w:marTop w:val="0"/>
      <w:marBottom w:val="0"/>
      <w:divBdr>
        <w:top w:val="none" w:sz="0" w:space="0" w:color="auto"/>
        <w:left w:val="none" w:sz="0" w:space="0" w:color="auto"/>
        <w:bottom w:val="none" w:sz="0" w:space="0" w:color="auto"/>
        <w:right w:val="none" w:sz="0" w:space="0" w:color="auto"/>
      </w:divBdr>
      <w:divsChild>
        <w:div w:id="670596159">
          <w:marLeft w:val="0"/>
          <w:marRight w:val="0"/>
          <w:marTop w:val="0"/>
          <w:marBottom w:val="0"/>
          <w:divBdr>
            <w:top w:val="none" w:sz="0" w:space="0" w:color="auto"/>
            <w:left w:val="none" w:sz="0" w:space="0" w:color="auto"/>
            <w:bottom w:val="none" w:sz="0" w:space="0" w:color="auto"/>
            <w:right w:val="none" w:sz="0" w:space="0" w:color="auto"/>
          </w:divBdr>
        </w:div>
      </w:divsChild>
    </w:div>
    <w:div w:id="458188033">
      <w:bodyDiv w:val="1"/>
      <w:marLeft w:val="0"/>
      <w:marRight w:val="0"/>
      <w:marTop w:val="0"/>
      <w:marBottom w:val="0"/>
      <w:divBdr>
        <w:top w:val="none" w:sz="0" w:space="0" w:color="auto"/>
        <w:left w:val="none" w:sz="0" w:space="0" w:color="auto"/>
        <w:bottom w:val="none" w:sz="0" w:space="0" w:color="auto"/>
        <w:right w:val="none" w:sz="0" w:space="0" w:color="auto"/>
      </w:divBdr>
    </w:div>
    <w:div w:id="459149035">
      <w:bodyDiv w:val="1"/>
      <w:marLeft w:val="0"/>
      <w:marRight w:val="0"/>
      <w:marTop w:val="0"/>
      <w:marBottom w:val="0"/>
      <w:divBdr>
        <w:top w:val="none" w:sz="0" w:space="0" w:color="auto"/>
        <w:left w:val="none" w:sz="0" w:space="0" w:color="auto"/>
        <w:bottom w:val="none" w:sz="0" w:space="0" w:color="auto"/>
        <w:right w:val="none" w:sz="0" w:space="0" w:color="auto"/>
      </w:divBdr>
    </w:div>
    <w:div w:id="463236662">
      <w:bodyDiv w:val="1"/>
      <w:marLeft w:val="0"/>
      <w:marRight w:val="0"/>
      <w:marTop w:val="0"/>
      <w:marBottom w:val="0"/>
      <w:divBdr>
        <w:top w:val="none" w:sz="0" w:space="0" w:color="auto"/>
        <w:left w:val="none" w:sz="0" w:space="0" w:color="auto"/>
        <w:bottom w:val="none" w:sz="0" w:space="0" w:color="auto"/>
        <w:right w:val="none" w:sz="0" w:space="0" w:color="auto"/>
      </w:divBdr>
    </w:div>
    <w:div w:id="473832762">
      <w:bodyDiv w:val="1"/>
      <w:marLeft w:val="0"/>
      <w:marRight w:val="0"/>
      <w:marTop w:val="0"/>
      <w:marBottom w:val="0"/>
      <w:divBdr>
        <w:top w:val="none" w:sz="0" w:space="0" w:color="auto"/>
        <w:left w:val="none" w:sz="0" w:space="0" w:color="auto"/>
        <w:bottom w:val="none" w:sz="0" w:space="0" w:color="auto"/>
        <w:right w:val="none" w:sz="0" w:space="0" w:color="auto"/>
      </w:divBdr>
    </w:div>
    <w:div w:id="474294424">
      <w:bodyDiv w:val="1"/>
      <w:marLeft w:val="0"/>
      <w:marRight w:val="0"/>
      <w:marTop w:val="0"/>
      <w:marBottom w:val="0"/>
      <w:divBdr>
        <w:top w:val="none" w:sz="0" w:space="0" w:color="auto"/>
        <w:left w:val="none" w:sz="0" w:space="0" w:color="auto"/>
        <w:bottom w:val="none" w:sz="0" w:space="0" w:color="auto"/>
        <w:right w:val="none" w:sz="0" w:space="0" w:color="auto"/>
      </w:divBdr>
    </w:div>
    <w:div w:id="481459853">
      <w:bodyDiv w:val="1"/>
      <w:marLeft w:val="0"/>
      <w:marRight w:val="0"/>
      <w:marTop w:val="0"/>
      <w:marBottom w:val="0"/>
      <w:divBdr>
        <w:top w:val="none" w:sz="0" w:space="0" w:color="auto"/>
        <w:left w:val="none" w:sz="0" w:space="0" w:color="auto"/>
        <w:bottom w:val="none" w:sz="0" w:space="0" w:color="auto"/>
        <w:right w:val="none" w:sz="0" w:space="0" w:color="auto"/>
      </w:divBdr>
    </w:div>
    <w:div w:id="485125733">
      <w:bodyDiv w:val="1"/>
      <w:marLeft w:val="0"/>
      <w:marRight w:val="0"/>
      <w:marTop w:val="0"/>
      <w:marBottom w:val="0"/>
      <w:divBdr>
        <w:top w:val="none" w:sz="0" w:space="0" w:color="auto"/>
        <w:left w:val="none" w:sz="0" w:space="0" w:color="auto"/>
        <w:bottom w:val="none" w:sz="0" w:space="0" w:color="auto"/>
        <w:right w:val="none" w:sz="0" w:space="0" w:color="auto"/>
      </w:divBdr>
    </w:div>
    <w:div w:id="492452370">
      <w:bodyDiv w:val="1"/>
      <w:marLeft w:val="0"/>
      <w:marRight w:val="0"/>
      <w:marTop w:val="0"/>
      <w:marBottom w:val="0"/>
      <w:divBdr>
        <w:top w:val="none" w:sz="0" w:space="0" w:color="auto"/>
        <w:left w:val="none" w:sz="0" w:space="0" w:color="auto"/>
        <w:bottom w:val="none" w:sz="0" w:space="0" w:color="auto"/>
        <w:right w:val="none" w:sz="0" w:space="0" w:color="auto"/>
      </w:divBdr>
    </w:div>
    <w:div w:id="496845726">
      <w:bodyDiv w:val="1"/>
      <w:marLeft w:val="0"/>
      <w:marRight w:val="0"/>
      <w:marTop w:val="0"/>
      <w:marBottom w:val="0"/>
      <w:divBdr>
        <w:top w:val="none" w:sz="0" w:space="0" w:color="auto"/>
        <w:left w:val="none" w:sz="0" w:space="0" w:color="auto"/>
        <w:bottom w:val="none" w:sz="0" w:space="0" w:color="auto"/>
        <w:right w:val="none" w:sz="0" w:space="0" w:color="auto"/>
      </w:divBdr>
    </w:div>
    <w:div w:id="501168216">
      <w:bodyDiv w:val="1"/>
      <w:marLeft w:val="0"/>
      <w:marRight w:val="0"/>
      <w:marTop w:val="0"/>
      <w:marBottom w:val="0"/>
      <w:divBdr>
        <w:top w:val="none" w:sz="0" w:space="0" w:color="auto"/>
        <w:left w:val="none" w:sz="0" w:space="0" w:color="auto"/>
        <w:bottom w:val="none" w:sz="0" w:space="0" w:color="auto"/>
        <w:right w:val="none" w:sz="0" w:space="0" w:color="auto"/>
      </w:divBdr>
    </w:div>
    <w:div w:id="505292038">
      <w:bodyDiv w:val="1"/>
      <w:marLeft w:val="0"/>
      <w:marRight w:val="0"/>
      <w:marTop w:val="0"/>
      <w:marBottom w:val="0"/>
      <w:divBdr>
        <w:top w:val="none" w:sz="0" w:space="0" w:color="auto"/>
        <w:left w:val="none" w:sz="0" w:space="0" w:color="auto"/>
        <w:bottom w:val="none" w:sz="0" w:space="0" w:color="auto"/>
        <w:right w:val="none" w:sz="0" w:space="0" w:color="auto"/>
      </w:divBdr>
    </w:div>
    <w:div w:id="521556897">
      <w:bodyDiv w:val="1"/>
      <w:marLeft w:val="0"/>
      <w:marRight w:val="0"/>
      <w:marTop w:val="0"/>
      <w:marBottom w:val="0"/>
      <w:divBdr>
        <w:top w:val="none" w:sz="0" w:space="0" w:color="auto"/>
        <w:left w:val="none" w:sz="0" w:space="0" w:color="auto"/>
        <w:bottom w:val="none" w:sz="0" w:space="0" w:color="auto"/>
        <w:right w:val="none" w:sz="0" w:space="0" w:color="auto"/>
      </w:divBdr>
    </w:div>
    <w:div w:id="545064078">
      <w:bodyDiv w:val="1"/>
      <w:marLeft w:val="0"/>
      <w:marRight w:val="0"/>
      <w:marTop w:val="0"/>
      <w:marBottom w:val="0"/>
      <w:divBdr>
        <w:top w:val="none" w:sz="0" w:space="0" w:color="auto"/>
        <w:left w:val="none" w:sz="0" w:space="0" w:color="auto"/>
        <w:bottom w:val="none" w:sz="0" w:space="0" w:color="auto"/>
        <w:right w:val="none" w:sz="0" w:space="0" w:color="auto"/>
      </w:divBdr>
    </w:div>
    <w:div w:id="567807048">
      <w:bodyDiv w:val="1"/>
      <w:marLeft w:val="0"/>
      <w:marRight w:val="0"/>
      <w:marTop w:val="0"/>
      <w:marBottom w:val="0"/>
      <w:divBdr>
        <w:top w:val="none" w:sz="0" w:space="0" w:color="auto"/>
        <w:left w:val="none" w:sz="0" w:space="0" w:color="auto"/>
        <w:bottom w:val="none" w:sz="0" w:space="0" w:color="auto"/>
        <w:right w:val="none" w:sz="0" w:space="0" w:color="auto"/>
      </w:divBdr>
    </w:div>
    <w:div w:id="574434530">
      <w:bodyDiv w:val="1"/>
      <w:marLeft w:val="0"/>
      <w:marRight w:val="0"/>
      <w:marTop w:val="0"/>
      <w:marBottom w:val="0"/>
      <w:divBdr>
        <w:top w:val="none" w:sz="0" w:space="0" w:color="auto"/>
        <w:left w:val="none" w:sz="0" w:space="0" w:color="auto"/>
        <w:bottom w:val="none" w:sz="0" w:space="0" w:color="auto"/>
        <w:right w:val="none" w:sz="0" w:space="0" w:color="auto"/>
      </w:divBdr>
    </w:div>
    <w:div w:id="590047415">
      <w:bodyDiv w:val="1"/>
      <w:marLeft w:val="0"/>
      <w:marRight w:val="0"/>
      <w:marTop w:val="0"/>
      <w:marBottom w:val="0"/>
      <w:divBdr>
        <w:top w:val="none" w:sz="0" w:space="0" w:color="auto"/>
        <w:left w:val="none" w:sz="0" w:space="0" w:color="auto"/>
        <w:bottom w:val="none" w:sz="0" w:space="0" w:color="auto"/>
        <w:right w:val="none" w:sz="0" w:space="0" w:color="auto"/>
      </w:divBdr>
    </w:div>
    <w:div w:id="590505176">
      <w:bodyDiv w:val="1"/>
      <w:marLeft w:val="0"/>
      <w:marRight w:val="0"/>
      <w:marTop w:val="0"/>
      <w:marBottom w:val="0"/>
      <w:divBdr>
        <w:top w:val="none" w:sz="0" w:space="0" w:color="auto"/>
        <w:left w:val="none" w:sz="0" w:space="0" w:color="auto"/>
        <w:bottom w:val="none" w:sz="0" w:space="0" w:color="auto"/>
        <w:right w:val="none" w:sz="0" w:space="0" w:color="auto"/>
      </w:divBdr>
    </w:div>
    <w:div w:id="592402695">
      <w:bodyDiv w:val="1"/>
      <w:marLeft w:val="0"/>
      <w:marRight w:val="0"/>
      <w:marTop w:val="0"/>
      <w:marBottom w:val="0"/>
      <w:divBdr>
        <w:top w:val="none" w:sz="0" w:space="0" w:color="auto"/>
        <w:left w:val="none" w:sz="0" w:space="0" w:color="auto"/>
        <w:bottom w:val="none" w:sz="0" w:space="0" w:color="auto"/>
        <w:right w:val="none" w:sz="0" w:space="0" w:color="auto"/>
      </w:divBdr>
    </w:div>
    <w:div w:id="597981839">
      <w:bodyDiv w:val="1"/>
      <w:marLeft w:val="0"/>
      <w:marRight w:val="0"/>
      <w:marTop w:val="0"/>
      <w:marBottom w:val="0"/>
      <w:divBdr>
        <w:top w:val="none" w:sz="0" w:space="0" w:color="auto"/>
        <w:left w:val="none" w:sz="0" w:space="0" w:color="auto"/>
        <w:bottom w:val="none" w:sz="0" w:space="0" w:color="auto"/>
        <w:right w:val="none" w:sz="0" w:space="0" w:color="auto"/>
      </w:divBdr>
    </w:div>
    <w:div w:id="610354467">
      <w:bodyDiv w:val="1"/>
      <w:marLeft w:val="0"/>
      <w:marRight w:val="0"/>
      <w:marTop w:val="0"/>
      <w:marBottom w:val="0"/>
      <w:divBdr>
        <w:top w:val="none" w:sz="0" w:space="0" w:color="auto"/>
        <w:left w:val="none" w:sz="0" w:space="0" w:color="auto"/>
        <w:bottom w:val="none" w:sz="0" w:space="0" w:color="auto"/>
        <w:right w:val="none" w:sz="0" w:space="0" w:color="auto"/>
      </w:divBdr>
    </w:div>
    <w:div w:id="625889196">
      <w:bodyDiv w:val="1"/>
      <w:marLeft w:val="0"/>
      <w:marRight w:val="0"/>
      <w:marTop w:val="0"/>
      <w:marBottom w:val="0"/>
      <w:divBdr>
        <w:top w:val="none" w:sz="0" w:space="0" w:color="auto"/>
        <w:left w:val="none" w:sz="0" w:space="0" w:color="auto"/>
        <w:bottom w:val="none" w:sz="0" w:space="0" w:color="auto"/>
        <w:right w:val="none" w:sz="0" w:space="0" w:color="auto"/>
      </w:divBdr>
    </w:div>
    <w:div w:id="627204705">
      <w:bodyDiv w:val="1"/>
      <w:marLeft w:val="0"/>
      <w:marRight w:val="0"/>
      <w:marTop w:val="0"/>
      <w:marBottom w:val="0"/>
      <w:divBdr>
        <w:top w:val="none" w:sz="0" w:space="0" w:color="auto"/>
        <w:left w:val="none" w:sz="0" w:space="0" w:color="auto"/>
        <w:bottom w:val="none" w:sz="0" w:space="0" w:color="auto"/>
        <w:right w:val="none" w:sz="0" w:space="0" w:color="auto"/>
      </w:divBdr>
      <w:divsChild>
        <w:div w:id="1321541068">
          <w:marLeft w:val="0"/>
          <w:marRight w:val="0"/>
          <w:marTop w:val="0"/>
          <w:marBottom w:val="0"/>
          <w:divBdr>
            <w:top w:val="none" w:sz="0" w:space="0" w:color="auto"/>
            <w:left w:val="none" w:sz="0" w:space="0" w:color="auto"/>
            <w:bottom w:val="none" w:sz="0" w:space="0" w:color="auto"/>
            <w:right w:val="none" w:sz="0" w:space="0" w:color="auto"/>
          </w:divBdr>
        </w:div>
      </w:divsChild>
    </w:div>
    <w:div w:id="630675309">
      <w:bodyDiv w:val="1"/>
      <w:marLeft w:val="0"/>
      <w:marRight w:val="0"/>
      <w:marTop w:val="0"/>
      <w:marBottom w:val="0"/>
      <w:divBdr>
        <w:top w:val="none" w:sz="0" w:space="0" w:color="auto"/>
        <w:left w:val="none" w:sz="0" w:space="0" w:color="auto"/>
        <w:bottom w:val="none" w:sz="0" w:space="0" w:color="auto"/>
        <w:right w:val="none" w:sz="0" w:space="0" w:color="auto"/>
      </w:divBdr>
    </w:div>
    <w:div w:id="649292325">
      <w:bodyDiv w:val="1"/>
      <w:marLeft w:val="0"/>
      <w:marRight w:val="0"/>
      <w:marTop w:val="0"/>
      <w:marBottom w:val="0"/>
      <w:divBdr>
        <w:top w:val="none" w:sz="0" w:space="0" w:color="auto"/>
        <w:left w:val="none" w:sz="0" w:space="0" w:color="auto"/>
        <w:bottom w:val="none" w:sz="0" w:space="0" w:color="auto"/>
        <w:right w:val="none" w:sz="0" w:space="0" w:color="auto"/>
      </w:divBdr>
    </w:div>
    <w:div w:id="653991383">
      <w:bodyDiv w:val="1"/>
      <w:marLeft w:val="0"/>
      <w:marRight w:val="0"/>
      <w:marTop w:val="0"/>
      <w:marBottom w:val="0"/>
      <w:divBdr>
        <w:top w:val="none" w:sz="0" w:space="0" w:color="auto"/>
        <w:left w:val="none" w:sz="0" w:space="0" w:color="auto"/>
        <w:bottom w:val="none" w:sz="0" w:space="0" w:color="auto"/>
        <w:right w:val="none" w:sz="0" w:space="0" w:color="auto"/>
      </w:divBdr>
    </w:div>
    <w:div w:id="672336505">
      <w:bodyDiv w:val="1"/>
      <w:marLeft w:val="0"/>
      <w:marRight w:val="0"/>
      <w:marTop w:val="0"/>
      <w:marBottom w:val="0"/>
      <w:divBdr>
        <w:top w:val="none" w:sz="0" w:space="0" w:color="auto"/>
        <w:left w:val="none" w:sz="0" w:space="0" w:color="auto"/>
        <w:bottom w:val="none" w:sz="0" w:space="0" w:color="auto"/>
        <w:right w:val="none" w:sz="0" w:space="0" w:color="auto"/>
      </w:divBdr>
    </w:div>
    <w:div w:id="686568032">
      <w:bodyDiv w:val="1"/>
      <w:marLeft w:val="0"/>
      <w:marRight w:val="0"/>
      <w:marTop w:val="0"/>
      <w:marBottom w:val="0"/>
      <w:divBdr>
        <w:top w:val="none" w:sz="0" w:space="0" w:color="auto"/>
        <w:left w:val="none" w:sz="0" w:space="0" w:color="auto"/>
        <w:bottom w:val="none" w:sz="0" w:space="0" w:color="auto"/>
        <w:right w:val="none" w:sz="0" w:space="0" w:color="auto"/>
      </w:divBdr>
    </w:div>
    <w:div w:id="687218838">
      <w:bodyDiv w:val="1"/>
      <w:marLeft w:val="0"/>
      <w:marRight w:val="0"/>
      <w:marTop w:val="0"/>
      <w:marBottom w:val="0"/>
      <w:divBdr>
        <w:top w:val="none" w:sz="0" w:space="0" w:color="auto"/>
        <w:left w:val="none" w:sz="0" w:space="0" w:color="auto"/>
        <w:bottom w:val="none" w:sz="0" w:space="0" w:color="auto"/>
        <w:right w:val="none" w:sz="0" w:space="0" w:color="auto"/>
      </w:divBdr>
    </w:div>
    <w:div w:id="700476221">
      <w:bodyDiv w:val="1"/>
      <w:marLeft w:val="0"/>
      <w:marRight w:val="0"/>
      <w:marTop w:val="0"/>
      <w:marBottom w:val="0"/>
      <w:divBdr>
        <w:top w:val="none" w:sz="0" w:space="0" w:color="auto"/>
        <w:left w:val="none" w:sz="0" w:space="0" w:color="auto"/>
        <w:bottom w:val="none" w:sz="0" w:space="0" w:color="auto"/>
        <w:right w:val="none" w:sz="0" w:space="0" w:color="auto"/>
      </w:divBdr>
    </w:div>
    <w:div w:id="724184065">
      <w:bodyDiv w:val="1"/>
      <w:marLeft w:val="0"/>
      <w:marRight w:val="0"/>
      <w:marTop w:val="0"/>
      <w:marBottom w:val="0"/>
      <w:divBdr>
        <w:top w:val="none" w:sz="0" w:space="0" w:color="auto"/>
        <w:left w:val="none" w:sz="0" w:space="0" w:color="auto"/>
        <w:bottom w:val="none" w:sz="0" w:space="0" w:color="auto"/>
        <w:right w:val="none" w:sz="0" w:space="0" w:color="auto"/>
      </w:divBdr>
    </w:div>
    <w:div w:id="741299477">
      <w:bodyDiv w:val="1"/>
      <w:marLeft w:val="0"/>
      <w:marRight w:val="0"/>
      <w:marTop w:val="0"/>
      <w:marBottom w:val="0"/>
      <w:divBdr>
        <w:top w:val="none" w:sz="0" w:space="0" w:color="auto"/>
        <w:left w:val="none" w:sz="0" w:space="0" w:color="auto"/>
        <w:bottom w:val="none" w:sz="0" w:space="0" w:color="auto"/>
        <w:right w:val="none" w:sz="0" w:space="0" w:color="auto"/>
      </w:divBdr>
    </w:div>
    <w:div w:id="741753402">
      <w:bodyDiv w:val="1"/>
      <w:marLeft w:val="0"/>
      <w:marRight w:val="0"/>
      <w:marTop w:val="0"/>
      <w:marBottom w:val="0"/>
      <w:divBdr>
        <w:top w:val="none" w:sz="0" w:space="0" w:color="auto"/>
        <w:left w:val="none" w:sz="0" w:space="0" w:color="auto"/>
        <w:bottom w:val="none" w:sz="0" w:space="0" w:color="auto"/>
        <w:right w:val="none" w:sz="0" w:space="0" w:color="auto"/>
      </w:divBdr>
    </w:div>
    <w:div w:id="751589534">
      <w:bodyDiv w:val="1"/>
      <w:marLeft w:val="0"/>
      <w:marRight w:val="0"/>
      <w:marTop w:val="0"/>
      <w:marBottom w:val="0"/>
      <w:divBdr>
        <w:top w:val="none" w:sz="0" w:space="0" w:color="auto"/>
        <w:left w:val="none" w:sz="0" w:space="0" w:color="auto"/>
        <w:bottom w:val="none" w:sz="0" w:space="0" w:color="auto"/>
        <w:right w:val="none" w:sz="0" w:space="0" w:color="auto"/>
      </w:divBdr>
    </w:div>
    <w:div w:id="753866892">
      <w:bodyDiv w:val="1"/>
      <w:marLeft w:val="0"/>
      <w:marRight w:val="0"/>
      <w:marTop w:val="0"/>
      <w:marBottom w:val="0"/>
      <w:divBdr>
        <w:top w:val="none" w:sz="0" w:space="0" w:color="auto"/>
        <w:left w:val="none" w:sz="0" w:space="0" w:color="auto"/>
        <w:bottom w:val="none" w:sz="0" w:space="0" w:color="auto"/>
        <w:right w:val="none" w:sz="0" w:space="0" w:color="auto"/>
      </w:divBdr>
    </w:div>
    <w:div w:id="756096352">
      <w:bodyDiv w:val="1"/>
      <w:marLeft w:val="0"/>
      <w:marRight w:val="0"/>
      <w:marTop w:val="0"/>
      <w:marBottom w:val="0"/>
      <w:divBdr>
        <w:top w:val="none" w:sz="0" w:space="0" w:color="auto"/>
        <w:left w:val="none" w:sz="0" w:space="0" w:color="auto"/>
        <w:bottom w:val="none" w:sz="0" w:space="0" w:color="auto"/>
        <w:right w:val="none" w:sz="0" w:space="0" w:color="auto"/>
      </w:divBdr>
    </w:div>
    <w:div w:id="764959358">
      <w:bodyDiv w:val="1"/>
      <w:marLeft w:val="0"/>
      <w:marRight w:val="0"/>
      <w:marTop w:val="0"/>
      <w:marBottom w:val="0"/>
      <w:divBdr>
        <w:top w:val="none" w:sz="0" w:space="0" w:color="auto"/>
        <w:left w:val="none" w:sz="0" w:space="0" w:color="auto"/>
        <w:bottom w:val="none" w:sz="0" w:space="0" w:color="auto"/>
        <w:right w:val="none" w:sz="0" w:space="0" w:color="auto"/>
      </w:divBdr>
    </w:div>
    <w:div w:id="771557142">
      <w:bodyDiv w:val="1"/>
      <w:marLeft w:val="0"/>
      <w:marRight w:val="0"/>
      <w:marTop w:val="0"/>
      <w:marBottom w:val="0"/>
      <w:divBdr>
        <w:top w:val="none" w:sz="0" w:space="0" w:color="auto"/>
        <w:left w:val="none" w:sz="0" w:space="0" w:color="auto"/>
        <w:bottom w:val="none" w:sz="0" w:space="0" w:color="auto"/>
        <w:right w:val="none" w:sz="0" w:space="0" w:color="auto"/>
      </w:divBdr>
    </w:div>
    <w:div w:id="773746430">
      <w:bodyDiv w:val="1"/>
      <w:marLeft w:val="0"/>
      <w:marRight w:val="0"/>
      <w:marTop w:val="0"/>
      <w:marBottom w:val="0"/>
      <w:divBdr>
        <w:top w:val="none" w:sz="0" w:space="0" w:color="auto"/>
        <w:left w:val="none" w:sz="0" w:space="0" w:color="auto"/>
        <w:bottom w:val="none" w:sz="0" w:space="0" w:color="auto"/>
        <w:right w:val="none" w:sz="0" w:space="0" w:color="auto"/>
      </w:divBdr>
    </w:div>
    <w:div w:id="780146175">
      <w:bodyDiv w:val="1"/>
      <w:marLeft w:val="0"/>
      <w:marRight w:val="0"/>
      <w:marTop w:val="0"/>
      <w:marBottom w:val="0"/>
      <w:divBdr>
        <w:top w:val="none" w:sz="0" w:space="0" w:color="auto"/>
        <w:left w:val="none" w:sz="0" w:space="0" w:color="auto"/>
        <w:bottom w:val="none" w:sz="0" w:space="0" w:color="auto"/>
        <w:right w:val="none" w:sz="0" w:space="0" w:color="auto"/>
      </w:divBdr>
    </w:div>
    <w:div w:id="783111760">
      <w:bodyDiv w:val="1"/>
      <w:marLeft w:val="0"/>
      <w:marRight w:val="0"/>
      <w:marTop w:val="0"/>
      <w:marBottom w:val="0"/>
      <w:divBdr>
        <w:top w:val="none" w:sz="0" w:space="0" w:color="auto"/>
        <w:left w:val="none" w:sz="0" w:space="0" w:color="auto"/>
        <w:bottom w:val="none" w:sz="0" w:space="0" w:color="auto"/>
        <w:right w:val="none" w:sz="0" w:space="0" w:color="auto"/>
      </w:divBdr>
      <w:divsChild>
        <w:div w:id="1897009778">
          <w:marLeft w:val="0"/>
          <w:marRight w:val="0"/>
          <w:marTop w:val="0"/>
          <w:marBottom w:val="0"/>
          <w:divBdr>
            <w:top w:val="none" w:sz="0" w:space="0" w:color="auto"/>
            <w:left w:val="none" w:sz="0" w:space="0" w:color="auto"/>
            <w:bottom w:val="none" w:sz="0" w:space="0" w:color="auto"/>
            <w:right w:val="none" w:sz="0" w:space="0" w:color="auto"/>
          </w:divBdr>
          <w:divsChild>
            <w:div w:id="540702481">
              <w:marLeft w:val="0"/>
              <w:marRight w:val="0"/>
              <w:marTop w:val="0"/>
              <w:marBottom w:val="0"/>
              <w:divBdr>
                <w:top w:val="none" w:sz="0" w:space="0" w:color="auto"/>
                <w:left w:val="none" w:sz="0" w:space="0" w:color="auto"/>
                <w:bottom w:val="none" w:sz="0" w:space="0" w:color="auto"/>
                <w:right w:val="none" w:sz="0" w:space="0" w:color="auto"/>
              </w:divBdr>
              <w:divsChild>
                <w:div w:id="442960677">
                  <w:marLeft w:val="0"/>
                  <w:marRight w:val="0"/>
                  <w:marTop w:val="0"/>
                  <w:marBottom w:val="0"/>
                  <w:divBdr>
                    <w:top w:val="none" w:sz="0" w:space="0" w:color="auto"/>
                    <w:left w:val="none" w:sz="0" w:space="0" w:color="auto"/>
                    <w:bottom w:val="none" w:sz="0" w:space="0" w:color="auto"/>
                    <w:right w:val="none" w:sz="0" w:space="0" w:color="auto"/>
                  </w:divBdr>
                  <w:divsChild>
                    <w:div w:id="513613693">
                      <w:marLeft w:val="0"/>
                      <w:marRight w:val="0"/>
                      <w:marTop w:val="0"/>
                      <w:marBottom w:val="0"/>
                      <w:divBdr>
                        <w:top w:val="none" w:sz="0" w:space="0" w:color="auto"/>
                        <w:left w:val="none" w:sz="0" w:space="0" w:color="auto"/>
                        <w:bottom w:val="none" w:sz="0" w:space="0" w:color="auto"/>
                        <w:right w:val="none" w:sz="0" w:space="0" w:color="auto"/>
                      </w:divBdr>
                      <w:divsChild>
                        <w:div w:id="614560066">
                          <w:marLeft w:val="0"/>
                          <w:marRight w:val="0"/>
                          <w:marTop w:val="0"/>
                          <w:marBottom w:val="0"/>
                          <w:divBdr>
                            <w:top w:val="none" w:sz="0" w:space="0" w:color="auto"/>
                            <w:left w:val="none" w:sz="0" w:space="0" w:color="auto"/>
                            <w:bottom w:val="none" w:sz="0" w:space="0" w:color="auto"/>
                            <w:right w:val="none" w:sz="0" w:space="0" w:color="auto"/>
                          </w:divBdr>
                          <w:divsChild>
                            <w:div w:id="632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70971">
      <w:bodyDiv w:val="1"/>
      <w:marLeft w:val="0"/>
      <w:marRight w:val="0"/>
      <w:marTop w:val="0"/>
      <w:marBottom w:val="0"/>
      <w:divBdr>
        <w:top w:val="none" w:sz="0" w:space="0" w:color="auto"/>
        <w:left w:val="none" w:sz="0" w:space="0" w:color="auto"/>
        <w:bottom w:val="none" w:sz="0" w:space="0" w:color="auto"/>
        <w:right w:val="none" w:sz="0" w:space="0" w:color="auto"/>
      </w:divBdr>
    </w:div>
    <w:div w:id="808278879">
      <w:bodyDiv w:val="1"/>
      <w:marLeft w:val="0"/>
      <w:marRight w:val="0"/>
      <w:marTop w:val="0"/>
      <w:marBottom w:val="0"/>
      <w:divBdr>
        <w:top w:val="none" w:sz="0" w:space="0" w:color="auto"/>
        <w:left w:val="none" w:sz="0" w:space="0" w:color="auto"/>
        <w:bottom w:val="none" w:sz="0" w:space="0" w:color="auto"/>
        <w:right w:val="none" w:sz="0" w:space="0" w:color="auto"/>
      </w:divBdr>
    </w:div>
    <w:div w:id="809595401">
      <w:bodyDiv w:val="1"/>
      <w:marLeft w:val="0"/>
      <w:marRight w:val="0"/>
      <w:marTop w:val="0"/>
      <w:marBottom w:val="0"/>
      <w:divBdr>
        <w:top w:val="none" w:sz="0" w:space="0" w:color="auto"/>
        <w:left w:val="none" w:sz="0" w:space="0" w:color="auto"/>
        <w:bottom w:val="none" w:sz="0" w:space="0" w:color="auto"/>
        <w:right w:val="none" w:sz="0" w:space="0" w:color="auto"/>
      </w:divBdr>
    </w:div>
    <w:div w:id="814562377">
      <w:bodyDiv w:val="1"/>
      <w:marLeft w:val="0"/>
      <w:marRight w:val="0"/>
      <w:marTop w:val="0"/>
      <w:marBottom w:val="0"/>
      <w:divBdr>
        <w:top w:val="none" w:sz="0" w:space="0" w:color="auto"/>
        <w:left w:val="none" w:sz="0" w:space="0" w:color="auto"/>
        <w:bottom w:val="none" w:sz="0" w:space="0" w:color="auto"/>
        <w:right w:val="none" w:sz="0" w:space="0" w:color="auto"/>
      </w:divBdr>
    </w:div>
    <w:div w:id="817841387">
      <w:bodyDiv w:val="1"/>
      <w:marLeft w:val="0"/>
      <w:marRight w:val="0"/>
      <w:marTop w:val="0"/>
      <w:marBottom w:val="0"/>
      <w:divBdr>
        <w:top w:val="none" w:sz="0" w:space="0" w:color="auto"/>
        <w:left w:val="none" w:sz="0" w:space="0" w:color="auto"/>
        <w:bottom w:val="none" w:sz="0" w:space="0" w:color="auto"/>
        <w:right w:val="none" w:sz="0" w:space="0" w:color="auto"/>
      </w:divBdr>
    </w:div>
    <w:div w:id="826631772">
      <w:bodyDiv w:val="1"/>
      <w:marLeft w:val="0"/>
      <w:marRight w:val="0"/>
      <w:marTop w:val="0"/>
      <w:marBottom w:val="0"/>
      <w:divBdr>
        <w:top w:val="none" w:sz="0" w:space="0" w:color="auto"/>
        <w:left w:val="none" w:sz="0" w:space="0" w:color="auto"/>
        <w:bottom w:val="none" w:sz="0" w:space="0" w:color="auto"/>
        <w:right w:val="none" w:sz="0" w:space="0" w:color="auto"/>
      </w:divBdr>
    </w:div>
    <w:div w:id="838691235">
      <w:bodyDiv w:val="1"/>
      <w:marLeft w:val="0"/>
      <w:marRight w:val="0"/>
      <w:marTop w:val="0"/>
      <w:marBottom w:val="0"/>
      <w:divBdr>
        <w:top w:val="none" w:sz="0" w:space="0" w:color="auto"/>
        <w:left w:val="none" w:sz="0" w:space="0" w:color="auto"/>
        <w:bottom w:val="none" w:sz="0" w:space="0" w:color="auto"/>
        <w:right w:val="none" w:sz="0" w:space="0" w:color="auto"/>
      </w:divBdr>
    </w:div>
    <w:div w:id="848174665">
      <w:bodyDiv w:val="1"/>
      <w:marLeft w:val="0"/>
      <w:marRight w:val="0"/>
      <w:marTop w:val="0"/>
      <w:marBottom w:val="0"/>
      <w:divBdr>
        <w:top w:val="none" w:sz="0" w:space="0" w:color="auto"/>
        <w:left w:val="none" w:sz="0" w:space="0" w:color="auto"/>
        <w:bottom w:val="none" w:sz="0" w:space="0" w:color="auto"/>
        <w:right w:val="none" w:sz="0" w:space="0" w:color="auto"/>
      </w:divBdr>
    </w:div>
    <w:div w:id="851721303">
      <w:bodyDiv w:val="1"/>
      <w:marLeft w:val="0"/>
      <w:marRight w:val="0"/>
      <w:marTop w:val="0"/>
      <w:marBottom w:val="0"/>
      <w:divBdr>
        <w:top w:val="none" w:sz="0" w:space="0" w:color="auto"/>
        <w:left w:val="none" w:sz="0" w:space="0" w:color="auto"/>
        <w:bottom w:val="none" w:sz="0" w:space="0" w:color="auto"/>
        <w:right w:val="none" w:sz="0" w:space="0" w:color="auto"/>
      </w:divBdr>
    </w:div>
    <w:div w:id="859852929">
      <w:bodyDiv w:val="1"/>
      <w:marLeft w:val="0"/>
      <w:marRight w:val="0"/>
      <w:marTop w:val="0"/>
      <w:marBottom w:val="0"/>
      <w:divBdr>
        <w:top w:val="none" w:sz="0" w:space="0" w:color="auto"/>
        <w:left w:val="none" w:sz="0" w:space="0" w:color="auto"/>
        <w:bottom w:val="none" w:sz="0" w:space="0" w:color="auto"/>
        <w:right w:val="none" w:sz="0" w:space="0" w:color="auto"/>
      </w:divBdr>
    </w:div>
    <w:div w:id="886376739">
      <w:bodyDiv w:val="1"/>
      <w:marLeft w:val="0"/>
      <w:marRight w:val="0"/>
      <w:marTop w:val="0"/>
      <w:marBottom w:val="0"/>
      <w:divBdr>
        <w:top w:val="none" w:sz="0" w:space="0" w:color="auto"/>
        <w:left w:val="none" w:sz="0" w:space="0" w:color="auto"/>
        <w:bottom w:val="none" w:sz="0" w:space="0" w:color="auto"/>
        <w:right w:val="none" w:sz="0" w:space="0" w:color="auto"/>
      </w:divBdr>
    </w:div>
    <w:div w:id="899246375">
      <w:bodyDiv w:val="1"/>
      <w:marLeft w:val="0"/>
      <w:marRight w:val="0"/>
      <w:marTop w:val="0"/>
      <w:marBottom w:val="0"/>
      <w:divBdr>
        <w:top w:val="none" w:sz="0" w:space="0" w:color="auto"/>
        <w:left w:val="none" w:sz="0" w:space="0" w:color="auto"/>
        <w:bottom w:val="none" w:sz="0" w:space="0" w:color="auto"/>
        <w:right w:val="none" w:sz="0" w:space="0" w:color="auto"/>
      </w:divBdr>
    </w:div>
    <w:div w:id="909653792">
      <w:bodyDiv w:val="1"/>
      <w:marLeft w:val="0"/>
      <w:marRight w:val="0"/>
      <w:marTop w:val="0"/>
      <w:marBottom w:val="0"/>
      <w:divBdr>
        <w:top w:val="none" w:sz="0" w:space="0" w:color="auto"/>
        <w:left w:val="none" w:sz="0" w:space="0" w:color="auto"/>
        <w:bottom w:val="none" w:sz="0" w:space="0" w:color="auto"/>
        <w:right w:val="none" w:sz="0" w:space="0" w:color="auto"/>
      </w:divBdr>
      <w:divsChild>
        <w:div w:id="433937613">
          <w:marLeft w:val="0"/>
          <w:marRight w:val="0"/>
          <w:marTop w:val="0"/>
          <w:marBottom w:val="0"/>
          <w:divBdr>
            <w:top w:val="none" w:sz="0" w:space="0" w:color="auto"/>
            <w:left w:val="none" w:sz="0" w:space="0" w:color="auto"/>
            <w:bottom w:val="none" w:sz="0" w:space="0" w:color="auto"/>
            <w:right w:val="none" w:sz="0" w:space="0" w:color="auto"/>
          </w:divBdr>
        </w:div>
      </w:divsChild>
    </w:div>
    <w:div w:id="924536267">
      <w:bodyDiv w:val="1"/>
      <w:marLeft w:val="0"/>
      <w:marRight w:val="0"/>
      <w:marTop w:val="0"/>
      <w:marBottom w:val="0"/>
      <w:divBdr>
        <w:top w:val="none" w:sz="0" w:space="0" w:color="auto"/>
        <w:left w:val="none" w:sz="0" w:space="0" w:color="auto"/>
        <w:bottom w:val="none" w:sz="0" w:space="0" w:color="auto"/>
        <w:right w:val="none" w:sz="0" w:space="0" w:color="auto"/>
      </w:divBdr>
    </w:div>
    <w:div w:id="925915592">
      <w:bodyDiv w:val="1"/>
      <w:marLeft w:val="0"/>
      <w:marRight w:val="0"/>
      <w:marTop w:val="0"/>
      <w:marBottom w:val="0"/>
      <w:divBdr>
        <w:top w:val="none" w:sz="0" w:space="0" w:color="auto"/>
        <w:left w:val="none" w:sz="0" w:space="0" w:color="auto"/>
        <w:bottom w:val="none" w:sz="0" w:space="0" w:color="auto"/>
        <w:right w:val="none" w:sz="0" w:space="0" w:color="auto"/>
      </w:divBdr>
    </w:div>
    <w:div w:id="928386430">
      <w:bodyDiv w:val="1"/>
      <w:marLeft w:val="0"/>
      <w:marRight w:val="0"/>
      <w:marTop w:val="0"/>
      <w:marBottom w:val="0"/>
      <w:divBdr>
        <w:top w:val="none" w:sz="0" w:space="0" w:color="auto"/>
        <w:left w:val="none" w:sz="0" w:space="0" w:color="auto"/>
        <w:bottom w:val="none" w:sz="0" w:space="0" w:color="auto"/>
        <w:right w:val="none" w:sz="0" w:space="0" w:color="auto"/>
      </w:divBdr>
    </w:div>
    <w:div w:id="939677723">
      <w:bodyDiv w:val="1"/>
      <w:marLeft w:val="0"/>
      <w:marRight w:val="0"/>
      <w:marTop w:val="0"/>
      <w:marBottom w:val="0"/>
      <w:divBdr>
        <w:top w:val="none" w:sz="0" w:space="0" w:color="auto"/>
        <w:left w:val="none" w:sz="0" w:space="0" w:color="auto"/>
        <w:bottom w:val="none" w:sz="0" w:space="0" w:color="auto"/>
        <w:right w:val="none" w:sz="0" w:space="0" w:color="auto"/>
      </w:divBdr>
    </w:div>
    <w:div w:id="941105280">
      <w:bodyDiv w:val="1"/>
      <w:marLeft w:val="0"/>
      <w:marRight w:val="0"/>
      <w:marTop w:val="0"/>
      <w:marBottom w:val="0"/>
      <w:divBdr>
        <w:top w:val="none" w:sz="0" w:space="0" w:color="auto"/>
        <w:left w:val="none" w:sz="0" w:space="0" w:color="auto"/>
        <w:bottom w:val="none" w:sz="0" w:space="0" w:color="auto"/>
        <w:right w:val="none" w:sz="0" w:space="0" w:color="auto"/>
      </w:divBdr>
    </w:div>
    <w:div w:id="944995219">
      <w:bodyDiv w:val="1"/>
      <w:marLeft w:val="0"/>
      <w:marRight w:val="0"/>
      <w:marTop w:val="0"/>
      <w:marBottom w:val="0"/>
      <w:divBdr>
        <w:top w:val="none" w:sz="0" w:space="0" w:color="auto"/>
        <w:left w:val="none" w:sz="0" w:space="0" w:color="auto"/>
        <w:bottom w:val="none" w:sz="0" w:space="0" w:color="auto"/>
        <w:right w:val="none" w:sz="0" w:space="0" w:color="auto"/>
      </w:divBdr>
    </w:div>
    <w:div w:id="979768689">
      <w:bodyDiv w:val="1"/>
      <w:marLeft w:val="0"/>
      <w:marRight w:val="0"/>
      <w:marTop w:val="0"/>
      <w:marBottom w:val="0"/>
      <w:divBdr>
        <w:top w:val="none" w:sz="0" w:space="0" w:color="auto"/>
        <w:left w:val="none" w:sz="0" w:space="0" w:color="auto"/>
        <w:bottom w:val="none" w:sz="0" w:space="0" w:color="auto"/>
        <w:right w:val="none" w:sz="0" w:space="0" w:color="auto"/>
      </w:divBdr>
    </w:div>
    <w:div w:id="980580506">
      <w:bodyDiv w:val="1"/>
      <w:marLeft w:val="0"/>
      <w:marRight w:val="0"/>
      <w:marTop w:val="0"/>
      <w:marBottom w:val="0"/>
      <w:divBdr>
        <w:top w:val="none" w:sz="0" w:space="0" w:color="auto"/>
        <w:left w:val="none" w:sz="0" w:space="0" w:color="auto"/>
        <w:bottom w:val="none" w:sz="0" w:space="0" w:color="auto"/>
        <w:right w:val="none" w:sz="0" w:space="0" w:color="auto"/>
      </w:divBdr>
    </w:div>
    <w:div w:id="990405951">
      <w:bodyDiv w:val="1"/>
      <w:marLeft w:val="0"/>
      <w:marRight w:val="0"/>
      <w:marTop w:val="0"/>
      <w:marBottom w:val="0"/>
      <w:divBdr>
        <w:top w:val="none" w:sz="0" w:space="0" w:color="auto"/>
        <w:left w:val="none" w:sz="0" w:space="0" w:color="auto"/>
        <w:bottom w:val="none" w:sz="0" w:space="0" w:color="auto"/>
        <w:right w:val="none" w:sz="0" w:space="0" w:color="auto"/>
      </w:divBdr>
    </w:div>
    <w:div w:id="990643608">
      <w:bodyDiv w:val="1"/>
      <w:marLeft w:val="0"/>
      <w:marRight w:val="0"/>
      <w:marTop w:val="0"/>
      <w:marBottom w:val="0"/>
      <w:divBdr>
        <w:top w:val="none" w:sz="0" w:space="0" w:color="auto"/>
        <w:left w:val="none" w:sz="0" w:space="0" w:color="auto"/>
        <w:bottom w:val="none" w:sz="0" w:space="0" w:color="auto"/>
        <w:right w:val="none" w:sz="0" w:space="0" w:color="auto"/>
      </w:divBdr>
    </w:div>
    <w:div w:id="993727394">
      <w:bodyDiv w:val="1"/>
      <w:marLeft w:val="0"/>
      <w:marRight w:val="0"/>
      <w:marTop w:val="0"/>
      <w:marBottom w:val="0"/>
      <w:divBdr>
        <w:top w:val="none" w:sz="0" w:space="0" w:color="auto"/>
        <w:left w:val="none" w:sz="0" w:space="0" w:color="auto"/>
        <w:bottom w:val="none" w:sz="0" w:space="0" w:color="auto"/>
        <w:right w:val="none" w:sz="0" w:space="0" w:color="auto"/>
      </w:divBdr>
    </w:div>
    <w:div w:id="1000042929">
      <w:bodyDiv w:val="1"/>
      <w:marLeft w:val="0"/>
      <w:marRight w:val="0"/>
      <w:marTop w:val="0"/>
      <w:marBottom w:val="0"/>
      <w:divBdr>
        <w:top w:val="none" w:sz="0" w:space="0" w:color="auto"/>
        <w:left w:val="none" w:sz="0" w:space="0" w:color="auto"/>
        <w:bottom w:val="none" w:sz="0" w:space="0" w:color="auto"/>
        <w:right w:val="none" w:sz="0" w:space="0" w:color="auto"/>
      </w:divBdr>
    </w:div>
    <w:div w:id="1019430027">
      <w:bodyDiv w:val="1"/>
      <w:marLeft w:val="0"/>
      <w:marRight w:val="0"/>
      <w:marTop w:val="0"/>
      <w:marBottom w:val="0"/>
      <w:divBdr>
        <w:top w:val="none" w:sz="0" w:space="0" w:color="auto"/>
        <w:left w:val="none" w:sz="0" w:space="0" w:color="auto"/>
        <w:bottom w:val="none" w:sz="0" w:space="0" w:color="auto"/>
        <w:right w:val="none" w:sz="0" w:space="0" w:color="auto"/>
      </w:divBdr>
    </w:div>
    <w:div w:id="1025014170">
      <w:bodyDiv w:val="1"/>
      <w:marLeft w:val="0"/>
      <w:marRight w:val="0"/>
      <w:marTop w:val="0"/>
      <w:marBottom w:val="0"/>
      <w:divBdr>
        <w:top w:val="none" w:sz="0" w:space="0" w:color="auto"/>
        <w:left w:val="none" w:sz="0" w:space="0" w:color="auto"/>
        <w:bottom w:val="none" w:sz="0" w:space="0" w:color="auto"/>
        <w:right w:val="none" w:sz="0" w:space="0" w:color="auto"/>
      </w:divBdr>
    </w:div>
    <w:div w:id="1030761255">
      <w:bodyDiv w:val="1"/>
      <w:marLeft w:val="0"/>
      <w:marRight w:val="0"/>
      <w:marTop w:val="0"/>
      <w:marBottom w:val="0"/>
      <w:divBdr>
        <w:top w:val="none" w:sz="0" w:space="0" w:color="auto"/>
        <w:left w:val="none" w:sz="0" w:space="0" w:color="auto"/>
        <w:bottom w:val="none" w:sz="0" w:space="0" w:color="auto"/>
        <w:right w:val="none" w:sz="0" w:space="0" w:color="auto"/>
      </w:divBdr>
    </w:div>
    <w:div w:id="1032805072">
      <w:bodyDiv w:val="1"/>
      <w:marLeft w:val="0"/>
      <w:marRight w:val="0"/>
      <w:marTop w:val="0"/>
      <w:marBottom w:val="0"/>
      <w:divBdr>
        <w:top w:val="none" w:sz="0" w:space="0" w:color="auto"/>
        <w:left w:val="none" w:sz="0" w:space="0" w:color="auto"/>
        <w:bottom w:val="none" w:sz="0" w:space="0" w:color="auto"/>
        <w:right w:val="none" w:sz="0" w:space="0" w:color="auto"/>
      </w:divBdr>
    </w:div>
    <w:div w:id="1037196632">
      <w:bodyDiv w:val="1"/>
      <w:marLeft w:val="0"/>
      <w:marRight w:val="0"/>
      <w:marTop w:val="0"/>
      <w:marBottom w:val="0"/>
      <w:divBdr>
        <w:top w:val="none" w:sz="0" w:space="0" w:color="auto"/>
        <w:left w:val="none" w:sz="0" w:space="0" w:color="auto"/>
        <w:bottom w:val="none" w:sz="0" w:space="0" w:color="auto"/>
        <w:right w:val="none" w:sz="0" w:space="0" w:color="auto"/>
      </w:divBdr>
    </w:div>
    <w:div w:id="1043292062">
      <w:bodyDiv w:val="1"/>
      <w:marLeft w:val="0"/>
      <w:marRight w:val="0"/>
      <w:marTop w:val="0"/>
      <w:marBottom w:val="0"/>
      <w:divBdr>
        <w:top w:val="none" w:sz="0" w:space="0" w:color="auto"/>
        <w:left w:val="none" w:sz="0" w:space="0" w:color="auto"/>
        <w:bottom w:val="none" w:sz="0" w:space="0" w:color="auto"/>
        <w:right w:val="none" w:sz="0" w:space="0" w:color="auto"/>
      </w:divBdr>
    </w:div>
    <w:div w:id="1046367733">
      <w:bodyDiv w:val="1"/>
      <w:marLeft w:val="0"/>
      <w:marRight w:val="0"/>
      <w:marTop w:val="0"/>
      <w:marBottom w:val="0"/>
      <w:divBdr>
        <w:top w:val="none" w:sz="0" w:space="0" w:color="auto"/>
        <w:left w:val="none" w:sz="0" w:space="0" w:color="auto"/>
        <w:bottom w:val="none" w:sz="0" w:space="0" w:color="auto"/>
        <w:right w:val="none" w:sz="0" w:space="0" w:color="auto"/>
      </w:divBdr>
    </w:div>
    <w:div w:id="1046683943">
      <w:bodyDiv w:val="1"/>
      <w:marLeft w:val="0"/>
      <w:marRight w:val="0"/>
      <w:marTop w:val="0"/>
      <w:marBottom w:val="0"/>
      <w:divBdr>
        <w:top w:val="none" w:sz="0" w:space="0" w:color="auto"/>
        <w:left w:val="none" w:sz="0" w:space="0" w:color="auto"/>
        <w:bottom w:val="none" w:sz="0" w:space="0" w:color="auto"/>
        <w:right w:val="none" w:sz="0" w:space="0" w:color="auto"/>
      </w:divBdr>
    </w:div>
    <w:div w:id="1052735412">
      <w:bodyDiv w:val="1"/>
      <w:marLeft w:val="0"/>
      <w:marRight w:val="0"/>
      <w:marTop w:val="0"/>
      <w:marBottom w:val="0"/>
      <w:divBdr>
        <w:top w:val="none" w:sz="0" w:space="0" w:color="auto"/>
        <w:left w:val="none" w:sz="0" w:space="0" w:color="auto"/>
        <w:bottom w:val="none" w:sz="0" w:space="0" w:color="auto"/>
        <w:right w:val="none" w:sz="0" w:space="0" w:color="auto"/>
      </w:divBdr>
    </w:div>
    <w:div w:id="1069770260">
      <w:bodyDiv w:val="1"/>
      <w:marLeft w:val="0"/>
      <w:marRight w:val="0"/>
      <w:marTop w:val="0"/>
      <w:marBottom w:val="0"/>
      <w:divBdr>
        <w:top w:val="none" w:sz="0" w:space="0" w:color="auto"/>
        <w:left w:val="none" w:sz="0" w:space="0" w:color="auto"/>
        <w:bottom w:val="none" w:sz="0" w:space="0" w:color="auto"/>
        <w:right w:val="none" w:sz="0" w:space="0" w:color="auto"/>
      </w:divBdr>
    </w:div>
    <w:div w:id="1089930476">
      <w:bodyDiv w:val="1"/>
      <w:marLeft w:val="0"/>
      <w:marRight w:val="0"/>
      <w:marTop w:val="0"/>
      <w:marBottom w:val="0"/>
      <w:divBdr>
        <w:top w:val="none" w:sz="0" w:space="0" w:color="auto"/>
        <w:left w:val="none" w:sz="0" w:space="0" w:color="auto"/>
        <w:bottom w:val="none" w:sz="0" w:space="0" w:color="auto"/>
        <w:right w:val="none" w:sz="0" w:space="0" w:color="auto"/>
      </w:divBdr>
    </w:div>
    <w:div w:id="1098479474">
      <w:bodyDiv w:val="1"/>
      <w:marLeft w:val="0"/>
      <w:marRight w:val="0"/>
      <w:marTop w:val="0"/>
      <w:marBottom w:val="0"/>
      <w:divBdr>
        <w:top w:val="none" w:sz="0" w:space="0" w:color="auto"/>
        <w:left w:val="none" w:sz="0" w:space="0" w:color="auto"/>
        <w:bottom w:val="none" w:sz="0" w:space="0" w:color="auto"/>
        <w:right w:val="none" w:sz="0" w:space="0" w:color="auto"/>
      </w:divBdr>
    </w:div>
    <w:div w:id="1098797284">
      <w:bodyDiv w:val="1"/>
      <w:marLeft w:val="0"/>
      <w:marRight w:val="0"/>
      <w:marTop w:val="0"/>
      <w:marBottom w:val="0"/>
      <w:divBdr>
        <w:top w:val="none" w:sz="0" w:space="0" w:color="auto"/>
        <w:left w:val="none" w:sz="0" w:space="0" w:color="auto"/>
        <w:bottom w:val="none" w:sz="0" w:space="0" w:color="auto"/>
        <w:right w:val="none" w:sz="0" w:space="0" w:color="auto"/>
      </w:divBdr>
    </w:div>
    <w:div w:id="1106003522">
      <w:bodyDiv w:val="1"/>
      <w:marLeft w:val="0"/>
      <w:marRight w:val="0"/>
      <w:marTop w:val="0"/>
      <w:marBottom w:val="0"/>
      <w:divBdr>
        <w:top w:val="none" w:sz="0" w:space="0" w:color="auto"/>
        <w:left w:val="none" w:sz="0" w:space="0" w:color="auto"/>
        <w:bottom w:val="none" w:sz="0" w:space="0" w:color="auto"/>
        <w:right w:val="none" w:sz="0" w:space="0" w:color="auto"/>
      </w:divBdr>
      <w:divsChild>
        <w:div w:id="869877443">
          <w:marLeft w:val="0"/>
          <w:marRight w:val="0"/>
          <w:marTop w:val="0"/>
          <w:marBottom w:val="0"/>
          <w:divBdr>
            <w:top w:val="none" w:sz="0" w:space="0" w:color="auto"/>
            <w:left w:val="none" w:sz="0" w:space="0" w:color="auto"/>
            <w:bottom w:val="none" w:sz="0" w:space="0" w:color="auto"/>
            <w:right w:val="none" w:sz="0" w:space="0" w:color="auto"/>
          </w:divBdr>
        </w:div>
      </w:divsChild>
    </w:div>
    <w:div w:id="1107165477">
      <w:bodyDiv w:val="1"/>
      <w:marLeft w:val="0"/>
      <w:marRight w:val="0"/>
      <w:marTop w:val="0"/>
      <w:marBottom w:val="0"/>
      <w:divBdr>
        <w:top w:val="none" w:sz="0" w:space="0" w:color="auto"/>
        <w:left w:val="none" w:sz="0" w:space="0" w:color="auto"/>
        <w:bottom w:val="none" w:sz="0" w:space="0" w:color="auto"/>
        <w:right w:val="none" w:sz="0" w:space="0" w:color="auto"/>
      </w:divBdr>
    </w:div>
    <w:div w:id="1112474443">
      <w:bodyDiv w:val="1"/>
      <w:marLeft w:val="0"/>
      <w:marRight w:val="0"/>
      <w:marTop w:val="0"/>
      <w:marBottom w:val="0"/>
      <w:divBdr>
        <w:top w:val="none" w:sz="0" w:space="0" w:color="auto"/>
        <w:left w:val="none" w:sz="0" w:space="0" w:color="auto"/>
        <w:bottom w:val="none" w:sz="0" w:space="0" w:color="auto"/>
        <w:right w:val="none" w:sz="0" w:space="0" w:color="auto"/>
      </w:divBdr>
    </w:div>
    <w:div w:id="1119109568">
      <w:bodyDiv w:val="1"/>
      <w:marLeft w:val="0"/>
      <w:marRight w:val="0"/>
      <w:marTop w:val="0"/>
      <w:marBottom w:val="0"/>
      <w:divBdr>
        <w:top w:val="none" w:sz="0" w:space="0" w:color="auto"/>
        <w:left w:val="none" w:sz="0" w:space="0" w:color="auto"/>
        <w:bottom w:val="none" w:sz="0" w:space="0" w:color="auto"/>
        <w:right w:val="none" w:sz="0" w:space="0" w:color="auto"/>
      </w:divBdr>
    </w:div>
    <w:div w:id="1143161203">
      <w:bodyDiv w:val="1"/>
      <w:marLeft w:val="0"/>
      <w:marRight w:val="0"/>
      <w:marTop w:val="0"/>
      <w:marBottom w:val="0"/>
      <w:divBdr>
        <w:top w:val="none" w:sz="0" w:space="0" w:color="auto"/>
        <w:left w:val="none" w:sz="0" w:space="0" w:color="auto"/>
        <w:bottom w:val="none" w:sz="0" w:space="0" w:color="auto"/>
        <w:right w:val="none" w:sz="0" w:space="0" w:color="auto"/>
      </w:divBdr>
    </w:div>
    <w:div w:id="1147821751">
      <w:bodyDiv w:val="1"/>
      <w:marLeft w:val="0"/>
      <w:marRight w:val="0"/>
      <w:marTop w:val="0"/>
      <w:marBottom w:val="0"/>
      <w:divBdr>
        <w:top w:val="none" w:sz="0" w:space="0" w:color="auto"/>
        <w:left w:val="none" w:sz="0" w:space="0" w:color="auto"/>
        <w:bottom w:val="none" w:sz="0" w:space="0" w:color="auto"/>
        <w:right w:val="none" w:sz="0" w:space="0" w:color="auto"/>
      </w:divBdr>
    </w:div>
    <w:div w:id="1175077893">
      <w:bodyDiv w:val="1"/>
      <w:marLeft w:val="0"/>
      <w:marRight w:val="0"/>
      <w:marTop w:val="0"/>
      <w:marBottom w:val="0"/>
      <w:divBdr>
        <w:top w:val="none" w:sz="0" w:space="0" w:color="auto"/>
        <w:left w:val="none" w:sz="0" w:space="0" w:color="auto"/>
        <w:bottom w:val="none" w:sz="0" w:space="0" w:color="auto"/>
        <w:right w:val="none" w:sz="0" w:space="0" w:color="auto"/>
      </w:divBdr>
    </w:div>
    <w:div w:id="1180777283">
      <w:bodyDiv w:val="1"/>
      <w:marLeft w:val="0"/>
      <w:marRight w:val="0"/>
      <w:marTop w:val="0"/>
      <w:marBottom w:val="0"/>
      <w:divBdr>
        <w:top w:val="none" w:sz="0" w:space="0" w:color="auto"/>
        <w:left w:val="none" w:sz="0" w:space="0" w:color="auto"/>
        <w:bottom w:val="none" w:sz="0" w:space="0" w:color="auto"/>
        <w:right w:val="none" w:sz="0" w:space="0" w:color="auto"/>
      </w:divBdr>
    </w:div>
    <w:div w:id="1183741990">
      <w:bodyDiv w:val="1"/>
      <w:marLeft w:val="0"/>
      <w:marRight w:val="0"/>
      <w:marTop w:val="0"/>
      <w:marBottom w:val="0"/>
      <w:divBdr>
        <w:top w:val="none" w:sz="0" w:space="0" w:color="auto"/>
        <w:left w:val="none" w:sz="0" w:space="0" w:color="auto"/>
        <w:bottom w:val="none" w:sz="0" w:space="0" w:color="auto"/>
        <w:right w:val="none" w:sz="0" w:space="0" w:color="auto"/>
      </w:divBdr>
    </w:div>
    <w:div w:id="1187136074">
      <w:bodyDiv w:val="1"/>
      <w:marLeft w:val="0"/>
      <w:marRight w:val="0"/>
      <w:marTop w:val="0"/>
      <w:marBottom w:val="0"/>
      <w:divBdr>
        <w:top w:val="none" w:sz="0" w:space="0" w:color="auto"/>
        <w:left w:val="none" w:sz="0" w:space="0" w:color="auto"/>
        <w:bottom w:val="none" w:sz="0" w:space="0" w:color="auto"/>
        <w:right w:val="none" w:sz="0" w:space="0" w:color="auto"/>
      </w:divBdr>
    </w:div>
    <w:div w:id="1187601188">
      <w:bodyDiv w:val="1"/>
      <w:marLeft w:val="0"/>
      <w:marRight w:val="0"/>
      <w:marTop w:val="0"/>
      <w:marBottom w:val="0"/>
      <w:divBdr>
        <w:top w:val="none" w:sz="0" w:space="0" w:color="auto"/>
        <w:left w:val="none" w:sz="0" w:space="0" w:color="auto"/>
        <w:bottom w:val="none" w:sz="0" w:space="0" w:color="auto"/>
        <w:right w:val="none" w:sz="0" w:space="0" w:color="auto"/>
      </w:divBdr>
    </w:div>
    <w:div w:id="1206719063">
      <w:bodyDiv w:val="1"/>
      <w:marLeft w:val="0"/>
      <w:marRight w:val="0"/>
      <w:marTop w:val="0"/>
      <w:marBottom w:val="0"/>
      <w:divBdr>
        <w:top w:val="none" w:sz="0" w:space="0" w:color="auto"/>
        <w:left w:val="none" w:sz="0" w:space="0" w:color="auto"/>
        <w:bottom w:val="none" w:sz="0" w:space="0" w:color="auto"/>
        <w:right w:val="none" w:sz="0" w:space="0" w:color="auto"/>
      </w:divBdr>
    </w:div>
    <w:div w:id="1209683393">
      <w:bodyDiv w:val="1"/>
      <w:marLeft w:val="0"/>
      <w:marRight w:val="0"/>
      <w:marTop w:val="0"/>
      <w:marBottom w:val="0"/>
      <w:divBdr>
        <w:top w:val="none" w:sz="0" w:space="0" w:color="auto"/>
        <w:left w:val="none" w:sz="0" w:space="0" w:color="auto"/>
        <w:bottom w:val="none" w:sz="0" w:space="0" w:color="auto"/>
        <w:right w:val="none" w:sz="0" w:space="0" w:color="auto"/>
      </w:divBdr>
    </w:div>
    <w:div w:id="1231038853">
      <w:bodyDiv w:val="1"/>
      <w:marLeft w:val="0"/>
      <w:marRight w:val="0"/>
      <w:marTop w:val="0"/>
      <w:marBottom w:val="0"/>
      <w:divBdr>
        <w:top w:val="none" w:sz="0" w:space="0" w:color="auto"/>
        <w:left w:val="none" w:sz="0" w:space="0" w:color="auto"/>
        <w:bottom w:val="none" w:sz="0" w:space="0" w:color="auto"/>
        <w:right w:val="none" w:sz="0" w:space="0" w:color="auto"/>
      </w:divBdr>
    </w:div>
    <w:div w:id="1233151763">
      <w:bodyDiv w:val="1"/>
      <w:marLeft w:val="0"/>
      <w:marRight w:val="0"/>
      <w:marTop w:val="0"/>
      <w:marBottom w:val="0"/>
      <w:divBdr>
        <w:top w:val="none" w:sz="0" w:space="0" w:color="auto"/>
        <w:left w:val="none" w:sz="0" w:space="0" w:color="auto"/>
        <w:bottom w:val="none" w:sz="0" w:space="0" w:color="auto"/>
        <w:right w:val="none" w:sz="0" w:space="0" w:color="auto"/>
      </w:divBdr>
    </w:div>
    <w:div w:id="1234391548">
      <w:bodyDiv w:val="1"/>
      <w:marLeft w:val="0"/>
      <w:marRight w:val="0"/>
      <w:marTop w:val="0"/>
      <w:marBottom w:val="0"/>
      <w:divBdr>
        <w:top w:val="none" w:sz="0" w:space="0" w:color="auto"/>
        <w:left w:val="none" w:sz="0" w:space="0" w:color="auto"/>
        <w:bottom w:val="none" w:sz="0" w:space="0" w:color="auto"/>
        <w:right w:val="none" w:sz="0" w:space="0" w:color="auto"/>
      </w:divBdr>
    </w:div>
    <w:div w:id="1235627134">
      <w:bodyDiv w:val="1"/>
      <w:marLeft w:val="0"/>
      <w:marRight w:val="0"/>
      <w:marTop w:val="0"/>
      <w:marBottom w:val="0"/>
      <w:divBdr>
        <w:top w:val="none" w:sz="0" w:space="0" w:color="auto"/>
        <w:left w:val="none" w:sz="0" w:space="0" w:color="auto"/>
        <w:bottom w:val="none" w:sz="0" w:space="0" w:color="auto"/>
        <w:right w:val="none" w:sz="0" w:space="0" w:color="auto"/>
      </w:divBdr>
    </w:div>
    <w:div w:id="1254513562">
      <w:bodyDiv w:val="1"/>
      <w:marLeft w:val="0"/>
      <w:marRight w:val="0"/>
      <w:marTop w:val="0"/>
      <w:marBottom w:val="0"/>
      <w:divBdr>
        <w:top w:val="none" w:sz="0" w:space="0" w:color="auto"/>
        <w:left w:val="none" w:sz="0" w:space="0" w:color="auto"/>
        <w:bottom w:val="none" w:sz="0" w:space="0" w:color="auto"/>
        <w:right w:val="none" w:sz="0" w:space="0" w:color="auto"/>
      </w:divBdr>
    </w:div>
    <w:div w:id="1255280433">
      <w:bodyDiv w:val="1"/>
      <w:marLeft w:val="0"/>
      <w:marRight w:val="0"/>
      <w:marTop w:val="0"/>
      <w:marBottom w:val="0"/>
      <w:divBdr>
        <w:top w:val="none" w:sz="0" w:space="0" w:color="auto"/>
        <w:left w:val="none" w:sz="0" w:space="0" w:color="auto"/>
        <w:bottom w:val="none" w:sz="0" w:space="0" w:color="auto"/>
        <w:right w:val="none" w:sz="0" w:space="0" w:color="auto"/>
      </w:divBdr>
    </w:div>
    <w:div w:id="1255892793">
      <w:bodyDiv w:val="1"/>
      <w:marLeft w:val="0"/>
      <w:marRight w:val="0"/>
      <w:marTop w:val="0"/>
      <w:marBottom w:val="0"/>
      <w:divBdr>
        <w:top w:val="none" w:sz="0" w:space="0" w:color="auto"/>
        <w:left w:val="none" w:sz="0" w:space="0" w:color="auto"/>
        <w:bottom w:val="none" w:sz="0" w:space="0" w:color="auto"/>
        <w:right w:val="none" w:sz="0" w:space="0" w:color="auto"/>
      </w:divBdr>
    </w:div>
    <w:div w:id="1256552575">
      <w:bodyDiv w:val="1"/>
      <w:marLeft w:val="0"/>
      <w:marRight w:val="0"/>
      <w:marTop w:val="0"/>
      <w:marBottom w:val="0"/>
      <w:divBdr>
        <w:top w:val="none" w:sz="0" w:space="0" w:color="auto"/>
        <w:left w:val="none" w:sz="0" w:space="0" w:color="auto"/>
        <w:bottom w:val="none" w:sz="0" w:space="0" w:color="auto"/>
        <w:right w:val="none" w:sz="0" w:space="0" w:color="auto"/>
      </w:divBdr>
    </w:div>
    <w:div w:id="1267926378">
      <w:bodyDiv w:val="1"/>
      <w:marLeft w:val="0"/>
      <w:marRight w:val="0"/>
      <w:marTop w:val="0"/>
      <w:marBottom w:val="0"/>
      <w:divBdr>
        <w:top w:val="none" w:sz="0" w:space="0" w:color="auto"/>
        <w:left w:val="none" w:sz="0" w:space="0" w:color="auto"/>
        <w:bottom w:val="none" w:sz="0" w:space="0" w:color="auto"/>
        <w:right w:val="none" w:sz="0" w:space="0" w:color="auto"/>
      </w:divBdr>
    </w:div>
    <w:div w:id="1282612593">
      <w:bodyDiv w:val="1"/>
      <w:marLeft w:val="0"/>
      <w:marRight w:val="0"/>
      <w:marTop w:val="0"/>
      <w:marBottom w:val="0"/>
      <w:divBdr>
        <w:top w:val="none" w:sz="0" w:space="0" w:color="auto"/>
        <w:left w:val="none" w:sz="0" w:space="0" w:color="auto"/>
        <w:bottom w:val="none" w:sz="0" w:space="0" w:color="auto"/>
        <w:right w:val="none" w:sz="0" w:space="0" w:color="auto"/>
      </w:divBdr>
    </w:div>
    <w:div w:id="1289238376">
      <w:bodyDiv w:val="1"/>
      <w:marLeft w:val="0"/>
      <w:marRight w:val="0"/>
      <w:marTop w:val="0"/>
      <w:marBottom w:val="0"/>
      <w:divBdr>
        <w:top w:val="none" w:sz="0" w:space="0" w:color="auto"/>
        <w:left w:val="none" w:sz="0" w:space="0" w:color="auto"/>
        <w:bottom w:val="none" w:sz="0" w:space="0" w:color="auto"/>
        <w:right w:val="none" w:sz="0" w:space="0" w:color="auto"/>
      </w:divBdr>
    </w:div>
    <w:div w:id="1289777792">
      <w:bodyDiv w:val="1"/>
      <w:marLeft w:val="0"/>
      <w:marRight w:val="0"/>
      <w:marTop w:val="0"/>
      <w:marBottom w:val="0"/>
      <w:divBdr>
        <w:top w:val="none" w:sz="0" w:space="0" w:color="auto"/>
        <w:left w:val="none" w:sz="0" w:space="0" w:color="auto"/>
        <w:bottom w:val="none" w:sz="0" w:space="0" w:color="auto"/>
        <w:right w:val="none" w:sz="0" w:space="0" w:color="auto"/>
      </w:divBdr>
    </w:div>
    <w:div w:id="1294676604">
      <w:bodyDiv w:val="1"/>
      <w:marLeft w:val="0"/>
      <w:marRight w:val="0"/>
      <w:marTop w:val="0"/>
      <w:marBottom w:val="0"/>
      <w:divBdr>
        <w:top w:val="none" w:sz="0" w:space="0" w:color="auto"/>
        <w:left w:val="none" w:sz="0" w:space="0" w:color="auto"/>
        <w:bottom w:val="none" w:sz="0" w:space="0" w:color="auto"/>
        <w:right w:val="none" w:sz="0" w:space="0" w:color="auto"/>
      </w:divBdr>
    </w:div>
    <w:div w:id="1315798570">
      <w:bodyDiv w:val="1"/>
      <w:marLeft w:val="0"/>
      <w:marRight w:val="0"/>
      <w:marTop w:val="0"/>
      <w:marBottom w:val="0"/>
      <w:divBdr>
        <w:top w:val="none" w:sz="0" w:space="0" w:color="auto"/>
        <w:left w:val="none" w:sz="0" w:space="0" w:color="auto"/>
        <w:bottom w:val="none" w:sz="0" w:space="0" w:color="auto"/>
        <w:right w:val="none" w:sz="0" w:space="0" w:color="auto"/>
      </w:divBdr>
    </w:div>
    <w:div w:id="1323047683">
      <w:bodyDiv w:val="1"/>
      <w:marLeft w:val="0"/>
      <w:marRight w:val="0"/>
      <w:marTop w:val="0"/>
      <w:marBottom w:val="0"/>
      <w:divBdr>
        <w:top w:val="none" w:sz="0" w:space="0" w:color="auto"/>
        <w:left w:val="none" w:sz="0" w:space="0" w:color="auto"/>
        <w:bottom w:val="none" w:sz="0" w:space="0" w:color="auto"/>
        <w:right w:val="none" w:sz="0" w:space="0" w:color="auto"/>
      </w:divBdr>
    </w:div>
    <w:div w:id="1329627045">
      <w:bodyDiv w:val="1"/>
      <w:marLeft w:val="0"/>
      <w:marRight w:val="0"/>
      <w:marTop w:val="0"/>
      <w:marBottom w:val="0"/>
      <w:divBdr>
        <w:top w:val="none" w:sz="0" w:space="0" w:color="auto"/>
        <w:left w:val="none" w:sz="0" w:space="0" w:color="auto"/>
        <w:bottom w:val="none" w:sz="0" w:space="0" w:color="auto"/>
        <w:right w:val="none" w:sz="0" w:space="0" w:color="auto"/>
      </w:divBdr>
      <w:divsChild>
        <w:div w:id="1101560909">
          <w:marLeft w:val="0"/>
          <w:marRight w:val="0"/>
          <w:marTop w:val="0"/>
          <w:marBottom w:val="0"/>
          <w:divBdr>
            <w:top w:val="none" w:sz="0" w:space="0" w:color="auto"/>
            <w:left w:val="none" w:sz="0" w:space="0" w:color="auto"/>
            <w:bottom w:val="none" w:sz="0" w:space="0" w:color="auto"/>
            <w:right w:val="none" w:sz="0" w:space="0" w:color="auto"/>
          </w:divBdr>
          <w:divsChild>
            <w:div w:id="427771901">
              <w:marLeft w:val="0"/>
              <w:marRight w:val="0"/>
              <w:marTop w:val="0"/>
              <w:marBottom w:val="0"/>
              <w:divBdr>
                <w:top w:val="none" w:sz="0" w:space="0" w:color="auto"/>
                <w:left w:val="none" w:sz="0" w:space="0" w:color="auto"/>
                <w:bottom w:val="none" w:sz="0" w:space="0" w:color="auto"/>
                <w:right w:val="none" w:sz="0" w:space="0" w:color="auto"/>
              </w:divBdr>
              <w:divsChild>
                <w:div w:id="264652222">
                  <w:marLeft w:val="0"/>
                  <w:marRight w:val="0"/>
                  <w:marTop w:val="0"/>
                  <w:marBottom w:val="0"/>
                  <w:divBdr>
                    <w:top w:val="none" w:sz="0" w:space="0" w:color="auto"/>
                    <w:left w:val="none" w:sz="0" w:space="0" w:color="auto"/>
                    <w:bottom w:val="none" w:sz="0" w:space="0" w:color="auto"/>
                    <w:right w:val="none" w:sz="0" w:space="0" w:color="auto"/>
                  </w:divBdr>
                  <w:divsChild>
                    <w:div w:id="1707216490">
                      <w:marLeft w:val="0"/>
                      <w:marRight w:val="0"/>
                      <w:marTop w:val="0"/>
                      <w:marBottom w:val="0"/>
                      <w:divBdr>
                        <w:top w:val="none" w:sz="0" w:space="0" w:color="auto"/>
                        <w:left w:val="none" w:sz="0" w:space="0" w:color="auto"/>
                        <w:bottom w:val="none" w:sz="0" w:space="0" w:color="auto"/>
                        <w:right w:val="none" w:sz="0" w:space="0" w:color="auto"/>
                      </w:divBdr>
                      <w:divsChild>
                        <w:div w:id="1412045342">
                          <w:marLeft w:val="0"/>
                          <w:marRight w:val="0"/>
                          <w:marTop w:val="0"/>
                          <w:marBottom w:val="0"/>
                          <w:divBdr>
                            <w:top w:val="none" w:sz="0" w:space="0" w:color="auto"/>
                            <w:left w:val="none" w:sz="0" w:space="0" w:color="auto"/>
                            <w:bottom w:val="none" w:sz="0" w:space="0" w:color="auto"/>
                            <w:right w:val="none" w:sz="0" w:space="0" w:color="auto"/>
                          </w:divBdr>
                          <w:divsChild>
                            <w:div w:id="1233005256">
                              <w:marLeft w:val="0"/>
                              <w:marRight w:val="0"/>
                              <w:marTop w:val="0"/>
                              <w:marBottom w:val="0"/>
                              <w:divBdr>
                                <w:top w:val="none" w:sz="0" w:space="0" w:color="auto"/>
                                <w:left w:val="none" w:sz="0" w:space="0" w:color="auto"/>
                                <w:bottom w:val="none" w:sz="0" w:space="0" w:color="auto"/>
                                <w:right w:val="none" w:sz="0" w:space="0" w:color="auto"/>
                              </w:divBdr>
                              <w:divsChild>
                                <w:div w:id="279149521">
                                  <w:marLeft w:val="0"/>
                                  <w:marRight w:val="0"/>
                                  <w:marTop w:val="0"/>
                                  <w:marBottom w:val="0"/>
                                  <w:divBdr>
                                    <w:top w:val="none" w:sz="0" w:space="0" w:color="auto"/>
                                    <w:left w:val="none" w:sz="0" w:space="0" w:color="auto"/>
                                    <w:bottom w:val="none" w:sz="0" w:space="0" w:color="auto"/>
                                    <w:right w:val="none" w:sz="0" w:space="0" w:color="auto"/>
                                  </w:divBdr>
                                </w:div>
                                <w:div w:id="462892399">
                                  <w:marLeft w:val="0"/>
                                  <w:marRight w:val="0"/>
                                  <w:marTop w:val="0"/>
                                  <w:marBottom w:val="0"/>
                                  <w:divBdr>
                                    <w:top w:val="none" w:sz="0" w:space="0" w:color="auto"/>
                                    <w:left w:val="none" w:sz="0" w:space="0" w:color="auto"/>
                                    <w:bottom w:val="none" w:sz="0" w:space="0" w:color="auto"/>
                                    <w:right w:val="none" w:sz="0" w:space="0" w:color="auto"/>
                                  </w:divBdr>
                                </w:div>
                                <w:div w:id="500969071">
                                  <w:marLeft w:val="0"/>
                                  <w:marRight w:val="0"/>
                                  <w:marTop w:val="0"/>
                                  <w:marBottom w:val="0"/>
                                  <w:divBdr>
                                    <w:top w:val="none" w:sz="0" w:space="0" w:color="auto"/>
                                    <w:left w:val="none" w:sz="0" w:space="0" w:color="auto"/>
                                    <w:bottom w:val="none" w:sz="0" w:space="0" w:color="auto"/>
                                    <w:right w:val="none" w:sz="0" w:space="0" w:color="auto"/>
                                  </w:divBdr>
                                </w:div>
                                <w:div w:id="601230449">
                                  <w:marLeft w:val="0"/>
                                  <w:marRight w:val="0"/>
                                  <w:marTop w:val="0"/>
                                  <w:marBottom w:val="0"/>
                                  <w:divBdr>
                                    <w:top w:val="none" w:sz="0" w:space="0" w:color="auto"/>
                                    <w:left w:val="none" w:sz="0" w:space="0" w:color="auto"/>
                                    <w:bottom w:val="none" w:sz="0" w:space="0" w:color="auto"/>
                                    <w:right w:val="none" w:sz="0" w:space="0" w:color="auto"/>
                                  </w:divBdr>
                                </w:div>
                                <w:div w:id="853035986">
                                  <w:marLeft w:val="0"/>
                                  <w:marRight w:val="0"/>
                                  <w:marTop w:val="0"/>
                                  <w:marBottom w:val="0"/>
                                  <w:divBdr>
                                    <w:top w:val="none" w:sz="0" w:space="0" w:color="auto"/>
                                    <w:left w:val="none" w:sz="0" w:space="0" w:color="auto"/>
                                    <w:bottom w:val="none" w:sz="0" w:space="0" w:color="auto"/>
                                    <w:right w:val="none" w:sz="0" w:space="0" w:color="auto"/>
                                  </w:divBdr>
                                </w:div>
                                <w:div w:id="120994930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789471974">
                                  <w:marLeft w:val="0"/>
                                  <w:marRight w:val="0"/>
                                  <w:marTop w:val="0"/>
                                  <w:marBottom w:val="0"/>
                                  <w:divBdr>
                                    <w:top w:val="none" w:sz="0" w:space="0" w:color="auto"/>
                                    <w:left w:val="none" w:sz="0" w:space="0" w:color="auto"/>
                                    <w:bottom w:val="none" w:sz="0" w:space="0" w:color="auto"/>
                                    <w:right w:val="none" w:sz="0" w:space="0" w:color="auto"/>
                                  </w:divBdr>
                                </w:div>
                                <w:div w:id="1877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3388">
                          <w:marLeft w:val="0"/>
                          <w:marRight w:val="0"/>
                          <w:marTop w:val="0"/>
                          <w:marBottom w:val="0"/>
                          <w:divBdr>
                            <w:top w:val="none" w:sz="0" w:space="0" w:color="auto"/>
                            <w:left w:val="none" w:sz="0" w:space="0" w:color="auto"/>
                            <w:bottom w:val="none" w:sz="0" w:space="0" w:color="auto"/>
                            <w:right w:val="none" w:sz="0" w:space="0" w:color="auto"/>
                          </w:divBdr>
                          <w:divsChild>
                            <w:div w:id="441414513">
                              <w:marLeft w:val="0"/>
                              <w:marRight w:val="0"/>
                              <w:marTop w:val="0"/>
                              <w:marBottom w:val="0"/>
                              <w:divBdr>
                                <w:top w:val="none" w:sz="0" w:space="0" w:color="auto"/>
                                <w:left w:val="none" w:sz="0" w:space="0" w:color="auto"/>
                                <w:bottom w:val="none" w:sz="0" w:space="0" w:color="auto"/>
                                <w:right w:val="none" w:sz="0" w:space="0" w:color="auto"/>
                              </w:divBdr>
                              <w:divsChild>
                                <w:div w:id="12076776">
                                  <w:marLeft w:val="0"/>
                                  <w:marRight w:val="0"/>
                                  <w:marTop w:val="0"/>
                                  <w:marBottom w:val="0"/>
                                  <w:divBdr>
                                    <w:top w:val="none" w:sz="0" w:space="0" w:color="auto"/>
                                    <w:left w:val="none" w:sz="0" w:space="0" w:color="auto"/>
                                    <w:bottom w:val="none" w:sz="0" w:space="0" w:color="auto"/>
                                    <w:right w:val="none" w:sz="0" w:space="0" w:color="auto"/>
                                  </w:divBdr>
                                </w:div>
                                <w:div w:id="41709521">
                                  <w:marLeft w:val="0"/>
                                  <w:marRight w:val="0"/>
                                  <w:marTop w:val="0"/>
                                  <w:marBottom w:val="0"/>
                                  <w:divBdr>
                                    <w:top w:val="none" w:sz="0" w:space="0" w:color="auto"/>
                                    <w:left w:val="none" w:sz="0" w:space="0" w:color="auto"/>
                                    <w:bottom w:val="none" w:sz="0" w:space="0" w:color="auto"/>
                                    <w:right w:val="none" w:sz="0" w:space="0" w:color="auto"/>
                                  </w:divBdr>
                                </w:div>
                                <w:div w:id="56785228">
                                  <w:marLeft w:val="0"/>
                                  <w:marRight w:val="0"/>
                                  <w:marTop w:val="0"/>
                                  <w:marBottom w:val="0"/>
                                  <w:divBdr>
                                    <w:top w:val="none" w:sz="0" w:space="0" w:color="auto"/>
                                    <w:left w:val="none" w:sz="0" w:space="0" w:color="auto"/>
                                    <w:bottom w:val="none" w:sz="0" w:space="0" w:color="auto"/>
                                    <w:right w:val="none" w:sz="0" w:space="0" w:color="auto"/>
                                  </w:divBdr>
                                </w:div>
                                <w:div w:id="75327608">
                                  <w:marLeft w:val="0"/>
                                  <w:marRight w:val="0"/>
                                  <w:marTop w:val="0"/>
                                  <w:marBottom w:val="0"/>
                                  <w:divBdr>
                                    <w:top w:val="none" w:sz="0" w:space="0" w:color="auto"/>
                                    <w:left w:val="none" w:sz="0" w:space="0" w:color="auto"/>
                                    <w:bottom w:val="none" w:sz="0" w:space="0" w:color="auto"/>
                                    <w:right w:val="none" w:sz="0" w:space="0" w:color="auto"/>
                                  </w:divBdr>
                                </w:div>
                                <w:div w:id="79646794">
                                  <w:marLeft w:val="0"/>
                                  <w:marRight w:val="0"/>
                                  <w:marTop w:val="0"/>
                                  <w:marBottom w:val="0"/>
                                  <w:divBdr>
                                    <w:top w:val="none" w:sz="0" w:space="0" w:color="auto"/>
                                    <w:left w:val="none" w:sz="0" w:space="0" w:color="auto"/>
                                    <w:bottom w:val="none" w:sz="0" w:space="0" w:color="auto"/>
                                    <w:right w:val="none" w:sz="0" w:space="0" w:color="auto"/>
                                  </w:divBdr>
                                </w:div>
                                <w:div w:id="87778314">
                                  <w:marLeft w:val="0"/>
                                  <w:marRight w:val="0"/>
                                  <w:marTop w:val="0"/>
                                  <w:marBottom w:val="0"/>
                                  <w:divBdr>
                                    <w:top w:val="none" w:sz="0" w:space="0" w:color="auto"/>
                                    <w:left w:val="none" w:sz="0" w:space="0" w:color="auto"/>
                                    <w:bottom w:val="none" w:sz="0" w:space="0" w:color="auto"/>
                                    <w:right w:val="none" w:sz="0" w:space="0" w:color="auto"/>
                                  </w:divBdr>
                                </w:div>
                                <w:div w:id="111100620">
                                  <w:marLeft w:val="0"/>
                                  <w:marRight w:val="0"/>
                                  <w:marTop w:val="0"/>
                                  <w:marBottom w:val="0"/>
                                  <w:divBdr>
                                    <w:top w:val="none" w:sz="0" w:space="0" w:color="auto"/>
                                    <w:left w:val="none" w:sz="0" w:space="0" w:color="auto"/>
                                    <w:bottom w:val="none" w:sz="0" w:space="0" w:color="auto"/>
                                    <w:right w:val="none" w:sz="0" w:space="0" w:color="auto"/>
                                  </w:divBdr>
                                </w:div>
                                <w:div w:id="140317395">
                                  <w:marLeft w:val="0"/>
                                  <w:marRight w:val="0"/>
                                  <w:marTop w:val="0"/>
                                  <w:marBottom w:val="0"/>
                                  <w:divBdr>
                                    <w:top w:val="none" w:sz="0" w:space="0" w:color="auto"/>
                                    <w:left w:val="none" w:sz="0" w:space="0" w:color="auto"/>
                                    <w:bottom w:val="none" w:sz="0" w:space="0" w:color="auto"/>
                                    <w:right w:val="none" w:sz="0" w:space="0" w:color="auto"/>
                                  </w:divBdr>
                                </w:div>
                                <w:div w:id="181363945">
                                  <w:marLeft w:val="0"/>
                                  <w:marRight w:val="0"/>
                                  <w:marTop w:val="0"/>
                                  <w:marBottom w:val="0"/>
                                  <w:divBdr>
                                    <w:top w:val="none" w:sz="0" w:space="0" w:color="auto"/>
                                    <w:left w:val="none" w:sz="0" w:space="0" w:color="auto"/>
                                    <w:bottom w:val="none" w:sz="0" w:space="0" w:color="auto"/>
                                    <w:right w:val="none" w:sz="0" w:space="0" w:color="auto"/>
                                  </w:divBdr>
                                </w:div>
                                <w:div w:id="230508821">
                                  <w:marLeft w:val="0"/>
                                  <w:marRight w:val="0"/>
                                  <w:marTop w:val="0"/>
                                  <w:marBottom w:val="0"/>
                                  <w:divBdr>
                                    <w:top w:val="none" w:sz="0" w:space="0" w:color="auto"/>
                                    <w:left w:val="none" w:sz="0" w:space="0" w:color="auto"/>
                                    <w:bottom w:val="none" w:sz="0" w:space="0" w:color="auto"/>
                                    <w:right w:val="none" w:sz="0" w:space="0" w:color="auto"/>
                                  </w:divBdr>
                                </w:div>
                                <w:div w:id="254941361">
                                  <w:marLeft w:val="0"/>
                                  <w:marRight w:val="0"/>
                                  <w:marTop w:val="0"/>
                                  <w:marBottom w:val="0"/>
                                  <w:divBdr>
                                    <w:top w:val="none" w:sz="0" w:space="0" w:color="auto"/>
                                    <w:left w:val="none" w:sz="0" w:space="0" w:color="auto"/>
                                    <w:bottom w:val="none" w:sz="0" w:space="0" w:color="auto"/>
                                    <w:right w:val="none" w:sz="0" w:space="0" w:color="auto"/>
                                  </w:divBdr>
                                </w:div>
                                <w:div w:id="259608346">
                                  <w:marLeft w:val="0"/>
                                  <w:marRight w:val="0"/>
                                  <w:marTop w:val="0"/>
                                  <w:marBottom w:val="0"/>
                                  <w:divBdr>
                                    <w:top w:val="none" w:sz="0" w:space="0" w:color="auto"/>
                                    <w:left w:val="none" w:sz="0" w:space="0" w:color="auto"/>
                                    <w:bottom w:val="none" w:sz="0" w:space="0" w:color="auto"/>
                                    <w:right w:val="none" w:sz="0" w:space="0" w:color="auto"/>
                                  </w:divBdr>
                                </w:div>
                                <w:div w:id="315032905">
                                  <w:marLeft w:val="0"/>
                                  <w:marRight w:val="0"/>
                                  <w:marTop w:val="0"/>
                                  <w:marBottom w:val="0"/>
                                  <w:divBdr>
                                    <w:top w:val="none" w:sz="0" w:space="0" w:color="auto"/>
                                    <w:left w:val="none" w:sz="0" w:space="0" w:color="auto"/>
                                    <w:bottom w:val="none" w:sz="0" w:space="0" w:color="auto"/>
                                    <w:right w:val="none" w:sz="0" w:space="0" w:color="auto"/>
                                  </w:divBdr>
                                </w:div>
                                <w:div w:id="320164178">
                                  <w:marLeft w:val="0"/>
                                  <w:marRight w:val="0"/>
                                  <w:marTop w:val="0"/>
                                  <w:marBottom w:val="0"/>
                                  <w:divBdr>
                                    <w:top w:val="none" w:sz="0" w:space="0" w:color="auto"/>
                                    <w:left w:val="none" w:sz="0" w:space="0" w:color="auto"/>
                                    <w:bottom w:val="none" w:sz="0" w:space="0" w:color="auto"/>
                                    <w:right w:val="none" w:sz="0" w:space="0" w:color="auto"/>
                                  </w:divBdr>
                                </w:div>
                                <w:div w:id="341400192">
                                  <w:marLeft w:val="0"/>
                                  <w:marRight w:val="0"/>
                                  <w:marTop w:val="0"/>
                                  <w:marBottom w:val="0"/>
                                  <w:divBdr>
                                    <w:top w:val="none" w:sz="0" w:space="0" w:color="auto"/>
                                    <w:left w:val="none" w:sz="0" w:space="0" w:color="auto"/>
                                    <w:bottom w:val="none" w:sz="0" w:space="0" w:color="auto"/>
                                    <w:right w:val="none" w:sz="0" w:space="0" w:color="auto"/>
                                  </w:divBdr>
                                </w:div>
                                <w:div w:id="343825492">
                                  <w:marLeft w:val="0"/>
                                  <w:marRight w:val="0"/>
                                  <w:marTop w:val="0"/>
                                  <w:marBottom w:val="0"/>
                                  <w:divBdr>
                                    <w:top w:val="none" w:sz="0" w:space="0" w:color="auto"/>
                                    <w:left w:val="none" w:sz="0" w:space="0" w:color="auto"/>
                                    <w:bottom w:val="none" w:sz="0" w:space="0" w:color="auto"/>
                                    <w:right w:val="none" w:sz="0" w:space="0" w:color="auto"/>
                                  </w:divBdr>
                                </w:div>
                                <w:div w:id="349184814">
                                  <w:marLeft w:val="0"/>
                                  <w:marRight w:val="0"/>
                                  <w:marTop w:val="0"/>
                                  <w:marBottom w:val="0"/>
                                  <w:divBdr>
                                    <w:top w:val="none" w:sz="0" w:space="0" w:color="auto"/>
                                    <w:left w:val="none" w:sz="0" w:space="0" w:color="auto"/>
                                    <w:bottom w:val="none" w:sz="0" w:space="0" w:color="auto"/>
                                    <w:right w:val="none" w:sz="0" w:space="0" w:color="auto"/>
                                  </w:divBdr>
                                </w:div>
                                <w:div w:id="389422028">
                                  <w:marLeft w:val="0"/>
                                  <w:marRight w:val="0"/>
                                  <w:marTop w:val="0"/>
                                  <w:marBottom w:val="0"/>
                                  <w:divBdr>
                                    <w:top w:val="none" w:sz="0" w:space="0" w:color="auto"/>
                                    <w:left w:val="none" w:sz="0" w:space="0" w:color="auto"/>
                                    <w:bottom w:val="none" w:sz="0" w:space="0" w:color="auto"/>
                                    <w:right w:val="none" w:sz="0" w:space="0" w:color="auto"/>
                                  </w:divBdr>
                                </w:div>
                                <w:div w:id="399668656">
                                  <w:marLeft w:val="0"/>
                                  <w:marRight w:val="0"/>
                                  <w:marTop w:val="0"/>
                                  <w:marBottom w:val="0"/>
                                  <w:divBdr>
                                    <w:top w:val="none" w:sz="0" w:space="0" w:color="auto"/>
                                    <w:left w:val="none" w:sz="0" w:space="0" w:color="auto"/>
                                    <w:bottom w:val="none" w:sz="0" w:space="0" w:color="auto"/>
                                    <w:right w:val="none" w:sz="0" w:space="0" w:color="auto"/>
                                  </w:divBdr>
                                </w:div>
                                <w:div w:id="403183554">
                                  <w:marLeft w:val="0"/>
                                  <w:marRight w:val="0"/>
                                  <w:marTop w:val="0"/>
                                  <w:marBottom w:val="0"/>
                                  <w:divBdr>
                                    <w:top w:val="none" w:sz="0" w:space="0" w:color="auto"/>
                                    <w:left w:val="none" w:sz="0" w:space="0" w:color="auto"/>
                                    <w:bottom w:val="none" w:sz="0" w:space="0" w:color="auto"/>
                                    <w:right w:val="none" w:sz="0" w:space="0" w:color="auto"/>
                                  </w:divBdr>
                                </w:div>
                                <w:div w:id="408311901">
                                  <w:marLeft w:val="0"/>
                                  <w:marRight w:val="0"/>
                                  <w:marTop w:val="0"/>
                                  <w:marBottom w:val="0"/>
                                  <w:divBdr>
                                    <w:top w:val="none" w:sz="0" w:space="0" w:color="auto"/>
                                    <w:left w:val="none" w:sz="0" w:space="0" w:color="auto"/>
                                    <w:bottom w:val="none" w:sz="0" w:space="0" w:color="auto"/>
                                    <w:right w:val="none" w:sz="0" w:space="0" w:color="auto"/>
                                  </w:divBdr>
                                </w:div>
                                <w:div w:id="417601119">
                                  <w:marLeft w:val="0"/>
                                  <w:marRight w:val="0"/>
                                  <w:marTop w:val="0"/>
                                  <w:marBottom w:val="0"/>
                                  <w:divBdr>
                                    <w:top w:val="none" w:sz="0" w:space="0" w:color="auto"/>
                                    <w:left w:val="none" w:sz="0" w:space="0" w:color="auto"/>
                                    <w:bottom w:val="none" w:sz="0" w:space="0" w:color="auto"/>
                                    <w:right w:val="none" w:sz="0" w:space="0" w:color="auto"/>
                                  </w:divBdr>
                                </w:div>
                                <w:div w:id="421922494">
                                  <w:marLeft w:val="0"/>
                                  <w:marRight w:val="0"/>
                                  <w:marTop w:val="0"/>
                                  <w:marBottom w:val="0"/>
                                  <w:divBdr>
                                    <w:top w:val="none" w:sz="0" w:space="0" w:color="auto"/>
                                    <w:left w:val="none" w:sz="0" w:space="0" w:color="auto"/>
                                    <w:bottom w:val="none" w:sz="0" w:space="0" w:color="auto"/>
                                    <w:right w:val="none" w:sz="0" w:space="0" w:color="auto"/>
                                  </w:divBdr>
                                </w:div>
                                <w:div w:id="438599164">
                                  <w:marLeft w:val="0"/>
                                  <w:marRight w:val="0"/>
                                  <w:marTop w:val="0"/>
                                  <w:marBottom w:val="0"/>
                                  <w:divBdr>
                                    <w:top w:val="none" w:sz="0" w:space="0" w:color="auto"/>
                                    <w:left w:val="none" w:sz="0" w:space="0" w:color="auto"/>
                                    <w:bottom w:val="none" w:sz="0" w:space="0" w:color="auto"/>
                                    <w:right w:val="none" w:sz="0" w:space="0" w:color="auto"/>
                                  </w:divBdr>
                                </w:div>
                                <w:div w:id="470560912">
                                  <w:marLeft w:val="0"/>
                                  <w:marRight w:val="0"/>
                                  <w:marTop w:val="0"/>
                                  <w:marBottom w:val="0"/>
                                  <w:divBdr>
                                    <w:top w:val="none" w:sz="0" w:space="0" w:color="auto"/>
                                    <w:left w:val="none" w:sz="0" w:space="0" w:color="auto"/>
                                    <w:bottom w:val="none" w:sz="0" w:space="0" w:color="auto"/>
                                    <w:right w:val="none" w:sz="0" w:space="0" w:color="auto"/>
                                  </w:divBdr>
                                </w:div>
                                <w:div w:id="508299652">
                                  <w:marLeft w:val="0"/>
                                  <w:marRight w:val="0"/>
                                  <w:marTop w:val="0"/>
                                  <w:marBottom w:val="0"/>
                                  <w:divBdr>
                                    <w:top w:val="none" w:sz="0" w:space="0" w:color="auto"/>
                                    <w:left w:val="none" w:sz="0" w:space="0" w:color="auto"/>
                                    <w:bottom w:val="none" w:sz="0" w:space="0" w:color="auto"/>
                                    <w:right w:val="none" w:sz="0" w:space="0" w:color="auto"/>
                                  </w:divBdr>
                                </w:div>
                                <w:div w:id="515580494">
                                  <w:marLeft w:val="0"/>
                                  <w:marRight w:val="0"/>
                                  <w:marTop w:val="0"/>
                                  <w:marBottom w:val="0"/>
                                  <w:divBdr>
                                    <w:top w:val="none" w:sz="0" w:space="0" w:color="auto"/>
                                    <w:left w:val="none" w:sz="0" w:space="0" w:color="auto"/>
                                    <w:bottom w:val="none" w:sz="0" w:space="0" w:color="auto"/>
                                    <w:right w:val="none" w:sz="0" w:space="0" w:color="auto"/>
                                  </w:divBdr>
                                </w:div>
                                <w:div w:id="540899041">
                                  <w:marLeft w:val="0"/>
                                  <w:marRight w:val="0"/>
                                  <w:marTop w:val="0"/>
                                  <w:marBottom w:val="0"/>
                                  <w:divBdr>
                                    <w:top w:val="none" w:sz="0" w:space="0" w:color="auto"/>
                                    <w:left w:val="none" w:sz="0" w:space="0" w:color="auto"/>
                                    <w:bottom w:val="none" w:sz="0" w:space="0" w:color="auto"/>
                                    <w:right w:val="none" w:sz="0" w:space="0" w:color="auto"/>
                                  </w:divBdr>
                                </w:div>
                                <w:div w:id="573123960">
                                  <w:marLeft w:val="0"/>
                                  <w:marRight w:val="0"/>
                                  <w:marTop w:val="0"/>
                                  <w:marBottom w:val="0"/>
                                  <w:divBdr>
                                    <w:top w:val="none" w:sz="0" w:space="0" w:color="auto"/>
                                    <w:left w:val="none" w:sz="0" w:space="0" w:color="auto"/>
                                    <w:bottom w:val="none" w:sz="0" w:space="0" w:color="auto"/>
                                    <w:right w:val="none" w:sz="0" w:space="0" w:color="auto"/>
                                  </w:divBdr>
                                </w:div>
                                <w:div w:id="589971907">
                                  <w:marLeft w:val="0"/>
                                  <w:marRight w:val="0"/>
                                  <w:marTop w:val="0"/>
                                  <w:marBottom w:val="0"/>
                                  <w:divBdr>
                                    <w:top w:val="none" w:sz="0" w:space="0" w:color="auto"/>
                                    <w:left w:val="none" w:sz="0" w:space="0" w:color="auto"/>
                                    <w:bottom w:val="none" w:sz="0" w:space="0" w:color="auto"/>
                                    <w:right w:val="none" w:sz="0" w:space="0" w:color="auto"/>
                                  </w:divBdr>
                                </w:div>
                                <w:div w:id="595748741">
                                  <w:marLeft w:val="0"/>
                                  <w:marRight w:val="0"/>
                                  <w:marTop w:val="0"/>
                                  <w:marBottom w:val="0"/>
                                  <w:divBdr>
                                    <w:top w:val="none" w:sz="0" w:space="0" w:color="auto"/>
                                    <w:left w:val="none" w:sz="0" w:space="0" w:color="auto"/>
                                    <w:bottom w:val="none" w:sz="0" w:space="0" w:color="auto"/>
                                    <w:right w:val="none" w:sz="0" w:space="0" w:color="auto"/>
                                  </w:divBdr>
                                </w:div>
                                <w:div w:id="596058268">
                                  <w:marLeft w:val="0"/>
                                  <w:marRight w:val="0"/>
                                  <w:marTop w:val="0"/>
                                  <w:marBottom w:val="0"/>
                                  <w:divBdr>
                                    <w:top w:val="none" w:sz="0" w:space="0" w:color="auto"/>
                                    <w:left w:val="none" w:sz="0" w:space="0" w:color="auto"/>
                                    <w:bottom w:val="none" w:sz="0" w:space="0" w:color="auto"/>
                                    <w:right w:val="none" w:sz="0" w:space="0" w:color="auto"/>
                                  </w:divBdr>
                                </w:div>
                                <w:div w:id="614293722">
                                  <w:marLeft w:val="0"/>
                                  <w:marRight w:val="0"/>
                                  <w:marTop w:val="0"/>
                                  <w:marBottom w:val="0"/>
                                  <w:divBdr>
                                    <w:top w:val="none" w:sz="0" w:space="0" w:color="auto"/>
                                    <w:left w:val="none" w:sz="0" w:space="0" w:color="auto"/>
                                    <w:bottom w:val="none" w:sz="0" w:space="0" w:color="auto"/>
                                    <w:right w:val="none" w:sz="0" w:space="0" w:color="auto"/>
                                  </w:divBdr>
                                </w:div>
                                <w:div w:id="621376179">
                                  <w:marLeft w:val="0"/>
                                  <w:marRight w:val="0"/>
                                  <w:marTop w:val="0"/>
                                  <w:marBottom w:val="0"/>
                                  <w:divBdr>
                                    <w:top w:val="none" w:sz="0" w:space="0" w:color="auto"/>
                                    <w:left w:val="none" w:sz="0" w:space="0" w:color="auto"/>
                                    <w:bottom w:val="none" w:sz="0" w:space="0" w:color="auto"/>
                                    <w:right w:val="none" w:sz="0" w:space="0" w:color="auto"/>
                                  </w:divBdr>
                                </w:div>
                                <w:div w:id="633682825">
                                  <w:marLeft w:val="0"/>
                                  <w:marRight w:val="0"/>
                                  <w:marTop w:val="0"/>
                                  <w:marBottom w:val="0"/>
                                  <w:divBdr>
                                    <w:top w:val="none" w:sz="0" w:space="0" w:color="auto"/>
                                    <w:left w:val="none" w:sz="0" w:space="0" w:color="auto"/>
                                    <w:bottom w:val="none" w:sz="0" w:space="0" w:color="auto"/>
                                    <w:right w:val="none" w:sz="0" w:space="0" w:color="auto"/>
                                  </w:divBdr>
                                </w:div>
                                <w:div w:id="665396789">
                                  <w:marLeft w:val="0"/>
                                  <w:marRight w:val="0"/>
                                  <w:marTop w:val="0"/>
                                  <w:marBottom w:val="0"/>
                                  <w:divBdr>
                                    <w:top w:val="none" w:sz="0" w:space="0" w:color="auto"/>
                                    <w:left w:val="none" w:sz="0" w:space="0" w:color="auto"/>
                                    <w:bottom w:val="none" w:sz="0" w:space="0" w:color="auto"/>
                                    <w:right w:val="none" w:sz="0" w:space="0" w:color="auto"/>
                                  </w:divBdr>
                                </w:div>
                                <w:div w:id="683944470">
                                  <w:marLeft w:val="0"/>
                                  <w:marRight w:val="0"/>
                                  <w:marTop w:val="0"/>
                                  <w:marBottom w:val="0"/>
                                  <w:divBdr>
                                    <w:top w:val="none" w:sz="0" w:space="0" w:color="auto"/>
                                    <w:left w:val="none" w:sz="0" w:space="0" w:color="auto"/>
                                    <w:bottom w:val="none" w:sz="0" w:space="0" w:color="auto"/>
                                    <w:right w:val="none" w:sz="0" w:space="0" w:color="auto"/>
                                  </w:divBdr>
                                </w:div>
                                <w:div w:id="695689935">
                                  <w:marLeft w:val="0"/>
                                  <w:marRight w:val="0"/>
                                  <w:marTop w:val="0"/>
                                  <w:marBottom w:val="0"/>
                                  <w:divBdr>
                                    <w:top w:val="none" w:sz="0" w:space="0" w:color="auto"/>
                                    <w:left w:val="none" w:sz="0" w:space="0" w:color="auto"/>
                                    <w:bottom w:val="none" w:sz="0" w:space="0" w:color="auto"/>
                                    <w:right w:val="none" w:sz="0" w:space="0" w:color="auto"/>
                                  </w:divBdr>
                                </w:div>
                                <w:div w:id="709379982">
                                  <w:marLeft w:val="0"/>
                                  <w:marRight w:val="0"/>
                                  <w:marTop w:val="0"/>
                                  <w:marBottom w:val="0"/>
                                  <w:divBdr>
                                    <w:top w:val="none" w:sz="0" w:space="0" w:color="auto"/>
                                    <w:left w:val="none" w:sz="0" w:space="0" w:color="auto"/>
                                    <w:bottom w:val="none" w:sz="0" w:space="0" w:color="auto"/>
                                    <w:right w:val="none" w:sz="0" w:space="0" w:color="auto"/>
                                  </w:divBdr>
                                </w:div>
                                <w:div w:id="711032744">
                                  <w:marLeft w:val="0"/>
                                  <w:marRight w:val="0"/>
                                  <w:marTop w:val="0"/>
                                  <w:marBottom w:val="0"/>
                                  <w:divBdr>
                                    <w:top w:val="none" w:sz="0" w:space="0" w:color="auto"/>
                                    <w:left w:val="none" w:sz="0" w:space="0" w:color="auto"/>
                                    <w:bottom w:val="none" w:sz="0" w:space="0" w:color="auto"/>
                                    <w:right w:val="none" w:sz="0" w:space="0" w:color="auto"/>
                                  </w:divBdr>
                                </w:div>
                                <w:div w:id="714163096">
                                  <w:marLeft w:val="0"/>
                                  <w:marRight w:val="0"/>
                                  <w:marTop w:val="0"/>
                                  <w:marBottom w:val="0"/>
                                  <w:divBdr>
                                    <w:top w:val="none" w:sz="0" w:space="0" w:color="auto"/>
                                    <w:left w:val="none" w:sz="0" w:space="0" w:color="auto"/>
                                    <w:bottom w:val="none" w:sz="0" w:space="0" w:color="auto"/>
                                    <w:right w:val="none" w:sz="0" w:space="0" w:color="auto"/>
                                  </w:divBdr>
                                </w:div>
                                <w:div w:id="733969255">
                                  <w:marLeft w:val="0"/>
                                  <w:marRight w:val="0"/>
                                  <w:marTop w:val="0"/>
                                  <w:marBottom w:val="0"/>
                                  <w:divBdr>
                                    <w:top w:val="none" w:sz="0" w:space="0" w:color="auto"/>
                                    <w:left w:val="none" w:sz="0" w:space="0" w:color="auto"/>
                                    <w:bottom w:val="none" w:sz="0" w:space="0" w:color="auto"/>
                                    <w:right w:val="none" w:sz="0" w:space="0" w:color="auto"/>
                                  </w:divBdr>
                                </w:div>
                                <w:div w:id="763379652">
                                  <w:marLeft w:val="0"/>
                                  <w:marRight w:val="0"/>
                                  <w:marTop w:val="0"/>
                                  <w:marBottom w:val="0"/>
                                  <w:divBdr>
                                    <w:top w:val="none" w:sz="0" w:space="0" w:color="auto"/>
                                    <w:left w:val="none" w:sz="0" w:space="0" w:color="auto"/>
                                    <w:bottom w:val="none" w:sz="0" w:space="0" w:color="auto"/>
                                    <w:right w:val="none" w:sz="0" w:space="0" w:color="auto"/>
                                  </w:divBdr>
                                </w:div>
                                <w:div w:id="781727255">
                                  <w:marLeft w:val="0"/>
                                  <w:marRight w:val="0"/>
                                  <w:marTop w:val="0"/>
                                  <w:marBottom w:val="0"/>
                                  <w:divBdr>
                                    <w:top w:val="none" w:sz="0" w:space="0" w:color="auto"/>
                                    <w:left w:val="none" w:sz="0" w:space="0" w:color="auto"/>
                                    <w:bottom w:val="none" w:sz="0" w:space="0" w:color="auto"/>
                                    <w:right w:val="none" w:sz="0" w:space="0" w:color="auto"/>
                                  </w:divBdr>
                                </w:div>
                                <w:div w:id="797799920">
                                  <w:marLeft w:val="0"/>
                                  <w:marRight w:val="0"/>
                                  <w:marTop w:val="0"/>
                                  <w:marBottom w:val="0"/>
                                  <w:divBdr>
                                    <w:top w:val="none" w:sz="0" w:space="0" w:color="auto"/>
                                    <w:left w:val="none" w:sz="0" w:space="0" w:color="auto"/>
                                    <w:bottom w:val="none" w:sz="0" w:space="0" w:color="auto"/>
                                    <w:right w:val="none" w:sz="0" w:space="0" w:color="auto"/>
                                  </w:divBdr>
                                </w:div>
                                <w:div w:id="800079596">
                                  <w:marLeft w:val="0"/>
                                  <w:marRight w:val="0"/>
                                  <w:marTop w:val="0"/>
                                  <w:marBottom w:val="0"/>
                                  <w:divBdr>
                                    <w:top w:val="none" w:sz="0" w:space="0" w:color="auto"/>
                                    <w:left w:val="none" w:sz="0" w:space="0" w:color="auto"/>
                                    <w:bottom w:val="none" w:sz="0" w:space="0" w:color="auto"/>
                                    <w:right w:val="none" w:sz="0" w:space="0" w:color="auto"/>
                                  </w:divBdr>
                                </w:div>
                                <w:div w:id="818305778">
                                  <w:marLeft w:val="0"/>
                                  <w:marRight w:val="0"/>
                                  <w:marTop w:val="0"/>
                                  <w:marBottom w:val="0"/>
                                  <w:divBdr>
                                    <w:top w:val="none" w:sz="0" w:space="0" w:color="auto"/>
                                    <w:left w:val="none" w:sz="0" w:space="0" w:color="auto"/>
                                    <w:bottom w:val="none" w:sz="0" w:space="0" w:color="auto"/>
                                    <w:right w:val="none" w:sz="0" w:space="0" w:color="auto"/>
                                  </w:divBdr>
                                </w:div>
                                <w:div w:id="826434961">
                                  <w:marLeft w:val="0"/>
                                  <w:marRight w:val="0"/>
                                  <w:marTop w:val="0"/>
                                  <w:marBottom w:val="0"/>
                                  <w:divBdr>
                                    <w:top w:val="none" w:sz="0" w:space="0" w:color="auto"/>
                                    <w:left w:val="none" w:sz="0" w:space="0" w:color="auto"/>
                                    <w:bottom w:val="none" w:sz="0" w:space="0" w:color="auto"/>
                                    <w:right w:val="none" w:sz="0" w:space="0" w:color="auto"/>
                                  </w:divBdr>
                                </w:div>
                                <w:div w:id="836067989">
                                  <w:marLeft w:val="0"/>
                                  <w:marRight w:val="0"/>
                                  <w:marTop w:val="0"/>
                                  <w:marBottom w:val="0"/>
                                  <w:divBdr>
                                    <w:top w:val="none" w:sz="0" w:space="0" w:color="auto"/>
                                    <w:left w:val="none" w:sz="0" w:space="0" w:color="auto"/>
                                    <w:bottom w:val="none" w:sz="0" w:space="0" w:color="auto"/>
                                    <w:right w:val="none" w:sz="0" w:space="0" w:color="auto"/>
                                  </w:divBdr>
                                </w:div>
                                <w:div w:id="838807644">
                                  <w:marLeft w:val="0"/>
                                  <w:marRight w:val="0"/>
                                  <w:marTop w:val="0"/>
                                  <w:marBottom w:val="0"/>
                                  <w:divBdr>
                                    <w:top w:val="none" w:sz="0" w:space="0" w:color="auto"/>
                                    <w:left w:val="none" w:sz="0" w:space="0" w:color="auto"/>
                                    <w:bottom w:val="none" w:sz="0" w:space="0" w:color="auto"/>
                                    <w:right w:val="none" w:sz="0" w:space="0" w:color="auto"/>
                                  </w:divBdr>
                                </w:div>
                                <w:div w:id="862281213">
                                  <w:marLeft w:val="0"/>
                                  <w:marRight w:val="0"/>
                                  <w:marTop w:val="0"/>
                                  <w:marBottom w:val="0"/>
                                  <w:divBdr>
                                    <w:top w:val="none" w:sz="0" w:space="0" w:color="auto"/>
                                    <w:left w:val="none" w:sz="0" w:space="0" w:color="auto"/>
                                    <w:bottom w:val="none" w:sz="0" w:space="0" w:color="auto"/>
                                    <w:right w:val="none" w:sz="0" w:space="0" w:color="auto"/>
                                  </w:divBdr>
                                </w:div>
                                <w:div w:id="863519216">
                                  <w:marLeft w:val="0"/>
                                  <w:marRight w:val="0"/>
                                  <w:marTop w:val="0"/>
                                  <w:marBottom w:val="0"/>
                                  <w:divBdr>
                                    <w:top w:val="none" w:sz="0" w:space="0" w:color="auto"/>
                                    <w:left w:val="none" w:sz="0" w:space="0" w:color="auto"/>
                                    <w:bottom w:val="none" w:sz="0" w:space="0" w:color="auto"/>
                                    <w:right w:val="none" w:sz="0" w:space="0" w:color="auto"/>
                                  </w:divBdr>
                                </w:div>
                                <w:div w:id="877206443">
                                  <w:marLeft w:val="0"/>
                                  <w:marRight w:val="0"/>
                                  <w:marTop w:val="0"/>
                                  <w:marBottom w:val="0"/>
                                  <w:divBdr>
                                    <w:top w:val="none" w:sz="0" w:space="0" w:color="auto"/>
                                    <w:left w:val="none" w:sz="0" w:space="0" w:color="auto"/>
                                    <w:bottom w:val="none" w:sz="0" w:space="0" w:color="auto"/>
                                    <w:right w:val="none" w:sz="0" w:space="0" w:color="auto"/>
                                  </w:divBdr>
                                </w:div>
                                <w:div w:id="880485086">
                                  <w:marLeft w:val="0"/>
                                  <w:marRight w:val="0"/>
                                  <w:marTop w:val="0"/>
                                  <w:marBottom w:val="0"/>
                                  <w:divBdr>
                                    <w:top w:val="none" w:sz="0" w:space="0" w:color="auto"/>
                                    <w:left w:val="none" w:sz="0" w:space="0" w:color="auto"/>
                                    <w:bottom w:val="none" w:sz="0" w:space="0" w:color="auto"/>
                                    <w:right w:val="none" w:sz="0" w:space="0" w:color="auto"/>
                                  </w:divBdr>
                                </w:div>
                                <w:div w:id="884608655">
                                  <w:marLeft w:val="0"/>
                                  <w:marRight w:val="0"/>
                                  <w:marTop w:val="0"/>
                                  <w:marBottom w:val="0"/>
                                  <w:divBdr>
                                    <w:top w:val="none" w:sz="0" w:space="0" w:color="auto"/>
                                    <w:left w:val="none" w:sz="0" w:space="0" w:color="auto"/>
                                    <w:bottom w:val="none" w:sz="0" w:space="0" w:color="auto"/>
                                    <w:right w:val="none" w:sz="0" w:space="0" w:color="auto"/>
                                  </w:divBdr>
                                </w:div>
                                <w:div w:id="896668916">
                                  <w:marLeft w:val="0"/>
                                  <w:marRight w:val="0"/>
                                  <w:marTop w:val="0"/>
                                  <w:marBottom w:val="0"/>
                                  <w:divBdr>
                                    <w:top w:val="none" w:sz="0" w:space="0" w:color="auto"/>
                                    <w:left w:val="none" w:sz="0" w:space="0" w:color="auto"/>
                                    <w:bottom w:val="none" w:sz="0" w:space="0" w:color="auto"/>
                                    <w:right w:val="none" w:sz="0" w:space="0" w:color="auto"/>
                                  </w:divBdr>
                                </w:div>
                                <w:div w:id="925577838">
                                  <w:marLeft w:val="0"/>
                                  <w:marRight w:val="0"/>
                                  <w:marTop w:val="0"/>
                                  <w:marBottom w:val="0"/>
                                  <w:divBdr>
                                    <w:top w:val="none" w:sz="0" w:space="0" w:color="auto"/>
                                    <w:left w:val="none" w:sz="0" w:space="0" w:color="auto"/>
                                    <w:bottom w:val="none" w:sz="0" w:space="0" w:color="auto"/>
                                    <w:right w:val="none" w:sz="0" w:space="0" w:color="auto"/>
                                  </w:divBdr>
                                </w:div>
                                <w:div w:id="936333905">
                                  <w:marLeft w:val="0"/>
                                  <w:marRight w:val="0"/>
                                  <w:marTop w:val="0"/>
                                  <w:marBottom w:val="0"/>
                                  <w:divBdr>
                                    <w:top w:val="none" w:sz="0" w:space="0" w:color="auto"/>
                                    <w:left w:val="none" w:sz="0" w:space="0" w:color="auto"/>
                                    <w:bottom w:val="none" w:sz="0" w:space="0" w:color="auto"/>
                                    <w:right w:val="none" w:sz="0" w:space="0" w:color="auto"/>
                                  </w:divBdr>
                                </w:div>
                                <w:div w:id="956180117">
                                  <w:marLeft w:val="0"/>
                                  <w:marRight w:val="0"/>
                                  <w:marTop w:val="0"/>
                                  <w:marBottom w:val="0"/>
                                  <w:divBdr>
                                    <w:top w:val="none" w:sz="0" w:space="0" w:color="auto"/>
                                    <w:left w:val="none" w:sz="0" w:space="0" w:color="auto"/>
                                    <w:bottom w:val="none" w:sz="0" w:space="0" w:color="auto"/>
                                    <w:right w:val="none" w:sz="0" w:space="0" w:color="auto"/>
                                  </w:divBdr>
                                </w:div>
                                <w:div w:id="957487287">
                                  <w:marLeft w:val="0"/>
                                  <w:marRight w:val="0"/>
                                  <w:marTop w:val="0"/>
                                  <w:marBottom w:val="0"/>
                                  <w:divBdr>
                                    <w:top w:val="none" w:sz="0" w:space="0" w:color="auto"/>
                                    <w:left w:val="none" w:sz="0" w:space="0" w:color="auto"/>
                                    <w:bottom w:val="none" w:sz="0" w:space="0" w:color="auto"/>
                                    <w:right w:val="none" w:sz="0" w:space="0" w:color="auto"/>
                                  </w:divBdr>
                                </w:div>
                                <w:div w:id="979767850">
                                  <w:marLeft w:val="0"/>
                                  <w:marRight w:val="0"/>
                                  <w:marTop w:val="0"/>
                                  <w:marBottom w:val="0"/>
                                  <w:divBdr>
                                    <w:top w:val="none" w:sz="0" w:space="0" w:color="auto"/>
                                    <w:left w:val="none" w:sz="0" w:space="0" w:color="auto"/>
                                    <w:bottom w:val="none" w:sz="0" w:space="0" w:color="auto"/>
                                    <w:right w:val="none" w:sz="0" w:space="0" w:color="auto"/>
                                  </w:divBdr>
                                </w:div>
                                <w:div w:id="983237334">
                                  <w:marLeft w:val="0"/>
                                  <w:marRight w:val="0"/>
                                  <w:marTop w:val="0"/>
                                  <w:marBottom w:val="0"/>
                                  <w:divBdr>
                                    <w:top w:val="none" w:sz="0" w:space="0" w:color="auto"/>
                                    <w:left w:val="none" w:sz="0" w:space="0" w:color="auto"/>
                                    <w:bottom w:val="none" w:sz="0" w:space="0" w:color="auto"/>
                                    <w:right w:val="none" w:sz="0" w:space="0" w:color="auto"/>
                                  </w:divBdr>
                                </w:div>
                                <w:div w:id="989361397">
                                  <w:marLeft w:val="0"/>
                                  <w:marRight w:val="0"/>
                                  <w:marTop w:val="0"/>
                                  <w:marBottom w:val="0"/>
                                  <w:divBdr>
                                    <w:top w:val="none" w:sz="0" w:space="0" w:color="auto"/>
                                    <w:left w:val="none" w:sz="0" w:space="0" w:color="auto"/>
                                    <w:bottom w:val="none" w:sz="0" w:space="0" w:color="auto"/>
                                    <w:right w:val="none" w:sz="0" w:space="0" w:color="auto"/>
                                  </w:divBdr>
                                </w:div>
                                <w:div w:id="1018697719">
                                  <w:marLeft w:val="0"/>
                                  <w:marRight w:val="0"/>
                                  <w:marTop w:val="0"/>
                                  <w:marBottom w:val="0"/>
                                  <w:divBdr>
                                    <w:top w:val="none" w:sz="0" w:space="0" w:color="auto"/>
                                    <w:left w:val="none" w:sz="0" w:space="0" w:color="auto"/>
                                    <w:bottom w:val="none" w:sz="0" w:space="0" w:color="auto"/>
                                    <w:right w:val="none" w:sz="0" w:space="0" w:color="auto"/>
                                  </w:divBdr>
                                </w:div>
                                <w:div w:id="1031954900">
                                  <w:marLeft w:val="0"/>
                                  <w:marRight w:val="0"/>
                                  <w:marTop w:val="0"/>
                                  <w:marBottom w:val="0"/>
                                  <w:divBdr>
                                    <w:top w:val="none" w:sz="0" w:space="0" w:color="auto"/>
                                    <w:left w:val="none" w:sz="0" w:space="0" w:color="auto"/>
                                    <w:bottom w:val="none" w:sz="0" w:space="0" w:color="auto"/>
                                    <w:right w:val="none" w:sz="0" w:space="0" w:color="auto"/>
                                  </w:divBdr>
                                </w:div>
                                <w:div w:id="1044522548">
                                  <w:marLeft w:val="0"/>
                                  <w:marRight w:val="0"/>
                                  <w:marTop w:val="0"/>
                                  <w:marBottom w:val="0"/>
                                  <w:divBdr>
                                    <w:top w:val="none" w:sz="0" w:space="0" w:color="auto"/>
                                    <w:left w:val="none" w:sz="0" w:space="0" w:color="auto"/>
                                    <w:bottom w:val="none" w:sz="0" w:space="0" w:color="auto"/>
                                    <w:right w:val="none" w:sz="0" w:space="0" w:color="auto"/>
                                  </w:divBdr>
                                </w:div>
                                <w:div w:id="1080785781">
                                  <w:marLeft w:val="0"/>
                                  <w:marRight w:val="0"/>
                                  <w:marTop w:val="0"/>
                                  <w:marBottom w:val="0"/>
                                  <w:divBdr>
                                    <w:top w:val="none" w:sz="0" w:space="0" w:color="auto"/>
                                    <w:left w:val="none" w:sz="0" w:space="0" w:color="auto"/>
                                    <w:bottom w:val="none" w:sz="0" w:space="0" w:color="auto"/>
                                    <w:right w:val="none" w:sz="0" w:space="0" w:color="auto"/>
                                  </w:divBdr>
                                </w:div>
                                <w:div w:id="1108935751">
                                  <w:marLeft w:val="0"/>
                                  <w:marRight w:val="0"/>
                                  <w:marTop w:val="0"/>
                                  <w:marBottom w:val="0"/>
                                  <w:divBdr>
                                    <w:top w:val="none" w:sz="0" w:space="0" w:color="auto"/>
                                    <w:left w:val="none" w:sz="0" w:space="0" w:color="auto"/>
                                    <w:bottom w:val="none" w:sz="0" w:space="0" w:color="auto"/>
                                    <w:right w:val="none" w:sz="0" w:space="0" w:color="auto"/>
                                  </w:divBdr>
                                </w:div>
                                <w:div w:id="1142770853">
                                  <w:marLeft w:val="0"/>
                                  <w:marRight w:val="0"/>
                                  <w:marTop w:val="0"/>
                                  <w:marBottom w:val="0"/>
                                  <w:divBdr>
                                    <w:top w:val="none" w:sz="0" w:space="0" w:color="auto"/>
                                    <w:left w:val="none" w:sz="0" w:space="0" w:color="auto"/>
                                    <w:bottom w:val="none" w:sz="0" w:space="0" w:color="auto"/>
                                    <w:right w:val="none" w:sz="0" w:space="0" w:color="auto"/>
                                  </w:divBdr>
                                </w:div>
                                <w:div w:id="1148092204">
                                  <w:marLeft w:val="0"/>
                                  <w:marRight w:val="0"/>
                                  <w:marTop w:val="0"/>
                                  <w:marBottom w:val="0"/>
                                  <w:divBdr>
                                    <w:top w:val="none" w:sz="0" w:space="0" w:color="auto"/>
                                    <w:left w:val="none" w:sz="0" w:space="0" w:color="auto"/>
                                    <w:bottom w:val="none" w:sz="0" w:space="0" w:color="auto"/>
                                    <w:right w:val="none" w:sz="0" w:space="0" w:color="auto"/>
                                  </w:divBdr>
                                </w:div>
                                <w:div w:id="1168330186">
                                  <w:marLeft w:val="0"/>
                                  <w:marRight w:val="0"/>
                                  <w:marTop w:val="0"/>
                                  <w:marBottom w:val="0"/>
                                  <w:divBdr>
                                    <w:top w:val="none" w:sz="0" w:space="0" w:color="auto"/>
                                    <w:left w:val="none" w:sz="0" w:space="0" w:color="auto"/>
                                    <w:bottom w:val="none" w:sz="0" w:space="0" w:color="auto"/>
                                    <w:right w:val="none" w:sz="0" w:space="0" w:color="auto"/>
                                  </w:divBdr>
                                </w:div>
                                <w:div w:id="1183737961">
                                  <w:marLeft w:val="0"/>
                                  <w:marRight w:val="0"/>
                                  <w:marTop w:val="0"/>
                                  <w:marBottom w:val="0"/>
                                  <w:divBdr>
                                    <w:top w:val="none" w:sz="0" w:space="0" w:color="auto"/>
                                    <w:left w:val="none" w:sz="0" w:space="0" w:color="auto"/>
                                    <w:bottom w:val="none" w:sz="0" w:space="0" w:color="auto"/>
                                    <w:right w:val="none" w:sz="0" w:space="0" w:color="auto"/>
                                  </w:divBdr>
                                </w:div>
                                <w:div w:id="1215116657">
                                  <w:marLeft w:val="0"/>
                                  <w:marRight w:val="0"/>
                                  <w:marTop w:val="0"/>
                                  <w:marBottom w:val="0"/>
                                  <w:divBdr>
                                    <w:top w:val="none" w:sz="0" w:space="0" w:color="auto"/>
                                    <w:left w:val="none" w:sz="0" w:space="0" w:color="auto"/>
                                    <w:bottom w:val="none" w:sz="0" w:space="0" w:color="auto"/>
                                    <w:right w:val="none" w:sz="0" w:space="0" w:color="auto"/>
                                  </w:divBdr>
                                </w:div>
                                <w:div w:id="1230580454">
                                  <w:marLeft w:val="0"/>
                                  <w:marRight w:val="0"/>
                                  <w:marTop w:val="0"/>
                                  <w:marBottom w:val="0"/>
                                  <w:divBdr>
                                    <w:top w:val="none" w:sz="0" w:space="0" w:color="auto"/>
                                    <w:left w:val="none" w:sz="0" w:space="0" w:color="auto"/>
                                    <w:bottom w:val="none" w:sz="0" w:space="0" w:color="auto"/>
                                    <w:right w:val="none" w:sz="0" w:space="0" w:color="auto"/>
                                  </w:divBdr>
                                </w:div>
                                <w:div w:id="1254124624">
                                  <w:marLeft w:val="0"/>
                                  <w:marRight w:val="0"/>
                                  <w:marTop w:val="0"/>
                                  <w:marBottom w:val="0"/>
                                  <w:divBdr>
                                    <w:top w:val="none" w:sz="0" w:space="0" w:color="auto"/>
                                    <w:left w:val="none" w:sz="0" w:space="0" w:color="auto"/>
                                    <w:bottom w:val="none" w:sz="0" w:space="0" w:color="auto"/>
                                    <w:right w:val="none" w:sz="0" w:space="0" w:color="auto"/>
                                  </w:divBdr>
                                </w:div>
                                <w:div w:id="1284774447">
                                  <w:marLeft w:val="0"/>
                                  <w:marRight w:val="0"/>
                                  <w:marTop w:val="0"/>
                                  <w:marBottom w:val="0"/>
                                  <w:divBdr>
                                    <w:top w:val="none" w:sz="0" w:space="0" w:color="auto"/>
                                    <w:left w:val="none" w:sz="0" w:space="0" w:color="auto"/>
                                    <w:bottom w:val="none" w:sz="0" w:space="0" w:color="auto"/>
                                    <w:right w:val="none" w:sz="0" w:space="0" w:color="auto"/>
                                  </w:divBdr>
                                </w:div>
                                <w:div w:id="1290089450">
                                  <w:marLeft w:val="0"/>
                                  <w:marRight w:val="0"/>
                                  <w:marTop w:val="0"/>
                                  <w:marBottom w:val="0"/>
                                  <w:divBdr>
                                    <w:top w:val="none" w:sz="0" w:space="0" w:color="auto"/>
                                    <w:left w:val="none" w:sz="0" w:space="0" w:color="auto"/>
                                    <w:bottom w:val="none" w:sz="0" w:space="0" w:color="auto"/>
                                    <w:right w:val="none" w:sz="0" w:space="0" w:color="auto"/>
                                  </w:divBdr>
                                </w:div>
                                <w:div w:id="1330671624">
                                  <w:marLeft w:val="0"/>
                                  <w:marRight w:val="0"/>
                                  <w:marTop w:val="0"/>
                                  <w:marBottom w:val="0"/>
                                  <w:divBdr>
                                    <w:top w:val="none" w:sz="0" w:space="0" w:color="auto"/>
                                    <w:left w:val="none" w:sz="0" w:space="0" w:color="auto"/>
                                    <w:bottom w:val="none" w:sz="0" w:space="0" w:color="auto"/>
                                    <w:right w:val="none" w:sz="0" w:space="0" w:color="auto"/>
                                  </w:divBdr>
                                </w:div>
                                <w:div w:id="1332028369">
                                  <w:marLeft w:val="0"/>
                                  <w:marRight w:val="0"/>
                                  <w:marTop w:val="0"/>
                                  <w:marBottom w:val="0"/>
                                  <w:divBdr>
                                    <w:top w:val="none" w:sz="0" w:space="0" w:color="auto"/>
                                    <w:left w:val="none" w:sz="0" w:space="0" w:color="auto"/>
                                    <w:bottom w:val="none" w:sz="0" w:space="0" w:color="auto"/>
                                    <w:right w:val="none" w:sz="0" w:space="0" w:color="auto"/>
                                  </w:divBdr>
                                </w:div>
                                <w:div w:id="1343243551">
                                  <w:marLeft w:val="0"/>
                                  <w:marRight w:val="0"/>
                                  <w:marTop w:val="0"/>
                                  <w:marBottom w:val="0"/>
                                  <w:divBdr>
                                    <w:top w:val="none" w:sz="0" w:space="0" w:color="auto"/>
                                    <w:left w:val="none" w:sz="0" w:space="0" w:color="auto"/>
                                    <w:bottom w:val="none" w:sz="0" w:space="0" w:color="auto"/>
                                    <w:right w:val="none" w:sz="0" w:space="0" w:color="auto"/>
                                  </w:divBdr>
                                </w:div>
                                <w:div w:id="1367368234">
                                  <w:marLeft w:val="0"/>
                                  <w:marRight w:val="0"/>
                                  <w:marTop w:val="0"/>
                                  <w:marBottom w:val="0"/>
                                  <w:divBdr>
                                    <w:top w:val="none" w:sz="0" w:space="0" w:color="auto"/>
                                    <w:left w:val="none" w:sz="0" w:space="0" w:color="auto"/>
                                    <w:bottom w:val="none" w:sz="0" w:space="0" w:color="auto"/>
                                    <w:right w:val="none" w:sz="0" w:space="0" w:color="auto"/>
                                  </w:divBdr>
                                </w:div>
                                <w:div w:id="1368528880">
                                  <w:marLeft w:val="0"/>
                                  <w:marRight w:val="0"/>
                                  <w:marTop w:val="0"/>
                                  <w:marBottom w:val="0"/>
                                  <w:divBdr>
                                    <w:top w:val="none" w:sz="0" w:space="0" w:color="auto"/>
                                    <w:left w:val="none" w:sz="0" w:space="0" w:color="auto"/>
                                    <w:bottom w:val="none" w:sz="0" w:space="0" w:color="auto"/>
                                    <w:right w:val="none" w:sz="0" w:space="0" w:color="auto"/>
                                  </w:divBdr>
                                </w:div>
                                <w:div w:id="1378042542">
                                  <w:marLeft w:val="0"/>
                                  <w:marRight w:val="0"/>
                                  <w:marTop w:val="0"/>
                                  <w:marBottom w:val="0"/>
                                  <w:divBdr>
                                    <w:top w:val="none" w:sz="0" w:space="0" w:color="auto"/>
                                    <w:left w:val="none" w:sz="0" w:space="0" w:color="auto"/>
                                    <w:bottom w:val="none" w:sz="0" w:space="0" w:color="auto"/>
                                    <w:right w:val="none" w:sz="0" w:space="0" w:color="auto"/>
                                  </w:divBdr>
                                </w:div>
                                <w:div w:id="1378120707">
                                  <w:marLeft w:val="0"/>
                                  <w:marRight w:val="0"/>
                                  <w:marTop w:val="0"/>
                                  <w:marBottom w:val="0"/>
                                  <w:divBdr>
                                    <w:top w:val="none" w:sz="0" w:space="0" w:color="auto"/>
                                    <w:left w:val="none" w:sz="0" w:space="0" w:color="auto"/>
                                    <w:bottom w:val="none" w:sz="0" w:space="0" w:color="auto"/>
                                    <w:right w:val="none" w:sz="0" w:space="0" w:color="auto"/>
                                  </w:divBdr>
                                </w:div>
                                <w:div w:id="1403605335">
                                  <w:marLeft w:val="0"/>
                                  <w:marRight w:val="0"/>
                                  <w:marTop w:val="0"/>
                                  <w:marBottom w:val="0"/>
                                  <w:divBdr>
                                    <w:top w:val="none" w:sz="0" w:space="0" w:color="auto"/>
                                    <w:left w:val="none" w:sz="0" w:space="0" w:color="auto"/>
                                    <w:bottom w:val="none" w:sz="0" w:space="0" w:color="auto"/>
                                    <w:right w:val="none" w:sz="0" w:space="0" w:color="auto"/>
                                  </w:divBdr>
                                </w:div>
                                <w:div w:id="1408964631">
                                  <w:marLeft w:val="0"/>
                                  <w:marRight w:val="0"/>
                                  <w:marTop w:val="0"/>
                                  <w:marBottom w:val="0"/>
                                  <w:divBdr>
                                    <w:top w:val="none" w:sz="0" w:space="0" w:color="auto"/>
                                    <w:left w:val="none" w:sz="0" w:space="0" w:color="auto"/>
                                    <w:bottom w:val="none" w:sz="0" w:space="0" w:color="auto"/>
                                    <w:right w:val="none" w:sz="0" w:space="0" w:color="auto"/>
                                  </w:divBdr>
                                </w:div>
                                <w:div w:id="1441877545">
                                  <w:marLeft w:val="0"/>
                                  <w:marRight w:val="0"/>
                                  <w:marTop w:val="0"/>
                                  <w:marBottom w:val="0"/>
                                  <w:divBdr>
                                    <w:top w:val="none" w:sz="0" w:space="0" w:color="auto"/>
                                    <w:left w:val="none" w:sz="0" w:space="0" w:color="auto"/>
                                    <w:bottom w:val="none" w:sz="0" w:space="0" w:color="auto"/>
                                    <w:right w:val="none" w:sz="0" w:space="0" w:color="auto"/>
                                  </w:divBdr>
                                </w:div>
                                <w:div w:id="1443498807">
                                  <w:marLeft w:val="0"/>
                                  <w:marRight w:val="0"/>
                                  <w:marTop w:val="0"/>
                                  <w:marBottom w:val="0"/>
                                  <w:divBdr>
                                    <w:top w:val="none" w:sz="0" w:space="0" w:color="auto"/>
                                    <w:left w:val="none" w:sz="0" w:space="0" w:color="auto"/>
                                    <w:bottom w:val="none" w:sz="0" w:space="0" w:color="auto"/>
                                    <w:right w:val="none" w:sz="0" w:space="0" w:color="auto"/>
                                  </w:divBdr>
                                </w:div>
                                <w:div w:id="1443843166">
                                  <w:marLeft w:val="0"/>
                                  <w:marRight w:val="0"/>
                                  <w:marTop w:val="0"/>
                                  <w:marBottom w:val="0"/>
                                  <w:divBdr>
                                    <w:top w:val="none" w:sz="0" w:space="0" w:color="auto"/>
                                    <w:left w:val="none" w:sz="0" w:space="0" w:color="auto"/>
                                    <w:bottom w:val="none" w:sz="0" w:space="0" w:color="auto"/>
                                    <w:right w:val="none" w:sz="0" w:space="0" w:color="auto"/>
                                  </w:divBdr>
                                </w:div>
                                <w:div w:id="1454136982">
                                  <w:marLeft w:val="0"/>
                                  <w:marRight w:val="0"/>
                                  <w:marTop w:val="0"/>
                                  <w:marBottom w:val="0"/>
                                  <w:divBdr>
                                    <w:top w:val="none" w:sz="0" w:space="0" w:color="auto"/>
                                    <w:left w:val="none" w:sz="0" w:space="0" w:color="auto"/>
                                    <w:bottom w:val="none" w:sz="0" w:space="0" w:color="auto"/>
                                    <w:right w:val="none" w:sz="0" w:space="0" w:color="auto"/>
                                  </w:divBdr>
                                </w:div>
                                <w:div w:id="1458137399">
                                  <w:marLeft w:val="0"/>
                                  <w:marRight w:val="0"/>
                                  <w:marTop w:val="0"/>
                                  <w:marBottom w:val="0"/>
                                  <w:divBdr>
                                    <w:top w:val="none" w:sz="0" w:space="0" w:color="auto"/>
                                    <w:left w:val="none" w:sz="0" w:space="0" w:color="auto"/>
                                    <w:bottom w:val="none" w:sz="0" w:space="0" w:color="auto"/>
                                    <w:right w:val="none" w:sz="0" w:space="0" w:color="auto"/>
                                  </w:divBdr>
                                </w:div>
                                <w:div w:id="1466119589">
                                  <w:marLeft w:val="0"/>
                                  <w:marRight w:val="0"/>
                                  <w:marTop w:val="0"/>
                                  <w:marBottom w:val="0"/>
                                  <w:divBdr>
                                    <w:top w:val="none" w:sz="0" w:space="0" w:color="auto"/>
                                    <w:left w:val="none" w:sz="0" w:space="0" w:color="auto"/>
                                    <w:bottom w:val="none" w:sz="0" w:space="0" w:color="auto"/>
                                    <w:right w:val="none" w:sz="0" w:space="0" w:color="auto"/>
                                  </w:divBdr>
                                </w:div>
                                <w:div w:id="1483694569">
                                  <w:marLeft w:val="0"/>
                                  <w:marRight w:val="0"/>
                                  <w:marTop w:val="0"/>
                                  <w:marBottom w:val="0"/>
                                  <w:divBdr>
                                    <w:top w:val="none" w:sz="0" w:space="0" w:color="auto"/>
                                    <w:left w:val="none" w:sz="0" w:space="0" w:color="auto"/>
                                    <w:bottom w:val="none" w:sz="0" w:space="0" w:color="auto"/>
                                    <w:right w:val="none" w:sz="0" w:space="0" w:color="auto"/>
                                  </w:divBdr>
                                </w:div>
                                <w:div w:id="1520125494">
                                  <w:marLeft w:val="0"/>
                                  <w:marRight w:val="0"/>
                                  <w:marTop w:val="0"/>
                                  <w:marBottom w:val="0"/>
                                  <w:divBdr>
                                    <w:top w:val="none" w:sz="0" w:space="0" w:color="auto"/>
                                    <w:left w:val="none" w:sz="0" w:space="0" w:color="auto"/>
                                    <w:bottom w:val="none" w:sz="0" w:space="0" w:color="auto"/>
                                    <w:right w:val="none" w:sz="0" w:space="0" w:color="auto"/>
                                  </w:divBdr>
                                </w:div>
                                <w:div w:id="1536189629">
                                  <w:marLeft w:val="0"/>
                                  <w:marRight w:val="0"/>
                                  <w:marTop w:val="0"/>
                                  <w:marBottom w:val="0"/>
                                  <w:divBdr>
                                    <w:top w:val="none" w:sz="0" w:space="0" w:color="auto"/>
                                    <w:left w:val="none" w:sz="0" w:space="0" w:color="auto"/>
                                    <w:bottom w:val="none" w:sz="0" w:space="0" w:color="auto"/>
                                    <w:right w:val="none" w:sz="0" w:space="0" w:color="auto"/>
                                  </w:divBdr>
                                </w:div>
                                <w:div w:id="1567374372">
                                  <w:marLeft w:val="0"/>
                                  <w:marRight w:val="0"/>
                                  <w:marTop w:val="0"/>
                                  <w:marBottom w:val="0"/>
                                  <w:divBdr>
                                    <w:top w:val="none" w:sz="0" w:space="0" w:color="auto"/>
                                    <w:left w:val="none" w:sz="0" w:space="0" w:color="auto"/>
                                    <w:bottom w:val="none" w:sz="0" w:space="0" w:color="auto"/>
                                    <w:right w:val="none" w:sz="0" w:space="0" w:color="auto"/>
                                  </w:divBdr>
                                </w:div>
                                <w:div w:id="1598832678">
                                  <w:marLeft w:val="0"/>
                                  <w:marRight w:val="0"/>
                                  <w:marTop w:val="0"/>
                                  <w:marBottom w:val="0"/>
                                  <w:divBdr>
                                    <w:top w:val="none" w:sz="0" w:space="0" w:color="auto"/>
                                    <w:left w:val="none" w:sz="0" w:space="0" w:color="auto"/>
                                    <w:bottom w:val="none" w:sz="0" w:space="0" w:color="auto"/>
                                    <w:right w:val="none" w:sz="0" w:space="0" w:color="auto"/>
                                  </w:divBdr>
                                </w:div>
                                <w:div w:id="1601526399">
                                  <w:marLeft w:val="0"/>
                                  <w:marRight w:val="0"/>
                                  <w:marTop w:val="0"/>
                                  <w:marBottom w:val="0"/>
                                  <w:divBdr>
                                    <w:top w:val="none" w:sz="0" w:space="0" w:color="auto"/>
                                    <w:left w:val="none" w:sz="0" w:space="0" w:color="auto"/>
                                    <w:bottom w:val="none" w:sz="0" w:space="0" w:color="auto"/>
                                    <w:right w:val="none" w:sz="0" w:space="0" w:color="auto"/>
                                  </w:divBdr>
                                </w:div>
                                <w:div w:id="1661931612">
                                  <w:marLeft w:val="0"/>
                                  <w:marRight w:val="0"/>
                                  <w:marTop w:val="0"/>
                                  <w:marBottom w:val="0"/>
                                  <w:divBdr>
                                    <w:top w:val="none" w:sz="0" w:space="0" w:color="auto"/>
                                    <w:left w:val="none" w:sz="0" w:space="0" w:color="auto"/>
                                    <w:bottom w:val="none" w:sz="0" w:space="0" w:color="auto"/>
                                    <w:right w:val="none" w:sz="0" w:space="0" w:color="auto"/>
                                  </w:divBdr>
                                </w:div>
                                <w:div w:id="1679500112">
                                  <w:marLeft w:val="0"/>
                                  <w:marRight w:val="0"/>
                                  <w:marTop w:val="0"/>
                                  <w:marBottom w:val="0"/>
                                  <w:divBdr>
                                    <w:top w:val="none" w:sz="0" w:space="0" w:color="auto"/>
                                    <w:left w:val="none" w:sz="0" w:space="0" w:color="auto"/>
                                    <w:bottom w:val="none" w:sz="0" w:space="0" w:color="auto"/>
                                    <w:right w:val="none" w:sz="0" w:space="0" w:color="auto"/>
                                  </w:divBdr>
                                </w:div>
                                <w:div w:id="1679848562">
                                  <w:marLeft w:val="0"/>
                                  <w:marRight w:val="0"/>
                                  <w:marTop w:val="0"/>
                                  <w:marBottom w:val="0"/>
                                  <w:divBdr>
                                    <w:top w:val="none" w:sz="0" w:space="0" w:color="auto"/>
                                    <w:left w:val="none" w:sz="0" w:space="0" w:color="auto"/>
                                    <w:bottom w:val="none" w:sz="0" w:space="0" w:color="auto"/>
                                    <w:right w:val="none" w:sz="0" w:space="0" w:color="auto"/>
                                  </w:divBdr>
                                </w:div>
                                <w:div w:id="1693722386">
                                  <w:marLeft w:val="0"/>
                                  <w:marRight w:val="0"/>
                                  <w:marTop w:val="0"/>
                                  <w:marBottom w:val="0"/>
                                  <w:divBdr>
                                    <w:top w:val="none" w:sz="0" w:space="0" w:color="auto"/>
                                    <w:left w:val="none" w:sz="0" w:space="0" w:color="auto"/>
                                    <w:bottom w:val="none" w:sz="0" w:space="0" w:color="auto"/>
                                    <w:right w:val="none" w:sz="0" w:space="0" w:color="auto"/>
                                  </w:divBdr>
                                </w:div>
                                <w:div w:id="1699501133">
                                  <w:marLeft w:val="0"/>
                                  <w:marRight w:val="0"/>
                                  <w:marTop w:val="0"/>
                                  <w:marBottom w:val="0"/>
                                  <w:divBdr>
                                    <w:top w:val="none" w:sz="0" w:space="0" w:color="auto"/>
                                    <w:left w:val="none" w:sz="0" w:space="0" w:color="auto"/>
                                    <w:bottom w:val="none" w:sz="0" w:space="0" w:color="auto"/>
                                    <w:right w:val="none" w:sz="0" w:space="0" w:color="auto"/>
                                  </w:divBdr>
                                </w:div>
                                <w:div w:id="1705329078">
                                  <w:marLeft w:val="0"/>
                                  <w:marRight w:val="0"/>
                                  <w:marTop w:val="0"/>
                                  <w:marBottom w:val="0"/>
                                  <w:divBdr>
                                    <w:top w:val="none" w:sz="0" w:space="0" w:color="auto"/>
                                    <w:left w:val="none" w:sz="0" w:space="0" w:color="auto"/>
                                    <w:bottom w:val="none" w:sz="0" w:space="0" w:color="auto"/>
                                    <w:right w:val="none" w:sz="0" w:space="0" w:color="auto"/>
                                  </w:divBdr>
                                </w:div>
                                <w:div w:id="1754281069">
                                  <w:marLeft w:val="0"/>
                                  <w:marRight w:val="0"/>
                                  <w:marTop w:val="0"/>
                                  <w:marBottom w:val="0"/>
                                  <w:divBdr>
                                    <w:top w:val="none" w:sz="0" w:space="0" w:color="auto"/>
                                    <w:left w:val="none" w:sz="0" w:space="0" w:color="auto"/>
                                    <w:bottom w:val="none" w:sz="0" w:space="0" w:color="auto"/>
                                    <w:right w:val="none" w:sz="0" w:space="0" w:color="auto"/>
                                  </w:divBdr>
                                </w:div>
                                <w:div w:id="1777022838">
                                  <w:marLeft w:val="0"/>
                                  <w:marRight w:val="0"/>
                                  <w:marTop w:val="0"/>
                                  <w:marBottom w:val="0"/>
                                  <w:divBdr>
                                    <w:top w:val="none" w:sz="0" w:space="0" w:color="auto"/>
                                    <w:left w:val="none" w:sz="0" w:space="0" w:color="auto"/>
                                    <w:bottom w:val="none" w:sz="0" w:space="0" w:color="auto"/>
                                    <w:right w:val="none" w:sz="0" w:space="0" w:color="auto"/>
                                  </w:divBdr>
                                </w:div>
                                <w:div w:id="1810783374">
                                  <w:marLeft w:val="0"/>
                                  <w:marRight w:val="0"/>
                                  <w:marTop w:val="0"/>
                                  <w:marBottom w:val="0"/>
                                  <w:divBdr>
                                    <w:top w:val="none" w:sz="0" w:space="0" w:color="auto"/>
                                    <w:left w:val="none" w:sz="0" w:space="0" w:color="auto"/>
                                    <w:bottom w:val="none" w:sz="0" w:space="0" w:color="auto"/>
                                    <w:right w:val="none" w:sz="0" w:space="0" w:color="auto"/>
                                  </w:divBdr>
                                </w:div>
                                <w:div w:id="1816025604">
                                  <w:marLeft w:val="0"/>
                                  <w:marRight w:val="0"/>
                                  <w:marTop w:val="0"/>
                                  <w:marBottom w:val="0"/>
                                  <w:divBdr>
                                    <w:top w:val="none" w:sz="0" w:space="0" w:color="auto"/>
                                    <w:left w:val="none" w:sz="0" w:space="0" w:color="auto"/>
                                    <w:bottom w:val="none" w:sz="0" w:space="0" w:color="auto"/>
                                    <w:right w:val="none" w:sz="0" w:space="0" w:color="auto"/>
                                  </w:divBdr>
                                </w:div>
                                <w:div w:id="1844204857">
                                  <w:marLeft w:val="0"/>
                                  <w:marRight w:val="0"/>
                                  <w:marTop w:val="0"/>
                                  <w:marBottom w:val="0"/>
                                  <w:divBdr>
                                    <w:top w:val="none" w:sz="0" w:space="0" w:color="auto"/>
                                    <w:left w:val="none" w:sz="0" w:space="0" w:color="auto"/>
                                    <w:bottom w:val="none" w:sz="0" w:space="0" w:color="auto"/>
                                    <w:right w:val="none" w:sz="0" w:space="0" w:color="auto"/>
                                  </w:divBdr>
                                </w:div>
                                <w:div w:id="1878926341">
                                  <w:marLeft w:val="0"/>
                                  <w:marRight w:val="0"/>
                                  <w:marTop w:val="0"/>
                                  <w:marBottom w:val="0"/>
                                  <w:divBdr>
                                    <w:top w:val="none" w:sz="0" w:space="0" w:color="auto"/>
                                    <w:left w:val="none" w:sz="0" w:space="0" w:color="auto"/>
                                    <w:bottom w:val="none" w:sz="0" w:space="0" w:color="auto"/>
                                    <w:right w:val="none" w:sz="0" w:space="0" w:color="auto"/>
                                  </w:divBdr>
                                </w:div>
                                <w:div w:id="1889998997">
                                  <w:marLeft w:val="0"/>
                                  <w:marRight w:val="0"/>
                                  <w:marTop w:val="0"/>
                                  <w:marBottom w:val="0"/>
                                  <w:divBdr>
                                    <w:top w:val="none" w:sz="0" w:space="0" w:color="auto"/>
                                    <w:left w:val="none" w:sz="0" w:space="0" w:color="auto"/>
                                    <w:bottom w:val="none" w:sz="0" w:space="0" w:color="auto"/>
                                    <w:right w:val="none" w:sz="0" w:space="0" w:color="auto"/>
                                  </w:divBdr>
                                </w:div>
                                <w:div w:id="1901672966">
                                  <w:marLeft w:val="0"/>
                                  <w:marRight w:val="0"/>
                                  <w:marTop w:val="0"/>
                                  <w:marBottom w:val="0"/>
                                  <w:divBdr>
                                    <w:top w:val="none" w:sz="0" w:space="0" w:color="auto"/>
                                    <w:left w:val="none" w:sz="0" w:space="0" w:color="auto"/>
                                    <w:bottom w:val="none" w:sz="0" w:space="0" w:color="auto"/>
                                    <w:right w:val="none" w:sz="0" w:space="0" w:color="auto"/>
                                  </w:divBdr>
                                </w:div>
                                <w:div w:id="1936591841">
                                  <w:marLeft w:val="0"/>
                                  <w:marRight w:val="0"/>
                                  <w:marTop w:val="0"/>
                                  <w:marBottom w:val="0"/>
                                  <w:divBdr>
                                    <w:top w:val="none" w:sz="0" w:space="0" w:color="auto"/>
                                    <w:left w:val="none" w:sz="0" w:space="0" w:color="auto"/>
                                    <w:bottom w:val="none" w:sz="0" w:space="0" w:color="auto"/>
                                    <w:right w:val="none" w:sz="0" w:space="0" w:color="auto"/>
                                  </w:divBdr>
                                </w:div>
                                <w:div w:id="1954744931">
                                  <w:marLeft w:val="0"/>
                                  <w:marRight w:val="0"/>
                                  <w:marTop w:val="0"/>
                                  <w:marBottom w:val="0"/>
                                  <w:divBdr>
                                    <w:top w:val="none" w:sz="0" w:space="0" w:color="auto"/>
                                    <w:left w:val="none" w:sz="0" w:space="0" w:color="auto"/>
                                    <w:bottom w:val="none" w:sz="0" w:space="0" w:color="auto"/>
                                    <w:right w:val="none" w:sz="0" w:space="0" w:color="auto"/>
                                  </w:divBdr>
                                </w:div>
                                <w:div w:id="1965427406">
                                  <w:marLeft w:val="0"/>
                                  <w:marRight w:val="0"/>
                                  <w:marTop w:val="0"/>
                                  <w:marBottom w:val="0"/>
                                  <w:divBdr>
                                    <w:top w:val="none" w:sz="0" w:space="0" w:color="auto"/>
                                    <w:left w:val="none" w:sz="0" w:space="0" w:color="auto"/>
                                    <w:bottom w:val="none" w:sz="0" w:space="0" w:color="auto"/>
                                    <w:right w:val="none" w:sz="0" w:space="0" w:color="auto"/>
                                  </w:divBdr>
                                </w:div>
                                <w:div w:id="1983390252">
                                  <w:marLeft w:val="0"/>
                                  <w:marRight w:val="0"/>
                                  <w:marTop w:val="0"/>
                                  <w:marBottom w:val="0"/>
                                  <w:divBdr>
                                    <w:top w:val="none" w:sz="0" w:space="0" w:color="auto"/>
                                    <w:left w:val="none" w:sz="0" w:space="0" w:color="auto"/>
                                    <w:bottom w:val="none" w:sz="0" w:space="0" w:color="auto"/>
                                    <w:right w:val="none" w:sz="0" w:space="0" w:color="auto"/>
                                  </w:divBdr>
                                </w:div>
                                <w:div w:id="1983582317">
                                  <w:marLeft w:val="0"/>
                                  <w:marRight w:val="0"/>
                                  <w:marTop w:val="0"/>
                                  <w:marBottom w:val="0"/>
                                  <w:divBdr>
                                    <w:top w:val="none" w:sz="0" w:space="0" w:color="auto"/>
                                    <w:left w:val="none" w:sz="0" w:space="0" w:color="auto"/>
                                    <w:bottom w:val="none" w:sz="0" w:space="0" w:color="auto"/>
                                    <w:right w:val="none" w:sz="0" w:space="0" w:color="auto"/>
                                  </w:divBdr>
                                </w:div>
                                <w:div w:id="1985233305">
                                  <w:marLeft w:val="0"/>
                                  <w:marRight w:val="0"/>
                                  <w:marTop w:val="0"/>
                                  <w:marBottom w:val="0"/>
                                  <w:divBdr>
                                    <w:top w:val="none" w:sz="0" w:space="0" w:color="auto"/>
                                    <w:left w:val="none" w:sz="0" w:space="0" w:color="auto"/>
                                    <w:bottom w:val="none" w:sz="0" w:space="0" w:color="auto"/>
                                    <w:right w:val="none" w:sz="0" w:space="0" w:color="auto"/>
                                  </w:divBdr>
                                </w:div>
                                <w:div w:id="1992442463">
                                  <w:marLeft w:val="0"/>
                                  <w:marRight w:val="0"/>
                                  <w:marTop w:val="0"/>
                                  <w:marBottom w:val="0"/>
                                  <w:divBdr>
                                    <w:top w:val="none" w:sz="0" w:space="0" w:color="auto"/>
                                    <w:left w:val="none" w:sz="0" w:space="0" w:color="auto"/>
                                    <w:bottom w:val="none" w:sz="0" w:space="0" w:color="auto"/>
                                    <w:right w:val="none" w:sz="0" w:space="0" w:color="auto"/>
                                  </w:divBdr>
                                </w:div>
                                <w:div w:id="1995520805">
                                  <w:marLeft w:val="0"/>
                                  <w:marRight w:val="0"/>
                                  <w:marTop w:val="0"/>
                                  <w:marBottom w:val="0"/>
                                  <w:divBdr>
                                    <w:top w:val="none" w:sz="0" w:space="0" w:color="auto"/>
                                    <w:left w:val="none" w:sz="0" w:space="0" w:color="auto"/>
                                    <w:bottom w:val="none" w:sz="0" w:space="0" w:color="auto"/>
                                    <w:right w:val="none" w:sz="0" w:space="0" w:color="auto"/>
                                  </w:divBdr>
                                </w:div>
                                <w:div w:id="2016881213">
                                  <w:marLeft w:val="0"/>
                                  <w:marRight w:val="0"/>
                                  <w:marTop w:val="0"/>
                                  <w:marBottom w:val="0"/>
                                  <w:divBdr>
                                    <w:top w:val="none" w:sz="0" w:space="0" w:color="auto"/>
                                    <w:left w:val="none" w:sz="0" w:space="0" w:color="auto"/>
                                    <w:bottom w:val="none" w:sz="0" w:space="0" w:color="auto"/>
                                    <w:right w:val="none" w:sz="0" w:space="0" w:color="auto"/>
                                  </w:divBdr>
                                </w:div>
                                <w:div w:id="2019386436">
                                  <w:marLeft w:val="0"/>
                                  <w:marRight w:val="0"/>
                                  <w:marTop w:val="0"/>
                                  <w:marBottom w:val="0"/>
                                  <w:divBdr>
                                    <w:top w:val="none" w:sz="0" w:space="0" w:color="auto"/>
                                    <w:left w:val="none" w:sz="0" w:space="0" w:color="auto"/>
                                    <w:bottom w:val="none" w:sz="0" w:space="0" w:color="auto"/>
                                    <w:right w:val="none" w:sz="0" w:space="0" w:color="auto"/>
                                  </w:divBdr>
                                </w:div>
                                <w:div w:id="2025744659">
                                  <w:marLeft w:val="0"/>
                                  <w:marRight w:val="0"/>
                                  <w:marTop w:val="0"/>
                                  <w:marBottom w:val="0"/>
                                  <w:divBdr>
                                    <w:top w:val="none" w:sz="0" w:space="0" w:color="auto"/>
                                    <w:left w:val="none" w:sz="0" w:space="0" w:color="auto"/>
                                    <w:bottom w:val="none" w:sz="0" w:space="0" w:color="auto"/>
                                    <w:right w:val="none" w:sz="0" w:space="0" w:color="auto"/>
                                  </w:divBdr>
                                </w:div>
                                <w:div w:id="2058385091">
                                  <w:marLeft w:val="0"/>
                                  <w:marRight w:val="0"/>
                                  <w:marTop w:val="0"/>
                                  <w:marBottom w:val="0"/>
                                  <w:divBdr>
                                    <w:top w:val="none" w:sz="0" w:space="0" w:color="auto"/>
                                    <w:left w:val="none" w:sz="0" w:space="0" w:color="auto"/>
                                    <w:bottom w:val="none" w:sz="0" w:space="0" w:color="auto"/>
                                    <w:right w:val="none" w:sz="0" w:space="0" w:color="auto"/>
                                  </w:divBdr>
                                </w:div>
                                <w:div w:id="2064017507">
                                  <w:marLeft w:val="0"/>
                                  <w:marRight w:val="0"/>
                                  <w:marTop w:val="0"/>
                                  <w:marBottom w:val="0"/>
                                  <w:divBdr>
                                    <w:top w:val="none" w:sz="0" w:space="0" w:color="auto"/>
                                    <w:left w:val="none" w:sz="0" w:space="0" w:color="auto"/>
                                    <w:bottom w:val="none" w:sz="0" w:space="0" w:color="auto"/>
                                    <w:right w:val="none" w:sz="0" w:space="0" w:color="auto"/>
                                  </w:divBdr>
                                </w:div>
                                <w:div w:id="2090341464">
                                  <w:marLeft w:val="0"/>
                                  <w:marRight w:val="0"/>
                                  <w:marTop w:val="0"/>
                                  <w:marBottom w:val="0"/>
                                  <w:divBdr>
                                    <w:top w:val="none" w:sz="0" w:space="0" w:color="auto"/>
                                    <w:left w:val="none" w:sz="0" w:space="0" w:color="auto"/>
                                    <w:bottom w:val="none" w:sz="0" w:space="0" w:color="auto"/>
                                    <w:right w:val="none" w:sz="0" w:space="0" w:color="auto"/>
                                  </w:divBdr>
                                </w:div>
                                <w:div w:id="2109884849">
                                  <w:marLeft w:val="0"/>
                                  <w:marRight w:val="0"/>
                                  <w:marTop w:val="0"/>
                                  <w:marBottom w:val="0"/>
                                  <w:divBdr>
                                    <w:top w:val="none" w:sz="0" w:space="0" w:color="auto"/>
                                    <w:left w:val="none" w:sz="0" w:space="0" w:color="auto"/>
                                    <w:bottom w:val="none" w:sz="0" w:space="0" w:color="auto"/>
                                    <w:right w:val="none" w:sz="0" w:space="0" w:color="auto"/>
                                  </w:divBdr>
                                </w:div>
                                <w:div w:id="2118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963">
                          <w:marLeft w:val="0"/>
                          <w:marRight w:val="0"/>
                          <w:marTop w:val="0"/>
                          <w:marBottom w:val="0"/>
                          <w:divBdr>
                            <w:top w:val="none" w:sz="0" w:space="0" w:color="auto"/>
                            <w:left w:val="none" w:sz="0" w:space="0" w:color="auto"/>
                            <w:bottom w:val="none" w:sz="0" w:space="0" w:color="auto"/>
                            <w:right w:val="none" w:sz="0" w:space="0" w:color="auto"/>
                          </w:divBdr>
                          <w:divsChild>
                            <w:div w:id="1924532260">
                              <w:marLeft w:val="0"/>
                              <w:marRight w:val="0"/>
                              <w:marTop w:val="0"/>
                              <w:marBottom w:val="0"/>
                              <w:divBdr>
                                <w:top w:val="none" w:sz="0" w:space="0" w:color="auto"/>
                                <w:left w:val="none" w:sz="0" w:space="0" w:color="auto"/>
                                <w:bottom w:val="none" w:sz="0" w:space="0" w:color="auto"/>
                                <w:right w:val="none" w:sz="0" w:space="0" w:color="auto"/>
                              </w:divBdr>
                              <w:divsChild>
                                <w:div w:id="13505230">
                                  <w:marLeft w:val="0"/>
                                  <w:marRight w:val="0"/>
                                  <w:marTop w:val="0"/>
                                  <w:marBottom w:val="0"/>
                                  <w:divBdr>
                                    <w:top w:val="none" w:sz="0" w:space="0" w:color="auto"/>
                                    <w:left w:val="none" w:sz="0" w:space="0" w:color="auto"/>
                                    <w:bottom w:val="none" w:sz="0" w:space="0" w:color="auto"/>
                                    <w:right w:val="none" w:sz="0" w:space="0" w:color="auto"/>
                                  </w:divBdr>
                                </w:div>
                                <w:div w:id="45570175">
                                  <w:marLeft w:val="0"/>
                                  <w:marRight w:val="0"/>
                                  <w:marTop w:val="0"/>
                                  <w:marBottom w:val="0"/>
                                  <w:divBdr>
                                    <w:top w:val="none" w:sz="0" w:space="0" w:color="auto"/>
                                    <w:left w:val="none" w:sz="0" w:space="0" w:color="auto"/>
                                    <w:bottom w:val="none" w:sz="0" w:space="0" w:color="auto"/>
                                    <w:right w:val="none" w:sz="0" w:space="0" w:color="auto"/>
                                  </w:divBdr>
                                </w:div>
                                <w:div w:id="124783212">
                                  <w:marLeft w:val="0"/>
                                  <w:marRight w:val="0"/>
                                  <w:marTop w:val="0"/>
                                  <w:marBottom w:val="0"/>
                                  <w:divBdr>
                                    <w:top w:val="none" w:sz="0" w:space="0" w:color="auto"/>
                                    <w:left w:val="none" w:sz="0" w:space="0" w:color="auto"/>
                                    <w:bottom w:val="none" w:sz="0" w:space="0" w:color="auto"/>
                                    <w:right w:val="none" w:sz="0" w:space="0" w:color="auto"/>
                                  </w:divBdr>
                                </w:div>
                                <w:div w:id="186917387">
                                  <w:marLeft w:val="0"/>
                                  <w:marRight w:val="0"/>
                                  <w:marTop w:val="0"/>
                                  <w:marBottom w:val="0"/>
                                  <w:divBdr>
                                    <w:top w:val="none" w:sz="0" w:space="0" w:color="auto"/>
                                    <w:left w:val="none" w:sz="0" w:space="0" w:color="auto"/>
                                    <w:bottom w:val="none" w:sz="0" w:space="0" w:color="auto"/>
                                    <w:right w:val="none" w:sz="0" w:space="0" w:color="auto"/>
                                  </w:divBdr>
                                </w:div>
                                <w:div w:id="187644626">
                                  <w:marLeft w:val="0"/>
                                  <w:marRight w:val="0"/>
                                  <w:marTop w:val="0"/>
                                  <w:marBottom w:val="0"/>
                                  <w:divBdr>
                                    <w:top w:val="none" w:sz="0" w:space="0" w:color="auto"/>
                                    <w:left w:val="none" w:sz="0" w:space="0" w:color="auto"/>
                                    <w:bottom w:val="none" w:sz="0" w:space="0" w:color="auto"/>
                                    <w:right w:val="none" w:sz="0" w:space="0" w:color="auto"/>
                                  </w:divBdr>
                                </w:div>
                                <w:div w:id="425006417">
                                  <w:marLeft w:val="0"/>
                                  <w:marRight w:val="0"/>
                                  <w:marTop w:val="0"/>
                                  <w:marBottom w:val="0"/>
                                  <w:divBdr>
                                    <w:top w:val="none" w:sz="0" w:space="0" w:color="auto"/>
                                    <w:left w:val="none" w:sz="0" w:space="0" w:color="auto"/>
                                    <w:bottom w:val="none" w:sz="0" w:space="0" w:color="auto"/>
                                    <w:right w:val="none" w:sz="0" w:space="0" w:color="auto"/>
                                  </w:divBdr>
                                </w:div>
                                <w:div w:id="494498009">
                                  <w:marLeft w:val="0"/>
                                  <w:marRight w:val="0"/>
                                  <w:marTop w:val="0"/>
                                  <w:marBottom w:val="0"/>
                                  <w:divBdr>
                                    <w:top w:val="none" w:sz="0" w:space="0" w:color="auto"/>
                                    <w:left w:val="none" w:sz="0" w:space="0" w:color="auto"/>
                                    <w:bottom w:val="none" w:sz="0" w:space="0" w:color="auto"/>
                                    <w:right w:val="none" w:sz="0" w:space="0" w:color="auto"/>
                                  </w:divBdr>
                                </w:div>
                                <w:div w:id="559364093">
                                  <w:marLeft w:val="0"/>
                                  <w:marRight w:val="0"/>
                                  <w:marTop w:val="0"/>
                                  <w:marBottom w:val="0"/>
                                  <w:divBdr>
                                    <w:top w:val="none" w:sz="0" w:space="0" w:color="auto"/>
                                    <w:left w:val="none" w:sz="0" w:space="0" w:color="auto"/>
                                    <w:bottom w:val="none" w:sz="0" w:space="0" w:color="auto"/>
                                    <w:right w:val="none" w:sz="0" w:space="0" w:color="auto"/>
                                  </w:divBdr>
                                </w:div>
                                <w:div w:id="572933978">
                                  <w:marLeft w:val="0"/>
                                  <w:marRight w:val="0"/>
                                  <w:marTop w:val="0"/>
                                  <w:marBottom w:val="0"/>
                                  <w:divBdr>
                                    <w:top w:val="none" w:sz="0" w:space="0" w:color="auto"/>
                                    <w:left w:val="none" w:sz="0" w:space="0" w:color="auto"/>
                                    <w:bottom w:val="none" w:sz="0" w:space="0" w:color="auto"/>
                                    <w:right w:val="none" w:sz="0" w:space="0" w:color="auto"/>
                                  </w:divBdr>
                                </w:div>
                                <w:div w:id="639575361">
                                  <w:marLeft w:val="0"/>
                                  <w:marRight w:val="0"/>
                                  <w:marTop w:val="0"/>
                                  <w:marBottom w:val="0"/>
                                  <w:divBdr>
                                    <w:top w:val="none" w:sz="0" w:space="0" w:color="auto"/>
                                    <w:left w:val="none" w:sz="0" w:space="0" w:color="auto"/>
                                    <w:bottom w:val="none" w:sz="0" w:space="0" w:color="auto"/>
                                    <w:right w:val="none" w:sz="0" w:space="0" w:color="auto"/>
                                  </w:divBdr>
                                </w:div>
                                <w:div w:id="711345562">
                                  <w:marLeft w:val="0"/>
                                  <w:marRight w:val="0"/>
                                  <w:marTop w:val="0"/>
                                  <w:marBottom w:val="0"/>
                                  <w:divBdr>
                                    <w:top w:val="none" w:sz="0" w:space="0" w:color="auto"/>
                                    <w:left w:val="none" w:sz="0" w:space="0" w:color="auto"/>
                                    <w:bottom w:val="none" w:sz="0" w:space="0" w:color="auto"/>
                                    <w:right w:val="none" w:sz="0" w:space="0" w:color="auto"/>
                                  </w:divBdr>
                                </w:div>
                                <w:div w:id="758716899">
                                  <w:marLeft w:val="0"/>
                                  <w:marRight w:val="0"/>
                                  <w:marTop w:val="0"/>
                                  <w:marBottom w:val="0"/>
                                  <w:divBdr>
                                    <w:top w:val="none" w:sz="0" w:space="0" w:color="auto"/>
                                    <w:left w:val="none" w:sz="0" w:space="0" w:color="auto"/>
                                    <w:bottom w:val="none" w:sz="0" w:space="0" w:color="auto"/>
                                    <w:right w:val="none" w:sz="0" w:space="0" w:color="auto"/>
                                  </w:divBdr>
                                </w:div>
                                <w:div w:id="779763580">
                                  <w:marLeft w:val="0"/>
                                  <w:marRight w:val="0"/>
                                  <w:marTop w:val="0"/>
                                  <w:marBottom w:val="0"/>
                                  <w:divBdr>
                                    <w:top w:val="none" w:sz="0" w:space="0" w:color="auto"/>
                                    <w:left w:val="none" w:sz="0" w:space="0" w:color="auto"/>
                                    <w:bottom w:val="none" w:sz="0" w:space="0" w:color="auto"/>
                                    <w:right w:val="none" w:sz="0" w:space="0" w:color="auto"/>
                                  </w:divBdr>
                                </w:div>
                                <w:div w:id="827936421">
                                  <w:marLeft w:val="0"/>
                                  <w:marRight w:val="0"/>
                                  <w:marTop w:val="0"/>
                                  <w:marBottom w:val="0"/>
                                  <w:divBdr>
                                    <w:top w:val="none" w:sz="0" w:space="0" w:color="auto"/>
                                    <w:left w:val="none" w:sz="0" w:space="0" w:color="auto"/>
                                    <w:bottom w:val="none" w:sz="0" w:space="0" w:color="auto"/>
                                    <w:right w:val="none" w:sz="0" w:space="0" w:color="auto"/>
                                  </w:divBdr>
                                </w:div>
                                <w:div w:id="832647364">
                                  <w:marLeft w:val="0"/>
                                  <w:marRight w:val="0"/>
                                  <w:marTop w:val="0"/>
                                  <w:marBottom w:val="0"/>
                                  <w:divBdr>
                                    <w:top w:val="none" w:sz="0" w:space="0" w:color="auto"/>
                                    <w:left w:val="none" w:sz="0" w:space="0" w:color="auto"/>
                                    <w:bottom w:val="none" w:sz="0" w:space="0" w:color="auto"/>
                                    <w:right w:val="none" w:sz="0" w:space="0" w:color="auto"/>
                                  </w:divBdr>
                                </w:div>
                                <w:div w:id="862668510">
                                  <w:marLeft w:val="0"/>
                                  <w:marRight w:val="0"/>
                                  <w:marTop w:val="0"/>
                                  <w:marBottom w:val="0"/>
                                  <w:divBdr>
                                    <w:top w:val="none" w:sz="0" w:space="0" w:color="auto"/>
                                    <w:left w:val="none" w:sz="0" w:space="0" w:color="auto"/>
                                    <w:bottom w:val="none" w:sz="0" w:space="0" w:color="auto"/>
                                    <w:right w:val="none" w:sz="0" w:space="0" w:color="auto"/>
                                  </w:divBdr>
                                </w:div>
                                <w:div w:id="872573440">
                                  <w:marLeft w:val="0"/>
                                  <w:marRight w:val="0"/>
                                  <w:marTop w:val="0"/>
                                  <w:marBottom w:val="0"/>
                                  <w:divBdr>
                                    <w:top w:val="none" w:sz="0" w:space="0" w:color="auto"/>
                                    <w:left w:val="none" w:sz="0" w:space="0" w:color="auto"/>
                                    <w:bottom w:val="none" w:sz="0" w:space="0" w:color="auto"/>
                                    <w:right w:val="none" w:sz="0" w:space="0" w:color="auto"/>
                                  </w:divBdr>
                                </w:div>
                                <w:div w:id="904337721">
                                  <w:marLeft w:val="0"/>
                                  <w:marRight w:val="0"/>
                                  <w:marTop w:val="0"/>
                                  <w:marBottom w:val="0"/>
                                  <w:divBdr>
                                    <w:top w:val="none" w:sz="0" w:space="0" w:color="auto"/>
                                    <w:left w:val="none" w:sz="0" w:space="0" w:color="auto"/>
                                    <w:bottom w:val="none" w:sz="0" w:space="0" w:color="auto"/>
                                    <w:right w:val="none" w:sz="0" w:space="0" w:color="auto"/>
                                  </w:divBdr>
                                </w:div>
                                <w:div w:id="930815758">
                                  <w:marLeft w:val="0"/>
                                  <w:marRight w:val="0"/>
                                  <w:marTop w:val="0"/>
                                  <w:marBottom w:val="0"/>
                                  <w:divBdr>
                                    <w:top w:val="none" w:sz="0" w:space="0" w:color="auto"/>
                                    <w:left w:val="none" w:sz="0" w:space="0" w:color="auto"/>
                                    <w:bottom w:val="none" w:sz="0" w:space="0" w:color="auto"/>
                                    <w:right w:val="none" w:sz="0" w:space="0" w:color="auto"/>
                                  </w:divBdr>
                                </w:div>
                                <w:div w:id="1193154044">
                                  <w:marLeft w:val="0"/>
                                  <w:marRight w:val="0"/>
                                  <w:marTop w:val="0"/>
                                  <w:marBottom w:val="0"/>
                                  <w:divBdr>
                                    <w:top w:val="none" w:sz="0" w:space="0" w:color="auto"/>
                                    <w:left w:val="none" w:sz="0" w:space="0" w:color="auto"/>
                                    <w:bottom w:val="none" w:sz="0" w:space="0" w:color="auto"/>
                                    <w:right w:val="none" w:sz="0" w:space="0" w:color="auto"/>
                                  </w:divBdr>
                                </w:div>
                                <w:div w:id="1250964218">
                                  <w:marLeft w:val="0"/>
                                  <w:marRight w:val="0"/>
                                  <w:marTop w:val="0"/>
                                  <w:marBottom w:val="0"/>
                                  <w:divBdr>
                                    <w:top w:val="none" w:sz="0" w:space="0" w:color="auto"/>
                                    <w:left w:val="none" w:sz="0" w:space="0" w:color="auto"/>
                                    <w:bottom w:val="none" w:sz="0" w:space="0" w:color="auto"/>
                                    <w:right w:val="none" w:sz="0" w:space="0" w:color="auto"/>
                                  </w:divBdr>
                                </w:div>
                                <w:div w:id="1262029144">
                                  <w:marLeft w:val="0"/>
                                  <w:marRight w:val="0"/>
                                  <w:marTop w:val="0"/>
                                  <w:marBottom w:val="0"/>
                                  <w:divBdr>
                                    <w:top w:val="none" w:sz="0" w:space="0" w:color="auto"/>
                                    <w:left w:val="none" w:sz="0" w:space="0" w:color="auto"/>
                                    <w:bottom w:val="none" w:sz="0" w:space="0" w:color="auto"/>
                                    <w:right w:val="none" w:sz="0" w:space="0" w:color="auto"/>
                                  </w:divBdr>
                                </w:div>
                                <w:div w:id="1300653643">
                                  <w:marLeft w:val="0"/>
                                  <w:marRight w:val="0"/>
                                  <w:marTop w:val="0"/>
                                  <w:marBottom w:val="0"/>
                                  <w:divBdr>
                                    <w:top w:val="none" w:sz="0" w:space="0" w:color="auto"/>
                                    <w:left w:val="none" w:sz="0" w:space="0" w:color="auto"/>
                                    <w:bottom w:val="none" w:sz="0" w:space="0" w:color="auto"/>
                                    <w:right w:val="none" w:sz="0" w:space="0" w:color="auto"/>
                                  </w:divBdr>
                                </w:div>
                                <w:div w:id="1498688825">
                                  <w:marLeft w:val="0"/>
                                  <w:marRight w:val="0"/>
                                  <w:marTop w:val="0"/>
                                  <w:marBottom w:val="0"/>
                                  <w:divBdr>
                                    <w:top w:val="none" w:sz="0" w:space="0" w:color="auto"/>
                                    <w:left w:val="none" w:sz="0" w:space="0" w:color="auto"/>
                                    <w:bottom w:val="none" w:sz="0" w:space="0" w:color="auto"/>
                                    <w:right w:val="none" w:sz="0" w:space="0" w:color="auto"/>
                                  </w:divBdr>
                                </w:div>
                                <w:div w:id="1644119456">
                                  <w:marLeft w:val="0"/>
                                  <w:marRight w:val="0"/>
                                  <w:marTop w:val="0"/>
                                  <w:marBottom w:val="0"/>
                                  <w:divBdr>
                                    <w:top w:val="none" w:sz="0" w:space="0" w:color="auto"/>
                                    <w:left w:val="none" w:sz="0" w:space="0" w:color="auto"/>
                                    <w:bottom w:val="none" w:sz="0" w:space="0" w:color="auto"/>
                                    <w:right w:val="none" w:sz="0" w:space="0" w:color="auto"/>
                                  </w:divBdr>
                                </w:div>
                                <w:div w:id="1725450302">
                                  <w:marLeft w:val="0"/>
                                  <w:marRight w:val="0"/>
                                  <w:marTop w:val="0"/>
                                  <w:marBottom w:val="0"/>
                                  <w:divBdr>
                                    <w:top w:val="none" w:sz="0" w:space="0" w:color="auto"/>
                                    <w:left w:val="none" w:sz="0" w:space="0" w:color="auto"/>
                                    <w:bottom w:val="none" w:sz="0" w:space="0" w:color="auto"/>
                                    <w:right w:val="none" w:sz="0" w:space="0" w:color="auto"/>
                                  </w:divBdr>
                                </w:div>
                                <w:div w:id="1727794741">
                                  <w:marLeft w:val="0"/>
                                  <w:marRight w:val="0"/>
                                  <w:marTop w:val="0"/>
                                  <w:marBottom w:val="0"/>
                                  <w:divBdr>
                                    <w:top w:val="none" w:sz="0" w:space="0" w:color="auto"/>
                                    <w:left w:val="none" w:sz="0" w:space="0" w:color="auto"/>
                                    <w:bottom w:val="none" w:sz="0" w:space="0" w:color="auto"/>
                                    <w:right w:val="none" w:sz="0" w:space="0" w:color="auto"/>
                                  </w:divBdr>
                                </w:div>
                                <w:div w:id="1848397785">
                                  <w:marLeft w:val="0"/>
                                  <w:marRight w:val="0"/>
                                  <w:marTop w:val="0"/>
                                  <w:marBottom w:val="0"/>
                                  <w:divBdr>
                                    <w:top w:val="none" w:sz="0" w:space="0" w:color="auto"/>
                                    <w:left w:val="none" w:sz="0" w:space="0" w:color="auto"/>
                                    <w:bottom w:val="none" w:sz="0" w:space="0" w:color="auto"/>
                                    <w:right w:val="none" w:sz="0" w:space="0" w:color="auto"/>
                                  </w:divBdr>
                                </w:div>
                                <w:div w:id="1886285161">
                                  <w:marLeft w:val="0"/>
                                  <w:marRight w:val="0"/>
                                  <w:marTop w:val="0"/>
                                  <w:marBottom w:val="0"/>
                                  <w:divBdr>
                                    <w:top w:val="none" w:sz="0" w:space="0" w:color="auto"/>
                                    <w:left w:val="none" w:sz="0" w:space="0" w:color="auto"/>
                                    <w:bottom w:val="none" w:sz="0" w:space="0" w:color="auto"/>
                                    <w:right w:val="none" w:sz="0" w:space="0" w:color="auto"/>
                                  </w:divBdr>
                                </w:div>
                                <w:div w:id="1928883906">
                                  <w:marLeft w:val="0"/>
                                  <w:marRight w:val="0"/>
                                  <w:marTop w:val="0"/>
                                  <w:marBottom w:val="0"/>
                                  <w:divBdr>
                                    <w:top w:val="none" w:sz="0" w:space="0" w:color="auto"/>
                                    <w:left w:val="none" w:sz="0" w:space="0" w:color="auto"/>
                                    <w:bottom w:val="none" w:sz="0" w:space="0" w:color="auto"/>
                                    <w:right w:val="none" w:sz="0" w:space="0" w:color="auto"/>
                                  </w:divBdr>
                                </w:div>
                                <w:div w:id="1968851115">
                                  <w:marLeft w:val="0"/>
                                  <w:marRight w:val="0"/>
                                  <w:marTop w:val="0"/>
                                  <w:marBottom w:val="0"/>
                                  <w:divBdr>
                                    <w:top w:val="none" w:sz="0" w:space="0" w:color="auto"/>
                                    <w:left w:val="none" w:sz="0" w:space="0" w:color="auto"/>
                                    <w:bottom w:val="none" w:sz="0" w:space="0" w:color="auto"/>
                                    <w:right w:val="none" w:sz="0" w:space="0" w:color="auto"/>
                                  </w:divBdr>
                                </w:div>
                                <w:div w:id="1994947762">
                                  <w:marLeft w:val="0"/>
                                  <w:marRight w:val="0"/>
                                  <w:marTop w:val="0"/>
                                  <w:marBottom w:val="0"/>
                                  <w:divBdr>
                                    <w:top w:val="none" w:sz="0" w:space="0" w:color="auto"/>
                                    <w:left w:val="none" w:sz="0" w:space="0" w:color="auto"/>
                                    <w:bottom w:val="none" w:sz="0" w:space="0" w:color="auto"/>
                                    <w:right w:val="none" w:sz="0" w:space="0" w:color="auto"/>
                                  </w:divBdr>
                                </w:div>
                                <w:div w:id="2021392820">
                                  <w:marLeft w:val="0"/>
                                  <w:marRight w:val="0"/>
                                  <w:marTop w:val="0"/>
                                  <w:marBottom w:val="0"/>
                                  <w:divBdr>
                                    <w:top w:val="none" w:sz="0" w:space="0" w:color="auto"/>
                                    <w:left w:val="none" w:sz="0" w:space="0" w:color="auto"/>
                                    <w:bottom w:val="none" w:sz="0" w:space="0" w:color="auto"/>
                                    <w:right w:val="none" w:sz="0" w:space="0" w:color="auto"/>
                                  </w:divBdr>
                                </w:div>
                                <w:div w:id="209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582">
                          <w:marLeft w:val="0"/>
                          <w:marRight w:val="0"/>
                          <w:marTop w:val="0"/>
                          <w:marBottom w:val="0"/>
                          <w:divBdr>
                            <w:top w:val="none" w:sz="0" w:space="0" w:color="auto"/>
                            <w:left w:val="none" w:sz="0" w:space="0" w:color="auto"/>
                            <w:bottom w:val="none" w:sz="0" w:space="0" w:color="auto"/>
                            <w:right w:val="none" w:sz="0" w:space="0" w:color="auto"/>
                          </w:divBdr>
                          <w:divsChild>
                            <w:div w:id="1822110536">
                              <w:marLeft w:val="0"/>
                              <w:marRight w:val="0"/>
                              <w:marTop w:val="0"/>
                              <w:marBottom w:val="0"/>
                              <w:divBdr>
                                <w:top w:val="none" w:sz="0" w:space="0" w:color="auto"/>
                                <w:left w:val="none" w:sz="0" w:space="0" w:color="auto"/>
                                <w:bottom w:val="none" w:sz="0" w:space="0" w:color="auto"/>
                                <w:right w:val="none" w:sz="0" w:space="0" w:color="auto"/>
                              </w:divBdr>
                              <w:divsChild>
                                <w:div w:id="13046000">
                                  <w:marLeft w:val="0"/>
                                  <w:marRight w:val="0"/>
                                  <w:marTop w:val="0"/>
                                  <w:marBottom w:val="0"/>
                                  <w:divBdr>
                                    <w:top w:val="none" w:sz="0" w:space="0" w:color="auto"/>
                                    <w:left w:val="none" w:sz="0" w:space="0" w:color="auto"/>
                                    <w:bottom w:val="none" w:sz="0" w:space="0" w:color="auto"/>
                                    <w:right w:val="none" w:sz="0" w:space="0" w:color="auto"/>
                                  </w:divBdr>
                                </w:div>
                                <w:div w:id="18823015">
                                  <w:marLeft w:val="0"/>
                                  <w:marRight w:val="0"/>
                                  <w:marTop w:val="0"/>
                                  <w:marBottom w:val="0"/>
                                  <w:divBdr>
                                    <w:top w:val="none" w:sz="0" w:space="0" w:color="auto"/>
                                    <w:left w:val="none" w:sz="0" w:space="0" w:color="auto"/>
                                    <w:bottom w:val="none" w:sz="0" w:space="0" w:color="auto"/>
                                    <w:right w:val="none" w:sz="0" w:space="0" w:color="auto"/>
                                  </w:divBdr>
                                </w:div>
                                <w:div w:id="63071394">
                                  <w:marLeft w:val="0"/>
                                  <w:marRight w:val="0"/>
                                  <w:marTop w:val="0"/>
                                  <w:marBottom w:val="0"/>
                                  <w:divBdr>
                                    <w:top w:val="none" w:sz="0" w:space="0" w:color="auto"/>
                                    <w:left w:val="none" w:sz="0" w:space="0" w:color="auto"/>
                                    <w:bottom w:val="none" w:sz="0" w:space="0" w:color="auto"/>
                                    <w:right w:val="none" w:sz="0" w:space="0" w:color="auto"/>
                                  </w:divBdr>
                                </w:div>
                                <w:div w:id="86273713">
                                  <w:marLeft w:val="0"/>
                                  <w:marRight w:val="0"/>
                                  <w:marTop w:val="0"/>
                                  <w:marBottom w:val="0"/>
                                  <w:divBdr>
                                    <w:top w:val="none" w:sz="0" w:space="0" w:color="auto"/>
                                    <w:left w:val="none" w:sz="0" w:space="0" w:color="auto"/>
                                    <w:bottom w:val="none" w:sz="0" w:space="0" w:color="auto"/>
                                    <w:right w:val="none" w:sz="0" w:space="0" w:color="auto"/>
                                  </w:divBdr>
                                </w:div>
                                <w:div w:id="90856637">
                                  <w:marLeft w:val="0"/>
                                  <w:marRight w:val="0"/>
                                  <w:marTop w:val="0"/>
                                  <w:marBottom w:val="0"/>
                                  <w:divBdr>
                                    <w:top w:val="none" w:sz="0" w:space="0" w:color="auto"/>
                                    <w:left w:val="none" w:sz="0" w:space="0" w:color="auto"/>
                                    <w:bottom w:val="none" w:sz="0" w:space="0" w:color="auto"/>
                                    <w:right w:val="none" w:sz="0" w:space="0" w:color="auto"/>
                                  </w:divBdr>
                                </w:div>
                                <w:div w:id="102892872">
                                  <w:marLeft w:val="0"/>
                                  <w:marRight w:val="0"/>
                                  <w:marTop w:val="0"/>
                                  <w:marBottom w:val="0"/>
                                  <w:divBdr>
                                    <w:top w:val="none" w:sz="0" w:space="0" w:color="auto"/>
                                    <w:left w:val="none" w:sz="0" w:space="0" w:color="auto"/>
                                    <w:bottom w:val="none" w:sz="0" w:space="0" w:color="auto"/>
                                    <w:right w:val="none" w:sz="0" w:space="0" w:color="auto"/>
                                  </w:divBdr>
                                </w:div>
                                <w:div w:id="106198566">
                                  <w:marLeft w:val="0"/>
                                  <w:marRight w:val="0"/>
                                  <w:marTop w:val="0"/>
                                  <w:marBottom w:val="0"/>
                                  <w:divBdr>
                                    <w:top w:val="none" w:sz="0" w:space="0" w:color="auto"/>
                                    <w:left w:val="none" w:sz="0" w:space="0" w:color="auto"/>
                                    <w:bottom w:val="none" w:sz="0" w:space="0" w:color="auto"/>
                                    <w:right w:val="none" w:sz="0" w:space="0" w:color="auto"/>
                                  </w:divBdr>
                                </w:div>
                                <w:div w:id="121847568">
                                  <w:marLeft w:val="0"/>
                                  <w:marRight w:val="0"/>
                                  <w:marTop w:val="0"/>
                                  <w:marBottom w:val="0"/>
                                  <w:divBdr>
                                    <w:top w:val="none" w:sz="0" w:space="0" w:color="auto"/>
                                    <w:left w:val="none" w:sz="0" w:space="0" w:color="auto"/>
                                    <w:bottom w:val="none" w:sz="0" w:space="0" w:color="auto"/>
                                    <w:right w:val="none" w:sz="0" w:space="0" w:color="auto"/>
                                  </w:divBdr>
                                </w:div>
                                <w:div w:id="127090669">
                                  <w:marLeft w:val="0"/>
                                  <w:marRight w:val="0"/>
                                  <w:marTop w:val="0"/>
                                  <w:marBottom w:val="0"/>
                                  <w:divBdr>
                                    <w:top w:val="none" w:sz="0" w:space="0" w:color="auto"/>
                                    <w:left w:val="none" w:sz="0" w:space="0" w:color="auto"/>
                                    <w:bottom w:val="none" w:sz="0" w:space="0" w:color="auto"/>
                                    <w:right w:val="none" w:sz="0" w:space="0" w:color="auto"/>
                                  </w:divBdr>
                                </w:div>
                                <w:div w:id="133449533">
                                  <w:marLeft w:val="0"/>
                                  <w:marRight w:val="0"/>
                                  <w:marTop w:val="0"/>
                                  <w:marBottom w:val="0"/>
                                  <w:divBdr>
                                    <w:top w:val="none" w:sz="0" w:space="0" w:color="auto"/>
                                    <w:left w:val="none" w:sz="0" w:space="0" w:color="auto"/>
                                    <w:bottom w:val="none" w:sz="0" w:space="0" w:color="auto"/>
                                    <w:right w:val="none" w:sz="0" w:space="0" w:color="auto"/>
                                  </w:divBdr>
                                </w:div>
                                <w:div w:id="143938064">
                                  <w:marLeft w:val="0"/>
                                  <w:marRight w:val="0"/>
                                  <w:marTop w:val="0"/>
                                  <w:marBottom w:val="0"/>
                                  <w:divBdr>
                                    <w:top w:val="none" w:sz="0" w:space="0" w:color="auto"/>
                                    <w:left w:val="none" w:sz="0" w:space="0" w:color="auto"/>
                                    <w:bottom w:val="none" w:sz="0" w:space="0" w:color="auto"/>
                                    <w:right w:val="none" w:sz="0" w:space="0" w:color="auto"/>
                                  </w:divBdr>
                                </w:div>
                                <w:div w:id="166678227">
                                  <w:marLeft w:val="0"/>
                                  <w:marRight w:val="0"/>
                                  <w:marTop w:val="0"/>
                                  <w:marBottom w:val="0"/>
                                  <w:divBdr>
                                    <w:top w:val="none" w:sz="0" w:space="0" w:color="auto"/>
                                    <w:left w:val="none" w:sz="0" w:space="0" w:color="auto"/>
                                    <w:bottom w:val="none" w:sz="0" w:space="0" w:color="auto"/>
                                    <w:right w:val="none" w:sz="0" w:space="0" w:color="auto"/>
                                  </w:divBdr>
                                </w:div>
                                <w:div w:id="183521699">
                                  <w:marLeft w:val="0"/>
                                  <w:marRight w:val="0"/>
                                  <w:marTop w:val="0"/>
                                  <w:marBottom w:val="0"/>
                                  <w:divBdr>
                                    <w:top w:val="none" w:sz="0" w:space="0" w:color="auto"/>
                                    <w:left w:val="none" w:sz="0" w:space="0" w:color="auto"/>
                                    <w:bottom w:val="none" w:sz="0" w:space="0" w:color="auto"/>
                                    <w:right w:val="none" w:sz="0" w:space="0" w:color="auto"/>
                                  </w:divBdr>
                                </w:div>
                                <w:div w:id="205070873">
                                  <w:marLeft w:val="0"/>
                                  <w:marRight w:val="0"/>
                                  <w:marTop w:val="0"/>
                                  <w:marBottom w:val="0"/>
                                  <w:divBdr>
                                    <w:top w:val="none" w:sz="0" w:space="0" w:color="auto"/>
                                    <w:left w:val="none" w:sz="0" w:space="0" w:color="auto"/>
                                    <w:bottom w:val="none" w:sz="0" w:space="0" w:color="auto"/>
                                    <w:right w:val="none" w:sz="0" w:space="0" w:color="auto"/>
                                  </w:divBdr>
                                </w:div>
                                <w:div w:id="221600177">
                                  <w:marLeft w:val="0"/>
                                  <w:marRight w:val="0"/>
                                  <w:marTop w:val="0"/>
                                  <w:marBottom w:val="0"/>
                                  <w:divBdr>
                                    <w:top w:val="none" w:sz="0" w:space="0" w:color="auto"/>
                                    <w:left w:val="none" w:sz="0" w:space="0" w:color="auto"/>
                                    <w:bottom w:val="none" w:sz="0" w:space="0" w:color="auto"/>
                                    <w:right w:val="none" w:sz="0" w:space="0" w:color="auto"/>
                                  </w:divBdr>
                                </w:div>
                                <w:div w:id="226650531">
                                  <w:marLeft w:val="0"/>
                                  <w:marRight w:val="0"/>
                                  <w:marTop w:val="0"/>
                                  <w:marBottom w:val="0"/>
                                  <w:divBdr>
                                    <w:top w:val="none" w:sz="0" w:space="0" w:color="auto"/>
                                    <w:left w:val="none" w:sz="0" w:space="0" w:color="auto"/>
                                    <w:bottom w:val="none" w:sz="0" w:space="0" w:color="auto"/>
                                    <w:right w:val="none" w:sz="0" w:space="0" w:color="auto"/>
                                  </w:divBdr>
                                </w:div>
                                <w:div w:id="233004806">
                                  <w:marLeft w:val="0"/>
                                  <w:marRight w:val="0"/>
                                  <w:marTop w:val="0"/>
                                  <w:marBottom w:val="0"/>
                                  <w:divBdr>
                                    <w:top w:val="none" w:sz="0" w:space="0" w:color="auto"/>
                                    <w:left w:val="none" w:sz="0" w:space="0" w:color="auto"/>
                                    <w:bottom w:val="none" w:sz="0" w:space="0" w:color="auto"/>
                                    <w:right w:val="none" w:sz="0" w:space="0" w:color="auto"/>
                                  </w:divBdr>
                                </w:div>
                                <w:div w:id="276329305">
                                  <w:marLeft w:val="0"/>
                                  <w:marRight w:val="0"/>
                                  <w:marTop w:val="0"/>
                                  <w:marBottom w:val="0"/>
                                  <w:divBdr>
                                    <w:top w:val="none" w:sz="0" w:space="0" w:color="auto"/>
                                    <w:left w:val="none" w:sz="0" w:space="0" w:color="auto"/>
                                    <w:bottom w:val="none" w:sz="0" w:space="0" w:color="auto"/>
                                    <w:right w:val="none" w:sz="0" w:space="0" w:color="auto"/>
                                  </w:divBdr>
                                </w:div>
                                <w:div w:id="277176828">
                                  <w:marLeft w:val="0"/>
                                  <w:marRight w:val="0"/>
                                  <w:marTop w:val="0"/>
                                  <w:marBottom w:val="0"/>
                                  <w:divBdr>
                                    <w:top w:val="none" w:sz="0" w:space="0" w:color="auto"/>
                                    <w:left w:val="none" w:sz="0" w:space="0" w:color="auto"/>
                                    <w:bottom w:val="none" w:sz="0" w:space="0" w:color="auto"/>
                                    <w:right w:val="none" w:sz="0" w:space="0" w:color="auto"/>
                                  </w:divBdr>
                                </w:div>
                                <w:div w:id="286593057">
                                  <w:marLeft w:val="0"/>
                                  <w:marRight w:val="0"/>
                                  <w:marTop w:val="0"/>
                                  <w:marBottom w:val="0"/>
                                  <w:divBdr>
                                    <w:top w:val="none" w:sz="0" w:space="0" w:color="auto"/>
                                    <w:left w:val="none" w:sz="0" w:space="0" w:color="auto"/>
                                    <w:bottom w:val="none" w:sz="0" w:space="0" w:color="auto"/>
                                    <w:right w:val="none" w:sz="0" w:space="0" w:color="auto"/>
                                  </w:divBdr>
                                </w:div>
                                <w:div w:id="309868553">
                                  <w:marLeft w:val="0"/>
                                  <w:marRight w:val="0"/>
                                  <w:marTop w:val="0"/>
                                  <w:marBottom w:val="0"/>
                                  <w:divBdr>
                                    <w:top w:val="none" w:sz="0" w:space="0" w:color="auto"/>
                                    <w:left w:val="none" w:sz="0" w:space="0" w:color="auto"/>
                                    <w:bottom w:val="none" w:sz="0" w:space="0" w:color="auto"/>
                                    <w:right w:val="none" w:sz="0" w:space="0" w:color="auto"/>
                                  </w:divBdr>
                                </w:div>
                                <w:div w:id="337926920">
                                  <w:marLeft w:val="0"/>
                                  <w:marRight w:val="0"/>
                                  <w:marTop w:val="0"/>
                                  <w:marBottom w:val="0"/>
                                  <w:divBdr>
                                    <w:top w:val="none" w:sz="0" w:space="0" w:color="auto"/>
                                    <w:left w:val="none" w:sz="0" w:space="0" w:color="auto"/>
                                    <w:bottom w:val="none" w:sz="0" w:space="0" w:color="auto"/>
                                    <w:right w:val="none" w:sz="0" w:space="0" w:color="auto"/>
                                  </w:divBdr>
                                </w:div>
                                <w:div w:id="349382868">
                                  <w:marLeft w:val="0"/>
                                  <w:marRight w:val="0"/>
                                  <w:marTop w:val="0"/>
                                  <w:marBottom w:val="0"/>
                                  <w:divBdr>
                                    <w:top w:val="none" w:sz="0" w:space="0" w:color="auto"/>
                                    <w:left w:val="none" w:sz="0" w:space="0" w:color="auto"/>
                                    <w:bottom w:val="none" w:sz="0" w:space="0" w:color="auto"/>
                                    <w:right w:val="none" w:sz="0" w:space="0" w:color="auto"/>
                                  </w:divBdr>
                                </w:div>
                                <w:div w:id="384456174">
                                  <w:marLeft w:val="0"/>
                                  <w:marRight w:val="0"/>
                                  <w:marTop w:val="0"/>
                                  <w:marBottom w:val="0"/>
                                  <w:divBdr>
                                    <w:top w:val="none" w:sz="0" w:space="0" w:color="auto"/>
                                    <w:left w:val="none" w:sz="0" w:space="0" w:color="auto"/>
                                    <w:bottom w:val="none" w:sz="0" w:space="0" w:color="auto"/>
                                    <w:right w:val="none" w:sz="0" w:space="0" w:color="auto"/>
                                  </w:divBdr>
                                </w:div>
                                <w:div w:id="395783881">
                                  <w:marLeft w:val="0"/>
                                  <w:marRight w:val="0"/>
                                  <w:marTop w:val="0"/>
                                  <w:marBottom w:val="0"/>
                                  <w:divBdr>
                                    <w:top w:val="none" w:sz="0" w:space="0" w:color="auto"/>
                                    <w:left w:val="none" w:sz="0" w:space="0" w:color="auto"/>
                                    <w:bottom w:val="none" w:sz="0" w:space="0" w:color="auto"/>
                                    <w:right w:val="none" w:sz="0" w:space="0" w:color="auto"/>
                                  </w:divBdr>
                                </w:div>
                                <w:div w:id="402220766">
                                  <w:marLeft w:val="0"/>
                                  <w:marRight w:val="0"/>
                                  <w:marTop w:val="0"/>
                                  <w:marBottom w:val="0"/>
                                  <w:divBdr>
                                    <w:top w:val="none" w:sz="0" w:space="0" w:color="auto"/>
                                    <w:left w:val="none" w:sz="0" w:space="0" w:color="auto"/>
                                    <w:bottom w:val="none" w:sz="0" w:space="0" w:color="auto"/>
                                    <w:right w:val="none" w:sz="0" w:space="0" w:color="auto"/>
                                  </w:divBdr>
                                </w:div>
                                <w:div w:id="432045901">
                                  <w:marLeft w:val="0"/>
                                  <w:marRight w:val="0"/>
                                  <w:marTop w:val="0"/>
                                  <w:marBottom w:val="0"/>
                                  <w:divBdr>
                                    <w:top w:val="none" w:sz="0" w:space="0" w:color="auto"/>
                                    <w:left w:val="none" w:sz="0" w:space="0" w:color="auto"/>
                                    <w:bottom w:val="none" w:sz="0" w:space="0" w:color="auto"/>
                                    <w:right w:val="none" w:sz="0" w:space="0" w:color="auto"/>
                                  </w:divBdr>
                                </w:div>
                                <w:div w:id="470247671">
                                  <w:marLeft w:val="0"/>
                                  <w:marRight w:val="0"/>
                                  <w:marTop w:val="0"/>
                                  <w:marBottom w:val="0"/>
                                  <w:divBdr>
                                    <w:top w:val="none" w:sz="0" w:space="0" w:color="auto"/>
                                    <w:left w:val="none" w:sz="0" w:space="0" w:color="auto"/>
                                    <w:bottom w:val="none" w:sz="0" w:space="0" w:color="auto"/>
                                    <w:right w:val="none" w:sz="0" w:space="0" w:color="auto"/>
                                  </w:divBdr>
                                </w:div>
                                <w:div w:id="478225820">
                                  <w:marLeft w:val="0"/>
                                  <w:marRight w:val="0"/>
                                  <w:marTop w:val="0"/>
                                  <w:marBottom w:val="0"/>
                                  <w:divBdr>
                                    <w:top w:val="none" w:sz="0" w:space="0" w:color="auto"/>
                                    <w:left w:val="none" w:sz="0" w:space="0" w:color="auto"/>
                                    <w:bottom w:val="none" w:sz="0" w:space="0" w:color="auto"/>
                                    <w:right w:val="none" w:sz="0" w:space="0" w:color="auto"/>
                                  </w:divBdr>
                                </w:div>
                                <w:div w:id="500465286">
                                  <w:marLeft w:val="0"/>
                                  <w:marRight w:val="0"/>
                                  <w:marTop w:val="0"/>
                                  <w:marBottom w:val="0"/>
                                  <w:divBdr>
                                    <w:top w:val="none" w:sz="0" w:space="0" w:color="auto"/>
                                    <w:left w:val="none" w:sz="0" w:space="0" w:color="auto"/>
                                    <w:bottom w:val="none" w:sz="0" w:space="0" w:color="auto"/>
                                    <w:right w:val="none" w:sz="0" w:space="0" w:color="auto"/>
                                  </w:divBdr>
                                </w:div>
                                <w:div w:id="553658002">
                                  <w:marLeft w:val="0"/>
                                  <w:marRight w:val="0"/>
                                  <w:marTop w:val="0"/>
                                  <w:marBottom w:val="0"/>
                                  <w:divBdr>
                                    <w:top w:val="none" w:sz="0" w:space="0" w:color="auto"/>
                                    <w:left w:val="none" w:sz="0" w:space="0" w:color="auto"/>
                                    <w:bottom w:val="none" w:sz="0" w:space="0" w:color="auto"/>
                                    <w:right w:val="none" w:sz="0" w:space="0" w:color="auto"/>
                                  </w:divBdr>
                                </w:div>
                                <w:div w:id="554705785">
                                  <w:marLeft w:val="0"/>
                                  <w:marRight w:val="0"/>
                                  <w:marTop w:val="0"/>
                                  <w:marBottom w:val="0"/>
                                  <w:divBdr>
                                    <w:top w:val="none" w:sz="0" w:space="0" w:color="auto"/>
                                    <w:left w:val="none" w:sz="0" w:space="0" w:color="auto"/>
                                    <w:bottom w:val="none" w:sz="0" w:space="0" w:color="auto"/>
                                    <w:right w:val="none" w:sz="0" w:space="0" w:color="auto"/>
                                  </w:divBdr>
                                </w:div>
                                <w:div w:id="557785704">
                                  <w:marLeft w:val="0"/>
                                  <w:marRight w:val="0"/>
                                  <w:marTop w:val="0"/>
                                  <w:marBottom w:val="0"/>
                                  <w:divBdr>
                                    <w:top w:val="none" w:sz="0" w:space="0" w:color="auto"/>
                                    <w:left w:val="none" w:sz="0" w:space="0" w:color="auto"/>
                                    <w:bottom w:val="none" w:sz="0" w:space="0" w:color="auto"/>
                                    <w:right w:val="none" w:sz="0" w:space="0" w:color="auto"/>
                                  </w:divBdr>
                                </w:div>
                                <w:div w:id="561452267">
                                  <w:marLeft w:val="0"/>
                                  <w:marRight w:val="0"/>
                                  <w:marTop w:val="0"/>
                                  <w:marBottom w:val="0"/>
                                  <w:divBdr>
                                    <w:top w:val="none" w:sz="0" w:space="0" w:color="auto"/>
                                    <w:left w:val="none" w:sz="0" w:space="0" w:color="auto"/>
                                    <w:bottom w:val="none" w:sz="0" w:space="0" w:color="auto"/>
                                    <w:right w:val="none" w:sz="0" w:space="0" w:color="auto"/>
                                  </w:divBdr>
                                </w:div>
                                <w:div w:id="569736398">
                                  <w:marLeft w:val="0"/>
                                  <w:marRight w:val="0"/>
                                  <w:marTop w:val="0"/>
                                  <w:marBottom w:val="0"/>
                                  <w:divBdr>
                                    <w:top w:val="none" w:sz="0" w:space="0" w:color="auto"/>
                                    <w:left w:val="none" w:sz="0" w:space="0" w:color="auto"/>
                                    <w:bottom w:val="none" w:sz="0" w:space="0" w:color="auto"/>
                                    <w:right w:val="none" w:sz="0" w:space="0" w:color="auto"/>
                                  </w:divBdr>
                                </w:div>
                                <w:div w:id="574633644">
                                  <w:marLeft w:val="0"/>
                                  <w:marRight w:val="0"/>
                                  <w:marTop w:val="0"/>
                                  <w:marBottom w:val="0"/>
                                  <w:divBdr>
                                    <w:top w:val="none" w:sz="0" w:space="0" w:color="auto"/>
                                    <w:left w:val="none" w:sz="0" w:space="0" w:color="auto"/>
                                    <w:bottom w:val="none" w:sz="0" w:space="0" w:color="auto"/>
                                    <w:right w:val="none" w:sz="0" w:space="0" w:color="auto"/>
                                  </w:divBdr>
                                </w:div>
                                <w:div w:id="586116445">
                                  <w:marLeft w:val="0"/>
                                  <w:marRight w:val="0"/>
                                  <w:marTop w:val="0"/>
                                  <w:marBottom w:val="0"/>
                                  <w:divBdr>
                                    <w:top w:val="none" w:sz="0" w:space="0" w:color="auto"/>
                                    <w:left w:val="none" w:sz="0" w:space="0" w:color="auto"/>
                                    <w:bottom w:val="none" w:sz="0" w:space="0" w:color="auto"/>
                                    <w:right w:val="none" w:sz="0" w:space="0" w:color="auto"/>
                                  </w:divBdr>
                                </w:div>
                                <w:div w:id="602223902">
                                  <w:marLeft w:val="0"/>
                                  <w:marRight w:val="0"/>
                                  <w:marTop w:val="0"/>
                                  <w:marBottom w:val="0"/>
                                  <w:divBdr>
                                    <w:top w:val="none" w:sz="0" w:space="0" w:color="auto"/>
                                    <w:left w:val="none" w:sz="0" w:space="0" w:color="auto"/>
                                    <w:bottom w:val="none" w:sz="0" w:space="0" w:color="auto"/>
                                    <w:right w:val="none" w:sz="0" w:space="0" w:color="auto"/>
                                  </w:divBdr>
                                </w:div>
                                <w:div w:id="633175439">
                                  <w:marLeft w:val="0"/>
                                  <w:marRight w:val="0"/>
                                  <w:marTop w:val="0"/>
                                  <w:marBottom w:val="0"/>
                                  <w:divBdr>
                                    <w:top w:val="none" w:sz="0" w:space="0" w:color="auto"/>
                                    <w:left w:val="none" w:sz="0" w:space="0" w:color="auto"/>
                                    <w:bottom w:val="none" w:sz="0" w:space="0" w:color="auto"/>
                                    <w:right w:val="none" w:sz="0" w:space="0" w:color="auto"/>
                                  </w:divBdr>
                                </w:div>
                                <w:div w:id="667513834">
                                  <w:marLeft w:val="0"/>
                                  <w:marRight w:val="0"/>
                                  <w:marTop w:val="0"/>
                                  <w:marBottom w:val="0"/>
                                  <w:divBdr>
                                    <w:top w:val="none" w:sz="0" w:space="0" w:color="auto"/>
                                    <w:left w:val="none" w:sz="0" w:space="0" w:color="auto"/>
                                    <w:bottom w:val="none" w:sz="0" w:space="0" w:color="auto"/>
                                    <w:right w:val="none" w:sz="0" w:space="0" w:color="auto"/>
                                  </w:divBdr>
                                </w:div>
                                <w:div w:id="710501386">
                                  <w:marLeft w:val="0"/>
                                  <w:marRight w:val="0"/>
                                  <w:marTop w:val="0"/>
                                  <w:marBottom w:val="0"/>
                                  <w:divBdr>
                                    <w:top w:val="none" w:sz="0" w:space="0" w:color="auto"/>
                                    <w:left w:val="none" w:sz="0" w:space="0" w:color="auto"/>
                                    <w:bottom w:val="none" w:sz="0" w:space="0" w:color="auto"/>
                                    <w:right w:val="none" w:sz="0" w:space="0" w:color="auto"/>
                                  </w:divBdr>
                                </w:div>
                                <w:div w:id="713850637">
                                  <w:marLeft w:val="0"/>
                                  <w:marRight w:val="0"/>
                                  <w:marTop w:val="0"/>
                                  <w:marBottom w:val="0"/>
                                  <w:divBdr>
                                    <w:top w:val="none" w:sz="0" w:space="0" w:color="auto"/>
                                    <w:left w:val="none" w:sz="0" w:space="0" w:color="auto"/>
                                    <w:bottom w:val="none" w:sz="0" w:space="0" w:color="auto"/>
                                    <w:right w:val="none" w:sz="0" w:space="0" w:color="auto"/>
                                  </w:divBdr>
                                </w:div>
                                <w:div w:id="714742214">
                                  <w:marLeft w:val="0"/>
                                  <w:marRight w:val="0"/>
                                  <w:marTop w:val="0"/>
                                  <w:marBottom w:val="0"/>
                                  <w:divBdr>
                                    <w:top w:val="none" w:sz="0" w:space="0" w:color="auto"/>
                                    <w:left w:val="none" w:sz="0" w:space="0" w:color="auto"/>
                                    <w:bottom w:val="none" w:sz="0" w:space="0" w:color="auto"/>
                                    <w:right w:val="none" w:sz="0" w:space="0" w:color="auto"/>
                                  </w:divBdr>
                                </w:div>
                                <w:div w:id="726879053">
                                  <w:marLeft w:val="0"/>
                                  <w:marRight w:val="0"/>
                                  <w:marTop w:val="0"/>
                                  <w:marBottom w:val="0"/>
                                  <w:divBdr>
                                    <w:top w:val="none" w:sz="0" w:space="0" w:color="auto"/>
                                    <w:left w:val="none" w:sz="0" w:space="0" w:color="auto"/>
                                    <w:bottom w:val="none" w:sz="0" w:space="0" w:color="auto"/>
                                    <w:right w:val="none" w:sz="0" w:space="0" w:color="auto"/>
                                  </w:divBdr>
                                </w:div>
                                <w:div w:id="728654499">
                                  <w:marLeft w:val="0"/>
                                  <w:marRight w:val="0"/>
                                  <w:marTop w:val="0"/>
                                  <w:marBottom w:val="0"/>
                                  <w:divBdr>
                                    <w:top w:val="none" w:sz="0" w:space="0" w:color="auto"/>
                                    <w:left w:val="none" w:sz="0" w:space="0" w:color="auto"/>
                                    <w:bottom w:val="none" w:sz="0" w:space="0" w:color="auto"/>
                                    <w:right w:val="none" w:sz="0" w:space="0" w:color="auto"/>
                                  </w:divBdr>
                                </w:div>
                                <w:div w:id="730423721">
                                  <w:marLeft w:val="0"/>
                                  <w:marRight w:val="0"/>
                                  <w:marTop w:val="0"/>
                                  <w:marBottom w:val="0"/>
                                  <w:divBdr>
                                    <w:top w:val="none" w:sz="0" w:space="0" w:color="auto"/>
                                    <w:left w:val="none" w:sz="0" w:space="0" w:color="auto"/>
                                    <w:bottom w:val="none" w:sz="0" w:space="0" w:color="auto"/>
                                    <w:right w:val="none" w:sz="0" w:space="0" w:color="auto"/>
                                  </w:divBdr>
                                </w:div>
                                <w:div w:id="735712236">
                                  <w:marLeft w:val="0"/>
                                  <w:marRight w:val="0"/>
                                  <w:marTop w:val="0"/>
                                  <w:marBottom w:val="0"/>
                                  <w:divBdr>
                                    <w:top w:val="none" w:sz="0" w:space="0" w:color="auto"/>
                                    <w:left w:val="none" w:sz="0" w:space="0" w:color="auto"/>
                                    <w:bottom w:val="none" w:sz="0" w:space="0" w:color="auto"/>
                                    <w:right w:val="none" w:sz="0" w:space="0" w:color="auto"/>
                                  </w:divBdr>
                                </w:div>
                                <w:div w:id="744305433">
                                  <w:marLeft w:val="0"/>
                                  <w:marRight w:val="0"/>
                                  <w:marTop w:val="0"/>
                                  <w:marBottom w:val="0"/>
                                  <w:divBdr>
                                    <w:top w:val="none" w:sz="0" w:space="0" w:color="auto"/>
                                    <w:left w:val="none" w:sz="0" w:space="0" w:color="auto"/>
                                    <w:bottom w:val="none" w:sz="0" w:space="0" w:color="auto"/>
                                    <w:right w:val="none" w:sz="0" w:space="0" w:color="auto"/>
                                  </w:divBdr>
                                </w:div>
                                <w:div w:id="753094319">
                                  <w:marLeft w:val="0"/>
                                  <w:marRight w:val="0"/>
                                  <w:marTop w:val="0"/>
                                  <w:marBottom w:val="0"/>
                                  <w:divBdr>
                                    <w:top w:val="none" w:sz="0" w:space="0" w:color="auto"/>
                                    <w:left w:val="none" w:sz="0" w:space="0" w:color="auto"/>
                                    <w:bottom w:val="none" w:sz="0" w:space="0" w:color="auto"/>
                                    <w:right w:val="none" w:sz="0" w:space="0" w:color="auto"/>
                                  </w:divBdr>
                                </w:div>
                                <w:div w:id="760611141">
                                  <w:marLeft w:val="0"/>
                                  <w:marRight w:val="0"/>
                                  <w:marTop w:val="0"/>
                                  <w:marBottom w:val="0"/>
                                  <w:divBdr>
                                    <w:top w:val="none" w:sz="0" w:space="0" w:color="auto"/>
                                    <w:left w:val="none" w:sz="0" w:space="0" w:color="auto"/>
                                    <w:bottom w:val="none" w:sz="0" w:space="0" w:color="auto"/>
                                    <w:right w:val="none" w:sz="0" w:space="0" w:color="auto"/>
                                  </w:divBdr>
                                </w:div>
                                <w:div w:id="774524002">
                                  <w:marLeft w:val="0"/>
                                  <w:marRight w:val="0"/>
                                  <w:marTop w:val="0"/>
                                  <w:marBottom w:val="0"/>
                                  <w:divBdr>
                                    <w:top w:val="none" w:sz="0" w:space="0" w:color="auto"/>
                                    <w:left w:val="none" w:sz="0" w:space="0" w:color="auto"/>
                                    <w:bottom w:val="none" w:sz="0" w:space="0" w:color="auto"/>
                                    <w:right w:val="none" w:sz="0" w:space="0" w:color="auto"/>
                                  </w:divBdr>
                                </w:div>
                                <w:div w:id="781147215">
                                  <w:marLeft w:val="0"/>
                                  <w:marRight w:val="0"/>
                                  <w:marTop w:val="0"/>
                                  <w:marBottom w:val="0"/>
                                  <w:divBdr>
                                    <w:top w:val="none" w:sz="0" w:space="0" w:color="auto"/>
                                    <w:left w:val="none" w:sz="0" w:space="0" w:color="auto"/>
                                    <w:bottom w:val="none" w:sz="0" w:space="0" w:color="auto"/>
                                    <w:right w:val="none" w:sz="0" w:space="0" w:color="auto"/>
                                  </w:divBdr>
                                </w:div>
                                <w:div w:id="790049554">
                                  <w:marLeft w:val="0"/>
                                  <w:marRight w:val="0"/>
                                  <w:marTop w:val="0"/>
                                  <w:marBottom w:val="0"/>
                                  <w:divBdr>
                                    <w:top w:val="none" w:sz="0" w:space="0" w:color="auto"/>
                                    <w:left w:val="none" w:sz="0" w:space="0" w:color="auto"/>
                                    <w:bottom w:val="none" w:sz="0" w:space="0" w:color="auto"/>
                                    <w:right w:val="none" w:sz="0" w:space="0" w:color="auto"/>
                                  </w:divBdr>
                                </w:div>
                                <w:div w:id="795221229">
                                  <w:marLeft w:val="0"/>
                                  <w:marRight w:val="0"/>
                                  <w:marTop w:val="0"/>
                                  <w:marBottom w:val="0"/>
                                  <w:divBdr>
                                    <w:top w:val="none" w:sz="0" w:space="0" w:color="auto"/>
                                    <w:left w:val="none" w:sz="0" w:space="0" w:color="auto"/>
                                    <w:bottom w:val="none" w:sz="0" w:space="0" w:color="auto"/>
                                    <w:right w:val="none" w:sz="0" w:space="0" w:color="auto"/>
                                  </w:divBdr>
                                </w:div>
                                <w:div w:id="823738044">
                                  <w:marLeft w:val="0"/>
                                  <w:marRight w:val="0"/>
                                  <w:marTop w:val="0"/>
                                  <w:marBottom w:val="0"/>
                                  <w:divBdr>
                                    <w:top w:val="none" w:sz="0" w:space="0" w:color="auto"/>
                                    <w:left w:val="none" w:sz="0" w:space="0" w:color="auto"/>
                                    <w:bottom w:val="none" w:sz="0" w:space="0" w:color="auto"/>
                                    <w:right w:val="none" w:sz="0" w:space="0" w:color="auto"/>
                                  </w:divBdr>
                                </w:div>
                                <w:div w:id="825778706">
                                  <w:marLeft w:val="0"/>
                                  <w:marRight w:val="0"/>
                                  <w:marTop w:val="0"/>
                                  <w:marBottom w:val="0"/>
                                  <w:divBdr>
                                    <w:top w:val="none" w:sz="0" w:space="0" w:color="auto"/>
                                    <w:left w:val="none" w:sz="0" w:space="0" w:color="auto"/>
                                    <w:bottom w:val="none" w:sz="0" w:space="0" w:color="auto"/>
                                    <w:right w:val="none" w:sz="0" w:space="0" w:color="auto"/>
                                  </w:divBdr>
                                </w:div>
                                <w:div w:id="846090727">
                                  <w:marLeft w:val="0"/>
                                  <w:marRight w:val="0"/>
                                  <w:marTop w:val="0"/>
                                  <w:marBottom w:val="0"/>
                                  <w:divBdr>
                                    <w:top w:val="none" w:sz="0" w:space="0" w:color="auto"/>
                                    <w:left w:val="none" w:sz="0" w:space="0" w:color="auto"/>
                                    <w:bottom w:val="none" w:sz="0" w:space="0" w:color="auto"/>
                                    <w:right w:val="none" w:sz="0" w:space="0" w:color="auto"/>
                                  </w:divBdr>
                                </w:div>
                                <w:div w:id="860824179">
                                  <w:marLeft w:val="0"/>
                                  <w:marRight w:val="0"/>
                                  <w:marTop w:val="0"/>
                                  <w:marBottom w:val="0"/>
                                  <w:divBdr>
                                    <w:top w:val="none" w:sz="0" w:space="0" w:color="auto"/>
                                    <w:left w:val="none" w:sz="0" w:space="0" w:color="auto"/>
                                    <w:bottom w:val="none" w:sz="0" w:space="0" w:color="auto"/>
                                    <w:right w:val="none" w:sz="0" w:space="0" w:color="auto"/>
                                  </w:divBdr>
                                </w:div>
                                <w:div w:id="890925334">
                                  <w:marLeft w:val="0"/>
                                  <w:marRight w:val="0"/>
                                  <w:marTop w:val="0"/>
                                  <w:marBottom w:val="0"/>
                                  <w:divBdr>
                                    <w:top w:val="none" w:sz="0" w:space="0" w:color="auto"/>
                                    <w:left w:val="none" w:sz="0" w:space="0" w:color="auto"/>
                                    <w:bottom w:val="none" w:sz="0" w:space="0" w:color="auto"/>
                                    <w:right w:val="none" w:sz="0" w:space="0" w:color="auto"/>
                                  </w:divBdr>
                                </w:div>
                                <w:div w:id="908466330">
                                  <w:marLeft w:val="0"/>
                                  <w:marRight w:val="0"/>
                                  <w:marTop w:val="0"/>
                                  <w:marBottom w:val="0"/>
                                  <w:divBdr>
                                    <w:top w:val="none" w:sz="0" w:space="0" w:color="auto"/>
                                    <w:left w:val="none" w:sz="0" w:space="0" w:color="auto"/>
                                    <w:bottom w:val="none" w:sz="0" w:space="0" w:color="auto"/>
                                    <w:right w:val="none" w:sz="0" w:space="0" w:color="auto"/>
                                  </w:divBdr>
                                </w:div>
                                <w:div w:id="925960830">
                                  <w:marLeft w:val="0"/>
                                  <w:marRight w:val="0"/>
                                  <w:marTop w:val="0"/>
                                  <w:marBottom w:val="0"/>
                                  <w:divBdr>
                                    <w:top w:val="none" w:sz="0" w:space="0" w:color="auto"/>
                                    <w:left w:val="none" w:sz="0" w:space="0" w:color="auto"/>
                                    <w:bottom w:val="none" w:sz="0" w:space="0" w:color="auto"/>
                                    <w:right w:val="none" w:sz="0" w:space="0" w:color="auto"/>
                                  </w:divBdr>
                                </w:div>
                                <w:div w:id="950819252">
                                  <w:marLeft w:val="0"/>
                                  <w:marRight w:val="0"/>
                                  <w:marTop w:val="0"/>
                                  <w:marBottom w:val="0"/>
                                  <w:divBdr>
                                    <w:top w:val="none" w:sz="0" w:space="0" w:color="auto"/>
                                    <w:left w:val="none" w:sz="0" w:space="0" w:color="auto"/>
                                    <w:bottom w:val="none" w:sz="0" w:space="0" w:color="auto"/>
                                    <w:right w:val="none" w:sz="0" w:space="0" w:color="auto"/>
                                  </w:divBdr>
                                </w:div>
                                <w:div w:id="987322340">
                                  <w:marLeft w:val="0"/>
                                  <w:marRight w:val="0"/>
                                  <w:marTop w:val="0"/>
                                  <w:marBottom w:val="0"/>
                                  <w:divBdr>
                                    <w:top w:val="none" w:sz="0" w:space="0" w:color="auto"/>
                                    <w:left w:val="none" w:sz="0" w:space="0" w:color="auto"/>
                                    <w:bottom w:val="none" w:sz="0" w:space="0" w:color="auto"/>
                                    <w:right w:val="none" w:sz="0" w:space="0" w:color="auto"/>
                                  </w:divBdr>
                                </w:div>
                                <w:div w:id="1016350958">
                                  <w:marLeft w:val="0"/>
                                  <w:marRight w:val="0"/>
                                  <w:marTop w:val="0"/>
                                  <w:marBottom w:val="0"/>
                                  <w:divBdr>
                                    <w:top w:val="none" w:sz="0" w:space="0" w:color="auto"/>
                                    <w:left w:val="none" w:sz="0" w:space="0" w:color="auto"/>
                                    <w:bottom w:val="none" w:sz="0" w:space="0" w:color="auto"/>
                                    <w:right w:val="none" w:sz="0" w:space="0" w:color="auto"/>
                                  </w:divBdr>
                                </w:div>
                                <w:div w:id="1031802732">
                                  <w:marLeft w:val="0"/>
                                  <w:marRight w:val="0"/>
                                  <w:marTop w:val="0"/>
                                  <w:marBottom w:val="0"/>
                                  <w:divBdr>
                                    <w:top w:val="none" w:sz="0" w:space="0" w:color="auto"/>
                                    <w:left w:val="none" w:sz="0" w:space="0" w:color="auto"/>
                                    <w:bottom w:val="none" w:sz="0" w:space="0" w:color="auto"/>
                                    <w:right w:val="none" w:sz="0" w:space="0" w:color="auto"/>
                                  </w:divBdr>
                                </w:div>
                                <w:div w:id="1039934636">
                                  <w:marLeft w:val="0"/>
                                  <w:marRight w:val="0"/>
                                  <w:marTop w:val="0"/>
                                  <w:marBottom w:val="0"/>
                                  <w:divBdr>
                                    <w:top w:val="none" w:sz="0" w:space="0" w:color="auto"/>
                                    <w:left w:val="none" w:sz="0" w:space="0" w:color="auto"/>
                                    <w:bottom w:val="none" w:sz="0" w:space="0" w:color="auto"/>
                                    <w:right w:val="none" w:sz="0" w:space="0" w:color="auto"/>
                                  </w:divBdr>
                                </w:div>
                                <w:div w:id="1040088187">
                                  <w:marLeft w:val="0"/>
                                  <w:marRight w:val="0"/>
                                  <w:marTop w:val="0"/>
                                  <w:marBottom w:val="0"/>
                                  <w:divBdr>
                                    <w:top w:val="none" w:sz="0" w:space="0" w:color="auto"/>
                                    <w:left w:val="none" w:sz="0" w:space="0" w:color="auto"/>
                                    <w:bottom w:val="none" w:sz="0" w:space="0" w:color="auto"/>
                                    <w:right w:val="none" w:sz="0" w:space="0" w:color="auto"/>
                                  </w:divBdr>
                                </w:div>
                                <w:div w:id="1048140602">
                                  <w:marLeft w:val="0"/>
                                  <w:marRight w:val="0"/>
                                  <w:marTop w:val="0"/>
                                  <w:marBottom w:val="0"/>
                                  <w:divBdr>
                                    <w:top w:val="none" w:sz="0" w:space="0" w:color="auto"/>
                                    <w:left w:val="none" w:sz="0" w:space="0" w:color="auto"/>
                                    <w:bottom w:val="none" w:sz="0" w:space="0" w:color="auto"/>
                                    <w:right w:val="none" w:sz="0" w:space="0" w:color="auto"/>
                                  </w:divBdr>
                                </w:div>
                                <w:div w:id="1078945542">
                                  <w:marLeft w:val="0"/>
                                  <w:marRight w:val="0"/>
                                  <w:marTop w:val="0"/>
                                  <w:marBottom w:val="0"/>
                                  <w:divBdr>
                                    <w:top w:val="none" w:sz="0" w:space="0" w:color="auto"/>
                                    <w:left w:val="none" w:sz="0" w:space="0" w:color="auto"/>
                                    <w:bottom w:val="none" w:sz="0" w:space="0" w:color="auto"/>
                                    <w:right w:val="none" w:sz="0" w:space="0" w:color="auto"/>
                                  </w:divBdr>
                                </w:div>
                                <w:div w:id="1083717258">
                                  <w:marLeft w:val="0"/>
                                  <w:marRight w:val="0"/>
                                  <w:marTop w:val="0"/>
                                  <w:marBottom w:val="0"/>
                                  <w:divBdr>
                                    <w:top w:val="none" w:sz="0" w:space="0" w:color="auto"/>
                                    <w:left w:val="none" w:sz="0" w:space="0" w:color="auto"/>
                                    <w:bottom w:val="none" w:sz="0" w:space="0" w:color="auto"/>
                                    <w:right w:val="none" w:sz="0" w:space="0" w:color="auto"/>
                                  </w:divBdr>
                                </w:div>
                                <w:div w:id="1084031460">
                                  <w:marLeft w:val="0"/>
                                  <w:marRight w:val="0"/>
                                  <w:marTop w:val="0"/>
                                  <w:marBottom w:val="0"/>
                                  <w:divBdr>
                                    <w:top w:val="none" w:sz="0" w:space="0" w:color="auto"/>
                                    <w:left w:val="none" w:sz="0" w:space="0" w:color="auto"/>
                                    <w:bottom w:val="none" w:sz="0" w:space="0" w:color="auto"/>
                                    <w:right w:val="none" w:sz="0" w:space="0" w:color="auto"/>
                                  </w:divBdr>
                                </w:div>
                                <w:div w:id="1088310796">
                                  <w:marLeft w:val="0"/>
                                  <w:marRight w:val="0"/>
                                  <w:marTop w:val="0"/>
                                  <w:marBottom w:val="0"/>
                                  <w:divBdr>
                                    <w:top w:val="none" w:sz="0" w:space="0" w:color="auto"/>
                                    <w:left w:val="none" w:sz="0" w:space="0" w:color="auto"/>
                                    <w:bottom w:val="none" w:sz="0" w:space="0" w:color="auto"/>
                                    <w:right w:val="none" w:sz="0" w:space="0" w:color="auto"/>
                                  </w:divBdr>
                                </w:div>
                                <w:div w:id="1090660271">
                                  <w:marLeft w:val="0"/>
                                  <w:marRight w:val="0"/>
                                  <w:marTop w:val="0"/>
                                  <w:marBottom w:val="0"/>
                                  <w:divBdr>
                                    <w:top w:val="none" w:sz="0" w:space="0" w:color="auto"/>
                                    <w:left w:val="none" w:sz="0" w:space="0" w:color="auto"/>
                                    <w:bottom w:val="none" w:sz="0" w:space="0" w:color="auto"/>
                                    <w:right w:val="none" w:sz="0" w:space="0" w:color="auto"/>
                                  </w:divBdr>
                                </w:div>
                                <w:div w:id="1109548580">
                                  <w:marLeft w:val="0"/>
                                  <w:marRight w:val="0"/>
                                  <w:marTop w:val="0"/>
                                  <w:marBottom w:val="0"/>
                                  <w:divBdr>
                                    <w:top w:val="none" w:sz="0" w:space="0" w:color="auto"/>
                                    <w:left w:val="none" w:sz="0" w:space="0" w:color="auto"/>
                                    <w:bottom w:val="none" w:sz="0" w:space="0" w:color="auto"/>
                                    <w:right w:val="none" w:sz="0" w:space="0" w:color="auto"/>
                                  </w:divBdr>
                                </w:div>
                                <w:div w:id="1141537464">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153792648">
                                  <w:marLeft w:val="0"/>
                                  <w:marRight w:val="0"/>
                                  <w:marTop w:val="0"/>
                                  <w:marBottom w:val="0"/>
                                  <w:divBdr>
                                    <w:top w:val="none" w:sz="0" w:space="0" w:color="auto"/>
                                    <w:left w:val="none" w:sz="0" w:space="0" w:color="auto"/>
                                    <w:bottom w:val="none" w:sz="0" w:space="0" w:color="auto"/>
                                    <w:right w:val="none" w:sz="0" w:space="0" w:color="auto"/>
                                  </w:divBdr>
                                </w:div>
                                <w:div w:id="1210725823">
                                  <w:marLeft w:val="0"/>
                                  <w:marRight w:val="0"/>
                                  <w:marTop w:val="0"/>
                                  <w:marBottom w:val="0"/>
                                  <w:divBdr>
                                    <w:top w:val="none" w:sz="0" w:space="0" w:color="auto"/>
                                    <w:left w:val="none" w:sz="0" w:space="0" w:color="auto"/>
                                    <w:bottom w:val="none" w:sz="0" w:space="0" w:color="auto"/>
                                    <w:right w:val="none" w:sz="0" w:space="0" w:color="auto"/>
                                  </w:divBdr>
                                </w:div>
                                <w:div w:id="1234968595">
                                  <w:marLeft w:val="0"/>
                                  <w:marRight w:val="0"/>
                                  <w:marTop w:val="0"/>
                                  <w:marBottom w:val="0"/>
                                  <w:divBdr>
                                    <w:top w:val="none" w:sz="0" w:space="0" w:color="auto"/>
                                    <w:left w:val="none" w:sz="0" w:space="0" w:color="auto"/>
                                    <w:bottom w:val="none" w:sz="0" w:space="0" w:color="auto"/>
                                    <w:right w:val="none" w:sz="0" w:space="0" w:color="auto"/>
                                  </w:divBdr>
                                </w:div>
                                <w:div w:id="1274896023">
                                  <w:marLeft w:val="0"/>
                                  <w:marRight w:val="0"/>
                                  <w:marTop w:val="0"/>
                                  <w:marBottom w:val="0"/>
                                  <w:divBdr>
                                    <w:top w:val="none" w:sz="0" w:space="0" w:color="auto"/>
                                    <w:left w:val="none" w:sz="0" w:space="0" w:color="auto"/>
                                    <w:bottom w:val="none" w:sz="0" w:space="0" w:color="auto"/>
                                    <w:right w:val="none" w:sz="0" w:space="0" w:color="auto"/>
                                  </w:divBdr>
                                </w:div>
                                <w:div w:id="1275091495">
                                  <w:marLeft w:val="0"/>
                                  <w:marRight w:val="0"/>
                                  <w:marTop w:val="0"/>
                                  <w:marBottom w:val="0"/>
                                  <w:divBdr>
                                    <w:top w:val="none" w:sz="0" w:space="0" w:color="auto"/>
                                    <w:left w:val="none" w:sz="0" w:space="0" w:color="auto"/>
                                    <w:bottom w:val="none" w:sz="0" w:space="0" w:color="auto"/>
                                    <w:right w:val="none" w:sz="0" w:space="0" w:color="auto"/>
                                  </w:divBdr>
                                </w:div>
                                <w:div w:id="1282610949">
                                  <w:marLeft w:val="0"/>
                                  <w:marRight w:val="0"/>
                                  <w:marTop w:val="0"/>
                                  <w:marBottom w:val="0"/>
                                  <w:divBdr>
                                    <w:top w:val="none" w:sz="0" w:space="0" w:color="auto"/>
                                    <w:left w:val="none" w:sz="0" w:space="0" w:color="auto"/>
                                    <w:bottom w:val="none" w:sz="0" w:space="0" w:color="auto"/>
                                    <w:right w:val="none" w:sz="0" w:space="0" w:color="auto"/>
                                  </w:divBdr>
                                </w:div>
                                <w:div w:id="1289818649">
                                  <w:marLeft w:val="0"/>
                                  <w:marRight w:val="0"/>
                                  <w:marTop w:val="0"/>
                                  <w:marBottom w:val="0"/>
                                  <w:divBdr>
                                    <w:top w:val="none" w:sz="0" w:space="0" w:color="auto"/>
                                    <w:left w:val="none" w:sz="0" w:space="0" w:color="auto"/>
                                    <w:bottom w:val="none" w:sz="0" w:space="0" w:color="auto"/>
                                    <w:right w:val="none" w:sz="0" w:space="0" w:color="auto"/>
                                  </w:divBdr>
                                </w:div>
                                <w:div w:id="1327830158">
                                  <w:marLeft w:val="0"/>
                                  <w:marRight w:val="0"/>
                                  <w:marTop w:val="0"/>
                                  <w:marBottom w:val="0"/>
                                  <w:divBdr>
                                    <w:top w:val="none" w:sz="0" w:space="0" w:color="auto"/>
                                    <w:left w:val="none" w:sz="0" w:space="0" w:color="auto"/>
                                    <w:bottom w:val="none" w:sz="0" w:space="0" w:color="auto"/>
                                    <w:right w:val="none" w:sz="0" w:space="0" w:color="auto"/>
                                  </w:divBdr>
                                </w:div>
                                <w:div w:id="1329747249">
                                  <w:marLeft w:val="0"/>
                                  <w:marRight w:val="0"/>
                                  <w:marTop w:val="0"/>
                                  <w:marBottom w:val="0"/>
                                  <w:divBdr>
                                    <w:top w:val="none" w:sz="0" w:space="0" w:color="auto"/>
                                    <w:left w:val="none" w:sz="0" w:space="0" w:color="auto"/>
                                    <w:bottom w:val="none" w:sz="0" w:space="0" w:color="auto"/>
                                    <w:right w:val="none" w:sz="0" w:space="0" w:color="auto"/>
                                  </w:divBdr>
                                </w:div>
                                <w:div w:id="1352418487">
                                  <w:marLeft w:val="0"/>
                                  <w:marRight w:val="0"/>
                                  <w:marTop w:val="0"/>
                                  <w:marBottom w:val="0"/>
                                  <w:divBdr>
                                    <w:top w:val="none" w:sz="0" w:space="0" w:color="auto"/>
                                    <w:left w:val="none" w:sz="0" w:space="0" w:color="auto"/>
                                    <w:bottom w:val="none" w:sz="0" w:space="0" w:color="auto"/>
                                    <w:right w:val="none" w:sz="0" w:space="0" w:color="auto"/>
                                  </w:divBdr>
                                </w:div>
                                <w:div w:id="1352683940">
                                  <w:marLeft w:val="0"/>
                                  <w:marRight w:val="0"/>
                                  <w:marTop w:val="0"/>
                                  <w:marBottom w:val="0"/>
                                  <w:divBdr>
                                    <w:top w:val="none" w:sz="0" w:space="0" w:color="auto"/>
                                    <w:left w:val="none" w:sz="0" w:space="0" w:color="auto"/>
                                    <w:bottom w:val="none" w:sz="0" w:space="0" w:color="auto"/>
                                    <w:right w:val="none" w:sz="0" w:space="0" w:color="auto"/>
                                  </w:divBdr>
                                </w:div>
                                <w:div w:id="1354576202">
                                  <w:marLeft w:val="0"/>
                                  <w:marRight w:val="0"/>
                                  <w:marTop w:val="0"/>
                                  <w:marBottom w:val="0"/>
                                  <w:divBdr>
                                    <w:top w:val="none" w:sz="0" w:space="0" w:color="auto"/>
                                    <w:left w:val="none" w:sz="0" w:space="0" w:color="auto"/>
                                    <w:bottom w:val="none" w:sz="0" w:space="0" w:color="auto"/>
                                    <w:right w:val="none" w:sz="0" w:space="0" w:color="auto"/>
                                  </w:divBdr>
                                </w:div>
                                <w:div w:id="1391997843">
                                  <w:marLeft w:val="0"/>
                                  <w:marRight w:val="0"/>
                                  <w:marTop w:val="0"/>
                                  <w:marBottom w:val="0"/>
                                  <w:divBdr>
                                    <w:top w:val="none" w:sz="0" w:space="0" w:color="auto"/>
                                    <w:left w:val="none" w:sz="0" w:space="0" w:color="auto"/>
                                    <w:bottom w:val="none" w:sz="0" w:space="0" w:color="auto"/>
                                    <w:right w:val="none" w:sz="0" w:space="0" w:color="auto"/>
                                  </w:divBdr>
                                </w:div>
                                <w:div w:id="1401637255">
                                  <w:marLeft w:val="0"/>
                                  <w:marRight w:val="0"/>
                                  <w:marTop w:val="0"/>
                                  <w:marBottom w:val="0"/>
                                  <w:divBdr>
                                    <w:top w:val="none" w:sz="0" w:space="0" w:color="auto"/>
                                    <w:left w:val="none" w:sz="0" w:space="0" w:color="auto"/>
                                    <w:bottom w:val="none" w:sz="0" w:space="0" w:color="auto"/>
                                    <w:right w:val="none" w:sz="0" w:space="0" w:color="auto"/>
                                  </w:divBdr>
                                </w:div>
                                <w:div w:id="1420907389">
                                  <w:marLeft w:val="0"/>
                                  <w:marRight w:val="0"/>
                                  <w:marTop w:val="0"/>
                                  <w:marBottom w:val="0"/>
                                  <w:divBdr>
                                    <w:top w:val="none" w:sz="0" w:space="0" w:color="auto"/>
                                    <w:left w:val="none" w:sz="0" w:space="0" w:color="auto"/>
                                    <w:bottom w:val="none" w:sz="0" w:space="0" w:color="auto"/>
                                    <w:right w:val="none" w:sz="0" w:space="0" w:color="auto"/>
                                  </w:divBdr>
                                </w:div>
                                <w:div w:id="1431776401">
                                  <w:marLeft w:val="0"/>
                                  <w:marRight w:val="0"/>
                                  <w:marTop w:val="0"/>
                                  <w:marBottom w:val="0"/>
                                  <w:divBdr>
                                    <w:top w:val="none" w:sz="0" w:space="0" w:color="auto"/>
                                    <w:left w:val="none" w:sz="0" w:space="0" w:color="auto"/>
                                    <w:bottom w:val="none" w:sz="0" w:space="0" w:color="auto"/>
                                    <w:right w:val="none" w:sz="0" w:space="0" w:color="auto"/>
                                  </w:divBdr>
                                </w:div>
                                <w:div w:id="1441486419">
                                  <w:marLeft w:val="0"/>
                                  <w:marRight w:val="0"/>
                                  <w:marTop w:val="0"/>
                                  <w:marBottom w:val="0"/>
                                  <w:divBdr>
                                    <w:top w:val="none" w:sz="0" w:space="0" w:color="auto"/>
                                    <w:left w:val="none" w:sz="0" w:space="0" w:color="auto"/>
                                    <w:bottom w:val="none" w:sz="0" w:space="0" w:color="auto"/>
                                    <w:right w:val="none" w:sz="0" w:space="0" w:color="auto"/>
                                  </w:divBdr>
                                </w:div>
                                <w:div w:id="1460104943">
                                  <w:marLeft w:val="0"/>
                                  <w:marRight w:val="0"/>
                                  <w:marTop w:val="0"/>
                                  <w:marBottom w:val="0"/>
                                  <w:divBdr>
                                    <w:top w:val="none" w:sz="0" w:space="0" w:color="auto"/>
                                    <w:left w:val="none" w:sz="0" w:space="0" w:color="auto"/>
                                    <w:bottom w:val="none" w:sz="0" w:space="0" w:color="auto"/>
                                    <w:right w:val="none" w:sz="0" w:space="0" w:color="auto"/>
                                  </w:divBdr>
                                </w:div>
                                <w:div w:id="1492065348">
                                  <w:marLeft w:val="0"/>
                                  <w:marRight w:val="0"/>
                                  <w:marTop w:val="0"/>
                                  <w:marBottom w:val="0"/>
                                  <w:divBdr>
                                    <w:top w:val="none" w:sz="0" w:space="0" w:color="auto"/>
                                    <w:left w:val="none" w:sz="0" w:space="0" w:color="auto"/>
                                    <w:bottom w:val="none" w:sz="0" w:space="0" w:color="auto"/>
                                    <w:right w:val="none" w:sz="0" w:space="0" w:color="auto"/>
                                  </w:divBdr>
                                </w:div>
                                <w:div w:id="1524711526">
                                  <w:marLeft w:val="0"/>
                                  <w:marRight w:val="0"/>
                                  <w:marTop w:val="0"/>
                                  <w:marBottom w:val="0"/>
                                  <w:divBdr>
                                    <w:top w:val="none" w:sz="0" w:space="0" w:color="auto"/>
                                    <w:left w:val="none" w:sz="0" w:space="0" w:color="auto"/>
                                    <w:bottom w:val="none" w:sz="0" w:space="0" w:color="auto"/>
                                    <w:right w:val="none" w:sz="0" w:space="0" w:color="auto"/>
                                  </w:divBdr>
                                </w:div>
                                <w:div w:id="1529291046">
                                  <w:marLeft w:val="0"/>
                                  <w:marRight w:val="0"/>
                                  <w:marTop w:val="0"/>
                                  <w:marBottom w:val="0"/>
                                  <w:divBdr>
                                    <w:top w:val="none" w:sz="0" w:space="0" w:color="auto"/>
                                    <w:left w:val="none" w:sz="0" w:space="0" w:color="auto"/>
                                    <w:bottom w:val="none" w:sz="0" w:space="0" w:color="auto"/>
                                    <w:right w:val="none" w:sz="0" w:space="0" w:color="auto"/>
                                  </w:divBdr>
                                </w:div>
                                <w:div w:id="1534029900">
                                  <w:marLeft w:val="0"/>
                                  <w:marRight w:val="0"/>
                                  <w:marTop w:val="0"/>
                                  <w:marBottom w:val="0"/>
                                  <w:divBdr>
                                    <w:top w:val="none" w:sz="0" w:space="0" w:color="auto"/>
                                    <w:left w:val="none" w:sz="0" w:space="0" w:color="auto"/>
                                    <w:bottom w:val="none" w:sz="0" w:space="0" w:color="auto"/>
                                    <w:right w:val="none" w:sz="0" w:space="0" w:color="auto"/>
                                  </w:divBdr>
                                </w:div>
                                <w:div w:id="1548759606">
                                  <w:marLeft w:val="0"/>
                                  <w:marRight w:val="0"/>
                                  <w:marTop w:val="0"/>
                                  <w:marBottom w:val="0"/>
                                  <w:divBdr>
                                    <w:top w:val="none" w:sz="0" w:space="0" w:color="auto"/>
                                    <w:left w:val="none" w:sz="0" w:space="0" w:color="auto"/>
                                    <w:bottom w:val="none" w:sz="0" w:space="0" w:color="auto"/>
                                    <w:right w:val="none" w:sz="0" w:space="0" w:color="auto"/>
                                  </w:divBdr>
                                </w:div>
                                <w:div w:id="1553418588">
                                  <w:marLeft w:val="0"/>
                                  <w:marRight w:val="0"/>
                                  <w:marTop w:val="0"/>
                                  <w:marBottom w:val="0"/>
                                  <w:divBdr>
                                    <w:top w:val="none" w:sz="0" w:space="0" w:color="auto"/>
                                    <w:left w:val="none" w:sz="0" w:space="0" w:color="auto"/>
                                    <w:bottom w:val="none" w:sz="0" w:space="0" w:color="auto"/>
                                    <w:right w:val="none" w:sz="0" w:space="0" w:color="auto"/>
                                  </w:divBdr>
                                </w:div>
                                <w:div w:id="1562446043">
                                  <w:marLeft w:val="0"/>
                                  <w:marRight w:val="0"/>
                                  <w:marTop w:val="0"/>
                                  <w:marBottom w:val="0"/>
                                  <w:divBdr>
                                    <w:top w:val="none" w:sz="0" w:space="0" w:color="auto"/>
                                    <w:left w:val="none" w:sz="0" w:space="0" w:color="auto"/>
                                    <w:bottom w:val="none" w:sz="0" w:space="0" w:color="auto"/>
                                    <w:right w:val="none" w:sz="0" w:space="0" w:color="auto"/>
                                  </w:divBdr>
                                </w:div>
                                <w:div w:id="1563980349">
                                  <w:marLeft w:val="0"/>
                                  <w:marRight w:val="0"/>
                                  <w:marTop w:val="0"/>
                                  <w:marBottom w:val="0"/>
                                  <w:divBdr>
                                    <w:top w:val="none" w:sz="0" w:space="0" w:color="auto"/>
                                    <w:left w:val="none" w:sz="0" w:space="0" w:color="auto"/>
                                    <w:bottom w:val="none" w:sz="0" w:space="0" w:color="auto"/>
                                    <w:right w:val="none" w:sz="0" w:space="0" w:color="auto"/>
                                  </w:divBdr>
                                </w:div>
                                <w:div w:id="1569727833">
                                  <w:marLeft w:val="0"/>
                                  <w:marRight w:val="0"/>
                                  <w:marTop w:val="0"/>
                                  <w:marBottom w:val="0"/>
                                  <w:divBdr>
                                    <w:top w:val="none" w:sz="0" w:space="0" w:color="auto"/>
                                    <w:left w:val="none" w:sz="0" w:space="0" w:color="auto"/>
                                    <w:bottom w:val="none" w:sz="0" w:space="0" w:color="auto"/>
                                    <w:right w:val="none" w:sz="0" w:space="0" w:color="auto"/>
                                  </w:divBdr>
                                </w:div>
                                <w:div w:id="1574123794">
                                  <w:marLeft w:val="0"/>
                                  <w:marRight w:val="0"/>
                                  <w:marTop w:val="0"/>
                                  <w:marBottom w:val="0"/>
                                  <w:divBdr>
                                    <w:top w:val="none" w:sz="0" w:space="0" w:color="auto"/>
                                    <w:left w:val="none" w:sz="0" w:space="0" w:color="auto"/>
                                    <w:bottom w:val="none" w:sz="0" w:space="0" w:color="auto"/>
                                    <w:right w:val="none" w:sz="0" w:space="0" w:color="auto"/>
                                  </w:divBdr>
                                </w:div>
                                <w:div w:id="1594969433">
                                  <w:marLeft w:val="0"/>
                                  <w:marRight w:val="0"/>
                                  <w:marTop w:val="0"/>
                                  <w:marBottom w:val="0"/>
                                  <w:divBdr>
                                    <w:top w:val="none" w:sz="0" w:space="0" w:color="auto"/>
                                    <w:left w:val="none" w:sz="0" w:space="0" w:color="auto"/>
                                    <w:bottom w:val="none" w:sz="0" w:space="0" w:color="auto"/>
                                    <w:right w:val="none" w:sz="0" w:space="0" w:color="auto"/>
                                  </w:divBdr>
                                </w:div>
                                <w:div w:id="1600410239">
                                  <w:marLeft w:val="0"/>
                                  <w:marRight w:val="0"/>
                                  <w:marTop w:val="0"/>
                                  <w:marBottom w:val="0"/>
                                  <w:divBdr>
                                    <w:top w:val="none" w:sz="0" w:space="0" w:color="auto"/>
                                    <w:left w:val="none" w:sz="0" w:space="0" w:color="auto"/>
                                    <w:bottom w:val="none" w:sz="0" w:space="0" w:color="auto"/>
                                    <w:right w:val="none" w:sz="0" w:space="0" w:color="auto"/>
                                  </w:divBdr>
                                </w:div>
                                <w:div w:id="1635793533">
                                  <w:marLeft w:val="0"/>
                                  <w:marRight w:val="0"/>
                                  <w:marTop w:val="0"/>
                                  <w:marBottom w:val="0"/>
                                  <w:divBdr>
                                    <w:top w:val="none" w:sz="0" w:space="0" w:color="auto"/>
                                    <w:left w:val="none" w:sz="0" w:space="0" w:color="auto"/>
                                    <w:bottom w:val="none" w:sz="0" w:space="0" w:color="auto"/>
                                    <w:right w:val="none" w:sz="0" w:space="0" w:color="auto"/>
                                  </w:divBdr>
                                </w:div>
                                <w:div w:id="1645308162">
                                  <w:marLeft w:val="0"/>
                                  <w:marRight w:val="0"/>
                                  <w:marTop w:val="0"/>
                                  <w:marBottom w:val="0"/>
                                  <w:divBdr>
                                    <w:top w:val="none" w:sz="0" w:space="0" w:color="auto"/>
                                    <w:left w:val="none" w:sz="0" w:space="0" w:color="auto"/>
                                    <w:bottom w:val="none" w:sz="0" w:space="0" w:color="auto"/>
                                    <w:right w:val="none" w:sz="0" w:space="0" w:color="auto"/>
                                  </w:divBdr>
                                </w:div>
                                <w:div w:id="1662196248">
                                  <w:marLeft w:val="0"/>
                                  <w:marRight w:val="0"/>
                                  <w:marTop w:val="0"/>
                                  <w:marBottom w:val="0"/>
                                  <w:divBdr>
                                    <w:top w:val="none" w:sz="0" w:space="0" w:color="auto"/>
                                    <w:left w:val="none" w:sz="0" w:space="0" w:color="auto"/>
                                    <w:bottom w:val="none" w:sz="0" w:space="0" w:color="auto"/>
                                    <w:right w:val="none" w:sz="0" w:space="0" w:color="auto"/>
                                  </w:divBdr>
                                </w:div>
                                <w:div w:id="1664813000">
                                  <w:marLeft w:val="0"/>
                                  <w:marRight w:val="0"/>
                                  <w:marTop w:val="0"/>
                                  <w:marBottom w:val="0"/>
                                  <w:divBdr>
                                    <w:top w:val="none" w:sz="0" w:space="0" w:color="auto"/>
                                    <w:left w:val="none" w:sz="0" w:space="0" w:color="auto"/>
                                    <w:bottom w:val="none" w:sz="0" w:space="0" w:color="auto"/>
                                    <w:right w:val="none" w:sz="0" w:space="0" w:color="auto"/>
                                  </w:divBdr>
                                </w:div>
                                <w:div w:id="1666782402">
                                  <w:marLeft w:val="0"/>
                                  <w:marRight w:val="0"/>
                                  <w:marTop w:val="0"/>
                                  <w:marBottom w:val="0"/>
                                  <w:divBdr>
                                    <w:top w:val="none" w:sz="0" w:space="0" w:color="auto"/>
                                    <w:left w:val="none" w:sz="0" w:space="0" w:color="auto"/>
                                    <w:bottom w:val="none" w:sz="0" w:space="0" w:color="auto"/>
                                    <w:right w:val="none" w:sz="0" w:space="0" w:color="auto"/>
                                  </w:divBdr>
                                </w:div>
                                <w:div w:id="1669289703">
                                  <w:marLeft w:val="0"/>
                                  <w:marRight w:val="0"/>
                                  <w:marTop w:val="0"/>
                                  <w:marBottom w:val="0"/>
                                  <w:divBdr>
                                    <w:top w:val="none" w:sz="0" w:space="0" w:color="auto"/>
                                    <w:left w:val="none" w:sz="0" w:space="0" w:color="auto"/>
                                    <w:bottom w:val="none" w:sz="0" w:space="0" w:color="auto"/>
                                    <w:right w:val="none" w:sz="0" w:space="0" w:color="auto"/>
                                  </w:divBdr>
                                </w:div>
                                <w:div w:id="1678464655">
                                  <w:marLeft w:val="0"/>
                                  <w:marRight w:val="0"/>
                                  <w:marTop w:val="0"/>
                                  <w:marBottom w:val="0"/>
                                  <w:divBdr>
                                    <w:top w:val="none" w:sz="0" w:space="0" w:color="auto"/>
                                    <w:left w:val="none" w:sz="0" w:space="0" w:color="auto"/>
                                    <w:bottom w:val="none" w:sz="0" w:space="0" w:color="auto"/>
                                    <w:right w:val="none" w:sz="0" w:space="0" w:color="auto"/>
                                  </w:divBdr>
                                </w:div>
                                <w:div w:id="1687098488">
                                  <w:marLeft w:val="0"/>
                                  <w:marRight w:val="0"/>
                                  <w:marTop w:val="0"/>
                                  <w:marBottom w:val="0"/>
                                  <w:divBdr>
                                    <w:top w:val="none" w:sz="0" w:space="0" w:color="auto"/>
                                    <w:left w:val="none" w:sz="0" w:space="0" w:color="auto"/>
                                    <w:bottom w:val="none" w:sz="0" w:space="0" w:color="auto"/>
                                    <w:right w:val="none" w:sz="0" w:space="0" w:color="auto"/>
                                  </w:divBdr>
                                </w:div>
                                <w:div w:id="1688095713">
                                  <w:marLeft w:val="0"/>
                                  <w:marRight w:val="0"/>
                                  <w:marTop w:val="0"/>
                                  <w:marBottom w:val="0"/>
                                  <w:divBdr>
                                    <w:top w:val="none" w:sz="0" w:space="0" w:color="auto"/>
                                    <w:left w:val="none" w:sz="0" w:space="0" w:color="auto"/>
                                    <w:bottom w:val="none" w:sz="0" w:space="0" w:color="auto"/>
                                    <w:right w:val="none" w:sz="0" w:space="0" w:color="auto"/>
                                  </w:divBdr>
                                </w:div>
                                <w:div w:id="1694577039">
                                  <w:marLeft w:val="0"/>
                                  <w:marRight w:val="0"/>
                                  <w:marTop w:val="0"/>
                                  <w:marBottom w:val="0"/>
                                  <w:divBdr>
                                    <w:top w:val="none" w:sz="0" w:space="0" w:color="auto"/>
                                    <w:left w:val="none" w:sz="0" w:space="0" w:color="auto"/>
                                    <w:bottom w:val="none" w:sz="0" w:space="0" w:color="auto"/>
                                    <w:right w:val="none" w:sz="0" w:space="0" w:color="auto"/>
                                  </w:divBdr>
                                </w:div>
                                <w:div w:id="1726299791">
                                  <w:marLeft w:val="0"/>
                                  <w:marRight w:val="0"/>
                                  <w:marTop w:val="0"/>
                                  <w:marBottom w:val="0"/>
                                  <w:divBdr>
                                    <w:top w:val="none" w:sz="0" w:space="0" w:color="auto"/>
                                    <w:left w:val="none" w:sz="0" w:space="0" w:color="auto"/>
                                    <w:bottom w:val="none" w:sz="0" w:space="0" w:color="auto"/>
                                    <w:right w:val="none" w:sz="0" w:space="0" w:color="auto"/>
                                  </w:divBdr>
                                </w:div>
                                <w:div w:id="1728643188">
                                  <w:marLeft w:val="0"/>
                                  <w:marRight w:val="0"/>
                                  <w:marTop w:val="0"/>
                                  <w:marBottom w:val="0"/>
                                  <w:divBdr>
                                    <w:top w:val="none" w:sz="0" w:space="0" w:color="auto"/>
                                    <w:left w:val="none" w:sz="0" w:space="0" w:color="auto"/>
                                    <w:bottom w:val="none" w:sz="0" w:space="0" w:color="auto"/>
                                    <w:right w:val="none" w:sz="0" w:space="0" w:color="auto"/>
                                  </w:divBdr>
                                </w:div>
                                <w:div w:id="1744176220">
                                  <w:marLeft w:val="0"/>
                                  <w:marRight w:val="0"/>
                                  <w:marTop w:val="0"/>
                                  <w:marBottom w:val="0"/>
                                  <w:divBdr>
                                    <w:top w:val="none" w:sz="0" w:space="0" w:color="auto"/>
                                    <w:left w:val="none" w:sz="0" w:space="0" w:color="auto"/>
                                    <w:bottom w:val="none" w:sz="0" w:space="0" w:color="auto"/>
                                    <w:right w:val="none" w:sz="0" w:space="0" w:color="auto"/>
                                  </w:divBdr>
                                </w:div>
                                <w:div w:id="1745225249">
                                  <w:marLeft w:val="0"/>
                                  <w:marRight w:val="0"/>
                                  <w:marTop w:val="0"/>
                                  <w:marBottom w:val="0"/>
                                  <w:divBdr>
                                    <w:top w:val="none" w:sz="0" w:space="0" w:color="auto"/>
                                    <w:left w:val="none" w:sz="0" w:space="0" w:color="auto"/>
                                    <w:bottom w:val="none" w:sz="0" w:space="0" w:color="auto"/>
                                    <w:right w:val="none" w:sz="0" w:space="0" w:color="auto"/>
                                  </w:divBdr>
                                </w:div>
                                <w:div w:id="1747608094">
                                  <w:marLeft w:val="0"/>
                                  <w:marRight w:val="0"/>
                                  <w:marTop w:val="0"/>
                                  <w:marBottom w:val="0"/>
                                  <w:divBdr>
                                    <w:top w:val="none" w:sz="0" w:space="0" w:color="auto"/>
                                    <w:left w:val="none" w:sz="0" w:space="0" w:color="auto"/>
                                    <w:bottom w:val="none" w:sz="0" w:space="0" w:color="auto"/>
                                    <w:right w:val="none" w:sz="0" w:space="0" w:color="auto"/>
                                  </w:divBdr>
                                </w:div>
                                <w:div w:id="1757625833">
                                  <w:marLeft w:val="0"/>
                                  <w:marRight w:val="0"/>
                                  <w:marTop w:val="0"/>
                                  <w:marBottom w:val="0"/>
                                  <w:divBdr>
                                    <w:top w:val="none" w:sz="0" w:space="0" w:color="auto"/>
                                    <w:left w:val="none" w:sz="0" w:space="0" w:color="auto"/>
                                    <w:bottom w:val="none" w:sz="0" w:space="0" w:color="auto"/>
                                    <w:right w:val="none" w:sz="0" w:space="0" w:color="auto"/>
                                  </w:divBdr>
                                </w:div>
                                <w:div w:id="1758939409">
                                  <w:marLeft w:val="0"/>
                                  <w:marRight w:val="0"/>
                                  <w:marTop w:val="0"/>
                                  <w:marBottom w:val="0"/>
                                  <w:divBdr>
                                    <w:top w:val="none" w:sz="0" w:space="0" w:color="auto"/>
                                    <w:left w:val="none" w:sz="0" w:space="0" w:color="auto"/>
                                    <w:bottom w:val="none" w:sz="0" w:space="0" w:color="auto"/>
                                    <w:right w:val="none" w:sz="0" w:space="0" w:color="auto"/>
                                  </w:divBdr>
                                </w:div>
                                <w:div w:id="1759328400">
                                  <w:marLeft w:val="0"/>
                                  <w:marRight w:val="0"/>
                                  <w:marTop w:val="0"/>
                                  <w:marBottom w:val="0"/>
                                  <w:divBdr>
                                    <w:top w:val="none" w:sz="0" w:space="0" w:color="auto"/>
                                    <w:left w:val="none" w:sz="0" w:space="0" w:color="auto"/>
                                    <w:bottom w:val="none" w:sz="0" w:space="0" w:color="auto"/>
                                    <w:right w:val="none" w:sz="0" w:space="0" w:color="auto"/>
                                  </w:divBdr>
                                </w:div>
                                <w:div w:id="1762529719">
                                  <w:marLeft w:val="0"/>
                                  <w:marRight w:val="0"/>
                                  <w:marTop w:val="0"/>
                                  <w:marBottom w:val="0"/>
                                  <w:divBdr>
                                    <w:top w:val="none" w:sz="0" w:space="0" w:color="auto"/>
                                    <w:left w:val="none" w:sz="0" w:space="0" w:color="auto"/>
                                    <w:bottom w:val="none" w:sz="0" w:space="0" w:color="auto"/>
                                    <w:right w:val="none" w:sz="0" w:space="0" w:color="auto"/>
                                  </w:divBdr>
                                </w:div>
                                <w:div w:id="1785227845">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1797289247">
                                  <w:marLeft w:val="0"/>
                                  <w:marRight w:val="0"/>
                                  <w:marTop w:val="0"/>
                                  <w:marBottom w:val="0"/>
                                  <w:divBdr>
                                    <w:top w:val="none" w:sz="0" w:space="0" w:color="auto"/>
                                    <w:left w:val="none" w:sz="0" w:space="0" w:color="auto"/>
                                    <w:bottom w:val="none" w:sz="0" w:space="0" w:color="auto"/>
                                    <w:right w:val="none" w:sz="0" w:space="0" w:color="auto"/>
                                  </w:divBdr>
                                </w:div>
                                <w:div w:id="1809467480">
                                  <w:marLeft w:val="0"/>
                                  <w:marRight w:val="0"/>
                                  <w:marTop w:val="0"/>
                                  <w:marBottom w:val="0"/>
                                  <w:divBdr>
                                    <w:top w:val="none" w:sz="0" w:space="0" w:color="auto"/>
                                    <w:left w:val="none" w:sz="0" w:space="0" w:color="auto"/>
                                    <w:bottom w:val="none" w:sz="0" w:space="0" w:color="auto"/>
                                    <w:right w:val="none" w:sz="0" w:space="0" w:color="auto"/>
                                  </w:divBdr>
                                </w:div>
                                <w:div w:id="1829324483">
                                  <w:marLeft w:val="0"/>
                                  <w:marRight w:val="0"/>
                                  <w:marTop w:val="0"/>
                                  <w:marBottom w:val="0"/>
                                  <w:divBdr>
                                    <w:top w:val="none" w:sz="0" w:space="0" w:color="auto"/>
                                    <w:left w:val="none" w:sz="0" w:space="0" w:color="auto"/>
                                    <w:bottom w:val="none" w:sz="0" w:space="0" w:color="auto"/>
                                    <w:right w:val="none" w:sz="0" w:space="0" w:color="auto"/>
                                  </w:divBdr>
                                </w:div>
                                <w:div w:id="1833329791">
                                  <w:marLeft w:val="0"/>
                                  <w:marRight w:val="0"/>
                                  <w:marTop w:val="0"/>
                                  <w:marBottom w:val="0"/>
                                  <w:divBdr>
                                    <w:top w:val="none" w:sz="0" w:space="0" w:color="auto"/>
                                    <w:left w:val="none" w:sz="0" w:space="0" w:color="auto"/>
                                    <w:bottom w:val="none" w:sz="0" w:space="0" w:color="auto"/>
                                    <w:right w:val="none" w:sz="0" w:space="0" w:color="auto"/>
                                  </w:divBdr>
                                </w:div>
                                <w:div w:id="1847793110">
                                  <w:marLeft w:val="0"/>
                                  <w:marRight w:val="0"/>
                                  <w:marTop w:val="0"/>
                                  <w:marBottom w:val="0"/>
                                  <w:divBdr>
                                    <w:top w:val="none" w:sz="0" w:space="0" w:color="auto"/>
                                    <w:left w:val="none" w:sz="0" w:space="0" w:color="auto"/>
                                    <w:bottom w:val="none" w:sz="0" w:space="0" w:color="auto"/>
                                    <w:right w:val="none" w:sz="0" w:space="0" w:color="auto"/>
                                  </w:divBdr>
                                </w:div>
                                <w:div w:id="1878345943">
                                  <w:marLeft w:val="0"/>
                                  <w:marRight w:val="0"/>
                                  <w:marTop w:val="0"/>
                                  <w:marBottom w:val="0"/>
                                  <w:divBdr>
                                    <w:top w:val="none" w:sz="0" w:space="0" w:color="auto"/>
                                    <w:left w:val="none" w:sz="0" w:space="0" w:color="auto"/>
                                    <w:bottom w:val="none" w:sz="0" w:space="0" w:color="auto"/>
                                    <w:right w:val="none" w:sz="0" w:space="0" w:color="auto"/>
                                  </w:divBdr>
                                </w:div>
                                <w:div w:id="1891916457">
                                  <w:marLeft w:val="0"/>
                                  <w:marRight w:val="0"/>
                                  <w:marTop w:val="0"/>
                                  <w:marBottom w:val="0"/>
                                  <w:divBdr>
                                    <w:top w:val="none" w:sz="0" w:space="0" w:color="auto"/>
                                    <w:left w:val="none" w:sz="0" w:space="0" w:color="auto"/>
                                    <w:bottom w:val="none" w:sz="0" w:space="0" w:color="auto"/>
                                    <w:right w:val="none" w:sz="0" w:space="0" w:color="auto"/>
                                  </w:divBdr>
                                </w:div>
                                <w:div w:id="1897084136">
                                  <w:marLeft w:val="0"/>
                                  <w:marRight w:val="0"/>
                                  <w:marTop w:val="0"/>
                                  <w:marBottom w:val="0"/>
                                  <w:divBdr>
                                    <w:top w:val="none" w:sz="0" w:space="0" w:color="auto"/>
                                    <w:left w:val="none" w:sz="0" w:space="0" w:color="auto"/>
                                    <w:bottom w:val="none" w:sz="0" w:space="0" w:color="auto"/>
                                    <w:right w:val="none" w:sz="0" w:space="0" w:color="auto"/>
                                  </w:divBdr>
                                </w:div>
                                <w:div w:id="1904876342">
                                  <w:marLeft w:val="0"/>
                                  <w:marRight w:val="0"/>
                                  <w:marTop w:val="0"/>
                                  <w:marBottom w:val="0"/>
                                  <w:divBdr>
                                    <w:top w:val="none" w:sz="0" w:space="0" w:color="auto"/>
                                    <w:left w:val="none" w:sz="0" w:space="0" w:color="auto"/>
                                    <w:bottom w:val="none" w:sz="0" w:space="0" w:color="auto"/>
                                    <w:right w:val="none" w:sz="0" w:space="0" w:color="auto"/>
                                  </w:divBdr>
                                </w:div>
                                <w:div w:id="1934167150">
                                  <w:marLeft w:val="0"/>
                                  <w:marRight w:val="0"/>
                                  <w:marTop w:val="0"/>
                                  <w:marBottom w:val="0"/>
                                  <w:divBdr>
                                    <w:top w:val="none" w:sz="0" w:space="0" w:color="auto"/>
                                    <w:left w:val="none" w:sz="0" w:space="0" w:color="auto"/>
                                    <w:bottom w:val="none" w:sz="0" w:space="0" w:color="auto"/>
                                    <w:right w:val="none" w:sz="0" w:space="0" w:color="auto"/>
                                  </w:divBdr>
                                </w:div>
                                <w:div w:id="1942452899">
                                  <w:marLeft w:val="0"/>
                                  <w:marRight w:val="0"/>
                                  <w:marTop w:val="0"/>
                                  <w:marBottom w:val="0"/>
                                  <w:divBdr>
                                    <w:top w:val="none" w:sz="0" w:space="0" w:color="auto"/>
                                    <w:left w:val="none" w:sz="0" w:space="0" w:color="auto"/>
                                    <w:bottom w:val="none" w:sz="0" w:space="0" w:color="auto"/>
                                    <w:right w:val="none" w:sz="0" w:space="0" w:color="auto"/>
                                  </w:divBdr>
                                </w:div>
                                <w:div w:id="1948855432">
                                  <w:marLeft w:val="0"/>
                                  <w:marRight w:val="0"/>
                                  <w:marTop w:val="0"/>
                                  <w:marBottom w:val="0"/>
                                  <w:divBdr>
                                    <w:top w:val="none" w:sz="0" w:space="0" w:color="auto"/>
                                    <w:left w:val="none" w:sz="0" w:space="0" w:color="auto"/>
                                    <w:bottom w:val="none" w:sz="0" w:space="0" w:color="auto"/>
                                    <w:right w:val="none" w:sz="0" w:space="0" w:color="auto"/>
                                  </w:divBdr>
                                </w:div>
                                <w:div w:id="1955745228">
                                  <w:marLeft w:val="0"/>
                                  <w:marRight w:val="0"/>
                                  <w:marTop w:val="0"/>
                                  <w:marBottom w:val="0"/>
                                  <w:divBdr>
                                    <w:top w:val="none" w:sz="0" w:space="0" w:color="auto"/>
                                    <w:left w:val="none" w:sz="0" w:space="0" w:color="auto"/>
                                    <w:bottom w:val="none" w:sz="0" w:space="0" w:color="auto"/>
                                    <w:right w:val="none" w:sz="0" w:space="0" w:color="auto"/>
                                  </w:divBdr>
                                </w:div>
                                <w:div w:id="1961063509">
                                  <w:marLeft w:val="0"/>
                                  <w:marRight w:val="0"/>
                                  <w:marTop w:val="0"/>
                                  <w:marBottom w:val="0"/>
                                  <w:divBdr>
                                    <w:top w:val="none" w:sz="0" w:space="0" w:color="auto"/>
                                    <w:left w:val="none" w:sz="0" w:space="0" w:color="auto"/>
                                    <w:bottom w:val="none" w:sz="0" w:space="0" w:color="auto"/>
                                    <w:right w:val="none" w:sz="0" w:space="0" w:color="auto"/>
                                  </w:divBdr>
                                </w:div>
                                <w:div w:id="1988243007">
                                  <w:marLeft w:val="0"/>
                                  <w:marRight w:val="0"/>
                                  <w:marTop w:val="0"/>
                                  <w:marBottom w:val="0"/>
                                  <w:divBdr>
                                    <w:top w:val="none" w:sz="0" w:space="0" w:color="auto"/>
                                    <w:left w:val="none" w:sz="0" w:space="0" w:color="auto"/>
                                    <w:bottom w:val="none" w:sz="0" w:space="0" w:color="auto"/>
                                    <w:right w:val="none" w:sz="0" w:space="0" w:color="auto"/>
                                  </w:divBdr>
                                </w:div>
                                <w:div w:id="1997300948">
                                  <w:marLeft w:val="0"/>
                                  <w:marRight w:val="0"/>
                                  <w:marTop w:val="0"/>
                                  <w:marBottom w:val="0"/>
                                  <w:divBdr>
                                    <w:top w:val="none" w:sz="0" w:space="0" w:color="auto"/>
                                    <w:left w:val="none" w:sz="0" w:space="0" w:color="auto"/>
                                    <w:bottom w:val="none" w:sz="0" w:space="0" w:color="auto"/>
                                    <w:right w:val="none" w:sz="0" w:space="0" w:color="auto"/>
                                  </w:divBdr>
                                </w:div>
                                <w:div w:id="2018118922">
                                  <w:marLeft w:val="0"/>
                                  <w:marRight w:val="0"/>
                                  <w:marTop w:val="0"/>
                                  <w:marBottom w:val="0"/>
                                  <w:divBdr>
                                    <w:top w:val="none" w:sz="0" w:space="0" w:color="auto"/>
                                    <w:left w:val="none" w:sz="0" w:space="0" w:color="auto"/>
                                    <w:bottom w:val="none" w:sz="0" w:space="0" w:color="auto"/>
                                    <w:right w:val="none" w:sz="0" w:space="0" w:color="auto"/>
                                  </w:divBdr>
                                </w:div>
                                <w:div w:id="2035881344">
                                  <w:marLeft w:val="0"/>
                                  <w:marRight w:val="0"/>
                                  <w:marTop w:val="0"/>
                                  <w:marBottom w:val="0"/>
                                  <w:divBdr>
                                    <w:top w:val="none" w:sz="0" w:space="0" w:color="auto"/>
                                    <w:left w:val="none" w:sz="0" w:space="0" w:color="auto"/>
                                    <w:bottom w:val="none" w:sz="0" w:space="0" w:color="auto"/>
                                    <w:right w:val="none" w:sz="0" w:space="0" w:color="auto"/>
                                  </w:divBdr>
                                </w:div>
                                <w:div w:id="2040474691">
                                  <w:marLeft w:val="0"/>
                                  <w:marRight w:val="0"/>
                                  <w:marTop w:val="0"/>
                                  <w:marBottom w:val="0"/>
                                  <w:divBdr>
                                    <w:top w:val="none" w:sz="0" w:space="0" w:color="auto"/>
                                    <w:left w:val="none" w:sz="0" w:space="0" w:color="auto"/>
                                    <w:bottom w:val="none" w:sz="0" w:space="0" w:color="auto"/>
                                    <w:right w:val="none" w:sz="0" w:space="0" w:color="auto"/>
                                  </w:divBdr>
                                </w:div>
                                <w:div w:id="2042854362">
                                  <w:marLeft w:val="0"/>
                                  <w:marRight w:val="0"/>
                                  <w:marTop w:val="0"/>
                                  <w:marBottom w:val="0"/>
                                  <w:divBdr>
                                    <w:top w:val="none" w:sz="0" w:space="0" w:color="auto"/>
                                    <w:left w:val="none" w:sz="0" w:space="0" w:color="auto"/>
                                    <w:bottom w:val="none" w:sz="0" w:space="0" w:color="auto"/>
                                    <w:right w:val="none" w:sz="0" w:space="0" w:color="auto"/>
                                  </w:divBdr>
                                </w:div>
                                <w:div w:id="2042969127">
                                  <w:marLeft w:val="0"/>
                                  <w:marRight w:val="0"/>
                                  <w:marTop w:val="0"/>
                                  <w:marBottom w:val="0"/>
                                  <w:divBdr>
                                    <w:top w:val="none" w:sz="0" w:space="0" w:color="auto"/>
                                    <w:left w:val="none" w:sz="0" w:space="0" w:color="auto"/>
                                    <w:bottom w:val="none" w:sz="0" w:space="0" w:color="auto"/>
                                    <w:right w:val="none" w:sz="0" w:space="0" w:color="auto"/>
                                  </w:divBdr>
                                </w:div>
                                <w:div w:id="2054772146">
                                  <w:marLeft w:val="0"/>
                                  <w:marRight w:val="0"/>
                                  <w:marTop w:val="0"/>
                                  <w:marBottom w:val="0"/>
                                  <w:divBdr>
                                    <w:top w:val="none" w:sz="0" w:space="0" w:color="auto"/>
                                    <w:left w:val="none" w:sz="0" w:space="0" w:color="auto"/>
                                    <w:bottom w:val="none" w:sz="0" w:space="0" w:color="auto"/>
                                    <w:right w:val="none" w:sz="0" w:space="0" w:color="auto"/>
                                  </w:divBdr>
                                </w:div>
                                <w:div w:id="2092116717">
                                  <w:marLeft w:val="0"/>
                                  <w:marRight w:val="0"/>
                                  <w:marTop w:val="0"/>
                                  <w:marBottom w:val="0"/>
                                  <w:divBdr>
                                    <w:top w:val="none" w:sz="0" w:space="0" w:color="auto"/>
                                    <w:left w:val="none" w:sz="0" w:space="0" w:color="auto"/>
                                    <w:bottom w:val="none" w:sz="0" w:space="0" w:color="auto"/>
                                    <w:right w:val="none" w:sz="0" w:space="0" w:color="auto"/>
                                  </w:divBdr>
                                </w:div>
                                <w:div w:id="2108965884">
                                  <w:marLeft w:val="0"/>
                                  <w:marRight w:val="0"/>
                                  <w:marTop w:val="0"/>
                                  <w:marBottom w:val="0"/>
                                  <w:divBdr>
                                    <w:top w:val="none" w:sz="0" w:space="0" w:color="auto"/>
                                    <w:left w:val="none" w:sz="0" w:space="0" w:color="auto"/>
                                    <w:bottom w:val="none" w:sz="0" w:space="0" w:color="auto"/>
                                    <w:right w:val="none" w:sz="0" w:space="0" w:color="auto"/>
                                  </w:divBdr>
                                </w:div>
                                <w:div w:id="2142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60721">
      <w:bodyDiv w:val="1"/>
      <w:marLeft w:val="0"/>
      <w:marRight w:val="0"/>
      <w:marTop w:val="0"/>
      <w:marBottom w:val="0"/>
      <w:divBdr>
        <w:top w:val="none" w:sz="0" w:space="0" w:color="auto"/>
        <w:left w:val="none" w:sz="0" w:space="0" w:color="auto"/>
        <w:bottom w:val="none" w:sz="0" w:space="0" w:color="auto"/>
        <w:right w:val="none" w:sz="0" w:space="0" w:color="auto"/>
      </w:divBdr>
    </w:div>
    <w:div w:id="1374500471">
      <w:bodyDiv w:val="1"/>
      <w:marLeft w:val="0"/>
      <w:marRight w:val="0"/>
      <w:marTop w:val="0"/>
      <w:marBottom w:val="0"/>
      <w:divBdr>
        <w:top w:val="none" w:sz="0" w:space="0" w:color="auto"/>
        <w:left w:val="none" w:sz="0" w:space="0" w:color="auto"/>
        <w:bottom w:val="none" w:sz="0" w:space="0" w:color="auto"/>
        <w:right w:val="none" w:sz="0" w:space="0" w:color="auto"/>
      </w:divBdr>
      <w:divsChild>
        <w:div w:id="1611545336">
          <w:marLeft w:val="0"/>
          <w:marRight w:val="0"/>
          <w:marTop w:val="0"/>
          <w:marBottom w:val="0"/>
          <w:divBdr>
            <w:top w:val="none" w:sz="0" w:space="0" w:color="auto"/>
            <w:left w:val="none" w:sz="0" w:space="0" w:color="auto"/>
            <w:bottom w:val="none" w:sz="0" w:space="0" w:color="auto"/>
            <w:right w:val="none" w:sz="0" w:space="0" w:color="auto"/>
          </w:divBdr>
        </w:div>
      </w:divsChild>
    </w:div>
    <w:div w:id="1387948951">
      <w:bodyDiv w:val="1"/>
      <w:marLeft w:val="0"/>
      <w:marRight w:val="0"/>
      <w:marTop w:val="0"/>
      <w:marBottom w:val="0"/>
      <w:divBdr>
        <w:top w:val="none" w:sz="0" w:space="0" w:color="auto"/>
        <w:left w:val="none" w:sz="0" w:space="0" w:color="auto"/>
        <w:bottom w:val="none" w:sz="0" w:space="0" w:color="auto"/>
        <w:right w:val="none" w:sz="0" w:space="0" w:color="auto"/>
      </w:divBdr>
    </w:div>
    <w:div w:id="1395936316">
      <w:bodyDiv w:val="1"/>
      <w:marLeft w:val="0"/>
      <w:marRight w:val="0"/>
      <w:marTop w:val="0"/>
      <w:marBottom w:val="0"/>
      <w:divBdr>
        <w:top w:val="none" w:sz="0" w:space="0" w:color="auto"/>
        <w:left w:val="none" w:sz="0" w:space="0" w:color="auto"/>
        <w:bottom w:val="none" w:sz="0" w:space="0" w:color="auto"/>
        <w:right w:val="none" w:sz="0" w:space="0" w:color="auto"/>
      </w:divBdr>
    </w:div>
    <w:div w:id="1398089482">
      <w:bodyDiv w:val="1"/>
      <w:marLeft w:val="0"/>
      <w:marRight w:val="0"/>
      <w:marTop w:val="0"/>
      <w:marBottom w:val="0"/>
      <w:divBdr>
        <w:top w:val="none" w:sz="0" w:space="0" w:color="auto"/>
        <w:left w:val="none" w:sz="0" w:space="0" w:color="auto"/>
        <w:bottom w:val="none" w:sz="0" w:space="0" w:color="auto"/>
        <w:right w:val="none" w:sz="0" w:space="0" w:color="auto"/>
      </w:divBdr>
    </w:div>
    <w:div w:id="1402601951">
      <w:bodyDiv w:val="1"/>
      <w:marLeft w:val="0"/>
      <w:marRight w:val="0"/>
      <w:marTop w:val="0"/>
      <w:marBottom w:val="0"/>
      <w:divBdr>
        <w:top w:val="none" w:sz="0" w:space="0" w:color="auto"/>
        <w:left w:val="none" w:sz="0" w:space="0" w:color="auto"/>
        <w:bottom w:val="none" w:sz="0" w:space="0" w:color="auto"/>
        <w:right w:val="none" w:sz="0" w:space="0" w:color="auto"/>
      </w:divBdr>
    </w:div>
    <w:div w:id="1408769574">
      <w:bodyDiv w:val="1"/>
      <w:marLeft w:val="0"/>
      <w:marRight w:val="0"/>
      <w:marTop w:val="0"/>
      <w:marBottom w:val="0"/>
      <w:divBdr>
        <w:top w:val="none" w:sz="0" w:space="0" w:color="auto"/>
        <w:left w:val="none" w:sz="0" w:space="0" w:color="auto"/>
        <w:bottom w:val="none" w:sz="0" w:space="0" w:color="auto"/>
        <w:right w:val="none" w:sz="0" w:space="0" w:color="auto"/>
      </w:divBdr>
    </w:div>
    <w:div w:id="1429932813">
      <w:bodyDiv w:val="1"/>
      <w:marLeft w:val="0"/>
      <w:marRight w:val="0"/>
      <w:marTop w:val="0"/>
      <w:marBottom w:val="0"/>
      <w:divBdr>
        <w:top w:val="none" w:sz="0" w:space="0" w:color="auto"/>
        <w:left w:val="none" w:sz="0" w:space="0" w:color="auto"/>
        <w:bottom w:val="none" w:sz="0" w:space="0" w:color="auto"/>
        <w:right w:val="none" w:sz="0" w:space="0" w:color="auto"/>
      </w:divBdr>
      <w:divsChild>
        <w:div w:id="741948786">
          <w:marLeft w:val="0"/>
          <w:marRight w:val="0"/>
          <w:marTop w:val="0"/>
          <w:marBottom w:val="0"/>
          <w:divBdr>
            <w:top w:val="none" w:sz="0" w:space="0" w:color="auto"/>
            <w:left w:val="none" w:sz="0" w:space="0" w:color="auto"/>
            <w:bottom w:val="none" w:sz="0" w:space="0" w:color="auto"/>
            <w:right w:val="none" w:sz="0" w:space="0" w:color="auto"/>
          </w:divBdr>
        </w:div>
      </w:divsChild>
    </w:div>
    <w:div w:id="1430082322">
      <w:bodyDiv w:val="1"/>
      <w:marLeft w:val="0"/>
      <w:marRight w:val="0"/>
      <w:marTop w:val="0"/>
      <w:marBottom w:val="0"/>
      <w:divBdr>
        <w:top w:val="none" w:sz="0" w:space="0" w:color="auto"/>
        <w:left w:val="none" w:sz="0" w:space="0" w:color="auto"/>
        <w:bottom w:val="none" w:sz="0" w:space="0" w:color="auto"/>
        <w:right w:val="none" w:sz="0" w:space="0" w:color="auto"/>
      </w:divBdr>
    </w:div>
    <w:div w:id="1436438432">
      <w:bodyDiv w:val="1"/>
      <w:marLeft w:val="0"/>
      <w:marRight w:val="0"/>
      <w:marTop w:val="0"/>
      <w:marBottom w:val="0"/>
      <w:divBdr>
        <w:top w:val="none" w:sz="0" w:space="0" w:color="auto"/>
        <w:left w:val="none" w:sz="0" w:space="0" w:color="auto"/>
        <w:bottom w:val="none" w:sz="0" w:space="0" w:color="auto"/>
        <w:right w:val="none" w:sz="0" w:space="0" w:color="auto"/>
      </w:divBdr>
    </w:div>
    <w:div w:id="1439372106">
      <w:bodyDiv w:val="1"/>
      <w:marLeft w:val="0"/>
      <w:marRight w:val="0"/>
      <w:marTop w:val="0"/>
      <w:marBottom w:val="0"/>
      <w:divBdr>
        <w:top w:val="none" w:sz="0" w:space="0" w:color="auto"/>
        <w:left w:val="none" w:sz="0" w:space="0" w:color="auto"/>
        <w:bottom w:val="none" w:sz="0" w:space="0" w:color="auto"/>
        <w:right w:val="none" w:sz="0" w:space="0" w:color="auto"/>
      </w:divBdr>
    </w:div>
    <w:div w:id="1440417868">
      <w:bodyDiv w:val="1"/>
      <w:marLeft w:val="0"/>
      <w:marRight w:val="0"/>
      <w:marTop w:val="0"/>
      <w:marBottom w:val="0"/>
      <w:divBdr>
        <w:top w:val="none" w:sz="0" w:space="0" w:color="auto"/>
        <w:left w:val="none" w:sz="0" w:space="0" w:color="auto"/>
        <w:bottom w:val="none" w:sz="0" w:space="0" w:color="auto"/>
        <w:right w:val="none" w:sz="0" w:space="0" w:color="auto"/>
      </w:divBdr>
    </w:div>
    <w:div w:id="1452893142">
      <w:bodyDiv w:val="1"/>
      <w:marLeft w:val="0"/>
      <w:marRight w:val="0"/>
      <w:marTop w:val="0"/>
      <w:marBottom w:val="0"/>
      <w:divBdr>
        <w:top w:val="none" w:sz="0" w:space="0" w:color="auto"/>
        <w:left w:val="none" w:sz="0" w:space="0" w:color="auto"/>
        <w:bottom w:val="none" w:sz="0" w:space="0" w:color="auto"/>
        <w:right w:val="none" w:sz="0" w:space="0" w:color="auto"/>
      </w:divBdr>
    </w:div>
    <w:div w:id="1454322171">
      <w:bodyDiv w:val="1"/>
      <w:marLeft w:val="0"/>
      <w:marRight w:val="0"/>
      <w:marTop w:val="0"/>
      <w:marBottom w:val="0"/>
      <w:divBdr>
        <w:top w:val="none" w:sz="0" w:space="0" w:color="auto"/>
        <w:left w:val="none" w:sz="0" w:space="0" w:color="auto"/>
        <w:bottom w:val="none" w:sz="0" w:space="0" w:color="auto"/>
        <w:right w:val="none" w:sz="0" w:space="0" w:color="auto"/>
      </w:divBdr>
    </w:div>
    <w:div w:id="1466657586">
      <w:bodyDiv w:val="1"/>
      <w:marLeft w:val="0"/>
      <w:marRight w:val="0"/>
      <w:marTop w:val="0"/>
      <w:marBottom w:val="0"/>
      <w:divBdr>
        <w:top w:val="none" w:sz="0" w:space="0" w:color="auto"/>
        <w:left w:val="none" w:sz="0" w:space="0" w:color="auto"/>
        <w:bottom w:val="none" w:sz="0" w:space="0" w:color="auto"/>
        <w:right w:val="none" w:sz="0" w:space="0" w:color="auto"/>
      </w:divBdr>
    </w:div>
    <w:div w:id="1470591054">
      <w:bodyDiv w:val="1"/>
      <w:marLeft w:val="0"/>
      <w:marRight w:val="0"/>
      <w:marTop w:val="0"/>
      <w:marBottom w:val="0"/>
      <w:divBdr>
        <w:top w:val="none" w:sz="0" w:space="0" w:color="auto"/>
        <w:left w:val="none" w:sz="0" w:space="0" w:color="auto"/>
        <w:bottom w:val="none" w:sz="0" w:space="0" w:color="auto"/>
        <w:right w:val="none" w:sz="0" w:space="0" w:color="auto"/>
      </w:divBdr>
    </w:div>
    <w:div w:id="1483623061">
      <w:bodyDiv w:val="1"/>
      <w:marLeft w:val="0"/>
      <w:marRight w:val="0"/>
      <w:marTop w:val="0"/>
      <w:marBottom w:val="0"/>
      <w:divBdr>
        <w:top w:val="none" w:sz="0" w:space="0" w:color="auto"/>
        <w:left w:val="none" w:sz="0" w:space="0" w:color="auto"/>
        <w:bottom w:val="none" w:sz="0" w:space="0" w:color="auto"/>
        <w:right w:val="none" w:sz="0" w:space="0" w:color="auto"/>
      </w:divBdr>
    </w:div>
    <w:div w:id="1506632682">
      <w:bodyDiv w:val="1"/>
      <w:marLeft w:val="0"/>
      <w:marRight w:val="0"/>
      <w:marTop w:val="0"/>
      <w:marBottom w:val="0"/>
      <w:divBdr>
        <w:top w:val="none" w:sz="0" w:space="0" w:color="auto"/>
        <w:left w:val="none" w:sz="0" w:space="0" w:color="auto"/>
        <w:bottom w:val="none" w:sz="0" w:space="0" w:color="auto"/>
        <w:right w:val="none" w:sz="0" w:space="0" w:color="auto"/>
      </w:divBdr>
    </w:div>
    <w:div w:id="1514412843">
      <w:bodyDiv w:val="1"/>
      <w:marLeft w:val="0"/>
      <w:marRight w:val="0"/>
      <w:marTop w:val="0"/>
      <w:marBottom w:val="0"/>
      <w:divBdr>
        <w:top w:val="none" w:sz="0" w:space="0" w:color="auto"/>
        <w:left w:val="none" w:sz="0" w:space="0" w:color="auto"/>
        <w:bottom w:val="none" w:sz="0" w:space="0" w:color="auto"/>
        <w:right w:val="none" w:sz="0" w:space="0" w:color="auto"/>
      </w:divBdr>
    </w:div>
    <w:div w:id="1531383010">
      <w:bodyDiv w:val="1"/>
      <w:marLeft w:val="0"/>
      <w:marRight w:val="0"/>
      <w:marTop w:val="0"/>
      <w:marBottom w:val="0"/>
      <w:divBdr>
        <w:top w:val="none" w:sz="0" w:space="0" w:color="auto"/>
        <w:left w:val="none" w:sz="0" w:space="0" w:color="auto"/>
        <w:bottom w:val="none" w:sz="0" w:space="0" w:color="auto"/>
        <w:right w:val="none" w:sz="0" w:space="0" w:color="auto"/>
      </w:divBdr>
    </w:div>
    <w:div w:id="1535342338">
      <w:bodyDiv w:val="1"/>
      <w:marLeft w:val="0"/>
      <w:marRight w:val="0"/>
      <w:marTop w:val="0"/>
      <w:marBottom w:val="0"/>
      <w:divBdr>
        <w:top w:val="none" w:sz="0" w:space="0" w:color="auto"/>
        <w:left w:val="none" w:sz="0" w:space="0" w:color="auto"/>
        <w:bottom w:val="none" w:sz="0" w:space="0" w:color="auto"/>
        <w:right w:val="none" w:sz="0" w:space="0" w:color="auto"/>
      </w:divBdr>
    </w:div>
    <w:div w:id="1538346124">
      <w:bodyDiv w:val="1"/>
      <w:marLeft w:val="0"/>
      <w:marRight w:val="0"/>
      <w:marTop w:val="0"/>
      <w:marBottom w:val="0"/>
      <w:divBdr>
        <w:top w:val="none" w:sz="0" w:space="0" w:color="auto"/>
        <w:left w:val="none" w:sz="0" w:space="0" w:color="auto"/>
        <w:bottom w:val="none" w:sz="0" w:space="0" w:color="auto"/>
        <w:right w:val="none" w:sz="0" w:space="0" w:color="auto"/>
      </w:divBdr>
    </w:div>
    <w:div w:id="1554805134">
      <w:bodyDiv w:val="1"/>
      <w:marLeft w:val="0"/>
      <w:marRight w:val="0"/>
      <w:marTop w:val="0"/>
      <w:marBottom w:val="0"/>
      <w:divBdr>
        <w:top w:val="none" w:sz="0" w:space="0" w:color="auto"/>
        <w:left w:val="none" w:sz="0" w:space="0" w:color="auto"/>
        <w:bottom w:val="none" w:sz="0" w:space="0" w:color="auto"/>
        <w:right w:val="none" w:sz="0" w:space="0" w:color="auto"/>
      </w:divBdr>
      <w:divsChild>
        <w:div w:id="1205874076">
          <w:marLeft w:val="0"/>
          <w:marRight w:val="0"/>
          <w:marTop w:val="0"/>
          <w:marBottom w:val="0"/>
          <w:divBdr>
            <w:top w:val="none" w:sz="0" w:space="0" w:color="auto"/>
            <w:left w:val="none" w:sz="0" w:space="0" w:color="auto"/>
            <w:bottom w:val="none" w:sz="0" w:space="0" w:color="auto"/>
            <w:right w:val="none" w:sz="0" w:space="0" w:color="auto"/>
          </w:divBdr>
        </w:div>
      </w:divsChild>
    </w:div>
    <w:div w:id="1561482279">
      <w:bodyDiv w:val="1"/>
      <w:marLeft w:val="0"/>
      <w:marRight w:val="0"/>
      <w:marTop w:val="0"/>
      <w:marBottom w:val="0"/>
      <w:divBdr>
        <w:top w:val="none" w:sz="0" w:space="0" w:color="auto"/>
        <w:left w:val="none" w:sz="0" w:space="0" w:color="auto"/>
        <w:bottom w:val="none" w:sz="0" w:space="0" w:color="auto"/>
        <w:right w:val="none" w:sz="0" w:space="0" w:color="auto"/>
      </w:divBdr>
    </w:div>
    <w:div w:id="1567297758">
      <w:bodyDiv w:val="1"/>
      <w:marLeft w:val="0"/>
      <w:marRight w:val="0"/>
      <w:marTop w:val="0"/>
      <w:marBottom w:val="0"/>
      <w:divBdr>
        <w:top w:val="none" w:sz="0" w:space="0" w:color="auto"/>
        <w:left w:val="none" w:sz="0" w:space="0" w:color="auto"/>
        <w:bottom w:val="none" w:sz="0" w:space="0" w:color="auto"/>
        <w:right w:val="none" w:sz="0" w:space="0" w:color="auto"/>
      </w:divBdr>
    </w:div>
    <w:div w:id="1579901193">
      <w:bodyDiv w:val="1"/>
      <w:marLeft w:val="0"/>
      <w:marRight w:val="0"/>
      <w:marTop w:val="0"/>
      <w:marBottom w:val="0"/>
      <w:divBdr>
        <w:top w:val="none" w:sz="0" w:space="0" w:color="auto"/>
        <w:left w:val="none" w:sz="0" w:space="0" w:color="auto"/>
        <w:bottom w:val="none" w:sz="0" w:space="0" w:color="auto"/>
        <w:right w:val="none" w:sz="0" w:space="0" w:color="auto"/>
      </w:divBdr>
    </w:div>
    <w:div w:id="1585603698">
      <w:bodyDiv w:val="1"/>
      <w:marLeft w:val="0"/>
      <w:marRight w:val="0"/>
      <w:marTop w:val="0"/>
      <w:marBottom w:val="0"/>
      <w:divBdr>
        <w:top w:val="none" w:sz="0" w:space="0" w:color="auto"/>
        <w:left w:val="none" w:sz="0" w:space="0" w:color="auto"/>
        <w:bottom w:val="none" w:sz="0" w:space="0" w:color="auto"/>
        <w:right w:val="none" w:sz="0" w:space="0" w:color="auto"/>
      </w:divBdr>
    </w:div>
    <w:div w:id="1588926034">
      <w:bodyDiv w:val="1"/>
      <w:marLeft w:val="0"/>
      <w:marRight w:val="0"/>
      <w:marTop w:val="0"/>
      <w:marBottom w:val="0"/>
      <w:divBdr>
        <w:top w:val="none" w:sz="0" w:space="0" w:color="auto"/>
        <w:left w:val="none" w:sz="0" w:space="0" w:color="auto"/>
        <w:bottom w:val="none" w:sz="0" w:space="0" w:color="auto"/>
        <w:right w:val="none" w:sz="0" w:space="0" w:color="auto"/>
      </w:divBdr>
    </w:div>
    <w:div w:id="1591157833">
      <w:bodyDiv w:val="1"/>
      <w:marLeft w:val="0"/>
      <w:marRight w:val="0"/>
      <w:marTop w:val="0"/>
      <w:marBottom w:val="0"/>
      <w:divBdr>
        <w:top w:val="none" w:sz="0" w:space="0" w:color="auto"/>
        <w:left w:val="none" w:sz="0" w:space="0" w:color="auto"/>
        <w:bottom w:val="none" w:sz="0" w:space="0" w:color="auto"/>
        <w:right w:val="none" w:sz="0" w:space="0" w:color="auto"/>
      </w:divBdr>
    </w:div>
    <w:div w:id="1593195450">
      <w:bodyDiv w:val="1"/>
      <w:marLeft w:val="0"/>
      <w:marRight w:val="0"/>
      <w:marTop w:val="0"/>
      <w:marBottom w:val="0"/>
      <w:divBdr>
        <w:top w:val="none" w:sz="0" w:space="0" w:color="auto"/>
        <w:left w:val="none" w:sz="0" w:space="0" w:color="auto"/>
        <w:bottom w:val="none" w:sz="0" w:space="0" w:color="auto"/>
        <w:right w:val="none" w:sz="0" w:space="0" w:color="auto"/>
      </w:divBdr>
    </w:div>
    <w:div w:id="1599024668">
      <w:bodyDiv w:val="1"/>
      <w:marLeft w:val="0"/>
      <w:marRight w:val="0"/>
      <w:marTop w:val="0"/>
      <w:marBottom w:val="0"/>
      <w:divBdr>
        <w:top w:val="none" w:sz="0" w:space="0" w:color="auto"/>
        <w:left w:val="none" w:sz="0" w:space="0" w:color="auto"/>
        <w:bottom w:val="none" w:sz="0" w:space="0" w:color="auto"/>
        <w:right w:val="none" w:sz="0" w:space="0" w:color="auto"/>
      </w:divBdr>
    </w:div>
    <w:div w:id="1599437095">
      <w:bodyDiv w:val="1"/>
      <w:marLeft w:val="0"/>
      <w:marRight w:val="0"/>
      <w:marTop w:val="0"/>
      <w:marBottom w:val="0"/>
      <w:divBdr>
        <w:top w:val="none" w:sz="0" w:space="0" w:color="auto"/>
        <w:left w:val="none" w:sz="0" w:space="0" w:color="auto"/>
        <w:bottom w:val="none" w:sz="0" w:space="0" w:color="auto"/>
        <w:right w:val="none" w:sz="0" w:space="0" w:color="auto"/>
      </w:divBdr>
      <w:divsChild>
        <w:div w:id="1015498089">
          <w:marLeft w:val="547"/>
          <w:marRight w:val="0"/>
          <w:marTop w:val="86"/>
          <w:marBottom w:val="0"/>
          <w:divBdr>
            <w:top w:val="none" w:sz="0" w:space="0" w:color="auto"/>
            <w:left w:val="none" w:sz="0" w:space="0" w:color="auto"/>
            <w:bottom w:val="none" w:sz="0" w:space="0" w:color="auto"/>
            <w:right w:val="none" w:sz="0" w:space="0" w:color="auto"/>
          </w:divBdr>
        </w:div>
      </w:divsChild>
    </w:div>
    <w:div w:id="1603106525">
      <w:bodyDiv w:val="1"/>
      <w:marLeft w:val="0"/>
      <w:marRight w:val="0"/>
      <w:marTop w:val="0"/>
      <w:marBottom w:val="0"/>
      <w:divBdr>
        <w:top w:val="none" w:sz="0" w:space="0" w:color="auto"/>
        <w:left w:val="none" w:sz="0" w:space="0" w:color="auto"/>
        <w:bottom w:val="none" w:sz="0" w:space="0" w:color="auto"/>
        <w:right w:val="none" w:sz="0" w:space="0" w:color="auto"/>
      </w:divBdr>
      <w:divsChild>
        <w:div w:id="501698004">
          <w:marLeft w:val="0"/>
          <w:marRight w:val="0"/>
          <w:marTop w:val="0"/>
          <w:marBottom w:val="0"/>
          <w:divBdr>
            <w:top w:val="none" w:sz="0" w:space="0" w:color="auto"/>
            <w:left w:val="none" w:sz="0" w:space="0" w:color="auto"/>
            <w:bottom w:val="none" w:sz="0" w:space="0" w:color="auto"/>
            <w:right w:val="none" w:sz="0" w:space="0" w:color="auto"/>
          </w:divBdr>
        </w:div>
      </w:divsChild>
    </w:div>
    <w:div w:id="1607931292">
      <w:bodyDiv w:val="1"/>
      <w:marLeft w:val="0"/>
      <w:marRight w:val="0"/>
      <w:marTop w:val="0"/>
      <w:marBottom w:val="0"/>
      <w:divBdr>
        <w:top w:val="none" w:sz="0" w:space="0" w:color="auto"/>
        <w:left w:val="none" w:sz="0" w:space="0" w:color="auto"/>
        <w:bottom w:val="none" w:sz="0" w:space="0" w:color="auto"/>
        <w:right w:val="none" w:sz="0" w:space="0" w:color="auto"/>
      </w:divBdr>
    </w:div>
    <w:div w:id="1614098274">
      <w:bodyDiv w:val="1"/>
      <w:marLeft w:val="0"/>
      <w:marRight w:val="0"/>
      <w:marTop w:val="0"/>
      <w:marBottom w:val="0"/>
      <w:divBdr>
        <w:top w:val="none" w:sz="0" w:space="0" w:color="auto"/>
        <w:left w:val="none" w:sz="0" w:space="0" w:color="auto"/>
        <w:bottom w:val="none" w:sz="0" w:space="0" w:color="auto"/>
        <w:right w:val="none" w:sz="0" w:space="0" w:color="auto"/>
      </w:divBdr>
    </w:div>
    <w:div w:id="1627354097">
      <w:bodyDiv w:val="1"/>
      <w:marLeft w:val="0"/>
      <w:marRight w:val="0"/>
      <w:marTop w:val="0"/>
      <w:marBottom w:val="0"/>
      <w:divBdr>
        <w:top w:val="none" w:sz="0" w:space="0" w:color="auto"/>
        <w:left w:val="none" w:sz="0" w:space="0" w:color="auto"/>
        <w:bottom w:val="none" w:sz="0" w:space="0" w:color="auto"/>
        <w:right w:val="none" w:sz="0" w:space="0" w:color="auto"/>
      </w:divBdr>
    </w:div>
    <w:div w:id="1636987959">
      <w:bodyDiv w:val="1"/>
      <w:marLeft w:val="0"/>
      <w:marRight w:val="0"/>
      <w:marTop w:val="0"/>
      <w:marBottom w:val="0"/>
      <w:divBdr>
        <w:top w:val="none" w:sz="0" w:space="0" w:color="auto"/>
        <w:left w:val="none" w:sz="0" w:space="0" w:color="auto"/>
        <w:bottom w:val="none" w:sz="0" w:space="0" w:color="auto"/>
        <w:right w:val="none" w:sz="0" w:space="0" w:color="auto"/>
      </w:divBdr>
    </w:div>
    <w:div w:id="1637904500">
      <w:bodyDiv w:val="1"/>
      <w:marLeft w:val="0"/>
      <w:marRight w:val="0"/>
      <w:marTop w:val="0"/>
      <w:marBottom w:val="0"/>
      <w:divBdr>
        <w:top w:val="none" w:sz="0" w:space="0" w:color="auto"/>
        <w:left w:val="none" w:sz="0" w:space="0" w:color="auto"/>
        <w:bottom w:val="none" w:sz="0" w:space="0" w:color="auto"/>
        <w:right w:val="none" w:sz="0" w:space="0" w:color="auto"/>
      </w:divBdr>
    </w:div>
    <w:div w:id="1638022961">
      <w:bodyDiv w:val="1"/>
      <w:marLeft w:val="0"/>
      <w:marRight w:val="0"/>
      <w:marTop w:val="0"/>
      <w:marBottom w:val="0"/>
      <w:divBdr>
        <w:top w:val="none" w:sz="0" w:space="0" w:color="auto"/>
        <w:left w:val="none" w:sz="0" w:space="0" w:color="auto"/>
        <w:bottom w:val="none" w:sz="0" w:space="0" w:color="auto"/>
        <w:right w:val="none" w:sz="0" w:space="0" w:color="auto"/>
      </w:divBdr>
    </w:div>
    <w:div w:id="1643071171">
      <w:bodyDiv w:val="1"/>
      <w:marLeft w:val="0"/>
      <w:marRight w:val="0"/>
      <w:marTop w:val="0"/>
      <w:marBottom w:val="0"/>
      <w:divBdr>
        <w:top w:val="none" w:sz="0" w:space="0" w:color="auto"/>
        <w:left w:val="none" w:sz="0" w:space="0" w:color="auto"/>
        <w:bottom w:val="none" w:sz="0" w:space="0" w:color="auto"/>
        <w:right w:val="none" w:sz="0" w:space="0" w:color="auto"/>
      </w:divBdr>
    </w:div>
    <w:div w:id="1661810879">
      <w:bodyDiv w:val="1"/>
      <w:marLeft w:val="0"/>
      <w:marRight w:val="0"/>
      <w:marTop w:val="0"/>
      <w:marBottom w:val="0"/>
      <w:divBdr>
        <w:top w:val="none" w:sz="0" w:space="0" w:color="auto"/>
        <w:left w:val="none" w:sz="0" w:space="0" w:color="auto"/>
        <w:bottom w:val="none" w:sz="0" w:space="0" w:color="auto"/>
        <w:right w:val="none" w:sz="0" w:space="0" w:color="auto"/>
      </w:divBdr>
    </w:div>
    <w:div w:id="1662809568">
      <w:bodyDiv w:val="1"/>
      <w:marLeft w:val="0"/>
      <w:marRight w:val="0"/>
      <w:marTop w:val="0"/>
      <w:marBottom w:val="0"/>
      <w:divBdr>
        <w:top w:val="none" w:sz="0" w:space="0" w:color="auto"/>
        <w:left w:val="none" w:sz="0" w:space="0" w:color="auto"/>
        <w:bottom w:val="none" w:sz="0" w:space="0" w:color="auto"/>
        <w:right w:val="none" w:sz="0" w:space="0" w:color="auto"/>
      </w:divBdr>
    </w:div>
    <w:div w:id="1673995880">
      <w:bodyDiv w:val="1"/>
      <w:marLeft w:val="0"/>
      <w:marRight w:val="0"/>
      <w:marTop w:val="0"/>
      <w:marBottom w:val="0"/>
      <w:divBdr>
        <w:top w:val="none" w:sz="0" w:space="0" w:color="auto"/>
        <w:left w:val="none" w:sz="0" w:space="0" w:color="auto"/>
        <w:bottom w:val="none" w:sz="0" w:space="0" w:color="auto"/>
        <w:right w:val="none" w:sz="0" w:space="0" w:color="auto"/>
      </w:divBdr>
    </w:div>
    <w:div w:id="1680892259">
      <w:bodyDiv w:val="1"/>
      <w:marLeft w:val="0"/>
      <w:marRight w:val="0"/>
      <w:marTop w:val="0"/>
      <w:marBottom w:val="0"/>
      <w:divBdr>
        <w:top w:val="none" w:sz="0" w:space="0" w:color="auto"/>
        <w:left w:val="none" w:sz="0" w:space="0" w:color="auto"/>
        <w:bottom w:val="none" w:sz="0" w:space="0" w:color="auto"/>
        <w:right w:val="none" w:sz="0" w:space="0" w:color="auto"/>
      </w:divBdr>
    </w:div>
    <w:div w:id="1682581580">
      <w:bodyDiv w:val="1"/>
      <w:marLeft w:val="0"/>
      <w:marRight w:val="0"/>
      <w:marTop w:val="0"/>
      <w:marBottom w:val="0"/>
      <w:divBdr>
        <w:top w:val="none" w:sz="0" w:space="0" w:color="auto"/>
        <w:left w:val="none" w:sz="0" w:space="0" w:color="auto"/>
        <w:bottom w:val="none" w:sz="0" w:space="0" w:color="auto"/>
        <w:right w:val="none" w:sz="0" w:space="0" w:color="auto"/>
      </w:divBdr>
    </w:div>
    <w:div w:id="1684165069">
      <w:bodyDiv w:val="1"/>
      <w:marLeft w:val="0"/>
      <w:marRight w:val="0"/>
      <w:marTop w:val="0"/>
      <w:marBottom w:val="0"/>
      <w:divBdr>
        <w:top w:val="none" w:sz="0" w:space="0" w:color="auto"/>
        <w:left w:val="none" w:sz="0" w:space="0" w:color="auto"/>
        <w:bottom w:val="none" w:sz="0" w:space="0" w:color="auto"/>
        <w:right w:val="none" w:sz="0" w:space="0" w:color="auto"/>
      </w:divBdr>
    </w:div>
    <w:div w:id="1685208393">
      <w:bodyDiv w:val="1"/>
      <w:marLeft w:val="0"/>
      <w:marRight w:val="0"/>
      <w:marTop w:val="0"/>
      <w:marBottom w:val="0"/>
      <w:divBdr>
        <w:top w:val="none" w:sz="0" w:space="0" w:color="auto"/>
        <w:left w:val="none" w:sz="0" w:space="0" w:color="auto"/>
        <w:bottom w:val="none" w:sz="0" w:space="0" w:color="auto"/>
        <w:right w:val="none" w:sz="0" w:space="0" w:color="auto"/>
      </w:divBdr>
    </w:div>
    <w:div w:id="1686981183">
      <w:bodyDiv w:val="1"/>
      <w:marLeft w:val="0"/>
      <w:marRight w:val="0"/>
      <w:marTop w:val="0"/>
      <w:marBottom w:val="0"/>
      <w:divBdr>
        <w:top w:val="none" w:sz="0" w:space="0" w:color="auto"/>
        <w:left w:val="none" w:sz="0" w:space="0" w:color="auto"/>
        <w:bottom w:val="none" w:sz="0" w:space="0" w:color="auto"/>
        <w:right w:val="none" w:sz="0" w:space="0" w:color="auto"/>
      </w:divBdr>
    </w:div>
    <w:div w:id="1689601878">
      <w:bodyDiv w:val="1"/>
      <w:marLeft w:val="0"/>
      <w:marRight w:val="0"/>
      <w:marTop w:val="0"/>
      <w:marBottom w:val="0"/>
      <w:divBdr>
        <w:top w:val="none" w:sz="0" w:space="0" w:color="auto"/>
        <w:left w:val="none" w:sz="0" w:space="0" w:color="auto"/>
        <w:bottom w:val="none" w:sz="0" w:space="0" w:color="auto"/>
        <w:right w:val="none" w:sz="0" w:space="0" w:color="auto"/>
      </w:divBdr>
    </w:div>
    <w:div w:id="1689719797">
      <w:bodyDiv w:val="1"/>
      <w:marLeft w:val="0"/>
      <w:marRight w:val="0"/>
      <w:marTop w:val="0"/>
      <w:marBottom w:val="0"/>
      <w:divBdr>
        <w:top w:val="none" w:sz="0" w:space="0" w:color="auto"/>
        <w:left w:val="none" w:sz="0" w:space="0" w:color="auto"/>
        <w:bottom w:val="none" w:sz="0" w:space="0" w:color="auto"/>
        <w:right w:val="none" w:sz="0" w:space="0" w:color="auto"/>
      </w:divBdr>
    </w:div>
    <w:div w:id="1701858144">
      <w:bodyDiv w:val="1"/>
      <w:marLeft w:val="0"/>
      <w:marRight w:val="0"/>
      <w:marTop w:val="0"/>
      <w:marBottom w:val="0"/>
      <w:divBdr>
        <w:top w:val="none" w:sz="0" w:space="0" w:color="auto"/>
        <w:left w:val="none" w:sz="0" w:space="0" w:color="auto"/>
        <w:bottom w:val="none" w:sz="0" w:space="0" w:color="auto"/>
        <w:right w:val="none" w:sz="0" w:space="0" w:color="auto"/>
      </w:divBdr>
    </w:div>
    <w:div w:id="1714958002">
      <w:bodyDiv w:val="1"/>
      <w:marLeft w:val="0"/>
      <w:marRight w:val="0"/>
      <w:marTop w:val="0"/>
      <w:marBottom w:val="0"/>
      <w:divBdr>
        <w:top w:val="none" w:sz="0" w:space="0" w:color="auto"/>
        <w:left w:val="none" w:sz="0" w:space="0" w:color="auto"/>
        <w:bottom w:val="none" w:sz="0" w:space="0" w:color="auto"/>
        <w:right w:val="none" w:sz="0" w:space="0" w:color="auto"/>
      </w:divBdr>
    </w:div>
    <w:div w:id="1717075012">
      <w:bodyDiv w:val="1"/>
      <w:marLeft w:val="0"/>
      <w:marRight w:val="0"/>
      <w:marTop w:val="0"/>
      <w:marBottom w:val="0"/>
      <w:divBdr>
        <w:top w:val="none" w:sz="0" w:space="0" w:color="auto"/>
        <w:left w:val="none" w:sz="0" w:space="0" w:color="auto"/>
        <w:bottom w:val="none" w:sz="0" w:space="0" w:color="auto"/>
        <w:right w:val="none" w:sz="0" w:space="0" w:color="auto"/>
      </w:divBdr>
    </w:div>
    <w:div w:id="1737970668">
      <w:bodyDiv w:val="1"/>
      <w:marLeft w:val="0"/>
      <w:marRight w:val="0"/>
      <w:marTop w:val="0"/>
      <w:marBottom w:val="0"/>
      <w:divBdr>
        <w:top w:val="none" w:sz="0" w:space="0" w:color="auto"/>
        <w:left w:val="none" w:sz="0" w:space="0" w:color="auto"/>
        <w:bottom w:val="none" w:sz="0" w:space="0" w:color="auto"/>
        <w:right w:val="none" w:sz="0" w:space="0" w:color="auto"/>
      </w:divBdr>
    </w:div>
    <w:div w:id="1747799351">
      <w:bodyDiv w:val="1"/>
      <w:marLeft w:val="0"/>
      <w:marRight w:val="0"/>
      <w:marTop w:val="0"/>
      <w:marBottom w:val="0"/>
      <w:divBdr>
        <w:top w:val="none" w:sz="0" w:space="0" w:color="auto"/>
        <w:left w:val="none" w:sz="0" w:space="0" w:color="auto"/>
        <w:bottom w:val="none" w:sz="0" w:space="0" w:color="auto"/>
        <w:right w:val="none" w:sz="0" w:space="0" w:color="auto"/>
      </w:divBdr>
    </w:div>
    <w:div w:id="1759448459">
      <w:bodyDiv w:val="1"/>
      <w:marLeft w:val="0"/>
      <w:marRight w:val="0"/>
      <w:marTop w:val="0"/>
      <w:marBottom w:val="0"/>
      <w:divBdr>
        <w:top w:val="none" w:sz="0" w:space="0" w:color="auto"/>
        <w:left w:val="none" w:sz="0" w:space="0" w:color="auto"/>
        <w:bottom w:val="none" w:sz="0" w:space="0" w:color="auto"/>
        <w:right w:val="none" w:sz="0" w:space="0" w:color="auto"/>
      </w:divBdr>
    </w:div>
    <w:div w:id="1781028637">
      <w:bodyDiv w:val="1"/>
      <w:marLeft w:val="0"/>
      <w:marRight w:val="0"/>
      <w:marTop w:val="0"/>
      <w:marBottom w:val="0"/>
      <w:divBdr>
        <w:top w:val="none" w:sz="0" w:space="0" w:color="auto"/>
        <w:left w:val="none" w:sz="0" w:space="0" w:color="auto"/>
        <w:bottom w:val="none" w:sz="0" w:space="0" w:color="auto"/>
        <w:right w:val="none" w:sz="0" w:space="0" w:color="auto"/>
      </w:divBdr>
      <w:divsChild>
        <w:div w:id="172187591">
          <w:marLeft w:val="0"/>
          <w:marRight w:val="0"/>
          <w:marTop w:val="0"/>
          <w:marBottom w:val="0"/>
          <w:divBdr>
            <w:top w:val="none" w:sz="0" w:space="0" w:color="auto"/>
            <w:left w:val="none" w:sz="0" w:space="0" w:color="auto"/>
            <w:bottom w:val="none" w:sz="0" w:space="0" w:color="auto"/>
            <w:right w:val="none" w:sz="0" w:space="0" w:color="auto"/>
          </w:divBdr>
        </w:div>
        <w:div w:id="232160184">
          <w:marLeft w:val="0"/>
          <w:marRight w:val="0"/>
          <w:marTop w:val="0"/>
          <w:marBottom w:val="0"/>
          <w:divBdr>
            <w:top w:val="none" w:sz="0" w:space="0" w:color="auto"/>
            <w:left w:val="none" w:sz="0" w:space="0" w:color="auto"/>
            <w:bottom w:val="none" w:sz="0" w:space="0" w:color="auto"/>
            <w:right w:val="none" w:sz="0" w:space="0" w:color="auto"/>
          </w:divBdr>
        </w:div>
        <w:div w:id="662586827">
          <w:marLeft w:val="0"/>
          <w:marRight w:val="0"/>
          <w:marTop w:val="0"/>
          <w:marBottom w:val="0"/>
          <w:divBdr>
            <w:top w:val="none" w:sz="0" w:space="0" w:color="auto"/>
            <w:left w:val="none" w:sz="0" w:space="0" w:color="auto"/>
            <w:bottom w:val="none" w:sz="0" w:space="0" w:color="auto"/>
            <w:right w:val="none" w:sz="0" w:space="0" w:color="auto"/>
          </w:divBdr>
        </w:div>
        <w:div w:id="913708973">
          <w:marLeft w:val="0"/>
          <w:marRight w:val="0"/>
          <w:marTop w:val="0"/>
          <w:marBottom w:val="0"/>
          <w:divBdr>
            <w:top w:val="none" w:sz="0" w:space="0" w:color="auto"/>
            <w:left w:val="none" w:sz="0" w:space="0" w:color="auto"/>
            <w:bottom w:val="none" w:sz="0" w:space="0" w:color="auto"/>
            <w:right w:val="none" w:sz="0" w:space="0" w:color="auto"/>
          </w:divBdr>
        </w:div>
        <w:div w:id="932322939">
          <w:marLeft w:val="0"/>
          <w:marRight w:val="0"/>
          <w:marTop w:val="0"/>
          <w:marBottom w:val="0"/>
          <w:divBdr>
            <w:top w:val="none" w:sz="0" w:space="0" w:color="auto"/>
            <w:left w:val="none" w:sz="0" w:space="0" w:color="auto"/>
            <w:bottom w:val="none" w:sz="0" w:space="0" w:color="auto"/>
            <w:right w:val="none" w:sz="0" w:space="0" w:color="auto"/>
          </w:divBdr>
        </w:div>
        <w:div w:id="1190677040">
          <w:marLeft w:val="0"/>
          <w:marRight w:val="0"/>
          <w:marTop w:val="0"/>
          <w:marBottom w:val="0"/>
          <w:divBdr>
            <w:top w:val="none" w:sz="0" w:space="0" w:color="auto"/>
            <w:left w:val="none" w:sz="0" w:space="0" w:color="auto"/>
            <w:bottom w:val="none" w:sz="0" w:space="0" w:color="auto"/>
            <w:right w:val="none" w:sz="0" w:space="0" w:color="auto"/>
          </w:divBdr>
        </w:div>
        <w:div w:id="1604457154">
          <w:marLeft w:val="0"/>
          <w:marRight w:val="0"/>
          <w:marTop w:val="0"/>
          <w:marBottom w:val="0"/>
          <w:divBdr>
            <w:top w:val="none" w:sz="0" w:space="0" w:color="auto"/>
            <w:left w:val="none" w:sz="0" w:space="0" w:color="auto"/>
            <w:bottom w:val="none" w:sz="0" w:space="0" w:color="auto"/>
            <w:right w:val="none" w:sz="0" w:space="0" w:color="auto"/>
          </w:divBdr>
        </w:div>
        <w:div w:id="1616985802">
          <w:marLeft w:val="0"/>
          <w:marRight w:val="0"/>
          <w:marTop w:val="0"/>
          <w:marBottom w:val="0"/>
          <w:divBdr>
            <w:top w:val="none" w:sz="0" w:space="0" w:color="auto"/>
            <w:left w:val="none" w:sz="0" w:space="0" w:color="auto"/>
            <w:bottom w:val="none" w:sz="0" w:space="0" w:color="auto"/>
            <w:right w:val="none" w:sz="0" w:space="0" w:color="auto"/>
          </w:divBdr>
        </w:div>
        <w:div w:id="1631859701">
          <w:marLeft w:val="0"/>
          <w:marRight w:val="0"/>
          <w:marTop w:val="0"/>
          <w:marBottom w:val="0"/>
          <w:divBdr>
            <w:top w:val="none" w:sz="0" w:space="0" w:color="auto"/>
            <w:left w:val="none" w:sz="0" w:space="0" w:color="auto"/>
            <w:bottom w:val="none" w:sz="0" w:space="0" w:color="auto"/>
            <w:right w:val="none" w:sz="0" w:space="0" w:color="auto"/>
          </w:divBdr>
        </w:div>
        <w:div w:id="1649944427">
          <w:marLeft w:val="0"/>
          <w:marRight w:val="0"/>
          <w:marTop w:val="0"/>
          <w:marBottom w:val="0"/>
          <w:divBdr>
            <w:top w:val="none" w:sz="0" w:space="0" w:color="auto"/>
            <w:left w:val="none" w:sz="0" w:space="0" w:color="auto"/>
            <w:bottom w:val="none" w:sz="0" w:space="0" w:color="auto"/>
            <w:right w:val="none" w:sz="0" w:space="0" w:color="auto"/>
          </w:divBdr>
        </w:div>
        <w:div w:id="1781366455">
          <w:marLeft w:val="0"/>
          <w:marRight w:val="0"/>
          <w:marTop w:val="0"/>
          <w:marBottom w:val="0"/>
          <w:divBdr>
            <w:top w:val="none" w:sz="0" w:space="0" w:color="auto"/>
            <w:left w:val="none" w:sz="0" w:space="0" w:color="auto"/>
            <w:bottom w:val="none" w:sz="0" w:space="0" w:color="auto"/>
            <w:right w:val="none" w:sz="0" w:space="0" w:color="auto"/>
          </w:divBdr>
        </w:div>
        <w:div w:id="1792284704">
          <w:marLeft w:val="0"/>
          <w:marRight w:val="0"/>
          <w:marTop w:val="0"/>
          <w:marBottom w:val="0"/>
          <w:divBdr>
            <w:top w:val="none" w:sz="0" w:space="0" w:color="auto"/>
            <w:left w:val="none" w:sz="0" w:space="0" w:color="auto"/>
            <w:bottom w:val="none" w:sz="0" w:space="0" w:color="auto"/>
            <w:right w:val="none" w:sz="0" w:space="0" w:color="auto"/>
          </w:divBdr>
        </w:div>
        <w:div w:id="1861892399">
          <w:marLeft w:val="0"/>
          <w:marRight w:val="0"/>
          <w:marTop w:val="0"/>
          <w:marBottom w:val="0"/>
          <w:divBdr>
            <w:top w:val="none" w:sz="0" w:space="0" w:color="auto"/>
            <w:left w:val="none" w:sz="0" w:space="0" w:color="auto"/>
            <w:bottom w:val="none" w:sz="0" w:space="0" w:color="auto"/>
            <w:right w:val="none" w:sz="0" w:space="0" w:color="auto"/>
          </w:divBdr>
        </w:div>
      </w:divsChild>
    </w:div>
    <w:div w:id="1782795284">
      <w:bodyDiv w:val="1"/>
      <w:marLeft w:val="0"/>
      <w:marRight w:val="0"/>
      <w:marTop w:val="0"/>
      <w:marBottom w:val="0"/>
      <w:divBdr>
        <w:top w:val="none" w:sz="0" w:space="0" w:color="auto"/>
        <w:left w:val="none" w:sz="0" w:space="0" w:color="auto"/>
        <w:bottom w:val="none" w:sz="0" w:space="0" w:color="auto"/>
        <w:right w:val="none" w:sz="0" w:space="0" w:color="auto"/>
      </w:divBdr>
    </w:div>
    <w:div w:id="1784038914">
      <w:bodyDiv w:val="1"/>
      <w:marLeft w:val="0"/>
      <w:marRight w:val="0"/>
      <w:marTop w:val="0"/>
      <w:marBottom w:val="0"/>
      <w:divBdr>
        <w:top w:val="none" w:sz="0" w:space="0" w:color="auto"/>
        <w:left w:val="none" w:sz="0" w:space="0" w:color="auto"/>
        <w:bottom w:val="none" w:sz="0" w:space="0" w:color="auto"/>
        <w:right w:val="none" w:sz="0" w:space="0" w:color="auto"/>
      </w:divBdr>
    </w:div>
    <w:div w:id="1788354217">
      <w:bodyDiv w:val="1"/>
      <w:marLeft w:val="0"/>
      <w:marRight w:val="0"/>
      <w:marTop w:val="0"/>
      <w:marBottom w:val="0"/>
      <w:divBdr>
        <w:top w:val="none" w:sz="0" w:space="0" w:color="auto"/>
        <w:left w:val="none" w:sz="0" w:space="0" w:color="auto"/>
        <w:bottom w:val="none" w:sz="0" w:space="0" w:color="auto"/>
        <w:right w:val="none" w:sz="0" w:space="0" w:color="auto"/>
      </w:divBdr>
    </w:div>
    <w:div w:id="1797598376">
      <w:bodyDiv w:val="1"/>
      <w:marLeft w:val="0"/>
      <w:marRight w:val="0"/>
      <w:marTop w:val="0"/>
      <w:marBottom w:val="0"/>
      <w:divBdr>
        <w:top w:val="none" w:sz="0" w:space="0" w:color="auto"/>
        <w:left w:val="none" w:sz="0" w:space="0" w:color="auto"/>
        <w:bottom w:val="none" w:sz="0" w:space="0" w:color="auto"/>
        <w:right w:val="none" w:sz="0" w:space="0" w:color="auto"/>
      </w:divBdr>
    </w:div>
    <w:div w:id="1807355536">
      <w:bodyDiv w:val="1"/>
      <w:marLeft w:val="0"/>
      <w:marRight w:val="0"/>
      <w:marTop w:val="0"/>
      <w:marBottom w:val="0"/>
      <w:divBdr>
        <w:top w:val="none" w:sz="0" w:space="0" w:color="auto"/>
        <w:left w:val="none" w:sz="0" w:space="0" w:color="auto"/>
        <w:bottom w:val="none" w:sz="0" w:space="0" w:color="auto"/>
        <w:right w:val="none" w:sz="0" w:space="0" w:color="auto"/>
      </w:divBdr>
    </w:div>
    <w:div w:id="1816025047">
      <w:bodyDiv w:val="1"/>
      <w:marLeft w:val="0"/>
      <w:marRight w:val="0"/>
      <w:marTop w:val="0"/>
      <w:marBottom w:val="0"/>
      <w:divBdr>
        <w:top w:val="none" w:sz="0" w:space="0" w:color="auto"/>
        <w:left w:val="none" w:sz="0" w:space="0" w:color="auto"/>
        <w:bottom w:val="none" w:sz="0" w:space="0" w:color="auto"/>
        <w:right w:val="none" w:sz="0" w:space="0" w:color="auto"/>
      </w:divBdr>
    </w:div>
    <w:div w:id="1838038612">
      <w:bodyDiv w:val="1"/>
      <w:marLeft w:val="0"/>
      <w:marRight w:val="0"/>
      <w:marTop w:val="0"/>
      <w:marBottom w:val="0"/>
      <w:divBdr>
        <w:top w:val="none" w:sz="0" w:space="0" w:color="auto"/>
        <w:left w:val="none" w:sz="0" w:space="0" w:color="auto"/>
        <w:bottom w:val="none" w:sz="0" w:space="0" w:color="auto"/>
        <w:right w:val="none" w:sz="0" w:space="0" w:color="auto"/>
      </w:divBdr>
    </w:div>
    <w:div w:id="1845245795">
      <w:bodyDiv w:val="1"/>
      <w:marLeft w:val="0"/>
      <w:marRight w:val="0"/>
      <w:marTop w:val="0"/>
      <w:marBottom w:val="0"/>
      <w:divBdr>
        <w:top w:val="none" w:sz="0" w:space="0" w:color="auto"/>
        <w:left w:val="none" w:sz="0" w:space="0" w:color="auto"/>
        <w:bottom w:val="none" w:sz="0" w:space="0" w:color="auto"/>
        <w:right w:val="none" w:sz="0" w:space="0" w:color="auto"/>
      </w:divBdr>
      <w:divsChild>
        <w:div w:id="842475809">
          <w:marLeft w:val="0"/>
          <w:marRight w:val="0"/>
          <w:marTop w:val="0"/>
          <w:marBottom w:val="0"/>
          <w:divBdr>
            <w:top w:val="none" w:sz="0" w:space="0" w:color="auto"/>
            <w:left w:val="none" w:sz="0" w:space="0" w:color="auto"/>
            <w:bottom w:val="none" w:sz="0" w:space="0" w:color="auto"/>
            <w:right w:val="none" w:sz="0" w:space="0" w:color="auto"/>
          </w:divBdr>
        </w:div>
      </w:divsChild>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1848475523">
      <w:bodyDiv w:val="1"/>
      <w:marLeft w:val="0"/>
      <w:marRight w:val="0"/>
      <w:marTop w:val="0"/>
      <w:marBottom w:val="0"/>
      <w:divBdr>
        <w:top w:val="none" w:sz="0" w:space="0" w:color="auto"/>
        <w:left w:val="none" w:sz="0" w:space="0" w:color="auto"/>
        <w:bottom w:val="none" w:sz="0" w:space="0" w:color="auto"/>
        <w:right w:val="none" w:sz="0" w:space="0" w:color="auto"/>
      </w:divBdr>
    </w:div>
    <w:div w:id="1867672194">
      <w:bodyDiv w:val="1"/>
      <w:marLeft w:val="0"/>
      <w:marRight w:val="0"/>
      <w:marTop w:val="0"/>
      <w:marBottom w:val="0"/>
      <w:divBdr>
        <w:top w:val="none" w:sz="0" w:space="0" w:color="auto"/>
        <w:left w:val="none" w:sz="0" w:space="0" w:color="auto"/>
        <w:bottom w:val="none" w:sz="0" w:space="0" w:color="auto"/>
        <w:right w:val="none" w:sz="0" w:space="0" w:color="auto"/>
      </w:divBdr>
    </w:div>
    <w:div w:id="1867911191">
      <w:bodyDiv w:val="1"/>
      <w:marLeft w:val="0"/>
      <w:marRight w:val="0"/>
      <w:marTop w:val="0"/>
      <w:marBottom w:val="0"/>
      <w:divBdr>
        <w:top w:val="none" w:sz="0" w:space="0" w:color="auto"/>
        <w:left w:val="none" w:sz="0" w:space="0" w:color="auto"/>
        <w:bottom w:val="none" w:sz="0" w:space="0" w:color="auto"/>
        <w:right w:val="none" w:sz="0" w:space="0" w:color="auto"/>
      </w:divBdr>
    </w:div>
    <w:div w:id="1880777371">
      <w:bodyDiv w:val="1"/>
      <w:marLeft w:val="0"/>
      <w:marRight w:val="0"/>
      <w:marTop w:val="0"/>
      <w:marBottom w:val="0"/>
      <w:divBdr>
        <w:top w:val="none" w:sz="0" w:space="0" w:color="auto"/>
        <w:left w:val="none" w:sz="0" w:space="0" w:color="auto"/>
        <w:bottom w:val="none" w:sz="0" w:space="0" w:color="auto"/>
        <w:right w:val="none" w:sz="0" w:space="0" w:color="auto"/>
      </w:divBdr>
    </w:div>
    <w:div w:id="1888906405">
      <w:bodyDiv w:val="1"/>
      <w:marLeft w:val="0"/>
      <w:marRight w:val="0"/>
      <w:marTop w:val="0"/>
      <w:marBottom w:val="0"/>
      <w:divBdr>
        <w:top w:val="none" w:sz="0" w:space="0" w:color="auto"/>
        <w:left w:val="none" w:sz="0" w:space="0" w:color="auto"/>
        <w:bottom w:val="none" w:sz="0" w:space="0" w:color="auto"/>
        <w:right w:val="none" w:sz="0" w:space="0" w:color="auto"/>
      </w:divBdr>
    </w:div>
    <w:div w:id="1891108075">
      <w:bodyDiv w:val="1"/>
      <w:marLeft w:val="0"/>
      <w:marRight w:val="0"/>
      <w:marTop w:val="0"/>
      <w:marBottom w:val="0"/>
      <w:divBdr>
        <w:top w:val="none" w:sz="0" w:space="0" w:color="auto"/>
        <w:left w:val="none" w:sz="0" w:space="0" w:color="auto"/>
        <w:bottom w:val="none" w:sz="0" w:space="0" w:color="auto"/>
        <w:right w:val="none" w:sz="0" w:space="0" w:color="auto"/>
      </w:divBdr>
    </w:div>
    <w:div w:id="1933664806">
      <w:bodyDiv w:val="1"/>
      <w:marLeft w:val="0"/>
      <w:marRight w:val="0"/>
      <w:marTop w:val="0"/>
      <w:marBottom w:val="0"/>
      <w:divBdr>
        <w:top w:val="none" w:sz="0" w:space="0" w:color="auto"/>
        <w:left w:val="none" w:sz="0" w:space="0" w:color="auto"/>
        <w:bottom w:val="none" w:sz="0" w:space="0" w:color="auto"/>
        <w:right w:val="none" w:sz="0" w:space="0" w:color="auto"/>
      </w:divBdr>
    </w:div>
    <w:div w:id="1943486315">
      <w:bodyDiv w:val="1"/>
      <w:marLeft w:val="0"/>
      <w:marRight w:val="0"/>
      <w:marTop w:val="0"/>
      <w:marBottom w:val="0"/>
      <w:divBdr>
        <w:top w:val="none" w:sz="0" w:space="0" w:color="auto"/>
        <w:left w:val="none" w:sz="0" w:space="0" w:color="auto"/>
        <w:bottom w:val="none" w:sz="0" w:space="0" w:color="auto"/>
        <w:right w:val="none" w:sz="0" w:space="0" w:color="auto"/>
      </w:divBdr>
    </w:div>
    <w:div w:id="1951693250">
      <w:bodyDiv w:val="1"/>
      <w:marLeft w:val="0"/>
      <w:marRight w:val="0"/>
      <w:marTop w:val="0"/>
      <w:marBottom w:val="0"/>
      <w:divBdr>
        <w:top w:val="none" w:sz="0" w:space="0" w:color="auto"/>
        <w:left w:val="none" w:sz="0" w:space="0" w:color="auto"/>
        <w:bottom w:val="none" w:sz="0" w:space="0" w:color="auto"/>
        <w:right w:val="none" w:sz="0" w:space="0" w:color="auto"/>
      </w:divBdr>
    </w:div>
    <w:div w:id="1955092761">
      <w:bodyDiv w:val="1"/>
      <w:marLeft w:val="0"/>
      <w:marRight w:val="0"/>
      <w:marTop w:val="0"/>
      <w:marBottom w:val="0"/>
      <w:divBdr>
        <w:top w:val="none" w:sz="0" w:space="0" w:color="auto"/>
        <w:left w:val="none" w:sz="0" w:space="0" w:color="auto"/>
        <w:bottom w:val="none" w:sz="0" w:space="0" w:color="auto"/>
        <w:right w:val="none" w:sz="0" w:space="0" w:color="auto"/>
      </w:divBdr>
    </w:div>
    <w:div w:id="1955359583">
      <w:bodyDiv w:val="1"/>
      <w:marLeft w:val="0"/>
      <w:marRight w:val="0"/>
      <w:marTop w:val="0"/>
      <w:marBottom w:val="0"/>
      <w:divBdr>
        <w:top w:val="none" w:sz="0" w:space="0" w:color="auto"/>
        <w:left w:val="none" w:sz="0" w:space="0" w:color="auto"/>
        <w:bottom w:val="none" w:sz="0" w:space="0" w:color="auto"/>
        <w:right w:val="none" w:sz="0" w:space="0" w:color="auto"/>
      </w:divBdr>
    </w:div>
    <w:div w:id="1969965963">
      <w:bodyDiv w:val="1"/>
      <w:marLeft w:val="0"/>
      <w:marRight w:val="0"/>
      <w:marTop w:val="0"/>
      <w:marBottom w:val="0"/>
      <w:divBdr>
        <w:top w:val="none" w:sz="0" w:space="0" w:color="auto"/>
        <w:left w:val="none" w:sz="0" w:space="0" w:color="auto"/>
        <w:bottom w:val="none" w:sz="0" w:space="0" w:color="auto"/>
        <w:right w:val="none" w:sz="0" w:space="0" w:color="auto"/>
      </w:divBdr>
    </w:div>
    <w:div w:id="1972052857">
      <w:bodyDiv w:val="1"/>
      <w:marLeft w:val="0"/>
      <w:marRight w:val="0"/>
      <w:marTop w:val="0"/>
      <w:marBottom w:val="0"/>
      <w:divBdr>
        <w:top w:val="none" w:sz="0" w:space="0" w:color="auto"/>
        <w:left w:val="none" w:sz="0" w:space="0" w:color="auto"/>
        <w:bottom w:val="none" w:sz="0" w:space="0" w:color="auto"/>
        <w:right w:val="none" w:sz="0" w:space="0" w:color="auto"/>
      </w:divBdr>
    </w:div>
    <w:div w:id="1982267933">
      <w:bodyDiv w:val="1"/>
      <w:marLeft w:val="0"/>
      <w:marRight w:val="0"/>
      <w:marTop w:val="0"/>
      <w:marBottom w:val="0"/>
      <w:divBdr>
        <w:top w:val="none" w:sz="0" w:space="0" w:color="auto"/>
        <w:left w:val="none" w:sz="0" w:space="0" w:color="auto"/>
        <w:bottom w:val="none" w:sz="0" w:space="0" w:color="auto"/>
        <w:right w:val="none" w:sz="0" w:space="0" w:color="auto"/>
      </w:divBdr>
    </w:div>
    <w:div w:id="1989088767">
      <w:bodyDiv w:val="1"/>
      <w:marLeft w:val="0"/>
      <w:marRight w:val="0"/>
      <w:marTop w:val="0"/>
      <w:marBottom w:val="0"/>
      <w:divBdr>
        <w:top w:val="none" w:sz="0" w:space="0" w:color="auto"/>
        <w:left w:val="none" w:sz="0" w:space="0" w:color="auto"/>
        <w:bottom w:val="none" w:sz="0" w:space="0" w:color="auto"/>
        <w:right w:val="none" w:sz="0" w:space="0" w:color="auto"/>
      </w:divBdr>
    </w:div>
    <w:div w:id="2018261955">
      <w:bodyDiv w:val="1"/>
      <w:marLeft w:val="0"/>
      <w:marRight w:val="0"/>
      <w:marTop w:val="0"/>
      <w:marBottom w:val="0"/>
      <w:divBdr>
        <w:top w:val="none" w:sz="0" w:space="0" w:color="auto"/>
        <w:left w:val="none" w:sz="0" w:space="0" w:color="auto"/>
        <w:bottom w:val="none" w:sz="0" w:space="0" w:color="auto"/>
        <w:right w:val="none" w:sz="0" w:space="0" w:color="auto"/>
      </w:divBdr>
    </w:div>
    <w:div w:id="2032215966">
      <w:bodyDiv w:val="1"/>
      <w:marLeft w:val="0"/>
      <w:marRight w:val="0"/>
      <w:marTop w:val="0"/>
      <w:marBottom w:val="0"/>
      <w:divBdr>
        <w:top w:val="none" w:sz="0" w:space="0" w:color="auto"/>
        <w:left w:val="none" w:sz="0" w:space="0" w:color="auto"/>
        <w:bottom w:val="none" w:sz="0" w:space="0" w:color="auto"/>
        <w:right w:val="none" w:sz="0" w:space="0" w:color="auto"/>
      </w:divBdr>
    </w:div>
    <w:div w:id="2032488518">
      <w:bodyDiv w:val="1"/>
      <w:marLeft w:val="0"/>
      <w:marRight w:val="0"/>
      <w:marTop w:val="0"/>
      <w:marBottom w:val="0"/>
      <w:divBdr>
        <w:top w:val="none" w:sz="0" w:space="0" w:color="auto"/>
        <w:left w:val="none" w:sz="0" w:space="0" w:color="auto"/>
        <w:bottom w:val="none" w:sz="0" w:space="0" w:color="auto"/>
        <w:right w:val="none" w:sz="0" w:space="0" w:color="auto"/>
      </w:divBdr>
    </w:div>
    <w:div w:id="2047486627">
      <w:bodyDiv w:val="1"/>
      <w:marLeft w:val="0"/>
      <w:marRight w:val="0"/>
      <w:marTop w:val="0"/>
      <w:marBottom w:val="0"/>
      <w:divBdr>
        <w:top w:val="none" w:sz="0" w:space="0" w:color="auto"/>
        <w:left w:val="none" w:sz="0" w:space="0" w:color="auto"/>
        <w:bottom w:val="none" w:sz="0" w:space="0" w:color="auto"/>
        <w:right w:val="none" w:sz="0" w:space="0" w:color="auto"/>
      </w:divBdr>
    </w:div>
    <w:div w:id="2055150130">
      <w:bodyDiv w:val="1"/>
      <w:marLeft w:val="0"/>
      <w:marRight w:val="0"/>
      <w:marTop w:val="0"/>
      <w:marBottom w:val="0"/>
      <w:divBdr>
        <w:top w:val="none" w:sz="0" w:space="0" w:color="auto"/>
        <w:left w:val="none" w:sz="0" w:space="0" w:color="auto"/>
        <w:bottom w:val="none" w:sz="0" w:space="0" w:color="auto"/>
        <w:right w:val="none" w:sz="0" w:space="0" w:color="auto"/>
      </w:divBdr>
    </w:div>
    <w:div w:id="2057318656">
      <w:bodyDiv w:val="1"/>
      <w:marLeft w:val="0"/>
      <w:marRight w:val="0"/>
      <w:marTop w:val="0"/>
      <w:marBottom w:val="0"/>
      <w:divBdr>
        <w:top w:val="none" w:sz="0" w:space="0" w:color="auto"/>
        <w:left w:val="none" w:sz="0" w:space="0" w:color="auto"/>
        <w:bottom w:val="none" w:sz="0" w:space="0" w:color="auto"/>
        <w:right w:val="none" w:sz="0" w:space="0" w:color="auto"/>
      </w:divBdr>
    </w:div>
    <w:div w:id="2062820464">
      <w:bodyDiv w:val="1"/>
      <w:marLeft w:val="0"/>
      <w:marRight w:val="0"/>
      <w:marTop w:val="0"/>
      <w:marBottom w:val="0"/>
      <w:divBdr>
        <w:top w:val="none" w:sz="0" w:space="0" w:color="auto"/>
        <w:left w:val="none" w:sz="0" w:space="0" w:color="auto"/>
        <w:bottom w:val="none" w:sz="0" w:space="0" w:color="auto"/>
        <w:right w:val="none" w:sz="0" w:space="0" w:color="auto"/>
      </w:divBdr>
    </w:div>
    <w:div w:id="2068994026">
      <w:bodyDiv w:val="1"/>
      <w:marLeft w:val="0"/>
      <w:marRight w:val="0"/>
      <w:marTop w:val="0"/>
      <w:marBottom w:val="0"/>
      <w:divBdr>
        <w:top w:val="none" w:sz="0" w:space="0" w:color="auto"/>
        <w:left w:val="none" w:sz="0" w:space="0" w:color="auto"/>
        <w:bottom w:val="none" w:sz="0" w:space="0" w:color="auto"/>
        <w:right w:val="none" w:sz="0" w:space="0" w:color="auto"/>
      </w:divBdr>
    </w:div>
    <w:div w:id="2075078556">
      <w:bodyDiv w:val="1"/>
      <w:marLeft w:val="0"/>
      <w:marRight w:val="0"/>
      <w:marTop w:val="0"/>
      <w:marBottom w:val="0"/>
      <w:divBdr>
        <w:top w:val="none" w:sz="0" w:space="0" w:color="auto"/>
        <w:left w:val="none" w:sz="0" w:space="0" w:color="auto"/>
        <w:bottom w:val="none" w:sz="0" w:space="0" w:color="auto"/>
        <w:right w:val="none" w:sz="0" w:space="0" w:color="auto"/>
      </w:divBdr>
    </w:div>
    <w:div w:id="2086947613">
      <w:bodyDiv w:val="1"/>
      <w:marLeft w:val="0"/>
      <w:marRight w:val="0"/>
      <w:marTop w:val="0"/>
      <w:marBottom w:val="0"/>
      <w:divBdr>
        <w:top w:val="none" w:sz="0" w:space="0" w:color="auto"/>
        <w:left w:val="none" w:sz="0" w:space="0" w:color="auto"/>
        <w:bottom w:val="none" w:sz="0" w:space="0" w:color="auto"/>
        <w:right w:val="none" w:sz="0" w:space="0" w:color="auto"/>
      </w:divBdr>
    </w:div>
    <w:div w:id="2100439365">
      <w:bodyDiv w:val="1"/>
      <w:marLeft w:val="0"/>
      <w:marRight w:val="0"/>
      <w:marTop w:val="0"/>
      <w:marBottom w:val="0"/>
      <w:divBdr>
        <w:top w:val="none" w:sz="0" w:space="0" w:color="auto"/>
        <w:left w:val="none" w:sz="0" w:space="0" w:color="auto"/>
        <w:bottom w:val="none" w:sz="0" w:space="0" w:color="auto"/>
        <w:right w:val="none" w:sz="0" w:space="0" w:color="auto"/>
      </w:divBdr>
    </w:div>
    <w:div w:id="2105419318">
      <w:bodyDiv w:val="1"/>
      <w:marLeft w:val="0"/>
      <w:marRight w:val="0"/>
      <w:marTop w:val="0"/>
      <w:marBottom w:val="0"/>
      <w:divBdr>
        <w:top w:val="none" w:sz="0" w:space="0" w:color="auto"/>
        <w:left w:val="none" w:sz="0" w:space="0" w:color="auto"/>
        <w:bottom w:val="none" w:sz="0" w:space="0" w:color="auto"/>
        <w:right w:val="none" w:sz="0" w:space="0" w:color="auto"/>
      </w:divBdr>
    </w:div>
    <w:div w:id="2113891065">
      <w:bodyDiv w:val="1"/>
      <w:marLeft w:val="0"/>
      <w:marRight w:val="0"/>
      <w:marTop w:val="0"/>
      <w:marBottom w:val="0"/>
      <w:divBdr>
        <w:top w:val="none" w:sz="0" w:space="0" w:color="auto"/>
        <w:left w:val="none" w:sz="0" w:space="0" w:color="auto"/>
        <w:bottom w:val="none" w:sz="0" w:space="0" w:color="auto"/>
        <w:right w:val="none" w:sz="0" w:space="0" w:color="auto"/>
      </w:divBdr>
    </w:div>
    <w:div w:id="2118983456">
      <w:bodyDiv w:val="1"/>
      <w:marLeft w:val="0"/>
      <w:marRight w:val="0"/>
      <w:marTop w:val="0"/>
      <w:marBottom w:val="0"/>
      <w:divBdr>
        <w:top w:val="none" w:sz="0" w:space="0" w:color="auto"/>
        <w:left w:val="none" w:sz="0" w:space="0" w:color="auto"/>
        <w:bottom w:val="none" w:sz="0" w:space="0" w:color="auto"/>
        <w:right w:val="none" w:sz="0" w:space="0" w:color="auto"/>
      </w:divBdr>
    </w:div>
    <w:div w:id="2133590058">
      <w:bodyDiv w:val="1"/>
      <w:marLeft w:val="0"/>
      <w:marRight w:val="0"/>
      <w:marTop w:val="0"/>
      <w:marBottom w:val="0"/>
      <w:divBdr>
        <w:top w:val="none" w:sz="0" w:space="0" w:color="auto"/>
        <w:left w:val="none" w:sz="0" w:space="0" w:color="auto"/>
        <w:bottom w:val="none" w:sz="0" w:space="0" w:color="auto"/>
        <w:right w:val="none" w:sz="0" w:space="0" w:color="auto"/>
      </w:divBdr>
    </w:div>
    <w:div w:id="2140562328">
      <w:bodyDiv w:val="1"/>
      <w:marLeft w:val="0"/>
      <w:marRight w:val="0"/>
      <w:marTop w:val="0"/>
      <w:marBottom w:val="0"/>
      <w:divBdr>
        <w:top w:val="none" w:sz="0" w:space="0" w:color="auto"/>
        <w:left w:val="none" w:sz="0" w:space="0" w:color="auto"/>
        <w:bottom w:val="none" w:sz="0" w:space="0" w:color="auto"/>
        <w:right w:val="none" w:sz="0" w:space="0" w:color="auto"/>
      </w:divBdr>
    </w:div>
    <w:div w:id="2147358644">
      <w:bodyDiv w:val="1"/>
      <w:marLeft w:val="0"/>
      <w:marRight w:val="0"/>
      <w:marTop w:val="0"/>
      <w:marBottom w:val="0"/>
      <w:divBdr>
        <w:top w:val="none" w:sz="0" w:space="0" w:color="auto"/>
        <w:left w:val="none" w:sz="0" w:space="0" w:color="auto"/>
        <w:bottom w:val="none" w:sz="0" w:space="0" w:color="auto"/>
        <w:right w:val="none" w:sz="0" w:space="0" w:color="auto"/>
      </w:divBdr>
      <w:divsChild>
        <w:div w:id="566769081">
          <w:marLeft w:val="0"/>
          <w:marRight w:val="0"/>
          <w:marTop w:val="100"/>
          <w:marBottom w:val="100"/>
          <w:divBdr>
            <w:top w:val="none" w:sz="0" w:space="0" w:color="auto"/>
            <w:left w:val="none" w:sz="0" w:space="0" w:color="auto"/>
            <w:bottom w:val="none" w:sz="0" w:space="0" w:color="auto"/>
            <w:right w:val="none" w:sz="0" w:space="0" w:color="auto"/>
          </w:divBdr>
          <w:divsChild>
            <w:div w:id="131408702">
              <w:marLeft w:val="0"/>
              <w:marRight w:val="0"/>
              <w:marTop w:val="0"/>
              <w:marBottom w:val="0"/>
              <w:divBdr>
                <w:top w:val="none" w:sz="0" w:space="0" w:color="auto"/>
                <w:left w:val="none" w:sz="0" w:space="0" w:color="auto"/>
                <w:bottom w:val="none" w:sz="0" w:space="0" w:color="auto"/>
                <w:right w:val="single" w:sz="8" w:space="10" w:color="CCCCCC"/>
              </w:divBdr>
              <w:divsChild>
                <w:div w:id="586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ihtsdo.org/snomed-ct/" TargetMode="External"/><Relationship Id="rId26" Type="http://schemas.openxmlformats.org/officeDocument/2006/relationships/header" Target="header6.xml"/><Relationship Id="rId39" Type="http://schemas.openxmlformats.org/officeDocument/2006/relationships/hyperlink" Target="file:///C:\A9_Projects\QRDA\2020%20EC%20IG\trifolia\CMS%202020%20QRDA%20Category%20III%20IG_v2.docx" TargetMode="External"/><Relationship Id="rId21" Type="http://schemas.openxmlformats.org/officeDocument/2006/relationships/header" Target="header2.xml"/><Relationship Id="rId34" Type="http://schemas.openxmlformats.org/officeDocument/2006/relationships/hyperlink" Target="https://qpp.cms.gov/" TargetMode="External"/><Relationship Id="rId42" Type="http://schemas.openxmlformats.org/officeDocument/2006/relationships/hyperlink" Target="file:///C:\A9_Projects\QRDA\2020%20EC%20IG\trifolia\CMS%202020%20QRDA%20Category%20III%20IG_v2.docx" TargetMode="External"/><Relationship Id="rId47" Type="http://schemas.openxmlformats.org/officeDocument/2006/relationships/hyperlink" Target="https://innovation.cms.gov/initiatives/comprehensive-primary-care-plus" TargetMode="External"/><Relationship Id="rId50" Type="http://schemas.openxmlformats.org/officeDocument/2006/relationships/hyperlink" Target="https://vsac.nlm.nih.gov/" TargetMode="External"/><Relationship Id="rId55" Type="http://schemas.openxmlformats.org/officeDocument/2006/relationships/hyperlink" Target="https://innovation.cms.gov/initiatives/comprehensive-primary-care-plus"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hl7.org" TargetMode="Externa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eader" Target="header10.xml"/><Relationship Id="rId37" Type="http://schemas.openxmlformats.org/officeDocument/2006/relationships/hyperlink" Target="file:///C:\A9_Projects\QRDA\2020%20EC%20IG\trifolia\CMS%202020%20QRDA%20Category%20III%20IG_v2.docx" TargetMode="External"/><Relationship Id="rId40" Type="http://schemas.openxmlformats.org/officeDocument/2006/relationships/hyperlink" Target="file:///C:\A9_Projects\QRDA\2020%20EC%20IG\trifolia\CMS%202020%20QRDA%20Category%20III%20IG_v2.docx" TargetMode="External"/><Relationship Id="rId45" Type="http://schemas.openxmlformats.org/officeDocument/2006/relationships/hyperlink" Target="file:///C:\A9_Projects\QRDA\2020%20EC%20IG\trifolia\CMS%202020%20QRDA%20Category%20III%20IG_v2.docx" TargetMode="External"/><Relationship Id="rId53" Type="http://schemas.openxmlformats.org/officeDocument/2006/relationships/hyperlink" Target="mailto:QPP@cms.hhs.gov" TargetMode="External"/><Relationship Id="rId58" Type="http://schemas.openxmlformats.org/officeDocument/2006/relationships/hyperlink" Target="https://oncprojectracking.healthit.gov/"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loinc.org" TargetMode="Externa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comments" Target="comments.xml"/><Relationship Id="rId35" Type="http://schemas.openxmlformats.org/officeDocument/2006/relationships/hyperlink" Target="https://www.healthit.gov/sites/default/files/policy/chpl_public_user_guide.pdf" TargetMode="External"/><Relationship Id="rId43" Type="http://schemas.openxmlformats.org/officeDocument/2006/relationships/hyperlink" Target="file:///C:\A9_Projects\QRDA\2020%20EC%20IG\trifolia\CMS%202020%20QRDA%20Category%20III%20IG_v2.docx" TargetMode="External"/><Relationship Id="rId48" Type="http://schemas.openxmlformats.org/officeDocument/2006/relationships/hyperlink" Target="https://ecqi.healthit.gov/" TargetMode="External"/><Relationship Id="rId56" Type="http://schemas.openxmlformats.org/officeDocument/2006/relationships/hyperlink" Target="https://ecqi.healthit.gov/" TargetMode="External"/><Relationship Id="rId8" Type="http://schemas.openxmlformats.org/officeDocument/2006/relationships/settings" Target="settings.xml"/><Relationship Id="rId51" Type="http://schemas.openxmlformats.org/officeDocument/2006/relationships/hyperlink" Target="https://oncprojectracking.healthit.gov/" TargetMode="Externa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www.hl7.org/legal/ippolicy.cfm" TargetMode="External"/><Relationship Id="rId25" Type="http://schemas.openxmlformats.org/officeDocument/2006/relationships/header" Target="header5.xml"/><Relationship Id="rId33" Type="http://schemas.openxmlformats.org/officeDocument/2006/relationships/hyperlink" Target="https://ecqi.healthit.gov/" TargetMode="External"/><Relationship Id="rId38" Type="http://schemas.openxmlformats.org/officeDocument/2006/relationships/hyperlink" Target="file:///C:\A9_Projects\QRDA\2020%20EC%20IG\trifolia\CMS%202020%20QRDA%20Category%20III%20IG_v2.docx" TargetMode="External"/><Relationship Id="rId46" Type="http://schemas.openxmlformats.org/officeDocument/2006/relationships/header" Target="header11.xml"/><Relationship Id="rId59" Type="http://schemas.openxmlformats.org/officeDocument/2006/relationships/hyperlink" Target="https://vsac.nlm.nih.gov" TargetMode="External"/><Relationship Id="rId20" Type="http://schemas.openxmlformats.org/officeDocument/2006/relationships/hyperlink" Target="http://loinc.org/terms-of-use" TargetMode="External"/><Relationship Id="rId41" Type="http://schemas.openxmlformats.org/officeDocument/2006/relationships/hyperlink" Target="file:///C:\A9_Projects\QRDA\2020%20EC%20IG\trifolia\CMS%202020%20QRDA%20Category%20III%20IG_v2.docx" TargetMode="External"/><Relationship Id="rId54" Type="http://schemas.openxmlformats.org/officeDocument/2006/relationships/hyperlink" Target="mailto:CPCPlus@telligen.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eader" Target="header8.xml"/><Relationship Id="rId36" Type="http://schemas.openxmlformats.org/officeDocument/2006/relationships/hyperlink" Target="file:///C:\A9_Projects\QRDA\2020%20EC%20IG\trifolia\CMS%202020%20QRDA%20Category%20III%20IG_v2.docx" TargetMode="External"/><Relationship Id="rId49" Type="http://schemas.openxmlformats.org/officeDocument/2006/relationships/hyperlink" Target="http://www.cms.gov/Regulations-and-Guidance/Legislation/EHRIncentivePrograms/eCQM_Library.html" TargetMode="External"/><Relationship Id="rId57" Type="http://schemas.openxmlformats.org/officeDocument/2006/relationships/hyperlink" Target="http://www.hl7.org/implement/standards/product_brief.cfm?product_id=286" TargetMode="External"/><Relationship Id="rId10" Type="http://schemas.openxmlformats.org/officeDocument/2006/relationships/footnotes" Target="footnotes.xml"/><Relationship Id="rId31" Type="http://schemas.openxmlformats.org/officeDocument/2006/relationships/image" Target="media/image2.png"/><Relationship Id="rId44" Type="http://schemas.openxmlformats.org/officeDocument/2006/relationships/hyperlink" Target="file:///C:\A9_Projects\QRDA\2020%20EC%20IG\trifolia\CMS%202020%20QRDA%20Category%20III%20IG_v2.docx" TargetMode="External"/><Relationship Id="rId52" Type="http://schemas.openxmlformats.org/officeDocument/2006/relationships/hyperlink" Target="https://qpp.cms.gov" TargetMode="External"/><Relationship Id="rId60" Type="http://schemas.openxmlformats.org/officeDocument/2006/relationships/hyperlink" Target="https://qpp.cms.gov"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innovation.cms.gov/initiatives/comprehensive-primary-car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38d62a21-ef17-4704-9fc2-5408929f67d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B0904102A580468903758ECC203B10" ma:contentTypeVersion="7" ma:contentTypeDescription="Create a new document." ma:contentTypeScope="" ma:versionID="c6bfd9b59263ab70d42d7b067bce9b08">
  <xsd:schema xmlns:xsd="http://www.w3.org/2001/XMLSchema" xmlns:xs="http://www.w3.org/2001/XMLSchema" xmlns:p="http://schemas.microsoft.com/office/2006/metadata/properties" xmlns:ns2="38d62a21-ef17-4704-9fc2-5408929f67de" xmlns:ns3="06e32853-eb32-4b6b-b9d4-5c6cc8678ddc" targetNamespace="http://schemas.microsoft.com/office/2006/metadata/properties" ma:root="true" ma:fieldsID="469247489c8a6b234598ffa685c6ae5d" ns2:_="" ns3:_="">
    <xsd:import namespace="38d62a21-ef17-4704-9fc2-5408929f67de"/>
    <xsd:import namespace="06e32853-eb32-4b6b-b9d4-5c6cc8678dd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62a21-ef17-4704-9fc2-5408929f67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6e32853-eb32-4b6b-b9d4-5c6cc8678dd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C30E8-D838-4FE4-BDF0-8150FF5073CF}">
  <ds:schemaRefs>
    <ds:schemaRef ds:uri="http://schemas.microsoft.com/office/2006/metadata/properties"/>
    <ds:schemaRef ds:uri="38d62a21-ef17-4704-9fc2-5408929f67de"/>
  </ds:schemaRefs>
</ds:datastoreItem>
</file>

<file path=customXml/itemProps2.xml><?xml version="1.0" encoding="utf-8"?>
<ds:datastoreItem xmlns:ds="http://schemas.openxmlformats.org/officeDocument/2006/customXml" ds:itemID="{BA5D386E-CBCD-4C5A-9F07-D4A4B461F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62a21-ef17-4704-9fc2-5408929f67de"/>
    <ds:schemaRef ds:uri="06e32853-eb32-4b6b-b9d4-5c6cc8678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71F3E-F053-4EA0-9001-8B9CBD0B8ABC}">
  <ds:schemaRefs>
    <ds:schemaRef ds:uri="http://schemas.microsoft.com/sharepoint/v3/contenttype/forms"/>
  </ds:schemaRefs>
</ds:datastoreItem>
</file>

<file path=customXml/itemProps4.xml><?xml version="1.0" encoding="utf-8"?>
<ds:datastoreItem xmlns:ds="http://schemas.openxmlformats.org/officeDocument/2006/customXml" ds:itemID="{0E628595-F09C-48E8-ACE8-D6972AE8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72</Pages>
  <Words>20762</Words>
  <Characters>118345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QRDA Eligible Clinicians and EP Implementation Guide 2019</vt:lpstr>
    </vt:vector>
  </TitlesOfParts>
  <Company>CMS</Company>
  <LinksUpToDate>false</LinksUpToDate>
  <CharactersWithSpaces>138830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QRDA Eligible Clinicians and EP Implementation Guide 2019</dc:title>
  <dc:subject>QRDA Eligible Clinicians and EP Implementation Guide 2019</dc:subject>
  <dc:creator>CMS</dc:creator>
  <cp:keywords>2019, CMS, QRDA-III, EP, Eligible Clinicians, CPC+, MIPS</cp:keywords>
  <cp:lastModifiedBy>Yan Heras</cp:lastModifiedBy>
  <cp:revision>6</cp:revision>
  <cp:lastPrinted>2018-10-07T15:14:00Z</cp:lastPrinted>
  <dcterms:created xsi:type="dcterms:W3CDTF">2019-04-01T21:29:00Z</dcterms:created>
  <dcterms:modified xsi:type="dcterms:W3CDTF">2019-04-01T21:38:00Z</dcterms:modified>
  <cp:category>QRDA III, EP, Eligible Clinicians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0x01010058B0904102A580468903758ECC203B10</vt:lpwstr>
  </property>
  <property fmtid="{D5CDD505-2E9C-101B-9397-08002B2CF9AE}" pid="3" name="_NewReviewCycle">
    <vt:lpwstr/>
  </property>
  <property fmtid="{D5CDD505-2E9C-101B-9397-08002B2CF9AE}" pid="4" name="_AdHocReviewCycleID">
    <vt:i4>249206940</vt:i4>
  </property>
  <property fmtid="{D5CDD505-2E9C-101B-9397-08002B2CF9AE}" pid="5" name="_EmailSubject">
    <vt:lpwstr>Revised Draft 2019 QRDA III IG for review</vt:lpwstr>
  </property>
  <property fmtid="{D5CDD505-2E9C-101B-9397-08002B2CF9AE}" pid="6" name="_AuthorEmail">
    <vt:lpwstr>Shanna.Hartman@cms.hhs.gov</vt:lpwstr>
  </property>
  <property fmtid="{D5CDD505-2E9C-101B-9397-08002B2CF9AE}" pid="7" name="_AuthorEmailDisplayName">
    <vt:lpwstr>Hartman, Shanna R. (CMS/CCSQ)</vt:lpwstr>
  </property>
  <property fmtid="{D5CDD505-2E9C-101B-9397-08002B2CF9AE}" pid="8" name="_ReviewingToolsShownOnce">
    <vt:lpwstr/>
  </property>
</Properties>
</file>